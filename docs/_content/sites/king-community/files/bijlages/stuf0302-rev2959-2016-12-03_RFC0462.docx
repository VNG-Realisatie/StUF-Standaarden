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 xml:space="preserve">StUF 03.02: In </w:t>
            </w:r>
            <w:r>
              <w:rPr>
                <w:rFonts w:cs="Arial" w:ascii="Arial" w:hAnsi="Arial"/>
                <w:spacing w:val="-2"/>
                <w:sz w:val="36"/>
              </w:rPr>
              <w:t>Ontwikkeling</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3"/>
        <w:tabs>
          <w:tab w:val="left" w:pos="0" w:leader="none"/>
          <w:tab w:val="left" w:pos="9006" w:leader="dot"/>
          <w:tab w:val="right" w:pos="9404" w:leader="dot"/>
        </w:tabs>
        <w:rPr/>
      </w:pPr>
      <w:r>
        <w:rPr/>
        <w:t>3.2.4 Dynamische waardenlijsten</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36</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37</w:t>
      </w:r>
    </w:p>
    <w:p>
      <w:pPr>
        <w:pStyle w:val="Inhoudsopgave3"/>
        <w:tabs>
          <w:tab w:val="left" w:pos="0" w:leader="none"/>
          <w:tab w:val="left" w:pos="9006" w:leader="dot"/>
          <w:tab w:val="right" w:pos="9404" w:leader="dot"/>
        </w:tabs>
        <w:rPr/>
      </w:pPr>
      <w:r>
        <w:rPr/>
        <w:t>3.3.6 Voorbeelden</w:t>
        <w:tab/>
        <w:t>38</w:t>
      </w:r>
    </w:p>
    <w:p>
      <w:pPr>
        <w:pStyle w:val="Inhoudsopgave2"/>
        <w:tabs>
          <w:tab w:val="right" w:pos="9404" w:leader="dot"/>
        </w:tabs>
        <w:rPr/>
      </w:pPr>
      <w:r>
        <w:rPr/>
        <w:t>3.4 Het opnemen van elementen en relatie-entiteiten in een entiteit</w:t>
        <w:tab/>
        <w:t>41</w:t>
      </w:r>
    </w:p>
    <w:p>
      <w:pPr>
        <w:pStyle w:val="Inhoudsopgave3"/>
        <w:tabs>
          <w:tab w:val="left" w:pos="0" w:leader="none"/>
          <w:tab w:val="left" w:pos="9006" w:leader="dot"/>
          <w:tab w:val="right" w:pos="9404" w:leader="dot"/>
        </w:tabs>
        <w:rPr/>
      </w:pPr>
      <w:r>
        <w:rPr/>
        <w:t>3.4.1 Het opnemen van elementen in een entiteit</w:t>
        <w:tab/>
        <w:t>41</w:t>
      </w:r>
    </w:p>
    <w:p>
      <w:pPr>
        <w:pStyle w:val="Inhoudsopgave3"/>
        <w:tabs>
          <w:tab w:val="left" w:pos="0" w:leader="none"/>
          <w:tab w:val="left" w:pos="9006" w:leader="dot"/>
          <w:tab w:val="right" w:pos="9404" w:leader="dot"/>
        </w:tabs>
        <w:rPr/>
      </w:pPr>
      <w:r>
        <w:rPr/>
        <w:t>3.4.2 Het opnemen van relatie-entiteit in een entiteit</w:t>
        <w:tab/>
        <w:t>43</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sectormodel, koppelvlak en patch</w:t>
        <w:tab/>
        <w:t>44</w:t>
      </w:r>
    </w:p>
    <w:p>
      <w:pPr>
        <w:pStyle w:val="Inhoudsopgave3"/>
        <w:tabs>
          <w:tab w:val="left" w:pos="0" w:leader="none"/>
          <w:tab w:val="left" w:pos="9006" w:leader="dot"/>
          <w:tab w:val="right" w:pos="9404" w:leader="dot"/>
        </w:tabs>
        <w:rPr/>
      </w:pPr>
      <w:r>
        <w:rPr/>
        <w:t>4.1.2 Berichtcode</w:t>
        <w:tab/>
        <w:t>45</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48</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54</w:t>
      </w:r>
    </w:p>
    <w:p>
      <w:pPr>
        <w:pStyle w:val="Inhoudsopgave2"/>
        <w:tabs>
          <w:tab w:val="right" w:pos="9404" w:leader="dot"/>
        </w:tabs>
        <w:rPr/>
      </w:pPr>
      <w:r>
        <w:rPr/>
        <w:t>5.1 Sturing van de verwerking van kennisgeving- en synchronisatieberichten</w:t>
        <w:tab/>
        <w:t>56</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58</w:t>
      </w:r>
    </w:p>
    <w:p>
      <w:pPr>
        <w:pStyle w:val="Inhoudsopgave3"/>
        <w:tabs>
          <w:tab w:val="left" w:pos="0" w:leader="none"/>
          <w:tab w:val="left" w:pos="9006" w:leader="dot"/>
          <w:tab w:val="right" w:pos="9404" w:leader="dot"/>
        </w:tabs>
        <w:rPr/>
      </w:pPr>
      <w:r>
        <w:rPr/>
        <w:t>5.2.2 De structuur van objecten in enkelvoudige kennisgevingberichten</w:t>
        <w:tab/>
        <w:t>58</w:t>
      </w:r>
    </w:p>
    <w:p>
      <w:pPr>
        <w:pStyle w:val="Inhoudsopgave3"/>
        <w:tabs>
          <w:tab w:val="left" w:pos="0" w:leader="none"/>
          <w:tab w:val="left" w:pos="9006" w:leader="dot"/>
          <w:tab w:val="right" w:pos="9404" w:leader="dot"/>
        </w:tabs>
        <w:rPr/>
      </w:pPr>
      <w:r>
        <w:rPr/>
        <w:t>5.2.3 Het attribute verwerkingssoort</w:t>
        <w:tab/>
        <w:t>59</w:t>
      </w:r>
    </w:p>
    <w:p>
      <w:pPr>
        <w:pStyle w:val="Inhoudsopgave3"/>
        <w:tabs>
          <w:tab w:val="left" w:pos="0" w:leader="none"/>
          <w:tab w:val="left" w:pos="9006" w:leader="dot"/>
          <w:tab w:val="right" w:pos="9404" w:leader="dot"/>
        </w:tabs>
        <w:rPr/>
      </w:pPr>
      <w:r>
        <w:rPr/>
        <w:t>5.2.4 Het vullen van de &lt;object&gt; elementen</w:t>
        <w:tab/>
        <w:t>59</w:t>
      </w:r>
    </w:p>
    <w:p>
      <w:pPr>
        <w:pStyle w:val="Inhoudsopgave3"/>
        <w:tabs>
          <w:tab w:val="left" w:pos="0" w:leader="none"/>
          <w:tab w:val="left" w:pos="9006" w:leader="dot"/>
          <w:tab w:val="right" w:pos="9404" w:leader="dot"/>
        </w:tabs>
        <w:rPr/>
      </w:pPr>
      <w:r>
        <w:rPr/>
        <w:t>5.2.5 Het vullen van de &lt;object&gt; elementen in een topfundamenteel</w:t>
        <w:tab/>
        <w:t>61</w:t>
      </w:r>
    </w:p>
    <w:p>
      <w:pPr>
        <w:pStyle w:val="Inhoudsopgave3"/>
        <w:tabs>
          <w:tab w:val="left" w:pos="0" w:leader="none"/>
          <w:tab w:val="left" w:pos="9006" w:leader="dot"/>
          <w:tab w:val="right" w:pos="9404" w:leader="dot"/>
        </w:tabs>
        <w:rPr/>
      </w:pPr>
      <w:r>
        <w:rPr/>
        <w:t>5.2.6 Het vullen van relatie-entiteiten en gerelateerde entiteiten</w:t>
        <w:tab/>
        <w:t>64</w:t>
      </w:r>
    </w:p>
    <w:p>
      <w:pPr>
        <w:pStyle w:val="Inhoudsopgave3"/>
        <w:tabs>
          <w:tab w:val="left" w:pos="0" w:leader="none"/>
          <w:tab w:val="left" w:pos="9006" w:leader="dot"/>
          <w:tab w:val="right" w:pos="9404" w:leader="dot"/>
        </w:tabs>
        <w:rPr/>
      </w:pPr>
      <w:r>
        <w:rPr/>
        <w:t>5.2.7 Toevoegen/wijzigen gerelateerde entiteit</w:t>
        <w:tab/>
        <w:t>69</w:t>
      </w:r>
    </w:p>
    <w:p>
      <w:pPr>
        <w:pStyle w:val="Inhoudsopgave3"/>
        <w:tabs>
          <w:tab w:val="left" w:pos="0" w:leader="none"/>
          <w:tab w:val="left" w:pos="9006" w:leader="dot"/>
          <w:tab w:val="right" w:pos="9404" w:leader="dot"/>
        </w:tabs>
        <w:rPr/>
      </w:pPr>
      <w:r>
        <w:rPr/>
        <w:t>5.2.8 Respons en foutafhandeling</w:t>
        <w:tab/>
        <w:t>70</w:t>
      </w:r>
    </w:p>
    <w:p>
      <w:pPr>
        <w:pStyle w:val="Inhoudsopgave3"/>
        <w:tabs>
          <w:tab w:val="left" w:pos="0" w:leader="none"/>
          <w:tab w:val="left" w:pos="9006" w:leader="dot"/>
          <w:tab w:val="right" w:pos="9404" w:leader="dot"/>
        </w:tabs>
        <w:rPr/>
      </w:pPr>
      <w:r>
        <w:rPr/>
        <w:t>5.2.9 Voorbeeld voor het omgaan met inOnderzoek</w:t>
        <w:tab/>
        <w:t>71</w:t>
      </w:r>
    </w:p>
    <w:p>
      <w:pPr>
        <w:pStyle w:val="Inhoudsopgave2"/>
        <w:tabs>
          <w:tab w:val="right" w:pos="9404" w:leader="dot"/>
        </w:tabs>
        <w:rPr/>
      </w:pPr>
      <w:r>
        <w:rPr/>
        <w:t>5.3 Regels voor Lk03-kennisgevingberichten</w:t>
        <w:tab/>
        <w:t>72</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73</w:t>
      </w:r>
    </w:p>
    <w:p>
      <w:pPr>
        <w:pStyle w:val="Inhoudsopgave3"/>
        <w:tabs>
          <w:tab w:val="left" w:pos="0" w:leader="none"/>
          <w:tab w:val="left" w:pos="9006" w:leader="dot"/>
          <w:tab w:val="right" w:pos="9404" w:leader="dot"/>
        </w:tabs>
        <w:rPr/>
      </w:pPr>
      <w:r>
        <w:rPr/>
        <w:t>5.4.2 Synchronisatiebericht actueel</w:t>
        <w:tab/>
        <w:t>74</w:t>
      </w:r>
    </w:p>
    <w:p>
      <w:pPr>
        <w:pStyle w:val="Inhoudsopgave3"/>
        <w:tabs>
          <w:tab w:val="left" w:pos="0" w:leader="none"/>
          <w:tab w:val="left" w:pos="9006" w:leader="dot"/>
          <w:tab w:val="right" w:pos="9404" w:leader="dot"/>
        </w:tabs>
        <w:rPr/>
      </w:pPr>
      <w:r>
        <w:rPr/>
        <w:t>5.4.3 Wijzigingen en correcties in een Sh01/02-bericht</w:t>
        <w:tab/>
        <w:t>75</w:t>
      </w:r>
    </w:p>
    <w:p>
      <w:pPr>
        <w:pStyle w:val="Inhoudsopgave3"/>
        <w:tabs>
          <w:tab w:val="left" w:pos="0" w:leader="none"/>
          <w:tab w:val="left" w:pos="9006" w:leader="dot"/>
          <w:tab w:val="right" w:pos="9404" w:leader="dot"/>
        </w:tabs>
        <w:rPr/>
      </w:pPr>
      <w:r>
        <w:rPr/>
        <w:t>5.4.4 Synchronisatiebericht historisch</w:t>
        <w:tab/>
        <w:t>78</w:t>
      </w:r>
    </w:p>
    <w:p>
      <w:pPr>
        <w:pStyle w:val="Inhoudsopgave3"/>
        <w:tabs>
          <w:tab w:val="left" w:pos="0" w:leader="none"/>
          <w:tab w:val="left" w:pos="9006" w:leader="dot"/>
          <w:tab w:val="right" w:pos="9404" w:leader="dot"/>
        </w:tabs>
        <w:rPr/>
      </w:pPr>
      <w:r>
        <w:rPr/>
        <w:t>5.4.5 Vraag-om-synchronisatie bericht</w:t>
        <w:tab/>
        <w:t>87</w:t>
      </w:r>
    </w:p>
    <w:p>
      <w:pPr>
        <w:pStyle w:val="Inhoudsopgave3"/>
        <w:tabs>
          <w:tab w:val="left" w:pos="0" w:leader="none"/>
          <w:tab w:val="left" w:pos="9006" w:leader="dot"/>
          <w:tab w:val="right" w:pos="9404" w:leader="dot"/>
        </w:tabs>
        <w:rPr/>
      </w:pPr>
      <w:r>
        <w:rPr/>
        <w:t>5.4.6 Respons en foutafhandeling</w:t>
        <w:tab/>
        <w:t>87</w:t>
      </w:r>
    </w:p>
    <w:p>
      <w:pPr>
        <w:pStyle w:val="Inhoudsopgave1"/>
        <w:tabs>
          <w:tab w:val="left" w:pos="0" w:leader="none"/>
          <w:tab w:val="right" w:pos="9404" w:leader="dot"/>
          <w:tab w:val="left" w:pos="9406" w:leader="dot"/>
        </w:tabs>
        <w:rPr/>
      </w:pPr>
      <w:r>
        <w:rPr/>
        <w:t>6. Vraag- en antwoordberichten</w:t>
        <w:tab/>
        <w:t>89</w:t>
      </w:r>
    </w:p>
    <w:p>
      <w:pPr>
        <w:pStyle w:val="Inhoudsopgave2"/>
        <w:tabs>
          <w:tab w:val="right" w:pos="9404" w:leader="dot"/>
        </w:tabs>
        <w:rPr/>
      </w:pPr>
      <w:r>
        <w:rPr/>
        <w:t>6.1 Sturing van de verwerking van vraagberichten</w:t>
        <w:tab/>
        <w:t>89</w:t>
      </w:r>
    </w:p>
    <w:p>
      <w:pPr>
        <w:pStyle w:val="Inhoudsopgave2"/>
        <w:tabs>
          <w:tab w:val="right" w:pos="9404" w:leader="dot"/>
        </w:tabs>
        <w:rPr/>
      </w:pPr>
      <w:r>
        <w:rPr/>
        <w:t>6.2 Sturing van de verwerking van antwoordberichten</w:t>
        <w:tab/>
        <w:t>92</w:t>
      </w:r>
    </w:p>
    <w:p>
      <w:pPr>
        <w:pStyle w:val="Inhoudsopgave2"/>
        <w:tabs>
          <w:tab w:val="right" w:pos="9404" w:leader="dot"/>
        </w:tabs>
        <w:rPr/>
      </w:pPr>
      <w:r>
        <w:rPr/>
        <w:t>6.3 Regels voor vraagberichten</w:t>
        <w:tab/>
        <w:t>95</w:t>
      </w:r>
    </w:p>
    <w:p>
      <w:pPr>
        <w:pStyle w:val="Inhoudsopgave3"/>
        <w:tabs>
          <w:tab w:val="left" w:pos="0" w:leader="none"/>
          <w:tab w:val="left" w:pos="9006" w:leader="dot"/>
          <w:tab w:val="right" w:pos="9404" w:leader="dot"/>
        </w:tabs>
        <w:rPr/>
      </w:pPr>
      <w:r>
        <w:rPr/>
        <w:t>6.3.1 Het specificeren van selectiecriteria</w:t>
        <w:tab/>
        <w:t>95</w:t>
      </w:r>
    </w:p>
    <w:p>
      <w:pPr>
        <w:pStyle w:val="Inhoudsopgave3"/>
        <w:tabs>
          <w:tab w:val="left" w:pos="0" w:leader="none"/>
          <w:tab w:val="left" w:pos="9006" w:leader="dot"/>
          <w:tab w:val="right" w:pos="9404" w:leader="dot"/>
        </w:tabs>
        <w:rPr/>
      </w:pPr>
      <w:r>
        <w:rPr/>
        <w:t>6.3.2 Het bevragen op sleutel</w:t>
        <w:tab/>
        <w:t>98</w:t>
      </w:r>
    </w:p>
    <w:p>
      <w:pPr>
        <w:pStyle w:val="Inhoudsopgave3"/>
        <w:tabs>
          <w:tab w:val="left" w:pos="0" w:leader="none"/>
          <w:tab w:val="left" w:pos="9006" w:leader="dot"/>
          <w:tab w:val="right" w:pos="9404" w:leader="dot"/>
        </w:tabs>
        <w:rPr/>
      </w:pPr>
      <w:r>
        <w:rPr/>
        <w:t>6.3.3 Het specificeren van de gevraagde gegevens</w:t>
        <w:tab/>
        <w:t>98</w:t>
      </w:r>
    </w:p>
    <w:p>
      <w:pPr>
        <w:pStyle w:val="Inhoudsopgave3"/>
        <w:tabs>
          <w:tab w:val="left" w:pos="0" w:leader="none"/>
          <w:tab w:val="left" w:pos="9006" w:leader="dot"/>
          <w:tab w:val="right" w:pos="9404" w:leader="dot"/>
        </w:tabs>
        <w:rPr/>
      </w:pPr>
      <w:r>
        <w:rPr/>
        <w:t>6.3.4 Het stellen van een vervolgvraag</w:t>
        <w:tab/>
        <w:t>100</w:t>
      </w:r>
    </w:p>
    <w:p>
      <w:pPr>
        <w:pStyle w:val="Inhoudsopgave3"/>
        <w:tabs>
          <w:tab w:val="left" w:pos="0" w:leader="none"/>
          <w:tab w:val="left" w:pos="9006" w:leader="dot"/>
          <w:tab w:val="right" w:pos="9404" w:leader="dot"/>
        </w:tabs>
        <w:rPr/>
      </w:pPr>
      <w:r>
        <w:rPr/>
        <w:t>6.3.5 Voorbeeld van een vraagbericht voor een superentiteittype</w:t>
        <w:tab/>
        <w:t>101</w:t>
      </w:r>
    </w:p>
    <w:p>
      <w:pPr>
        <w:pStyle w:val="Inhoudsopgave2"/>
        <w:tabs>
          <w:tab w:val="right" w:pos="9404" w:leader="dot"/>
        </w:tabs>
        <w:rPr/>
      </w:pPr>
      <w:r>
        <w:rPr/>
        <w:t>6.4 Regels voor antwoordberichten</w:t>
        <w:tab/>
        <w:t>102</w:t>
      </w:r>
    </w:p>
    <w:p>
      <w:pPr>
        <w:pStyle w:val="Inhoudsopgave3"/>
        <w:tabs>
          <w:tab w:val="left" w:pos="0" w:leader="none"/>
          <w:tab w:val="left" w:pos="9006" w:leader="dot"/>
          <w:tab w:val="right" w:pos="9404" w:leader="dot"/>
        </w:tabs>
        <w:rPr/>
      </w:pPr>
      <w:r>
        <w:rPr/>
        <w:t>6.4.1 Het opnemen van objecten in een antwoordbericht</w:t>
        <w:tab/>
        <w:t>103</w:t>
      </w:r>
    </w:p>
    <w:p>
      <w:pPr>
        <w:pStyle w:val="Inhoudsopgave3"/>
        <w:tabs>
          <w:tab w:val="left" w:pos="0" w:leader="none"/>
          <w:tab w:val="left" w:pos="9006" w:leader="dot"/>
          <w:tab w:val="right" w:pos="9404" w:leader="dot"/>
        </w:tabs>
        <w:rPr/>
      </w:pPr>
      <w:r>
        <w:rPr/>
        <w:t>6.4.2 Het vullen van objecten in een antwoordbericht</w:t>
        <w:tab/>
        <w:t>104</w:t>
      </w:r>
    </w:p>
    <w:p>
      <w:pPr>
        <w:pStyle w:val="Inhoudsopgave3"/>
        <w:tabs>
          <w:tab w:val="left" w:pos="0" w:leader="none"/>
          <w:tab w:val="left" w:pos="9006" w:leader="dot"/>
          <w:tab w:val="right" w:pos="9404" w:leader="dot"/>
        </w:tabs>
        <w:rPr/>
      </w:pPr>
      <w:r>
        <w:rPr/>
        <w:t>6.4.3 La01- en La02-antwoordberichten: actuele gegevens</w:t>
        <w:tab/>
        <w:t>105</w:t>
      </w:r>
    </w:p>
    <w:p>
      <w:pPr>
        <w:pStyle w:val="Inhoudsopgave3"/>
        <w:tabs>
          <w:tab w:val="left" w:pos="0" w:leader="none"/>
          <w:tab w:val="left" w:pos="9006" w:leader="dot"/>
          <w:tab w:val="right" w:pos="9404" w:leader="dot"/>
        </w:tabs>
        <w:rPr/>
      </w:pPr>
      <w:r>
        <w:rPr/>
        <w:t>6.4.4 Voorbeeld van een antwoordbericht voor een superentiteittype</w:t>
        <w:tab/>
        <w:t>105</w:t>
      </w:r>
    </w:p>
    <w:p>
      <w:pPr>
        <w:pStyle w:val="Inhoudsopgave3"/>
        <w:tabs>
          <w:tab w:val="left" w:pos="0" w:leader="none"/>
          <w:tab w:val="left" w:pos="9006" w:leader="dot"/>
          <w:tab w:val="right" w:pos="9404" w:leader="dot"/>
        </w:tabs>
        <w:rPr/>
      </w:pPr>
      <w:r>
        <w:rPr/>
        <w:t>6.4.5 La03- t/m La06-antwoordberichten: bevragen op peiltijdstipMaterieel en peiltijdstipFormeel</w:t>
        <w:tab/>
        <w:t>106</w:t>
      </w:r>
    </w:p>
    <w:p>
      <w:pPr>
        <w:pStyle w:val="Inhoudsopgave3"/>
        <w:tabs>
          <w:tab w:val="left" w:pos="0" w:leader="none"/>
          <w:tab w:val="left" w:pos="9006" w:leader="dot"/>
          <w:tab w:val="right" w:pos="9404" w:leader="dot"/>
        </w:tabs>
        <w:rPr/>
      </w:pPr>
      <w:r>
        <w:rPr/>
        <w:t>6.4.6 La07- t/m La10-antwoordberichten met historie</w:t>
        <w:tab/>
        <w:t>108</w:t>
      </w:r>
    </w:p>
    <w:p>
      <w:pPr>
        <w:pStyle w:val="Inhoudsopgave3"/>
        <w:tabs>
          <w:tab w:val="left" w:pos="0" w:leader="none"/>
          <w:tab w:val="left" w:pos="9006" w:leader="dot"/>
          <w:tab w:val="right" w:pos="9404" w:leader="dot"/>
        </w:tabs>
        <w:rPr/>
      </w:pPr>
      <w:r>
        <w:rPr/>
        <w:t>6.4.7 Het opnemen van metagegevens in La07- t/m La10-berichten</w:t>
        <w:tab/>
        <w:t>118</w:t>
      </w:r>
    </w:p>
    <w:p>
      <w:pPr>
        <w:pStyle w:val="Inhoudsopgave3"/>
        <w:tabs>
          <w:tab w:val="left" w:pos="0" w:leader="none"/>
          <w:tab w:val="left" w:pos="9006" w:leader="dot"/>
          <w:tab w:val="right" w:pos="9404" w:leader="dot"/>
        </w:tabs>
        <w:rPr/>
      </w:pPr>
      <w:r>
        <w:rPr/>
        <w:t>6.4.8 Foutafhandeling</w:t>
        <w:tab/>
        <w:t>121</w:t>
      </w:r>
    </w:p>
    <w:p>
      <w:pPr>
        <w:pStyle w:val="Inhoudsopgave1"/>
        <w:tabs>
          <w:tab w:val="left" w:pos="0" w:leader="none"/>
          <w:tab w:val="right" w:pos="9404" w:leader="dot"/>
          <w:tab w:val="left" w:pos="9406" w:leader="dot"/>
        </w:tabs>
        <w:rPr/>
      </w:pPr>
      <w:r>
        <w:rPr/>
        <w:t>7. Vrije berichten</w:t>
        <w:tab/>
        <w:t>123</w:t>
      </w:r>
    </w:p>
    <w:p>
      <w:pPr>
        <w:pStyle w:val="Inhoudsopgave2"/>
        <w:tabs>
          <w:tab w:val="right" w:pos="9404" w:leader="dot"/>
        </w:tabs>
        <w:rPr/>
      </w:pPr>
      <w:r>
        <w:rPr/>
        <w:t>7.1 Interactiepatronen en berichtcodes</w:t>
        <w:tab/>
        <w:t>123</w:t>
      </w:r>
    </w:p>
    <w:p>
      <w:pPr>
        <w:pStyle w:val="Inhoudsopgave2"/>
        <w:tabs>
          <w:tab w:val="right" w:pos="9404" w:leader="dot"/>
        </w:tabs>
        <w:rPr/>
      </w:pPr>
      <w:r>
        <w:rPr/>
        <w:t>7.2 De structuur en semantiek van het vrije bericht</w:t>
        <w:tab/>
        <w:t>123</w:t>
      </w:r>
    </w:p>
    <w:p>
      <w:pPr>
        <w:pStyle w:val="Inhoudsopgave3"/>
        <w:tabs>
          <w:tab w:val="left" w:pos="0" w:leader="none"/>
          <w:tab w:val="left" w:pos="9006" w:leader="dot"/>
          <w:tab w:val="right" w:pos="9404" w:leader="dot"/>
        </w:tabs>
        <w:rPr/>
      </w:pPr>
      <w:r>
        <w:rPr/>
        <w:t>7.2.1 Het opnemen van losse gegevens en meldingen</w:t>
        <w:tab/>
        <w:t>124</w:t>
      </w:r>
    </w:p>
    <w:p>
      <w:pPr>
        <w:pStyle w:val="Inhoudsopgave3"/>
        <w:tabs>
          <w:tab w:val="left" w:pos="0" w:leader="none"/>
          <w:tab w:val="left" w:pos="9006" w:leader="dot"/>
          <w:tab w:val="right" w:pos="9404" w:leader="dot"/>
        </w:tabs>
        <w:rPr/>
      </w:pPr>
      <w:r>
        <w:rPr/>
        <w:t>7.2.2 Elementen voor een entiteittype uit het sectormodel</w:t>
        <w:tab/>
        <w:t>124</w:t>
      </w:r>
    </w:p>
    <w:p>
      <w:pPr>
        <w:pStyle w:val="Inhoudsopgave3"/>
        <w:tabs>
          <w:tab w:val="left" w:pos="0" w:leader="none"/>
          <w:tab w:val="left" w:pos="9006" w:leader="dot"/>
          <w:tab w:val="right" w:pos="9404" w:leader="dot"/>
        </w:tabs>
        <w:rPr/>
      </w:pPr>
      <w:r>
        <w:rPr/>
        <w:t>7.2.3 Het wijzigen van objecten</w:t>
        <w:tab/>
        <w:t>125</w:t>
      </w:r>
    </w:p>
    <w:p>
      <w:pPr>
        <w:pStyle w:val="Inhoudsopgave3"/>
        <w:tabs>
          <w:tab w:val="left" w:pos="0" w:leader="none"/>
          <w:tab w:val="left" w:pos="9006" w:leader="dot"/>
          <w:tab w:val="right" w:pos="9404" w:leader="dot"/>
        </w:tabs>
        <w:rPr/>
      </w:pPr>
      <w:r>
        <w:rPr/>
        <w:t>7.2.4 Het opvragen/selecteren van objecten</w:t>
        <w:tab/>
        <w:t>125</w:t>
      </w:r>
    </w:p>
    <w:p>
      <w:pPr>
        <w:pStyle w:val="Inhoudsopgave1"/>
        <w:tabs>
          <w:tab w:val="left" w:pos="0" w:leader="none"/>
          <w:tab w:val="right" w:pos="9404" w:leader="dot"/>
          <w:tab w:val="left" w:pos="9406" w:leader="dot"/>
        </w:tabs>
        <w:rPr/>
      </w:pPr>
      <w:r>
        <w:rPr/>
        <w:t xml:space="preserve"> </w:t>
      </w:r>
      <w:r>
        <w:rPr/>
        <w:t>Sequentiediagrammen voor StUF-berichten</w:t>
        <w:tab/>
        <w:t>127</w:t>
      </w:r>
    </w:p>
    <w:p>
      <w:pPr>
        <w:pStyle w:val="Inhoudsopgave2"/>
        <w:tabs>
          <w:tab w:val="right" w:pos="9404" w:leader="dot"/>
        </w:tabs>
        <w:rPr/>
      </w:pPr>
      <w:r>
        <w:rPr/>
        <w:t xml:space="preserve"> </w:t>
      </w:r>
      <w:r>
        <w:rPr/>
        <w:t>Asynchrone verwerking zonder functionele respons</w:t>
        <w:tab/>
        <w:t>127</w:t>
      </w:r>
    </w:p>
    <w:p>
      <w:pPr>
        <w:pStyle w:val="Inhoudsopgave2"/>
        <w:tabs>
          <w:tab w:val="right" w:pos="9404" w:leader="dot"/>
        </w:tabs>
        <w:rPr/>
      </w:pPr>
      <w:r>
        <w:rPr/>
        <w:t xml:space="preserve"> </w:t>
      </w:r>
      <w:r>
        <w:rPr/>
        <w:t>Asynchrone verwerking met functionele respons</w:t>
        <w:tab/>
        <w:t>128</w:t>
      </w:r>
    </w:p>
    <w:p>
      <w:pPr>
        <w:pStyle w:val="Inhoudsopgave2"/>
        <w:tabs>
          <w:tab w:val="right" w:pos="9404" w:leader="dot"/>
        </w:tabs>
        <w:rPr/>
      </w:pPr>
      <w:r>
        <w:rPr/>
        <w:t xml:space="preserve"> </w:t>
      </w:r>
      <w:r>
        <w:rPr/>
        <w:t>Synchrone verwerking</w:t>
        <w:tab/>
        <w:t>130</w:t>
      </w:r>
    </w:p>
    <w:p>
      <w:pPr>
        <w:pStyle w:val="Inhoudsopgave1"/>
        <w:tabs>
          <w:tab w:val="left" w:pos="0" w:leader="none"/>
          <w:tab w:val="right" w:pos="9404" w:leader="dot"/>
          <w:tab w:val="left" w:pos="9406" w:leader="dot"/>
        </w:tabs>
        <w:rPr/>
      </w:pPr>
      <w:r>
        <w:rPr/>
        <w:t xml:space="preserve"> </w:t>
      </w:r>
      <w:r>
        <w:rPr/>
        <w:t>Tabel met mogelijke foutberichten</w:t>
        <w:tab/>
        <w:t>131</w:t>
      </w:r>
    </w:p>
    <w:p>
      <w:pPr>
        <w:pStyle w:val="Inhoudsopgave1"/>
        <w:tabs>
          <w:tab w:val="left" w:pos="0" w:leader="none"/>
          <w:tab w:val="right" w:pos="9404" w:leader="dot"/>
          <w:tab w:val="left" w:pos="9406" w:leader="dot"/>
        </w:tabs>
        <w:rPr/>
      </w:pPr>
      <w:r>
        <w:rPr/>
        <w:t xml:space="preserve"> </w:t>
      </w:r>
      <w:r>
        <w:rPr/>
        <w:t>Referenties</w:t>
        <w:tab/>
        <w:t>134</w:t>
      </w:r>
    </w:p>
    <w:p>
      <w:pPr>
        <w:pStyle w:val="Inhoudsopgave1"/>
        <w:tabs>
          <w:tab w:val="left" w:pos="0" w:leader="none"/>
          <w:tab w:val="right" w:pos="9404" w:leader="dot"/>
          <w:tab w:val="left" w:pos="9406" w:leader="dot"/>
        </w:tabs>
        <w:rPr/>
      </w:pPr>
      <w:r>
        <w:rPr/>
        <w:t xml:space="preserve"> </w:t>
      </w:r>
      <w:r>
        <w:rPr/>
        <w:t>Begrippenlijst</w:t>
        <w:tab/>
        <w:t>135</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7"/>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7"/>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7"/>
        </w:numPr>
        <w:rPr/>
      </w:pPr>
      <w:hyperlink r:id="rId24">
        <w:r>
          <w:rPr>
            <w:rStyle w:val="Internetkoppeling"/>
          </w:rPr>
          <w:t xml:space="preserve">RFC0391: </w:t>
        </w:r>
      </w:hyperlink>
      <w:hyperlink r:id="rId25">
        <w:r>
          <w:rPr>
            <w:rStyle w:val="Internetkoppeling"/>
          </w:rPr>
          <w:t>attribute entiteittype voorzien van name</w:t>
        </w:r>
      </w:hyperlink>
      <w:hyperlink r:id="rId26">
        <w:r>
          <w:rPr>
            <w:rStyle w:val="Internetkoppeling"/>
          </w:rPr>
          <w:t>space qualifier</w:t>
        </w:r>
      </w:hyperlink>
      <w:r>
        <w:rPr/>
        <w:br/>
        <w:t xml:space="preserve">Deze RFC is opnieuw doorgevoerd, omdat de wijze van implementatie is aangepast. </w:t>
      </w:r>
      <w:r>
        <w:rPr/>
        <w:t>Deze wijziging had op zeer veel plaatsen consequenties en ook op enkele plaatsen stuf0302.xsd.</w:t>
      </w:r>
    </w:p>
    <w:p>
      <w:pPr>
        <w:pStyle w:val="Normal"/>
        <w:numPr>
          <w:ilvl w:val="0"/>
          <w:numId w:val="97"/>
        </w:numPr>
        <w:rPr/>
      </w:pPr>
      <w:hyperlink r:id="rId27">
        <w:r>
          <w:rPr>
            <w:rStyle w:val="Internetkoppeling"/>
          </w:rPr>
          <w:t>RFC0345: Patchnummer in bericht</w:t>
        </w:r>
      </w:hyperlink>
      <w:r>
        <w:rPr/>
        <w:br/>
        <w:t xml:space="preserve">Binnen deze RFC is ook nog een correctie doorgevoerd ten behoeve van RFC0134 aan het begin van hoofdstuk 4. </w:t>
      </w:r>
      <w:r>
        <w:rPr/>
        <w:t xml:space="preserve">Daarnaast is paragraaf 4.1.1 aangepast en uitgebreid en is het attribute </w:t>
      </w:r>
      <w:r>
        <w:rPr>
          <w:rFonts w:ascii="Courier New" w:hAnsi="Courier New"/>
        </w:rPr>
        <w:t>patch</w:t>
      </w:r>
      <w:r>
        <w:rPr/>
        <w:t xml:space="preserve"> toegevoegd in stuf0302.xsd.</w:t>
      </w:r>
    </w:p>
    <w:p>
      <w:pPr>
        <w:pStyle w:val="Normal"/>
        <w:numPr>
          <w:ilvl w:val="0"/>
          <w:numId w:val="97"/>
        </w:numPr>
        <w:rPr/>
      </w:pPr>
      <w:hyperlink r:id="rId28">
        <w:r>
          <w:rPr>
            <w:rStyle w:val="Internetkoppeling"/>
          </w:rPr>
          <w:t>RFC0437: vrijeParameters in vrij bericht vervangen door StUF:</w:t>
        </w:r>
      </w:hyperlink>
      <w:hyperlink r:id="rId29">
        <w:r>
          <w:rPr>
            <w:rStyle w:val="Internetkoppeling"/>
          </w:rPr>
          <w:t>aanvullendeElementen</w:t>
        </w:r>
      </w:hyperlink>
      <w:r>
        <w:rPr/>
        <w:br/>
      </w:r>
      <w:r>
        <w:rPr/>
        <w:t>In paragraaf 7.2.3 is dit gespecificeerd. Er zijn ook nog enkele tekstuele verbeteringen doorgevoerd.</w:t>
      </w:r>
    </w:p>
    <w:p>
      <w:pPr>
        <w:pStyle w:val="Normal"/>
        <w:numPr>
          <w:ilvl w:val="0"/>
          <w:numId w:val="97"/>
        </w:numPr>
        <w:rPr/>
      </w:pPr>
      <w:hyperlink r:id="rId30">
        <w:r>
          <w:rPr>
            <w:rStyle w:val="Internetkoppeling"/>
          </w:rPr>
          <w:t>RFC0442: Volgorde elementen gelijk trekken in ParametersVraag en ParametersAntwoord</w:t>
        </w:r>
      </w:hyperlink>
      <w:r>
        <w:rPr/>
        <w:br/>
      </w:r>
      <w:r>
        <w:rPr/>
        <w:t>De tekst voor de beschrijving van ParametersVraag en ParametersAntwoord is aangepast evenals stuf0302.xsd.</w:t>
      </w:r>
    </w:p>
    <w:p>
      <w:pPr>
        <w:pStyle w:val="Normal"/>
        <w:numPr>
          <w:ilvl w:val="0"/>
          <w:numId w:val="97"/>
        </w:numPr>
        <w:rPr/>
      </w:pPr>
      <w:r>
        <w:rPr/>
        <w:t>Verbeteringen naar aanleiding van review</w:t>
        <w:br/>
        <w:t>Een aantal verbetering doorgevoerd na review voor goedkeuring</w:t>
      </w:r>
    </w:p>
    <w:p>
      <w:pPr>
        <w:pStyle w:val="Normal"/>
        <w:numPr>
          <w:ilvl w:val="0"/>
          <w:numId w:val="97"/>
        </w:numPr>
        <w:rPr/>
      </w:pPr>
      <w:hyperlink r:id="rId31">
        <w:r>
          <w:rPr>
            <w:rStyle w:val="Internetkoppeling"/>
          </w:rPr>
          <w:t>RFC0436: Definiëren mogelijke waarden via verwijzing naar een bestand met de waarden</w:t>
        </w:r>
      </w:hyperlink>
      <w:r>
        <w:rPr/>
        <w:br/>
      </w:r>
      <w:r>
        <w:rPr/>
        <w:t>Paragraaf 3.2.4 toegevoegd</w:t>
      </w:r>
    </w:p>
    <w:p>
      <w:pPr>
        <w:pStyle w:val="Normal"/>
        <w:numPr>
          <w:ilvl w:val="0"/>
          <w:numId w:val="97"/>
        </w:numPr>
        <w:rPr/>
      </w:pPr>
      <w:hyperlink r:id="rId32">
        <w:ins w:id="0" w:author="Onbekende auteur" w:date="2016-12-02T16:47:00Z">
          <w:r>
            <w:rPr>
              <w:rStyle w:val="Internetkoppeling"/>
            </w:rPr>
            <w:t xml:space="preserve">RFC0462: </w:t>
          </w:r>
        </w:ins>
      </w:hyperlink>
      <w:hyperlink r:id="rId33">
        <w:ins w:id="1" w:author="Onbekende auteur" w:date="2016-12-02T16:49:00Z">
          <w:bookmarkStart w:id="1" w:name="page-title1"/>
          <w:bookmarkEnd w:id="1"/>
          <w:r>
            <w:rPr>
              <w:rStyle w:val="Bezochteinternetkoppeling"/>
            </w:rPr>
            <w:t>Verwijderen attribute metagegeven</w:t>
          </w:r>
        </w:ins>
      </w:hyperlink>
    </w:p>
    <w:p>
      <w:pPr>
        <w:pStyle w:val="Normal"/>
        <w:numPr>
          <w:ilvl w:val="0"/>
          <w:numId w:val="0"/>
        </w:numPr>
        <w:ind w:left="283" w:hanging="0"/>
        <w:rPr/>
      </w:pPr>
      <w:ins w:id="2" w:author="Onbekende auteur" w:date="2016-12-05T09:05:00Z">
        <w:r>
          <w:rPr/>
          <w:t>In paragraaf 3.3.2 de definitie van het attribute St</w:t>
        </w:r>
      </w:ins>
      <w:ins w:id="3" w:author="Onbekende auteur" w:date="2016-12-05T09:06:00Z">
        <w:r>
          <w:rPr/>
          <w:t xml:space="preserve">UF:metagegeven verwijderd. In paragraaf </w:t>
        </w:r>
      </w:ins>
      <w:ins w:id="4" w:author="Onbekende auteur" w:date="2016-12-05T09:26:00Z">
        <w:r>
          <w:rPr/>
          <w:t>6.3.3 zijn de waarden voor het attribute scope</w:t>
        </w:r>
      </w:ins>
      <w:ins w:id="5" w:author="Onbekende auteur" w:date="2016-12-05T09:27:00Z">
        <w:r>
          <w:rPr/>
          <w:t xml:space="preserve"> allesZonderMetagegevens en allesZonderMetagegevensMaarKerngegevensGer</w:t>
        </w:r>
      </w:ins>
      <w:ins w:id="6" w:author="Onbekende auteur" w:date="2016-12-05T09:28:00Z">
        <w:r>
          <w:rPr/>
          <w:t xml:space="preserve">elateerden verwijderd. </w:t>
        </w:r>
      </w:ins>
      <w:ins w:id="7" w:author="Onbekende auteur" w:date="2016-12-05T09:28:00Z">
        <w:r>
          <w:rPr/>
          <w:t xml:space="preserve"> In de rest van de tekst in schema’s en xml-berichten overal het attribute StUF:metagegeven verwijderd </w:t>
        </w:r>
      </w:ins>
      <w:ins w:id="8" w:author="Onbekende auteur" w:date="2016-12-05T09:28:00Z">
        <w:r>
          <w:rPr/>
          <w:t>en zijn hier en daar nog tekstuele verbeteringen doorgevoerd</w:t>
        </w:r>
      </w:ins>
      <w:ins w:id="9" w:author="Onbekende auteur" w:date="2016-12-05T09:28:00Z">
        <w:r>
          <w:rPr/>
          <w:t>.</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34">
        <w:r>
          <w:rPr>
            <w:rStyle w:val="Internetkoppeling"/>
          </w:rPr>
          <w:t>http://</w:t>
        </w:r>
      </w:hyperlink>
      <w:hyperlink r:id="rId35">
        <w:r>
          <w:rPr>
            <w:rStyle w:val="Internetkoppeling"/>
          </w:rPr>
          <w:t>www.stufstandaarden.nl</w:t>
        </w:r>
      </w:hyperlink>
      <w:hyperlink r:id="rId36">
        <w:r>
          <w:rPr>
            <w:rStyle w:val="Internetkoppeling"/>
          </w:rPr>
          <w:t>/StUF/StUF030</w:t>
        </w:r>
      </w:hyperlink>
      <w:hyperlink r:id="rId37">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2" w:name="_Ref100041739"/>
      <w:r>
        <w:rPr/>
        <w:t xml:space="preserve">Globale functionaliteit en opzet van </w:t>
      </w:r>
      <w:bookmarkEnd w:id="2"/>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3" w:name="_Ref100043147"/>
      <w:bookmarkStart w:id="4" w:name="_Ref100987487"/>
      <w:r>
        <w:rPr/>
        <w:t>Relatie tussen berichtinhoud, werkelijkheid</w:t>
      </w:r>
      <w:bookmarkEnd w:id="3"/>
      <w:bookmarkEnd w:id="4"/>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 w:name="__RefHeading__37177203"/>
      <w:bookmarkStart w:id="6" w:name="Ref_VoorbeeldHistorie"/>
      <w:bookmarkStart w:id="7" w:name="Ref_VoorbeeldHistorie"/>
      <w:bookmarkEnd w:id="5"/>
      <w:bookmarkEnd w:id="7"/>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8" w:name="_Ref99175827"/>
      <w:bookmarkEnd w:id="8"/>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9" w:name="Ref_Contentmodel"/>
      <w:bookmarkStart w:id="10" w:name="Ref_Contentmodel"/>
      <w:bookmarkEnd w:id="10"/>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Ref422022700"/>
      <w:r>
        <w:rPr/>
        <w:t xml:space="preserve">De structuur van </w:t>
      </w:r>
      <w:bookmarkEnd w:id="11"/>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__RefHeading___Toc73327_362222095"/>
      <w:bookmarkStart w:id="13" w:name="_Ref521911606"/>
      <w:bookmarkEnd w:id="12"/>
      <w:bookmarkEnd w:id="13"/>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r>
        <w:rPr>
          <w:rFonts w:ascii="Courier New" w:hAnsi="Courier New"/>
        </w:rPr>
        <w:t>sectormodel</w:t>
      </w:r>
      <w:r>
        <w:rPr>
          <w:rFonts w:ascii="Courier New" w:hAnsi="Courier New"/>
        </w:rPr>
        <w:t>:entiteittype</w:t>
      </w:r>
      <w:r>
        <w:rPr/>
        <w:t xml:space="preserve"> geeft aan wat het entiteittype is van het object. </w:t>
      </w:r>
      <w:r>
        <w:rPr/>
        <w:t xml:space="preserve">De namespace prefix </w:t>
      </w:r>
      <w:r>
        <w:rPr>
          <w:rFonts w:ascii="Courier New" w:hAnsi="Courier New"/>
        </w:rPr>
        <w:t>sectormodel</w:t>
      </w:r>
      <w:r>
        <w:rPr/>
        <w:t xml:space="preserve"> definieert het sectormodel voor het entiteittype en de waarde bevat de mnemonic voor het entiteittype. </w:t>
      </w:r>
      <w:r>
        <w:rPr/>
        <w:t xml:space="preserve">Dit attribute is verplicht op elk element voor een entiteittype </w:t>
      </w:r>
      <w:r>
        <w:rPr/>
        <w:t xml:space="preserve">dat geen supertype is met daarbinnen een choice met de elementen voor de subtypen. In de schema’s voor een sectormodel dient het attribute  </w:t>
      </w:r>
      <w:r>
        <w:rPr>
          <w:rFonts w:ascii="Courier New" w:hAnsi="Courier New"/>
        </w:rPr>
        <w:t>entiteittype</w:t>
      </w:r>
      <w:r>
        <w:rPr/>
        <w:t xml:space="preserve"> </w:t>
      </w:r>
      <w:r>
        <w:rPr/>
        <w:t>te worden gedefinieerd. Binnen het complexType voor een entiteittype wordt dit attribute als ref opgenomen en de waarde wordt gezet door middel van fixed.</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sectormodel</w:t>
            </w:r>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 xml:space="preserve">Verplicht, </w:t>
            </w:r>
            <w:r>
              <w:rPr>
                <w:spacing w:val="-2"/>
              </w:rPr>
              <w:t xml:space="preserve">met uitzondering van een supertype met daarbinnen een choice voor de subtypen. </w:t>
            </w:r>
            <w:r>
              <w:rPr>
                <w:rFonts w:ascii="Courier New" w:hAnsi="Courier New"/>
                <w:spacing w:val="-2"/>
              </w:rPr>
              <w:t>sectormodel</w:t>
            </w:r>
            <w:r>
              <w:rPr>
                <w:rFonts w:ascii="Courier New" w:hAnsi="Courier New"/>
                <w:spacing w:val="-2"/>
              </w:rPr>
              <w:t>:entiteitype</w:t>
            </w:r>
            <w:r>
              <w:rPr>
                <w:spacing w:val="-2"/>
              </w:rPr>
              <w:t xml:space="preserve"> moet voldoen aan de regular expression [a-zA-Z0-9_]{1,30}.</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sectormodel</w:t>
      </w:r>
      <w:r>
        <w:rPr>
          <w:rFonts w:ascii="Courier New" w:hAnsi="Courier New"/>
          <w:spacing w:val="-2"/>
        </w:rPr>
        <w:t>:entiteittype</w:t>
      </w:r>
      <w:r>
        <w:rPr>
          <w:spacing w:val="-2"/>
        </w:rPr>
        <w:t xml:space="preserve"> is geen onderdeel van deze groep, omdat </w:t>
      </w:r>
      <w:r>
        <w:rPr>
          <w:spacing w:val="-2"/>
        </w:rPr>
        <w:t>het niet zit in de namespace van StUF</w:t>
      </w:r>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4" w:name="Ref_Objectstructuur"/>
      <w:bookmarkStart w:id="15" w:name="Ref_Objectstructuur"/>
      <w:bookmarkEnd w:id="15"/>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6" w:name="_1058708644"/>
                            <w:bookmarkStart w:id="17" w:name="_1058708644"/>
                            <w:bookmarkEnd w:id="17"/>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8" w:name="_Ref412717651"/>
                            <w:r>
                              <w:rPr/>
                              <w:t xml:space="preserve">Figuur </w:t>
                            </w:r>
                            <w:r>
                              <w:rPr/>
                              <w:fldChar w:fldCharType="begin"/>
                            </w:r>
                            <w:r>
                              <w:instrText> SEQ Figuur \* ARABIC </w:instrText>
                            </w:r>
                            <w:r>
                              <w:fldChar w:fldCharType="separate"/>
                            </w:r>
                            <w:r>
                              <w:t>2</w:t>
                            </w:r>
                            <w:r>
                              <w:fldChar w:fldCharType="end"/>
                            </w:r>
                            <w:bookmarkEnd w:id="18"/>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9" w:name="_1058708644"/>
                      <w:bookmarkStart w:id="20" w:name="_1058708644"/>
                      <w:bookmarkEnd w:id="20"/>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1" w:name="_Ref412717651"/>
                      <w:r>
                        <w:rPr/>
                        <w:t xml:space="preserve">Figuur </w:t>
                      </w:r>
                      <w:r>
                        <w:rPr/>
                        <w:fldChar w:fldCharType="begin"/>
                      </w:r>
                      <w:r>
                        <w:instrText> SEQ Figuur \* ARABIC </w:instrText>
                      </w:r>
                      <w:r>
                        <w:fldChar w:fldCharType="separate"/>
                      </w:r>
                      <w:r>
                        <w:t>2</w:t>
                      </w:r>
                      <w:r>
                        <w:fldChar w:fldCharType="end"/>
                      </w:r>
                      <w:bookmarkEnd w:id="21"/>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eastAsia="Times New Roman" w:cs="Times New Roman" w:ascii="Courier New" w:hAnsi="Courier New"/>
          <w:color w:val="auto"/>
          <w:sz w:val="20"/>
          <w:szCs w:val="20"/>
          <w:lang w:val="nl-NL" w:bidi="ar-SA"/>
        </w:rPr>
        <w:t>bg:entiteittype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r>
        <w:rPr>
          <w:rFonts w:eastAsia="Times New Roman" w:cs="Times New Roman" w:ascii="Courier New" w:hAnsi="Courier New"/>
          <w:b w:val="false"/>
          <w:bCs w:val="false"/>
          <w:i w:val="false"/>
          <w:iCs w:val="false"/>
          <w:color w:val="auto"/>
          <w:sz w:val="20"/>
          <w:szCs w:val="20"/>
          <w:lang w:val="nl-NL" w:bidi="ar-SA"/>
        </w:rPr>
        <w:t>bg:entiteittype</w:t>
      </w:r>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r>
        <w:rPr/>
        <w:t xml:space="preserve"> met bg de prefix voor het sectormodel bg0310</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w:t>
      </w:r>
      <w:r>
        <w:rPr>
          <w:rFonts w:ascii="Courier New" w:hAnsi="Courier New"/>
        </w:rPr>
        <w:t xml:space="preserve">&lt;gerelateerde </w:t>
      </w:r>
      <w:r>
        <w:rPr>
          <w:rFonts w:ascii="Courier New" w:hAnsi="Courier New"/>
        </w:rPr>
        <w:t>sectormodel</w:t>
      </w:r>
      <w:r>
        <w:rPr>
          <w:rFonts w:eastAsia="Times New Roman" w:cs="Times New Roman" w:ascii="Courier New" w:hAnsi="Courier New"/>
          <w:color w:val="auto"/>
          <w:sz w:val="20"/>
          <w:szCs w:val="20"/>
          <w:lang w:val="nl-NL" w:bidi="ar-SA"/>
        </w:rPr>
        <w:t>:entiteittype</w:t>
      </w:r>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sectormodel</w:t>
      </w:r>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3"/>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3"/>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2" w:name="__RefHeading__39165_699479391"/>
      <w:bookmarkEnd w:id="22"/>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ref="StUF:</w:t>
      </w:r>
      <w:r>
        <w:rPr>
          <w:rFonts w:ascii="Courier New" w:hAnsi="Courier New"/>
          <w:color w:val="000000"/>
          <w:sz w:val="16"/>
          <w:szCs w:val="16"/>
        </w:rPr>
        <w:t>noValue</w:t>
      </w:r>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r>
        <w:rPr>
          <w:rFonts w:eastAsia="Arial" w:cs="Arial" w:ascii="Courier New" w:hAnsi="Courier New"/>
          <w:b w:val="false"/>
          <w:bCs w:val="false"/>
          <w:i w:val="false"/>
          <w:iCs w:val="false"/>
          <w:color w:val="FF0000"/>
          <w:sz w:val="16"/>
          <w:szCs w:val="16"/>
          <w:u w:val="none"/>
        </w:rPr>
        <w:t>BG</w:t>
      </w:r>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3" w:name="__RefHeading__22867_227750952"/>
      <w:bookmarkEnd w:id="23"/>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4" w:name="__RefHeading___Toc76626_362222095"/>
      <w:bookmarkEnd w:id="24"/>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5" w:name="__DdeLink__31562_1131156099"/>
      <w:r>
        <w:rPr>
          <w:rFonts w:ascii="Courier New" w:hAnsi="Courier New"/>
        </w:rPr>
        <w:t>DatumMogelijkOnvolledig</w:t>
      </w:r>
      <w:r>
        <w:rPr/>
        <w:t xml:space="preserve">, </w:t>
      </w:r>
      <w:r>
        <w:rPr>
          <w:rFonts w:ascii="Courier New" w:hAnsi="Courier New"/>
        </w:rPr>
        <w:t>DatumMogelijkOnvolledigType</w:t>
      </w:r>
      <w:bookmarkEnd w:id="25"/>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6" w:name="__DdeLink__31564_1131156099"/>
      <w:r>
        <w:rPr>
          <w:rFonts w:ascii="Courier New" w:hAnsi="Courier New"/>
        </w:rPr>
        <w:t>DatumMogelijkOnvolledig</w:t>
      </w:r>
      <w:r>
        <w:rPr/>
        <w:t xml:space="preserve"> of </w:t>
      </w:r>
      <w:r>
        <w:rPr>
          <w:rFonts w:ascii="Courier New" w:hAnsi="Courier New"/>
        </w:rPr>
        <w:t>TijdstipMogelijkOnvolledig</w:t>
      </w:r>
      <w:bookmarkEnd w:id="26"/>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Dynamische waardenlijsten</w:t>
      </w:r>
    </w:p>
    <w:p>
      <w:pPr>
        <w:pStyle w:val="Normal"/>
        <w:rPr/>
      </w:pPr>
      <w:r>
        <w:rPr/>
        <w:t xml:space="preserve">Het gebruik van een enumeratie gedefinieerd in </w:t>
      </w:r>
      <w:r>
        <w:rPr/>
        <w:t>een</w:t>
      </w:r>
      <w:r>
        <w:rPr/>
        <w:t xml:space="preserve"> xsd-</w:t>
      </w:r>
      <w:r>
        <w:rPr/>
        <w:t>bestand</w:t>
      </w:r>
      <w:r>
        <w:rPr/>
        <w:t xml:space="preserve"> heeft als nadeel dat wijziging alleen mogelijk is door over te gaan naar een nieuwe versie van het sectormodel. Dit is wel erg zwaar voor een simpele wijziging in een enumeratie. Zodra er een kans is dat een enumeratie zal wijzigen gedurende de verwachte levensduur van het sectormodel, is een ander mechanisme gewenst.</w:t>
      </w:r>
    </w:p>
    <w:p>
      <w:pPr>
        <w:pStyle w:val="Normal"/>
        <w:rPr/>
      </w:pPr>
      <w:r>
        <w:rPr/>
      </w:r>
    </w:p>
    <w:p>
      <w:pPr>
        <w:pStyle w:val="Normal"/>
        <w:rPr/>
      </w:pPr>
      <w:r>
        <w:rPr/>
        <w:t xml:space="preserve">De StUF-standaard biedt dit mechanisme in de vorm van het aan de IMGEO- en gml-standaarden ontleende attribute </w:t>
      </w:r>
      <w:r>
        <w:rPr>
          <w:rFonts w:ascii="Courier New" w:hAnsi="Courier New"/>
        </w:rPr>
        <w:t>codeSpace</w:t>
      </w:r>
      <w:r>
        <w:rPr/>
        <w:t xml:space="preserve"> met als </w:t>
      </w:r>
      <w:r>
        <w:rPr/>
        <w:t>type</w:t>
      </w:r>
      <w:r>
        <w:rPr/>
        <w:t xml:space="preserve"> </w:t>
      </w:r>
      <w:r>
        <w:rPr/>
        <w:t xml:space="preserve">het simpleType </w:t>
      </w:r>
      <w:r>
        <w:rPr>
          <w:rFonts w:ascii="Courier New" w:hAnsi="Courier New"/>
        </w:rPr>
        <w:t>anyURI</w:t>
      </w:r>
      <w:r>
        <w:rPr/>
        <w:t xml:space="preserve"> gedefinieerd in XML Schema</w:t>
      </w:r>
      <w:r>
        <w:rPr/>
        <w:t xml:space="preserve">. De uri </w:t>
      </w:r>
      <w:r>
        <w:rPr/>
        <w:t xml:space="preserve">in </w:t>
      </w:r>
      <w:r>
        <w:rPr>
          <w:rFonts w:ascii="Courier New" w:hAnsi="Courier New"/>
        </w:rPr>
        <w:t>codeSpace</w:t>
      </w:r>
      <w:r>
        <w:rPr/>
        <w:t xml:space="preserve"> </w:t>
      </w:r>
      <w:r>
        <w:rPr/>
        <w:t xml:space="preserve">dient te verwijzen naar de lijst met mogelijke waarden voor het element waarop het attribute </w:t>
      </w:r>
      <w:r>
        <w:rPr>
          <w:rFonts w:ascii="Courier New" w:hAnsi="Courier New"/>
        </w:rPr>
        <w:t>codeSpace</w:t>
      </w:r>
      <w:r>
        <w:rPr/>
        <w:t xml:space="preserve"> is gedefinieerd. StUF definieert het attribute </w:t>
      </w:r>
      <w:r>
        <w:rPr>
          <w:rFonts w:ascii="Courier New" w:hAnsi="Courier New"/>
        </w:rPr>
        <w:t>codeSpace</w:t>
      </w:r>
      <w:r>
        <w:rPr/>
        <w:t xml:space="preserve"> niet in haar eigen namespace, omdat het dan niet mogelijk is om via een enumeratie een vaste waarde voor het attribute te definiëren. De ontwerper van een sectormodel kan het attribute </w:t>
      </w:r>
      <w:r>
        <w:rPr>
          <w:rFonts w:ascii="Courier New" w:hAnsi="Courier New"/>
        </w:rPr>
        <w:t>codeSpace</w:t>
      </w:r>
      <w:r>
        <w:rPr/>
        <w:t xml:space="preserve"> opnemen op elementen met een dynamische waardenlijst. Als de ontwerper verwacht dat de url van de waardenlijst gedurende de levensduur van het sectormodel hetzelfde blijft, dan is het verstandig om </w:t>
      </w:r>
      <w:r>
        <w:rPr/>
        <w:t>die url in</w:t>
      </w:r>
      <w:r>
        <w:rPr/>
        <w:t xml:space="preserve"> </w:t>
      </w:r>
      <w:r>
        <w:rPr>
          <w:rFonts w:ascii="Courier New" w:hAnsi="Courier New"/>
        </w:rPr>
        <w:t>codeSpace</w:t>
      </w:r>
      <w:r>
        <w:rPr/>
        <w:t xml:space="preserve"> als enig mogelijke waarde te definiëren </w:t>
      </w:r>
      <w:r>
        <w:rPr/>
        <w:t xml:space="preserve">en om </w:t>
      </w:r>
      <w:r>
        <w:rPr>
          <w:rFonts w:ascii="Courier New" w:hAnsi="Courier New"/>
        </w:rPr>
        <w:t>codeSpace</w:t>
      </w:r>
      <w:r>
        <w:rPr/>
        <w:t xml:space="preserve"> verplicht te maken</w:t>
      </w:r>
      <w:r>
        <w:rPr/>
        <w:t>.</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7" w:name="__RefHeading__39682_1264983703"/>
      <w:bookmarkEnd w:id="27"/>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8" w:name="__DdeLink__32338_1131156099"/>
      <w:r>
        <w:rPr>
          <w:rFonts w:cs="Courier New" w:ascii="Courier New" w:hAnsi="Courier New"/>
        </w:rPr>
        <w:t>TijdstipMogelijkOnvolledig</w:t>
      </w:r>
      <w:bookmarkEnd w:id="28"/>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9" w:name="Ref_MetagegevensAlgemeenMechanisme"/>
      <w:bookmarkStart w:id="30" w:name="Ref_MetagegevensAlgemeenMechanisme"/>
      <w:bookmarkEnd w:id="30"/>
      <w:r>
        <w:rPr>
          <w:spacing w:val="-2"/>
        </w:rPr>
        <w:t>Het algemene mechanisme voor metagegevens</w:t>
      </w:r>
    </w:p>
    <w:p>
      <w:pPr>
        <w:pStyle w:val="Normal"/>
        <w:rPr/>
      </w:pPr>
      <w:r>
        <w:rPr/>
        <w:t xml:space="preserve">Een metagegeven is </w:t>
      </w:r>
      <w:del w:id="10" w:author="Onbekende auteur" w:date="2016-12-02T16:56:00Z">
        <w:r>
          <w:rPr/>
          <w:delText xml:space="preserve">altijd </w:delText>
        </w:r>
      </w:del>
      <w:r>
        <w:rPr/>
        <w:t xml:space="preserve">een al dan niet samengesteld element dat </w:t>
      </w:r>
      <w:del w:id="11" w:author="Onbekende auteur" w:date="2016-12-02T16:56:00Z">
        <w:r>
          <w:rPr/>
          <w:delText>wordt opgenomen binnen een entiteittype</w:delText>
        </w:r>
      </w:del>
      <w:ins w:id="12" w:author="Onbekende auteur" w:date="2016-12-02T16:56:00Z">
        <w:r>
          <w:rPr/>
          <w:t>informatie bevat over andere waarden in een entiteit</w:t>
        </w:r>
      </w:ins>
      <w:r>
        <w:rPr/>
        <w:t xml:space="preserve">. In de StUF-standaard </w:t>
      </w:r>
      <w:del w:id="13" w:author="Onbekende auteur" w:date="2016-12-02T16:56:00Z">
        <w:r>
          <w:rPr/>
          <w:delText>of in een sectormodel wordt de semantiek, syntax en functionaliteit voor een metagegeven gedefinieerd</w:delText>
        </w:r>
      </w:del>
      <w:ins w:id="14" w:author="Onbekende auteur" w:date="2016-12-02T16:56:00Z">
        <w:r>
          <w:rPr/>
          <w:t>biedt een mechanisme om de gege</w:t>
        </w:r>
      </w:ins>
      <w:ins w:id="15" w:author="Onbekende auteur" w:date="2016-12-02T16:57:00Z">
        <w:r>
          <w:rPr/>
          <w:t>vens aan te duiden waarop de metagegeven(s) betrekking hebben</w:t>
        </w:r>
      </w:ins>
      <w:del w:id="16" w:author="Onbekende auteur" w:date="2016-12-02T16:52:00Z">
        <w:r>
          <w:rPr/>
          <w:delText xml:space="preserve">één verplicht attribute </w:delText>
        </w:r>
      </w:del>
      <w:del w:id="17" w:author="Onbekende auteur" w:date="2016-12-02T16:52:00Z">
        <w:r>
          <w:rPr>
            <w:rFonts w:ascii="Courier New" w:hAnsi="Courier New"/>
          </w:rPr>
          <w:delText>metagegeven</w:delText>
        </w:r>
      </w:del>
      <w:del w:id="18" w:author="Onbekende auteur" w:date="2016-12-02T16:52:00Z">
        <w:r>
          <w:rPr/>
          <w:delText xml:space="preserve"> met als waarde </w:delText>
        </w:r>
      </w:del>
      <w:del w:id="19" w:author="Onbekende auteur" w:date="2016-12-02T16:52:00Z">
        <w:r>
          <w:rPr>
            <w:rFonts w:ascii="Courier New" w:hAnsi="Courier New"/>
          </w:rPr>
          <w:delText>true</w:delText>
        </w:r>
      </w:del>
      <w:del w:id="20" w:author="Onbekende auteur" w:date="2016-12-02T16:52:00Z">
        <w:r>
          <w:rPr/>
          <w:delText xml:space="preserve"> en </w:delText>
        </w:r>
      </w:del>
      <w:del w:id="21" w:author="Onbekende auteur" w:date="2016-12-02T16:57:00Z">
        <w:r>
          <w:rPr/>
          <w:delText xml:space="preserve">. Een metagegeven heeft </w:delText>
        </w:r>
      </w:del>
      <w:ins w:id="22" w:author="Onbekende auteur" w:date="2016-12-02T16:57:00Z">
        <w:r>
          <w:rPr/>
          <w:t xml:space="preserve"> </w:t>
        </w:r>
      </w:ins>
      <w:ins w:id="23" w:author="Onbekende auteur" w:date="2016-12-02T16:57:00Z">
        <w:r>
          <w:rPr/>
          <w:t xml:space="preserve">met de </w:t>
        </w:r>
      </w:ins>
      <w:r>
        <w:rPr/>
        <w:t xml:space="preserve">twee niet-verplichte attributes </w:t>
      </w:r>
      <w:r>
        <w:rPr>
          <w:rFonts w:ascii="Courier New" w:hAnsi="Courier New"/>
        </w:rPr>
        <w:t>groepsnaam</w:t>
      </w:r>
      <w:r>
        <w:rPr/>
        <w:t xml:space="preserve"> en </w:t>
      </w:r>
      <w:r>
        <w:rPr>
          <w:rFonts w:ascii="Courier New" w:hAnsi="Courier New"/>
        </w:rPr>
        <w:t>elementnaam</w:t>
      </w:r>
      <w:del w:id="24" w:author="Onbekende auteur" w:date="2016-12-02T16:57:00Z">
        <w:r>
          <w:rPr>
            <w:rFonts w:ascii="Courier New" w:hAnsi="Courier New"/>
          </w:rPr>
          <w:delText>De attributes groepsnaam en elementnaam zijn</w:delText>
        </w:r>
      </w:del>
      <w:del w:id="25" w:author="Onbekende auteur" w:date="2016-12-02T16:52:00Z">
        <w:r>
          <w:rPr>
            <w:rFonts w:ascii="Courier New" w:hAnsi="Courier New"/>
          </w:rPr>
          <w:delText xml:space="preserve">Het verplichte attribute metagegeven geeft aan dat dit element een metagegeven is. </w:delText>
        </w:r>
      </w:del>
      <w:del w:id="26" w:author="Onbekende auteur" w:date="2016-12-02T16:57:00Z">
        <w:r>
          <w:rPr>
            <w:rFonts w:ascii="Courier New" w:hAnsi="Courier New"/>
          </w:rPr>
          <w:delText xml:space="preserve">. </w:delText>
        </w:r>
      </w:del>
      <w:ins w:id="27" w:author="Onbekende auteur" w:date="2016-12-02T16:57:00Z">
        <w:r>
          <w:rPr/>
          <w:t>,</w:t>
        </w:r>
      </w:ins>
      <w:r>
        <w:rPr/>
        <w:t xml:space="preserve">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w:t>
      </w:r>
      <w:del w:id="28" w:author="Onbekende auteur" w:date="2016-12-02T16:54:00Z">
        <w:r>
          <w:rPr/>
          <w:delText>met betrekking tot het entiteittype</w:delText>
        </w:r>
      </w:del>
      <w:ins w:id="29" w:author="Onbekende auteur" w:date="2016-12-02T16:54:00Z">
        <w:r>
          <w:rPr/>
          <w:t>die betrekking hebben op de hele entiteit</w:t>
        </w:r>
      </w:ins>
      <w:r>
        <w:rPr/>
        <w:t xml:space="preserv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del w:id="30" w:author="Onbekende auteur" w:date="2016-12-02T16:55:00Z">
        <w:r>
          <w:rPr/>
          <w:delText xml:space="preserve">Het attribute </w:delText>
        </w:r>
      </w:del>
      <w:del w:id="31" w:author="Onbekende auteur" w:date="2016-12-02T16:55:00Z">
        <w:r>
          <w:rPr>
            <w:rFonts w:ascii="Courier New" w:hAnsi="Courier New"/>
          </w:rPr>
          <w:delText>StUF:metagegeven</w:delText>
        </w:r>
      </w:del>
      <w:del w:id="32" w:author="Onbekende auteur" w:date="2016-12-02T16:55:00Z">
        <w:r>
          <w:rPr/>
          <w:delText xml:space="preserve"> is gedefinieerd als een attribute binnen het StUF-schema [StUFXSD] en dient als reference te worden opgenomen op een metagegeven element. </w:delText>
        </w:r>
      </w:del>
      <w:r>
        <w:rPr/>
        <w:t xml:space="preserve">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 xml:space="preserve">Er is bewust voor gekozen om met behulp van </w:t>
      </w:r>
      <w:del w:id="33" w:author="Onbekende auteur" w:date="2016-12-02T16:59:00Z">
        <w:r>
          <w:rPr/>
          <w:delText xml:space="preserve">speciale </w:delText>
        </w:r>
      </w:del>
      <w:r>
        <w:rPr/>
        <w:t xml:space="preserve">elementen voor </w:t>
      </w:r>
      <w:del w:id="34" w:author="Onbekende auteur" w:date="2016-12-02T16:59:00Z">
        <w:r>
          <w:rPr/>
          <w:delText xml:space="preserve">de </w:delText>
        </w:r>
      </w:del>
      <w:r>
        <w:rPr/>
        <w:t>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del w:id="35" w:author="Onbekende auteur" w:date="2016-12-02T17:00:00Z">
        <w:r>
          <w:rPr>
            <w:rFonts w:ascii="Courier New" w:hAnsi="Courier New"/>
          </w:rPr>
          <w:delText>&lt;metagegeven StUF:metagegeven=”true”&gt;</w:delText>
        </w:r>
      </w:del>
      <w:del w:id="36" w:author="Onbekende auteur" w:date="2016-12-02T17:00:00Z">
        <w:r>
          <w:rPr/>
          <w:delText xml:space="preserve"> </w:delText>
        </w:r>
      </w:del>
      <w:ins w:id="37" w:author="Onbekende auteur" w:date="2016-12-02T17:00:00Z">
        <w:r>
          <w:rPr/>
          <w:t>metagegeven-</w:t>
        </w:r>
      </w:ins>
      <w:r>
        <w:rPr/>
        <w:t>element dat gedefinieerd wordt op hetzelfde niveau als de elementen voor A, B, etc. Voor de attribute</w:t>
      </w:r>
      <w:ins w:id="38" w:author="Onbekende auteur" w:date="2016-12-02T17:00:00Z">
        <w:r>
          <w:rPr/>
          <w:t>s</w:t>
        </w:r>
      </w:ins>
      <w:r>
        <w:rPr/>
        <w:t xml:space="preserve"> </w:t>
      </w:r>
      <w:r>
        <w:rPr>
          <w:rFonts w:ascii="Courier New" w:hAnsi="Courier New"/>
        </w:rPr>
        <w:t>groepsnaam</w:t>
      </w:r>
      <w:r>
        <w:rPr/>
        <w:t xml:space="preserve"> en </w:t>
      </w:r>
      <w:r>
        <w:rPr>
          <w:rFonts w:ascii="Courier New" w:hAnsi="Courier New"/>
        </w:rPr>
        <w:t>elementnaam</w:t>
      </w:r>
      <w:r>
        <w:rPr/>
        <w:t xml:space="preserve"> van het</w:t>
      </w:r>
      <w:del w:id="39" w:author="Onbekende auteur" w:date="2016-12-02T17:01:00Z">
        <w:r>
          <w:rPr/>
          <w:delText xml:space="preserve"> </w:delText>
        </w:r>
      </w:del>
      <w:del w:id="40" w:author="Onbekende auteur" w:date="2016-12-02T17:01:00Z">
        <w:r>
          <w:rPr>
            <w:rFonts w:ascii="Courier New" w:hAnsi="Courier New"/>
          </w:rPr>
          <w:delText>&lt;metagegeven&gt;</w:delText>
        </w:r>
      </w:del>
      <w:r>
        <w:rPr/>
        <w:t xml:space="preserve"> </w:t>
      </w:r>
      <w:ins w:id="41" w:author="Onbekende auteur" w:date="2016-12-02T17:01:00Z">
        <w:r>
          <w:rPr/>
          <w:t>metagegeven-</w:t>
        </w:r>
      </w:ins>
      <w:r>
        <w:rPr/>
        <w:t>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w:t>
      </w:r>
      <w:del w:id="42" w:author="Onbekende auteur" w:date="2016-12-02T17:01:00Z">
        <w:r>
          <w:rPr>
            <w:rFonts w:ascii="Courier New" w:hAnsi="Courier New"/>
          </w:rPr>
          <w:delText>ven StUF:metagegeven=”true”</w:delText>
        </w:r>
      </w:del>
      <w:r>
        <w:rPr>
          <w:rFonts w:ascii="Courier New" w:hAnsi="Courier New"/>
        </w:rPr>
        <w:t>&gt;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w:t>
      </w:r>
      <w:del w:id="43" w:author="Onbekende auteur" w:date="2016-12-02T17:02:00Z">
        <w:r>
          <w:rPr>
            <w:rFonts w:ascii="Courier New" w:hAnsi="Courier New"/>
          </w:rPr>
          <w:delText xml:space="preserve"> StUF:metagegeven=”true”</w:delText>
        </w:r>
      </w:del>
      <w:r>
        <w:rPr>
          <w:rFonts w:ascii="Courier New" w:hAnsi="Courier New"/>
        </w:rPr>
        <w:t xml:space="preserv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w:t>
      </w:r>
      <w:del w:id="44" w:author="Onbekende auteur" w:date="2016-12-02T17:02:00Z">
        <w:r>
          <w:rPr>
            <w:rFonts w:ascii="Courier New" w:hAnsi="Courier New"/>
          </w:rPr>
          <w:delText xml:space="preserve"> StUF:metagegeven=”true”</w:delText>
        </w:r>
      </w:del>
      <w:r>
        <w:rPr>
          <w:rFonts w:ascii="Courier New" w:hAnsi="Courier New"/>
        </w:rPr>
        <w:t xml:space="preserv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w:t>
      </w:r>
      <w:del w:id="45" w:author="Onbekende auteur" w:date="2016-12-02T17:02:00Z">
        <w:r>
          <w:rPr>
            <w:rFonts w:ascii="Courier New" w:hAnsi="Courier New"/>
          </w:rPr>
          <w:delText xml:space="preserve"> StUF:metagegeven=”true”</w:delText>
        </w:r>
      </w:del>
      <w:r>
        <w:rPr>
          <w:rFonts w:ascii="Courier New" w:hAnsi="Courier New"/>
        </w:rPr>
        <w:t xml:space="preserv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w:t>
      </w:r>
      <w:del w:id="46" w:author="Onbekende auteur" w:date="2016-12-02T17:02:00Z">
        <w:r>
          <w:rPr>
            <w:rFonts w:ascii="Courier New" w:hAnsi="Courier New"/>
          </w:rPr>
          <w:delText xml:space="preserve"> StUF:metagegeven=”true”</w:delText>
        </w:r>
      </w:del>
      <w:r>
        <w:rPr>
          <w:rFonts w:ascii="Courier New" w:hAnsi="Courier New"/>
        </w:rPr>
        <w:t>&gt;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w:t>
      </w:r>
      <w:del w:id="47" w:author="Onbekende auteur" w:date="2016-12-02T17:03:00Z">
        <w:r>
          <w:rPr>
            <w:rFonts w:ascii="Courier New" w:hAnsi="Courier New"/>
          </w:rPr>
          <w:delText xml:space="preserve"> StUF:metagegeven=”true”</w:delText>
        </w:r>
      </w:del>
      <w:r>
        <w:rPr>
          <w:rFonts w:ascii="Courier New" w:hAnsi="Courier New"/>
        </w:rPr>
        <w:t>&gt;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StatusMetagegevens"/>
      <w:bookmarkStart w:id="32" w:name="Ref_StatusMetagegevens"/>
      <w:bookmarkEnd w:id="32"/>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w:t>
      </w:r>
      <w:del w:id="48" w:author="Onbekende auteur" w:date="2016-12-02T17:03:00Z">
        <w:r>
          <w:rPr>
            <w:rFonts w:ascii="Courier New" w:hAnsi="Courier New"/>
          </w:rPr>
          <w:delText xml:space="preserve"> StUF:metagegeven=”true”</w:delText>
        </w:r>
      </w:del>
      <w:r>
        <w:rPr>
          <w:rFonts w:ascii="Courier New" w:hAnsi="Courier New"/>
        </w:rPr>
        <w:t>&gt;</w:t>
      </w:r>
      <w:r>
        <w:rPr/>
        <w:t xml:space="preserve"> en </w:t>
      </w:r>
      <w:r>
        <w:rPr>
          <w:rFonts w:ascii="Courier New" w:hAnsi="Courier New"/>
        </w:rPr>
        <w:t>&lt;inBewerking</w:t>
      </w:r>
      <w:del w:id="49" w:author="Onbekende auteur" w:date="2016-12-02T17:03:00Z">
        <w:r>
          <w:rPr>
            <w:rFonts w:ascii="Courier New" w:hAnsi="Courier New"/>
          </w:rPr>
          <w:delText xml:space="preserve"> StUF:metagegeven=”true”</w:delText>
        </w:r>
      </w:del>
      <w:r>
        <w:rPr>
          <w:rFonts w:ascii="Courier New" w:hAnsi="Courier New"/>
        </w:rPr>
        <w:t>&gt;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Ref_VoorbeeldContentmodelMetagegevens"/>
      <w:bookmarkStart w:id="34" w:name="Ref_VoorbeeldContentmodelMetagegevens"/>
      <w:bookmarkEnd w:id="34"/>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del w:id="50" w:author="Onbekende auteur" w:date="2016-12-02T17:04:00Z">
        <w:r>
          <w:rPr>
            <w:rFonts w:ascii="Courier New" w:hAnsi="Courier New"/>
            <w:sz w:val="16"/>
            <w:szCs w:val="16"/>
          </w:rPr>
          <w:tab/>
          <w:tab/>
          <w:tab/>
          <w:delText>&lt;attribute ref="StUF:metagegeven” use="required"/&gt;</w:delText>
        </w:r>
      </w:del>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w:t>
      </w:r>
      <w:ins w:id="51" w:author="Onbekende auteur" w:date="2016-12-02T17:05:00Z">
        <w:r>
          <w:rPr/>
          <w:t>het</w:t>
        </w:r>
      </w:ins>
      <w:del w:id="52" w:author="Onbekende auteur" w:date="2016-12-02T17:05:00Z">
        <w:r>
          <w:rPr/>
          <w:delText>de</w:delText>
        </w:r>
      </w:del>
      <w:r>
        <w:rPr/>
        <w:t xml:space="preserve"> verplichte attribute</w:t>
      </w:r>
      <w:del w:id="53" w:author="Onbekende auteur" w:date="2016-12-02T17:05:00Z">
        <w:r>
          <w:rPr/>
          <w:delText xml:space="preserve">s </w:delText>
        </w:r>
      </w:del>
      <w:del w:id="54" w:author="Onbekende auteur" w:date="2016-12-02T17:05:00Z">
        <w:r>
          <w:rPr>
            <w:rFonts w:ascii="Courier New" w:hAnsi="Courier New"/>
          </w:rPr>
          <w:delText>metagegeven</w:delText>
        </w:r>
      </w:del>
      <w:del w:id="55" w:author="Onbekende auteur" w:date="2016-12-02T17:05:00Z">
        <w:r>
          <w:rPr/>
          <w:delText xml:space="preserve"> en</w:delText>
        </w:r>
      </w:del>
      <w:r>
        <w:rPr/>
        <w:t xml:space="preserve">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del w:id="56" w:author="Onbekende auteur" w:date="2016-12-02T17:06:00Z">
        <w:r>
          <w:rPr>
            <w:rFonts w:ascii="Courier New" w:hAnsi="Courier New"/>
            <w:sz w:val="16"/>
            <w:szCs w:val="16"/>
          </w:rPr>
          <w:delText xml:space="preserve"> </w:delText>
        </w:r>
      </w:del>
      <w:del w:id="57" w:author="Onbekende auteur" w:date="2016-12-02T17:06:00Z">
        <w:r>
          <w:rPr>
            <w:rFonts w:ascii="Courier New" w:hAnsi="Courier New"/>
            <w:sz w:val="16"/>
            <w:szCs w:val="16"/>
          </w:rPr>
          <w:delText>use="required"/&gt;</w:delText>
        </w:r>
      </w:del>
    </w:p>
    <w:p>
      <w:pPr>
        <w:pStyle w:val="Normal"/>
        <w:tabs>
          <w:tab w:val="left" w:pos="-720" w:leader="none"/>
        </w:tabs>
        <w:autoSpaceDE w:val="false"/>
        <w:rPr>
          <w:rFonts w:ascii="Courier New" w:hAnsi="Courier New"/>
          <w:sz w:val="16"/>
          <w:szCs w:val="16"/>
        </w:rPr>
      </w:pPr>
      <w:del w:id="58" w:author="Onbekende auteur" w:date="2016-12-02T17:05:00Z">
        <w:r>
          <w:rPr>
            <w:rFonts w:ascii="Courier New" w:hAnsi="Courier New"/>
            <w:sz w:val="16"/>
            <w:szCs w:val="16"/>
          </w:rPr>
          <w:delText xml:space="preserve"> </w:delText>
        </w:r>
      </w:del>
      <w:del w:id="59" w:author="Onbekende auteur" w:date="2016-12-02T17:05:00Z">
        <w:r>
          <w:rPr>
            <w:rFonts w:ascii="Courier New" w:hAnsi="Courier New"/>
            <w:sz w:val="16"/>
            <w:szCs w:val="16"/>
          </w:rPr>
          <w:delText>ref="StUF:metagegeven”</w:delText>
        </w:r>
      </w:del>
      <w:del w:id="60" w:author="Onbekende auteur" w:date="2016-12-02T17:06:00Z">
        <w:r>
          <w:rPr>
            <w:rFonts w:ascii="Courier New" w:hAnsi="Courier New"/>
            <w:sz w:val="16"/>
            <w:szCs w:val="16"/>
          </w:rPr>
          <w:tab/>
          <w:tab/>
          <w:tab/>
          <w:delText>&lt;attribute</w:delText>
        </w:r>
      </w:del>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del w:id="61" w:author="Onbekende auteur" w:date="2016-12-02T17:05:00Z">
        <w:r>
          <w:rPr>
            <w:rFonts w:ascii="Courier New" w:hAnsi="Courier New"/>
            <w:sz w:val="16"/>
            <w:szCs w:val="16"/>
          </w:rPr>
          <w:tab/>
          <w:tab/>
          <w:tab/>
          <w:delText>&lt;attribute ref="StUF:metagegeven” use="required"/&gt;</w:delText>
        </w:r>
      </w:del>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del w:id="62" w:author="Onbekende auteur" w:date="2016-12-02T17:06:00Z">
        <w:r>
          <w:rPr>
            <w:rFonts w:ascii="Courier New" w:hAnsi="Courier New"/>
            <w:sz w:val="16"/>
            <w:szCs w:val="16"/>
          </w:rPr>
          <w:tab/>
          <w:delText>&lt;attribute ref="StUF:metagegeven” use="required"/&gt;</w:delText>
        </w:r>
      </w:del>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w:t>
      </w:r>
      <w:del w:id="63" w:author="Onbekende auteur" w:date="2016-12-02T17:06:00Z">
        <w:r>
          <w:rPr/>
          <w:delText xml:space="preserve">het verplichte attribute </w:delText>
        </w:r>
      </w:del>
      <w:del w:id="64" w:author="Onbekende auteur" w:date="2016-12-02T17:06:00Z">
        <w:r>
          <w:rPr>
            <w:rFonts w:ascii="Courier New" w:hAnsi="Courier New"/>
          </w:rPr>
          <w:delText>metagegeven</w:delText>
        </w:r>
      </w:del>
      <w:del w:id="65" w:author="Onbekende auteur" w:date="2016-12-02T17:06:00Z">
        <w:r>
          <w:rPr/>
          <w:delText xml:space="preserve"> en </w:delText>
        </w:r>
      </w:del>
      <w:r>
        <w:rPr/>
        <w:t xml:space="preserve">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del w:id="66" w:author="Onbekende auteur" w:date="2016-12-02T17:06:00Z">
        <w:r>
          <w:rPr>
            <w:rFonts w:ascii="Courier New" w:hAnsi="Courier New"/>
            <w:sz w:val="16"/>
            <w:szCs w:val="16"/>
          </w:rPr>
          <w:tab/>
          <w:tab/>
          <w:tab/>
          <w:delText>&lt;attribute ref="StUF:metagegeven" use="required"/&gt;</w:delText>
        </w:r>
      </w:del>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del w:id="67" w:author="Onbekende auteur" w:date="2016-12-02T17:07:00Z">
        <w:r>
          <w:rPr>
            <w:rFonts w:ascii="Courier New" w:hAnsi="Courier New"/>
            <w:sz w:val="16"/>
            <w:szCs w:val="16"/>
          </w:rPr>
          <w:tab/>
          <w:tab/>
          <w:tab/>
          <w:delText>&lt;attribute ref="StUF:metagegeven" use="required"/&gt;</w:delText>
        </w:r>
      </w:del>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5" w:name="__RefHeading__31482201"/>
      <w:bookmarkStart w:id="36" w:name="_Ref449417445"/>
      <w:bookmarkEnd w:id="35"/>
      <w:r>
        <w:rPr/>
        <w:t xml:space="preserve">Het opnemen van elementen in </w:t>
      </w:r>
      <w:bookmarkEnd w:id="36"/>
      <w:r>
        <w:rPr/>
        <w:t>een entiteit</w:t>
      </w:r>
    </w:p>
    <w:p>
      <w:pPr>
        <w:pStyle w:val="Normal"/>
        <w:widowControl/>
        <w:rPr/>
      </w:pPr>
      <w:bookmarkStart w:id="37" w:name="_986281541"/>
      <w:r>
        <w:rPr>
          <w:spacing w:val="-2"/>
        </w:rPr>
        <w:t xml:space="preserve">Er zijn redenen waarom van een element niet altijd met een geldige waarde in een bericht kan worden opgenomen. Deze redenen worden onderscheiden met het attribute </w:t>
      </w:r>
      <w:bookmarkEnd w:id="37"/>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8" w:name="__RefHeading__36654993"/>
      <w:bookmarkStart w:id="39" w:name="_Ref523204459"/>
      <w:bookmarkEnd w:id="38"/>
      <w:r>
        <w:rPr/>
        <w:t xml:space="preserve">Het opnemen van relatie-entiteit in een </w:t>
      </w:r>
      <w:bookmarkEnd w:id="39"/>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40" w:name="__RefHeading__32180856"/>
      <w:bookmarkEnd w:id="40"/>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4"/>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4"/>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4"/>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41" w:name="_Ref411583221"/>
      <w:bookmarkStart w:id="42" w:name="_Ref411583258"/>
      <w:bookmarkStart w:id="43" w:name="_Ref521996704"/>
      <w:r>
        <w:rPr/>
        <w:t>Berichtverwerking</w:t>
      </w:r>
      <w:bookmarkEnd w:id="41"/>
      <w:bookmarkEnd w:id="42"/>
      <w:bookmarkEnd w:id="43"/>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w:t>
      </w:r>
      <w:r>
        <w:rPr/>
        <w:t xml:space="preserve">met uitzondering van in sommige gevallen een synchroon vrij bericht </w:t>
      </w:r>
      <w:r>
        <w:rPr/>
        <w:t xml:space="preserve">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 xml:space="preserve">Versie StUF, sectormodel, koppelvlak </w:t>
      </w:r>
      <w:r>
        <w:rPr/>
        <w:t>en patch</w:t>
      </w:r>
    </w:p>
    <w:p>
      <w:pPr>
        <w:pStyle w:val="Normal"/>
        <w:widowControl/>
        <w:rPr>
          <w:b w:val="false"/>
          <w:b w:val="false"/>
          <w:bCs w:val="false"/>
          <w:i w:val="false"/>
          <w:i w:val="false"/>
          <w:iCs w:val="false"/>
          <w:u w:val="none"/>
        </w:rPr>
      </w:pPr>
      <w:r>
        <w:rPr>
          <w:b w:val="false"/>
          <w:bCs w:val="false"/>
          <w:i w:val="false"/>
          <w:iCs w:val="false"/>
          <w:u w:val="none"/>
        </w:rPr>
        <w:t xml:space="preserve">De StUF-standaard, </w:t>
      </w:r>
      <w:r>
        <w:rPr>
          <w:b w:val="false"/>
          <w:bCs w:val="false"/>
          <w:i w:val="false"/>
          <w:iCs w:val="false"/>
          <w:u w:val="none"/>
        </w:rPr>
        <w:t>sectormodellen en koppelvlakken</w:t>
      </w:r>
      <w:r>
        <w:rPr>
          <w:b w:val="false"/>
          <w:bCs w:val="false"/>
          <w:i w:val="false"/>
          <w:iCs w:val="false"/>
          <w:u w:val="none"/>
        </w:rPr>
        <w:t xml:space="preserve"> ontwikkel</w:t>
      </w:r>
      <w:r>
        <w:rPr>
          <w:b w:val="false"/>
          <w:bCs w:val="false"/>
          <w:i w:val="false"/>
          <w:iCs w:val="false"/>
          <w:u w:val="none"/>
        </w:rPr>
        <w:t>en</w:t>
      </w:r>
      <w:r>
        <w:rPr>
          <w:b w:val="false"/>
          <w:bCs w:val="false"/>
          <w:i w:val="false"/>
          <w:iCs w:val="false"/>
          <w:u w:val="none"/>
        </w:rPr>
        <w:t xml:space="preserve"> zich in de loop van de tijd en ken</w:t>
      </w:r>
      <w:r>
        <w:rPr>
          <w:b w:val="false"/>
          <w:bCs w:val="false"/>
          <w:i w:val="false"/>
          <w:iCs w:val="false"/>
          <w:u w:val="none"/>
        </w:rPr>
        <w:t>nen</w:t>
      </w:r>
      <w:r>
        <w:rPr>
          <w:b w:val="false"/>
          <w:bCs w:val="false"/>
          <w:i w:val="false"/>
          <w:iCs w:val="false"/>
          <w:u w:val="none"/>
        </w:rPr>
        <w:t xml:space="preserve"> daarom verschillende versies. </w:t>
      </w:r>
      <w:r>
        <w:rPr>
          <w:b w:val="false"/>
          <w:bCs w:val="false"/>
          <w:i w:val="false"/>
          <w:iCs w:val="false"/>
          <w:u w:val="none"/>
        </w:rPr>
        <w:t xml:space="preserve">Het bericht zelf en de hoogste niveau elementen binnen het bericht zitten in de namespace van het koppelvlak. Ook de elementen voor een StUF-entiteit zitten in de namespace van het koppelvlak. De elementen binnen het hoogste element voor een StUF-entiteit zitten in de namespace van het sectormodel waartoe de StUF-entiteit behoort. </w:t>
      </w:r>
      <w:r>
        <w:rPr>
          <w:b w:val="false"/>
          <w:bCs w:val="false"/>
          <w:i w:val="false"/>
          <w:iCs w:val="false"/>
          <w:u w:val="none"/>
        </w:rPr>
        <w:t xml:space="preserve"> Een ontvanger </w:t>
      </w:r>
      <w:r>
        <w:rPr>
          <w:b w:val="false"/>
          <w:bCs w:val="false"/>
          <w:i w:val="false"/>
          <w:iCs w:val="false"/>
          <w:u w:val="none"/>
        </w:rPr>
        <w:t>weet dus aan de hand van de namespaces in het bericht altijd het koppelvlak dat het bericht heeft gedefinieerd en de sectormodellen waartoe de StUF-entiteiten in het bericht behoren</w:t>
      </w:r>
      <w:r>
        <w:rPr>
          <w:b w:val="false"/>
          <w:bCs w:val="false"/>
          <w:i w:val="false"/>
          <w:iCs w:val="false"/>
          <w:u w:val="none"/>
        </w:rPr>
        <w: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pPr>
      <w:r>
        <w:rPr>
          <w:b w:val="false"/>
          <w:bCs w:val="false"/>
          <w:i w:val="false"/>
          <w:iCs w:val="false"/>
          <w:u w:val="none"/>
        </w:rPr>
        <w:t xml:space="preserve">Om fouten te herstellen worden patches uitgebracht op de StUF-standaard, sectormodellen en koppelvlakken. Het is voor de ontvanger van een bericht plezierig om te weten conform welke patch een bericht is aangemaakt. Om dit in een bericht te kunnen meegeven biedt de StUF-standaard de mogelijkheid om in het hoogste berichtelement zogenaamde </w:t>
      </w:r>
      <w:r>
        <w:rPr>
          <w:rFonts w:ascii="Courier New" w:hAnsi="Courier New"/>
          <w:b w:val="false"/>
          <w:bCs w:val="false"/>
          <w:i w:val="false"/>
          <w:iCs w:val="false"/>
          <w:u w:val="none"/>
        </w:rPr>
        <w:t>patch</w:t>
      </w:r>
      <w:r>
        <w:rPr>
          <w:b w:val="false"/>
          <w:bCs w:val="false"/>
          <w:i w:val="false"/>
          <w:iCs w:val="false"/>
          <w:u w:val="none"/>
        </w:rPr>
        <w:t xml:space="preserve"> attributes op te nemen. Een </w:t>
      </w:r>
      <w:r>
        <w:rPr>
          <w:rFonts w:ascii="Courier New" w:hAnsi="Courier New"/>
          <w:b w:val="false"/>
          <w:bCs w:val="false"/>
          <w:i w:val="false"/>
          <w:iCs w:val="false"/>
          <w:u w:val="none"/>
        </w:rPr>
        <w:t>patch</w:t>
      </w:r>
      <w:r>
        <w:rPr>
          <w:b w:val="false"/>
          <w:bCs w:val="false"/>
          <w:i w:val="false"/>
          <w:iCs w:val="false"/>
          <w:u w:val="none"/>
        </w:rPr>
        <w:t xml:space="preserve"> attribute </w:t>
      </w:r>
      <w:r>
        <w:rPr>
          <w:b w:val="false"/>
          <w:bCs w:val="false"/>
          <w:i w:val="false"/>
          <w:iCs w:val="false"/>
          <w:u w:val="none"/>
        </w:rPr>
        <w:t>bevat een non-negative integer en</w:t>
      </w:r>
      <w:r>
        <w:rPr>
          <w:b w:val="false"/>
          <w:bCs w:val="false"/>
          <w:i w:val="false"/>
          <w:iCs w:val="false"/>
          <w:u w:val="none"/>
        </w:rPr>
        <w:t xml:space="preserve"> is gedefinieerd in het schema voor de StUF-standaard, de schema’s voor een sectormodel of de schema’s voor een koppelvlak. </w:t>
      </w:r>
      <w:r>
        <w:rPr>
          <w:b w:val="false"/>
          <w:bCs w:val="false"/>
          <w:i w:val="false"/>
          <w:iCs w:val="false"/>
          <w:u w:val="none"/>
        </w:rPr>
        <w:t xml:space="preserve">Er is voor gekozen om de </w:t>
      </w:r>
      <w:r>
        <w:rPr>
          <w:rFonts w:ascii="Courier New" w:hAnsi="Courier New"/>
          <w:b w:val="false"/>
          <w:bCs w:val="false"/>
          <w:i w:val="false"/>
          <w:iCs w:val="false"/>
          <w:color w:val="000000"/>
          <w:sz w:val="20"/>
          <w:highlight w:val="white"/>
          <w:u w:val="none"/>
        </w:rPr>
        <w:t>patch</w:t>
      </w:r>
      <w:r>
        <w:rPr/>
        <w:t xml:space="preserve"> attributes </w:t>
      </w:r>
      <w:r>
        <w:rPr/>
        <w:t>op te nemen op het berichtelement, omdat in synchrone vrije berichten de stuurgegevens weggelaten mogen worden.</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b w:val="false"/>
          <w:bCs w:val="false"/>
          <w:i w:val="false"/>
          <w:iCs w:val="false"/>
          <w:u w:val="none"/>
        </w:rPr>
        <w:t>Bij de definitie van een bericht in een koppelvlak kan de ontwerper van het bericht nul of meer</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in de definitie van het berichtelement op te nemen als een </w:t>
      </w:r>
      <w:r>
        <w:rPr>
          <w:b w:val="false"/>
          <w:bCs w:val="false"/>
          <w:i w:val="false"/>
          <w:iCs w:val="false"/>
          <w:u w:val="none"/>
        </w:rPr>
        <w:t xml:space="preserve">ref naar </w:t>
      </w:r>
      <w:r>
        <w:rPr>
          <w:b w:val="false"/>
          <w:bCs w:val="false"/>
          <w:i w:val="false"/>
          <w:iCs w:val="false"/>
          <w:u w:val="none"/>
        </w:rPr>
        <w:t>een</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 gedefinieerd binnen </w:t>
      </w:r>
      <w:r>
        <w:rPr>
          <w:b w:val="false"/>
          <w:bCs w:val="false"/>
          <w:i w:val="false"/>
          <w:iCs w:val="false"/>
          <w:u w:val="none"/>
        </w:rPr>
        <w:t xml:space="preserve">de </w:t>
      </w:r>
      <w:r>
        <w:rPr>
          <w:b w:val="false"/>
          <w:bCs w:val="false"/>
          <w:i w:val="false"/>
          <w:iCs w:val="false"/>
          <w:u w:val="none"/>
        </w:rPr>
        <w:t>StUF-</w:t>
      </w:r>
      <w:r>
        <w:rPr>
          <w:b w:val="false"/>
          <w:bCs w:val="false"/>
          <w:i w:val="false"/>
          <w:iCs w:val="false"/>
          <w:u w:val="none"/>
        </w:rPr>
        <w:t>versie</w:t>
      </w:r>
      <w:r>
        <w:rPr>
          <w:b w:val="false"/>
          <w:bCs w:val="false"/>
          <w:i w:val="false"/>
          <w:iCs w:val="false"/>
          <w:u w:val="none"/>
        </w:rPr>
        <w:t xml:space="preserve">, </w:t>
      </w:r>
      <w:r>
        <w:rPr>
          <w:b w:val="false"/>
          <w:bCs w:val="false"/>
          <w:i w:val="false"/>
          <w:iCs w:val="false"/>
          <w:u w:val="none"/>
        </w:rPr>
        <w:t xml:space="preserve">een sectormodel of het koppelvlak. Het is aan de berichtontwerper om de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al dan niet op te nemen en al dan niet als verplicht (required) te definiëren. Het onderstaande xml-fragment geeft een voorbeeld van het gebruik van </w:t>
      </w:r>
      <w:r>
        <w:rPr>
          <w:rFonts w:ascii="Courier New" w:hAnsi="Courier New"/>
          <w:b w:val="false"/>
          <w:bCs w:val="false"/>
          <w:i w:val="false"/>
          <w:iCs w:val="false"/>
          <w:u w:val="none"/>
        </w:rPr>
        <w:t>patch</w:t>
      </w:r>
      <w:r>
        <w:rPr>
          <w:b w:val="false"/>
          <w:bCs w:val="false"/>
          <w:i w:val="false"/>
          <w:iCs w:val="false"/>
          <w:u w:val="none"/>
        </w:rPr>
        <w:t xml:space="preserve"> attributes voor StUF0302, bg0320 en een koppelvlak in een berichtelement.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rFonts w:ascii="Courier New" w:hAnsi="Courier New"/>
          <w:b w:val="false"/>
          <w:b w:val="false"/>
          <w:bCs w:val="false"/>
          <w:i w:val="false"/>
          <w:i w:val="false"/>
          <w:iCs w:val="false"/>
          <w:u w:val="none"/>
        </w:rPr>
      </w:pPr>
      <w:r>
        <w:rPr>
          <w:rFonts w:ascii="Courier New" w:hAnsi="Courier New"/>
          <w:b w:val="false"/>
          <w:bCs w:val="false"/>
          <w:i w:val="false"/>
          <w:iCs w:val="false"/>
          <w:u w:val="none"/>
        </w:rPr>
        <w:t>&lt;mut:npsLk01</w:t>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ab/>
        <w:t>xmlns:stuf=”</w:t>
      </w:r>
      <w:hyperlink r:id="rId38">
        <w:r>
          <w:rPr>
            <w:rStyle w:val="Internetkoppeling"/>
            <w:b w:val="false"/>
            <w:bCs w:val="false"/>
            <w:i w:val="false"/>
            <w:iCs w:val="false"/>
            <w:u w:val="none"/>
          </w:rPr>
          <w:t>http://www.stufstandaarden.nl/StUF0302</w:t>
        </w:r>
      </w:hyperlink>
      <w:r>
        <w:rPr>
          <w:rFonts w:ascii="Courier New" w:hAnsi="Courier New"/>
          <w:b w:val="false"/>
          <w:bCs w:val="false"/>
          <w:i w:val="false"/>
          <w:iCs w:val="false"/>
          <w:color w:val="000000"/>
          <w:sz w:val="20"/>
          <w:highlight w:val="white"/>
          <w:u w:val="none"/>
        </w:rPr>
        <w:t xml:space="preserve">” </w:t>
        <w:tab/>
        <w:t>xmlns:bg=”</w:t>
      </w:r>
      <w:hyperlink r:id="rId39">
        <w:r>
          <w:rPr>
            <w:rStyle w:val="Internetkoppeling"/>
            <w:b w:val="false"/>
            <w:bCs w:val="false"/>
            <w:i w:val="false"/>
            <w:iCs w:val="false"/>
            <w:u w:val="none"/>
          </w:rPr>
          <w:t>http://www.stufstandaarden.nl/</w:t>
        </w:r>
      </w:hyperlink>
      <w:hyperlink r:id="rId40">
        <w:r>
          <w:rPr>
            <w:rStyle w:val="Internetkoppeling"/>
            <w:b w:val="false"/>
            <w:bCs w:val="false"/>
            <w:i w:val="false"/>
            <w:iCs w:val="false"/>
            <w:u w:val="none"/>
          </w:rPr>
          <w:t>sectormodel/bg0320</w:t>
        </w:r>
      </w:hyperlink>
      <w:r>
        <w:rPr>
          <w:rFonts w:ascii="Courier New" w:hAnsi="Courier New"/>
          <w:b w:val="false"/>
          <w:bCs w:val="false"/>
          <w:i w:val="false"/>
          <w:iCs w:val="false"/>
          <w:color w:val="000000"/>
          <w:sz w:val="20"/>
          <w:highlight w:val="white"/>
          <w:u w:val="none"/>
        </w:rPr>
        <w:t>”</w:t>
      </w:r>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xmlns:mut=”</w:t>
      </w:r>
      <w:hyperlink r:id="rId41">
        <w:r>
          <w:rPr>
            <w:rStyle w:val="Internetkoppeling"/>
            <w:rFonts w:ascii="Courier New" w:hAnsi="Courier New"/>
            <w:b w:val="false"/>
            <w:bCs w:val="false"/>
            <w:i w:val="false"/>
            <w:iCs w:val="false"/>
            <w:color w:val="000000"/>
            <w:sz w:val="20"/>
            <w:highlight w:val="white"/>
            <w:u w:val="none"/>
          </w:rPr>
          <w:t>http://www.stufstandaarden.nl/</w:t>
        </w:r>
      </w:hyperlink>
      <w:hyperlink r:id="rId42">
        <w:r>
          <w:rPr>
            <w:rStyle w:val="Internetkoppeling"/>
            <w:b w:val="false"/>
            <w:bCs w:val="false"/>
            <w:i w:val="false"/>
            <w:iCs w:val="false"/>
            <w:u w:val="none"/>
          </w:rPr>
          <w:t>koppelvlak/bg0320/mut0100</w:t>
        </w:r>
      </w:hyperlink>
      <w:r>
        <w:rPr>
          <w:rFonts w:ascii="Courier New" w:hAnsi="Courier New"/>
          <w:b w:val="false"/>
          <w:bCs w:val="false"/>
          <w:i w:val="false"/>
          <w:iCs w:val="false"/>
          <w:color w:val="000000"/>
          <w:sz w:val="20"/>
          <w:highlight w:val="white"/>
          <w:u w:val="none"/>
        </w:rPr>
        <w:t>”</w:t>
      </w:r>
    </w:p>
    <w:p>
      <w:pPr>
        <w:pStyle w:val="Normal"/>
        <w:widowControl/>
        <w:rPr>
          <w:rFonts w:ascii="Courier New" w:hAnsi="Courier New"/>
          <w:b w:val="false"/>
          <w:b w:val="false"/>
          <w:bCs w:val="false"/>
          <w:i w:val="false"/>
          <w:i w:val="false"/>
          <w:iCs w:val="false"/>
          <w:color w:val="000000"/>
          <w:sz w:val="20"/>
          <w:highlight w:val="white"/>
          <w:u w:val="none"/>
        </w:rPr>
      </w:pPr>
      <w:r>
        <w:rPr>
          <w:rFonts w:ascii="Courier New" w:hAnsi="Courier New"/>
          <w:b w:val="false"/>
          <w:bCs w:val="false"/>
          <w:i w:val="false"/>
          <w:iCs w:val="false"/>
          <w:color w:val="000000"/>
          <w:sz w:val="20"/>
          <w:highlight w:val="white"/>
          <w:u w:val="none"/>
        </w:rPr>
        <w:tab/>
        <w:t>stuf:patch=”01” bg:patch=”02” mut:patch=”00”&gt;</w:t>
      </w:r>
    </w:p>
    <w:p>
      <w:pPr>
        <w:pStyle w:val="Normal"/>
        <w:widowControl/>
        <w:rPr>
          <w:rFonts w:ascii="Courier New" w:hAnsi="Courier New" w:eastAsia="Times New Roman" w:cs="Times New Roman"/>
          <w:b w:val="false"/>
          <w:b w:val="false"/>
          <w:bCs w:val="false"/>
          <w:i w:val="false"/>
          <w:i w:val="false"/>
          <w:iCs w:val="false"/>
          <w:color w:val="000000"/>
          <w:sz w:val="20"/>
          <w:szCs w:val="20"/>
          <w:highlight w:val="white"/>
          <w:u w:val="none"/>
          <w:lang w:val="nl-NL" w:bidi="ar-SA"/>
        </w:rPr>
      </w:pPr>
      <w:r>
        <w:rPr>
          <w:rFonts w:eastAsia="Times New Roman" w:cs="Times New Roman" w:ascii="Courier New" w:hAnsi="Courier New"/>
          <w:b w:val="false"/>
          <w:bCs w:val="false"/>
          <w:i w:val="false"/>
          <w:iCs w:val="false"/>
          <w:color w:val="000000"/>
          <w:sz w:val="20"/>
          <w:szCs w:val="20"/>
          <w:highlight w:val="white"/>
          <w:u w:val="none"/>
          <w:lang w:val="nl-NL" w:bidi="ar-SA"/>
        </w:rPr>
        <w:tab/>
        <w: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&lt;/</w:t>
      </w:r>
      <w:r>
        <w:rPr>
          <w:rFonts w:eastAsia="Times New Roman" w:cs="Times New Roman" w:ascii="Courier New" w:hAnsi="Courier New"/>
          <w:b w:val="false"/>
          <w:bCs w:val="false"/>
          <w:i w:val="false"/>
          <w:iCs w:val="false"/>
          <w:color w:val="000000"/>
          <w:sz w:val="20"/>
          <w:szCs w:val="20"/>
          <w:highlight w:val="white"/>
          <w:u w:val="none"/>
          <w:lang w:val="nl-NL" w:bidi="ar-SA"/>
        </w:rPr>
        <w:t>mut:npsLk01&gt;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4" w:name="__RefHeading___Toc26508_84081049"/>
      <w:bookmarkStart w:id="45" w:name="_Ref521398288"/>
      <w:bookmarkEnd w:id="44"/>
      <w:r>
        <w:rPr/>
        <w:t>Berich</w:t>
      </w:r>
      <w:bookmarkEnd w:id="45"/>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6" w:name="Ref_BerichtcodeParagraaf"/>
      <w:bookmarkEnd w:id="46"/>
      <w:r>
        <w:rPr>
          <w:i/>
          <w:iCs/>
        </w:rPr>
        <w:t>berichtcode</w:t>
      </w:r>
      <w:bookmarkStart w:id="47" w:name="Ref_BerichtcodeParagraaf"/>
      <w:bookmarkEnd w:id="47"/>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w:t>
      </w:r>
      <w:r>
        <w:rPr/>
        <w:t>in de stuurgegevens</w:t>
      </w:r>
      <w:r>
        <w:rPr/>
        <w:t xml:space="preserve"> in het </w:t>
      </w:r>
      <w:r>
        <w:rPr/>
        <w:t>samengestelde</w:t>
      </w:r>
      <w:r>
        <w:rPr/>
        <w:t xml:space="preserve"> </w:t>
      </w:r>
      <w:r>
        <w:rPr/>
        <w:t>element</w:t>
      </w:r>
      <w:r>
        <w:rPr/>
        <w:t xml:space="preserve"> </w:t>
      </w:r>
      <w:r>
        <w:rPr>
          <w:i/>
        </w:rPr>
        <w:t xml:space="preserve">entiteittype </w:t>
      </w:r>
      <w:r>
        <w:rPr>
          <w:i w:val="false"/>
          <w:iCs w:val="false"/>
        </w:rPr>
        <w:t xml:space="preserve">met als subelementen </w:t>
      </w:r>
      <w:r>
        <w:rPr>
          <w:i/>
          <w:iCs/>
        </w:rPr>
        <w:t>sectormodel</w:t>
      </w:r>
      <w:r>
        <w:rPr>
          <w:i w:val="false"/>
          <w:iCs w:val="false"/>
        </w:rPr>
        <w:t xml:space="preserve">, </w:t>
      </w:r>
      <w:r>
        <w:rPr>
          <w:i/>
          <w:iCs/>
        </w:rPr>
        <w:t>versie</w:t>
      </w:r>
      <w:r>
        <w:rPr>
          <w:i w:val="false"/>
          <w:iCs w:val="false"/>
        </w:rPr>
        <w:t xml:space="preserve"> en </w:t>
      </w:r>
      <w:r>
        <w:rPr>
          <w:i/>
          <w:iCs/>
        </w:rPr>
        <w:t>type</w:t>
      </w:r>
      <w:r>
        <w:rPr>
          <w:i w:val="false"/>
          <w:iCs w:val="false"/>
        </w:rPr>
        <w:t xml:space="preserve">. </w:t>
      </w:r>
      <w:r>
        <w:rPr>
          <w:i w:val="false"/>
          <w:iCs w:val="false"/>
        </w:rPr>
        <w:t>Het element sectormodel wordt gevuld met de code voor het sectormodel, het element versie met de versie van het sectormodel en het element type met de mnemonic voor het entiteittype. Hieronder staat een voorbeeld voor de stuurgegevens van een Lv01-bericht:</w:t>
      </w:r>
    </w:p>
    <w:p>
      <w:pPr>
        <w:pStyle w:val="Normal"/>
        <w:rPr>
          <w:spacing w:val="-2"/>
        </w:rPr>
      </w:pPr>
      <w:r>
        <w:rPr>
          <w:spacing w:val="-2"/>
        </w:rPr>
      </w:r>
    </w:p>
    <w:p>
      <w:pPr>
        <w:pStyle w:val="Normal"/>
        <w:rPr>
          <w:rFonts w:ascii="Courier New" w:hAnsi="Courier New"/>
          <w:spacing w:val="-2"/>
        </w:rPr>
      </w:pPr>
      <w:r>
        <w:rPr>
          <w:rFonts w:ascii="Courier New" w:hAnsi="Courier New"/>
          <w:spacing w:val="-2"/>
        </w:rPr>
        <w:t>&lt;koppelvlak:stuurgegevens&gt;</w:t>
      </w:r>
    </w:p>
    <w:p>
      <w:pPr>
        <w:pStyle w:val="Normal"/>
        <w:rPr>
          <w:rFonts w:ascii="Courier New" w:hAnsi="Courier New"/>
          <w:spacing w:val="-2"/>
        </w:rPr>
      </w:pPr>
      <w:r>
        <w:rPr>
          <w:rFonts w:ascii="Courier New" w:hAnsi="Courier New"/>
          <w:spacing w:val="-2"/>
        </w:rPr>
        <w:tab/>
        <w:t>&lt;StUF:berichtcode&gt;Lv01&lt;/StUF:berichtcode&gt;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ab/>
        <w:tab/>
        <w:t>&lt;StUF:sectormodel&gt;BG&lt;/StUF:sectormodel&gt;</w:t>
      </w:r>
    </w:p>
    <w:p>
      <w:pPr>
        <w:pStyle w:val="Normal"/>
        <w:rPr>
          <w:rFonts w:ascii="Courier New" w:hAnsi="Courier New"/>
          <w:spacing w:val="-2"/>
        </w:rPr>
      </w:pPr>
      <w:r>
        <w:rPr>
          <w:rFonts w:ascii="Courier New" w:hAnsi="Courier New"/>
          <w:spacing w:val="-2"/>
        </w:rPr>
        <w:tab/>
        <w:tab/>
        <w:t>&lt;StUF:versie&gt;0310&lt;/StUF:versie&gt;</w:t>
      </w:r>
    </w:p>
    <w:p>
      <w:pPr>
        <w:pStyle w:val="Normal"/>
        <w:rPr>
          <w:rFonts w:ascii="Courier New" w:hAnsi="Courier New"/>
          <w:spacing w:val="-2"/>
        </w:rPr>
      </w:pPr>
      <w:r>
        <w:rPr>
          <w:rFonts w:ascii="Courier New" w:hAnsi="Courier New"/>
          <w:spacing w:val="-2"/>
        </w:rPr>
        <w:tab/>
        <w:tab/>
        <w:t>&lt;StUF:type&gt;NPS&lt;/StUF:type&gt;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&lt;/koppelvlak:stuurgegevens&gt;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898"/>
      <w:bookmarkStart w:id="49" w:name="_Ref123018914"/>
      <w:bookmarkEnd w:id="48"/>
      <w:bookmarkEnd w:id="49"/>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0" w:name="_Ref123018937"/>
      <w:bookmarkEnd w:id="50"/>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51" w:name="__RefHeading__31362383"/>
      <w:bookmarkStart w:id="52" w:name="Ref_Berichtenlogistiek"/>
      <w:bookmarkStart w:id="53" w:name="Ref_Berichtenlogistiek"/>
      <w:bookmarkEnd w:id="51"/>
      <w:bookmarkEnd w:id="53"/>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4" w:name="__RefHeading___Toc27267_84081049"/>
      <w:bookmarkStart w:id="55" w:name="Ref_RegelsBevestiging"/>
      <w:bookmarkStart w:id="56" w:name="Ref_RegelsBevestiging"/>
      <w:bookmarkEnd w:id="54"/>
      <w:bookmarkEnd w:id="56"/>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7" w:name="__RefHeading___Toc27650_84081049"/>
      <w:bookmarkEnd w:id="57"/>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8" w:name="__RefHeading__36323461"/>
      <w:bookmarkStart w:id="59" w:name="Ref_RegelsFoutberichten"/>
      <w:bookmarkStart w:id="60" w:name="Ref_RegelsFoutberichten"/>
      <w:bookmarkEnd w:id="58"/>
      <w:bookmarkEnd w:id="60"/>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1" w:name="_Ref136240449"/>
      <w:bookmarkStart w:id="62" w:name="_Ref141021140"/>
      <w:r>
        <w:rPr>
          <w:spacing w:val="-2"/>
        </w:rPr>
        <w:t>A</w:t>
      </w:r>
      <w:bookmarkEnd w:id="61"/>
      <w:bookmarkEnd w:id="62"/>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3" w:name="__RefHeading__34532389"/>
      <w:bookmarkStart w:id="64" w:name="_Ref416573071"/>
      <w:bookmarkStart w:id="65" w:name="_Ref416573544"/>
      <w:bookmarkStart w:id="66" w:name="_Ref422133146"/>
      <w:bookmarkEnd w:id="63"/>
      <w:r>
        <w:rPr/>
        <w:t>K</w:t>
      </w:r>
      <w:bookmarkEnd w:id="64"/>
      <w:bookmarkEnd w:id="65"/>
      <w:bookmarkEnd w:id="66"/>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5"/>
        </w:numPr>
        <w:rPr/>
      </w:pPr>
      <w:r>
        <w:rPr/>
        <w:t>Sa01: Asynchrone synchronisatie van alleen de actuele situatie;</w:t>
      </w:r>
    </w:p>
    <w:p>
      <w:pPr>
        <w:pStyle w:val="Normal"/>
        <w:numPr>
          <w:ilvl w:val="0"/>
          <w:numId w:val="75"/>
        </w:numPr>
        <w:rPr/>
      </w:pPr>
      <w:r>
        <w:rPr/>
        <w:t>Sa02: Synchrone synchronisatie van alleen de actuele situatie;</w:t>
      </w:r>
    </w:p>
    <w:p>
      <w:pPr>
        <w:pStyle w:val="Normal"/>
        <w:numPr>
          <w:ilvl w:val="0"/>
          <w:numId w:val="75"/>
        </w:numPr>
        <w:rPr/>
      </w:pPr>
      <w:r>
        <w:rPr/>
        <w:t>Sh01: Asynchrone synchronisatie van de toestand van een object, inclusief historie en toekomstige mutaties;</w:t>
      </w:r>
    </w:p>
    <w:p>
      <w:pPr>
        <w:pStyle w:val="Normal"/>
        <w:numPr>
          <w:ilvl w:val="0"/>
          <w:numId w:val="75"/>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5"/>
        </w:numPr>
        <w:rPr/>
      </w:pPr>
      <w:r>
        <w:rPr/>
        <w:t>Sa03: Asynchrone vraag om een Sa01-bericht;</w:t>
      </w:r>
    </w:p>
    <w:p>
      <w:pPr>
        <w:pStyle w:val="Normal"/>
        <w:numPr>
          <w:ilvl w:val="0"/>
          <w:numId w:val="75"/>
        </w:numPr>
        <w:rPr/>
      </w:pPr>
      <w:r>
        <w:rPr/>
        <w:t>Sa04: Synchrone vraag om een Sa02-bericht;</w:t>
      </w:r>
    </w:p>
    <w:p>
      <w:pPr>
        <w:pStyle w:val="Normal"/>
        <w:numPr>
          <w:ilvl w:val="0"/>
          <w:numId w:val="75"/>
        </w:numPr>
        <w:rPr/>
      </w:pPr>
      <w:r>
        <w:rPr/>
        <w:t>Sh03: Asynchrone vraag om een Sh01-bericht;</w:t>
      </w:r>
    </w:p>
    <w:p>
      <w:pPr>
        <w:pStyle w:val="Normal"/>
        <w:numPr>
          <w:ilvl w:val="0"/>
          <w:numId w:val="75"/>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sectormodel</w:t>
      </w:r>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r>
        <w:rPr>
          <w:rFonts w:ascii="Courier New" w:hAnsi="Courier New"/>
        </w:rPr>
        <w:t>sectormodel</w:t>
      </w:r>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7" w:name="_Ref411840052"/>
      <w:bookmarkStart w:id="68" w:name="_Ref96834015"/>
      <w:bookmarkStart w:id="69" w:name="_Ref96834044"/>
      <w:bookmarkStart w:id="70" w:name="_Ref100555216"/>
      <w:bookmarkStart w:id="71" w:name="_Ref100555224"/>
      <w:bookmarkStart w:id="72" w:name="_Ref100555248"/>
      <w:bookmarkStart w:id="73" w:name="_Ref100555360"/>
      <w:bookmarkStart w:id="74" w:name="__RefHeading__34541453"/>
      <w:bookmarkEnd w:id="74"/>
      <w:bookmarkEnd w:id="67"/>
      <w:bookmarkEnd w:id="68"/>
      <w:bookmarkEnd w:id="69"/>
      <w:bookmarkEnd w:id="70"/>
      <w:bookmarkEnd w:id="71"/>
      <w:bookmarkEnd w:id="72"/>
      <w:bookmarkEnd w:id="73"/>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sectormodel:</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5" w:name="__RefHeading__26339_1582773544"/>
      <w:bookmarkStart w:id="76" w:name="_Ref521815103"/>
      <w:bookmarkStart w:id="77" w:name="_Ref400948502"/>
      <w:bookmarkStart w:id="78" w:name="_Ref522086929"/>
      <w:bookmarkEnd w:id="75"/>
      <w:r>
        <w:rPr/>
        <w:t>Regels voor enkelvoudige kennisgevingberichten</w:t>
      </w:r>
      <w:bookmarkEnd w:id="76"/>
      <w:bookmarkEnd w:id="77"/>
      <w:bookmarkEnd w:id="78"/>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9" w:name="__RefHeading__23710_2121670313"/>
      <w:bookmarkEnd w:id="79"/>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erwerkingssoortParagraaf"/>
      <w:bookmarkStart w:id="81" w:name="Ref_VerwerkingssoortParagraaf"/>
      <w:bookmarkEnd w:id="81"/>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Ref_VullenObjectenKennisgeving"/>
      <w:bookmarkEnd w:id="82"/>
      <w:r>
        <w:rPr/>
        <w:t xml:space="preserve">Het vullen van de </w:t>
      </w:r>
      <w:r>
        <w:rPr>
          <w:rFonts w:ascii="Courier New" w:hAnsi="Courier New"/>
        </w:rPr>
        <w:t>&lt;object&gt;</w:t>
      </w:r>
      <w:bookmarkStart w:id="83" w:name="Ref_VullenObjectenKennisgeving"/>
      <w:bookmarkEnd w:id="83"/>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sectormodel</w:t>
      </w:r>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23918_294031770"/>
      <w:bookmarkEnd w:id="84"/>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2"/>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5" w:name="__RefHeading__194884_1896588334"/>
      <w:bookmarkEnd w:id="85"/>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10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43"/>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44"/>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10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10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10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10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100"/>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6" w:name="_Ref98304159"/>
      <w:bookmarkStart w:id="87" w:name="__RefHeading__36276645"/>
      <w:bookmarkEnd w:id="87"/>
      <w:bookmarkEnd w:id="86"/>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Ref_ResponsLk01"/>
      <w:bookmarkStart w:id="89" w:name="Ref_ResponsLk01"/>
      <w:bookmarkEnd w:id="89"/>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68" w:author="Onbekende auteur" w:date="2016-12-02T17:07:00Z">
        <w:r>
          <w:rPr>
            <w:rFonts w:ascii="Courier New" w:hAnsi="Courier New"/>
            <w:sz w:val="16"/>
            <w:szCs w:val="16"/>
          </w:rPr>
          <w:delText xml:space="preserve"> StUF:metagegeven=”true”</w:delText>
        </w:r>
      </w:del>
      <w:r>
        <w:rPr>
          <w:rFonts w:ascii="Courier New" w:hAnsi="Courier New"/>
          <w:sz w:val="16"/>
          <w:szCs w:val="16"/>
        </w:rPr>
        <w:t xml:space="preserv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69" w:author="Onbekende auteur" w:date="2016-12-02T17:07:00Z">
        <w:r>
          <w:rPr>
            <w:rFonts w:ascii="Courier New" w:hAnsi="Courier New"/>
            <w:sz w:val="16"/>
            <w:szCs w:val="16"/>
          </w:rPr>
          <w:delText xml:space="preserve"> StUF:metagegeven=”true”</w:delText>
        </w:r>
      </w:del>
      <w:r>
        <w:rPr>
          <w:rFonts w:ascii="Courier New" w:hAnsi="Courier New"/>
          <w:sz w:val="16"/>
          <w:szCs w:val="16"/>
        </w:rPr>
        <w:t xml:space="preserv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0" w:author="Onbekende auteur" w:date="2016-12-02T17:07:00Z">
        <w:r>
          <w:rPr>
            <w:rFonts w:ascii="Courier New" w:hAnsi="Courier New"/>
            <w:sz w:val="16"/>
            <w:szCs w:val="16"/>
          </w:rPr>
          <w:delText xml:space="preserve"> StUF:metagegeven=”true”</w:delText>
        </w:r>
      </w:del>
      <w:r>
        <w:rPr>
          <w:rFonts w:ascii="Courier New" w:hAnsi="Courier New"/>
          <w:sz w:val="16"/>
          <w:szCs w:val="16"/>
        </w:rPr>
        <w:t xml:space="preserv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1" w:author="Onbekende auteur" w:date="2016-12-02T17:08:00Z">
        <w:r>
          <w:rPr>
            <w:rFonts w:ascii="Courier New" w:hAnsi="Courier New"/>
            <w:sz w:val="16"/>
            <w:szCs w:val="16"/>
          </w:rPr>
          <w:delText xml:space="preserve"> StUF:metagegeven=”true”</w:delText>
        </w:r>
      </w:del>
      <w:r>
        <w:rPr>
          <w:rFonts w:ascii="Courier New" w:hAnsi="Courier New"/>
          <w:sz w:val="16"/>
          <w:szCs w:val="16"/>
        </w:rPr>
        <w:t xml:space="preserv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2" w:author="Onbekende auteur" w:date="2016-12-02T17:08:00Z">
        <w:r>
          <w:rPr>
            <w:rFonts w:ascii="Courier New" w:hAnsi="Courier New"/>
            <w:sz w:val="16"/>
            <w:szCs w:val="16"/>
          </w:rPr>
          <w:delText xml:space="preserve"> StUF:metagegeven=”true”</w:delText>
        </w:r>
      </w:del>
      <w:r>
        <w:rPr>
          <w:rFonts w:ascii="Courier New" w:hAnsi="Courier New"/>
          <w:sz w:val="16"/>
          <w:szCs w:val="16"/>
        </w:rPr>
        <w:t xml:space="preserv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3" w:author="Onbekende auteur" w:date="2016-12-02T17:08:00Z">
        <w:r>
          <w:rPr>
            <w:rFonts w:ascii="Courier New" w:hAnsi="Courier New"/>
            <w:sz w:val="16"/>
            <w:szCs w:val="16"/>
          </w:rPr>
          <w:delText xml:space="preserve"> StUF:metagegeven=”true”</w:delText>
        </w:r>
      </w:del>
      <w:r>
        <w:rPr>
          <w:rFonts w:ascii="Courier New" w:hAnsi="Courier New"/>
          <w:sz w:val="16"/>
          <w:szCs w:val="16"/>
        </w:rPr>
        <w:t xml:space="preserv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4" w:author="Onbekende auteur" w:date="2016-12-02T17:08:00Z">
        <w:r>
          <w:rPr>
            <w:rFonts w:ascii="Courier New" w:hAnsi="Courier New"/>
            <w:sz w:val="16"/>
            <w:szCs w:val="16"/>
          </w:rPr>
          <w:delText xml:space="preserve"> StUF:metagegeven=”true”</w:delText>
        </w:r>
      </w:del>
      <w:r>
        <w:rPr>
          <w:rFonts w:ascii="Courier New" w:hAnsi="Courier New"/>
          <w:sz w:val="16"/>
          <w:szCs w:val="16"/>
        </w:rPr>
        <w:t xml:space="preserv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w:t>
      </w:r>
      <w:del w:id="75" w:author="Onbekende auteur" w:date="2016-12-02T17:08:00Z">
        <w:r>
          <w:rPr>
            <w:rFonts w:ascii="Courier New" w:hAnsi="Courier New"/>
            <w:sz w:val="16"/>
            <w:szCs w:val="16"/>
          </w:rPr>
          <w:delText xml:space="preserve"> StUF:metagegeven=”true”</w:delText>
        </w:r>
      </w:del>
      <w:r>
        <w:rPr>
          <w:rFonts w:ascii="Courier New" w:hAnsi="Courier New"/>
          <w:sz w:val="16"/>
          <w:szCs w:val="16"/>
        </w:rPr>
        <w:t xml:space="preserv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sectormodel</w:t>
      </w:r>
      <w:r>
        <w:rPr>
          <w:rFonts w:ascii="Courier New" w:hAnsi="Courier New"/>
        </w:rPr>
        <w:t>:entiteittype</w:t>
      </w:r>
      <w:r>
        <w:rPr/>
        <w:t xml:space="preserve"> en </w:t>
      </w:r>
      <w:r>
        <w:rPr>
          <w:rFonts w:ascii="Courier New" w:hAnsi="Courier New"/>
        </w:rPr>
        <w:t>StUF:functie</w:t>
      </w:r>
      <w:r>
        <w:rPr/>
        <w:t xml:space="preserve">. </w:t>
      </w:r>
      <w:r>
        <w:rPr>
          <w:rFonts w:ascii="Courier New" w:hAnsi="Courier New"/>
        </w:rPr>
        <w:t>sectormodel</w:t>
      </w:r>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4381_2031783542"/>
      <w:bookmarkEnd w:id="90"/>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3"/>
        </w:numPr>
        <w:rPr/>
      </w:pPr>
      <w:r>
        <w:rPr/>
        <w:t>er van een bepaald type relatie in de loop van de tijd meerdere voorkomens kunnen zijn (geweest);</w:t>
      </w:r>
    </w:p>
    <w:p>
      <w:pPr>
        <w:pStyle w:val="Normal"/>
        <w:numPr>
          <w:ilvl w:val="0"/>
          <w:numId w:val="83"/>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3"/>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6340_1271053538"/>
      <w:bookmarkEnd w:id="91"/>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7062_1271053538"/>
      <w:bookmarkEnd w:id="92"/>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4"/>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4"/>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4"/>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5"/>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5"/>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5"/>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5"/>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3" w:name="__RefHeading__23057_625828607"/>
      <w:bookmarkEnd w:id="93"/>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6"/>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6"/>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6"/>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6"/>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6"/>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r>
        <w:rPr>
          <w:rFonts w:ascii="Courier New" w:hAnsi="Courier New"/>
          <w:sz w:val="16"/>
          <w:szCs w:val="16"/>
        </w:rPr>
        <w:t>bg</w:t>
      </w:r>
      <w:r>
        <w:rPr>
          <w:rFonts w:ascii="Courier New" w:hAnsi="Courier New"/>
          <w:sz w:val="16"/>
          <w:szCs w:val="16"/>
        </w:rPr>
        <w:t>:entiteittype=”AOA” StUF:functie=”update”&gt;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r>
        <w:rPr>
          <w:rFonts w:ascii="Courier New" w:hAnsi="Courier New"/>
          <w:sz w:val="16"/>
          <w:szCs w:val="16"/>
        </w:rPr>
        <w:t>bg</w:t>
      </w:r>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sectormodel:</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w:t>
      </w:r>
      <w:r>
        <w:rPr>
          <w:rFonts w:ascii="Courier New" w:hAnsi="Courier New"/>
          <w:sz w:val="16"/>
          <w:szCs w:val="16"/>
        </w:rPr>
        <w:t>i</w:t>
      </w:r>
      <w:r>
        <w:rPr>
          <w:rFonts w:ascii="Courier New" w:hAnsi="Courier New"/>
          <w:sz w:val="16"/>
          <w:szCs w:val="16"/>
        </w:rPr>
        <w:t>ndicatie&gt;...&lt;/StUF:indicatorAfnemer</w:t>
      </w:r>
      <w:r>
        <w:rPr>
          <w:rFonts w:ascii="Courier New" w:hAnsi="Courier New"/>
          <w:sz w:val="16"/>
          <w:szCs w:val="16"/>
        </w:rPr>
        <w:t>i</w:t>
      </w:r>
      <w:r>
        <w:rPr>
          <w:rFonts w:ascii="Courier New" w:hAnsi="Courier New"/>
          <w:sz w:val="16"/>
          <w:szCs w:val="16"/>
        </w:rPr>
        <w:t>ndicatie&gt;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w:t>
      </w:r>
      <w:r>
        <w:rPr>
          <w:i/>
          <w:iCs/>
        </w:rPr>
        <w:t>i</w:t>
      </w:r>
      <w:r>
        <w:rPr>
          <w:i/>
          <w:iCs/>
        </w:rPr>
        <w:t>ndicatie</w:t>
      </w:r>
    </w:p>
    <w:p>
      <w:pPr>
        <w:pStyle w:val="Normal"/>
        <w:widowControl/>
        <w:ind w:left="284"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rFonts w:ascii="Courier New" w:hAnsi="Courier New"/>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met als waarde </w:t>
      </w:r>
      <w:r>
        <w:rPr>
          <w:rFonts w:ascii="Courier New" w:hAnsi="Courier New"/>
        </w:rPr>
        <w:t>true</w:t>
      </w:r>
      <w:r>
        <w:rPr/>
        <w:t xml:space="preserve"> in het vraagbericht op te nemen. Als het </w:t>
      </w:r>
      <w:r>
        <w:rPr>
          <w:rFonts w:ascii="Courier New" w:hAnsi="Courier New"/>
          <w:i/>
          <w:iCs/>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w:t>
      </w:r>
      <w:r>
        <w:rPr>
          <w:i/>
          <w:iCs/>
        </w:rPr>
        <w:t>i</w:t>
      </w:r>
      <w:r>
        <w:rPr>
          <w:i/>
          <w:iCs/>
        </w:rPr>
        <w:t>ndicatie</w:t>
      </w:r>
      <w:r>
        <w:rPr/>
        <w:t xml:space="preserve"> in het antwoordbericht wordt aangegeven hoe gereageerd wordt op een waarde </w:t>
      </w:r>
      <w:r>
        <w:rPr>
          <w:rFonts w:ascii="Courier New" w:hAnsi="Courier New"/>
        </w:rPr>
        <w:t>true</w:t>
      </w:r>
      <w:r>
        <w:rPr/>
        <w:t xml:space="preserve"> voor </w:t>
      </w:r>
      <w:r>
        <w:rPr>
          <w:rFonts w:ascii="Courier New" w:hAnsi="Courier New"/>
          <w:i/>
          <w:iCs/>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in het vraagbericht.</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w:t>
            </w:r>
            <w:r>
              <w:rPr>
                <w:b w:val="false"/>
                <w:bCs w:val="false"/>
                <w:i/>
                <w:iCs/>
              </w:rPr>
              <w:t>i</w:t>
            </w:r>
            <w:r>
              <w:rPr>
                <w:b w:val="false"/>
                <w:bCs w:val="false"/>
                <w:i/>
                <w:iCs/>
              </w:rPr>
              <w:t>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w:t>
      </w:r>
      <w:r>
        <w:rPr>
          <w:rFonts w:ascii="Courier New" w:hAnsi="Courier New"/>
          <w:sz w:val="16"/>
          <w:szCs w:val="16"/>
        </w:rPr>
        <w:t>i</w:t>
      </w:r>
      <w:r>
        <w:rPr>
          <w:rFonts w:ascii="Courier New" w:hAnsi="Courier New"/>
          <w:sz w:val="16"/>
          <w:szCs w:val="16"/>
        </w:rPr>
        <w:t>ndicatie&gt;...&lt;/StUF:indicatorAfnemer</w:t>
      </w:r>
      <w:r>
        <w:rPr>
          <w:rFonts w:ascii="Courier New" w:hAnsi="Courier New"/>
          <w:sz w:val="16"/>
          <w:szCs w:val="16"/>
        </w:rPr>
        <w:t>i</w:t>
      </w:r>
      <w:r>
        <w:rPr>
          <w:rFonts w:ascii="Courier New" w:hAnsi="Courier New"/>
          <w:sz w:val="16"/>
          <w:szCs w:val="16"/>
        </w:rPr>
        <w:t>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w:t>
      </w:r>
      <w:r>
        <w:rPr>
          <w:i/>
          <w:iCs/>
        </w:rPr>
        <w:t>i</w:t>
      </w:r>
      <w:r>
        <w:rPr>
          <w:i/>
          <w:iCs/>
        </w:rPr>
        <w:t>ndicatie</w:t>
      </w:r>
    </w:p>
    <w:p>
      <w:pPr>
        <w:pStyle w:val="Normal"/>
        <w:numPr>
          <w:ilvl w:val="0"/>
          <w:numId w:val="0"/>
        </w:numPr>
        <w:ind w:left="283" w:hanging="0"/>
        <w:rPr/>
      </w:pPr>
      <w:r>
        <w:rPr/>
        <w:t xml:space="preserve">Als in het vraagbericht het element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aangeven of al dan niet afnemerindicaties zijn geplaatst. De waarde </w:t>
      </w:r>
      <w:r>
        <w:rPr>
          <w:rFonts w:ascii="Courier New" w:hAnsi="Courier New"/>
        </w:rPr>
        <w:t>true</w:t>
      </w:r>
      <w:r>
        <w:rPr/>
        <w:t xml:space="preserve"> voor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geeft aan, dat het antwoordende systeem voor de teruggegeven objecten afnemerindicaties heeft geplaatst namens het vragende systeem. Als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4" w:name="_Ref391690270"/>
      <w:bookmarkStart w:id="95" w:name="Ref_RegelsVraagberichten"/>
      <w:bookmarkStart w:id="96" w:name="Ref_RegelsVraagberichten"/>
      <w:bookmarkEnd w:id="96"/>
      <w:bookmarkEnd w:id="94"/>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&lt;StUF:sectormodel&gt;sectormodel&lt;/StUF:sectormodel&gt;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&lt;StUF:versie&gt;nnnn&lt;/StUF:versie&gt;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7" w:name="_Ref422132437"/>
      <w:bookmarkStart w:id="98" w:name="__RefHeading__21981_1907004745"/>
      <w:bookmarkStart w:id="99" w:name="Ref_Selectiecriteria"/>
      <w:bookmarkStart w:id="100" w:name="Ref_Selectiecriteria"/>
      <w:bookmarkEnd w:id="98"/>
      <w:bookmarkEnd w:id="100"/>
      <w:bookmarkEnd w:id="97"/>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i w:val="false"/>
          <w:iCs w:val="false"/>
          <w:lang w:val="nl-NL"/>
        </w:rPr>
        <w:t>In de bovenstaande tabel is in de kolom ‘Betekenis’ het begrip ‘overeenkomt’ gebruikt</w:t>
      </w:r>
      <w:r>
        <w:rPr/>
        <w: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Ref_BevragenOpSleutel"/>
      <w:bookmarkStart w:id="102" w:name="Ref_BevragenOpSleutel"/>
      <w:bookmarkEnd w:id="102"/>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3" w:name="_Ref422132490"/>
      <w:bookmarkStart w:id="104" w:name="_Ref522086883"/>
      <w:bookmarkStart w:id="105" w:name="Ref_Scope"/>
      <w:bookmarkStart w:id="106" w:name="Ref_Scope"/>
      <w:bookmarkEnd w:id="106"/>
      <w:bookmarkEnd w:id="103"/>
      <w:bookmarkEnd w:id="104"/>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10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10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10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10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sectormodel</w:t>
      </w:r>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w:t>
      </w:r>
      <w:del w:id="76" w:author="Onbekende auteur" w:date="2016-12-05T09:07:00Z">
        <w:r>
          <w:rPr>
            <w:spacing w:val="-2"/>
          </w:rPr>
          <w:delText>, 'allesZonderMetagegevens',</w:delText>
        </w:r>
      </w:del>
      <w:ins w:id="77" w:author="Onbekende auteur" w:date="2016-12-05T09:07:00Z">
        <w:r>
          <w:rPr>
            <w:spacing w:val="-2"/>
          </w:rPr>
          <w:t xml:space="preserve"> </w:t>
        </w:r>
      </w:ins>
      <w:ins w:id="78" w:author="Onbekende auteur" w:date="2016-12-05T09:07:00Z">
        <w:r>
          <w:rPr>
            <w:spacing w:val="-2"/>
          </w:rPr>
          <w:t>en</w:t>
        </w:r>
      </w:ins>
      <w:r>
        <w:rPr>
          <w:rFonts w:eastAsia="Times New Roman" w:cs="Times New Roman"/>
          <w:color w:val="auto"/>
          <w:spacing w:val="-2"/>
          <w:sz w:val="20"/>
          <w:szCs w:val="20"/>
          <w:lang w:val="nl-NL" w:bidi="ar-SA"/>
        </w:rPr>
        <w:t xml:space="preserve"> </w:t>
      </w:r>
      <w:r>
        <w:rPr>
          <w:spacing w:val="-2"/>
        </w:rPr>
        <w:t>'allesMaarKerngegevensGerelateerden'</w:t>
      </w:r>
      <w:del w:id="79" w:author="Onbekende auteur" w:date="2016-12-05T09:07:00Z">
        <w:r>
          <w:rPr>
            <w:spacing w:val="-2"/>
          </w:rPr>
          <w:delText xml:space="preserve"> en 'allesZonderMetagegevensMaarKerngegevensGerelateerden'</w:delText>
        </w:r>
      </w:del>
      <w:r>
        <w:rPr>
          <w:spacing w:val="-2"/>
        </w:rPr>
        <w:t xml:space="preserve">.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sectormodel</w:t>
      </w:r>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w:t>
      </w:r>
      <w:del w:id="80" w:author="Onbekende auteur" w:date="2016-12-05T09:09:00Z">
        <w:r>
          <w:rPr>
            <w:spacing w:val="-2"/>
          </w:rPr>
          <w:delText xml:space="preserve"> element</w:delText>
        </w:r>
      </w:del>
      <w:r>
        <w:rPr>
          <w:spacing w:val="-2"/>
        </w:rPr>
        <w:t xml:space="preserve">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w:t>
      </w:r>
      <w:ins w:id="81" w:author="Onbekende auteur" w:date="2016-12-05T09:10:00Z">
        <w:r>
          <w:rPr>
            <w:spacing w:val="-2"/>
          </w:rPr>
          <w:t xml:space="preserve">element met </w:t>
        </w:r>
      </w:ins>
      <w:r>
        <w:rPr>
          <w:spacing w:val="-2"/>
        </w:rPr>
        <w:t>metagegevens</w:t>
      </w:r>
      <w:del w:id="82" w:author="Onbekende auteur" w:date="2016-12-05T09:10:00Z">
        <w:r>
          <w:rPr>
            <w:spacing w:val="-2"/>
          </w:rPr>
          <w:delText xml:space="preserve"> element</w:delText>
        </w:r>
      </w:del>
      <w:r>
        <w:rPr>
          <w:spacing w:val="-2"/>
        </w:rPr>
        <w:t xml:space="preserve">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sectormodel</w:t>
      </w:r>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r>
        <w:rPr>
          <w:rFonts w:ascii="Courier New" w:hAnsi="Courier New"/>
          <w:spacing w:val="-2"/>
        </w:rPr>
        <w:t>sectormodel</w:t>
      </w:r>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7" w:name="_Ref422132787"/>
      <w:bookmarkStart w:id="108" w:name="_Ref422133010"/>
      <w:bookmarkStart w:id="109" w:name="_Ref521995953"/>
      <w:bookmarkStart w:id="110" w:name="_Ref521996027"/>
      <w:bookmarkStart w:id="111" w:name="Ref_Vervolgvraag"/>
      <w:bookmarkStart w:id="112" w:name="Ref_Vervolgvraag"/>
      <w:bookmarkEnd w:id="112"/>
      <w:bookmarkEnd w:id="107"/>
      <w:bookmarkEnd w:id="108"/>
      <w:bookmarkEnd w:id="109"/>
      <w:bookmarkEnd w:id="110"/>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3" w:name="__RefHeading__36445403"/>
      <w:bookmarkStart w:id="114" w:name="Ref_VraagSuperTypeVoorbeeld"/>
      <w:bookmarkStart w:id="115" w:name="Ref_VraagSuperTypeVoorbeeld"/>
      <w:bookmarkEnd w:id="113"/>
      <w:bookmarkEnd w:id="115"/>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5">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r>
        <w:rPr>
          <w:rFonts w:ascii="Courier New" w:hAnsi="Courier New"/>
          <w:sz w:val="16"/>
          <w:szCs w:val="16"/>
        </w:rPr>
        <w:t>bg</w:t>
      </w:r>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sz w:val="20"/>
          <w:szCs w:val="20"/>
          <w:u w:val="none"/>
        </w:rPr>
        <w:t>sectormodel</w:t>
      </w:r>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ObjectenInAntwoord"/>
      <w:bookmarkStart w:id="117" w:name="Ref_ObjectenInAntwoord"/>
      <w:bookmarkEnd w:id="117"/>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sz w:val="20"/>
          <w:szCs w:val="20"/>
        </w:rPr>
        <w:t>sectormodel</w:t>
      </w:r>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__RefHeading___Toc23966_727453760"/>
      <w:bookmarkStart w:id="119" w:name="Ref_VullenObjectenAntwoord"/>
      <w:bookmarkStart w:id="120" w:name="Ref_VullenObjectenAntwoord"/>
      <w:bookmarkEnd w:id="118"/>
      <w:bookmarkEnd w:id="120"/>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ins w:id="83" w:author="Onbekende auteur" w:date="2016-12-05T09:18:00Z">
        <w:r>
          <w:rPr/>
          <w:t xml:space="preserve">de </w:t>
        </w:r>
      </w:ins>
      <w:r>
        <w:rPr>
          <w:spacing w:val="-2"/>
        </w:rPr>
        <w:t>metagegevens</w:t>
      </w:r>
      <w:ins w:id="84" w:author="Onbekende auteur" w:date="2016-12-05T09:18:00Z">
        <w:r>
          <w:rPr>
            <w:spacing w:val="-2"/>
          </w:rPr>
          <w:t xml:space="preserve"> </w:t>
        </w:r>
      </w:ins>
      <w:ins w:id="85" w:author="Onbekende auteur" w:date="2016-12-05T09:18:00Z">
        <w:r>
          <w:rPr>
            <w:rFonts w:ascii="Courier New" w:hAnsi="Courier New"/>
            <w:spacing w:val="-2"/>
          </w:rPr>
          <w:t>&lt;brondocument&gt;,</w:t>
        </w:r>
      </w:ins>
      <w:ins w:id="86" w:author="Onbekende auteur" w:date="2016-12-05T09:18:00Z">
        <w:r>
          <w:rPr>
            <w:spacing w:val="-2"/>
          </w:rPr>
          <w:t xml:space="preserve"> </w:t>
        </w:r>
      </w:ins>
      <w:ins w:id="87" w:author="Onbekende auteur" w:date="2016-12-05T09:18:00Z">
        <w:r>
          <w:rPr>
            <w:rFonts w:ascii="Courier New" w:hAnsi="Courier New"/>
            <w:spacing w:val="-2"/>
          </w:rPr>
          <w:t>&lt;gebeurtenis&gt;</w:t>
        </w:r>
      </w:ins>
      <w:ins w:id="88" w:author="Onbekende auteur" w:date="2016-12-05T09:18:00Z">
        <w:r>
          <w:rPr>
            <w:spacing w:val="-2"/>
          </w:rPr>
          <w:t xml:space="preserve">, </w:t>
        </w:r>
      </w:ins>
      <w:ins w:id="89" w:author="Onbekende auteur" w:date="2016-12-05T09:18:00Z">
        <w:r>
          <w:rPr>
            <w:rFonts w:ascii="Courier New" w:hAnsi="Courier New"/>
            <w:spacing w:val="-2"/>
          </w:rPr>
          <w:t>&lt;inOnderzoek</w:t>
        </w:r>
      </w:ins>
      <w:ins w:id="90" w:author="Onbekende auteur" w:date="2016-12-05T09:18:00Z">
        <w:r>
          <w:rPr>
            <w:spacing w:val="-2"/>
          </w:rPr>
          <w:t xml:space="preserve">&gt; of </w:t>
        </w:r>
      </w:ins>
      <w:ins w:id="91" w:author="Onbekende auteur" w:date="2016-12-05T09:18:00Z">
        <w:r>
          <w:rPr>
            <w:rFonts w:ascii="Courier New" w:hAnsi="Courier New"/>
            <w:spacing w:val="-2"/>
          </w:rPr>
          <w:t>&lt;inBewerking&gt;</w:t>
        </w:r>
      </w:ins>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1" w:name="Ref_antwoorHistorieN"/>
      <w:bookmarkStart w:id="122" w:name="Ref_antwoorHistorieN"/>
      <w:bookmarkEnd w:id="122"/>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 xml:space="preserve">Voor de metagegevens </w:t>
      </w:r>
      <w:ins w:id="92" w:author="Onbekende auteur" w:date="2016-12-05T09:22:00Z">
        <w:r>
          <w:rPr>
            <w:b w:val="false"/>
            <w:bCs w:val="false"/>
            <w:i w:val="false"/>
            <w:iCs w:val="false"/>
            <w:spacing w:val="-2"/>
            <w:u w:val="none"/>
          </w:rPr>
          <w:t>genoemd</w:t>
        </w:r>
      </w:ins>
      <w:ins w:id="93" w:author="Onbekende auteur" w:date="2016-12-05T09:23:00Z">
        <w:r>
          <w:rPr>
            <w:b w:val="false"/>
            <w:bCs w:val="false"/>
            <w:i w:val="false"/>
            <w:iCs w:val="false"/>
            <w:spacing w:val="-2"/>
            <w:u w:val="none"/>
          </w:rPr>
          <w:t xml:space="preserve"> in paragraaf </w:t>
        </w:r>
      </w:ins>
      <w:ins w:id="94" w:author="Onbekende auteur" w:date="2016-12-05T09:23:00Z">
        <w:r>
          <w:rPr>
            <w:b w:val="false"/>
            <w:bCs w:val="false"/>
            <w:i w:val="false"/>
            <w:iCs w:val="false"/>
            <w:spacing w:val="-2"/>
            <w:u w:val="none"/>
          </w:rPr>
          <w:fldChar w:fldCharType="begin"/>
        </w:r>
      </w:ins>
      <w:r>
        <w:instrText> REF __RefHeading___Toc23966_727453760 \r \h </w:instrText>
      </w:r>
      <w:r>
        <w:fldChar w:fldCharType="separate"/>
      </w:r>
      <w:r>
        <w:t>6.4.2</w:t>
      </w:r>
      <w:r>
        <w:fldChar w:fldCharType="end"/>
      </w:r>
      <w:ins w:id="95" w:author="Onbekende auteur" w:date="2016-12-05T09:23:00Z">
        <w:r>
          <w:rPr>
            <w:b w:val="false"/>
            <w:bCs w:val="false"/>
            <w:i w:val="false"/>
            <w:iCs w:val="false"/>
            <w:spacing w:val="-2"/>
            <w:u w:val="none"/>
          </w:rPr>
          <w:t xml:space="preserve"> </w:t>
        </w:r>
      </w:ins>
      <w:r>
        <w:rPr>
          <w:b w:val="false"/>
          <w:bCs w:val="false"/>
          <w:i w:val="false"/>
          <w:iCs w:val="false"/>
          <w:spacing w:val="-2"/>
          <w:u w:val="none"/>
        </w:rPr>
        <w:t>zijn de regels complexer:</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6">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t>&lt;StUF:sectormodel&gt;BG&lt;/StUF:sectormodel&gt;</w:t>
      </w:r>
    </w:p>
    <w:p>
      <w:pPr>
        <w:pStyle w:val="Normal"/>
        <w:rPr>
          <w:rFonts w:ascii="Courier New" w:hAnsi="Courier New"/>
          <w:sz w:val="16"/>
          <w:szCs w:val="16"/>
        </w:rPr>
      </w:pPr>
      <w:r>
        <w:rPr>
          <w:rFonts w:ascii="Courier New" w:hAnsi="Courier New"/>
          <w:sz w:val="16"/>
          <w:szCs w:val="16"/>
        </w:rPr>
        <w:tab/>
        <w:tab/>
        <w:tab/>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    &lt;StUF:type&gt;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3" w:name="__RefHeading__36113624"/>
      <w:bookmarkStart w:id="124" w:name="Ref_AntwoordHistorieP"/>
      <w:bookmarkStart w:id="125" w:name="Ref_AntwoordHistorieP"/>
      <w:bookmarkEnd w:id="123"/>
      <w:bookmarkEnd w:id="125"/>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w:t>
      </w:r>
      <w:ins w:id="96" w:author="Onbekende auteur" w:date="2016-12-05T09:24:00Z">
        <w:r>
          <w:rPr>
            <w:b w:val="false"/>
            <w:bCs w:val="false"/>
            <w:i w:val="false"/>
            <w:iCs w:val="false"/>
            <w:spacing w:val="-2"/>
            <w:u w:val="none"/>
          </w:rPr>
          <w:t xml:space="preserve"> </w:t>
        </w:r>
      </w:ins>
      <w:ins w:id="97" w:author="Onbekende auteur" w:date="2016-12-05T09:24:00Z">
        <w:r>
          <w:rPr>
            <w:b w:val="false"/>
            <w:bCs w:val="false"/>
            <w:i w:val="false"/>
            <w:iCs w:val="false"/>
            <w:spacing w:val="-2"/>
            <w:u w:val="none"/>
          </w:rPr>
          <w:t xml:space="preserve">genoemd in paragraaf </w:t>
        </w:r>
      </w:ins>
      <w:ins w:id="98" w:author="Onbekende auteur" w:date="2016-12-05T09:24:00Z">
        <w:r>
          <w:rPr>
            <w:b w:val="false"/>
            <w:bCs w:val="false"/>
            <w:i w:val="false"/>
            <w:iCs w:val="false"/>
            <w:spacing w:val="-2"/>
            <w:u w:val="none"/>
          </w:rPr>
          <w:fldChar w:fldCharType="begin"/>
        </w:r>
      </w:ins>
      <w:r>
        <w:instrText> REF __RefHeading___Toc23966_727453760 \r \h </w:instrText>
      </w:r>
      <w:r>
        <w:fldChar w:fldCharType="separate"/>
      </w:r>
      <w:r>
        <w:t>6.4.2</w:t>
      </w:r>
      <w:r>
        <w:fldChar w:fldCharType="end"/>
      </w:r>
      <w:r>
        <w:rPr>
          <w:b w:val="false"/>
          <w:bCs w:val="false"/>
          <w:i w:val="false"/>
          <w:iCs w:val="false"/>
          <w:spacing w:val="-2"/>
          <w:u w:val="none"/>
        </w:rPr>
        <w:t xml:space="preserve"> gelden de volgende regels:</w:t>
      </w:r>
    </w:p>
    <w:p>
      <w:pPr>
        <w:pStyle w:val="Normal"/>
        <w:widowControl/>
        <w:numPr>
          <w:ilvl w:val="0"/>
          <w:numId w:val="10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6" w:name="DDE_LINK2"/>
      <w:r>
        <w:rPr>
          <w:rFonts w:ascii="Courier New" w:hAnsi="Courier New"/>
          <w:sz w:val="16"/>
          <w:szCs w:val="16"/>
        </w:rPr>
        <w:t>200</w:t>
      </w:r>
      <w:bookmarkEnd w:id="126"/>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7" w:name="DDE_LINK13"/>
      <w:r>
        <w:rPr>
          <w:rFonts w:ascii="Courier New" w:hAnsi="Courier New"/>
          <w:sz w:val="16"/>
          <w:szCs w:val="16"/>
        </w:rPr>
        <w:t>200</w:t>
      </w:r>
      <w:bookmarkEnd w:id="127"/>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w:t>
      </w:r>
      <w:ins w:id="99" w:author="Onbekende auteur" w:date="2016-12-05T09:24:00Z">
        <w:r>
          <w:rPr/>
          <w:t xml:space="preserve"> </w:t>
        </w:r>
      </w:ins>
      <w:ins w:id="100" w:author="Onbekende auteur" w:date="2016-12-05T09:24:00Z">
        <w:r>
          <w:rPr/>
          <w:t xml:space="preserve">genoemd in paragraaf </w:t>
        </w:r>
      </w:ins>
      <w:ins w:id="101" w:author="Onbekende auteur" w:date="2016-12-05T09:24:00Z">
        <w:r>
          <w:rPr/>
          <w:fldChar w:fldCharType="begin"/>
        </w:r>
      </w:ins>
      <w:r>
        <w:instrText> REF __RefHeading___Toc23966_727453760 \r \h </w:instrText>
      </w:r>
      <w:r>
        <w:fldChar w:fldCharType="separate"/>
      </w:r>
      <w:r>
        <w:t>6.4.2</w:t>
      </w:r>
      <w:r>
        <w:fldChar w:fldCharType="end"/>
      </w:r>
      <w:r>
        <w:rPr/>
        <w:t xml:space="preserve"> in berichten met historie gelden de volgende regels:</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w:t>
      </w:r>
      <w:del w:id="102" w:author="Onbekende auteur" w:date="2016-12-02T17:10:00Z">
        <w:r>
          <w:rPr>
            <w:rFonts w:ascii="Courier New" w:hAnsi="Courier New"/>
            <w:sz w:val="16"/>
            <w:szCs w:val="16"/>
          </w:rPr>
          <w:delText xml:space="preserve"> StUF:metagegeven=”true”</w:delText>
        </w:r>
      </w:del>
      <w:r>
        <w:rPr>
          <w:rFonts w:ascii="Courier New" w:hAnsi="Courier New"/>
          <w:sz w:val="16"/>
          <w:szCs w:val="16"/>
        </w:rPr>
        <w:t xml:space="preserv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w:t>
      </w:r>
      <w:del w:id="103" w:author="Onbekende auteur" w:date="2016-12-02T17:10:00Z">
        <w:r>
          <w:rPr>
            <w:rFonts w:ascii="Courier New" w:hAnsi="Courier New"/>
            <w:sz w:val="16"/>
            <w:szCs w:val="16"/>
          </w:rPr>
          <w:delText xml:space="preserve"> StUF:metagegeven=”true”</w:delText>
        </w:r>
      </w:del>
      <w:r>
        <w:rPr>
          <w:rFonts w:ascii="Courier New" w:hAnsi="Courier New"/>
          <w:sz w:val="16"/>
          <w:szCs w:val="16"/>
        </w:rPr>
        <w:t xml:space="preserv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w:t>
      </w:r>
      <w:del w:id="104" w:author="Onbekende auteur" w:date="2016-12-02T17:10:00Z">
        <w:r>
          <w:rPr>
            <w:rFonts w:ascii="Courier New" w:hAnsi="Courier New"/>
            <w:sz w:val="16"/>
            <w:szCs w:val="16"/>
          </w:rPr>
          <w:delText xml:space="preserve"> StUF:metagegeven=”true”</w:delText>
        </w:r>
      </w:del>
      <w:r>
        <w:rPr>
          <w:rFonts w:ascii="Courier New" w:hAnsi="Courier New"/>
          <w:sz w:val="16"/>
          <w:szCs w:val="16"/>
        </w:rPr>
        <w:t xml:space="preserv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w:t>
      </w:r>
      <w:del w:id="105"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w:t>
      </w:r>
      <w:del w:id="106" w:author="Onbekende auteur" w:date="2016-12-02T17:11:00Z">
        <w:r>
          <w:rPr>
            <w:rFonts w:ascii="Courier New" w:hAnsi="Courier New"/>
            <w:sz w:val="16"/>
            <w:szCs w:val="16"/>
          </w:rPr>
          <w:delText xml:space="preserve"> StUF:metagegeven=”true”</w:delText>
        </w:r>
      </w:del>
      <w:r>
        <w:rPr>
          <w:rFonts w:ascii="Courier New" w:hAnsi="Courier New"/>
          <w:sz w:val="16"/>
          <w:szCs w:val="16"/>
        </w:rPr>
        <w:t>&gt;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w:t>
      </w:r>
      <w:del w:id="107"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w:t>
      </w:r>
      <w:del w:id="108" w:author="Onbekende auteur" w:date="2016-12-02T17:11:00Z">
        <w:r>
          <w:rPr>
            <w:rFonts w:ascii="Courier New" w:hAnsi="Courier New"/>
            <w:sz w:val="16"/>
            <w:szCs w:val="16"/>
          </w:rPr>
          <w:delText xml:space="preserve"> StUF:metagegeven=”true”</w:delText>
        </w:r>
      </w:del>
      <w:r>
        <w:rPr>
          <w:rFonts w:ascii="Courier New" w:hAnsi="Courier New"/>
          <w:sz w:val="16"/>
          <w:szCs w:val="16"/>
        </w:rPr>
        <w:t>&gt;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w:t>
      </w:r>
      <w:del w:id="109" w:author="Onbekende auteur" w:date="2016-12-02T17:11:00Z">
        <w:r>
          <w:rPr>
            <w:rFonts w:ascii="Courier New" w:hAnsi="Courier New"/>
            <w:sz w:val="16"/>
            <w:szCs w:val="16"/>
          </w:rPr>
          <w:delText xml:space="preserve"> StUF:metagegeven=”true”</w:delText>
        </w:r>
      </w:del>
      <w:r>
        <w:rPr>
          <w:rFonts w:ascii="Courier New" w:hAnsi="Courier New"/>
          <w:sz w:val="16"/>
          <w:szCs w:val="16"/>
        </w:rPr>
        <w:t>&gt;J&lt;/inOnderzoek&gt;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w:t>
      </w:r>
      <w:del w:id="110"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w:t>
      </w:r>
      <w:del w:id="111"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w:t>
      </w:r>
      <w:del w:id="112"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w:t>
      </w:r>
      <w:del w:id="113"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w:t>
      </w:r>
      <w:del w:id="114"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w:t>
      </w:r>
      <w:del w:id="115"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w:t>
      </w:r>
      <w:del w:id="116" w:author="Onbekende auteur" w:date="2016-12-02T17:11:00Z">
        <w:r>
          <w:rPr>
            <w:rFonts w:ascii="Courier New" w:hAnsi="Courier New"/>
            <w:sz w:val="16"/>
            <w:szCs w:val="16"/>
          </w:rPr>
          <w:delText xml:space="preserve"> StUF:metagegeven=”true”</w:delText>
        </w:r>
      </w:del>
      <w:r>
        <w:rPr>
          <w:rFonts w:ascii="Courier New" w:hAnsi="Courier New"/>
          <w:sz w:val="16"/>
          <w:szCs w:val="16"/>
        </w:rPr>
        <w:t xml:space="preserv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w:t>
      </w:r>
      <w:del w:id="117" w:author="Onbekende auteur" w:date="2016-12-02T17:12:00Z">
        <w:r>
          <w:rPr>
            <w:rFonts w:ascii="Courier New" w:hAnsi="Courier New"/>
            <w:sz w:val="16"/>
            <w:szCs w:val="16"/>
          </w:rPr>
          <w:delText xml:space="preserve"> StUF:metagegeven=”true”</w:delText>
        </w:r>
      </w:del>
      <w:r>
        <w:rPr>
          <w:rFonts w:ascii="Courier New" w:hAnsi="Courier New"/>
          <w:sz w:val="16"/>
          <w:szCs w:val="16"/>
        </w:rPr>
        <w:t xml:space="preserv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8" w:name="Ref_FoutAfhVraagAntwoord"/>
      <w:bookmarkStart w:id="129" w:name="Ref_FoutAfhVraagAntwoord"/>
      <w:bookmarkEnd w:id="129"/>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30" w:name="__RefHeading__34555264"/>
      <w:bookmarkEnd w:id="130"/>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31" w:name="__RefHeading___Toc73692_362222095"/>
      <w:bookmarkEnd w:id="131"/>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r>
        <w:rPr>
          <w:rFonts w:ascii="Courier New" w:hAnsi="Courier New"/>
        </w:rPr>
        <w:t>sectormodel</w:t>
      </w:r>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4"/>
        </w:numPr>
        <w:rPr/>
      </w:pPr>
      <w:r>
        <w:rPr/>
        <w:t xml:space="preserve">het element </w:t>
      </w:r>
      <w:r>
        <w:rPr>
          <w:rFonts w:ascii="Courier New" w:hAnsi="Courier New"/>
        </w:rPr>
        <w:t>&lt;StUF:berichtcode&gt;Di02&lt;/StUF:berichtcode&gt;</w:t>
      </w:r>
    </w:p>
    <w:p>
      <w:pPr>
        <w:pStyle w:val="Normal"/>
        <w:numPr>
          <w:ilvl w:val="0"/>
          <w:numId w:val="94"/>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2" w:name="__RefHeading___Toc74789_362222095"/>
      <w:bookmarkEnd w:id="132"/>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r>
        <w:rPr>
          <w:rFonts w:ascii="Courier New" w:hAnsi="Courier New"/>
          <w:color w:val="auto"/>
          <w:sz w:val="18"/>
          <w:szCs w:val="18"/>
        </w:rPr>
        <w:t>b</w:t>
      </w:r>
      <w:r>
        <w:rPr>
          <w:rFonts w:ascii="Courier New" w:hAnsi="Courier New"/>
          <w:color w:val="auto"/>
          <w:sz w:val="18"/>
          <w:szCs w:val="18"/>
        </w:rPr>
        <w:t>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3" w:name="__RefHeading___Toc28034_84081049"/>
      <w:bookmarkEnd w:id="133"/>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sectormodel</w:t>
      </w:r>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Deze object</w:t>
      </w:r>
      <w:r>
        <w:rPr>
          <w:spacing w:val="-2"/>
        </w:rPr>
        <w:t>(</w:t>
      </w:r>
      <w:r>
        <w:rPr>
          <w:spacing w:val="-2"/>
        </w:rPr>
        <w:t>en</w:t>
      </w:r>
      <w:r>
        <w:rPr>
          <w:spacing w:val="-2"/>
        </w:rPr>
        <w:t>)</w:t>
      </w:r>
      <w:r>
        <w:rPr>
          <w:spacing w:val="-2"/>
        </w:rPr>
        <w:t xml:space="preserve"> alle door StUF voor een kennisgeving voorgeschreven attributes. Eventuele extra </w:t>
      </w:r>
      <w:r>
        <w:rPr>
          <w:spacing w:val="-2"/>
        </w:rPr>
        <w:t>gegevens</w:t>
      </w:r>
      <w:r>
        <w:rPr>
          <w:spacing w:val="-2"/>
        </w:rPr>
        <w:t xml:space="preserve"> kunnen worden meegegeven door het element </w:t>
      </w:r>
      <w:r>
        <w:rPr>
          <w:rFonts w:ascii="Courier New" w:hAnsi="Courier New"/>
          <w:spacing w:val="-2"/>
        </w:rPr>
        <w:t>&lt;</w:t>
      </w:r>
      <w:r>
        <w:rPr>
          <w:rFonts w:ascii="Courier New" w:hAnsi="Courier New"/>
          <w:spacing w:val="-2"/>
        </w:rPr>
        <w:t>StUF:aanvullendeElementen</w:t>
      </w:r>
      <w:r>
        <w:rPr>
          <w:rFonts w:ascii="Courier New" w:hAnsi="Courier New"/>
          <w:spacing w:val="-2"/>
        </w:rPr>
        <w:t>&gt;</w:t>
      </w:r>
      <w:r>
        <w:rPr>
          <w:spacing w:val="-2"/>
        </w:rPr>
        <w:t xml:space="preserve"> als laatste element op te nemen, </w:t>
      </w:r>
      <w:r>
        <w:rPr>
          <w:spacing w:val="-2"/>
        </w:rPr>
        <w:t xml:space="preserve">wanneer de StUF-entiteit niet al </w:t>
      </w:r>
      <w:r>
        <w:rPr>
          <w:rFonts w:ascii="Courier New" w:hAnsi="Courier New"/>
          <w:spacing w:val="-2"/>
        </w:rPr>
        <w:t>&lt;StUF:aanvullendeElementen&gt;</w:t>
      </w:r>
      <w:r>
        <w:rPr>
          <w:spacing w:val="-2"/>
        </w:rPr>
        <w:t xml:space="preserve"> bevat. Als </w:t>
      </w:r>
      <w:r>
        <w:rPr>
          <w:rFonts w:ascii="Courier New" w:hAnsi="Courier New"/>
          <w:spacing w:val="-2"/>
        </w:rPr>
        <w:t>&lt;StUF:aanvullendeElementen&gt;</w:t>
      </w:r>
      <w:r>
        <w:rPr>
          <w:spacing w:val="-2"/>
        </w:rPr>
        <w:t xml:space="preserve"> al aanwezig is, dan kunnen extra parameters daarbinnen worden meegegeven</w:t>
      </w:r>
      <w:r>
        <w:rPr>
          <w:spacing w:val="-2"/>
        </w:rPr>
        <w:t>.</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sectormodel</w:t>
      </w:r>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47"/>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47"/>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48"/>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48"/>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49"/>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49"/>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50"/>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50"/>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51"/>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51"/>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52"/>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52"/>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53"/>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53"/>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54"/>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54"/>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55"/>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55"/>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56"/>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56"/>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57">
        <w:r>
          <w:rPr>
            <w:rStyle w:val="Internetkoppeling"/>
          </w:rPr>
          <w:tab/>
        </w:r>
      </w:hyperlink>
      <w:hyperlink r:id="rId58">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59">
        <w:r>
          <w:rPr>
            <w:rStyle w:val="Internetkoppeling"/>
          </w:rPr>
          <w:tab/>
        </w:r>
      </w:hyperlink>
      <w:hyperlink r:id="rId60">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61">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62">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3">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64">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65">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6">
        <w:r>
          <w:rPr>
            <w:rStyle w:val="Internetkoppeling"/>
          </w:rPr>
          <w:t>https://new.kinggemeenten.nl/gemma/stuf/stuf-30</w:t>
        </w:r>
      </w:hyperlink>
      <w:hyperlink r:id="rId67">
        <w:r>
          <w:rPr>
            <w:rStyle w:val="Internetkoppeling"/>
          </w:rPr>
          <w:t>2</w:t>
        </w:r>
      </w:hyperlink>
      <w:hyperlink r:id="rId68">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9">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70">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71">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72">
        <w:r>
          <w:rPr>
            <w:rStyle w:val="Internetkoppeling"/>
          </w:rPr>
          <w:t>http://www.w3.org/TR/2004/REC-xmlschema-0-20041028</w:t>
        </w:r>
      </w:hyperlink>
      <w:r>
        <w:rPr/>
        <w:t xml:space="preserve"> (Primer)</w:t>
      </w:r>
    </w:p>
    <w:p>
      <w:pPr>
        <w:pStyle w:val="Normal"/>
        <w:rPr/>
      </w:pPr>
      <w:r>
        <w:rPr/>
        <w:tab/>
      </w:r>
      <w:hyperlink r:id="rId73">
        <w:r>
          <w:rPr>
            <w:rStyle w:val="Internetkoppeling"/>
          </w:rPr>
          <w:t xml:space="preserve"> http://www.w3.org/TR/2004/REC-xmlschema-1-20041028</w:t>
        </w:r>
      </w:hyperlink>
      <w:r>
        <w:rPr/>
        <w:t xml:space="preserve"> (Structures)</w:t>
      </w:r>
    </w:p>
    <w:p>
      <w:pPr>
        <w:pStyle w:val="Normal"/>
        <w:rPr/>
      </w:pPr>
      <w:r>
        <w:rPr/>
        <w:tab/>
      </w:r>
      <w:hyperlink r:id="rId74">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75">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4" w:name="_Ref100394082"/>
      <w:bookmarkStart w:id="135" w:name="_Ref101868016"/>
      <w:r>
        <w:rPr/>
        <w:t>schrijving van een XML-document</w:t>
      </w:r>
      <w:bookmarkEnd w:id="134"/>
      <w:bookmarkEnd w:id="135"/>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76"/>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Courier New">
    <w:charset w:val="01"/>
    <w:family w:val="modern"/>
    <w:pitch w:val="fixed"/>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t>3</w:t>
          </w:r>
          <w:r>
            <w:rPr>
              <w:spacing w:val="-2"/>
            </w:rPr>
            <w:t>-1</w:t>
          </w:r>
          <w:r>
            <w:rPr>
              <w:spacing w:val="-2"/>
            </w:rPr>
            <w:t>2</w:t>
          </w:r>
          <w:r>
            <w:rPr>
              <w:spacing w:val="-2"/>
            </w:rPr>
            <w:t>-2016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t>3</w:t>
          </w:r>
          <w:r>
            <w:rPr>
              <w:spacing w:val="-2"/>
            </w:rPr>
            <w:t>-1</w:t>
          </w:r>
          <w:r>
            <w:rPr>
              <w:spacing w:val="-2"/>
            </w:rPr>
            <w:t>2</w:t>
          </w:r>
          <w:r>
            <w:rPr>
              <w:spacing w:val="-2"/>
            </w:rPr>
            <w:t>-2016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4">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rPr>
    </w:lvl>
  </w:abstractNum>
  <w:abstractNum w:abstractNumId="7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8">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w="http://schemas.openxmlformats.org/wordprocessingml/2006/main">
  <w:zoom w:percent="125"/>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s://discussie.kinggemeenten.nl/discussie/gemma/stuf-301/versienummer-een-bericht-enof-schema" TargetMode="External"/><Relationship Id="rId28" Type="http://schemas.openxmlformats.org/officeDocument/2006/relationships/hyperlink" Target="https://discussie.kinggemeenten.nl/discussie/gemma/stuf-zkn-310/toevoegen-van-aanvullendeelement-element-aan-complextypes-van-stuf-zkn" TargetMode="External"/><Relationship Id="rId29" Type="http://schemas.openxmlformats.org/officeDocument/2006/relationships/hyperlink" Target="https://discussie.kinggemeenten.nl/discussie/gemma/stuf-zkn-310/toevoegen-van-aanvullendeelement-element-aan-complextypes-van-stuf-zkn" TargetMode="External"/><Relationship Id="rId30" Type="http://schemas.openxmlformats.org/officeDocument/2006/relationships/hyperlink" Target="https://discussie.kinggemeenten.nl/discussie/gemma/stuf-301/rfc-plaats-parameters-die-meerdere-berichttypen-gebruikt-worden-dezelfde" TargetMode="External"/><Relationship Id="rId31" Type="http://schemas.openxmlformats.org/officeDocument/2006/relationships/hyperlink" Target="https://discussie.kinggemeenten.nl/discussie/gemma/stuf-bg-310/uitbreiding-waardenbereik-aanduidinginhoudingvermissing" TargetMode="External"/><Relationship Id="rId32" Type="http://schemas.openxmlformats.org/officeDocument/2006/relationships/hyperlink" Target="https://discussie.kinggemeenten.nl/discussie/gemma/stuf-301/rfc-verwijderen-attribute-metagegeven" TargetMode="External"/><Relationship Id="rId33" Type="http://schemas.openxmlformats.org/officeDocument/2006/relationships/hyperlink" Target="https://discussie.kinggemeenten.nl/discussie/gemma/stuf-301/rfc-verwijderen-attribute-metagegeven" TargetMode="External"/><Relationship Id="rId34" Type="http://schemas.openxmlformats.org/officeDocument/2006/relationships/hyperlink" Target="http://www.egem.nl/StUF/StUF0301" TargetMode="External"/><Relationship Id="rId35" Type="http://schemas.openxmlformats.org/officeDocument/2006/relationships/hyperlink" Target="http://www.egem.nl/StUF/StUF0301" TargetMode="External"/><Relationship Id="rId36" Type="http://schemas.openxmlformats.org/officeDocument/2006/relationships/hyperlink" Target="http://www.egem.nl/StUF/StUF0301" TargetMode="External"/><Relationship Id="rId37" Type="http://schemas.openxmlformats.org/officeDocument/2006/relationships/hyperlink" Target="http://www.egem.nl/StUF/StUF0301" TargetMode="External"/><Relationship Id="rId38" Type="http://schemas.openxmlformats.org/officeDocument/2006/relationships/hyperlink" Target="http://www.stufstandaarden.nl/StUF/StUF0302" TargetMode="External"/><Relationship Id="rId39" Type="http://schemas.openxmlformats.org/officeDocument/2006/relationships/hyperlink" Target="http://www.stufstandaarden.nl/sectormodel/bg0320" TargetMode="External"/><Relationship Id="rId40" Type="http://schemas.openxmlformats.org/officeDocument/2006/relationships/hyperlink" Target="http://www.stufstandaarden.nl/sectormodel/bg0320" TargetMode="External"/><Relationship Id="rId41" Type="http://schemas.openxmlformats.org/officeDocument/2006/relationships/hyperlink" Target="http://www.stufstandaarden.nl/koppelvlak/bg0320/mut0100" TargetMode="External"/><Relationship Id="rId42" Type="http://schemas.openxmlformats.org/officeDocument/2006/relationships/hyperlink" Target="http://www.stufstandaarden.nl/koppelvlak/bg0320/mut0100"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hyperlink" Target="http://www.egem.nl/StUF/sector/bg/0320" TargetMode="External"/><Relationship Id="rId46" Type="http://schemas.openxmlformats.org/officeDocument/2006/relationships/hyperlink" Target="http://www.egem.nl/StUF/sector/bg/0320" TargetMode="External"/><Relationship Id="rId47" Type="http://schemas.openxmlformats.org/officeDocument/2006/relationships/image" Target="media/image2.emf"/><Relationship Id="rId48" Type="http://schemas.openxmlformats.org/officeDocument/2006/relationships/image" Target="media/image3.emf"/><Relationship Id="rId49" Type="http://schemas.openxmlformats.org/officeDocument/2006/relationships/image" Target="media/image4.emf"/><Relationship Id="rId50" Type="http://schemas.openxmlformats.org/officeDocument/2006/relationships/image" Target="media/image5.emf"/><Relationship Id="rId51" Type="http://schemas.openxmlformats.org/officeDocument/2006/relationships/image" Target="media/image6.emf"/><Relationship Id="rId52" Type="http://schemas.openxmlformats.org/officeDocument/2006/relationships/image" Target="media/image7.emf"/><Relationship Id="rId53" Type="http://schemas.openxmlformats.org/officeDocument/2006/relationships/image" Target="media/image8.emf"/><Relationship Id="rId54" Type="http://schemas.openxmlformats.org/officeDocument/2006/relationships/image" Target="media/image9.emf"/><Relationship Id="rId55" Type="http://schemas.openxmlformats.org/officeDocument/2006/relationships/image" Target="media/image10.emf"/><Relationship Id="rId56" Type="http://schemas.openxmlformats.org/officeDocument/2006/relationships/image" Target="media/image11.emf"/><Relationship Id="rId57" Type="http://schemas.openxmlformats.org/officeDocument/2006/relationships/hyperlink" Target="http://www.egem-iteams.nl/" TargetMode="External"/><Relationship Id="rId58" Type="http://schemas.openxmlformats.org/officeDocument/2006/relationships/hyperlink" Target="https://new.kinggemeenten.nl/gemma/stuf/stuf-algemeen/beheermodel" TargetMode="External"/><Relationship Id="rId59" Type="http://schemas.openxmlformats.org/officeDocument/2006/relationships/hyperlink" Target="http://www.egem-iteams.nl/" TargetMode="External"/><Relationship Id="rId60" Type="http://schemas.openxmlformats.org/officeDocument/2006/relationships/hyperlink" Target="http://www.kinggemeenten.nl/secties/gemma/gemma" TargetMode="External"/><Relationship Id="rId61" Type="http://schemas.openxmlformats.org/officeDocument/2006/relationships/hyperlink" Target="http://www.w3.org/Protocols/rfc2616/rfc2616.html" TargetMode="External"/><Relationship Id="rId62" Type="http://schemas.openxmlformats.org/officeDocument/2006/relationships/hyperlink" Target="http://www.forumstandaardisatie.nl/" TargetMode="External"/><Relationship Id="rId63" Type="http://schemas.openxmlformats.org/officeDocument/2006/relationships/hyperlink" Target="http://www.w3.org/TR/2000/NOTE-SOAP-20000508" TargetMode="External"/><Relationship Id="rId64" Type="http://schemas.openxmlformats.org/officeDocument/2006/relationships/hyperlink" Target="http://www.egem-iteams.nl/" TargetMode="External"/><Relationship Id="rId65" Type="http://schemas.openxmlformats.org/officeDocument/2006/relationships/hyperlink" Target="http://www.egem-iteams.nl/" TargetMode="External"/><Relationship Id="rId66" Type="http://schemas.openxmlformats.org/officeDocument/2006/relationships/hyperlink" Target="https://new.kinggemeenten.nl/gemma/stuf/stuf-301/standaard" TargetMode="External"/><Relationship Id="rId67" Type="http://schemas.openxmlformats.org/officeDocument/2006/relationships/hyperlink" Target="https://new.kinggemeenten.nl/gemma/stuf/stuf-301/standaard" TargetMode="External"/><Relationship Id="rId68" Type="http://schemas.openxmlformats.org/officeDocument/2006/relationships/hyperlink" Target="https://new.kinggemeenten.nl/gemma/stuf/stuf-301/standaard" TargetMode="External"/><Relationship Id="rId69" Type="http://schemas.openxmlformats.org/officeDocument/2006/relationships/hyperlink" Target="http://www.w3.org/Addressing/" TargetMode="External"/><Relationship Id="rId70" Type="http://schemas.openxmlformats.org/officeDocument/2006/relationships/hyperlink" Target="http://www.w3.org/TR/wsdl" TargetMode="External"/><Relationship Id="rId71" Type="http://schemas.openxmlformats.org/officeDocument/2006/relationships/hyperlink" Target="http://www.w3.org/TR/2000/REC-xml-20001006" TargetMode="External"/><Relationship Id="rId72" Type="http://schemas.openxmlformats.org/officeDocument/2006/relationships/hyperlink" Target="http://www.w3.org/TR/2004/REC-xmlschema-0-20041028" TargetMode="External"/><Relationship Id="rId73" Type="http://schemas.openxmlformats.org/officeDocument/2006/relationships/hyperlink" Target="http://www.w3.org/TR/2001/PR-xmlschema-0-20010330" TargetMode="External"/><Relationship Id="rId74" Type="http://schemas.openxmlformats.org/officeDocument/2006/relationships/hyperlink" Target="file:///C:/Users/Maarten/Documents/StUF/Sectormodellen/NieuweOpzet0301Sectormodellen/0205/ http://www.w3.org/TR/2004/REC-xmlschema-2-20041028" TargetMode="External"/><Relationship Id="rId75" Type="http://schemas.openxmlformats.org/officeDocument/2006/relationships/hyperlink" Target="http://www.gemmaonline.nl/images/cocreatiebasisgemeente/f/fc/TheorieHistorie5.pdf" TargetMode="External"/><Relationship Id="rId76" Type="http://schemas.openxmlformats.org/officeDocument/2006/relationships/header" Target="header3.xml"/><Relationship Id="rId77" Type="http://schemas.openxmlformats.org/officeDocument/2006/relationships/footnotes" Target="footnotes.xml"/><Relationship Id="rId78" Type="http://schemas.openxmlformats.org/officeDocument/2006/relationships/comments" Target="comments.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59522</TotalTime>
  <Application>LibreOffice/5.1.6.2$Windows_x86 LibreOffice_project/07ac168c60a517dba0f0d7bc7540f5afa45f0909</Application>
  <Pages>136</Pages>
  <Words>61308</Words>
  <Characters>407736</Characters>
  <CharactersWithSpaces>468148</CharactersWithSpaces>
  <Paragraphs>4732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2016-12-05T09:28:30Z</dcterms:modified>
  <cp:revision>1389</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