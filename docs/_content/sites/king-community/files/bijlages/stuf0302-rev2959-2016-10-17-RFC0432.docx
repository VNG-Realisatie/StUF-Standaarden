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3.2.3 Samengestelde elementen in een entiteittype</w:t>
        <w:tab/>
        <w:t>27</w:t>
      </w:r>
    </w:p>
    <w:p>
      <w:pPr>
        <w:pStyle w:val="Inhoudsopgave3"/>
        <w:tabs>
          <w:tab w:val="left" w:pos="0" w:leader="none"/>
          <w:tab w:val="left" w:pos="9006" w:leader="dot"/>
          <w:tab w:val="right" w:pos="9404" w:leader="dot"/>
        </w:tabs>
        <w:rPr/>
      </w:pPr>
      <w:r>
        <w:rPr/>
        <w:t>3.2.4 Het opnemen van niet in het basisschema gedefinieerde elementen zonder versieaanpassing</w:t>
        <w:tab/>
        <w:t>28</w:t>
      </w:r>
    </w:p>
    <w:p>
      <w:pPr>
        <w:pStyle w:val="Inhoudsopgave3"/>
        <w:tabs>
          <w:tab w:val="left" w:pos="0" w:leader="none"/>
          <w:tab w:val="left" w:pos="9006" w:leader="dot"/>
          <w:tab w:val="right" w:pos="9404" w:leader="dot"/>
        </w:tabs>
        <w:rPr/>
      </w:pPr>
      <w:r>
        <w:rPr/>
        <w:t>3.2.5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48</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54</w:t>
      </w:r>
    </w:p>
    <w:p>
      <w:pPr>
        <w:pStyle w:val="Inhoudsopgave2"/>
        <w:tabs>
          <w:tab w:val="right" w:pos="9404" w:leader="dot"/>
        </w:tabs>
        <w:rPr/>
      </w:pPr>
      <w:r>
        <w:rPr/>
        <w:t>5.1 Sturing van de verwerking van kennisgeving- en synchronisatieberichten</w:t>
        <w:tab/>
        <w:t>56</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58</w:t>
      </w:r>
    </w:p>
    <w:p>
      <w:pPr>
        <w:pStyle w:val="Inhoudsopgave3"/>
        <w:tabs>
          <w:tab w:val="left" w:pos="0" w:leader="none"/>
          <w:tab w:val="left" w:pos="9006" w:leader="dot"/>
          <w:tab w:val="right" w:pos="9404" w:leader="dot"/>
        </w:tabs>
        <w:rPr/>
      </w:pPr>
      <w:r>
        <w:rPr/>
        <w:t>5.2.2 De structuur van objecten in enkelvoudige kennisgevingberichten</w:t>
        <w:tab/>
        <w:t>58</w:t>
      </w:r>
    </w:p>
    <w:p>
      <w:pPr>
        <w:pStyle w:val="Inhoudsopgave3"/>
        <w:tabs>
          <w:tab w:val="left" w:pos="0" w:leader="none"/>
          <w:tab w:val="left" w:pos="9006" w:leader="dot"/>
          <w:tab w:val="right" w:pos="9404" w:leader="dot"/>
        </w:tabs>
        <w:rPr/>
      </w:pPr>
      <w:r>
        <w:rPr/>
        <w:t>5.2.3 Het attribute verwerkingssoort</w:t>
        <w:tab/>
        <w:t>59</w:t>
      </w:r>
    </w:p>
    <w:p>
      <w:pPr>
        <w:pStyle w:val="Inhoudsopgave3"/>
        <w:tabs>
          <w:tab w:val="left" w:pos="0" w:leader="none"/>
          <w:tab w:val="left" w:pos="9006" w:leader="dot"/>
          <w:tab w:val="right" w:pos="9404" w:leader="dot"/>
        </w:tabs>
        <w:rPr/>
      </w:pPr>
      <w:r>
        <w:rPr/>
        <w:t>5.2.4 Het vullen van de &lt;object&gt; elementen</w:t>
        <w:tab/>
        <w:t>59</w:t>
      </w:r>
    </w:p>
    <w:p>
      <w:pPr>
        <w:pStyle w:val="Inhoudsopgave3"/>
        <w:tabs>
          <w:tab w:val="left" w:pos="0" w:leader="none"/>
          <w:tab w:val="left" w:pos="9006" w:leader="dot"/>
          <w:tab w:val="right" w:pos="9404" w:leader="dot"/>
        </w:tabs>
        <w:rPr/>
      </w:pPr>
      <w:r>
        <w:rPr/>
        <w:t>5.2.5 Het vullen van de &lt;object&gt; elementen in een topfundamenteel</w:t>
        <w:tab/>
        <w:t>61</w:t>
      </w:r>
    </w:p>
    <w:p>
      <w:pPr>
        <w:pStyle w:val="Inhoudsopgave3"/>
        <w:tabs>
          <w:tab w:val="left" w:pos="0" w:leader="none"/>
          <w:tab w:val="left" w:pos="9006" w:leader="dot"/>
          <w:tab w:val="right" w:pos="9404" w:leader="dot"/>
        </w:tabs>
        <w:rPr/>
      </w:pPr>
      <w:r>
        <w:rPr/>
        <w:t>5.2.6 Het vullen van relatie-entiteiten en gerelateerde entiteiten</w:t>
        <w:tab/>
        <w:t>64</w:t>
      </w:r>
    </w:p>
    <w:p>
      <w:pPr>
        <w:pStyle w:val="Inhoudsopgave3"/>
        <w:tabs>
          <w:tab w:val="left" w:pos="0" w:leader="none"/>
          <w:tab w:val="left" w:pos="9006" w:leader="dot"/>
          <w:tab w:val="right" w:pos="9404" w:leader="dot"/>
        </w:tabs>
        <w:rPr/>
      </w:pPr>
      <w:r>
        <w:rPr/>
        <w:t>5.2.7 Toevoegen/wijzigen gerelateerde entiteit</w:t>
        <w:tab/>
        <w:t>69</w:t>
      </w:r>
    </w:p>
    <w:p>
      <w:pPr>
        <w:pStyle w:val="Inhoudsopgave3"/>
        <w:tabs>
          <w:tab w:val="left" w:pos="0" w:leader="none"/>
          <w:tab w:val="left" w:pos="9006" w:leader="dot"/>
          <w:tab w:val="right" w:pos="9404" w:leader="dot"/>
        </w:tabs>
        <w:rPr/>
      </w:pPr>
      <w:r>
        <w:rPr/>
        <w:t>5.2.8 Respons en foutafhandeling</w:t>
        <w:tab/>
        <w:t>70</w:t>
      </w:r>
    </w:p>
    <w:p>
      <w:pPr>
        <w:pStyle w:val="Inhoudsopgave3"/>
        <w:tabs>
          <w:tab w:val="left" w:pos="0" w:leader="none"/>
          <w:tab w:val="left" w:pos="9006" w:leader="dot"/>
          <w:tab w:val="right" w:pos="9404" w:leader="dot"/>
        </w:tabs>
        <w:rPr/>
      </w:pPr>
      <w:r>
        <w:rPr/>
        <w:t>5.2.9 Voorbeeld voor het omgaan met inOnderzoek</w:t>
        <w:tab/>
        <w:t>71</w:t>
      </w:r>
    </w:p>
    <w:p>
      <w:pPr>
        <w:pStyle w:val="Inhoudsopgave2"/>
        <w:tabs>
          <w:tab w:val="right" w:pos="9404" w:leader="dot"/>
        </w:tabs>
        <w:rPr/>
      </w:pPr>
      <w:r>
        <w:rPr/>
        <w:t>5.3 Regels voor samengestelde kennisgevingberichten</w:t>
        <w:tab/>
        <w:t>72</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73</w:t>
      </w:r>
    </w:p>
    <w:p>
      <w:pPr>
        <w:pStyle w:val="Inhoudsopgave3"/>
        <w:tabs>
          <w:tab w:val="left" w:pos="0" w:leader="none"/>
          <w:tab w:val="left" w:pos="9006" w:leader="dot"/>
          <w:tab w:val="right" w:pos="9404" w:leader="dot"/>
        </w:tabs>
        <w:rPr/>
      </w:pPr>
      <w:r>
        <w:rPr/>
        <w:t>5.4.2 Synchronisatiebericht actueel</w:t>
        <w:tab/>
        <w:t>74</w:t>
      </w:r>
    </w:p>
    <w:p>
      <w:pPr>
        <w:pStyle w:val="Inhoudsopgave3"/>
        <w:tabs>
          <w:tab w:val="left" w:pos="0" w:leader="none"/>
          <w:tab w:val="left" w:pos="9006" w:leader="dot"/>
          <w:tab w:val="right" w:pos="9404" w:leader="dot"/>
        </w:tabs>
        <w:rPr/>
      </w:pPr>
      <w:r>
        <w:rPr/>
        <w:t>5.4.3 Wijzigingen en correcties in een Sh01/02-bericht</w:t>
        <w:tab/>
        <w:t>75</w:t>
      </w:r>
    </w:p>
    <w:p>
      <w:pPr>
        <w:pStyle w:val="Inhoudsopgave3"/>
        <w:tabs>
          <w:tab w:val="left" w:pos="0" w:leader="none"/>
          <w:tab w:val="left" w:pos="9006" w:leader="dot"/>
          <w:tab w:val="right" w:pos="9404" w:leader="dot"/>
        </w:tabs>
        <w:rPr/>
      </w:pPr>
      <w:r>
        <w:rPr/>
        <w:t>5.4.4 Synchronisatiebericht historisch</w:t>
        <w:tab/>
        <w:t>78</w:t>
      </w:r>
    </w:p>
    <w:p>
      <w:pPr>
        <w:pStyle w:val="Inhoudsopgave3"/>
        <w:tabs>
          <w:tab w:val="left" w:pos="0" w:leader="none"/>
          <w:tab w:val="left" w:pos="9006" w:leader="dot"/>
          <w:tab w:val="right" w:pos="9404" w:leader="dot"/>
        </w:tabs>
        <w:rPr/>
      </w:pPr>
      <w:r>
        <w:rPr/>
        <w:t>5.4.5 Vraag-om-synchronisatie bericht</w:t>
        <w:tab/>
        <w:t>86</w:t>
      </w:r>
    </w:p>
    <w:p>
      <w:pPr>
        <w:pStyle w:val="Inhoudsopgave3"/>
        <w:tabs>
          <w:tab w:val="left" w:pos="0" w:leader="none"/>
          <w:tab w:val="left" w:pos="9006" w:leader="dot"/>
          <w:tab w:val="right" w:pos="9404" w:leader="dot"/>
        </w:tabs>
        <w:rPr/>
      </w:pPr>
      <w:r>
        <w:rPr/>
        <w:t>5.4.6 Respons en foutafhandeling</w:t>
        <w:tab/>
        <w:t>86</w:t>
      </w:r>
    </w:p>
    <w:p>
      <w:pPr>
        <w:pStyle w:val="Inhoudsopgave1"/>
        <w:tabs>
          <w:tab w:val="left" w:pos="0" w:leader="none"/>
          <w:tab w:val="right" w:pos="9404" w:leader="dot"/>
          <w:tab w:val="left" w:pos="9406" w:leader="dot"/>
        </w:tabs>
        <w:rPr/>
      </w:pPr>
      <w:r>
        <w:rPr/>
        <w:t>6. Vraag- en antwoordberichten</w:t>
        <w:tab/>
        <w:t>88</w:t>
      </w:r>
    </w:p>
    <w:p>
      <w:pPr>
        <w:pStyle w:val="Inhoudsopgave2"/>
        <w:tabs>
          <w:tab w:val="right" w:pos="9404" w:leader="dot"/>
        </w:tabs>
        <w:rPr/>
      </w:pPr>
      <w:r>
        <w:rPr/>
        <w:t>6.1 Sturing van de verwerking van vraagberichten</w:t>
        <w:tab/>
        <w:t>88</w:t>
      </w:r>
    </w:p>
    <w:p>
      <w:pPr>
        <w:pStyle w:val="Inhoudsopgave2"/>
        <w:tabs>
          <w:tab w:val="right" w:pos="9404" w:leader="dot"/>
        </w:tabs>
        <w:rPr/>
      </w:pPr>
      <w:r>
        <w:rPr/>
        <w:t>6.2 Sturing van de verwerking van antwoordberichten</w:t>
        <w:tab/>
        <w:t>91</w:t>
      </w:r>
    </w:p>
    <w:p>
      <w:pPr>
        <w:pStyle w:val="Inhoudsopgave2"/>
        <w:tabs>
          <w:tab w:val="right" w:pos="9404" w:leader="dot"/>
        </w:tabs>
        <w:rPr/>
      </w:pPr>
      <w:r>
        <w:rPr/>
        <w:t>6.3 Regels voor vraagberichten</w:t>
        <w:tab/>
        <w:t>94</w:t>
      </w:r>
    </w:p>
    <w:p>
      <w:pPr>
        <w:pStyle w:val="Inhoudsopgave3"/>
        <w:tabs>
          <w:tab w:val="left" w:pos="0" w:leader="none"/>
          <w:tab w:val="left" w:pos="9006" w:leader="dot"/>
          <w:tab w:val="right" w:pos="9404" w:leader="dot"/>
        </w:tabs>
        <w:rPr/>
      </w:pPr>
      <w:r>
        <w:rPr/>
        <w:t>6.3.1 Het specificeren van selectiecriteria</w:t>
        <w:tab/>
        <w:t>94</w:t>
      </w:r>
    </w:p>
    <w:p>
      <w:pPr>
        <w:pStyle w:val="Inhoudsopgave3"/>
        <w:tabs>
          <w:tab w:val="left" w:pos="0" w:leader="none"/>
          <w:tab w:val="left" w:pos="9006" w:leader="dot"/>
          <w:tab w:val="right" w:pos="9404" w:leader="dot"/>
        </w:tabs>
        <w:rPr/>
      </w:pPr>
      <w:r>
        <w:rPr/>
        <w:t>6.3.2 Het bevragen op sleutel</w:t>
        <w:tab/>
        <w:t>96</w:t>
      </w:r>
    </w:p>
    <w:p>
      <w:pPr>
        <w:pStyle w:val="Inhoudsopgave3"/>
        <w:tabs>
          <w:tab w:val="left" w:pos="0" w:leader="none"/>
          <w:tab w:val="left" w:pos="9006" w:leader="dot"/>
          <w:tab w:val="right" w:pos="9404" w:leader="dot"/>
        </w:tabs>
        <w:rPr/>
      </w:pPr>
      <w:r>
        <w:rPr/>
        <w:t>6.3.3 Het specificeren van de gevraagde gegevens</w:t>
        <w:tab/>
        <w:t>97</w:t>
      </w:r>
    </w:p>
    <w:p>
      <w:pPr>
        <w:pStyle w:val="Inhoudsopgave3"/>
        <w:tabs>
          <w:tab w:val="left" w:pos="0" w:leader="none"/>
          <w:tab w:val="left" w:pos="9006" w:leader="dot"/>
          <w:tab w:val="right" w:pos="9404" w:leader="dot"/>
        </w:tabs>
        <w:rPr/>
      </w:pPr>
      <w:r>
        <w:rPr/>
        <w:t>6.3.4 Het stellen van een vervolgvraag</w:t>
        <w:tab/>
        <w:t>99</w:t>
      </w:r>
    </w:p>
    <w:p>
      <w:pPr>
        <w:pStyle w:val="Inhoudsopgave3"/>
        <w:tabs>
          <w:tab w:val="left" w:pos="0" w:leader="none"/>
          <w:tab w:val="left" w:pos="9006" w:leader="dot"/>
          <w:tab w:val="right" w:pos="9404" w:leader="dot"/>
        </w:tabs>
        <w:rPr/>
      </w:pPr>
      <w:r>
        <w:rPr/>
        <w:t>6.3.5 Voorbeeld van een vraagbericht voor een superentiteittype</w:t>
        <w:tab/>
        <w:t>99</w:t>
      </w:r>
    </w:p>
    <w:p>
      <w:pPr>
        <w:pStyle w:val="Inhoudsopgave2"/>
        <w:tabs>
          <w:tab w:val="right" w:pos="9404" w:leader="dot"/>
        </w:tabs>
        <w:rPr/>
      </w:pPr>
      <w:r>
        <w:rPr/>
        <w:t>6.4 Regels voor antwoordberichten</w:t>
        <w:tab/>
        <w:t>100</w:t>
      </w:r>
    </w:p>
    <w:p>
      <w:pPr>
        <w:pStyle w:val="Inhoudsopgave3"/>
        <w:tabs>
          <w:tab w:val="left" w:pos="0" w:leader="none"/>
          <w:tab w:val="left" w:pos="9006" w:leader="dot"/>
          <w:tab w:val="right" w:pos="9404" w:leader="dot"/>
        </w:tabs>
        <w:rPr/>
      </w:pPr>
      <w:r>
        <w:rPr/>
        <w:t>6.4.1 Het opnemen van objecten in een antwoordbericht</w:t>
        <w:tab/>
        <w:t>101</w:t>
      </w:r>
    </w:p>
    <w:p>
      <w:pPr>
        <w:pStyle w:val="Inhoudsopgave3"/>
        <w:tabs>
          <w:tab w:val="left" w:pos="0" w:leader="none"/>
          <w:tab w:val="left" w:pos="9006" w:leader="dot"/>
          <w:tab w:val="right" w:pos="9404" w:leader="dot"/>
        </w:tabs>
        <w:rPr/>
      </w:pPr>
      <w:r>
        <w:rPr/>
        <w:t>6.4.2 Het vullen van objecten in een antwoordbericht</w:t>
        <w:tab/>
        <w:t>102</w:t>
      </w:r>
    </w:p>
    <w:p>
      <w:pPr>
        <w:pStyle w:val="Inhoudsopgave3"/>
        <w:tabs>
          <w:tab w:val="left" w:pos="0" w:leader="none"/>
          <w:tab w:val="left" w:pos="9006" w:leader="dot"/>
          <w:tab w:val="right" w:pos="9404" w:leader="dot"/>
        </w:tabs>
        <w:rPr/>
      </w:pPr>
      <w:r>
        <w:rPr/>
        <w:t>6.4.3 La01- en La02-antwoordberichten: actuele gegevens</w:t>
        <w:tab/>
        <w:t>103</w:t>
      </w:r>
    </w:p>
    <w:p>
      <w:pPr>
        <w:pStyle w:val="Inhoudsopgave3"/>
        <w:tabs>
          <w:tab w:val="left" w:pos="0" w:leader="none"/>
          <w:tab w:val="left" w:pos="9006" w:leader="dot"/>
          <w:tab w:val="right" w:pos="9404" w:leader="dot"/>
        </w:tabs>
        <w:rPr/>
      </w:pPr>
      <w:r>
        <w:rPr/>
        <w:t>6.4.4 Voorbeeld van een antwoordbericht voor een superentiteittype</w:t>
        <w:tab/>
        <w:t>104</w:t>
      </w:r>
    </w:p>
    <w:p>
      <w:pPr>
        <w:pStyle w:val="Inhoudsopgave3"/>
        <w:tabs>
          <w:tab w:val="left" w:pos="0" w:leader="none"/>
          <w:tab w:val="left" w:pos="9006" w:leader="dot"/>
          <w:tab w:val="right" w:pos="9404" w:leader="dot"/>
        </w:tabs>
        <w:rPr/>
      </w:pPr>
      <w:r>
        <w:rPr/>
        <w:t>6.4.5 La03- t/m La06-antwoordberichten: bevragen op peiltijdstipMaterieel en peiltijdstipFormeel</w:t>
        <w:tab/>
        <w:t>104</w:t>
      </w:r>
    </w:p>
    <w:p>
      <w:pPr>
        <w:pStyle w:val="Inhoudsopgave3"/>
        <w:tabs>
          <w:tab w:val="left" w:pos="0" w:leader="none"/>
          <w:tab w:val="left" w:pos="9006" w:leader="dot"/>
          <w:tab w:val="right" w:pos="9404" w:leader="dot"/>
        </w:tabs>
        <w:rPr/>
      </w:pPr>
      <w:r>
        <w:rPr/>
        <w:t>6.4.6 La07- t/m La10-antwoordberichten met historie</w:t>
        <w:tab/>
        <w:t>107</w:t>
      </w:r>
    </w:p>
    <w:p>
      <w:pPr>
        <w:pStyle w:val="Inhoudsopgave3"/>
        <w:tabs>
          <w:tab w:val="left" w:pos="0" w:leader="none"/>
          <w:tab w:val="left" w:pos="9006" w:leader="dot"/>
          <w:tab w:val="right" w:pos="9404" w:leader="dot"/>
        </w:tabs>
        <w:rPr/>
      </w:pPr>
      <w:r>
        <w:rPr/>
        <w:t>6.4.7 Het opnemen van metagegevens in La07- t/m La104-berichten</w:t>
        <w:tab/>
        <w:t>116</w:t>
      </w:r>
    </w:p>
    <w:p>
      <w:pPr>
        <w:pStyle w:val="Inhoudsopgave3"/>
        <w:tabs>
          <w:tab w:val="left" w:pos="0" w:leader="none"/>
          <w:tab w:val="left" w:pos="9006" w:leader="dot"/>
          <w:tab w:val="right" w:pos="9404" w:leader="dot"/>
        </w:tabs>
        <w:rPr/>
      </w:pPr>
      <w:r>
        <w:rPr/>
        <w:t>6.4.8 La011- t/m La14-antwoordberichten met historie</w:t>
        <w:tab/>
        <w:t>119</w:t>
      </w:r>
    </w:p>
    <w:p>
      <w:pPr>
        <w:pStyle w:val="Inhoudsopgave3"/>
        <w:tabs>
          <w:tab w:val="left" w:pos="0" w:leader="none"/>
          <w:tab w:val="left" w:pos="9006" w:leader="dot"/>
          <w:tab w:val="right" w:pos="9404" w:leader="dot"/>
        </w:tabs>
        <w:rPr/>
      </w:pPr>
      <w:r>
        <w:rPr/>
        <w:t>6.4.9 Foutafhandeling</w:t>
        <w:tab/>
        <w:t>121</w:t>
      </w:r>
    </w:p>
    <w:p>
      <w:pPr>
        <w:pStyle w:val="Inhoudsopgave1"/>
        <w:tabs>
          <w:tab w:val="left" w:pos="0" w:leader="none"/>
          <w:tab w:val="right" w:pos="9404" w:leader="dot"/>
          <w:tab w:val="left" w:pos="9406" w:leader="dot"/>
        </w:tabs>
        <w:rPr/>
      </w:pPr>
      <w:r>
        <w:rPr/>
        <w:t>7. Vrije berichten</w:t>
        <w:tab/>
        <w:t>123</w:t>
      </w:r>
    </w:p>
    <w:p>
      <w:pPr>
        <w:pStyle w:val="Inhoudsopgave2"/>
        <w:tabs>
          <w:tab w:val="right" w:pos="9404" w:leader="dot"/>
        </w:tabs>
        <w:rPr/>
      </w:pPr>
      <w:r>
        <w:rPr/>
        <w:t>7.1 Interactiepatronen en berichtcodes</w:t>
        <w:tab/>
        <w:t>123</w:t>
      </w:r>
    </w:p>
    <w:p>
      <w:pPr>
        <w:pStyle w:val="Inhoudsopgave2"/>
        <w:tabs>
          <w:tab w:val="right" w:pos="9404" w:leader="dot"/>
        </w:tabs>
        <w:rPr/>
      </w:pPr>
      <w:r>
        <w:rPr/>
        <w:t>7.2 De structuur en semantiek van het vrije bericht</w:t>
        <w:tab/>
        <w:t>123</w:t>
      </w:r>
    </w:p>
    <w:p>
      <w:pPr>
        <w:pStyle w:val="Inhoudsopgave3"/>
        <w:tabs>
          <w:tab w:val="left" w:pos="0" w:leader="none"/>
          <w:tab w:val="left" w:pos="9006" w:leader="dot"/>
          <w:tab w:val="right" w:pos="9404" w:leader="dot"/>
        </w:tabs>
        <w:rPr/>
      </w:pPr>
      <w:r>
        <w:rPr/>
        <w:t>7.2.1 Het opnemen van losse gegevens en meldingen</w:t>
        <w:tab/>
        <w:t>124</w:t>
      </w:r>
    </w:p>
    <w:p>
      <w:pPr>
        <w:pStyle w:val="Inhoudsopgave3"/>
        <w:tabs>
          <w:tab w:val="left" w:pos="0" w:leader="none"/>
          <w:tab w:val="left" w:pos="9006" w:leader="dot"/>
          <w:tab w:val="right" w:pos="9404" w:leader="dot"/>
        </w:tabs>
        <w:rPr/>
      </w:pPr>
      <w:r>
        <w:rPr/>
        <w:t>7.2.2 Elementen voor een entiteittype uit het sectormodel</w:t>
        <w:tab/>
        <w:t>124</w:t>
      </w:r>
    </w:p>
    <w:p>
      <w:pPr>
        <w:pStyle w:val="Inhoudsopgave3"/>
        <w:tabs>
          <w:tab w:val="left" w:pos="0" w:leader="none"/>
          <w:tab w:val="left" w:pos="9006" w:leader="dot"/>
          <w:tab w:val="right" w:pos="9404" w:leader="dot"/>
        </w:tabs>
        <w:rPr/>
      </w:pPr>
      <w:r>
        <w:rPr/>
        <w:t>7.2.3 Het wijzigen van objecten</w:t>
        <w:tab/>
        <w:t>125</w:t>
      </w:r>
    </w:p>
    <w:p>
      <w:pPr>
        <w:pStyle w:val="Inhoudsopgave3"/>
        <w:tabs>
          <w:tab w:val="left" w:pos="0" w:leader="none"/>
          <w:tab w:val="left" w:pos="9006" w:leader="dot"/>
          <w:tab w:val="right" w:pos="9404" w:leader="dot"/>
        </w:tabs>
        <w:rPr/>
      </w:pPr>
      <w:r>
        <w:rPr/>
        <w:t>7.2.4 Het opvragen/selecteren van objecten</w:t>
        <w:tab/>
        <w:t>125</w:t>
      </w:r>
    </w:p>
    <w:p>
      <w:pPr>
        <w:pStyle w:val="Inhoudsopgave1"/>
        <w:tabs>
          <w:tab w:val="left" w:pos="0" w:leader="none"/>
          <w:tab w:val="right" w:pos="9404" w:leader="dot"/>
          <w:tab w:val="left" w:pos="9406" w:leader="dot"/>
        </w:tabs>
        <w:rPr/>
      </w:pPr>
      <w:r>
        <w:rPr/>
        <w:t xml:space="preserve"> </w:t>
      </w:r>
      <w:r>
        <w:rPr/>
        <w:t>Sequentiediagrammen voor StUF-berichten</w:t>
        <w:tab/>
        <w:t>127</w:t>
      </w:r>
    </w:p>
    <w:p>
      <w:pPr>
        <w:pStyle w:val="Inhoudsopgave2"/>
        <w:tabs>
          <w:tab w:val="right" w:pos="9404" w:leader="dot"/>
        </w:tabs>
        <w:rPr/>
      </w:pPr>
      <w:r>
        <w:rPr/>
        <w:t xml:space="preserve"> </w:t>
      </w:r>
      <w:r>
        <w:rPr/>
        <w:t>Asynchrone verwerking zonder functionele respons</w:t>
        <w:tab/>
        <w:t>127</w:t>
      </w:r>
    </w:p>
    <w:p>
      <w:pPr>
        <w:pStyle w:val="Inhoudsopgave2"/>
        <w:tabs>
          <w:tab w:val="right" w:pos="9404" w:leader="dot"/>
        </w:tabs>
        <w:rPr/>
      </w:pPr>
      <w:r>
        <w:rPr/>
        <w:t xml:space="preserve"> </w:t>
      </w:r>
      <w:r>
        <w:rPr/>
        <w:t>Asynchrone verwerking met functionele respons</w:t>
        <w:tab/>
        <w:t>128</w:t>
      </w:r>
    </w:p>
    <w:p>
      <w:pPr>
        <w:pStyle w:val="Inhoudsopgave2"/>
        <w:tabs>
          <w:tab w:val="right" w:pos="9404" w:leader="dot"/>
        </w:tabs>
        <w:rPr/>
      </w:pPr>
      <w:r>
        <w:rPr/>
        <w:t xml:space="preserve"> </w:t>
      </w:r>
      <w:r>
        <w:rPr/>
        <w:t>Synchrone verwerking</w:t>
        <w:tab/>
        <w:t>130</w:t>
      </w:r>
    </w:p>
    <w:p>
      <w:pPr>
        <w:pStyle w:val="Inhoudsopgave1"/>
        <w:tabs>
          <w:tab w:val="left" w:pos="0" w:leader="none"/>
          <w:tab w:val="right" w:pos="9404" w:leader="dot"/>
          <w:tab w:val="left" w:pos="9406" w:leader="dot"/>
        </w:tabs>
        <w:rPr/>
      </w:pPr>
      <w:r>
        <w:rPr/>
        <w:t xml:space="preserve"> </w:t>
      </w:r>
      <w:r>
        <w:rPr/>
        <w:t>Tabel met mogelijke foutberichten</w:t>
        <w:tab/>
        <w:t>131</w:t>
      </w:r>
    </w:p>
    <w:p>
      <w:pPr>
        <w:pStyle w:val="Inhoudsopgave1"/>
        <w:tabs>
          <w:tab w:val="left" w:pos="0" w:leader="none"/>
          <w:tab w:val="right" w:pos="9404" w:leader="dot"/>
          <w:tab w:val="left" w:pos="9406" w:leader="dot"/>
        </w:tabs>
        <w:rPr/>
      </w:pPr>
      <w:r>
        <w:rPr/>
        <w:t xml:space="preserve"> </w:t>
      </w:r>
      <w:r>
        <w:rPr/>
        <w:t>Referenties</w:t>
        <w:tab/>
        <w:t>134</w:t>
      </w:r>
    </w:p>
    <w:p>
      <w:pPr>
        <w:pStyle w:val="Inhoudsopgave1"/>
        <w:tabs>
          <w:tab w:val="left" w:pos="0" w:leader="none"/>
          <w:tab w:val="right" w:pos="9404" w:leader="dot"/>
          <w:tab w:val="left" w:pos="9406" w:leader="dot"/>
        </w:tabs>
        <w:rPr/>
      </w:pPr>
      <w:r>
        <w:rPr/>
        <w:t xml:space="preserve"> </w:t>
      </w:r>
      <w:r>
        <w:rPr/>
        <w:t>Begrippenlijst</w:t>
        <w:tab/>
        <w:t>135</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70"/>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70"/>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70"/>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70"/>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70"/>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70"/>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3.2.5</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70"/>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70"/>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70"/>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70"/>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70"/>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8"/>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attributeGroups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8"/>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8"/>
        </w:numPr>
        <w:rPr/>
      </w:pPr>
      <w:hyperlink r:id="rId10">
        <w:ins w:id="0" w:author="Onbekende auteur" w:date="2016-10-17T13:29:00Z">
          <w:r>
            <w:rPr>
              <w:rStyle w:val="Internetkoppeling"/>
            </w:rPr>
            <w:t xml:space="preserve">RFC0432: </w:t>
          </w:r>
        </w:ins>
      </w:hyperlink>
      <w:hyperlink r:id="rId11">
        <w:ins w:id="1" w:author="Onbekende auteur" w:date="2016-10-17T13:29:00Z">
          <w:r>
            <w:rPr>
              <w:rStyle w:val="Internetkoppeling"/>
            </w:rPr>
            <w:t>Verwijder berichtsoorten Lv11-Lv14 en La11-La14</w:t>
          </w:r>
        </w:ins>
      </w:hyperlink>
      <w:r>
        <w:rPr/>
        <w:br/>
      </w:r>
      <w:ins w:id="2" w:author="Onbekende auteur" w:date="2016-10-17T13:37:00Z">
        <w:r>
          <w:rPr/>
          <w:t>P</w:t>
        </w:r>
      </w:ins>
      <w:ins w:id="3" w:author="Onbekende auteur" w:date="2016-10-17T13:35:00Z">
        <w:r>
          <w:rPr/>
          <w:t xml:space="preserve">aragraaf 6.4.8 is verwijderd en daarnaast zijn alle verwijzinging naar Lv11 </w:t>
        </w:r>
      </w:ins>
      <w:ins w:id="4" w:author="Onbekende auteur" w:date="2016-10-17T13:35:00Z">
        <w:r>
          <w:rPr>
            <w:rFonts w:eastAsia="Times New Roman" w:cs="Times New Roman"/>
            <w:color w:val="auto"/>
            <w:sz w:val="20"/>
            <w:szCs w:val="20"/>
            <w:lang w:val="nl-NL" w:bidi="ar-SA"/>
          </w:rPr>
          <w:t>– Lv14 en La11 – La14 berichten verwijderd.</w:t>
        </w:r>
      </w:ins>
      <w:ins w:id="5" w:author="Onbekende auteur" w:date="2016-10-17T13:35:00Z">
        <w:r>
          <w:rPr/>
          <w:t xml:space="preserve"> </w:t>
        </w:r>
      </w:ins>
      <w:ins w:id="6" w:author="Onbekende auteur" w:date="2016-10-17T13:34:00Z">
        <w:r>
          <w:rPr/>
          <w:t>In de enumeratie binnen het simpleType IndicatorHistorie in stuf0302.xsd zijn de waarden MG en FG verwijderd</w:t>
        </w:r>
      </w:ins>
      <w:ins w:id="7" w:author="Onbekende auteur" w:date="2016-10-17T14:53:00Z">
        <w:r>
          <w:rPr/>
          <w:t>. De elementen StuurgegevensLa11 t/m 14 en StuurgegevensLv11 t/m 14 zijn verwijderd.</w:t>
        </w:r>
      </w:ins>
      <w:ins w:id="8" w:author="Onbekende auteur" w:date="2016-10-17T14:56:00Z">
        <w:r>
          <w:rPr/>
          <w:t xml:space="preserve"> </w:t>
        </w:r>
      </w:ins>
      <w:ins w:id="9" w:author="Onbekende auteur" w:date="2016-10-17T14:56:00Z">
        <w:r>
          <w:rPr/>
          <w:t>De simpleType BerichtcodeLa11 t/m 15 en BerichtcodeLv11 t/m 14 zijn verwijderd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7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7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7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12">
        <w:r>
          <w:rPr>
            <w:rStyle w:val="Internetkoppeling"/>
          </w:rPr>
          <w:t>http://</w:t>
        </w:r>
      </w:hyperlink>
      <w:hyperlink r:id="rId13">
        <w:r>
          <w:rPr>
            <w:rStyle w:val="Internetkoppeling"/>
          </w:rPr>
          <w:t>www.stufstandaarden.nl</w:t>
        </w:r>
      </w:hyperlink>
      <w:hyperlink r:id="rId14">
        <w:r>
          <w:rPr>
            <w:rStyle w:val="Internetkoppeling"/>
          </w:rPr>
          <w:t>/StUF/StUF030</w:t>
        </w:r>
      </w:hyperlink>
      <w:hyperlink r:id="rId15">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0" w:name="_Ref100041739"/>
      <w:r>
        <w:rPr/>
        <w:t xml:space="preserve">Globale functionaliteit en opzet van </w:t>
      </w:r>
      <w:bookmarkEnd w:id="0"/>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2"/>
        </w:numPr>
        <w:rPr/>
      </w:pPr>
      <w:r>
        <w:rPr/>
        <w:t>het op de hoogte gehouden worden van wijzigingen in gegevens beheerd door andere organisaties of organisatieonderdelen;</w:t>
      </w:r>
    </w:p>
    <w:p>
      <w:pPr>
        <w:pStyle w:val="Normal"/>
        <w:numPr>
          <w:ilvl w:val="0"/>
          <w:numId w:val="72"/>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3"/>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3"/>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4"/>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4"/>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4"/>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1" w:name="_Ref100987487"/>
      <w:bookmarkStart w:id="2" w:name="_Ref100043147"/>
      <w:r>
        <w:rPr/>
        <w:t>Relatie tussen berichtinhoud, werkelijkheid</w:t>
      </w:r>
      <w:bookmarkEnd w:id="1"/>
      <w:bookmarkEnd w:id="2"/>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 w:name="__RefHeading__37177203"/>
      <w:bookmarkStart w:id="4" w:name="Ref_VoorbeeldHistorie"/>
      <w:bookmarkStart w:id="5" w:name="Ref_VoorbeeldHistorie"/>
      <w:bookmarkEnd w:id="3"/>
      <w:bookmarkEnd w:id="5"/>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6" w:name="_Ref99175827"/>
      <w:bookmarkEnd w:id="6"/>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mengestelde transactie sowieso atomair verwerkt moeten kunnen worden. Het groeperen van kennisgevingberichten voor verschillende entiteittypen stelt dus geen extra eisen aan de implementaties behalve de onontkoombare eis dat ontvangende systemen de samengestelde kennisgevingberichten als één transactie dienen te behandelen. Hetzelfde geldt voor het groeperen van kennisgevingen met verschillende mutatiesoorten. Binnen een samengesteld kennisgevingbericht mogen daarom atomaire kennisgevingen met verschillende mutatiesoorten voorkomen. Het ligt anders met de overname indicatoren. De overname indicatoren van de atomaire kennisgevingen dienen gelijk te zijn aan de overname indicator van de samengestelde kennisgeving.</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7" w:name="Ref_Contentmodel"/>
      <w:bookmarkStart w:id="8" w:name="Ref_Contentmodel"/>
      <w:bookmarkEnd w:id="8"/>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 w:name="_Ref422022700"/>
      <w:r>
        <w:rPr/>
        <w:t xml:space="preserve">De structuur van </w:t>
      </w:r>
      <w:bookmarkEnd w:id="9"/>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521911606"/>
      <w:bookmarkStart w:id="11" w:name="__RefHeading___Toc73327_362222095"/>
      <w:bookmarkEnd w:id="11"/>
      <w:bookmarkEnd w:id="10"/>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5"/>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5"/>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Ref_Objectstructuur"/>
      <w:bookmarkStart w:id="13" w:name="Ref_Objectstructuur"/>
      <w:bookmarkEnd w:id="13"/>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4" w:name="_1058708644"/>
                            <w:bookmarkStart w:id="15" w:name="_1058708644"/>
                            <w:bookmarkEnd w:id="15"/>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6" w:name="_Ref412717651"/>
                            <w:r>
                              <w:rPr/>
                              <w:t xml:space="preserve">Figuur </w:t>
                            </w:r>
                            <w:r>
                              <w:rPr/>
                              <w:fldChar w:fldCharType="begin"/>
                            </w:r>
                            <w:r>
                              <w:instrText> SEQ Figuur \* ARABIC </w:instrText>
                            </w:r>
                            <w:r>
                              <w:fldChar w:fldCharType="separate"/>
                            </w:r>
                            <w:r>
                              <w:t>2</w:t>
                            </w:r>
                            <w:r>
                              <w:fldChar w:fldCharType="end"/>
                            </w:r>
                            <w:bookmarkEnd w:id="16"/>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7" w:name="_1058708644"/>
                      <w:bookmarkStart w:id="18" w:name="_1058708644"/>
                      <w:bookmarkEnd w:id="18"/>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9" w:name="_Ref412717651"/>
                      <w:r>
                        <w:rPr/>
                        <w:t xml:space="preserve">Figuur </w:t>
                      </w:r>
                      <w:r>
                        <w:rPr/>
                        <w:fldChar w:fldCharType="begin"/>
                      </w:r>
                      <w:r>
                        <w:instrText> SEQ Figuur \* ARABIC </w:instrText>
                      </w:r>
                      <w:r>
                        <w:fldChar w:fldCharType="separate"/>
                      </w:r>
                      <w:r>
                        <w:t>2</w:t>
                      </w:r>
                      <w:r>
                        <w:fldChar w:fldCharType="end"/>
                      </w:r>
                      <w:bookmarkEnd w:id="19"/>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6"/>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6"/>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3.2.4.1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3.2.4.2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1"/>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0" w:name="__RefHeading__39165_699479391"/>
      <w:bookmarkEnd w:id="20"/>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1"/>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1" w:name="__RefHeading__22867_227750952"/>
      <w:bookmarkEnd w:id="21"/>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2" w:name="__RefHeading___Toc76626_362222095"/>
      <w:bookmarkEnd w:id="22"/>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3" w:name="__DdeLink__31562_1131156099"/>
      <w:r>
        <w:rPr>
          <w:rFonts w:ascii="Courier New" w:hAnsi="Courier New"/>
        </w:rPr>
        <w:t>DatumMogelijkOnvolledig</w:t>
      </w:r>
      <w:r>
        <w:rPr/>
        <w:t xml:space="preserve">, </w:t>
      </w:r>
      <w:r>
        <w:rPr>
          <w:rFonts w:ascii="Courier New" w:hAnsi="Courier New"/>
        </w:rPr>
        <w:t>DatumMogelijkOnvolledigType</w:t>
      </w:r>
      <w:bookmarkEnd w:id="23"/>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4" w:name="__DdeLink__31564_1131156099"/>
      <w:r>
        <w:rPr>
          <w:rFonts w:ascii="Courier New" w:hAnsi="Courier New"/>
        </w:rPr>
        <w:t>DatumMogelijkOnvolledig</w:t>
      </w:r>
      <w:r>
        <w:rPr/>
        <w:t xml:space="preserve"> of </w:t>
      </w:r>
      <w:r>
        <w:rPr>
          <w:rFonts w:ascii="Courier New" w:hAnsi="Courier New"/>
        </w:rPr>
        <w:t>TijdstipMogelijkOnvolledig</w:t>
      </w:r>
      <w:bookmarkEnd w:id="24"/>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1"/>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5" w:name="__RefHeading__39682_1264983703"/>
      <w:bookmarkEnd w:id="25"/>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6" w:name="__DdeLink__32338_1131156099"/>
      <w:r>
        <w:rPr>
          <w:rFonts w:cs="Courier New" w:ascii="Courier New" w:hAnsi="Courier New"/>
        </w:rPr>
        <w:t>TijdstipMogelijkOnvolledig</w:t>
      </w:r>
      <w:bookmarkEnd w:id="26"/>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7" w:name="Ref_MetagegevensAlgemeenMechanisme"/>
      <w:bookmarkStart w:id="28" w:name="Ref_MetagegevensAlgemeenMechanisme"/>
      <w:bookmarkEnd w:id="28"/>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9" w:name="Ref_StatusMetagegevens"/>
      <w:bookmarkStart w:id="30" w:name="Ref_StatusMetagegevens"/>
      <w:bookmarkEnd w:id="30"/>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VoorbeeldContentmodelMetagegevens"/>
      <w:bookmarkStart w:id="32" w:name="Ref_VoorbeeldContentmodelMetagegevens"/>
      <w:bookmarkEnd w:id="32"/>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1"/>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__RefHeading__31482201"/>
      <w:bookmarkStart w:id="34" w:name="_Ref449417445"/>
      <w:bookmarkEnd w:id="33"/>
      <w:r>
        <w:rPr/>
        <w:t xml:space="preserve">Het opnemen van elementen in </w:t>
      </w:r>
      <w:bookmarkEnd w:id="34"/>
      <w:r>
        <w:rPr/>
        <w:t>een entiteit</w:t>
      </w:r>
    </w:p>
    <w:p>
      <w:pPr>
        <w:pStyle w:val="Normal"/>
        <w:widowControl/>
        <w:rPr/>
      </w:pPr>
      <w:bookmarkStart w:id="35" w:name="_986281541"/>
      <w:r>
        <w:rPr>
          <w:spacing w:val="-2"/>
        </w:rPr>
        <w:t xml:space="preserve">Er zijn redenen waarom van een element niet altijd met een geldige waarde in een bericht kan worden opgenomen. Deze redenen worden onderscheiden met het attribute </w:t>
      </w:r>
      <w:bookmarkEnd w:id="35"/>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6" w:name="__RefHeading__36654993"/>
      <w:bookmarkStart w:id="37" w:name="_Ref523204459"/>
      <w:bookmarkEnd w:id="36"/>
      <w:r>
        <w:rPr/>
        <w:t xml:space="preserve">Het opnemen van relatie-entiteit in een </w:t>
      </w:r>
      <w:bookmarkEnd w:id="37"/>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8" w:name="__RefHeading__32180856"/>
      <w:bookmarkEnd w:id="38"/>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7"/>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7"/>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7"/>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1"/>
        </w:numPr>
        <w:tabs>
          <w:tab w:val="left" w:pos="0" w:leader="none"/>
        </w:tabs>
        <w:ind w:left="363" w:right="0" w:hanging="363"/>
        <w:rPr/>
      </w:pPr>
      <w:bookmarkStart w:id="39" w:name="_Ref521996704"/>
      <w:bookmarkStart w:id="40" w:name="_Ref411583258"/>
      <w:bookmarkStart w:id="41" w:name="_Ref411583221"/>
      <w:r>
        <w:rPr/>
        <w:t>Berichtverwerking</w:t>
      </w:r>
      <w:bookmarkEnd w:id="39"/>
      <w:bookmarkEnd w:id="40"/>
      <w:bookmarkEnd w:id="41"/>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1"/>
        </w:numPr>
        <w:tabs>
          <w:tab w:val="left" w:pos="0" w:leader="none"/>
        </w:tabs>
        <w:ind w:left="576" w:right="0" w:hanging="576"/>
        <w:rPr/>
      </w:pPr>
      <w:r>
        <w:rPr/>
        <w:t>Codering van het type bericht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2" w:name="__RefHeading___Toc26508_84081049"/>
      <w:bookmarkStart w:id="43" w:name="_Ref521398288"/>
      <w:bookmarkEnd w:id="42"/>
      <w:r>
        <w:rPr/>
        <w:t>Berich</w:t>
      </w:r>
      <w:bookmarkEnd w:id="43"/>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4" w:name="Ref_BerichtcodeParagraaf"/>
      <w:bookmarkEnd w:id="44"/>
      <w:r>
        <w:rPr>
          <w:i/>
          <w:iCs/>
        </w:rPr>
        <w:t>berichtcode</w:t>
      </w:r>
      <w:bookmarkStart w:id="45" w:name="Ref_BerichtcodeParagraaf"/>
      <w:bookmarkEnd w:id="45"/>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del w:id="10" w:author="Onbekende auteur" w:date="2016-10-17T13:31:00Z">
        <w:r>
          <w:rPr/>
          <w:delText>La11: een synchroon antwoordbericht met materiële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del w:id="11" w:author="Onbekende auteur" w:date="2016-10-17T13:31:00Z">
        <w:r>
          <w:rPr/>
          <w:delText>La12: een asynchroon antwoordbericht met materiële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del w:id="12" w:author="Onbekende auteur" w:date="2016-10-17T13:31:00Z">
        <w:r>
          <w:rPr/>
          <w:delText>La13: een synchroon antwoordbericht met materiële en formele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del w:id="13" w:author="Onbekende auteur" w:date="2016-10-17T13:31:00Z">
        <w:r>
          <w:rPr/>
          <w:delText>La14: een asynchroon antwoordbericht met materiële en formele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Lk03: een asynchroon samengesteld kennisgevingbericht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Lk04: een synchroon samengesteld kennisgevingbericht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del w:id="14" w:author="Onbekende auteur" w:date="2016-10-17T13:31:00Z">
        <w:r>
          <w:rPr/>
          <w:delText>Lv11: een synchroon vraagbericht naar materiële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del w:id="15" w:author="Onbekende auteur" w:date="2016-10-17T13:31:00Z">
        <w:r>
          <w:rPr/>
          <w:delText>Lv12: een asynchroon vraagbericht naar materiële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del w:id="16" w:author="Onbekende auteur" w:date="2016-10-17T13:31:00Z">
        <w:r>
          <w:rPr/>
          <w:delText>Lv13: een synchroon vraagbericht naar materiële en formele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del w:id="17" w:author="Onbekende auteur" w:date="2016-10-17T13:31:00Z">
        <w:r>
          <w:rPr/>
          <w:delText>Lv14: een asynchroon vraagbericht naar materiële en formele historie voor de gevraagde objecten op groepniveau</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1"/>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1"/>
        </w:numPr>
        <w:tabs>
          <w:tab w:val="left" w:pos="0" w:leader="none"/>
        </w:tabs>
        <w:ind w:left="576" w:right="0" w:hanging="576"/>
        <w:rPr/>
      </w:pPr>
      <w:r>
        <w:rPr/>
        <w:t>Identificatie en volgorde</w:t>
      </w:r>
    </w:p>
    <w:p>
      <w:pPr>
        <w:pStyle w:val="Norma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6" w:name="_Ref123018914"/>
      <w:bookmarkStart w:id="47" w:name="_Ref123018898"/>
      <w:bookmarkEnd w:id="46"/>
      <w:bookmarkEnd w:id="47"/>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937"/>
      <w:bookmarkEnd w:id="48"/>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1"/>
        </w:numPr>
        <w:tabs>
          <w:tab w:val="left" w:pos="0" w:leader="none"/>
        </w:tabs>
        <w:ind w:left="576" w:right="0" w:hanging="576"/>
        <w:rPr/>
      </w:pPr>
      <w:bookmarkStart w:id="49" w:name="__RefHeading__31362383"/>
      <w:bookmarkStart w:id="50" w:name="Ref_Berichtenlogistiek"/>
      <w:bookmarkStart w:id="51" w:name="Ref_Berichtenlogistiek"/>
      <w:bookmarkEnd w:id="49"/>
      <w:bookmarkEnd w:id="51"/>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Synchroon bij het direct aanbieden van een asynchroon StUF-bericht aan een StUF end node en asynchroon bij het verzenden van een asynchroon StUF-bericht via één of meer intermediaire nodes.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2" w:name="__RefHeading___Toc27267_84081049"/>
      <w:bookmarkStart w:id="53" w:name="Ref_RegelsBevestiging"/>
      <w:bookmarkStart w:id="54" w:name="Ref_RegelsBevestiging"/>
      <w:bookmarkEnd w:id="52"/>
      <w:bookmarkEnd w:id="54"/>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Het gebruik van de verschillende berichtcodes wordt hieronder nader toegelicht. In het Bv02-bericht of het Bv03-bericht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'true'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en de Bv03-berichten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'false' geldt het volgende: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crossRefNummer</w:t>
      </w:r>
      <w:r>
        <w:rPr>
          <w:b w:val="false"/>
          <w:bCs w:val="false"/>
          <w:i w:val="false"/>
          <w:iCs w:val="false"/>
          <w:u w:val="none"/>
        </w:rPr>
        <w:t xml:space="preserve"> wordt gevuld met het referentienummer van het bericht naar aanleiding waarvan het bevestigingsbericht wordt aangemaakt. Deze regels gelden ook voor het Bv03-bericht zonder element &lt;</w:t>
      </w:r>
      <w:r>
        <w:rPr>
          <w:rFonts w:ascii="Courier New" w:hAnsi="Courier New"/>
          <w:b w:val="false"/>
          <w:bCs w:val="false"/>
          <w:i w:val="false"/>
          <w:iCs w:val="false"/>
          <w:u w:val="none"/>
        </w:rPr>
        <w:t>intermediair&gt;</w:t>
      </w:r>
      <w:r>
        <w:rPr>
          <w:b w:val="false"/>
          <w:bCs w:val="false"/>
          <w:i w:val="false"/>
          <w:iCs w:val="false"/>
          <w:u w:val="none"/>
        </w:rPr>
        <w:t xml:space="preserve"> of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'N', omdat dit asynchroon kan worden ontvangen, wanneer er intermediaire nodes zijn.</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5" w:name="__RefHeading___Toc27650_84081049"/>
      <w:bookmarkEnd w:id="55"/>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6" w:name="__RefHeading__36323461"/>
      <w:bookmarkStart w:id="57" w:name="Ref_RegelsFoutberichten"/>
      <w:bookmarkStart w:id="58" w:name="Ref_RegelsFoutberichten"/>
      <w:bookmarkEnd w:id="56"/>
      <w:bookmarkEnd w:id="58"/>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59" w:name="_Ref141021140"/>
      <w:bookmarkStart w:id="60" w:name="_Ref136240449"/>
      <w:r>
        <w:rPr>
          <w:spacing w:val="-2"/>
        </w:rPr>
        <w:t>A</w:t>
      </w:r>
      <w:bookmarkEnd w:id="59"/>
      <w:bookmarkEnd w:id="60"/>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1"/>
        </w:numPr>
        <w:tabs>
          <w:tab w:val="left" w:pos="0" w:leader="none"/>
        </w:tabs>
        <w:ind w:left="363" w:right="0" w:hanging="363"/>
        <w:rPr/>
      </w:pPr>
      <w:bookmarkStart w:id="61" w:name="__RefHeading__34532389"/>
      <w:bookmarkStart w:id="62" w:name="_Ref422133146"/>
      <w:bookmarkStart w:id="63" w:name="_Ref416573544"/>
      <w:bookmarkStart w:id="64" w:name="_Ref416573071"/>
      <w:bookmarkEnd w:id="61"/>
      <w:r>
        <w:rPr/>
        <w:t>K</w:t>
      </w:r>
      <w:bookmarkEnd w:id="62"/>
      <w:bookmarkEnd w:id="63"/>
      <w:bookmarkEnd w:id="64"/>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Lk03: samengesteld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Lk04: samengesteld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8"/>
        </w:numPr>
        <w:rPr/>
      </w:pPr>
      <w:r>
        <w:rPr/>
        <w:t>Sa01: Asynchrone synchronisatie van alleen de actuele situatie;</w:t>
      </w:r>
    </w:p>
    <w:p>
      <w:pPr>
        <w:pStyle w:val="Normal"/>
        <w:numPr>
          <w:ilvl w:val="0"/>
          <w:numId w:val="78"/>
        </w:numPr>
        <w:rPr/>
      </w:pPr>
      <w:r>
        <w:rPr/>
        <w:t>Sa02: Synchrone synchronisatie van alleen de actuele situatie;</w:t>
      </w:r>
    </w:p>
    <w:p>
      <w:pPr>
        <w:pStyle w:val="Normal"/>
        <w:numPr>
          <w:ilvl w:val="0"/>
          <w:numId w:val="78"/>
        </w:numPr>
        <w:rPr/>
      </w:pPr>
      <w:r>
        <w:rPr/>
        <w:t>Sh01: Asynchrone synchronisatie van de toestand van een object, inclusief historie en toekomstige mutaties;</w:t>
      </w:r>
    </w:p>
    <w:p>
      <w:pPr>
        <w:pStyle w:val="Normal"/>
        <w:numPr>
          <w:ilvl w:val="0"/>
          <w:numId w:val="78"/>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8"/>
        </w:numPr>
        <w:rPr/>
      </w:pPr>
      <w:r>
        <w:rPr/>
        <w:t>Sa03: Asynchrone vraag om een Sa01-bericht;</w:t>
      </w:r>
    </w:p>
    <w:p>
      <w:pPr>
        <w:pStyle w:val="Normal"/>
        <w:numPr>
          <w:ilvl w:val="0"/>
          <w:numId w:val="78"/>
        </w:numPr>
        <w:rPr/>
      </w:pPr>
      <w:r>
        <w:rPr/>
        <w:t>Sa04: Synchrone vraag om een Sa02-bericht;</w:t>
      </w:r>
    </w:p>
    <w:p>
      <w:pPr>
        <w:pStyle w:val="Normal"/>
        <w:numPr>
          <w:ilvl w:val="0"/>
          <w:numId w:val="78"/>
        </w:numPr>
        <w:rPr/>
      </w:pPr>
      <w:r>
        <w:rPr/>
        <w:t>Sh03: Asynchrone vraag om een Sh01-bericht;</w:t>
      </w:r>
    </w:p>
    <w:p>
      <w:pPr>
        <w:pStyle w:val="Normal"/>
        <w:numPr>
          <w:ilvl w:val="0"/>
          <w:numId w:val="78"/>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samengestelde 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Een samengestelde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&lt;samengesteldeKennisgeving&gt;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&lt;/samengesteldeKennisgeving&gt;</w:t>
      </w:r>
    </w:p>
    <w:p>
      <w:pPr>
        <w:pStyle w:val="Normal"/>
        <w:rPr/>
      </w:pPr>
      <w:r>
        <w:rPr/>
      </w:r>
    </w:p>
    <w:p>
      <w:pPr>
        <w:pStyle w:val="Normal"/>
        <w:rPr/>
      </w:pPr>
      <w:r>
        <w:rPr/>
        <w:t xml:space="preserve">De naam samengesteldeKennisgeving is nog vrij te kiezen. Een samengestelde kennisgeving bevat het element </w:t>
      </w:r>
      <w:r>
        <w:rPr>
          <w:rFonts w:ascii="Courier New" w:hAnsi="Courier New"/>
        </w:rPr>
        <w:t>&lt;parameters&gt;</w:t>
      </w:r>
      <w:r>
        <w:rPr/>
        <w:t xml:space="preserve"> gevolgd door twee of meer enkelvoudige kennisgevingen. Alle enkelvoudige kennisgevingen binnen een samengestelde 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&lt;samengesteldeKennisgeving&gt;</w:t>
      </w:r>
      <w:r>
        <w:rPr/>
        <w:t xml:space="preserve"> mogen niet strijdig zijn met de inhoud van deze elementen binnen een enkelvoudige kennisgeving erbinnen. Als ze toch strijdig zijn, dan gaan de waarden op het niveau van de samengestelde 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net als de samengestelde kennisgeving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samengestelde 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1"/>
        </w:numPr>
        <w:tabs>
          <w:tab w:val="left" w:pos="0" w:leader="none"/>
        </w:tabs>
        <w:ind w:left="576" w:right="0" w:hanging="576"/>
        <w:rPr/>
      </w:pPr>
      <w:bookmarkStart w:id="65" w:name="__RefHeading__34541453"/>
      <w:bookmarkStart w:id="66" w:name="_Ref100555360"/>
      <w:bookmarkStart w:id="67" w:name="_Ref100555248"/>
      <w:bookmarkStart w:id="68" w:name="_Ref100555224"/>
      <w:bookmarkStart w:id="69" w:name="_Ref100555216"/>
      <w:bookmarkStart w:id="70" w:name="_Ref96834044"/>
      <w:bookmarkStart w:id="71" w:name="_Ref96834015"/>
      <w:bookmarkStart w:id="72" w:name="_Ref411840052"/>
      <w:bookmarkEnd w:id="65"/>
      <w:bookmarkEnd w:id="66"/>
      <w:bookmarkEnd w:id="67"/>
      <w:bookmarkEnd w:id="68"/>
      <w:bookmarkEnd w:id="69"/>
      <w:bookmarkEnd w:id="70"/>
      <w:bookmarkEnd w:id="71"/>
      <w:bookmarkEnd w:id="72"/>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9"/>
        <w:gridCol w:w="1058"/>
        <w:gridCol w:w="1058"/>
        <w:gridCol w:w="569"/>
        <w:gridCol w:w="569"/>
        <w:gridCol w:w="1933"/>
        <w:gridCol w:w="1934"/>
      </w:tblGrid>
      <w:tr>
        <w:trPr/>
        <w:tc>
          <w:tcPr>
            <w:tcW w:w="15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5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5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Lk04</w:t>
            </w:r>
          </w:p>
        </w:tc>
        <w:tc>
          <w:tcPr>
            <w:tcW w:w="19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samengestelde kennisgevingen is het element entiteittype niet altijd zinnig. Om toch foutafhandeling op het niveau van de stuurgegevens mogelijk te maken moet in de stuurgegevens van een samengestelde 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9"/>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9"/>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9"/>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9"/>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8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8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8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8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8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LK03/Lk04</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Samengestelde kennisgevingen hebben geen parameter element. Het is ook onzinnig de elementen 'mutatiesoort' en</w:t>
      </w:r>
    </w:p>
    <w:p>
      <w:pPr>
        <w:pStyle w:val="Normal"/>
        <w:rPr/>
      </w:pPr>
      <w:r>
        <w:rPr/>
        <w:t>'indicatorOvername' aan een samengestelde kennisgeving te koppelen. Deze attributen worden immers op de</w:t>
      </w:r>
    </w:p>
    <w:p>
      <w:pPr>
        <w:pStyle w:val="Normal"/>
        <w:rPr/>
      </w:pPr>
      <w:r>
        <w:rPr/>
        <w:t>afzonderlijke enkelvoudige kennisgevingen van de samengestelde kennisgeving gedefinieerd.</w:t>
      </w:r>
    </w:p>
    <w:p>
      <w:pPr>
        <w:pStyle w:val="Kop2"/>
        <w:widowControl/>
        <w:numPr>
          <w:ilvl w:val="1"/>
          <w:numId w:val="1"/>
        </w:numPr>
        <w:tabs>
          <w:tab w:val="left" w:pos="0" w:leader="none"/>
        </w:tabs>
        <w:ind w:left="576" w:right="0" w:hanging="576"/>
        <w:rPr/>
      </w:pPr>
      <w:bookmarkStart w:id="73" w:name="__RefHeading__26339_1582773544"/>
      <w:bookmarkStart w:id="74" w:name="_Ref522086929"/>
      <w:bookmarkStart w:id="75" w:name="_Ref400948502"/>
      <w:bookmarkStart w:id="76" w:name="_Ref521815103"/>
      <w:bookmarkEnd w:id="73"/>
      <w:r>
        <w:rPr/>
        <w:t>Regels voor enkelvoudige kennisgevingberichten</w:t>
      </w:r>
      <w:bookmarkEnd w:id="74"/>
      <w:bookmarkEnd w:id="75"/>
      <w:bookmarkEnd w:id="76"/>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7" w:name="__RefHeading__23710_2121670313"/>
      <w:bookmarkEnd w:id="77"/>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een samengestelde kennisgeving 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8" w:name="Ref_VerwerkingssoortParagraaf"/>
      <w:bookmarkStart w:id="79" w:name="Ref_VerwerkingssoortParagraaf"/>
      <w:bookmarkEnd w:id="79"/>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ullenObjectenKennisgeving"/>
      <w:bookmarkEnd w:id="80"/>
      <w:r>
        <w:rPr/>
        <w:t xml:space="preserve">Het vullen van de </w:t>
      </w:r>
      <w:r>
        <w:rPr>
          <w:rFonts w:ascii="Courier New" w:hAnsi="Courier New"/>
        </w:rPr>
        <w:t>&lt;object&gt;</w:t>
      </w:r>
      <w:bookmarkStart w:id="81" w:name="Ref_VullenObjectenKennisgeving"/>
      <w:bookmarkEnd w:id="81"/>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__RefHeading__23918_294031770"/>
      <w:bookmarkEnd w:id="82"/>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81"/>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81"/>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81"/>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81"/>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8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8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8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4"/>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5"/>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5"/>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5"/>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194884_1896588334"/>
      <w:bookmarkEnd w:id="83"/>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16"/>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17"/>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4" w:name="__RefHeading__36276645"/>
      <w:bookmarkStart w:id="85" w:name="_Ref98304159"/>
      <w:bookmarkEnd w:id="84"/>
      <w:bookmarkEnd w:id="85"/>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samengestelde kennisgeving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6" w:name="Ref_ResponsLk01"/>
      <w:bookmarkStart w:id="87" w:name="Ref_ResponsLk01"/>
      <w:bookmarkEnd w:id="87"/>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1"/>
        </w:numPr>
        <w:tabs>
          <w:tab w:val="left" w:pos="0" w:leader="none"/>
        </w:tabs>
        <w:ind w:left="576" w:right="0" w:hanging="576"/>
        <w:rPr/>
      </w:pPr>
      <w:r>
        <w:rPr/>
        <w:t>Regels voor samengestelde kennisgevingberichten</w:t>
      </w:r>
    </w:p>
    <w:p>
      <w:pPr>
        <w:pStyle w:val="Normal"/>
        <w:rPr/>
      </w:pPr>
      <w:r>
        <w:rPr/>
        <w:t>De body van een samengesteld kennisgevingbericht bestaat uit twee of meer enkelvoudige kennisgevingberichten. Deze enkelvoudige kennisgevingberichten dienen door het ontvangende systeem verwerkt te worden in de volgorde waarin ze in de samengestelde kennisgeving staan. De enkelvoudige kennisgevingberichten dienen elk te voldoen aan de regels zoals hierboven beschreven en er gelden de volgende aanvullende regels: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Een </w:t>
      </w:r>
      <w:r>
        <w:rPr>
          <w:i/>
          <w:iCs/>
        </w:rPr>
        <w:t>synchrone</w:t>
      </w:r>
      <w:r>
        <w:rPr/>
        <w:t xml:space="preserve"> samengestelde kennisgeving mag alleen </w:t>
      </w:r>
      <w:r>
        <w:rPr>
          <w:i/>
          <w:iCs/>
        </w:rPr>
        <w:t>synchrone</w:t>
      </w:r>
      <w:r>
        <w:rPr/>
        <w:t xml:space="preserve"> enkelvoudige kennisgevingen bevatten.</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Een </w:t>
      </w:r>
      <w:r>
        <w:rPr>
          <w:i/>
          <w:iCs/>
        </w:rPr>
        <w:t>asynchrone</w:t>
      </w:r>
      <w:r>
        <w:rPr/>
        <w:t xml:space="preserve"> samengestelde kennisgeving mag alleen </w:t>
      </w:r>
      <w:r>
        <w:rPr>
          <w:i/>
          <w:iCs/>
        </w:rPr>
        <w:t>asynchrone</w:t>
      </w:r>
      <w:r>
        <w:rPr/>
        <w:t xml:space="preserve"> enkelvoudige kennisgevingen bevatten.</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asynchrone enkelvoudige kennisgevingen dienen allemaal dezelfde </w:t>
      </w:r>
      <w:r>
        <w:rPr>
          <w:i/>
          <w:iCs/>
        </w:rPr>
        <w:t>indicatorOvername</w:t>
      </w:r>
      <w:r>
        <w:rPr/>
        <w:t xml:space="preserve"> te hebben als de asynchrone samengestelde kennisgeving waarin ze zitten.</w:t>
      </w:r>
    </w:p>
    <w:p>
      <w:pPr>
        <w:pStyle w:val="Normal"/>
        <w:rPr/>
      </w:pPr>
      <w:r>
        <w:rPr/>
      </w:r>
    </w:p>
    <w:p>
      <w:pPr>
        <w:pStyle w:val="Normal"/>
        <w:rPr/>
      </w:pPr>
      <w:r>
        <w:rPr/>
        <w:t>Het ontvangende systeem verwerkt de enkelvoudige kennisgevingberichten op exact dezelfde wijze als losse enkelvoudige kennisgevingen, maar wel binnen één databasetransactie. Zodra de verwerking van één van de enkelvoudige kennisgevingen in de samengestelde kennisgeving faalt, dient de verwerking van alle reeds verwerkte enkelvoudige kennisgevingen te worden teruggedraaid.</w:t>
      </w:r>
    </w:p>
    <w:p>
      <w:pPr>
        <w:pStyle w:val="Normal"/>
        <w:rPr/>
      </w:pPr>
      <w:r>
        <w:rPr/>
      </w:r>
    </w:p>
    <w:p>
      <w:pPr>
        <w:pStyle w:val="Normal"/>
        <w:rPr/>
      </w:pPr>
      <w:r>
        <w:rPr/>
        <w:t xml:space="preserve">De regels voor de bevestigings- en foutberichten zijn dezelfde als voor enkelvoudige kennisgevingen (zie paragraaf </w:t>
      </w:r>
      <w:r>
        <w:rPr/>
        <w:fldChar w:fldCharType="begin"/>
      </w:r>
      <w:r>
        <w:instrText> REF Ref_ResponsLk01 \n \h </w:instrText>
      </w:r>
      <w:r>
        <w:fldChar w:fldCharType="separate"/>
      </w:r>
      <w:r>
        <w:t>5.2.8</w:t>
      </w:r>
      <w:r>
        <w:fldChar w:fldCharType="end"/>
      </w:r>
      <w:r>
        <w:rPr/>
        <w:t xml:space="preserve"> ) </w:t>
      </w:r>
      <w:r>
        <w:rPr>
          <w:i w:val="false"/>
          <w:iCs w:val="false"/>
        </w:rPr>
        <w:t xml:space="preserve">op één uitzondering na. Als de verwerking van een synchroon samengesteld kennisgevingbericht faalt, wordt een Fo02-foutbericht verstuurd met in het element </w:t>
      </w:r>
      <w:r>
        <w:rPr>
          <w:rFonts w:ascii="Courier New" w:hAnsi="Courier New"/>
          <w:i w:val="false"/>
          <w:iCs w:val="false"/>
        </w:rPr>
        <w:t>&lt;details&gt;</w:t>
      </w:r>
      <w:r>
        <w:rPr>
          <w:rFonts w:eastAsia="Times New Roman" w:cs="Times New Roman"/>
          <w:i w:val="false"/>
          <w:iCs w:val="false"/>
          <w:color w:val="auto"/>
          <w:sz w:val="20"/>
          <w:szCs w:val="20"/>
          <w:lang w:val="nl-NL" w:bidi="ar-SA"/>
        </w:rPr>
        <w:t xml:space="preserve"> </w:t>
      </w:r>
      <w:r>
        <w:rPr>
          <w:i w:val="false"/>
          <w:iCs w:val="false"/>
        </w:rPr>
        <w:t>het referentienummer van de falende enkelvoudige kennisgeving.</w:t>
      </w:r>
    </w:p>
    <w:p>
      <w:pPr>
        <w:pStyle w:val="Kop2"/>
        <w:numPr>
          <w:ilvl w:val="1"/>
          <w:numId w:val="1"/>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__RefHeading__24381_2031783542"/>
      <w:bookmarkEnd w:id="88"/>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6"/>
        </w:numPr>
        <w:rPr/>
      </w:pPr>
      <w:r>
        <w:rPr/>
        <w:t>er van een bepaald type relatie in de loop van de tijd meerdere voorkomens kunnen zijn (geweest);</w:t>
      </w:r>
    </w:p>
    <w:p>
      <w:pPr>
        <w:pStyle w:val="Normal"/>
        <w:numPr>
          <w:ilvl w:val="0"/>
          <w:numId w:val="86"/>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6"/>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6340_1271053538"/>
      <w:bookmarkEnd w:id="89"/>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7062_1271053538"/>
      <w:bookmarkEnd w:id="90"/>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7"/>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7"/>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7"/>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8"/>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8"/>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8"/>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8"/>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8"/>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8"/>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8"/>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8"/>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3057_625828607"/>
      <w:bookmarkEnd w:id="91"/>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9"/>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9"/>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9"/>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9"/>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9"/>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7"/>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1"/>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1"/>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6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6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6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ins w:id="18" w:author="Onbekende auteur" w:date="2016-10-17T13:32:00Z">
        <w:r>
          <w:rPr>
            <w:b w:val="false"/>
            <w:bCs w:val="false"/>
            <w:i w:val="false"/>
            <w:iCs w:val="false"/>
            <w:spacing w:val="-2"/>
            <w:u w:val="none"/>
          </w:rPr>
          <w:t>FE</w:t>
        </w:r>
      </w:ins>
      <w:del w:id="19" w:author="Onbekende auteur" w:date="2016-10-17T13:32:00Z">
        <w:r>
          <w:rPr>
            <w:b w:val="false"/>
            <w:bCs w:val="false"/>
            <w:i w:val="false"/>
            <w:iCs w:val="false"/>
            <w:spacing w:val="-2"/>
            <w:u w:val="none"/>
          </w:rPr>
          <w:delText>MG</w:delText>
        </w:r>
      </w:del>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numPr>
          <w:ilvl w:val="0"/>
          <w:numId w:val="69"/>
        </w:numPr>
        <w:rPr>
          <w:rFonts w:ascii="Times New Roman" w:hAnsi="Times New Roman"/>
          <w:b w:val="false"/>
          <w:b w:val="false"/>
          <w:bCs w:val="false"/>
          <w:i w:val="false"/>
          <w:i w:val="false"/>
          <w:iCs w:val="false"/>
          <w:spacing w:val="-2"/>
          <w:u w:val="none"/>
        </w:rPr>
      </w:pPr>
      <w:del w:id="20" w:author="Onbekende auteur" w:date="2016-10-17T13:33:00Z">
        <w:r>
          <w:rPr>
            <w:b w:val="false"/>
            <w:bCs w:val="false"/>
            <w:i w:val="false"/>
            <w:iCs w:val="false"/>
            <w:spacing w:val="-2"/>
            <w:u w:val="none"/>
          </w:rPr>
          <w:delText>'FE': Er wordt gevraagd om materiële historie die wordt teruggegeven op groepsniveau. Dit komt overeen met de berichtcodes Lv11 en Lv12.</w:delText>
        </w:r>
      </w:del>
    </w:p>
    <w:p>
      <w:pPr>
        <w:pStyle w:val="Normal"/>
        <w:widowControl/>
        <w:numPr>
          <w:ilvl w:val="0"/>
          <w:numId w:val="69"/>
        </w:numPr>
        <w:rPr>
          <w:rFonts w:ascii="Times New Roman" w:hAnsi="Times New Roman"/>
          <w:b w:val="false"/>
          <w:b w:val="false"/>
          <w:bCs w:val="false"/>
          <w:i w:val="false"/>
          <w:i w:val="false"/>
          <w:iCs w:val="false"/>
          <w:spacing w:val="-2"/>
          <w:u w:val="none"/>
        </w:rPr>
      </w:pPr>
      <w:del w:id="21" w:author="Onbekende auteur" w:date="2016-10-17T13:33:00Z">
        <w:r>
          <w:rPr>
            <w:b w:val="false"/>
            <w:bCs w:val="false"/>
            <w:i w:val="false"/>
            <w:iCs w:val="false"/>
            <w:spacing w:val="-2"/>
            <w:u w:val="none"/>
          </w:rPr>
          <w:delText>'FG': Er wordt gevraagd om materiële en formele historie die wordt teruggegeven op groepsniveau. Dit komt overeen met de berichtcode Lv13 en Lv14.</w:delText>
        </w:r>
      </w:del>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ins w:id="22" w:author="Onbekende auteur" w:date="2016-10-17T13:33:00Z">
        <w:r>
          <w:rPr>
            <w:b w:val="false"/>
            <w:bCs w:val="false"/>
            <w:i w:val="false"/>
            <w:iCs w:val="false"/>
            <w:spacing w:val="-2"/>
            <w:u w:val="none"/>
          </w:rPr>
          <w:t>0</w:t>
        </w:r>
      </w:ins>
      <w:del w:id="23" w:author="Onbekende auteur" w:date="2016-10-17T13:33:00Z">
        <w:r>
          <w:rPr>
            <w:b w:val="false"/>
            <w:bCs w:val="false"/>
            <w:i w:val="false"/>
            <w:iCs w:val="false"/>
            <w:spacing w:val="-2"/>
            <w:u w:val="none"/>
          </w:rPr>
          <w:delText>4</w:delText>
        </w:r>
      </w:del>
      <w:r>
        <w:rPr>
          <w:b w:val="false"/>
          <w:bCs w:val="false"/>
          <w:i w:val="false"/>
          <w:iCs w:val="false"/>
          <w:spacing w:val="-2"/>
          <w:u w:val="none"/>
        </w:rPr>
        <w:t xml:space="preserve"> mag dit element niet worden opgenomen.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1"/>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&lt;StUF:sequenceNumber&gt;...&lt;/StUF:sequenceNumber&gt;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6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6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6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ins w:id="24" w:author="Onbekende auteur" w:date="2016-10-17T13:39:00Z">
        <w:r>
          <w:rPr>
            <w:b w:val="false"/>
            <w:bCs w:val="false"/>
            <w:i w:val="false"/>
            <w:iCs w:val="false"/>
            <w:spacing w:val="-2"/>
            <w:u w:val="none"/>
          </w:rPr>
          <w:t>FE</w:t>
        </w:r>
      </w:ins>
      <w:del w:id="25" w:author="Onbekende auteur" w:date="2016-10-17T13:39:00Z">
        <w:r>
          <w:rPr>
            <w:b w:val="false"/>
            <w:bCs w:val="false"/>
            <w:i w:val="false"/>
            <w:iCs w:val="false"/>
            <w:spacing w:val="-2"/>
            <w:u w:val="none"/>
          </w:rPr>
          <w:delText>MG</w:delText>
        </w:r>
      </w:del>
      <w:r>
        <w:rPr>
          <w:b w:val="false"/>
          <w:bCs w:val="false"/>
          <w:i w:val="false"/>
          <w:iCs w:val="false"/>
          <w:spacing w:val="-2"/>
          <w:u w:val="none"/>
        </w:rPr>
        <w:t>': Er wordt materiële en formele historie teruggegeven op entiteitsniveau. Dit komt overeen met de berichtcode La09 en La10.</w:t>
      </w:r>
    </w:p>
    <w:p>
      <w:pPr>
        <w:pStyle w:val="Normal"/>
        <w:widowControl/>
        <w:numPr>
          <w:ilvl w:val="0"/>
          <w:numId w:val="69"/>
        </w:numPr>
        <w:rPr>
          <w:rFonts w:ascii="Times New Roman" w:hAnsi="Times New Roman"/>
          <w:b w:val="false"/>
          <w:b w:val="false"/>
          <w:bCs w:val="false"/>
          <w:i w:val="false"/>
          <w:i w:val="false"/>
          <w:iCs w:val="false"/>
          <w:spacing w:val="-2"/>
          <w:u w:val="none"/>
        </w:rPr>
      </w:pPr>
      <w:del w:id="26" w:author="Onbekende auteur" w:date="2016-10-17T13:40:00Z">
        <w:r>
          <w:rPr>
            <w:b w:val="false"/>
            <w:bCs w:val="false"/>
            <w:i w:val="false"/>
            <w:iCs w:val="false"/>
            <w:spacing w:val="-2"/>
            <w:u w:val="none"/>
          </w:rPr>
          <w:delText>'FE': Er wordt materiële historie teruggegeven op groepsniveau. Dit komt overeen met de berichtcodes La11 en La12.</w:delText>
        </w:r>
      </w:del>
    </w:p>
    <w:p>
      <w:pPr>
        <w:pStyle w:val="Normal"/>
        <w:widowControl/>
        <w:numPr>
          <w:ilvl w:val="0"/>
          <w:numId w:val="69"/>
        </w:numPr>
        <w:rPr>
          <w:rFonts w:ascii="Times New Roman" w:hAnsi="Times New Roman"/>
          <w:b w:val="false"/>
          <w:b w:val="false"/>
          <w:bCs w:val="false"/>
          <w:i w:val="false"/>
          <w:i w:val="false"/>
          <w:iCs w:val="false"/>
          <w:spacing w:val="-2"/>
          <w:u w:val="none"/>
        </w:rPr>
      </w:pPr>
      <w:del w:id="27" w:author="Onbekende auteur" w:date="2016-10-17T13:40:00Z">
        <w:r>
          <w:rPr>
            <w:b w:val="false"/>
            <w:bCs w:val="false"/>
            <w:i w:val="false"/>
            <w:iCs w:val="false"/>
            <w:spacing w:val="-2"/>
            <w:u w:val="none"/>
          </w:rPr>
          <w:delText>'FG': Er wordt materiële en formele historie teruggegeven op groepsniveau. Dit komt overeen met de berichtcode La13 en La14.</w:delText>
        </w:r>
      </w:del>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ins w:id="28" w:author="Onbekende auteur" w:date="2016-10-17T13:40:00Z">
        <w:r>
          <w:rPr>
            <w:b w:val="false"/>
            <w:bCs w:val="false"/>
            <w:i w:val="false"/>
            <w:iCs w:val="false"/>
            <w:spacing w:val="-2"/>
            <w:u w:val="none"/>
          </w:rPr>
          <w:t>0</w:t>
        </w:r>
      </w:ins>
      <w:del w:id="29" w:author="Onbekende auteur" w:date="2016-10-17T13:40:00Z">
        <w:r>
          <w:rPr>
            <w:b w:val="false"/>
            <w:bCs w:val="false"/>
            <w:i w:val="false"/>
            <w:iCs w:val="false"/>
            <w:spacing w:val="-2"/>
            <w:u w:val="none"/>
          </w:rPr>
          <w:delText>4</w:delText>
        </w:r>
      </w:del>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sequenceNumber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sequenceNumber</w:t>
      </w:r>
      <w:r>
        <w:rPr/>
        <w:t xml:space="preserve"> bevat het volgnummer van asynchrone antwoordbericht in de verzameling antwoordberichten die het antwoord vormen op het asynchrone vraagbericht. Het eerste asynchrone antwoordbericht heeft als </w:t>
      </w:r>
      <w:r>
        <w:rPr>
          <w:i/>
          <w:iCs/>
        </w:rPr>
        <w:t>sequenceNumber</w:t>
      </w:r>
      <w:r>
        <w:rPr/>
        <w:t xml:space="preserve"> 1. Voor elk volgend asynchroon antwoordbericht wordt het </w:t>
      </w:r>
      <w:r>
        <w:rPr>
          <w:i/>
          <w:iCs/>
        </w:rPr>
        <w:t>sequenceNumber</w:t>
      </w:r>
      <w:r>
        <w:rPr/>
        <w:t xml:space="preserve"> met 1 opgehoogd. Als het vragende systeem constateert dat een </w:t>
      </w:r>
      <w:r>
        <w:rPr>
          <w:i/>
          <w:iCs/>
        </w:rPr>
        <w:t>sequenceNumber</w:t>
      </w:r>
      <w:r>
        <w:rPr/>
        <w:t xml:space="preserve"> niet precies één groter is dan het </w:t>
      </w:r>
      <w:r>
        <w:rPr>
          <w:i/>
          <w:iCs/>
        </w:rPr>
        <w:t>sequenceNumber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sequenceNumber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1"/>
        </w:numPr>
        <w:tabs>
          <w:tab w:val="left" w:pos="0" w:leader="none"/>
        </w:tabs>
        <w:ind w:left="576" w:right="0" w:hanging="576"/>
        <w:rPr/>
      </w:pPr>
      <w:bookmarkStart w:id="92" w:name="_Ref391690270"/>
      <w:bookmarkStart w:id="93" w:name="Ref_RegelsVraagberichten"/>
      <w:bookmarkStart w:id="94" w:name="Ref_RegelsVraagberichten"/>
      <w:bookmarkEnd w:id="94"/>
      <w:bookmarkEnd w:id="92"/>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5" w:name="__RefHeading__21981_1907004745"/>
      <w:bookmarkStart w:id="96" w:name="_Ref422132437"/>
      <w:bookmarkStart w:id="97" w:name="Ref_Selectiecriteria"/>
      <w:bookmarkStart w:id="98" w:name="Ref_Selectiecriteria"/>
      <w:bookmarkEnd w:id="95"/>
      <w:bookmarkEnd w:id="98"/>
      <w:bookmarkEnd w:id="96"/>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nu mogelijk niet voldoende functionaliteit. De praktijk zal dit uitwijzen.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de waarde voor dat veld leeg respectievelijk vastgesteldOnbekend moet zijn.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t xml:space="preserve"> op te nemen met de waarde </w:t>
      </w:r>
      <w:r>
        <w:rPr>
          <w:rFonts w:ascii="Courier New" w:hAnsi="Courier New"/>
        </w:rPr>
        <w:t>false</w:t>
      </w:r>
      <w:r>
        <w:rPr/>
        <w:t xml:space="preserve">. Wanneer het attribute </w:t>
      </w:r>
      <w:r>
        <w:rPr>
          <w:rFonts w:ascii="Courier New" w:hAnsi="Courier New"/>
        </w:rPr>
        <w:t>StUF:exact</w:t>
      </w:r>
      <w:r>
        <w:rPr/>
        <w:t xml:space="preserve"> ontbreekt of de waarde </w:t>
      </w:r>
      <w:r>
        <w:rPr>
          <w:rFonts w:ascii="Courier New" w:hAnsi="Courier New"/>
        </w:rPr>
        <w:t>true</w:t>
      </w:r>
      <w:r>
        <w:rPr/>
        <w:t xml:space="preserve"> heeft, dan voldoen alleen objecten, waarbij de waarde voor het selectiecriterium exact overeenkomt met de gespecificeerde waarde. Dit 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StUF:exact=”false”</w:t>
      </w:r>
      <w:r>
        <w:rPr/>
        <w:t xml:space="preserve"> wordt gespecificeerd, dan worden zowel de Jansen’s als de Janssen’s teruggeven.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StUF:exact</w:t>
      </w:r>
      <w:r>
        <w:rPr/>
        <w:t xml:space="preserve"> niet voorkomen op de selectiecriteria. Bij het definiëren van het vraagbericht in het sectormodel dient </w:t>
      </w:r>
      <w:r>
        <w:rPr>
          <w:rFonts w:ascii="Courier New" w:hAnsi="Courier New"/>
        </w:rPr>
        <w:t>attribute ref=”StUF:exact”</w:t>
      </w:r>
      <w:r>
        <w:rPr/>
        <w:t xml:space="preserve"> te worden opgenomen op de elementen</w:t>
      </w:r>
      <w:r>
        <w:rPr>
          <w:rFonts w:eastAsia="Times New Roman" w:cs="Times New Roman"/>
          <w:color w:val="auto"/>
          <w:sz w:val="20"/>
          <w:szCs w:val="20"/>
          <w:lang w:val="nl-NL" w:bidi="ar-SA"/>
        </w:rPr>
        <w:t xml:space="preserve"> </w:t>
      </w:r>
      <w:r>
        <w:rPr/>
        <w:t xml:space="preserve">voor de selectiecriteria waarop met niet-exacte waarden geselecteerd mag worden. Het attribute </w:t>
      </w:r>
      <w:r>
        <w:rPr>
          <w:rFonts w:ascii="Courier New" w:hAnsi="Courier New"/>
        </w:rPr>
        <w:t>StUF:exact</w:t>
      </w:r>
      <w:r>
        <w:rPr/>
        <w:t xml:space="preserve"> is gedefinieerd in [StUFXSD].</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6.3</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9" w:name="Ref_BevragenOpSleutel"/>
      <w:bookmarkStart w:id="100" w:name="Ref_BevragenOpSleutel"/>
      <w:bookmarkEnd w:id="100"/>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_Ref522086883"/>
      <w:bookmarkStart w:id="102" w:name="_Ref422132490"/>
      <w:bookmarkStart w:id="103" w:name="Ref_Scope"/>
      <w:bookmarkStart w:id="104" w:name="Ref_Scope"/>
      <w:bookmarkEnd w:id="104"/>
      <w:bookmarkEnd w:id="101"/>
      <w:bookmarkEnd w:id="102"/>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5" w:name="_Ref521996027"/>
      <w:bookmarkStart w:id="106" w:name="_Ref521995953"/>
      <w:bookmarkStart w:id="107" w:name="_Ref422133010"/>
      <w:bookmarkStart w:id="108" w:name="_Ref422132787"/>
      <w:bookmarkStart w:id="109" w:name="Ref_Vervolgvraag"/>
      <w:bookmarkStart w:id="110" w:name="Ref_Vervolgvraag"/>
      <w:bookmarkEnd w:id="110"/>
      <w:bookmarkEnd w:id="105"/>
      <w:bookmarkEnd w:id="106"/>
      <w:bookmarkEnd w:id="107"/>
      <w:bookmarkEnd w:id="108"/>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1" w:name="__RefHeading__36445403"/>
      <w:bookmarkStart w:id="112" w:name="Ref_VraagSuperTypeVoorbeeld"/>
      <w:bookmarkStart w:id="113" w:name="Ref_VraagSuperTypeVoorbeeld"/>
      <w:bookmarkEnd w:id="111"/>
      <w:bookmarkEnd w:id="113"/>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1"/>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6.4.9</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4" w:name="Ref_ObjectenInAntwoord"/>
      <w:bookmarkStart w:id="115" w:name="Ref_ObjectenInAntwoord"/>
      <w:bookmarkEnd w:id="115"/>
      <w:r>
        <w:rPr/>
        <w:t>Het opnemen van objecten in een antwoordbericht</w:t>
      </w:r>
    </w:p>
    <w:p>
      <w:pPr>
        <w:pStyle w:val="Normal"/>
        <w:rPr/>
      </w:pPr>
      <w:r>
        <w:rPr/>
        <w:t>Qua autorisatie zijn er drie niveau’s te onderscheiden:</w:t>
      </w:r>
    </w:p>
    <w:p>
      <w:pPr>
        <w:pStyle w:val="Normal"/>
        <w:widowControl/>
        <w:numPr>
          <w:ilvl w:val="0"/>
          <w:numId w:val="57"/>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VullenObjectenAntwoord"/>
      <w:bookmarkStart w:id="117" w:name="Ref_VullenObjectenAntwoord"/>
      <w:bookmarkEnd w:id="117"/>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antwoorHistorieN"/>
      <w:bookmarkStart w:id="119" w:name="Ref_antwoorHistorieN"/>
      <w:bookmarkEnd w:id="119"/>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0" w:name="__RefHeading__36113624"/>
      <w:bookmarkStart w:id="121" w:name="Ref_AntwoordHistorieP"/>
      <w:bookmarkStart w:id="122" w:name="Ref_AntwoordHistorieP"/>
      <w:bookmarkEnd w:id="120"/>
      <w:bookmarkEnd w:id="122"/>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2"/>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6.7</w:t>
      </w:r>
      <w:r>
        <w:fldChar w:fldCharType="end"/>
      </w:r>
      <w:r>
        <w:rPr/>
        <w:t>: Foutsituaties voor Lv03- tot en met Lv06-vraagberichten</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ins w:id="30" w:author="Onbekende auteur" w:date="2016-10-17T13:40:00Z">
        <w:r>
          <w:rPr/>
          <w:t>0</w:t>
        </w:r>
      </w:ins>
      <w:del w:id="31" w:author="Onbekende auteur" w:date="2016-10-17T13:40:00Z">
        <w:r>
          <w:rPr/>
          <w:delText>4</w:delText>
        </w:r>
      </w:del>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3" w:name="DDE_LINK2"/>
      <w:r>
        <w:rPr>
          <w:rFonts w:ascii="Courier New" w:hAnsi="Courier New"/>
          <w:sz w:val="16"/>
          <w:szCs w:val="16"/>
        </w:rPr>
        <w:t>200</w:t>
      </w:r>
      <w:bookmarkEnd w:id="123"/>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4" w:name="DDE_LINK13"/>
      <w:r>
        <w:rPr>
          <w:rFonts w:ascii="Courier New" w:hAnsi="Courier New"/>
          <w:sz w:val="16"/>
          <w:szCs w:val="16"/>
        </w:rPr>
        <w:t>200</w:t>
      </w:r>
      <w:bookmarkEnd w:id="124"/>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ins w:id="32" w:author="Onbekende auteur" w:date="2016-10-17T13:46:00Z">
        <w:r>
          <w:rPr/>
          <w:t>0</w:t>
        </w:r>
      </w:ins>
      <w:del w:id="33" w:author="Onbekende auteur" w:date="2016-10-17T13:40:00Z">
        <w:r>
          <w:rPr/>
          <w:delText>4</w:delText>
        </w:r>
      </w:del>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sz w:val="18"/>
          <w:szCs w:val="18"/>
        </w:rPr>
      </w:pPr>
      <w:del w:id="34" w:author="Onbekende auteur" w:date="2016-10-17T13:37:00Z">
        <w:r>
          <w:rPr>
            <w:sz w:val="18"/>
            <w:szCs w:val="18"/>
          </w:rPr>
        </w:r>
      </w:del>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del w:id="35" w:author="Onbekende auteur" w:date="2016-10-17T13:37:00Z">
        <w:bookmarkStart w:id="125" w:name="__RefHeading__3659702211111"/>
        <w:bookmarkEnd w:id="125"/>
        <w:r>
          <w:rPr/>
          <w:delText>La011- t/m La14-antwoordberichten met historie</w:delText>
        </w:r>
      </w:del>
    </w:p>
    <w:p>
      <w:pPr>
        <w:pStyle w:val="Normal"/>
        <w:rPr/>
      </w:pPr>
      <w:del w:id="36" w:author="Onbekende auteur" w:date="2016-10-17T13:37:00Z">
        <w:r>
          <w:rPr/>
          <w:delText>In La11- tot en met La14-antwoordberichten worden historische gegevens op een andere manier opgenomen. Voor historische relaties is er geen verschil met La07- tot en met La10-antwoordberichten voorzover het gaat om de laatst geregistreerde gegevens ervan. De historische gegevens van historische relaties worden wel weer opgenomen conform de voorschriften hieronder.</w:delText>
        </w:r>
      </w:del>
    </w:p>
    <w:p>
      <w:pPr>
        <w:pStyle w:val="Normal"/>
        <w:rPr/>
      </w:pPr>
      <w:del w:id="37" w:author="Onbekende auteur" w:date="2016-10-17T13:37:00Z">
        <w:r>
          <w:rPr/>
        </w:r>
      </w:del>
    </w:p>
    <w:p>
      <w:pPr>
        <w:pStyle w:val="Normal"/>
        <w:rPr/>
      </w:pPr>
      <w:del w:id="38" w:author="Onbekende auteur" w:date="2016-10-17T13:37:00Z">
        <w:r>
          <w:rPr/>
          <w:delText xml:space="preserve">Voor alle groepen die in het sectormodel een </w:delText>
        </w:r>
      </w:del>
      <w:del w:id="39" w:author="Onbekende auteur" w:date="2016-10-17T13:37:00Z">
        <w:r>
          <w:rPr>
            <w:rFonts w:ascii="Courier New" w:hAnsi="Courier New"/>
          </w:rPr>
          <w:delText>&lt;StUF:tijdvakGeldigheid&gt;</w:delText>
        </w:r>
      </w:del>
      <w:del w:id="40" w:author="Onbekende auteur" w:date="2016-10-17T13:37:00Z">
        <w:r>
          <w:rPr/>
          <w:delText xml:space="preserve"> bevatten, worden de historische gegevens binnen die groep opgenomen door middel van </w:delText>
        </w:r>
      </w:del>
      <w:del w:id="41" w:author="Onbekende auteur" w:date="2016-10-17T13:37:00Z">
        <w:r>
          <w:rPr>
            <w:rFonts w:ascii="Courier New" w:hAnsi="Courier New"/>
          </w:rPr>
          <w:delText>&lt;historieMaterieel&gt;</w:delText>
        </w:r>
      </w:del>
      <w:del w:id="42" w:author="Onbekende auteur" w:date="2016-10-17T13:37:00Z">
        <w:r>
          <w:rPr/>
          <w:delText xml:space="preserve"> en </w:delText>
        </w:r>
      </w:del>
      <w:del w:id="43" w:author="Onbekende auteur" w:date="2016-10-17T13:37:00Z">
        <w:r>
          <w:rPr>
            <w:rFonts w:ascii="Courier New" w:hAnsi="Courier New"/>
          </w:rPr>
          <w:delText>&lt;historieFormeel&gt;</w:delText>
        </w:r>
      </w:del>
      <w:del w:id="44" w:author="Onbekende auteur" w:date="2016-10-17T13:37:00Z">
        <w:r>
          <w:rPr/>
          <w:delText xml:space="preserve"> elementen. Eerst worden de </w:delText>
        </w:r>
      </w:del>
      <w:del w:id="45" w:author="Onbekende auteur" w:date="2016-10-17T13:37:00Z">
        <w:r>
          <w:rPr>
            <w:rFonts w:ascii="Courier New" w:hAnsi="Courier New"/>
          </w:rPr>
          <w:delText>&lt;historieFormeel&gt;</w:delText>
        </w:r>
      </w:del>
      <w:del w:id="46" w:author="Onbekende auteur" w:date="2016-10-17T13:37:00Z">
        <w:r>
          <w:rPr/>
          <w:delText xml:space="preserve"> elementen opgenomen aflopend gesorteerd op </w:delText>
        </w:r>
      </w:del>
      <w:del w:id="47" w:author="Onbekende auteur" w:date="2016-10-17T13:37:00Z">
        <w:r>
          <w:rPr>
            <w:rFonts w:ascii="Courier New" w:hAnsi="Courier New"/>
          </w:rPr>
          <w:delText>&lt;tijdstipRegistratie&gt;</w:delText>
        </w:r>
      </w:del>
      <w:del w:id="48" w:author="Onbekende auteur" w:date="2016-10-17T13:37:00Z">
        <w:r>
          <w:rPr/>
          <w:delText xml:space="preserve"> en vervolgens de </w:delText>
        </w:r>
      </w:del>
      <w:del w:id="49" w:author="Onbekende auteur" w:date="2016-10-17T13:37:00Z">
        <w:r>
          <w:rPr>
            <w:rFonts w:ascii="Courier New" w:hAnsi="Courier New"/>
          </w:rPr>
          <w:delText>&lt;historieMaterieel&gt;</w:delText>
        </w:r>
      </w:del>
      <w:del w:id="50" w:author="Onbekende auteur" w:date="2016-10-17T13:37:00Z">
        <w:r>
          <w:rPr/>
          <w:delText xml:space="preserve"> elementen aflopend gesorteerd naar het element </w:delText>
        </w:r>
      </w:del>
      <w:del w:id="51" w:author="Onbekende auteur" w:date="2016-10-17T13:37:00Z">
        <w:r>
          <w:rPr>
            <w:rFonts w:ascii="Courier New" w:hAnsi="Courier New"/>
          </w:rPr>
          <w:delText>&lt;StUF:beginGeldigheid&gt;</w:delText>
        </w:r>
      </w:del>
      <w:del w:id="52" w:author="Onbekende auteur" w:date="2016-10-17T13:37:00Z">
        <w:r>
          <w:rPr/>
          <w:delText xml:space="preserve"> erbinnen. Voor alle elementen die geen lid zijn van een groep met een </w:delText>
        </w:r>
      </w:del>
      <w:del w:id="53" w:author="Onbekende auteur" w:date="2016-10-17T13:37:00Z">
        <w:r>
          <w:rPr>
            <w:rFonts w:ascii="Courier New" w:hAnsi="Courier New"/>
          </w:rPr>
          <w:delText>&lt;StUF:tijdvakGeldigheid&gt;</w:delText>
        </w:r>
      </w:del>
      <w:del w:id="54" w:author="Onbekende auteur" w:date="2016-10-17T13:37:00Z">
        <w:r>
          <w:rPr/>
          <w:delText xml:space="preserve"> en waarvoor in het sectormodel historie is gedefinieerd, wordt de historie opgenomen binnen </w:delText>
        </w:r>
      </w:del>
      <w:del w:id="55" w:author="Onbekende auteur" w:date="2016-10-17T13:37:00Z">
        <w:r>
          <w:rPr>
            <w:rFonts w:ascii="Courier New" w:hAnsi="Courier New"/>
          </w:rPr>
          <w:delText>&lt;historieMaterieel&gt;</w:delText>
        </w:r>
      </w:del>
      <w:del w:id="56" w:author="Onbekende auteur" w:date="2016-10-17T13:37:00Z">
        <w:r>
          <w:rPr/>
          <w:delText xml:space="preserve">, </w:delText>
        </w:r>
      </w:del>
      <w:del w:id="57" w:author="Onbekende auteur" w:date="2016-10-17T13:37:00Z">
        <w:r>
          <w:rPr>
            <w:rFonts w:ascii="Courier New" w:hAnsi="Courier New"/>
          </w:rPr>
          <w:delText>&lt;historieFormeel&gt;</w:delText>
        </w:r>
      </w:del>
      <w:del w:id="58" w:author="Onbekende auteur" w:date="2016-10-17T13:37:00Z">
        <w:r>
          <w:rPr/>
          <w:delText xml:space="preserve"> en </w:delText>
        </w:r>
      </w:del>
      <w:del w:id="59" w:author="Onbekende auteur" w:date="2016-10-17T13:37:00Z">
        <w:r>
          <w:rPr>
            <w:rFonts w:ascii="Courier New" w:hAnsi="Courier New"/>
          </w:rPr>
          <w:delText>&lt;historieFormeelRelatie&gt;</w:delText>
        </w:r>
      </w:del>
      <w:del w:id="60" w:author="Onbekende auteur" w:date="2016-10-17T13:37:00Z">
        <w:r>
          <w:rPr/>
          <w:delText xml:space="preserve"> elementen op entiteitniveau. Alle gevraagde elementen worden in elk </w:delText>
        </w:r>
      </w:del>
      <w:del w:id="61" w:author="Onbekende auteur" w:date="2016-10-17T13:37:00Z">
        <w:r>
          <w:rPr>
            <w:rFonts w:ascii="Courier New" w:hAnsi="Courier New"/>
          </w:rPr>
          <w:delText>&lt;historieMaterieel&gt;</w:delText>
        </w:r>
      </w:del>
      <w:del w:id="62" w:author="Onbekende auteur" w:date="2016-10-17T13:37:00Z">
        <w:r>
          <w:rPr/>
          <w:delText xml:space="preserve">, </w:delText>
        </w:r>
      </w:del>
      <w:del w:id="63" w:author="Onbekende auteur" w:date="2016-10-17T13:37:00Z">
        <w:r>
          <w:rPr>
            <w:rFonts w:ascii="Courier New" w:hAnsi="Courier New"/>
          </w:rPr>
          <w:delText>&lt;historieFormeel&gt;</w:delText>
        </w:r>
      </w:del>
      <w:del w:id="64" w:author="Onbekende auteur" w:date="2016-10-17T13:37:00Z">
        <w:r>
          <w:rPr/>
          <w:delText xml:space="preserve"> en </w:delText>
        </w:r>
      </w:del>
      <w:del w:id="65" w:author="Onbekende auteur" w:date="2016-10-17T13:37:00Z">
        <w:r>
          <w:rPr>
            <w:rFonts w:ascii="Courier New" w:hAnsi="Courier New"/>
          </w:rPr>
          <w:delText>&lt;historieFormeelRelatie&gt;</w:delText>
        </w:r>
      </w:del>
      <w:del w:id="66" w:author="Onbekende auteur" w:date="2016-10-17T13:37:00Z">
        <w:r>
          <w:rPr/>
          <w:delText xml:space="preserve"> element opgenomen. Afgezien van het opnemen van alle gevraagde elementen in plaats van alleen de veranderende elementen en het opnemen van historie per groep is het mechanisme voor het omgaan met het element </w:delText>
        </w:r>
      </w:del>
      <w:del w:id="67" w:author="Onbekende auteur" w:date="2016-10-17T13:37:00Z">
        <w:r>
          <w:rPr>
            <w:rFonts w:ascii="Courier New" w:hAnsi="Courier New"/>
          </w:rPr>
          <w:delText>&lt;StUF:tijdstipRegistratie&gt;</w:delText>
        </w:r>
      </w:del>
      <w:del w:id="68" w:author="Onbekende auteur" w:date="2016-10-17T13:37:00Z">
        <w:r>
          <w:rPr/>
          <w:delText xml:space="preserve"> en met correcties gelijk aan het hierboven beschreven mechanisme.</w:delText>
        </w:r>
      </w:del>
    </w:p>
    <w:p>
      <w:pPr>
        <w:pStyle w:val="Normal"/>
        <w:rPr/>
      </w:pPr>
      <w:del w:id="69" w:author="Onbekende auteur" w:date="2016-10-17T13:37:00Z">
        <w:r>
          <w:rPr/>
        </w:r>
      </w:del>
    </w:p>
    <w:p>
      <w:pPr>
        <w:pStyle w:val="Normal"/>
        <w:rPr/>
      </w:pPr>
      <w:del w:id="70" w:author="Onbekende auteur" w:date="2016-10-17T13:37:00Z">
        <w:r>
          <w:rPr/>
          <w:delText>Lv10- tot en met Lv14-vraagberichten zijn toegestaan, ook al komt er geen enkele groep met een</w:delText>
        </w:r>
      </w:del>
      <w:del w:id="71" w:author="Onbekende auteur" w:date="2016-10-17T13:37:00Z">
        <w:r>
          <w:rPr>
            <w:rFonts w:eastAsia="Times New Roman" w:cs="Times New Roman"/>
            <w:color w:val="auto"/>
            <w:sz w:val="20"/>
            <w:szCs w:val="20"/>
            <w:lang w:val="nl-NL" w:bidi="ar-SA"/>
          </w:rPr>
          <w:delText xml:space="preserve"> </w:delText>
        </w:r>
      </w:del>
      <w:del w:id="72" w:author="Onbekende auteur" w:date="2016-10-17T13:37:00Z">
        <w:r>
          <w:rPr>
            <w:rFonts w:ascii="Courier New" w:hAnsi="Courier New"/>
          </w:rPr>
          <w:delText>&lt;StUF:tijdvakGeldigheid&gt;</w:delText>
        </w:r>
      </w:del>
      <w:del w:id="73" w:author="Onbekende auteur" w:date="2016-10-17T13:37:00Z">
        <w:r>
          <w:rPr/>
          <w:delText xml:space="preserve"> voor binnen het entiteittype. In dat geval worden alle gevraagde gegevens opgenomen in elk </w:delText>
        </w:r>
      </w:del>
      <w:del w:id="74" w:author="Onbekende auteur" w:date="2016-10-17T13:37:00Z">
        <w:r>
          <w:rPr>
            <w:rFonts w:ascii="Courier New" w:hAnsi="Courier New"/>
          </w:rPr>
          <w:delText>&lt;historieMaterieel&gt;</w:delText>
        </w:r>
      </w:del>
      <w:del w:id="75" w:author="Onbekende auteur" w:date="2016-10-17T13:37:00Z">
        <w:r>
          <w:rPr/>
          <w:delText xml:space="preserve">, </w:delText>
        </w:r>
      </w:del>
      <w:del w:id="76" w:author="Onbekende auteur" w:date="2016-10-17T13:37:00Z">
        <w:r>
          <w:rPr>
            <w:rFonts w:ascii="Courier New" w:hAnsi="Courier New"/>
          </w:rPr>
          <w:delText>&lt;historieFormeel&gt;</w:delText>
        </w:r>
      </w:del>
      <w:del w:id="77" w:author="Onbekende auteur" w:date="2016-10-17T13:37:00Z">
        <w:r>
          <w:rPr/>
          <w:delText xml:space="preserve"> en </w:delText>
        </w:r>
      </w:del>
      <w:del w:id="78" w:author="Onbekende auteur" w:date="2016-10-17T13:37:00Z">
        <w:r>
          <w:rPr>
            <w:rFonts w:ascii="Courier New" w:hAnsi="Courier New"/>
          </w:rPr>
          <w:delText>&lt;historieFormeelRelatie&gt;</w:delText>
        </w:r>
      </w:del>
      <w:del w:id="79" w:author="Onbekende auteur" w:date="2016-10-17T13:37:00Z">
        <w:r>
          <w:rPr/>
          <w:delText xml:space="preserve"> element op entiteitniveau en niet alleen de op </w:delText>
        </w:r>
      </w:del>
      <w:del w:id="80" w:author="Onbekende auteur" w:date="2016-10-17T13:37:00Z">
        <w:r>
          <w:rPr>
            <w:rFonts w:ascii="Courier New" w:hAnsi="Courier New"/>
          </w:rPr>
          <w:delText>&lt;StUF:eindGeldigheid&gt;</w:delText>
        </w:r>
      </w:del>
      <w:del w:id="81" w:author="Onbekende auteur" w:date="2016-10-17T13:37:00Z">
        <w:r>
          <w:rPr/>
          <w:delText xml:space="preserve"> veranderende gegevens.</w:delText>
        </w:r>
      </w:del>
    </w:p>
    <w:p>
      <w:pPr>
        <w:pStyle w:val="Normal"/>
        <w:rPr/>
      </w:pPr>
      <w:del w:id="82" w:author="Onbekende auteur" w:date="2016-10-17T13:37:00Z">
        <w:r>
          <w:rPr/>
        </w:r>
      </w:del>
    </w:p>
    <w:p>
      <w:pPr>
        <w:pStyle w:val="Normal"/>
        <w:widowControl/>
        <w:rPr/>
      </w:pPr>
      <w:del w:id="83" w:author="Onbekende auteur" w:date="2016-10-17T13:37:00Z">
        <w:r>
          <w:rPr/>
          <w:delText xml:space="preserve">Uitgaande van een groep voor de naamsgegevens met daarbinnen een </w:delText>
        </w:r>
      </w:del>
      <w:del w:id="84" w:author="Onbekende auteur" w:date="2016-10-17T13:37:00Z">
        <w:r>
          <w:rPr>
            <w:rFonts w:ascii="Courier New" w:hAnsi="Courier New"/>
          </w:rPr>
          <w:delText>&lt;StUF:tijdvakGeldigheid&gt;</w:delText>
        </w:r>
      </w:del>
      <w:del w:id="85" w:author="Onbekende auteur" w:date="2016-10-17T13:37:00Z">
        <w:r>
          <w:rPr/>
          <w:delText xml:space="preserve"> ziet het voorbeeld uit paragraaf </w:delText>
        </w:r>
      </w:del>
      <w:del w:id="86" w:author="Onbekende auteur" w:date="2016-10-17T13:37:00Z">
        <w:r>
          <w:rPr/>
          <w:fldChar w:fldCharType="begin"/>
        </w:r>
      </w:del>
      <w:r>
        <w:instrText> REF Ref_VoorbeeldHistorie \n \h </w:instrText>
      </w:r>
      <w:r>
        <w:fldChar w:fldCharType="separate"/>
      </w:r>
      <w:r>
        <w:t>2.3.1</w:t>
      </w:r>
      <w:r>
        <w:fldChar w:fldCharType="end"/>
      </w:r>
      <w:del w:id="87" w:author="Onbekende auteur" w:date="2016-10-17T13:37:00Z">
        <w:r>
          <w:rPr/>
          <w:delText xml:space="preserve"> zonder de naamswijziging naar Broek en het tussenvoegen van Werff er als volgt uit voor een La13- of La14-antwoordbericht. Omdat er voor de relaties niets is veranderd, zijn deze in het voorbeeld weggelaten.</w:delText>
        </w:r>
      </w:del>
    </w:p>
    <w:p>
      <w:pPr>
        <w:pStyle w:val="Normal"/>
        <w:rPr/>
      </w:pPr>
      <w:del w:id="88" w:author="Onbekende auteur" w:date="2016-10-17T13:37:00Z">
        <w:r>
          <w:rPr/>
        </w:r>
      </w:del>
    </w:p>
    <w:p>
      <w:pPr>
        <w:pStyle w:val="Normal"/>
        <w:tabs>
          <w:tab w:val="left" w:pos="-720" w:leader="none"/>
        </w:tabs>
        <w:rPr>
          <w:rFonts w:ascii="Courier New" w:hAnsi="Courier New"/>
          <w:sz w:val="16"/>
          <w:szCs w:val="16"/>
        </w:rPr>
      </w:pPr>
      <w:del w:id="89" w:author="Onbekende auteur" w:date="2016-10-17T13:37:00Z">
        <w:r>
          <w:rPr>
            <w:rFonts w:ascii="Courier New" w:hAnsi="Courier New"/>
            <w:sz w:val="16"/>
            <w:szCs w:val="16"/>
          </w:rPr>
          <w:delText>&lt;object StUF:entiteittype=”</w:delText>
        </w:r>
      </w:del>
      <w:del w:id="90" w:author="Onbekende auteur" w:date="2016-10-17T13:37:00Z">
        <w:r>
          <w:rPr>
            <w:rFonts w:eastAsia="Times New Roman" w:cs="Times New Roman" w:ascii="Courier New" w:hAnsi="Courier New"/>
            <w:color w:val="auto"/>
            <w:sz w:val="16"/>
            <w:szCs w:val="16"/>
            <w:lang w:val="nl-NL" w:bidi="ar-SA"/>
          </w:rPr>
          <w:delText>NPS</w:delText>
        </w:r>
      </w:del>
      <w:del w:id="91" w:author="Onbekende auteur" w:date="2016-10-17T13:37:00Z">
        <w:r>
          <w:rPr>
            <w:rFonts w:ascii="Courier New" w:hAnsi="Courier New"/>
            <w:sz w:val="16"/>
            <w:szCs w:val="16"/>
          </w:rPr>
          <w:delText>”&gt;</w:delText>
        </w:r>
      </w:del>
    </w:p>
    <w:p>
      <w:pPr>
        <w:pStyle w:val="Normal"/>
        <w:tabs>
          <w:tab w:val="left" w:pos="-720" w:leader="none"/>
        </w:tabs>
        <w:rPr>
          <w:rFonts w:ascii="Courier New" w:hAnsi="Courier New"/>
          <w:sz w:val="16"/>
          <w:szCs w:val="16"/>
        </w:rPr>
      </w:pPr>
      <w:del w:id="92" w:author="Onbekende auteur" w:date="2016-10-17T13:37:00Z">
        <w:r>
          <w:rPr>
            <w:rFonts w:ascii="Courier New" w:hAnsi="Courier New"/>
            <w:sz w:val="16"/>
            <w:szCs w:val="16"/>
          </w:rPr>
          <w:tab/>
          <w:delText>&lt;naamGrp&gt;</w:delText>
        </w:r>
      </w:del>
    </w:p>
    <w:p>
      <w:pPr>
        <w:pStyle w:val="Normal"/>
        <w:tabs>
          <w:tab w:val="left" w:pos="-720" w:leader="none"/>
        </w:tabs>
        <w:rPr>
          <w:rFonts w:ascii="Courier New" w:hAnsi="Courier New"/>
          <w:sz w:val="16"/>
          <w:szCs w:val="16"/>
        </w:rPr>
      </w:pPr>
      <w:del w:id="93" w:author="Onbekende auteur" w:date="2016-10-17T13:37:00Z">
        <w:r>
          <w:rPr>
            <w:rFonts w:ascii="Courier New" w:hAnsi="Courier New"/>
            <w:sz w:val="16"/>
            <w:szCs w:val="16"/>
          </w:rPr>
          <w:tab/>
          <w:tab/>
          <w:delText>&lt;geslachtsnaam&gt;Bergh&lt;/geslachtsnaam&gt;</w:delText>
        </w:r>
      </w:del>
    </w:p>
    <w:p>
      <w:pPr>
        <w:pStyle w:val="Normal"/>
        <w:tabs>
          <w:tab w:val="left" w:pos="-720" w:leader="none"/>
        </w:tabs>
        <w:rPr>
          <w:rFonts w:ascii="Courier New" w:hAnsi="Courier New"/>
          <w:sz w:val="16"/>
          <w:szCs w:val="16"/>
        </w:rPr>
      </w:pPr>
      <w:del w:id="94" w:author="Onbekende auteur" w:date="2016-10-17T13:37:00Z">
        <w:r>
          <w:rPr>
            <w:rFonts w:ascii="Courier New" w:hAnsi="Courier New"/>
            <w:sz w:val="16"/>
            <w:szCs w:val="16"/>
          </w:rPr>
          <w:tab/>
          <w:tab/>
          <w:delText>&lt;voorvoegsels&gt;van den&lt;/voorvoegsels&gt;</w:delText>
        </w:r>
      </w:del>
    </w:p>
    <w:p>
      <w:pPr>
        <w:pStyle w:val="Normal"/>
        <w:tabs>
          <w:tab w:val="left" w:pos="-720" w:leader="none"/>
        </w:tabs>
        <w:rPr>
          <w:rFonts w:ascii="Courier New" w:hAnsi="Courier New"/>
          <w:sz w:val="16"/>
          <w:szCs w:val="16"/>
        </w:rPr>
      </w:pPr>
      <w:del w:id="95" w:author="Onbekende auteur" w:date="2016-10-17T13:37:00Z">
        <w:r>
          <w:rPr>
            <w:rFonts w:ascii="Courier New" w:hAnsi="Courier New"/>
            <w:sz w:val="16"/>
            <w:szCs w:val="16"/>
          </w:rPr>
          <w:tab/>
          <w:tab/>
          <w:delText>&lt;voorletters&gt;JP&lt;/voorletters&gt;</w:delText>
        </w:r>
      </w:del>
    </w:p>
    <w:p>
      <w:pPr>
        <w:pStyle w:val="Normal"/>
        <w:tabs>
          <w:tab w:val="left" w:pos="-720" w:leader="none"/>
        </w:tabs>
        <w:rPr>
          <w:rFonts w:ascii="Courier New" w:hAnsi="Courier New"/>
          <w:sz w:val="16"/>
          <w:szCs w:val="16"/>
        </w:rPr>
      </w:pPr>
      <w:del w:id="96" w:author="Onbekende auteur" w:date="2016-10-17T13:37:00Z">
        <w:r>
          <w:rPr>
            <w:rFonts w:ascii="Courier New" w:hAnsi="Courier New"/>
            <w:sz w:val="16"/>
            <w:szCs w:val="16"/>
          </w:rPr>
          <w:tab/>
          <w:tab/>
          <w:delText>&lt;StUF:tijdstipRegistratie&gt;2002-10-07&lt;/StUF:tijdstipRegistratie&gt;</w:delText>
        </w:r>
      </w:del>
    </w:p>
    <w:p>
      <w:pPr>
        <w:pStyle w:val="Normal"/>
        <w:tabs>
          <w:tab w:val="left" w:pos="-720" w:leader="none"/>
        </w:tabs>
        <w:rPr>
          <w:rFonts w:ascii="Courier New" w:hAnsi="Courier New"/>
          <w:sz w:val="16"/>
          <w:szCs w:val="16"/>
        </w:rPr>
      </w:pPr>
      <w:del w:id="97" w:author="Onbekende auteur" w:date="2016-10-17T13:37:00Z">
        <w:r>
          <w:rPr>
            <w:rFonts w:ascii="Courier New" w:hAnsi="Courier New"/>
            <w:sz w:val="16"/>
            <w:szCs w:val="16"/>
          </w:rPr>
          <w:tab/>
          <w:tab/>
          <w:delText>&lt;StUF:tijdvakGeldigheid&gt;</w:delText>
        </w:r>
      </w:del>
    </w:p>
    <w:p>
      <w:pPr>
        <w:pStyle w:val="Normal"/>
        <w:tabs>
          <w:tab w:val="left" w:pos="-720" w:leader="none"/>
        </w:tabs>
        <w:rPr>
          <w:rFonts w:ascii="Courier New" w:hAnsi="Courier New"/>
          <w:sz w:val="16"/>
          <w:szCs w:val="16"/>
        </w:rPr>
      </w:pPr>
      <w:del w:id="98" w:author="Onbekende auteur" w:date="2016-10-17T13:37:00Z">
        <w:r>
          <w:rPr>
            <w:rFonts w:ascii="Courier New" w:hAnsi="Courier New"/>
            <w:sz w:val="16"/>
            <w:szCs w:val="16"/>
          </w:rPr>
          <w:tab/>
          <w:tab/>
          <w:tab/>
          <w:delText>&lt;StUF:beginGeldigheid&gt;2001-09-03&lt;/StUF:beginGeldigheid&gt;</w:delText>
        </w:r>
      </w:del>
    </w:p>
    <w:p>
      <w:pPr>
        <w:pStyle w:val="Normal"/>
        <w:tabs>
          <w:tab w:val="left" w:pos="-720" w:leader="none"/>
        </w:tabs>
        <w:rPr>
          <w:rFonts w:ascii="Courier New" w:hAnsi="Courier New"/>
          <w:sz w:val="16"/>
          <w:szCs w:val="16"/>
        </w:rPr>
      </w:pPr>
      <w:del w:id="99" w:author="Onbekende auteur" w:date="2016-10-17T13:37:00Z">
        <w:r>
          <w:rPr>
            <w:rFonts w:ascii="Courier New" w:hAnsi="Courier New"/>
            <w:sz w:val="16"/>
            <w:szCs w:val="16"/>
          </w:rPr>
          <w:tab/>
          <w:tab/>
          <w:tab/>
          <w:delText>&lt;StUF:eindGeldigheid xsi:nil=”true” StUF:noValue=”geenWaarde”/&gt;</w:delText>
        </w:r>
      </w:del>
    </w:p>
    <w:p>
      <w:pPr>
        <w:pStyle w:val="Normal"/>
        <w:tabs>
          <w:tab w:val="left" w:pos="-720" w:leader="none"/>
        </w:tabs>
        <w:rPr>
          <w:rFonts w:ascii="Courier New" w:hAnsi="Courier New"/>
          <w:sz w:val="16"/>
          <w:szCs w:val="16"/>
        </w:rPr>
      </w:pPr>
      <w:del w:id="100" w:author="Onbekende auteur" w:date="2016-10-17T13:37:00Z">
        <w:r>
          <w:rPr>
            <w:rFonts w:ascii="Courier New" w:hAnsi="Courier New"/>
            <w:sz w:val="16"/>
            <w:szCs w:val="16"/>
          </w:rPr>
          <w:tab/>
          <w:tab/>
          <w:delText>&lt;/StUF:tijdvakGeldigheid&gt;</w:delText>
        </w:r>
      </w:del>
    </w:p>
    <w:p>
      <w:pPr>
        <w:pStyle w:val="Normal"/>
        <w:tabs>
          <w:tab w:val="left" w:pos="-720" w:leader="none"/>
        </w:tabs>
        <w:rPr>
          <w:rFonts w:ascii="Courier New" w:hAnsi="Courier New"/>
          <w:sz w:val="16"/>
          <w:szCs w:val="16"/>
        </w:rPr>
      </w:pPr>
      <w:del w:id="101" w:author="Onbekende auteur" w:date="2016-10-17T13:37:00Z">
        <w:r>
          <w:rPr>
            <w:rFonts w:ascii="Courier New" w:hAnsi="Courier New"/>
            <w:sz w:val="16"/>
            <w:szCs w:val="16"/>
          </w:rPr>
          <w:tab/>
          <w:tab/>
          <w:delText>&lt;historieFormeel&gt;</w:delText>
        </w:r>
      </w:del>
    </w:p>
    <w:p>
      <w:pPr>
        <w:pStyle w:val="Normal"/>
        <w:tabs>
          <w:tab w:val="left" w:pos="-720" w:leader="none"/>
        </w:tabs>
        <w:rPr>
          <w:rFonts w:ascii="Courier New" w:hAnsi="Courier New"/>
          <w:sz w:val="16"/>
          <w:szCs w:val="16"/>
        </w:rPr>
      </w:pPr>
      <w:del w:id="102" w:author="Onbekende auteur" w:date="2016-10-17T13:37:00Z">
        <w:r>
          <w:rPr>
            <w:rFonts w:ascii="Courier New" w:hAnsi="Courier New"/>
            <w:sz w:val="16"/>
            <w:szCs w:val="16"/>
          </w:rPr>
          <w:tab/>
          <w:tab/>
          <w:tab/>
          <w:delText>&lt;geslachtsnaam&gt;Bergh&lt;/geslachtsnaam&gt;</w:delText>
        </w:r>
      </w:del>
    </w:p>
    <w:p>
      <w:pPr>
        <w:pStyle w:val="Normal"/>
        <w:tabs>
          <w:tab w:val="left" w:pos="-720" w:leader="none"/>
        </w:tabs>
        <w:rPr>
          <w:rFonts w:ascii="Courier New" w:hAnsi="Courier New"/>
          <w:sz w:val="16"/>
          <w:szCs w:val="16"/>
        </w:rPr>
      </w:pPr>
      <w:del w:id="103" w:author="Onbekende auteur" w:date="2016-10-17T13:37:00Z">
        <w:r>
          <w:rPr>
            <w:rFonts w:ascii="Courier New" w:hAnsi="Courier New"/>
            <w:sz w:val="16"/>
            <w:szCs w:val="16"/>
          </w:rPr>
          <w:tab/>
          <w:tab/>
          <w:tab/>
          <w:delText>&lt;voorvoegsels&gt;van den&lt;/voorvoegsels&gt;</w:delText>
        </w:r>
      </w:del>
    </w:p>
    <w:p>
      <w:pPr>
        <w:pStyle w:val="Normal"/>
        <w:tabs>
          <w:tab w:val="left" w:pos="-720" w:leader="none"/>
        </w:tabs>
        <w:rPr>
          <w:rFonts w:ascii="Courier New" w:hAnsi="Courier New"/>
          <w:sz w:val="16"/>
          <w:szCs w:val="16"/>
        </w:rPr>
      </w:pPr>
      <w:del w:id="104" w:author="Onbekende auteur" w:date="2016-10-17T13:37:00Z">
        <w:r>
          <w:rPr>
            <w:rFonts w:ascii="Courier New" w:hAnsi="Courier New"/>
            <w:sz w:val="16"/>
            <w:szCs w:val="16"/>
          </w:rPr>
          <w:tab/>
          <w:tab/>
          <w:tab/>
          <w:delText>&lt;voorletters&gt;JP&lt;/voorletters&gt;</w:delText>
        </w:r>
      </w:del>
    </w:p>
    <w:p>
      <w:pPr>
        <w:pStyle w:val="Normal"/>
        <w:tabs>
          <w:tab w:val="left" w:pos="-720" w:leader="none"/>
        </w:tabs>
        <w:rPr>
          <w:rFonts w:ascii="Courier New" w:hAnsi="Courier New"/>
          <w:sz w:val="16"/>
          <w:szCs w:val="16"/>
        </w:rPr>
      </w:pPr>
      <w:del w:id="105" w:author="Onbekende auteur" w:date="2016-10-17T13:37:00Z">
        <w:r>
          <w:rPr>
            <w:rFonts w:ascii="Courier New" w:hAnsi="Courier New"/>
            <w:sz w:val="16"/>
            <w:szCs w:val="16"/>
          </w:rPr>
          <w:tab/>
          <w:tab/>
          <w:tab/>
          <w:delText>&lt;StUF:tijdstipRegistratie&gt;2001-12-06&lt;/StUF:tijdstipRegistratie&gt;</w:delText>
        </w:r>
      </w:del>
    </w:p>
    <w:p>
      <w:pPr>
        <w:pStyle w:val="Normal"/>
        <w:tabs>
          <w:tab w:val="left" w:pos="-720" w:leader="none"/>
        </w:tabs>
        <w:rPr>
          <w:rFonts w:ascii="Courier New" w:hAnsi="Courier New"/>
          <w:sz w:val="16"/>
          <w:szCs w:val="16"/>
        </w:rPr>
      </w:pPr>
      <w:del w:id="106" w:author="Onbekende auteur" w:date="2016-10-17T13:37:00Z">
        <w:r>
          <w:rPr>
            <w:rFonts w:ascii="Courier New" w:hAnsi="Courier New"/>
            <w:sz w:val="16"/>
            <w:szCs w:val="16"/>
          </w:rPr>
          <w:tab/>
          <w:tab/>
          <w:tab/>
          <w:delText>&lt;StUF:tijdvakGeldigheid&gt;</w:delText>
        </w:r>
      </w:del>
    </w:p>
    <w:p>
      <w:pPr>
        <w:pStyle w:val="Normal"/>
        <w:tabs>
          <w:tab w:val="left" w:pos="-720" w:leader="none"/>
        </w:tabs>
        <w:rPr>
          <w:rFonts w:ascii="Courier New" w:hAnsi="Courier New"/>
          <w:sz w:val="16"/>
          <w:szCs w:val="16"/>
        </w:rPr>
      </w:pPr>
      <w:del w:id="107" w:author="Onbekende auteur" w:date="2016-10-17T13:37:00Z">
        <w:r>
          <w:rPr>
            <w:rFonts w:ascii="Courier New" w:hAnsi="Courier New"/>
            <w:sz w:val="16"/>
            <w:szCs w:val="16"/>
          </w:rPr>
          <w:tab/>
          <w:tab/>
          <w:tab/>
          <w:tab/>
          <w:delText>&lt;StUF:beginGeldigheid&gt;2001-09-05&lt;/StUF:beginGeldigheid&gt;</w:delText>
        </w:r>
      </w:del>
    </w:p>
    <w:p>
      <w:pPr>
        <w:pStyle w:val="Normal"/>
        <w:tabs>
          <w:tab w:val="left" w:pos="-720" w:leader="none"/>
        </w:tabs>
        <w:rPr>
          <w:rFonts w:ascii="Courier New" w:hAnsi="Courier New"/>
          <w:sz w:val="16"/>
          <w:szCs w:val="16"/>
        </w:rPr>
      </w:pPr>
      <w:del w:id="108" w:author="Onbekende auteur" w:date="2016-10-17T13:37:00Z">
        <w:r>
          <w:rPr>
            <w:rFonts w:ascii="Courier New" w:hAnsi="Courier New"/>
            <w:sz w:val="16"/>
            <w:szCs w:val="16"/>
          </w:rPr>
          <w:tab/>
          <w:tab/>
          <w:tab/>
          <w:tab/>
          <w:delText>&lt;StUF:eindGeldigheid xsi:nil=”true” StUF:noValue=”geenWaarde”/&gt;</w:delText>
        </w:r>
      </w:del>
    </w:p>
    <w:p>
      <w:pPr>
        <w:pStyle w:val="Normal"/>
        <w:tabs>
          <w:tab w:val="left" w:pos="-720" w:leader="none"/>
        </w:tabs>
        <w:rPr>
          <w:rFonts w:ascii="Courier New" w:hAnsi="Courier New"/>
          <w:sz w:val="16"/>
          <w:szCs w:val="16"/>
        </w:rPr>
      </w:pPr>
      <w:del w:id="109" w:author="Onbekende auteur" w:date="2016-10-17T13:37:00Z">
        <w:r>
          <w:rPr>
            <w:rFonts w:ascii="Courier New" w:hAnsi="Courier New"/>
            <w:sz w:val="16"/>
            <w:szCs w:val="16"/>
          </w:rPr>
          <w:tab/>
          <w:tab/>
          <w:tab/>
          <w:delText>&lt;/StUF:tijdvakGeldigheid&gt;</w:delText>
        </w:r>
      </w:del>
    </w:p>
    <w:p>
      <w:pPr>
        <w:pStyle w:val="Normal"/>
        <w:tabs>
          <w:tab w:val="left" w:pos="-720" w:leader="none"/>
        </w:tabs>
        <w:rPr>
          <w:rFonts w:ascii="Courier New" w:hAnsi="Courier New"/>
          <w:sz w:val="16"/>
          <w:szCs w:val="16"/>
        </w:rPr>
      </w:pPr>
      <w:del w:id="110" w:author="Onbekende auteur" w:date="2016-10-17T13:37:00Z">
        <w:r>
          <w:rPr>
            <w:rFonts w:ascii="Courier New" w:hAnsi="Courier New"/>
            <w:sz w:val="16"/>
            <w:szCs w:val="16"/>
          </w:rPr>
          <w:tab/>
          <w:tab/>
          <w:tab/>
          <w:delText>&lt;historieFormeel&gt;</w:delText>
        </w:r>
      </w:del>
    </w:p>
    <w:p>
      <w:pPr>
        <w:pStyle w:val="Normal"/>
        <w:tabs>
          <w:tab w:val="left" w:pos="-720" w:leader="none"/>
        </w:tabs>
        <w:rPr>
          <w:rFonts w:ascii="Courier New" w:hAnsi="Courier New"/>
          <w:sz w:val="16"/>
          <w:szCs w:val="16"/>
        </w:rPr>
      </w:pPr>
      <w:del w:id="111" w:author="Onbekende auteur" w:date="2016-10-17T13:37:00Z">
        <w:r>
          <w:rPr>
            <w:rFonts w:ascii="Courier New" w:hAnsi="Courier New"/>
            <w:sz w:val="16"/>
            <w:szCs w:val="16"/>
          </w:rPr>
          <w:tab/>
          <w:tab/>
          <w:tab/>
          <w:tab/>
          <w:delText>&lt;geslachtsnaam&gt;Berg&lt;/geslachtsnaam&gt;</w:delText>
        </w:r>
      </w:del>
    </w:p>
    <w:p>
      <w:pPr>
        <w:pStyle w:val="Normal"/>
        <w:tabs>
          <w:tab w:val="left" w:pos="-720" w:leader="none"/>
        </w:tabs>
        <w:rPr>
          <w:rFonts w:ascii="Courier New" w:hAnsi="Courier New"/>
          <w:sz w:val="16"/>
          <w:szCs w:val="16"/>
        </w:rPr>
      </w:pPr>
      <w:del w:id="112" w:author="Onbekende auteur" w:date="2016-10-17T13:37:00Z">
        <w:r>
          <w:rPr>
            <w:rFonts w:ascii="Courier New" w:hAnsi="Courier New"/>
            <w:sz w:val="16"/>
            <w:szCs w:val="16"/>
          </w:rPr>
          <w:tab/>
          <w:tab/>
          <w:tab/>
          <w:tab/>
          <w:delText>&lt;voorvoegsels&gt;van den&lt;/voorvoegsels&gt;</w:delText>
        </w:r>
      </w:del>
    </w:p>
    <w:p>
      <w:pPr>
        <w:pStyle w:val="Normal"/>
        <w:tabs>
          <w:tab w:val="left" w:pos="-720" w:leader="none"/>
        </w:tabs>
        <w:rPr>
          <w:rFonts w:ascii="Courier New" w:hAnsi="Courier New"/>
          <w:sz w:val="16"/>
          <w:szCs w:val="16"/>
        </w:rPr>
      </w:pPr>
      <w:del w:id="113" w:author="Onbekende auteur" w:date="2016-10-17T13:37:00Z">
        <w:r>
          <w:rPr>
            <w:rFonts w:ascii="Courier New" w:hAnsi="Courier New"/>
            <w:sz w:val="16"/>
            <w:szCs w:val="16"/>
          </w:rPr>
          <w:tab/>
          <w:tab/>
          <w:tab/>
          <w:tab/>
          <w:delText>&lt;voorletters&gt;JP&lt;/voorletters&gt;</w:delText>
        </w:r>
      </w:del>
    </w:p>
    <w:p>
      <w:pPr>
        <w:pStyle w:val="Normal"/>
        <w:tabs>
          <w:tab w:val="left" w:pos="-720" w:leader="none"/>
        </w:tabs>
        <w:rPr>
          <w:rFonts w:ascii="Courier New" w:hAnsi="Courier New"/>
          <w:sz w:val="16"/>
          <w:szCs w:val="16"/>
        </w:rPr>
      </w:pPr>
      <w:del w:id="114" w:author="Onbekende auteur" w:date="2016-10-17T13:37:00Z">
        <w:r>
          <w:rPr>
            <w:rFonts w:ascii="Courier New" w:hAnsi="Courier New"/>
            <w:sz w:val="16"/>
            <w:szCs w:val="16"/>
          </w:rPr>
          <w:tab/>
          <w:tab/>
          <w:tab/>
          <w:tab/>
          <w:delText>&lt;StUF:tijdstipRegistratie&gt;2001-11-02&lt;/StUF:tijdstipRegistratie&gt;</w:delText>
        </w:r>
      </w:del>
    </w:p>
    <w:p>
      <w:pPr>
        <w:pStyle w:val="Normal"/>
        <w:tabs>
          <w:tab w:val="left" w:pos="-720" w:leader="none"/>
        </w:tabs>
        <w:rPr>
          <w:rFonts w:ascii="Courier New" w:hAnsi="Courier New"/>
          <w:sz w:val="16"/>
          <w:szCs w:val="16"/>
        </w:rPr>
      </w:pPr>
      <w:del w:id="115" w:author="Onbekende auteur" w:date="2016-10-17T13:37:00Z">
        <w:r>
          <w:rPr>
            <w:rFonts w:ascii="Courier New" w:hAnsi="Courier New"/>
            <w:sz w:val="16"/>
            <w:szCs w:val="16"/>
          </w:rPr>
          <w:tab/>
          <w:tab/>
          <w:tab/>
          <w:tab/>
          <w:delText>&lt;StUF:tijdvakGeldigheid&gt;</w:delText>
        </w:r>
      </w:del>
    </w:p>
    <w:p>
      <w:pPr>
        <w:pStyle w:val="Normal"/>
        <w:tabs>
          <w:tab w:val="left" w:pos="-720" w:leader="none"/>
        </w:tabs>
        <w:rPr>
          <w:rFonts w:ascii="Courier New" w:hAnsi="Courier New"/>
          <w:sz w:val="16"/>
          <w:szCs w:val="16"/>
        </w:rPr>
      </w:pPr>
      <w:del w:id="116" w:author="Onbekende auteur" w:date="2016-10-17T13:37:00Z">
        <w:r>
          <w:rPr>
            <w:rFonts w:ascii="Courier New" w:hAnsi="Courier New"/>
            <w:sz w:val="16"/>
            <w:szCs w:val="16"/>
          </w:rPr>
          <w:tab/>
          <w:tab/>
          <w:tab/>
          <w:tab/>
          <w:tab/>
          <w:delText>&lt;StUF:beginGeldigheid&gt;2001-09-05&lt;/StUF:beginGeldigheid&gt;</w:delText>
        </w:r>
      </w:del>
    </w:p>
    <w:p>
      <w:pPr>
        <w:pStyle w:val="Normal"/>
        <w:tabs>
          <w:tab w:val="left" w:pos="-720" w:leader="none"/>
        </w:tabs>
        <w:rPr>
          <w:rFonts w:ascii="Courier New" w:hAnsi="Courier New"/>
          <w:sz w:val="16"/>
          <w:szCs w:val="16"/>
        </w:rPr>
      </w:pPr>
      <w:del w:id="117" w:author="Onbekende auteur" w:date="2016-10-17T13:37:00Z">
        <w:r>
          <w:rPr>
            <w:rFonts w:ascii="Courier New" w:hAnsi="Courier New"/>
            <w:sz w:val="16"/>
            <w:szCs w:val="16"/>
          </w:rPr>
          <w:tab/>
          <w:tab/>
          <w:tab/>
          <w:tab/>
          <w:tab/>
          <w:delText>&lt;StUF:eindGeldigheid xsi:nil=”true” StUF:noValue=”geenWaarde”/&gt;</w:delText>
        </w:r>
      </w:del>
    </w:p>
    <w:p>
      <w:pPr>
        <w:pStyle w:val="Normal"/>
        <w:tabs>
          <w:tab w:val="left" w:pos="-720" w:leader="none"/>
        </w:tabs>
        <w:rPr>
          <w:rFonts w:ascii="Courier New" w:hAnsi="Courier New"/>
          <w:sz w:val="16"/>
          <w:szCs w:val="16"/>
        </w:rPr>
      </w:pPr>
      <w:del w:id="118" w:author="Onbekende auteur" w:date="2016-10-17T13:37:00Z">
        <w:r>
          <w:rPr>
            <w:rFonts w:ascii="Courier New" w:hAnsi="Courier New"/>
            <w:sz w:val="16"/>
            <w:szCs w:val="16"/>
          </w:rPr>
          <w:tab/>
          <w:tab/>
          <w:tab/>
          <w:tab/>
          <w:delText>&lt;/StUF:tijdvakGeldigheid&gt;</w:delText>
        </w:r>
      </w:del>
    </w:p>
    <w:p>
      <w:pPr>
        <w:pStyle w:val="Normal"/>
        <w:tabs>
          <w:tab w:val="left" w:pos="-720" w:leader="none"/>
        </w:tabs>
        <w:rPr>
          <w:rFonts w:ascii="Courier New" w:hAnsi="Courier New"/>
          <w:sz w:val="16"/>
          <w:szCs w:val="16"/>
        </w:rPr>
      </w:pPr>
      <w:del w:id="119" w:author="Onbekende auteur" w:date="2016-10-17T13:37:00Z">
        <w:r>
          <w:rPr>
            <w:rFonts w:ascii="Courier New" w:hAnsi="Courier New"/>
            <w:sz w:val="16"/>
            <w:szCs w:val="16"/>
          </w:rPr>
          <w:tab/>
          <w:tab/>
          <w:tab/>
          <w:tab/>
          <w:delText>&lt;historieFormeel&gt;</w:delText>
        </w:r>
      </w:del>
    </w:p>
    <w:p>
      <w:pPr>
        <w:pStyle w:val="Normal"/>
        <w:tabs>
          <w:tab w:val="left" w:pos="-720" w:leader="none"/>
        </w:tabs>
        <w:rPr>
          <w:rFonts w:ascii="Courier New" w:hAnsi="Courier New"/>
          <w:sz w:val="16"/>
          <w:szCs w:val="16"/>
        </w:rPr>
      </w:pPr>
      <w:del w:id="120" w:author="Onbekende auteur" w:date="2016-10-17T13:37:00Z">
        <w:r>
          <w:rPr>
            <w:rFonts w:ascii="Courier New" w:hAnsi="Courier New"/>
            <w:sz w:val="16"/>
            <w:szCs w:val="16"/>
          </w:rPr>
          <w:tab/>
          <w:tab/>
          <w:tab/>
          <w:tab/>
          <w:tab/>
          <w:delText>&lt;geslachtsnaam&gt;Berg&lt;/geslachtsnaam&gt;</w:delText>
        </w:r>
      </w:del>
    </w:p>
    <w:p>
      <w:pPr>
        <w:pStyle w:val="Normal"/>
        <w:tabs>
          <w:tab w:val="left" w:pos="-720" w:leader="none"/>
        </w:tabs>
        <w:rPr>
          <w:rFonts w:ascii="Courier New" w:hAnsi="Courier New"/>
          <w:sz w:val="16"/>
          <w:szCs w:val="16"/>
        </w:rPr>
      </w:pPr>
      <w:del w:id="121" w:author="Onbekende auteur" w:date="2016-10-17T13:37:00Z">
        <w:r>
          <w:rPr>
            <w:rFonts w:ascii="Courier New" w:hAnsi="Courier New"/>
            <w:sz w:val="16"/>
            <w:szCs w:val="16"/>
          </w:rPr>
          <w:tab/>
          <w:tab/>
          <w:tab/>
          <w:tab/>
          <w:tab/>
          <w:delText>&lt;voorvoegsels&gt;van der&lt;/voorvoegsels&gt;</w:delText>
        </w:r>
      </w:del>
    </w:p>
    <w:p>
      <w:pPr>
        <w:pStyle w:val="Normal"/>
        <w:tabs>
          <w:tab w:val="left" w:pos="-720" w:leader="none"/>
        </w:tabs>
        <w:rPr>
          <w:rFonts w:ascii="Courier New" w:hAnsi="Courier New"/>
          <w:sz w:val="16"/>
          <w:szCs w:val="16"/>
        </w:rPr>
      </w:pPr>
      <w:del w:id="122" w:author="Onbekende auteur" w:date="2016-10-17T13:37:00Z">
        <w:r>
          <w:rPr>
            <w:rFonts w:ascii="Courier New" w:hAnsi="Courier New"/>
            <w:sz w:val="16"/>
            <w:szCs w:val="16"/>
          </w:rPr>
          <w:tab/>
          <w:tab/>
          <w:tab/>
          <w:tab/>
          <w:tab/>
          <w:delText>&lt;voorletters&gt;JP&lt;/voorletters&gt;</w:delText>
        </w:r>
      </w:del>
    </w:p>
    <w:p>
      <w:pPr>
        <w:pStyle w:val="Normal"/>
        <w:tabs>
          <w:tab w:val="left" w:pos="-720" w:leader="none"/>
        </w:tabs>
        <w:rPr>
          <w:rFonts w:ascii="Courier New" w:hAnsi="Courier New"/>
          <w:sz w:val="16"/>
          <w:szCs w:val="16"/>
        </w:rPr>
      </w:pPr>
      <w:del w:id="123" w:author="Onbekende auteur" w:date="2016-10-17T13:37:00Z">
        <w:r>
          <w:rPr>
            <w:rFonts w:ascii="Courier New" w:hAnsi="Courier New"/>
            <w:sz w:val="16"/>
            <w:szCs w:val="16"/>
          </w:rPr>
          <w:tab/>
          <w:tab/>
          <w:tab/>
          <w:tab/>
          <w:tab/>
          <w:delText>&lt;StUF:tijdstipRegistratie&gt;2001-09-10&lt;/StUF:tijdstipRegistratie&gt;</w:delText>
        </w:r>
      </w:del>
    </w:p>
    <w:p>
      <w:pPr>
        <w:pStyle w:val="Normal"/>
        <w:tabs>
          <w:tab w:val="left" w:pos="-720" w:leader="none"/>
        </w:tabs>
        <w:rPr>
          <w:rFonts w:ascii="Courier New" w:hAnsi="Courier New"/>
          <w:sz w:val="16"/>
          <w:szCs w:val="16"/>
        </w:rPr>
      </w:pPr>
      <w:del w:id="124" w:author="Onbekende auteur" w:date="2016-10-17T13:37:00Z">
        <w:r>
          <w:rPr>
            <w:rFonts w:ascii="Courier New" w:hAnsi="Courier New"/>
            <w:sz w:val="16"/>
            <w:szCs w:val="16"/>
          </w:rPr>
          <w:tab/>
          <w:tab/>
          <w:tab/>
          <w:tab/>
          <w:tab/>
          <w:delText>&lt;StUF:tijdvakGeldigheid&gt;</w:delText>
        </w:r>
      </w:del>
    </w:p>
    <w:p>
      <w:pPr>
        <w:pStyle w:val="Normal"/>
        <w:tabs>
          <w:tab w:val="left" w:pos="-720" w:leader="none"/>
        </w:tabs>
        <w:rPr>
          <w:rFonts w:ascii="Courier New" w:hAnsi="Courier New"/>
          <w:sz w:val="16"/>
          <w:szCs w:val="16"/>
        </w:rPr>
      </w:pPr>
      <w:del w:id="125" w:author="Onbekende auteur" w:date="2016-10-17T13:37:00Z">
        <w:r>
          <w:rPr>
            <w:rFonts w:ascii="Courier New" w:hAnsi="Courier New"/>
            <w:sz w:val="16"/>
            <w:szCs w:val="16"/>
          </w:rPr>
          <w:tab/>
          <w:tab/>
          <w:tab/>
          <w:tab/>
          <w:tab/>
          <w:tab/>
          <w:delText>&lt;StUF:beginGeldigheid&gt;2001-090-5&lt;/StUF:beginGeldigheid&gt;</w:delText>
        </w:r>
      </w:del>
    </w:p>
    <w:p>
      <w:pPr>
        <w:pStyle w:val="Normal"/>
        <w:tabs>
          <w:tab w:val="left" w:pos="-720" w:leader="none"/>
        </w:tabs>
        <w:rPr>
          <w:rFonts w:ascii="Courier New" w:hAnsi="Courier New"/>
          <w:sz w:val="16"/>
          <w:szCs w:val="16"/>
        </w:rPr>
      </w:pPr>
      <w:del w:id="126" w:author="Onbekende auteur" w:date="2016-10-17T13:37:00Z">
        <w:r>
          <w:rPr>
            <w:rFonts w:ascii="Courier New" w:hAnsi="Courier New"/>
            <w:sz w:val="16"/>
            <w:szCs w:val="16"/>
          </w:rPr>
          <w:tab/>
          <w:tab/>
          <w:tab/>
          <w:tab/>
          <w:tab/>
          <w:tab/>
          <w:delText>&lt;StUF:eindGeldigheid xsi:nil=”true” StUF:noValue=”geenWaarde”/&gt;</w:delText>
        </w:r>
      </w:del>
    </w:p>
    <w:p>
      <w:pPr>
        <w:pStyle w:val="Normal"/>
        <w:tabs>
          <w:tab w:val="left" w:pos="-720" w:leader="none"/>
        </w:tabs>
        <w:rPr>
          <w:rFonts w:ascii="Courier New" w:hAnsi="Courier New"/>
          <w:sz w:val="16"/>
          <w:szCs w:val="16"/>
        </w:rPr>
      </w:pPr>
      <w:del w:id="127" w:author="Onbekende auteur" w:date="2016-10-17T13:37:00Z">
        <w:r>
          <w:rPr>
            <w:rFonts w:ascii="Courier New" w:hAnsi="Courier New"/>
            <w:sz w:val="16"/>
            <w:szCs w:val="16"/>
          </w:rPr>
          <w:tab/>
          <w:tab/>
          <w:tab/>
          <w:tab/>
          <w:tab/>
          <w:delText>&lt;/StUF:tijdvakGeldigheid&gt;</w:delText>
        </w:r>
      </w:del>
    </w:p>
    <w:p>
      <w:pPr>
        <w:pStyle w:val="Normal"/>
        <w:tabs>
          <w:tab w:val="left" w:pos="-720" w:leader="none"/>
        </w:tabs>
        <w:rPr>
          <w:rFonts w:ascii="Courier New" w:hAnsi="Courier New"/>
          <w:sz w:val="16"/>
          <w:szCs w:val="16"/>
        </w:rPr>
      </w:pPr>
      <w:del w:id="128" w:author="Onbekende auteur" w:date="2016-10-17T13:37:00Z">
        <w:r>
          <w:rPr>
            <w:rFonts w:ascii="Courier New" w:hAnsi="Courier New"/>
            <w:sz w:val="16"/>
            <w:szCs w:val="16"/>
          </w:rPr>
          <w:tab/>
          <w:tab/>
          <w:tab/>
          <w:tab/>
          <w:delText>&lt;/historieFormeel&gt;</w:delText>
        </w:r>
      </w:del>
    </w:p>
    <w:p>
      <w:pPr>
        <w:pStyle w:val="Normal"/>
        <w:tabs>
          <w:tab w:val="left" w:pos="-720" w:leader="none"/>
        </w:tabs>
        <w:rPr>
          <w:rFonts w:ascii="Courier New" w:hAnsi="Courier New"/>
          <w:sz w:val="16"/>
          <w:szCs w:val="16"/>
        </w:rPr>
      </w:pPr>
      <w:del w:id="129" w:author="Onbekende auteur" w:date="2016-10-17T13:37:00Z">
        <w:r>
          <w:rPr>
            <w:rFonts w:ascii="Courier New" w:hAnsi="Courier New"/>
            <w:sz w:val="16"/>
            <w:szCs w:val="16"/>
          </w:rPr>
          <w:tab/>
          <w:tab/>
          <w:tab/>
          <w:delText>&lt;/historieFormeel&gt;</w:delText>
        </w:r>
      </w:del>
    </w:p>
    <w:p>
      <w:pPr>
        <w:pStyle w:val="Normal"/>
        <w:tabs>
          <w:tab w:val="left" w:pos="-720" w:leader="none"/>
        </w:tabs>
        <w:rPr>
          <w:rFonts w:ascii="Courier New" w:hAnsi="Courier New"/>
          <w:sz w:val="16"/>
          <w:szCs w:val="16"/>
        </w:rPr>
      </w:pPr>
      <w:del w:id="130" w:author="Onbekende auteur" w:date="2016-10-17T13:37:00Z">
        <w:r>
          <w:rPr>
            <w:rFonts w:ascii="Courier New" w:hAnsi="Courier New"/>
            <w:sz w:val="16"/>
            <w:szCs w:val="16"/>
          </w:rPr>
          <w:tab/>
          <w:tab/>
          <w:delText>&lt;/historieFormeel&gt;</w:delText>
        </w:r>
      </w:del>
    </w:p>
    <w:p>
      <w:pPr>
        <w:pStyle w:val="Normal"/>
        <w:tabs>
          <w:tab w:val="left" w:pos="-720" w:leader="none"/>
        </w:tabs>
        <w:rPr>
          <w:rFonts w:ascii="Courier New" w:hAnsi="Courier New"/>
          <w:sz w:val="16"/>
          <w:szCs w:val="16"/>
        </w:rPr>
      </w:pPr>
      <w:del w:id="131" w:author="Onbekende auteur" w:date="2016-10-17T13:37:00Z">
        <w:r>
          <w:rPr>
            <w:rFonts w:ascii="Courier New" w:hAnsi="Courier New"/>
            <w:sz w:val="16"/>
            <w:szCs w:val="16"/>
          </w:rPr>
          <w:tab/>
          <w:tab/>
          <w:delText>&lt;historieMaterieel&gt;</w:delText>
        </w:r>
      </w:del>
    </w:p>
    <w:p>
      <w:pPr>
        <w:pStyle w:val="Normal"/>
        <w:tabs>
          <w:tab w:val="left" w:pos="-720" w:leader="none"/>
        </w:tabs>
        <w:rPr>
          <w:rFonts w:ascii="Courier New" w:hAnsi="Courier New"/>
          <w:sz w:val="16"/>
          <w:szCs w:val="16"/>
        </w:rPr>
      </w:pPr>
      <w:del w:id="132" w:author="Onbekende auteur" w:date="2016-10-17T13:37:00Z">
        <w:r>
          <w:rPr>
            <w:rFonts w:ascii="Courier New" w:hAnsi="Courier New"/>
            <w:sz w:val="16"/>
            <w:szCs w:val="16"/>
          </w:rPr>
          <w:tab/>
          <w:tab/>
          <w:tab/>
          <w:delText>&lt;geslachtsnaam&gt;Poepenstaart&lt;/geslachtsnaam&gt;</w:delText>
        </w:r>
      </w:del>
    </w:p>
    <w:p>
      <w:pPr>
        <w:pStyle w:val="Normal"/>
        <w:tabs>
          <w:tab w:val="left" w:pos="-720" w:leader="none"/>
        </w:tabs>
        <w:rPr>
          <w:rFonts w:ascii="Courier New" w:hAnsi="Courier New"/>
          <w:sz w:val="16"/>
          <w:szCs w:val="16"/>
        </w:rPr>
      </w:pPr>
      <w:del w:id="133" w:author="Onbekende auteur" w:date="2016-10-17T13:37:00Z">
        <w:r>
          <w:rPr>
            <w:rFonts w:ascii="Courier New" w:hAnsi="Courier New"/>
            <w:sz w:val="16"/>
            <w:szCs w:val="16"/>
          </w:rPr>
          <w:tab/>
          <w:tab/>
          <w:tab/>
          <w:delText>&lt;voorvoegsels xsi:nil=”true” StUF:noValue=”geenWaarde”/&gt;</w:delText>
        </w:r>
      </w:del>
    </w:p>
    <w:p>
      <w:pPr>
        <w:pStyle w:val="Normal"/>
        <w:tabs>
          <w:tab w:val="left" w:pos="-720" w:leader="none"/>
        </w:tabs>
        <w:rPr>
          <w:rFonts w:ascii="Courier New" w:hAnsi="Courier New"/>
          <w:sz w:val="16"/>
          <w:szCs w:val="16"/>
        </w:rPr>
      </w:pPr>
      <w:del w:id="134" w:author="Onbekende auteur" w:date="2016-10-17T13:37:00Z">
        <w:r>
          <w:rPr>
            <w:rFonts w:ascii="Courier New" w:hAnsi="Courier New"/>
            <w:sz w:val="16"/>
            <w:szCs w:val="16"/>
          </w:rPr>
          <w:tab/>
          <w:tab/>
          <w:tab/>
          <w:delText>&lt;voorletters&gt;JP&lt;/voorletters&gt;</w:delText>
        </w:r>
      </w:del>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35" w:author="Onbekende auteur" w:date="2016-10-17T13:37:00Z">
        <w:r>
          <w:rPr>
            <w:rFonts w:ascii="Courier New" w:hAnsi="Courier New"/>
            <w:sz w:val="16"/>
            <w:szCs w:val="16"/>
          </w:rPr>
          <w:tab/>
          <w:tab/>
          <w:tab/>
          <w:delText>&lt;StUF:tijdstipRegistratie&gt;2002-10-07&lt;/StUF:tijdstipRegistratie&gt;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36" w:author="Onbekende auteur" w:date="2016-10-17T13:37:00Z">
        <w:r>
          <w:rPr>
            <w:rFonts w:ascii="Courier New" w:hAnsi="Courier New"/>
            <w:sz w:val="16"/>
            <w:szCs w:val="16"/>
          </w:rPr>
          <w:tab/>
          <w:tab/>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37" w:author="Onbekende auteur" w:date="2016-10-17T13:37:00Z">
        <w:r>
          <w:rPr>
            <w:rFonts w:ascii="Courier New" w:hAnsi="Courier New"/>
            <w:sz w:val="16"/>
            <w:szCs w:val="16"/>
          </w:rPr>
          <w:tab/>
          <w:tab/>
          <w:tab/>
          <w:tab/>
          <w:delText>&lt;StUF:beginGeldigheid&gt;1977-07-08&lt;/StUF:beginGeldigheid&gt;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38" w:author="Onbekende auteur" w:date="2016-10-17T13:37:00Z">
        <w:r>
          <w:rPr>
            <w:rFonts w:ascii="Courier New" w:hAnsi="Courier New"/>
            <w:sz w:val="16"/>
            <w:szCs w:val="16"/>
          </w:rPr>
          <w:tab/>
          <w:tab/>
          <w:tab/>
          <w:tab/>
          <w:delText>&lt;StUF:eindGeldigheid&gt;2001-09-03&lt;/StUF:eindGeldigheid&gt;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39" w:author="Onbekende auteur" w:date="2016-10-17T13:37:00Z">
        <w:r>
          <w:rPr>
            <w:rFonts w:ascii="Courier New" w:hAnsi="Courier New"/>
            <w:sz w:val="16"/>
            <w:szCs w:val="16"/>
          </w:rPr>
          <w:tab/>
          <w:tab/>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0" w:author="Onbekende auteur" w:date="2016-10-17T13:37:00Z">
        <w:r>
          <w:rPr>
            <w:rFonts w:ascii="Courier New" w:hAnsi="Courier New"/>
            <w:sz w:val="16"/>
            <w:szCs w:val="16"/>
          </w:rPr>
          <w:tab/>
          <w:tab/>
          <w:tab/>
          <w:delText>&lt;historieFormeel&gt;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1" w:author="Onbekende auteur" w:date="2016-10-17T13:37:00Z">
        <w:r>
          <w:rPr>
            <w:rFonts w:ascii="Courier New" w:hAnsi="Courier New"/>
            <w:sz w:val="16"/>
            <w:szCs w:val="16"/>
          </w:rPr>
          <w:tab/>
          <w:tab/>
          <w:tab/>
          <w:tab/>
          <w:delText>&lt;geslachtsnaam&gt;Poepenstaart&lt;/geslachtsnaam&gt;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2" w:author="Onbekende auteur" w:date="2016-10-17T13:37:00Z">
        <w:r>
          <w:rPr>
            <w:rFonts w:ascii="Courier New" w:hAnsi="Courier New"/>
            <w:sz w:val="16"/>
            <w:szCs w:val="16"/>
          </w:rPr>
          <w:tab/>
          <w:tab/>
          <w:tab/>
          <w:tab/>
          <w:delText>&lt;voorvoegsels xsi:nil=”true” StUF:noValue=”geenWaarde”/&gt;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3" w:author="Onbekende auteur" w:date="2016-10-17T13:37:00Z">
        <w:r>
          <w:rPr>
            <w:rFonts w:ascii="Courier New" w:hAnsi="Courier New"/>
            <w:sz w:val="16"/>
            <w:szCs w:val="16"/>
          </w:rPr>
          <w:tab/>
          <w:tab/>
          <w:tab/>
          <w:tab/>
          <w:delText>&lt;voorletters&gt;JP&lt;/voorletters&gt;</w:delText>
        </w:r>
      </w:del>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4" w:author="Onbekende auteur" w:date="2016-10-17T13:37:00Z">
        <w:r>
          <w:rPr>
            <w:rFonts w:ascii="Courier New" w:hAnsi="Courier New"/>
            <w:sz w:val="16"/>
            <w:szCs w:val="16"/>
          </w:rPr>
          <w:tab/>
          <w:tab/>
          <w:tab/>
          <w:tab/>
          <w:delText>&lt;StUF:tijdstipRegistratie&gt;1977-07-25&lt;/StUF:tijdstipRegistratie&gt;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5" w:author="Onbekende auteur" w:date="2016-10-17T13:37:00Z">
        <w:r>
          <w:rPr>
            <w:rFonts w:ascii="Courier New" w:hAnsi="Courier New"/>
            <w:sz w:val="16"/>
            <w:szCs w:val="16"/>
          </w:rPr>
          <w:tab/>
          <w:tab/>
          <w:tab/>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6" w:author="Onbekende auteur" w:date="2016-10-17T13:37:00Z">
        <w:r>
          <w:rPr>
            <w:rFonts w:ascii="Courier New" w:hAnsi="Courier New"/>
            <w:sz w:val="16"/>
            <w:szCs w:val="16"/>
          </w:rPr>
          <w:tab/>
          <w:tab/>
          <w:tab/>
          <w:tab/>
          <w:tab/>
          <w:delText>&lt;StUF:beginGeldigheid&gt;1977-07-08&lt;/StUF:beginGeldigheid&gt;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7" w:author="Onbekende auteur" w:date="2016-10-17T13:37:00Z">
        <w:r>
          <w:rPr>
            <w:rFonts w:ascii="Courier New" w:hAnsi="Courier New"/>
            <w:sz w:val="16"/>
            <w:szCs w:val="16"/>
          </w:rPr>
          <w:tab/>
          <w:tab/>
          <w:tab/>
          <w:tab/>
          <w:tab/>
          <w:delText>&lt;StUF:eindGeldigheid&gt;2001-09-05&lt;/StUF:eindGeldigheid&gt;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8" w:author="Onbekende auteur" w:date="2016-10-17T13:37:00Z">
        <w:r>
          <w:rPr>
            <w:rFonts w:ascii="Courier New" w:hAnsi="Courier New"/>
            <w:sz w:val="16"/>
            <w:szCs w:val="16"/>
          </w:rPr>
          <w:tab/>
          <w:tab/>
          <w:tab/>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49" w:author="Onbekende auteur" w:date="2016-10-17T13:37:00Z">
        <w:r>
          <w:rPr>
            <w:rFonts w:ascii="Courier New" w:hAnsi="Courier New"/>
            <w:sz w:val="16"/>
            <w:szCs w:val="16"/>
          </w:rPr>
          <w:tab/>
          <w:tab/>
          <w:tab/>
          <w:delText>&lt;/historieFormeel&gt;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0" w:author="Onbekende auteur" w:date="2016-10-17T13:37:00Z">
        <w:r>
          <w:rPr>
            <w:rFonts w:ascii="Courier New" w:hAnsi="Courier New"/>
            <w:sz w:val="16"/>
            <w:szCs w:val="16"/>
          </w:rPr>
          <w:tab/>
          <w:tab/>
          <w:delText>&lt;/historieMaterieel&gt;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1" w:author="Onbekende auteur" w:date="2016-10-17T13:37:00Z">
        <w:r>
          <w:rPr>
            <w:rFonts w:ascii="Courier New" w:hAnsi="Courier New"/>
            <w:sz w:val="16"/>
            <w:szCs w:val="16"/>
          </w:rPr>
          <w:tab/>
          <w:delText>&lt;/naamGrp&gt;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2" w:author="Onbekende auteur" w:date="2016-10-17T13:37:00Z">
        <w:r>
          <w:rPr>
            <w:rFonts w:ascii="Courier New" w:hAnsi="Courier New"/>
            <w:sz w:val="16"/>
            <w:szCs w:val="16"/>
          </w:rPr>
          <w:tab/>
          <w:delText>&lt;burgerlijkeStaat&gt;gehuwd&lt;/burgerlijkeStaat&gt;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3" w:author="Onbekende auteur" w:date="2016-10-17T13:37:00Z">
        <w:r>
          <w:rPr>
            <w:rFonts w:ascii="Courier New" w:hAnsi="Courier New"/>
            <w:sz w:val="16"/>
            <w:szCs w:val="16"/>
          </w:rPr>
          <w:tab/>
          <w:delText>&lt;geboortedatum&gt;1977-07-08&lt;/geboortedatum&gt;</w:delText>
        </w:r>
      </w:del>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4" w:author="Onbekende auteur" w:date="2016-10-17T13:37:00Z">
        <w:r>
          <w:rPr>
            <w:rFonts w:ascii="Courier New" w:hAnsi="Courier New"/>
            <w:sz w:val="16"/>
            <w:szCs w:val="16"/>
          </w:rPr>
          <w:tab/>
          <w:delText>&lt;StUF:tijdstipRegistratie&gt;2005-05-04&lt;/StUF:tijdstipRegistratie&gt;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5" w:author="Onbekende auteur" w:date="2016-10-17T13:37:00Z">
        <w:r>
          <w:rPr>
            <w:rFonts w:ascii="Courier New" w:hAnsi="Courier New"/>
            <w:sz w:val="16"/>
            <w:szCs w:val="16"/>
          </w:rPr>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6" w:author="Onbekende auteur" w:date="2016-10-17T13:37:00Z">
        <w:r>
          <w:rPr>
            <w:rFonts w:ascii="Courier New" w:hAnsi="Courier New"/>
            <w:sz w:val="16"/>
            <w:szCs w:val="16"/>
          </w:rPr>
          <w:tab/>
          <w:tab/>
          <w:delText>&lt;StUF:beginGeldigheid&gt;2005-04-23&lt;/StUF:beginGeldigheid&gt;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7" w:author="Onbekende auteur" w:date="2016-10-17T13:37:00Z">
        <w:r>
          <w:rPr>
            <w:rFonts w:ascii="Courier New" w:hAnsi="Courier New"/>
            <w:sz w:val="16"/>
            <w:szCs w:val="16"/>
          </w:rPr>
          <w:tab/>
          <w:tab/>
          <w:delText>&lt;StUF:eindGeldigheid xsi:nil=”true” StUF:noValue=”geenWaarde”/&gt;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8" w:author="Onbekende auteur" w:date="2016-10-17T13:37:00Z">
        <w:r>
          <w:rPr>
            <w:rFonts w:ascii="Courier New" w:hAnsi="Courier New"/>
            <w:sz w:val="16"/>
            <w:szCs w:val="16"/>
          </w:rPr>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59" w:author="Onbekende auteur" w:date="2016-10-17T13:37:00Z">
        <w:r>
          <w:rPr>
            <w:rFonts w:ascii="Courier New" w:hAnsi="Courier New"/>
            <w:sz w:val="16"/>
            <w:szCs w:val="16"/>
          </w:rPr>
          <w:tab/>
          <w:delText>... (relaties)</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0" w:author="Onbekende auteur" w:date="2016-10-17T13:37:00Z">
        <w:r>
          <w:rPr>
            <w:rFonts w:ascii="Courier New" w:hAnsi="Courier New"/>
            <w:sz w:val="16"/>
            <w:szCs w:val="16"/>
          </w:rPr>
          <w:tab/>
          <w:delText>&lt;historieMaterieel&gt;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1" w:author="Onbekende auteur" w:date="2016-10-17T13:37:00Z">
        <w:r>
          <w:rPr>
            <w:rFonts w:ascii="Courier New" w:hAnsi="Courier New"/>
            <w:sz w:val="16"/>
            <w:szCs w:val="16"/>
          </w:rPr>
          <w:tab/>
          <w:tab/>
          <w:delText>&lt;burgerlijkeStaat&gt;ongehuwd&lt;/burgerlijkeStaat&gt;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2" w:author="Onbekende auteur" w:date="2016-10-17T13:37:00Z">
        <w:r>
          <w:rPr>
            <w:rFonts w:ascii="Courier New" w:hAnsi="Courier New"/>
            <w:sz w:val="16"/>
            <w:szCs w:val="16"/>
          </w:rPr>
          <w:tab/>
          <w:tab/>
          <w:delText>&lt;geboortedatum&gt;1977-07-08&lt;/geboortedatum&gt;</w:delText>
        </w:r>
      </w:del>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3" w:author="Onbekende auteur" w:date="2016-10-17T13:37:00Z">
        <w:r>
          <w:rPr>
            <w:rFonts w:ascii="Courier New" w:hAnsi="Courier New"/>
            <w:sz w:val="16"/>
            <w:szCs w:val="16"/>
          </w:rPr>
          <w:tab/>
          <w:tab/>
          <w:delText>&lt;StUF:tijdstipRegistratie&gt;1977-07-25&lt;/StUF:tijdstipRegistratie&gt;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4" w:author="Onbekende auteur" w:date="2016-10-17T13:37:00Z">
        <w:r>
          <w:rPr>
            <w:rFonts w:ascii="Courier New" w:hAnsi="Courier New"/>
            <w:sz w:val="16"/>
            <w:szCs w:val="16"/>
          </w:rPr>
          <w:tab/>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5" w:author="Onbekende auteur" w:date="2016-10-17T13:37:00Z">
        <w:r>
          <w:rPr>
            <w:rFonts w:ascii="Courier New" w:hAnsi="Courier New"/>
            <w:sz w:val="16"/>
            <w:szCs w:val="16"/>
          </w:rPr>
          <w:tab/>
          <w:tab/>
          <w:tab/>
          <w:delText>&lt;StUF:beginGeldigheid&gt;1977-07-08&lt;/StUF:beginGeldigheid&gt;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6" w:author="Onbekende auteur" w:date="2016-10-17T13:37:00Z">
        <w:r>
          <w:rPr>
            <w:rFonts w:ascii="Courier New" w:hAnsi="Courier New"/>
            <w:sz w:val="16"/>
            <w:szCs w:val="16"/>
          </w:rPr>
          <w:tab/>
          <w:tab/>
          <w:tab/>
          <w:delText>&lt;StUF:eindGeldigheid&gt;2005-04-23&lt;/StUF:eindGeldigheid&gt;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7" w:author="Onbekende auteur" w:date="2016-10-17T13:37:00Z">
        <w:r>
          <w:rPr>
            <w:rFonts w:ascii="Courier New" w:hAnsi="Courier New"/>
            <w:sz w:val="16"/>
            <w:szCs w:val="16"/>
          </w:rPr>
          <w:tab/>
          <w:tab/>
          <w:delText>&lt;/StUF:tijdvakGeldigheid&gt;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8" w:author="Onbekende auteur" w:date="2016-10-17T13:37:00Z">
        <w:r>
          <w:rPr>
            <w:rFonts w:ascii="Courier New" w:hAnsi="Courier New"/>
            <w:sz w:val="16"/>
            <w:szCs w:val="16"/>
          </w:rPr>
          <w:tab/>
          <w:delText>&lt;/historieMaterieel&gt;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69" w:author="Onbekende auteur" w:date="2016-10-17T13:37:00Z">
        <w:r>
          <w:rPr>
            <w:rFonts w:ascii="Courier New" w:hAnsi="Courier New"/>
            <w:sz w:val="16"/>
            <w:szCs w:val="16"/>
          </w:rPr>
          <w:delText>&lt;/object&gt;</w:delText>
        </w:r>
      </w:del>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del w:id="170" w:author="Onbekende auteur" w:date="2016-10-17T13:37:00Z">
        <w:r>
          <w:rPr>
            <w:rFonts w:ascii="Courier New" w:hAnsi="Courier New"/>
            <w:sz w:val="16"/>
            <w:szCs w:val="16"/>
          </w:rPr>
        </w:r>
      </w:del>
    </w:p>
    <w:p>
      <w:pPr>
        <w:pStyle w:val="Normal"/>
        <w:widowControl/>
        <w:rPr>
          <w:rFonts w:ascii="Times New Roman" w:hAnsi="Times New Roman"/>
        </w:rPr>
      </w:pPr>
      <w:del w:id="171" w:author="Onbekende auteur" w:date="2016-10-17T13:37:00Z">
        <w:r>
          <w:rPr/>
          <w:delText xml:space="preserve">We zien nu binnen het element </w:delText>
        </w:r>
      </w:del>
      <w:del w:id="172" w:author="Onbekende auteur" w:date="2016-10-17T13:37:00Z">
        <w:r>
          <w:rPr>
            <w:rFonts w:ascii="Courier New" w:hAnsi="Courier New"/>
          </w:rPr>
          <w:delText>&lt;naamGrp&gt;</w:delText>
        </w:r>
      </w:del>
      <w:del w:id="173" w:author="Onbekende auteur" w:date="2016-10-17T13:37:00Z">
        <w:r>
          <w:rPr/>
          <w:delText xml:space="preserve"> de historie voor de naamsgegevens. De drie geneste </w:delText>
        </w:r>
      </w:del>
      <w:del w:id="174" w:author="Onbekende auteur" w:date="2016-10-17T13:37:00Z">
        <w:r>
          <w:rPr>
            <w:rFonts w:ascii="Courier New" w:hAnsi="Courier New"/>
          </w:rPr>
          <w:delText>&lt;historieFormeel&gt;</w:delText>
        </w:r>
      </w:del>
      <w:del w:id="175" w:author="Onbekende auteur" w:date="2016-10-17T13:37:00Z">
        <w:r>
          <w:rPr/>
          <w:delText xml:space="preserve"> elementen bevatten de correcties en het </w:delText>
        </w:r>
      </w:del>
      <w:del w:id="176" w:author="Onbekende auteur" w:date="2016-10-17T13:37:00Z">
        <w:r>
          <w:rPr>
            <w:rFonts w:ascii="Courier New" w:hAnsi="Courier New"/>
          </w:rPr>
          <w:delText>&lt;historieMaterieel&gt;</w:delText>
        </w:r>
      </w:del>
      <w:del w:id="177" w:author="Onbekende auteur" w:date="2016-10-17T13:37:00Z">
        <w:r>
          <w:rPr/>
          <w:delText xml:space="preserve"> element daaronder de eerdere waarde Poepenstaart. Het element </w:delText>
        </w:r>
      </w:del>
      <w:del w:id="178" w:author="Onbekende auteur" w:date="2016-10-17T13:37:00Z">
        <w:r>
          <w:rPr>
            <w:rFonts w:ascii="Courier New" w:hAnsi="Courier New"/>
          </w:rPr>
          <w:delText>&lt;StUF:tijdstipRegistratie&gt;</w:delText>
        </w:r>
      </w:del>
      <w:del w:id="179" w:author="Onbekende auteur" w:date="2016-10-17T13:37:00Z">
        <w:r>
          <w:rPr/>
          <w:delText xml:space="preserve"> geeft nu aan dat deze gegevens vanaf dat moment in de registratie bekend waren. Je moet natuurlijk de rest van het bericht bekijken om te weten of ze al eerder golden en bekend waren en tot wanneer ze gelden. Binnen deze historische elementen worden de niet veranderde voorletters en voorvoegsel opnieuw opgenomen. Op entiteitniveau worden in </w:delText>
        </w:r>
      </w:del>
      <w:del w:id="180" w:author="Onbekende auteur" w:date="2016-10-17T13:37:00Z">
        <w:r>
          <w:rPr>
            <w:rFonts w:ascii="Courier New" w:hAnsi="Courier New"/>
          </w:rPr>
          <w:delText>&lt;historieMaterieel&gt;</w:delText>
        </w:r>
      </w:del>
      <w:del w:id="181" w:author="Onbekende auteur" w:date="2016-10-17T13:37:00Z">
        <w:r>
          <w:rPr/>
          <w:delText xml:space="preserve"> de veranderde burgerlijke staat en de niet veranderde geboortedatum opgenomen. We zien in dit voorbeeld dat we twee keer het </w:delText>
        </w:r>
      </w:del>
      <w:del w:id="182" w:author="Onbekende auteur" w:date="2016-10-17T13:37:00Z">
        <w:r>
          <w:rPr>
            <w:rFonts w:ascii="Courier New" w:hAnsi="Courier New"/>
          </w:rPr>
          <w:delText>&lt;tijdstipRegistratie&gt;</w:delText>
        </w:r>
      </w:del>
      <w:del w:id="183" w:author="Onbekende auteur" w:date="2016-10-17T13:37:00Z">
        <w:r>
          <w:rPr/>
          <w:delText xml:space="preserve"> 25-7-1977 tegenkomen: één keer voor het</w:delText>
        </w:r>
      </w:del>
      <w:del w:id="184" w:author="Onbekende auteur" w:date="2016-10-17T13:37:00Z">
        <w:r>
          <w:rPr>
            <w:rFonts w:eastAsia="Times New Roman" w:cs="Times New Roman"/>
            <w:color w:val="auto"/>
            <w:sz w:val="20"/>
            <w:szCs w:val="20"/>
            <w:lang w:val="nl-NL" w:bidi="ar-SA"/>
          </w:rPr>
          <w:delText xml:space="preserve"> </w:delText>
        </w:r>
      </w:del>
      <w:del w:id="185" w:author="Onbekende auteur" w:date="2016-10-17T13:37:00Z">
        <w:r>
          <w:rPr>
            <w:rFonts w:ascii="Courier New" w:hAnsi="Courier New"/>
          </w:rPr>
          <w:delText>&lt;historieFormeel&gt;</w:delText>
        </w:r>
      </w:del>
      <w:del w:id="186" w:author="Onbekende auteur" w:date="2016-10-17T13:37:00Z">
        <w:r>
          <w:rPr/>
          <w:delText xml:space="preserve"> element in het laatste </w:delText>
        </w:r>
      </w:del>
      <w:del w:id="187" w:author="Onbekende auteur" w:date="2016-10-17T13:37:00Z">
        <w:r>
          <w:rPr>
            <w:rFonts w:ascii="Courier New" w:hAnsi="Courier New"/>
          </w:rPr>
          <w:delText>&lt;historieMaterieel&gt;</w:delText>
        </w:r>
      </w:del>
      <w:del w:id="188" w:author="Onbekende auteur" w:date="2016-10-17T13:37:00Z">
        <w:r>
          <w:rPr/>
          <w:delText xml:space="preserve"> element in de </w:delText>
        </w:r>
      </w:del>
      <w:del w:id="189" w:author="Onbekende auteur" w:date="2016-10-17T13:37:00Z">
        <w:r>
          <w:rPr>
            <w:rFonts w:ascii="Courier New" w:hAnsi="Courier New"/>
          </w:rPr>
          <w:delText>&lt;naamGrp&gt;</w:delText>
        </w:r>
      </w:del>
      <w:del w:id="190" w:author="Onbekende auteur" w:date="2016-10-17T13:37:00Z">
        <w:r>
          <w:rPr/>
          <w:delText xml:space="preserve"> en één keer in het </w:delText>
        </w:r>
      </w:del>
      <w:del w:id="191" w:author="Onbekende auteur" w:date="2016-10-17T13:37:00Z">
        <w:r>
          <w:rPr>
            <w:rFonts w:ascii="Courier New" w:hAnsi="Courier New"/>
          </w:rPr>
          <w:delText>&lt;historieMaterieel&gt;</w:delText>
        </w:r>
      </w:del>
      <w:del w:id="192" w:author="Onbekende auteur" w:date="2016-10-17T13:37:00Z">
        <w:r>
          <w:rPr/>
          <w:delText xml:space="preserve"> element op entiteitniveau.</w:delText>
        </w:r>
      </w:del>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6" w:name="Ref_FoutAfhVraagAntwoord"/>
      <w:bookmarkStart w:id="127" w:name="Ref_FoutAfhVraagAntwoord"/>
      <w:bookmarkEnd w:id="127"/>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Overige foutsituaties bij het afhandelen van vraagberichten</w:t>
      </w:r>
    </w:p>
    <w:p>
      <w:pPr>
        <w:pStyle w:val="Kop1"/>
        <w:numPr>
          <w:ilvl w:val="0"/>
          <w:numId w:val="1"/>
        </w:numPr>
        <w:tabs>
          <w:tab w:val="left" w:pos="0" w:leader="none"/>
        </w:tabs>
        <w:ind w:left="363" w:right="0" w:hanging="363"/>
        <w:rPr/>
      </w:pPr>
      <w:bookmarkStart w:id="128" w:name="__RefHeading__34555264"/>
      <w:bookmarkEnd w:id="128"/>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in plaats van een kennisgeving of een samengestelde kennisgeving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1"/>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1"/>
        </w:numPr>
        <w:tabs>
          <w:tab w:val="left" w:pos="0" w:leader="none"/>
        </w:tabs>
        <w:ind w:left="576" w:right="0" w:hanging="576"/>
        <w:rPr/>
      </w:pPr>
      <w:bookmarkStart w:id="129" w:name="__RefHeading___Toc73692_362222095"/>
      <w:bookmarkEnd w:id="129"/>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1 element </w:t>
      </w:r>
      <w:r>
        <w:rPr>
          <w:rFonts w:ascii="Courier New" w:hAnsi="Courier New"/>
        </w:rPr>
        <w:t>&lt;stuurgegevens&gt;</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74789_362222095"/>
      <w:bookmarkEnd w:id="130"/>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28034_84081049"/>
      <w:bookmarkEnd w:id="131"/>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een bepaald entiteittype doorgeven. Daarnaast kunnen in een vrij bericht wijzigingen in objecten van verschillende entiteittypen worden doorgegeven. Dit is te vergelijken met de samengestelde kennisgeving. Indien het vrije bericht precies dezelfde functionaliteit bevat als een samengestelde kennisgeving, dan dient in plaats van het vrije bericht de samengestelde kennisgeving gebruikt te worden.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18"/>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18"/>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6"/>
        </w:numPr>
        <w:rPr/>
      </w:pPr>
      <w:r>
        <w:rPr/>
        <w:t xml:space="preserve">het bericht is aangekomen bij de intermediair, </w:t>
      </w:r>
    </w:p>
    <w:p>
      <w:pPr>
        <w:pStyle w:val="Normal"/>
        <w:numPr>
          <w:ilvl w:val="0"/>
          <w:numId w:val="97"/>
        </w:numPr>
        <w:rPr/>
      </w:pPr>
      <w:r>
        <w:rPr/>
        <w:t>de intermediair heeft niet gecheckt op de correctheid van de stuurgegevens,</w:t>
      </w:r>
    </w:p>
    <w:p>
      <w:pPr>
        <w:pStyle w:val="Normal"/>
        <w:numPr>
          <w:ilvl w:val="0"/>
          <w:numId w:val="97"/>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19"/>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19"/>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20"/>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20"/>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21"/>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21"/>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22"/>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22"/>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23"/>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23"/>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24"/>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24"/>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25"/>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25"/>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26"/>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26"/>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27"/>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27"/>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28">
        <w:r>
          <w:rPr>
            <w:rStyle w:val="Internetkoppeling"/>
          </w:rPr>
          <w:tab/>
        </w:r>
      </w:hyperlink>
      <w:hyperlink r:id="rId29">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30">
        <w:r>
          <w:rPr>
            <w:rStyle w:val="Internetkoppeling"/>
          </w:rPr>
          <w:tab/>
        </w:r>
      </w:hyperlink>
      <w:hyperlink r:id="rId31">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32">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33">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4">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5">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6">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7">
        <w:r>
          <w:rPr>
            <w:rStyle w:val="Internetkoppeling"/>
          </w:rPr>
          <w:t>https://new.kinggemeenten.nl/gemma/stuf/stuf-30</w:t>
        </w:r>
      </w:hyperlink>
      <w:hyperlink r:id="rId38">
        <w:r>
          <w:rPr>
            <w:rStyle w:val="Internetkoppeling"/>
          </w:rPr>
          <w:t>2</w:t>
        </w:r>
      </w:hyperlink>
      <w:hyperlink r:id="rId39">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0">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1">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2">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43">
        <w:r>
          <w:rPr>
            <w:rStyle w:val="Internetkoppeling"/>
          </w:rPr>
          <w:t>http://www.w3.org/TR/2004/REC-xmlschema-0-20041028</w:t>
        </w:r>
      </w:hyperlink>
      <w:r>
        <w:rPr/>
        <w:t xml:space="preserve"> (Primer)</w:t>
      </w:r>
    </w:p>
    <w:p>
      <w:pPr>
        <w:pStyle w:val="Normal"/>
        <w:rPr/>
      </w:pPr>
      <w:r>
        <w:rPr/>
        <w:tab/>
      </w:r>
      <w:hyperlink r:id="rId44">
        <w:r>
          <w:rPr>
            <w:rStyle w:val="Internetkoppeling"/>
          </w:rPr>
          <w:t xml:space="preserve"> http://www.w3.org/TR/2004/REC-xmlschema-1-20041028</w:t>
        </w:r>
      </w:hyperlink>
      <w:r>
        <w:rPr/>
        <w:t xml:space="preserve"> (Structures)</w:t>
      </w:r>
    </w:p>
    <w:p>
      <w:pPr>
        <w:pStyle w:val="Normal"/>
        <w:rPr/>
      </w:pPr>
      <w:r>
        <w:rPr/>
        <w:tab/>
      </w:r>
      <w:hyperlink r:id="rId45">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46">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2" w:name="_Ref100394082"/>
      <w:bookmarkStart w:id="133" w:name="_Ref101868016"/>
      <w:r>
        <w:rPr/>
        <w:t>schrijving van een XML-document</w:t>
      </w:r>
      <w:bookmarkEnd w:id="132"/>
      <w:bookmarkEnd w:id="133"/>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47"/>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137</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137</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1">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8">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9">
    <w:lvl w:ilvl="0">
      <w:start w:val="1"/>
      <w:numFmt w:val="bullet"/>
      <w:lvlText w:val=""/>
      <w:lvlJc w:val="left"/>
      <w:pPr>
        <w:tabs>
          <w:tab w:val="num" w:pos="283"/>
        </w:tabs>
        <w:ind w:left="283" w:hanging="283"/>
      </w:pPr>
      <w:rPr>
        <w:rFonts w:ascii="Symbol" w:hAnsi="Symbol" w:cs="Symbol" w:hint="default"/>
      </w:rPr>
    </w:lvl>
  </w:abstractNum>
  <w:abstractNum w:abstractNumId="8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2">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3">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w="http://schemas.openxmlformats.org/wordprocessingml/2006/main">
  <w:zoom w:percent="125"/>
  <w:trackRevisions/>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www.egem.nl/StUF/StUF0301" TargetMode="External"/><Relationship Id="rId13" Type="http://schemas.openxmlformats.org/officeDocument/2006/relationships/hyperlink" Target="http://www.egem.nl/StUF/StUF0301" TargetMode="External"/><Relationship Id="rId14" Type="http://schemas.openxmlformats.org/officeDocument/2006/relationships/hyperlink" Target="http://www.egem.nl/StUF/StUF0301" TargetMode="External"/><Relationship Id="rId15" Type="http://schemas.openxmlformats.org/officeDocument/2006/relationships/hyperlink" Target="http://www.egem.nl/StUF/StUF0301"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2.emf"/><Relationship Id="rId19" Type="http://schemas.openxmlformats.org/officeDocument/2006/relationships/image" Target="media/image3.emf"/><Relationship Id="rId20" Type="http://schemas.openxmlformats.org/officeDocument/2006/relationships/image" Target="media/image4.emf"/><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emf"/><Relationship Id="rId24" Type="http://schemas.openxmlformats.org/officeDocument/2006/relationships/image" Target="media/image8.emf"/><Relationship Id="rId25" Type="http://schemas.openxmlformats.org/officeDocument/2006/relationships/image" Target="media/image9.emf"/><Relationship Id="rId26" Type="http://schemas.openxmlformats.org/officeDocument/2006/relationships/image" Target="media/image10.emf"/><Relationship Id="rId27" Type="http://schemas.openxmlformats.org/officeDocument/2006/relationships/image" Target="media/image11.emf"/><Relationship Id="rId28" Type="http://schemas.openxmlformats.org/officeDocument/2006/relationships/hyperlink" Target="http://www.egem-iteams.nl/" TargetMode="External"/><Relationship Id="rId29" Type="http://schemas.openxmlformats.org/officeDocument/2006/relationships/hyperlink" Target="https://new.kinggemeenten.nl/gemma/stuf/stuf-algemeen/beheermodel" TargetMode="External"/><Relationship Id="rId30" Type="http://schemas.openxmlformats.org/officeDocument/2006/relationships/hyperlink" Target="http://www.egem-iteams.nl/" TargetMode="External"/><Relationship Id="rId31" Type="http://schemas.openxmlformats.org/officeDocument/2006/relationships/hyperlink" Target="http://www.kinggemeenten.nl/secties/gemma/gemma" TargetMode="External"/><Relationship Id="rId32" Type="http://schemas.openxmlformats.org/officeDocument/2006/relationships/hyperlink" Target="http://www.w3.org/Protocols/rfc2616/rfc2616.html" TargetMode="External"/><Relationship Id="rId33" Type="http://schemas.openxmlformats.org/officeDocument/2006/relationships/hyperlink" Target="http://www.forumstandaardisatie.nl/" TargetMode="External"/><Relationship Id="rId34" Type="http://schemas.openxmlformats.org/officeDocument/2006/relationships/hyperlink" Target="http://www.w3.org/TR/2000/NOTE-SOAP-20000508" TargetMode="External"/><Relationship Id="rId35" Type="http://schemas.openxmlformats.org/officeDocument/2006/relationships/hyperlink" Target="http://www.egem-iteams.nl/" TargetMode="External"/><Relationship Id="rId36" Type="http://schemas.openxmlformats.org/officeDocument/2006/relationships/hyperlink" Target="http://www.egem-iteams.nl/" TargetMode="External"/><Relationship Id="rId37" Type="http://schemas.openxmlformats.org/officeDocument/2006/relationships/hyperlink" Target="https://new.kinggemeenten.nl/gemma/stuf/stuf-301/standaard" TargetMode="External"/><Relationship Id="rId38" Type="http://schemas.openxmlformats.org/officeDocument/2006/relationships/hyperlink" Target="https://new.kinggemeenten.nl/gemma/stuf/stuf-301/standaard" TargetMode="External"/><Relationship Id="rId39" Type="http://schemas.openxmlformats.org/officeDocument/2006/relationships/hyperlink" Target="https://new.kinggemeenten.nl/gemma/stuf/stuf-301/standaard" TargetMode="External"/><Relationship Id="rId40" Type="http://schemas.openxmlformats.org/officeDocument/2006/relationships/hyperlink" Target="http://www.w3.org/Addressing/" TargetMode="External"/><Relationship Id="rId41" Type="http://schemas.openxmlformats.org/officeDocument/2006/relationships/hyperlink" Target="http://www.w3.org/TR/wsdl" TargetMode="External"/><Relationship Id="rId42" Type="http://schemas.openxmlformats.org/officeDocument/2006/relationships/hyperlink" Target="http://www.w3.org/TR/2000/REC-xml-20001006" TargetMode="External"/><Relationship Id="rId43" Type="http://schemas.openxmlformats.org/officeDocument/2006/relationships/hyperlink" Target="http://www.w3.org/TR/2004/REC-xmlschema-0-20041028" TargetMode="External"/><Relationship Id="rId44" Type="http://schemas.openxmlformats.org/officeDocument/2006/relationships/hyperlink" Target="http://www.w3.org/TR/2001/PR-xmlschema-0-20010330" TargetMode="External"/><Relationship Id="rId45" Type="http://schemas.openxmlformats.org/officeDocument/2006/relationships/hyperlink" Target="file:///C:/Users/Maarten/Documents/StUF/Sectormodellen/NieuweOpzet0301Sectormodellen/0205/ http://www.w3.org/TR/2004/REC-xmlschema-2-20041028" TargetMode="External"/><Relationship Id="rId46" Type="http://schemas.openxmlformats.org/officeDocument/2006/relationships/hyperlink" Target="http://www.gemmaonline.nl/images/cocreatiebasisgemeente/f/fc/TheorieHistorie5.pdf" TargetMode="External"/><Relationship Id="rId47" Type="http://schemas.openxmlformats.org/officeDocument/2006/relationships/header" Target="header3.xml"/><Relationship Id="rId48" Type="http://schemas.openxmlformats.org/officeDocument/2006/relationships/footnotes" Target="footnotes.xml"/><Relationship Id="rId49" Type="http://schemas.openxmlformats.org/officeDocument/2006/relationships/comments" Target="comments.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59116</TotalTime>
  <Application>LibreOffice/5.1.5.2$Windows_x86 LibreOffice_project/7a864d8825610a8c07cfc3bc01dd4fce6a9447e5</Application>
  <Pages>137</Pages>
  <Words>60696</Words>
  <Characters>404198</Characters>
  <CharactersWithSpaces>463993</CharactersWithSpaces>
  <Paragraphs>4686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2016-10-18T09:37:03Z</dcterms:modified>
  <cp:revision>1352</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