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59D2" w14:textId="77777777" w:rsidR="00672722" w:rsidRDefault="00672722" w:rsidP="007C7339">
      <w:pPr>
        <w:spacing w:line="240" w:lineRule="atLeast"/>
      </w:pPr>
    </w:p>
    <w:p w14:paraId="4E631408" w14:textId="77777777" w:rsidR="004E7837" w:rsidRPr="007C7339" w:rsidRDefault="004E7837" w:rsidP="007C7339">
      <w:pPr>
        <w:spacing w:line="240" w:lineRule="atLeast"/>
      </w:pPr>
    </w:p>
    <w:p w14:paraId="2CF8A555" w14:textId="77777777" w:rsidR="00672722" w:rsidRPr="007C7339" w:rsidRDefault="00672722" w:rsidP="007C7339">
      <w:pPr>
        <w:spacing w:line="240" w:lineRule="atLeast"/>
      </w:pPr>
    </w:p>
    <w:p w14:paraId="59EB71C3" w14:textId="77777777" w:rsidR="00672722" w:rsidRPr="007C7339" w:rsidRDefault="00672722" w:rsidP="007C7339">
      <w:pPr>
        <w:spacing w:line="240" w:lineRule="atLeast"/>
      </w:pPr>
    </w:p>
    <w:p w14:paraId="38783569" w14:textId="3E4C42B9" w:rsidR="00672722" w:rsidRPr="007C7339" w:rsidRDefault="009351A8" w:rsidP="007C7339">
      <w:pPr>
        <w:spacing w:line="240" w:lineRule="atLeast"/>
      </w:pPr>
      <w:r>
        <w:rPr>
          <w:noProof/>
        </w:rPr>
        <mc:AlternateContent>
          <mc:Choice Requires="wps">
            <w:drawing>
              <wp:anchor distT="0" distB="0" distL="114300" distR="114300" simplePos="0" relativeHeight="251655168" behindDoc="0" locked="0" layoutInCell="1" allowOverlap="1" wp14:anchorId="3EC16EEE" wp14:editId="6119369D">
                <wp:simplePos x="0" y="0"/>
                <wp:positionH relativeFrom="column">
                  <wp:posOffset>232410</wp:posOffset>
                </wp:positionH>
                <wp:positionV relativeFrom="paragraph">
                  <wp:posOffset>109855</wp:posOffset>
                </wp:positionV>
                <wp:extent cx="4914900" cy="1905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0ECDA" w14:textId="46D6B2D8" w:rsidR="00FC25F5" w:rsidRDefault="00FC25F5" w:rsidP="009351A8">
                            <w:pPr>
                              <w:spacing w:line="360" w:lineRule="auto"/>
                              <w:ind w:left="14" w:hanging="14"/>
                              <w:rPr>
                                <w:sz w:val="32"/>
                                <w:szCs w:val="32"/>
                              </w:rPr>
                            </w:pPr>
                            <w:r>
                              <w:rPr>
                                <w:sz w:val="32"/>
                                <w:szCs w:val="32"/>
                              </w:rPr>
                              <w:t xml:space="preserve">Koppelvlakspecificatie </w:t>
                            </w:r>
                          </w:p>
                          <w:p w14:paraId="640D9E0E" w14:textId="3EE64372" w:rsidR="00FC25F5" w:rsidRPr="00FF3644" w:rsidRDefault="00FC25F5" w:rsidP="009351A8">
                            <w:pPr>
                              <w:spacing w:line="360" w:lineRule="auto"/>
                              <w:ind w:left="14" w:hanging="14"/>
                              <w:rPr>
                                <w:sz w:val="44"/>
                                <w:szCs w:val="32"/>
                              </w:rPr>
                            </w:pPr>
                            <w:proofErr w:type="spellStart"/>
                            <w:r>
                              <w:rPr>
                                <w:sz w:val="44"/>
                                <w:szCs w:val="32"/>
                              </w:rPr>
                              <w:t>Geo</w:t>
                            </w:r>
                            <w:proofErr w:type="spellEnd"/>
                            <w:r>
                              <w:rPr>
                                <w:sz w:val="44"/>
                                <w:szCs w:val="32"/>
                              </w:rPr>
                              <w:t>-</w:t>
                            </w:r>
                            <w:r w:rsidRPr="00FF3644">
                              <w:rPr>
                                <w:sz w:val="44"/>
                                <w:szCs w:val="32"/>
                              </w:rPr>
                              <w:t>BAG</w:t>
                            </w:r>
                            <w:r>
                              <w:rPr>
                                <w:sz w:val="44"/>
                                <w:szCs w:val="32"/>
                              </w:rPr>
                              <w:t xml:space="preserve"> berichtenverkeer</w:t>
                            </w:r>
                          </w:p>
                          <w:p w14:paraId="2A4A8578" w14:textId="4012F3FE" w:rsidR="00FC25F5" w:rsidRPr="00FF3644" w:rsidRDefault="00FC25F5"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w:t>
                            </w:r>
                            <w:proofErr w:type="spellStart"/>
                            <w:r>
                              <w:rPr>
                                <w:sz w:val="28"/>
                                <w:szCs w:val="32"/>
                              </w:rPr>
                              <w:t>Geo</w:t>
                            </w:r>
                            <w:proofErr w:type="spellEnd"/>
                            <w:r>
                              <w:rPr>
                                <w:sz w:val="28"/>
                                <w:szCs w:val="32"/>
                              </w:rPr>
                              <w:t xml:space="preserve"> en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pt;margin-top:8.65pt;width:387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" stroked="f">
                <v:textbox>
                  <w:txbxContent>
                    <w:p w14:paraId="5C50ECDA" w14:textId="46D6B2D8" w:rsidR="00FC25F5" w:rsidRDefault="00FC25F5" w:rsidP="009351A8">
                      <w:pPr>
                        <w:spacing w:line="360" w:lineRule="auto"/>
                        <w:ind w:left="14" w:hanging="14"/>
                        <w:rPr>
                          <w:sz w:val="32"/>
                          <w:szCs w:val="32"/>
                        </w:rPr>
                      </w:pPr>
                      <w:r>
                        <w:rPr>
                          <w:sz w:val="32"/>
                          <w:szCs w:val="32"/>
                        </w:rPr>
                        <w:t xml:space="preserve">Koppelvlakspecificatie </w:t>
                      </w:r>
                    </w:p>
                    <w:p w14:paraId="640D9E0E" w14:textId="3EE64372" w:rsidR="00FC25F5" w:rsidRPr="00FF3644" w:rsidRDefault="00FC25F5" w:rsidP="009351A8">
                      <w:pPr>
                        <w:spacing w:line="360" w:lineRule="auto"/>
                        <w:ind w:left="14" w:hanging="14"/>
                        <w:rPr>
                          <w:sz w:val="44"/>
                          <w:szCs w:val="32"/>
                        </w:rPr>
                      </w:pPr>
                      <w:proofErr w:type="spellStart"/>
                      <w:r>
                        <w:rPr>
                          <w:sz w:val="44"/>
                          <w:szCs w:val="32"/>
                        </w:rPr>
                        <w:t>Geo</w:t>
                      </w:r>
                      <w:proofErr w:type="spellEnd"/>
                      <w:r>
                        <w:rPr>
                          <w:sz w:val="44"/>
                          <w:szCs w:val="32"/>
                        </w:rPr>
                        <w:t>-</w:t>
                      </w:r>
                      <w:r w:rsidRPr="00FF3644">
                        <w:rPr>
                          <w:sz w:val="44"/>
                          <w:szCs w:val="32"/>
                        </w:rPr>
                        <w:t>BAG</w:t>
                      </w:r>
                      <w:r>
                        <w:rPr>
                          <w:sz w:val="44"/>
                          <w:szCs w:val="32"/>
                        </w:rPr>
                        <w:t xml:space="preserve"> berichtenverkeer</w:t>
                      </w:r>
                    </w:p>
                    <w:p w14:paraId="2A4A8578" w14:textId="4012F3FE" w:rsidR="00FC25F5" w:rsidRPr="00FF3644" w:rsidRDefault="00FC25F5"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w:t>
                      </w:r>
                      <w:proofErr w:type="spellStart"/>
                      <w:r>
                        <w:rPr>
                          <w:sz w:val="28"/>
                          <w:szCs w:val="32"/>
                        </w:rPr>
                        <w:t>Geo</w:t>
                      </w:r>
                      <w:proofErr w:type="spellEnd"/>
                      <w:r>
                        <w:rPr>
                          <w:sz w:val="28"/>
                          <w:szCs w:val="32"/>
                        </w:rPr>
                        <w:t xml:space="preserve"> en BAG</w:t>
                      </w:r>
                    </w:p>
                  </w:txbxContent>
                </v:textbox>
                <w10:wrap type="square"/>
              </v:shape>
            </w:pict>
          </mc:Fallback>
        </mc:AlternateContent>
      </w:r>
    </w:p>
    <w:p w14:paraId="76A5C260" w14:textId="77777777" w:rsidR="00672722" w:rsidRPr="007C7339" w:rsidRDefault="00672722" w:rsidP="007C7339">
      <w:pPr>
        <w:spacing w:line="240" w:lineRule="atLeast"/>
      </w:pPr>
    </w:p>
    <w:p w14:paraId="501ED6C8" w14:textId="77777777" w:rsidR="00672722" w:rsidRPr="007C7339" w:rsidRDefault="00672722" w:rsidP="007C7339">
      <w:pPr>
        <w:spacing w:line="240" w:lineRule="atLeast"/>
      </w:pPr>
    </w:p>
    <w:p w14:paraId="4A22A4E0" w14:textId="77777777" w:rsidR="00672722" w:rsidRPr="007C7339" w:rsidRDefault="00672722" w:rsidP="007C7339">
      <w:pPr>
        <w:spacing w:line="240" w:lineRule="atLeast"/>
        <w:jc w:val="left"/>
        <w:rPr>
          <w:sz w:val="28"/>
          <w:szCs w:val="28"/>
        </w:rPr>
      </w:pPr>
    </w:p>
    <w:p w14:paraId="2E1C06A2" w14:textId="77777777" w:rsidR="00672722" w:rsidRPr="007C7339" w:rsidRDefault="00672722" w:rsidP="007C7339">
      <w:pPr>
        <w:spacing w:line="240" w:lineRule="atLeast"/>
        <w:jc w:val="left"/>
        <w:rPr>
          <w:sz w:val="28"/>
          <w:szCs w:val="28"/>
        </w:rPr>
      </w:pPr>
    </w:p>
    <w:p w14:paraId="043745DA" w14:textId="77777777" w:rsidR="00672722" w:rsidRPr="007C7339" w:rsidRDefault="00672722" w:rsidP="007C7339">
      <w:pPr>
        <w:spacing w:line="240" w:lineRule="atLeast"/>
        <w:jc w:val="left"/>
        <w:rPr>
          <w:sz w:val="28"/>
          <w:szCs w:val="28"/>
        </w:rPr>
      </w:pPr>
    </w:p>
    <w:p w14:paraId="577F7D3B" w14:textId="37284113" w:rsidR="00672722" w:rsidRPr="007C7339" w:rsidRDefault="00672722" w:rsidP="007C7339">
      <w:pPr>
        <w:spacing w:line="240" w:lineRule="atLeast"/>
        <w:jc w:val="left"/>
        <w:rPr>
          <w:sz w:val="28"/>
          <w:szCs w:val="28"/>
        </w:rPr>
      </w:pPr>
    </w:p>
    <w:p w14:paraId="50F433BF" w14:textId="75005E47" w:rsidR="00672722" w:rsidRPr="007C7339" w:rsidRDefault="00672722" w:rsidP="007C7339">
      <w:pPr>
        <w:spacing w:line="240" w:lineRule="atLeast"/>
        <w:jc w:val="left"/>
        <w:rPr>
          <w:sz w:val="28"/>
          <w:szCs w:val="28"/>
        </w:rPr>
      </w:pPr>
    </w:p>
    <w:p w14:paraId="43721521" w14:textId="73A9C86E" w:rsidR="00672722" w:rsidRPr="007C7339" w:rsidRDefault="00B12D3C" w:rsidP="007C7339">
      <w:pPr>
        <w:spacing w:line="240" w:lineRule="atLeast"/>
        <w:jc w:val="left"/>
        <w:rPr>
          <w:sz w:val="28"/>
          <w:szCs w:val="28"/>
        </w:rPr>
      </w:pPr>
      <w:r>
        <w:rPr>
          <w:noProof/>
        </w:rPr>
        <mc:AlternateContent>
          <mc:Choice Requires="wps">
            <w:drawing>
              <wp:anchor distT="0" distB="0" distL="114300" distR="114300" simplePos="0" relativeHeight="251656192" behindDoc="0" locked="0" layoutInCell="1" allowOverlap="1" wp14:anchorId="4C44C966" wp14:editId="537B0C1C">
                <wp:simplePos x="0" y="0"/>
                <wp:positionH relativeFrom="column">
                  <wp:posOffset>-5022215</wp:posOffset>
                </wp:positionH>
                <wp:positionV relativeFrom="paragraph">
                  <wp:posOffset>344170</wp:posOffset>
                </wp:positionV>
                <wp:extent cx="5029200" cy="60960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C67BF" w14:textId="77777777" w:rsidR="00FC25F5" w:rsidRDefault="00FC25F5" w:rsidP="00796267">
                            <w:pPr>
                              <w:rPr>
                                <w:sz w:val="28"/>
                                <w:szCs w:val="28"/>
                              </w:rPr>
                            </w:pPr>
                            <w:bookmarkStart w:id="0" w:name="Opdrachtgever"/>
                          </w:p>
                          <w:p w14:paraId="1B5BE81A" w14:textId="77777777" w:rsidR="00FC25F5" w:rsidRPr="00F22F7A" w:rsidRDefault="00FC25F5" w:rsidP="00796267">
                            <w:pPr>
                              <w:rPr>
                                <w:sz w:val="24"/>
                                <w:szCs w:val="24"/>
                              </w:rPr>
                            </w:pPr>
                            <w:proofErr w:type="spellStart"/>
                            <w:r w:rsidRPr="00F22F7A">
                              <w:rPr>
                                <w:sz w:val="24"/>
                                <w:szCs w:val="24"/>
                              </w:rPr>
                              <w:t>Geonovum</w:t>
                            </w:r>
                            <w:bookmarkEnd w:id="0"/>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95.45pt;margin-top:27.1pt;width:396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digQIAABY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" stroked="f">
                <v:textbox>
                  <w:txbxContent>
                    <w:p w14:paraId="67EC67BF" w14:textId="77777777" w:rsidR="00FC25F5" w:rsidRDefault="00FC25F5" w:rsidP="00796267">
                      <w:pPr>
                        <w:rPr>
                          <w:sz w:val="28"/>
                          <w:szCs w:val="28"/>
                        </w:rPr>
                      </w:pPr>
                      <w:bookmarkStart w:id="1" w:name="Opdrachtgever"/>
                    </w:p>
                    <w:p w14:paraId="1B5BE81A" w14:textId="77777777" w:rsidR="00FC25F5" w:rsidRPr="00F22F7A" w:rsidRDefault="00FC25F5" w:rsidP="00796267">
                      <w:pPr>
                        <w:rPr>
                          <w:sz w:val="24"/>
                          <w:szCs w:val="24"/>
                        </w:rPr>
                      </w:pPr>
                      <w:proofErr w:type="spellStart"/>
                      <w:r w:rsidRPr="00F22F7A">
                        <w:rPr>
                          <w:sz w:val="24"/>
                          <w:szCs w:val="24"/>
                        </w:rPr>
                        <w:t>Geonovum</w:t>
                      </w:r>
                      <w:bookmarkEnd w:id="1"/>
                      <w:proofErr w:type="spellEnd"/>
                    </w:p>
                  </w:txbxContent>
                </v:textbox>
                <w10:wrap type="square"/>
              </v:shape>
            </w:pict>
          </mc:Fallback>
        </mc:AlternateContent>
      </w:r>
    </w:p>
    <w:p w14:paraId="7DC629B3" w14:textId="25060991" w:rsidR="00B03564" w:rsidRDefault="00B03564" w:rsidP="007C7339">
      <w:pPr>
        <w:spacing w:line="240" w:lineRule="atLeast"/>
        <w:jc w:val="left"/>
      </w:pPr>
    </w:p>
    <w:p w14:paraId="0AA17EAA" w14:textId="0F8825E5" w:rsidR="00672722" w:rsidRPr="007C7339" w:rsidRDefault="00F22F7A" w:rsidP="007C7339">
      <w:pPr>
        <w:spacing w:line="240" w:lineRule="atLeast"/>
        <w:jc w:val="left"/>
        <w:sectPr w:rsidR="00672722" w:rsidRPr="007C7339" w:rsidSect="00672722">
          <w:headerReference w:type="even" r:id="rId9"/>
          <w:headerReference w:type="default" r:id="rId10"/>
          <w:footerReference w:type="even" r:id="rId11"/>
          <w:footerReference w:type="default" r:id="rId12"/>
          <w:headerReference w:type="first" r:id="rId13"/>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14:anchorId="1DC981CC" wp14:editId="74A40E9D">
                <wp:simplePos x="0" y="0"/>
                <wp:positionH relativeFrom="column">
                  <wp:posOffset>-180975</wp:posOffset>
                </wp:positionH>
                <wp:positionV relativeFrom="paragraph">
                  <wp:posOffset>4086225</wp:posOffset>
                </wp:positionV>
                <wp:extent cx="2171700" cy="457200"/>
                <wp:effectExtent l="0" t="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noFill/>
                        <a:ln>
                          <a:noFill/>
                        </a:ln>
                        <a:extLst/>
                      </wps:spPr>
                      <wps:txbx>
                        <w:txbxContent>
                          <w:p w14:paraId="79D96211" w14:textId="77777777" w:rsidR="00FC25F5" w:rsidRPr="00FF3644" w:rsidRDefault="00FC25F5" w:rsidP="00796267">
                            <w:pPr>
                              <w:rPr>
                                <w:b/>
                                <w:sz w:val="18"/>
                                <w:szCs w:val="20"/>
                              </w:rPr>
                            </w:pPr>
                            <w:r w:rsidRPr="00FF3644">
                              <w:rPr>
                                <w:b/>
                                <w:sz w:val="18"/>
                                <w:szCs w:val="20"/>
                              </w:rPr>
                              <w:t>versie</w:t>
                            </w:r>
                          </w:p>
                          <w:p w14:paraId="23941825" w14:textId="52573861" w:rsidR="00FC25F5" w:rsidRPr="00FF3644" w:rsidRDefault="00FC25F5" w:rsidP="00796267">
                            <w:pPr>
                              <w:rPr>
                                <w:sz w:val="18"/>
                                <w:szCs w:val="20"/>
                              </w:rPr>
                            </w:pPr>
                            <w:bookmarkStart w:id="1" w:name="Versienummer"/>
                            <w:r w:rsidRPr="00FF3644">
                              <w:rPr>
                                <w:sz w:val="18"/>
                                <w:szCs w:val="20"/>
                              </w:rPr>
                              <w:t>V0.</w:t>
                            </w:r>
                            <w:r>
                              <w:rPr>
                                <w:sz w:val="18"/>
                                <w:szCs w:val="20"/>
                              </w:rPr>
                              <w:t>999</w:t>
                            </w:r>
                            <w:r w:rsidRPr="00FF3644">
                              <w:rPr>
                                <w:sz w:val="18"/>
                                <w:szCs w:val="20"/>
                              </w:rPr>
                              <w:t>, concept</w:t>
                            </w:r>
                            <w:bookmarkEnd w:id="1"/>
                            <w:r w:rsidRPr="00FF3644">
                              <w:rPr>
                                <w:sz w:val="18"/>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4.25pt;margin-top:321.75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" filled="f" stroked="f">
                <v:textbox>
                  <w:txbxContent>
                    <w:p w14:paraId="79D96211" w14:textId="77777777" w:rsidR="00FC25F5" w:rsidRPr="00FF3644" w:rsidRDefault="00FC25F5" w:rsidP="00796267">
                      <w:pPr>
                        <w:rPr>
                          <w:b/>
                          <w:sz w:val="18"/>
                          <w:szCs w:val="20"/>
                        </w:rPr>
                      </w:pPr>
                      <w:r w:rsidRPr="00FF3644">
                        <w:rPr>
                          <w:b/>
                          <w:sz w:val="18"/>
                          <w:szCs w:val="20"/>
                        </w:rPr>
                        <w:t>versie</w:t>
                      </w:r>
                    </w:p>
                    <w:p w14:paraId="23941825" w14:textId="52573861" w:rsidR="00FC25F5" w:rsidRPr="00FF3644" w:rsidRDefault="00FC25F5" w:rsidP="00796267">
                      <w:pPr>
                        <w:rPr>
                          <w:sz w:val="18"/>
                          <w:szCs w:val="20"/>
                        </w:rPr>
                      </w:pPr>
                      <w:bookmarkStart w:id="3" w:name="Versienummer"/>
                      <w:r w:rsidRPr="00FF3644">
                        <w:rPr>
                          <w:sz w:val="18"/>
                          <w:szCs w:val="20"/>
                        </w:rPr>
                        <w:t>V0.</w:t>
                      </w:r>
                      <w:r>
                        <w:rPr>
                          <w:sz w:val="18"/>
                          <w:szCs w:val="20"/>
                        </w:rPr>
                        <w:t>999</w:t>
                      </w:r>
                      <w:r w:rsidRPr="00FF3644">
                        <w:rPr>
                          <w:sz w:val="18"/>
                          <w:szCs w:val="20"/>
                        </w:rPr>
                        <w:t>, concept</w:t>
                      </w:r>
                      <w:bookmarkEnd w:id="3"/>
                      <w:r w:rsidRPr="00FF3644">
                        <w:rPr>
                          <w:sz w:val="18"/>
                          <w:szCs w:val="20"/>
                        </w:rPr>
                        <w:t xml:space="preserve"> </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568520B6" wp14:editId="79117B63">
                <wp:simplePos x="0" y="0"/>
                <wp:positionH relativeFrom="column">
                  <wp:posOffset>-180975</wp:posOffset>
                </wp:positionH>
                <wp:positionV relativeFrom="paragraph">
                  <wp:posOffset>3609975</wp:posOffset>
                </wp:positionV>
                <wp:extent cx="2171700" cy="4572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B94AD" w14:textId="77777777" w:rsidR="00FC25F5" w:rsidRPr="00FF3644" w:rsidRDefault="00FC25F5" w:rsidP="00672722">
                            <w:pPr>
                              <w:jc w:val="left"/>
                              <w:rPr>
                                <w:b/>
                                <w:sz w:val="18"/>
                                <w:szCs w:val="20"/>
                              </w:rPr>
                            </w:pPr>
                            <w:r w:rsidRPr="00FF3644">
                              <w:rPr>
                                <w:b/>
                                <w:sz w:val="18"/>
                                <w:szCs w:val="20"/>
                              </w:rPr>
                              <w:t>datum</w:t>
                            </w:r>
                          </w:p>
                          <w:p w14:paraId="6FA3A6DB" w14:textId="09046F64" w:rsidR="00FC25F5" w:rsidRPr="00FF3644" w:rsidRDefault="004C04FE" w:rsidP="00672722">
                            <w:pPr>
                              <w:jc w:val="left"/>
                              <w:rPr>
                                <w:sz w:val="18"/>
                                <w:szCs w:val="20"/>
                              </w:rPr>
                            </w:pPr>
                            <w:r>
                              <w:rPr>
                                <w:sz w:val="18"/>
                                <w:szCs w:val="20"/>
                              </w:rPr>
                              <w:t>10</w:t>
                            </w:r>
                            <w:r w:rsidR="00FC25F5">
                              <w:rPr>
                                <w:sz w:val="18"/>
                                <w:szCs w:val="20"/>
                              </w:rPr>
                              <w:t xml:space="preserve"> november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14.25pt;margin-top:284.25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" stroked="f">
                <v:textbox>
                  <w:txbxContent>
                    <w:p w14:paraId="549B94AD" w14:textId="77777777" w:rsidR="00FC25F5" w:rsidRPr="00FF3644" w:rsidRDefault="00FC25F5" w:rsidP="00672722">
                      <w:pPr>
                        <w:jc w:val="left"/>
                        <w:rPr>
                          <w:b/>
                          <w:sz w:val="18"/>
                          <w:szCs w:val="20"/>
                        </w:rPr>
                      </w:pPr>
                      <w:r w:rsidRPr="00FF3644">
                        <w:rPr>
                          <w:b/>
                          <w:sz w:val="18"/>
                          <w:szCs w:val="20"/>
                        </w:rPr>
                        <w:t>datum</w:t>
                      </w:r>
                    </w:p>
                    <w:p w14:paraId="6FA3A6DB" w14:textId="09046F64" w:rsidR="00FC25F5" w:rsidRPr="00FF3644" w:rsidRDefault="004C04FE" w:rsidP="00672722">
                      <w:pPr>
                        <w:jc w:val="left"/>
                        <w:rPr>
                          <w:sz w:val="18"/>
                          <w:szCs w:val="20"/>
                        </w:rPr>
                      </w:pPr>
                      <w:r>
                        <w:rPr>
                          <w:sz w:val="18"/>
                          <w:szCs w:val="20"/>
                        </w:rPr>
                        <w:t>10</w:t>
                      </w:r>
                      <w:r w:rsidR="00FC25F5">
                        <w:rPr>
                          <w:sz w:val="18"/>
                          <w:szCs w:val="20"/>
                        </w:rPr>
                        <w:t xml:space="preserve"> november 2015</w:t>
                      </w:r>
                    </w:p>
                  </w:txbxContent>
                </v:textbox>
                <w10:wrap type="square"/>
              </v:shape>
            </w:pict>
          </mc:Fallback>
        </mc:AlternateContent>
      </w:r>
    </w:p>
    <w:p w14:paraId="6F5201B2" w14:textId="0F569AD7" w:rsidR="00B03564" w:rsidRPr="00FF3644" w:rsidRDefault="00014147" w:rsidP="00B03564">
      <w:pPr>
        <w:spacing w:line="240" w:lineRule="auto"/>
        <w:jc w:val="left"/>
        <w:rPr>
          <w:b/>
          <w:sz w:val="28"/>
          <w:szCs w:val="28"/>
        </w:rPr>
      </w:pPr>
      <w:r w:rsidRPr="00FF3644">
        <w:rPr>
          <w:b/>
          <w:sz w:val="28"/>
          <w:szCs w:val="28"/>
        </w:rPr>
        <w:lastRenderedPageBreak/>
        <w:t>Colofon</w:t>
      </w:r>
    </w:p>
    <w:p w14:paraId="30F703B9" w14:textId="77777777" w:rsidR="00014147" w:rsidRPr="00FF3644" w:rsidRDefault="00014147" w:rsidP="00B03564">
      <w:pPr>
        <w:spacing w:line="240" w:lineRule="auto"/>
        <w:jc w:val="left"/>
      </w:pPr>
    </w:p>
    <w:p w14:paraId="02ABFBC1" w14:textId="0B575AC8" w:rsidR="00264602" w:rsidRPr="00FF3644" w:rsidRDefault="00264602" w:rsidP="00264602">
      <w:pPr>
        <w:spacing w:line="240" w:lineRule="auto"/>
        <w:jc w:val="left"/>
      </w:pPr>
      <w:r w:rsidRPr="00FF3644">
        <w:t xml:space="preserve">Auteurs: </w:t>
      </w:r>
      <w:r w:rsidRPr="00FF3644">
        <w:tab/>
      </w:r>
      <w:r>
        <w:tab/>
      </w:r>
      <w:proofErr w:type="spellStart"/>
      <w:r>
        <w:t>Geonovum</w:t>
      </w:r>
      <w:proofErr w:type="spellEnd"/>
      <w:r w:rsidRPr="00FF3644">
        <w:t xml:space="preserve"> </w:t>
      </w:r>
    </w:p>
    <w:p w14:paraId="1AE5DEB4" w14:textId="2D14A564" w:rsidR="00264602" w:rsidRDefault="00264602" w:rsidP="00FF3644">
      <w:pPr>
        <w:spacing w:line="240" w:lineRule="auto"/>
        <w:jc w:val="left"/>
      </w:pPr>
      <w:r w:rsidRPr="00FF3644">
        <w:t xml:space="preserve">Beheer: </w:t>
      </w:r>
      <w:r w:rsidRPr="00FF3644">
        <w:tab/>
      </w:r>
      <w:r w:rsidRPr="00FF3644">
        <w:tab/>
      </w:r>
      <w:r>
        <w:tab/>
      </w:r>
      <w:proofErr w:type="spellStart"/>
      <w:r w:rsidRPr="00FF3644">
        <w:t>Geonovum</w:t>
      </w:r>
      <w:proofErr w:type="spellEnd"/>
      <w:r w:rsidRPr="00FF3644">
        <w:t xml:space="preserve"> </w:t>
      </w:r>
    </w:p>
    <w:p w14:paraId="38A524F6" w14:textId="77777777" w:rsidR="00264602" w:rsidRDefault="00264602" w:rsidP="00FF3644">
      <w:pPr>
        <w:spacing w:line="240" w:lineRule="auto"/>
        <w:jc w:val="left"/>
      </w:pPr>
    </w:p>
    <w:p w14:paraId="3287C80F" w14:textId="57BF731E" w:rsidR="00264602" w:rsidRDefault="00264602" w:rsidP="00FF3644">
      <w:pPr>
        <w:spacing w:line="240" w:lineRule="auto"/>
        <w:jc w:val="left"/>
      </w:pPr>
      <w:r>
        <w:tab/>
      </w:r>
      <w:r>
        <w:tab/>
      </w:r>
      <w:r>
        <w:tab/>
      </w:r>
    </w:p>
    <w:p w14:paraId="66B03278" w14:textId="5A15953F" w:rsidR="00264602" w:rsidRPr="00FF3644" w:rsidRDefault="00264602" w:rsidP="00FF3644">
      <w:pPr>
        <w:spacing w:line="240" w:lineRule="auto"/>
        <w:jc w:val="left"/>
      </w:pPr>
      <w:r>
        <w:tab/>
      </w:r>
      <w:r>
        <w:tab/>
      </w:r>
      <w:r>
        <w:tab/>
      </w:r>
      <w:proofErr w:type="spellStart"/>
      <w:r>
        <w:t>Geonovum</w:t>
      </w:r>
      <w:proofErr w:type="spellEnd"/>
    </w:p>
    <w:p w14:paraId="369DB9DB" w14:textId="77777777" w:rsidR="00264602" w:rsidRDefault="00264602" w:rsidP="00264602">
      <w:pPr>
        <w:rPr>
          <w:rFonts w:cs="Tahoma"/>
        </w:rPr>
      </w:pPr>
      <w:r w:rsidRPr="00FF3644">
        <w:tab/>
      </w:r>
      <w:r w:rsidRPr="00FF3644">
        <w:tab/>
      </w:r>
      <w:r w:rsidRPr="00FF3644">
        <w:tab/>
      </w:r>
      <w:proofErr w:type="spellStart"/>
      <w:r w:rsidRPr="00FF3644">
        <w:rPr>
          <w:rFonts w:cs="Tahoma"/>
        </w:rPr>
        <w:t>Barchman</w:t>
      </w:r>
      <w:proofErr w:type="spellEnd"/>
      <w:r w:rsidRPr="00FF3644">
        <w:rPr>
          <w:rFonts w:cs="Tahoma"/>
        </w:rPr>
        <w:t xml:space="preserve"> </w:t>
      </w:r>
      <w:proofErr w:type="spellStart"/>
      <w:r w:rsidRPr="00FF3644">
        <w:rPr>
          <w:rFonts w:cs="Tahoma"/>
        </w:rPr>
        <w:t>Wuytierslaan</w:t>
      </w:r>
      <w:proofErr w:type="spellEnd"/>
      <w:r w:rsidRPr="00FF3644">
        <w:rPr>
          <w:rFonts w:cs="Tahoma"/>
        </w:rPr>
        <w:t xml:space="preserve"> 10, </w:t>
      </w:r>
    </w:p>
    <w:p w14:paraId="2C4EDC32" w14:textId="77777777" w:rsidR="00264602" w:rsidRDefault="00264602" w:rsidP="00FF3644">
      <w:pPr>
        <w:ind w:left="1418" w:firstLine="709"/>
        <w:rPr>
          <w:rFonts w:cs="Tahoma"/>
        </w:rPr>
      </w:pPr>
      <w:r w:rsidRPr="00FF3644">
        <w:rPr>
          <w:rFonts w:cs="Tahoma"/>
        </w:rPr>
        <w:t xml:space="preserve">3818 LH Amersfoort </w:t>
      </w:r>
    </w:p>
    <w:p w14:paraId="16CF0684" w14:textId="77777777" w:rsidR="00264602" w:rsidRDefault="00264602" w:rsidP="00FF3644">
      <w:pPr>
        <w:ind w:left="1418" w:firstLine="709"/>
        <w:rPr>
          <w:rFonts w:cs="Tahoma"/>
        </w:rPr>
      </w:pPr>
      <w:r w:rsidRPr="00FF3644">
        <w:rPr>
          <w:rFonts w:cs="Tahoma"/>
        </w:rPr>
        <w:t>Postbus 508</w:t>
      </w:r>
    </w:p>
    <w:p w14:paraId="1CD5A301" w14:textId="1CD30FAB" w:rsidR="00264602" w:rsidRPr="00EE0DC7" w:rsidRDefault="00264602" w:rsidP="00FF3644">
      <w:pPr>
        <w:ind w:left="1418" w:firstLine="709"/>
        <w:rPr>
          <w:rFonts w:cs="Tahoma"/>
          <w:lang w:val="en-GB"/>
        </w:rPr>
      </w:pPr>
      <w:r w:rsidRPr="00EE0DC7">
        <w:rPr>
          <w:rFonts w:cs="Tahoma"/>
          <w:lang w:val="en-GB"/>
        </w:rPr>
        <w:t xml:space="preserve">3800 AM Amersfoort </w:t>
      </w:r>
    </w:p>
    <w:p w14:paraId="54039BBE" w14:textId="55EA8513" w:rsidR="00264602" w:rsidRPr="00EE0DC7" w:rsidRDefault="00264602" w:rsidP="00FF3644">
      <w:pPr>
        <w:ind w:left="1418" w:firstLine="709"/>
        <w:rPr>
          <w:rFonts w:cs="Tahoma"/>
          <w:lang w:val="en-GB"/>
        </w:rPr>
      </w:pPr>
      <w:r w:rsidRPr="00EE0DC7">
        <w:rPr>
          <w:rFonts w:cs="Tahoma"/>
          <w:lang w:val="en-GB"/>
        </w:rPr>
        <w:t>Email: info@geonovum.nl</w:t>
      </w:r>
    </w:p>
    <w:p w14:paraId="46E819A1" w14:textId="77777777" w:rsidR="00264602" w:rsidRPr="00EE0DC7" w:rsidRDefault="00264602" w:rsidP="00264602">
      <w:pPr>
        <w:spacing w:line="240" w:lineRule="auto"/>
        <w:jc w:val="left"/>
        <w:rPr>
          <w:sz w:val="28"/>
          <w:szCs w:val="28"/>
          <w:lang w:val="en-GB"/>
        </w:rPr>
      </w:pPr>
    </w:p>
    <w:p w14:paraId="1C24D3D9" w14:textId="77777777" w:rsidR="00B03EE0" w:rsidRDefault="00B03EE0">
      <w:pPr>
        <w:spacing w:line="240" w:lineRule="auto"/>
        <w:jc w:val="left"/>
        <w:rPr>
          <w:sz w:val="28"/>
          <w:szCs w:val="28"/>
        </w:rPr>
      </w:pPr>
      <w:r>
        <w:rPr>
          <w:sz w:val="28"/>
          <w:szCs w:val="28"/>
        </w:rPr>
        <w:br w:type="page"/>
      </w:r>
    </w:p>
    <w:p w14:paraId="7084F3E8" w14:textId="2EA21C4F" w:rsidR="00D2625A" w:rsidRPr="007C7339" w:rsidRDefault="00D100A8" w:rsidP="007C7339">
      <w:pPr>
        <w:spacing w:line="240" w:lineRule="atLeast"/>
        <w:rPr>
          <w:sz w:val="28"/>
          <w:szCs w:val="28"/>
        </w:rPr>
      </w:pPr>
      <w:r w:rsidRPr="007C7339">
        <w:rPr>
          <w:sz w:val="28"/>
          <w:szCs w:val="28"/>
        </w:rPr>
        <w:lastRenderedPageBreak/>
        <w:t>Inhoudsopgave</w:t>
      </w:r>
    </w:p>
    <w:p w14:paraId="378DF54E" w14:textId="77777777" w:rsidR="001E18AC" w:rsidRPr="007C7339" w:rsidRDefault="001E18AC" w:rsidP="007C7339">
      <w:pPr>
        <w:spacing w:line="240" w:lineRule="atLeast"/>
        <w:rPr>
          <w:sz w:val="28"/>
          <w:szCs w:val="28"/>
        </w:rPr>
      </w:pPr>
    </w:p>
    <w:p w14:paraId="70ABA6B4" w14:textId="7D4DB7BD" w:rsidR="00D16D8A" w:rsidRDefault="00ED7A21">
      <w:pPr>
        <w:pStyle w:val="Inhopg1"/>
        <w:rPr>
          <w:rFonts w:asciiTheme="minorHAnsi" w:eastAsiaTheme="minorEastAsia" w:hAnsiTheme="minorHAnsi" w:cstheme="minorBidi"/>
          <w:sz w:val="22"/>
          <w:szCs w:val="22"/>
        </w:rPr>
      </w:pPr>
      <w:r>
        <w:fldChar w:fldCharType="begin"/>
      </w:r>
      <w:r w:rsidR="00063973">
        <w:instrText xml:space="preserve"> TOC \o "1-4" \f \h \z \t "Hoofdstuktitel;1;Paragraaftitel;2;subparagraaftitel;3;Bijlagen;4;Bijlageparagraaf;5" </w:instrText>
      </w:r>
      <w:r>
        <w:fldChar w:fldCharType="separate"/>
      </w:r>
      <w:hyperlink w:anchor="_Toc434222908" w:history="1">
        <w:r w:rsidR="00D16D8A" w:rsidRPr="005D25F5">
          <w:rPr>
            <w:rStyle w:val="Hyperlink"/>
          </w:rPr>
          <w:t>Inleiding</w:t>
        </w:r>
        <w:r w:rsidR="00D16D8A">
          <w:rPr>
            <w:webHidden/>
          </w:rPr>
          <w:tab/>
        </w:r>
        <w:r w:rsidR="00D16D8A">
          <w:rPr>
            <w:webHidden/>
          </w:rPr>
          <w:tab/>
        </w:r>
        <w:r w:rsidR="00D16D8A">
          <w:rPr>
            <w:webHidden/>
          </w:rPr>
          <w:fldChar w:fldCharType="begin"/>
        </w:r>
        <w:r w:rsidR="00D16D8A">
          <w:rPr>
            <w:webHidden/>
          </w:rPr>
          <w:instrText xml:space="preserve"> PAGEREF _Toc434222908 \h </w:instrText>
        </w:r>
        <w:r w:rsidR="00D16D8A">
          <w:rPr>
            <w:webHidden/>
          </w:rPr>
        </w:r>
        <w:r w:rsidR="00D16D8A">
          <w:rPr>
            <w:webHidden/>
          </w:rPr>
          <w:fldChar w:fldCharType="separate"/>
        </w:r>
        <w:r w:rsidR="00D16D8A">
          <w:rPr>
            <w:webHidden/>
          </w:rPr>
          <w:t>5</w:t>
        </w:r>
        <w:r w:rsidR="00D16D8A">
          <w:rPr>
            <w:webHidden/>
          </w:rPr>
          <w:fldChar w:fldCharType="end"/>
        </w:r>
      </w:hyperlink>
    </w:p>
    <w:p w14:paraId="04274C51" w14:textId="77777777" w:rsidR="00D16D8A" w:rsidRDefault="004C04FE">
      <w:pPr>
        <w:pStyle w:val="Inhopg2"/>
        <w:rPr>
          <w:rFonts w:asciiTheme="minorHAnsi" w:eastAsiaTheme="minorEastAsia" w:hAnsiTheme="minorHAnsi" w:cstheme="minorBidi"/>
          <w:sz w:val="22"/>
          <w:szCs w:val="22"/>
        </w:rPr>
      </w:pPr>
      <w:hyperlink w:anchor="_Toc434222909" w:history="1">
        <w:r w:rsidR="00D16D8A" w:rsidRPr="005D25F5">
          <w:rPr>
            <w:rStyle w:val="Hyperlink"/>
          </w:rPr>
          <w:t>1.1</w:t>
        </w:r>
        <w:r w:rsidR="00D16D8A">
          <w:rPr>
            <w:rFonts w:asciiTheme="minorHAnsi" w:eastAsiaTheme="minorEastAsia" w:hAnsiTheme="minorHAnsi" w:cstheme="minorBidi"/>
            <w:sz w:val="22"/>
            <w:szCs w:val="22"/>
          </w:rPr>
          <w:tab/>
        </w:r>
        <w:r w:rsidR="00D16D8A" w:rsidRPr="005D25F5">
          <w:rPr>
            <w:rStyle w:val="Hyperlink"/>
          </w:rPr>
          <w:t>Waarom dit koppelvlak?</w:t>
        </w:r>
        <w:r w:rsidR="00D16D8A">
          <w:rPr>
            <w:webHidden/>
          </w:rPr>
          <w:tab/>
        </w:r>
        <w:r w:rsidR="00D16D8A">
          <w:rPr>
            <w:webHidden/>
          </w:rPr>
          <w:fldChar w:fldCharType="begin"/>
        </w:r>
        <w:r w:rsidR="00D16D8A">
          <w:rPr>
            <w:webHidden/>
          </w:rPr>
          <w:instrText xml:space="preserve"> PAGEREF _Toc434222909 \h </w:instrText>
        </w:r>
        <w:r w:rsidR="00D16D8A">
          <w:rPr>
            <w:webHidden/>
          </w:rPr>
        </w:r>
        <w:r w:rsidR="00D16D8A">
          <w:rPr>
            <w:webHidden/>
          </w:rPr>
          <w:fldChar w:fldCharType="separate"/>
        </w:r>
        <w:r w:rsidR="00D16D8A">
          <w:rPr>
            <w:webHidden/>
          </w:rPr>
          <w:t>5</w:t>
        </w:r>
        <w:r w:rsidR="00D16D8A">
          <w:rPr>
            <w:webHidden/>
          </w:rPr>
          <w:fldChar w:fldCharType="end"/>
        </w:r>
      </w:hyperlink>
    </w:p>
    <w:p w14:paraId="72A77BE4" w14:textId="77777777" w:rsidR="00D16D8A" w:rsidRDefault="004C04FE">
      <w:pPr>
        <w:pStyle w:val="Inhopg2"/>
        <w:rPr>
          <w:rFonts w:asciiTheme="minorHAnsi" w:eastAsiaTheme="minorEastAsia" w:hAnsiTheme="minorHAnsi" w:cstheme="minorBidi"/>
          <w:sz w:val="22"/>
          <w:szCs w:val="22"/>
        </w:rPr>
      </w:pPr>
      <w:hyperlink w:anchor="_Toc434222910" w:history="1">
        <w:r w:rsidR="00D16D8A" w:rsidRPr="005D25F5">
          <w:rPr>
            <w:rStyle w:val="Hyperlink"/>
          </w:rPr>
          <w:t>1.2</w:t>
        </w:r>
        <w:r w:rsidR="00D16D8A">
          <w:rPr>
            <w:rFonts w:asciiTheme="minorHAnsi" w:eastAsiaTheme="minorEastAsia" w:hAnsiTheme="minorHAnsi" w:cstheme="minorBidi"/>
            <w:sz w:val="22"/>
            <w:szCs w:val="22"/>
          </w:rPr>
          <w:tab/>
        </w:r>
        <w:r w:rsidR="00D16D8A" w:rsidRPr="005D25F5">
          <w:rPr>
            <w:rStyle w:val="Hyperlink"/>
          </w:rPr>
          <w:t>Leeswijzer</w:t>
        </w:r>
        <w:r w:rsidR="00D16D8A">
          <w:rPr>
            <w:webHidden/>
          </w:rPr>
          <w:tab/>
        </w:r>
        <w:r w:rsidR="00D16D8A">
          <w:rPr>
            <w:webHidden/>
          </w:rPr>
          <w:fldChar w:fldCharType="begin"/>
        </w:r>
        <w:r w:rsidR="00D16D8A">
          <w:rPr>
            <w:webHidden/>
          </w:rPr>
          <w:instrText xml:space="preserve"> PAGEREF _Toc434222910 \h </w:instrText>
        </w:r>
        <w:r w:rsidR="00D16D8A">
          <w:rPr>
            <w:webHidden/>
          </w:rPr>
        </w:r>
        <w:r w:rsidR="00D16D8A">
          <w:rPr>
            <w:webHidden/>
          </w:rPr>
          <w:fldChar w:fldCharType="separate"/>
        </w:r>
        <w:r w:rsidR="00D16D8A">
          <w:rPr>
            <w:webHidden/>
          </w:rPr>
          <w:t>5</w:t>
        </w:r>
        <w:r w:rsidR="00D16D8A">
          <w:rPr>
            <w:webHidden/>
          </w:rPr>
          <w:fldChar w:fldCharType="end"/>
        </w:r>
      </w:hyperlink>
    </w:p>
    <w:p w14:paraId="1E48CA13" w14:textId="77777777" w:rsidR="00D16D8A" w:rsidRDefault="004C04FE">
      <w:pPr>
        <w:pStyle w:val="Inhopg2"/>
        <w:rPr>
          <w:rFonts w:asciiTheme="minorHAnsi" w:eastAsiaTheme="minorEastAsia" w:hAnsiTheme="minorHAnsi" w:cstheme="minorBidi"/>
          <w:sz w:val="22"/>
          <w:szCs w:val="22"/>
        </w:rPr>
      </w:pPr>
      <w:hyperlink w:anchor="_Toc434222911" w:history="1">
        <w:r w:rsidR="00D16D8A" w:rsidRPr="005D25F5">
          <w:rPr>
            <w:rStyle w:val="Hyperlink"/>
          </w:rPr>
          <w:t>1.3</w:t>
        </w:r>
        <w:r w:rsidR="00D16D8A">
          <w:rPr>
            <w:rFonts w:asciiTheme="minorHAnsi" w:eastAsiaTheme="minorEastAsia" w:hAnsiTheme="minorHAnsi" w:cstheme="minorBidi"/>
            <w:sz w:val="22"/>
            <w:szCs w:val="22"/>
          </w:rPr>
          <w:tab/>
        </w:r>
        <w:r w:rsidR="00D16D8A" w:rsidRPr="005D25F5">
          <w:rPr>
            <w:rStyle w:val="Hyperlink"/>
          </w:rPr>
          <w:t>Verbinding met de GEMMA Informatiearchitectuur</w:t>
        </w:r>
        <w:r w:rsidR="00D16D8A">
          <w:rPr>
            <w:webHidden/>
          </w:rPr>
          <w:tab/>
        </w:r>
        <w:r w:rsidR="00D16D8A">
          <w:rPr>
            <w:webHidden/>
          </w:rPr>
          <w:fldChar w:fldCharType="begin"/>
        </w:r>
        <w:r w:rsidR="00D16D8A">
          <w:rPr>
            <w:webHidden/>
          </w:rPr>
          <w:instrText xml:space="preserve"> PAGEREF _Toc434222911 \h </w:instrText>
        </w:r>
        <w:r w:rsidR="00D16D8A">
          <w:rPr>
            <w:webHidden/>
          </w:rPr>
        </w:r>
        <w:r w:rsidR="00D16D8A">
          <w:rPr>
            <w:webHidden/>
          </w:rPr>
          <w:fldChar w:fldCharType="separate"/>
        </w:r>
        <w:r w:rsidR="00D16D8A">
          <w:rPr>
            <w:webHidden/>
          </w:rPr>
          <w:t>6</w:t>
        </w:r>
        <w:r w:rsidR="00D16D8A">
          <w:rPr>
            <w:webHidden/>
          </w:rPr>
          <w:fldChar w:fldCharType="end"/>
        </w:r>
      </w:hyperlink>
    </w:p>
    <w:p w14:paraId="697CF246" w14:textId="77777777" w:rsidR="00D16D8A" w:rsidRDefault="004C04FE">
      <w:pPr>
        <w:pStyle w:val="Inhopg2"/>
        <w:rPr>
          <w:rStyle w:val="Hyperlink"/>
        </w:rPr>
      </w:pPr>
      <w:hyperlink w:anchor="_Toc434222912" w:history="1">
        <w:r w:rsidR="00D16D8A" w:rsidRPr="005D25F5">
          <w:rPr>
            <w:rStyle w:val="Hyperlink"/>
          </w:rPr>
          <w:t>1.4</w:t>
        </w:r>
        <w:r w:rsidR="00D16D8A">
          <w:rPr>
            <w:rFonts w:asciiTheme="minorHAnsi" w:eastAsiaTheme="minorEastAsia" w:hAnsiTheme="minorHAnsi" w:cstheme="minorBidi"/>
            <w:sz w:val="22"/>
            <w:szCs w:val="22"/>
          </w:rPr>
          <w:tab/>
        </w:r>
        <w:r w:rsidR="00D16D8A" w:rsidRPr="005D25F5">
          <w:rPr>
            <w:rStyle w:val="Hyperlink"/>
          </w:rPr>
          <w:t>Referenties</w:t>
        </w:r>
        <w:r w:rsidR="00D16D8A">
          <w:rPr>
            <w:webHidden/>
          </w:rPr>
          <w:tab/>
        </w:r>
        <w:r w:rsidR="00D16D8A">
          <w:rPr>
            <w:webHidden/>
          </w:rPr>
          <w:fldChar w:fldCharType="begin"/>
        </w:r>
        <w:r w:rsidR="00D16D8A">
          <w:rPr>
            <w:webHidden/>
          </w:rPr>
          <w:instrText xml:space="preserve"> PAGEREF _Toc434222912 \h </w:instrText>
        </w:r>
        <w:r w:rsidR="00D16D8A">
          <w:rPr>
            <w:webHidden/>
          </w:rPr>
        </w:r>
        <w:r w:rsidR="00D16D8A">
          <w:rPr>
            <w:webHidden/>
          </w:rPr>
          <w:fldChar w:fldCharType="separate"/>
        </w:r>
        <w:r w:rsidR="00D16D8A">
          <w:rPr>
            <w:webHidden/>
          </w:rPr>
          <w:t>8</w:t>
        </w:r>
        <w:r w:rsidR="00D16D8A">
          <w:rPr>
            <w:webHidden/>
          </w:rPr>
          <w:fldChar w:fldCharType="end"/>
        </w:r>
      </w:hyperlink>
    </w:p>
    <w:p w14:paraId="203DC8D1" w14:textId="77777777" w:rsidR="00D16D8A" w:rsidRPr="00D16D8A" w:rsidRDefault="00D16D8A" w:rsidP="00D16D8A">
      <w:pPr>
        <w:rPr>
          <w:rFonts w:eastAsiaTheme="minorEastAsia"/>
        </w:rPr>
      </w:pPr>
    </w:p>
    <w:p w14:paraId="79674A2F" w14:textId="77777777" w:rsidR="00D16D8A" w:rsidRDefault="004C04FE">
      <w:pPr>
        <w:pStyle w:val="Inhopg1"/>
        <w:rPr>
          <w:rFonts w:asciiTheme="minorHAnsi" w:eastAsiaTheme="minorEastAsia" w:hAnsiTheme="minorHAnsi" w:cstheme="minorBidi"/>
          <w:sz w:val="22"/>
          <w:szCs w:val="22"/>
        </w:rPr>
      </w:pPr>
      <w:hyperlink w:anchor="_Toc434222913" w:history="1">
        <w:r w:rsidR="00D16D8A" w:rsidRPr="005D25F5">
          <w:rPr>
            <w:rStyle w:val="Hyperlink"/>
          </w:rPr>
          <w:t>Uitgangspunten</w:t>
        </w:r>
        <w:r w:rsidR="00D16D8A">
          <w:rPr>
            <w:webHidden/>
          </w:rPr>
          <w:tab/>
        </w:r>
        <w:r w:rsidR="00D16D8A">
          <w:rPr>
            <w:webHidden/>
          </w:rPr>
          <w:fldChar w:fldCharType="begin"/>
        </w:r>
        <w:r w:rsidR="00D16D8A">
          <w:rPr>
            <w:webHidden/>
          </w:rPr>
          <w:instrText xml:space="preserve"> PAGEREF _Toc434222913 \h </w:instrText>
        </w:r>
        <w:r w:rsidR="00D16D8A">
          <w:rPr>
            <w:webHidden/>
          </w:rPr>
        </w:r>
        <w:r w:rsidR="00D16D8A">
          <w:rPr>
            <w:webHidden/>
          </w:rPr>
          <w:fldChar w:fldCharType="separate"/>
        </w:r>
        <w:r w:rsidR="00D16D8A">
          <w:rPr>
            <w:webHidden/>
          </w:rPr>
          <w:t>10</w:t>
        </w:r>
        <w:r w:rsidR="00D16D8A">
          <w:rPr>
            <w:webHidden/>
          </w:rPr>
          <w:fldChar w:fldCharType="end"/>
        </w:r>
      </w:hyperlink>
    </w:p>
    <w:p w14:paraId="0A95D65A" w14:textId="77777777" w:rsidR="00D16D8A" w:rsidRDefault="004C04FE">
      <w:pPr>
        <w:pStyle w:val="Inhopg2"/>
        <w:rPr>
          <w:rFonts w:asciiTheme="minorHAnsi" w:eastAsiaTheme="minorEastAsia" w:hAnsiTheme="minorHAnsi" w:cstheme="minorBidi"/>
          <w:sz w:val="22"/>
          <w:szCs w:val="22"/>
        </w:rPr>
      </w:pPr>
      <w:hyperlink w:anchor="_Toc434222914" w:history="1">
        <w:r w:rsidR="00D16D8A" w:rsidRPr="005D25F5">
          <w:rPr>
            <w:rStyle w:val="Hyperlink"/>
          </w:rPr>
          <w:t>2.1</w:t>
        </w:r>
        <w:r w:rsidR="00D16D8A">
          <w:rPr>
            <w:rFonts w:asciiTheme="minorHAnsi" w:eastAsiaTheme="minorEastAsia" w:hAnsiTheme="minorHAnsi" w:cstheme="minorBidi"/>
            <w:sz w:val="22"/>
            <w:szCs w:val="22"/>
          </w:rPr>
          <w:tab/>
        </w:r>
        <w:r w:rsidR="00D16D8A" w:rsidRPr="005D25F5">
          <w:rPr>
            <w:rStyle w:val="Hyperlink"/>
          </w:rPr>
          <w:t>Actoren en verantwoordelijkheden: Geo en BAG</w:t>
        </w:r>
        <w:r w:rsidR="00D16D8A">
          <w:rPr>
            <w:webHidden/>
          </w:rPr>
          <w:tab/>
        </w:r>
        <w:r w:rsidR="00D16D8A">
          <w:rPr>
            <w:webHidden/>
          </w:rPr>
          <w:fldChar w:fldCharType="begin"/>
        </w:r>
        <w:r w:rsidR="00D16D8A">
          <w:rPr>
            <w:webHidden/>
          </w:rPr>
          <w:instrText xml:space="preserve"> PAGEREF _Toc434222914 \h </w:instrText>
        </w:r>
        <w:r w:rsidR="00D16D8A">
          <w:rPr>
            <w:webHidden/>
          </w:rPr>
        </w:r>
        <w:r w:rsidR="00D16D8A">
          <w:rPr>
            <w:webHidden/>
          </w:rPr>
          <w:fldChar w:fldCharType="separate"/>
        </w:r>
        <w:r w:rsidR="00D16D8A">
          <w:rPr>
            <w:webHidden/>
          </w:rPr>
          <w:t>10</w:t>
        </w:r>
        <w:r w:rsidR="00D16D8A">
          <w:rPr>
            <w:webHidden/>
          </w:rPr>
          <w:fldChar w:fldCharType="end"/>
        </w:r>
      </w:hyperlink>
    </w:p>
    <w:p w14:paraId="314CF61D" w14:textId="77777777" w:rsidR="00D16D8A" w:rsidRDefault="004C04FE">
      <w:pPr>
        <w:pStyle w:val="Inhopg2"/>
        <w:rPr>
          <w:rFonts w:asciiTheme="minorHAnsi" w:eastAsiaTheme="minorEastAsia" w:hAnsiTheme="minorHAnsi" w:cstheme="minorBidi"/>
          <w:sz w:val="22"/>
          <w:szCs w:val="22"/>
        </w:rPr>
      </w:pPr>
      <w:hyperlink w:anchor="_Toc434222915" w:history="1">
        <w:r w:rsidR="00D16D8A" w:rsidRPr="005D25F5">
          <w:rPr>
            <w:rStyle w:val="Hyperlink"/>
          </w:rPr>
          <w:t>2.2</w:t>
        </w:r>
        <w:r w:rsidR="00D16D8A">
          <w:rPr>
            <w:rFonts w:asciiTheme="minorHAnsi" w:eastAsiaTheme="minorEastAsia" w:hAnsiTheme="minorHAnsi" w:cstheme="minorBidi"/>
            <w:sz w:val="22"/>
            <w:szCs w:val="22"/>
          </w:rPr>
          <w:tab/>
        </w:r>
        <w:r w:rsidR="00D16D8A" w:rsidRPr="005D25F5">
          <w:rPr>
            <w:rStyle w:val="Hyperlink"/>
          </w:rPr>
          <w:t>Berichten</w:t>
        </w:r>
        <w:r w:rsidR="00D16D8A">
          <w:rPr>
            <w:webHidden/>
          </w:rPr>
          <w:tab/>
        </w:r>
        <w:r w:rsidR="00D16D8A">
          <w:rPr>
            <w:webHidden/>
          </w:rPr>
          <w:fldChar w:fldCharType="begin"/>
        </w:r>
        <w:r w:rsidR="00D16D8A">
          <w:rPr>
            <w:webHidden/>
          </w:rPr>
          <w:instrText xml:space="preserve"> PAGEREF _Toc434222915 \h </w:instrText>
        </w:r>
        <w:r w:rsidR="00D16D8A">
          <w:rPr>
            <w:webHidden/>
          </w:rPr>
        </w:r>
        <w:r w:rsidR="00D16D8A">
          <w:rPr>
            <w:webHidden/>
          </w:rPr>
          <w:fldChar w:fldCharType="separate"/>
        </w:r>
        <w:r w:rsidR="00D16D8A">
          <w:rPr>
            <w:webHidden/>
          </w:rPr>
          <w:t>10</w:t>
        </w:r>
        <w:r w:rsidR="00D16D8A">
          <w:rPr>
            <w:webHidden/>
          </w:rPr>
          <w:fldChar w:fldCharType="end"/>
        </w:r>
      </w:hyperlink>
    </w:p>
    <w:p w14:paraId="708A91F2" w14:textId="77777777" w:rsidR="00D16D8A" w:rsidRDefault="004C04FE">
      <w:pPr>
        <w:pStyle w:val="Inhopg2"/>
        <w:rPr>
          <w:rFonts w:asciiTheme="minorHAnsi" w:eastAsiaTheme="minorEastAsia" w:hAnsiTheme="minorHAnsi" w:cstheme="minorBidi"/>
          <w:sz w:val="22"/>
          <w:szCs w:val="22"/>
        </w:rPr>
      </w:pPr>
      <w:hyperlink w:anchor="_Toc434222916" w:history="1">
        <w:r w:rsidR="00D16D8A" w:rsidRPr="005D25F5">
          <w:rPr>
            <w:rStyle w:val="Hyperlink"/>
          </w:rPr>
          <w:t>2.3</w:t>
        </w:r>
        <w:r w:rsidR="00D16D8A">
          <w:rPr>
            <w:rFonts w:asciiTheme="minorHAnsi" w:eastAsiaTheme="minorEastAsia" w:hAnsiTheme="minorHAnsi" w:cstheme="minorBidi"/>
            <w:sz w:val="22"/>
            <w:szCs w:val="22"/>
          </w:rPr>
          <w:tab/>
        </w:r>
        <w:r w:rsidR="00D16D8A" w:rsidRPr="005D25F5">
          <w:rPr>
            <w:rStyle w:val="Hyperlink"/>
          </w:rPr>
          <w:t>Uitwisselen van gegevens van BAG-objecten</w:t>
        </w:r>
        <w:r w:rsidR="00D16D8A">
          <w:rPr>
            <w:webHidden/>
          </w:rPr>
          <w:tab/>
        </w:r>
        <w:r w:rsidR="00D16D8A">
          <w:rPr>
            <w:webHidden/>
          </w:rPr>
          <w:fldChar w:fldCharType="begin"/>
        </w:r>
        <w:r w:rsidR="00D16D8A">
          <w:rPr>
            <w:webHidden/>
          </w:rPr>
          <w:instrText xml:space="preserve"> PAGEREF _Toc434222916 \h </w:instrText>
        </w:r>
        <w:r w:rsidR="00D16D8A">
          <w:rPr>
            <w:webHidden/>
          </w:rPr>
        </w:r>
        <w:r w:rsidR="00D16D8A">
          <w:rPr>
            <w:webHidden/>
          </w:rPr>
          <w:fldChar w:fldCharType="separate"/>
        </w:r>
        <w:r w:rsidR="00D16D8A">
          <w:rPr>
            <w:webHidden/>
          </w:rPr>
          <w:t>11</w:t>
        </w:r>
        <w:r w:rsidR="00D16D8A">
          <w:rPr>
            <w:webHidden/>
          </w:rPr>
          <w:fldChar w:fldCharType="end"/>
        </w:r>
      </w:hyperlink>
    </w:p>
    <w:p w14:paraId="0F0DE1D6" w14:textId="77777777" w:rsidR="00D16D8A" w:rsidRDefault="004C04FE">
      <w:pPr>
        <w:pStyle w:val="Inhopg3"/>
        <w:rPr>
          <w:rFonts w:asciiTheme="minorHAnsi" w:eastAsiaTheme="minorEastAsia" w:hAnsiTheme="minorHAnsi" w:cstheme="minorBidi"/>
          <w:noProof/>
          <w:sz w:val="22"/>
          <w:szCs w:val="22"/>
        </w:rPr>
      </w:pPr>
      <w:hyperlink w:anchor="_Toc434222917" w:history="1">
        <w:r w:rsidR="00D16D8A" w:rsidRPr="005D25F5">
          <w:rPr>
            <w:rStyle w:val="Hyperlink"/>
            <w:noProof/>
          </w:rPr>
          <w:t>2.3.1 Objecttypen</w:t>
        </w:r>
        <w:r w:rsidR="00D16D8A">
          <w:rPr>
            <w:noProof/>
            <w:webHidden/>
          </w:rPr>
          <w:tab/>
        </w:r>
        <w:r w:rsidR="00D16D8A">
          <w:rPr>
            <w:noProof/>
            <w:webHidden/>
          </w:rPr>
          <w:fldChar w:fldCharType="begin"/>
        </w:r>
        <w:r w:rsidR="00D16D8A">
          <w:rPr>
            <w:noProof/>
            <w:webHidden/>
          </w:rPr>
          <w:instrText xml:space="preserve"> PAGEREF _Toc434222917 \h </w:instrText>
        </w:r>
        <w:r w:rsidR="00D16D8A">
          <w:rPr>
            <w:noProof/>
            <w:webHidden/>
          </w:rPr>
        </w:r>
        <w:r w:rsidR="00D16D8A">
          <w:rPr>
            <w:noProof/>
            <w:webHidden/>
          </w:rPr>
          <w:fldChar w:fldCharType="separate"/>
        </w:r>
        <w:r w:rsidR="00D16D8A">
          <w:rPr>
            <w:noProof/>
            <w:webHidden/>
          </w:rPr>
          <w:t>11</w:t>
        </w:r>
        <w:r w:rsidR="00D16D8A">
          <w:rPr>
            <w:noProof/>
            <w:webHidden/>
          </w:rPr>
          <w:fldChar w:fldCharType="end"/>
        </w:r>
      </w:hyperlink>
    </w:p>
    <w:p w14:paraId="229D7808" w14:textId="77777777" w:rsidR="00D16D8A" w:rsidRDefault="004C04FE">
      <w:pPr>
        <w:pStyle w:val="Inhopg3"/>
        <w:rPr>
          <w:rFonts w:asciiTheme="minorHAnsi" w:eastAsiaTheme="minorEastAsia" w:hAnsiTheme="minorHAnsi" w:cstheme="minorBidi"/>
          <w:noProof/>
          <w:sz w:val="22"/>
          <w:szCs w:val="22"/>
        </w:rPr>
      </w:pPr>
      <w:hyperlink w:anchor="_Toc434222918" w:history="1">
        <w:r w:rsidR="00D16D8A" w:rsidRPr="005D25F5">
          <w:rPr>
            <w:rStyle w:val="Hyperlink"/>
            <w:noProof/>
          </w:rPr>
          <w:t>2.3.1</w:t>
        </w:r>
        <w:r w:rsidR="00D16D8A">
          <w:rPr>
            <w:rFonts w:asciiTheme="minorHAnsi" w:eastAsiaTheme="minorEastAsia" w:hAnsiTheme="minorHAnsi" w:cstheme="minorBidi"/>
            <w:noProof/>
            <w:sz w:val="22"/>
            <w:szCs w:val="22"/>
          </w:rPr>
          <w:tab/>
        </w:r>
        <w:r w:rsidR="00D16D8A" w:rsidRPr="005D25F5">
          <w:rPr>
            <w:rStyle w:val="Hyperlink"/>
            <w:noProof/>
          </w:rPr>
          <w:t>Geometrie</w:t>
        </w:r>
        <w:r w:rsidR="00D16D8A">
          <w:rPr>
            <w:noProof/>
            <w:webHidden/>
          </w:rPr>
          <w:tab/>
        </w:r>
        <w:r w:rsidR="00D16D8A">
          <w:rPr>
            <w:noProof/>
            <w:webHidden/>
          </w:rPr>
          <w:fldChar w:fldCharType="begin"/>
        </w:r>
        <w:r w:rsidR="00D16D8A">
          <w:rPr>
            <w:noProof/>
            <w:webHidden/>
          </w:rPr>
          <w:instrText xml:space="preserve"> PAGEREF _Toc434222918 \h </w:instrText>
        </w:r>
        <w:r w:rsidR="00D16D8A">
          <w:rPr>
            <w:noProof/>
            <w:webHidden/>
          </w:rPr>
        </w:r>
        <w:r w:rsidR="00D16D8A">
          <w:rPr>
            <w:noProof/>
            <w:webHidden/>
          </w:rPr>
          <w:fldChar w:fldCharType="separate"/>
        </w:r>
        <w:r w:rsidR="00D16D8A">
          <w:rPr>
            <w:noProof/>
            <w:webHidden/>
          </w:rPr>
          <w:t>11</w:t>
        </w:r>
        <w:r w:rsidR="00D16D8A">
          <w:rPr>
            <w:noProof/>
            <w:webHidden/>
          </w:rPr>
          <w:fldChar w:fldCharType="end"/>
        </w:r>
      </w:hyperlink>
    </w:p>
    <w:p w14:paraId="0E12819B" w14:textId="77777777" w:rsidR="00D16D8A" w:rsidRDefault="004C04FE">
      <w:pPr>
        <w:pStyle w:val="Inhopg3"/>
        <w:rPr>
          <w:rFonts w:asciiTheme="minorHAnsi" w:eastAsiaTheme="minorEastAsia" w:hAnsiTheme="minorHAnsi" w:cstheme="minorBidi"/>
          <w:noProof/>
          <w:sz w:val="22"/>
          <w:szCs w:val="22"/>
        </w:rPr>
      </w:pPr>
      <w:hyperlink w:anchor="_Toc434222919" w:history="1">
        <w:r w:rsidR="00D16D8A" w:rsidRPr="005D25F5">
          <w:rPr>
            <w:rStyle w:val="Hyperlink"/>
            <w:noProof/>
          </w:rPr>
          <w:t>2.3.2</w:t>
        </w:r>
        <w:r w:rsidR="00D16D8A">
          <w:rPr>
            <w:rFonts w:asciiTheme="minorHAnsi" w:eastAsiaTheme="minorEastAsia" w:hAnsiTheme="minorHAnsi" w:cstheme="minorBidi"/>
            <w:noProof/>
            <w:sz w:val="22"/>
            <w:szCs w:val="22"/>
          </w:rPr>
          <w:tab/>
        </w:r>
        <w:r w:rsidR="00D16D8A" w:rsidRPr="005D25F5">
          <w:rPr>
            <w:rStyle w:val="Hyperlink"/>
            <w:noProof/>
          </w:rPr>
          <w:t>Samengesteld uitwisselen en alleen actuele stand</w:t>
        </w:r>
        <w:r w:rsidR="00D16D8A">
          <w:rPr>
            <w:noProof/>
            <w:webHidden/>
          </w:rPr>
          <w:tab/>
        </w:r>
        <w:r w:rsidR="00D16D8A">
          <w:rPr>
            <w:noProof/>
            <w:webHidden/>
          </w:rPr>
          <w:fldChar w:fldCharType="begin"/>
        </w:r>
        <w:r w:rsidR="00D16D8A">
          <w:rPr>
            <w:noProof/>
            <w:webHidden/>
          </w:rPr>
          <w:instrText xml:space="preserve"> PAGEREF _Toc434222919 \h </w:instrText>
        </w:r>
        <w:r w:rsidR="00D16D8A">
          <w:rPr>
            <w:noProof/>
            <w:webHidden/>
          </w:rPr>
        </w:r>
        <w:r w:rsidR="00D16D8A">
          <w:rPr>
            <w:noProof/>
            <w:webHidden/>
          </w:rPr>
          <w:fldChar w:fldCharType="separate"/>
        </w:r>
        <w:r w:rsidR="00D16D8A">
          <w:rPr>
            <w:noProof/>
            <w:webHidden/>
          </w:rPr>
          <w:t>12</w:t>
        </w:r>
        <w:r w:rsidR="00D16D8A">
          <w:rPr>
            <w:noProof/>
            <w:webHidden/>
          </w:rPr>
          <w:fldChar w:fldCharType="end"/>
        </w:r>
      </w:hyperlink>
    </w:p>
    <w:p w14:paraId="7702E1B6" w14:textId="77777777" w:rsidR="00D16D8A" w:rsidRDefault="004C04FE">
      <w:pPr>
        <w:pStyle w:val="Inhopg2"/>
        <w:rPr>
          <w:rFonts w:asciiTheme="minorHAnsi" w:eastAsiaTheme="minorEastAsia" w:hAnsiTheme="minorHAnsi" w:cstheme="minorBidi"/>
          <w:sz w:val="22"/>
          <w:szCs w:val="22"/>
        </w:rPr>
      </w:pPr>
      <w:hyperlink w:anchor="_Toc434222920" w:history="1">
        <w:r w:rsidR="00D16D8A" w:rsidRPr="005D25F5">
          <w:rPr>
            <w:rStyle w:val="Hyperlink"/>
          </w:rPr>
          <w:t>2.4</w:t>
        </w:r>
        <w:r w:rsidR="00D16D8A">
          <w:rPr>
            <w:rFonts w:asciiTheme="minorHAnsi" w:eastAsiaTheme="minorEastAsia" w:hAnsiTheme="minorHAnsi" w:cstheme="minorBidi"/>
            <w:sz w:val="22"/>
            <w:szCs w:val="22"/>
          </w:rPr>
          <w:tab/>
        </w:r>
        <w:r w:rsidR="00D16D8A" w:rsidRPr="005D25F5">
          <w:rPr>
            <w:rStyle w:val="Hyperlink"/>
          </w:rPr>
          <w:t>Gebeurtenissen als aanleiding voor berichtenverkeer</w:t>
        </w:r>
        <w:r w:rsidR="00D16D8A">
          <w:rPr>
            <w:webHidden/>
          </w:rPr>
          <w:tab/>
        </w:r>
        <w:r w:rsidR="00D16D8A">
          <w:rPr>
            <w:webHidden/>
          </w:rPr>
          <w:fldChar w:fldCharType="begin"/>
        </w:r>
        <w:r w:rsidR="00D16D8A">
          <w:rPr>
            <w:webHidden/>
          </w:rPr>
          <w:instrText xml:space="preserve"> PAGEREF _Toc434222920 \h </w:instrText>
        </w:r>
        <w:r w:rsidR="00D16D8A">
          <w:rPr>
            <w:webHidden/>
          </w:rPr>
        </w:r>
        <w:r w:rsidR="00D16D8A">
          <w:rPr>
            <w:webHidden/>
          </w:rPr>
          <w:fldChar w:fldCharType="separate"/>
        </w:r>
        <w:r w:rsidR="00D16D8A">
          <w:rPr>
            <w:webHidden/>
          </w:rPr>
          <w:t>12</w:t>
        </w:r>
        <w:r w:rsidR="00D16D8A">
          <w:rPr>
            <w:webHidden/>
          </w:rPr>
          <w:fldChar w:fldCharType="end"/>
        </w:r>
      </w:hyperlink>
    </w:p>
    <w:p w14:paraId="4499EB1E" w14:textId="77777777" w:rsidR="00D16D8A" w:rsidRDefault="004C04FE">
      <w:pPr>
        <w:pStyle w:val="Inhopg2"/>
        <w:rPr>
          <w:rFonts w:asciiTheme="minorHAnsi" w:eastAsiaTheme="minorEastAsia" w:hAnsiTheme="minorHAnsi" w:cstheme="minorBidi"/>
          <w:sz w:val="22"/>
          <w:szCs w:val="22"/>
        </w:rPr>
      </w:pPr>
      <w:hyperlink w:anchor="_Toc434222921" w:history="1">
        <w:r w:rsidR="00D16D8A" w:rsidRPr="005D25F5">
          <w:rPr>
            <w:rStyle w:val="Hyperlink"/>
          </w:rPr>
          <w:t>2.5</w:t>
        </w:r>
        <w:r w:rsidR="00D16D8A">
          <w:rPr>
            <w:rFonts w:asciiTheme="minorHAnsi" w:eastAsiaTheme="minorEastAsia" w:hAnsiTheme="minorHAnsi" w:cstheme="minorBidi"/>
            <w:sz w:val="22"/>
            <w:szCs w:val="22"/>
          </w:rPr>
          <w:tab/>
        </w:r>
        <w:r w:rsidR="00D16D8A" w:rsidRPr="005D25F5">
          <w:rPr>
            <w:rStyle w:val="Hyperlink"/>
          </w:rPr>
          <w:t>Identificaties van en relaties tussen berichten</w:t>
        </w:r>
        <w:r w:rsidR="00D16D8A">
          <w:rPr>
            <w:webHidden/>
          </w:rPr>
          <w:tab/>
        </w:r>
        <w:r w:rsidR="00D16D8A">
          <w:rPr>
            <w:webHidden/>
          </w:rPr>
          <w:fldChar w:fldCharType="begin"/>
        </w:r>
        <w:r w:rsidR="00D16D8A">
          <w:rPr>
            <w:webHidden/>
          </w:rPr>
          <w:instrText xml:space="preserve"> PAGEREF _Toc434222921 \h </w:instrText>
        </w:r>
        <w:r w:rsidR="00D16D8A">
          <w:rPr>
            <w:webHidden/>
          </w:rPr>
        </w:r>
        <w:r w:rsidR="00D16D8A">
          <w:rPr>
            <w:webHidden/>
          </w:rPr>
          <w:fldChar w:fldCharType="separate"/>
        </w:r>
        <w:r w:rsidR="00D16D8A">
          <w:rPr>
            <w:webHidden/>
          </w:rPr>
          <w:t>13</w:t>
        </w:r>
        <w:r w:rsidR="00D16D8A">
          <w:rPr>
            <w:webHidden/>
          </w:rPr>
          <w:fldChar w:fldCharType="end"/>
        </w:r>
      </w:hyperlink>
    </w:p>
    <w:p w14:paraId="5FDDBC3B" w14:textId="77777777" w:rsidR="00D16D8A" w:rsidRDefault="004C04FE">
      <w:pPr>
        <w:pStyle w:val="Inhopg2"/>
        <w:rPr>
          <w:rFonts w:asciiTheme="minorHAnsi" w:eastAsiaTheme="minorEastAsia" w:hAnsiTheme="minorHAnsi" w:cstheme="minorBidi"/>
          <w:sz w:val="22"/>
          <w:szCs w:val="22"/>
        </w:rPr>
      </w:pPr>
      <w:hyperlink w:anchor="_Toc434222922" w:history="1">
        <w:r w:rsidR="00D16D8A" w:rsidRPr="005D25F5">
          <w:rPr>
            <w:rStyle w:val="Hyperlink"/>
          </w:rPr>
          <w:t>2.6</w:t>
        </w:r>
        <w:r w:rsidR="00D16D8A">
          <w:rPr>
            <w:rFonts w:asciiTheme="minorHAnsi" w:eastAsiaTheme="minorEastAsia" w:hAnsiTheme="minorHAnsi" w:cstheme="minorBidi"/>
            <w:sz w:val="22"/>
            <w:szCs w:val="22"/>
          </w:rPr>
          <w:tab/>
        </w:r>
        <w:r w:rsidR="00D16D8A" w:rsidRPr="005D25F5">
          <w:rPr>
            <w:rStyle w:val="Hyperlink"/>
          </w:rPr>
          <w:t>Corrigeren en intrekken van berichten</w:t>
        </w:r>
        <w:r w:rsidR="00D16D8A">
          <w:rPr>
            <w:webHidden/>
          </w:rPr>
          <w:tab/>
        </w:r>
        <w:r w:rsidR="00D16D8A">
          <w:rPr>
            <w:webHidden/>
          </w:rPr>
          <w:fldChar w:fldCharType="begin"/>
        </w:r>
        <w:r w:rsidR="00D16D8A">
          <w:rPr>
            <w:webHidden/>
          </w:rPr>
          <w:instrText xml:space="preserve"> PAGEREF _Toc434222922 \h </w:instrText>
        </w:r>
        <w:r w:rsidR="00D16D8A">
          <w:rPr>
            <w:webHidden/>
          </w:rPr>
        </w:r>
        <w:r w:rsidR="00D16D8A">
          <w:rPr>
            <w:webHidden/>
          </w:rPr>
          <w:fldChar w:fldCharType="separate"/>
        </w:r>
        <w:r w:rsidR="00D16D8A">
          <w:rPr>
            <w:webHidden/>
          </w:rPr>
          <w:t>13</w:t>
        </w:r>
        <w:r w:rsidR="00D16D8A">
          <w:rPr>
            <w:webHidden/>
          </w:rPr>
          <w:fldChar w:fldCharType="end"/>
        </w:r>
      </w:hyperlink>
    </w:p>
    <w:p w14:paraId="588B1792" w14:textId="77777777" w:rsidR="00D16D8A" w:rsidRDefault="004C04FE">
      <w:pPr>
        <w:pStyle w:val="Inhopg2"/>
        <w:rPr>
          <w:rFonts w:asciiTheme="minorHAnsi" w:eastAsiaTheme="minorEastAsia" w:hAnsiTheme="minorHAnsi" w:cstheme="minorBidi"/>
          <w:sz w:val="22"/>
          <w:szCs w:val="22"/>
        </w:rPr>
      </w:pPr>
      <w:hyperlink w:anchor="_Toc434222923" w:history="1">
        <w:r w:rsidR="00D16D8A" w:rsidRPr="005D25F5">
          <w:rPr>
            <w:rStyle w:val="Hyperlink"/>
          </w:rPr>
          <w:t>2.7</w:t>
        </w:r>
        <w:r w:rsidR="00D16D8A">
          <w:rPr>
            <w:rFonts w:asciiTheme="minorHAnsi" w:eastAsiaTheme="minorEastAsia" w:hAnsiTheme="minorHAnsi" w:cstheme="minorBidi"/>
            <w:sz w:val="22"/>
            <w:szCs w:val="22"/>
          </w:rPr>
          <w:tab/>
        </w:r>
        <w:r w:rsidR="00D16D8A" w:rsidRPr="005D25F5">
          <w:rPr>
            <w:rStyle w:val="Hyperlink"/>
          </w:rPr>
          <w:t>Identificaties van en relaties tussen objecten</w:t>
        </w:r>
        <w:r w:rsidR="00D16D8A">
          <w:rPr>
            <w:webHidden/>
          </w:rPr>
          <w:tab/>
        </w:r>
        <w:r w:rsidR="00D16D8A">
          <w:rPr>
            <w:webHidden/>
          </w:rPr>
          <w:fldChar w:fldCharType="begin"/>
        </w:r>
        <w:r w:rsidR="00D16D8A">
          <w:rPr>
            <w:webHidden/>
          </w:rPr>
          <w:instrText xml:space="preserve"> PAGEREF _Toc434222923 \h </w:instrText>
        </w:r>
        <w:r w:rsidR="00D16D8A">
          <w:rPr>
            <w:webHidden/>
          </w:rPr>
        </w:r>
        <w:r w:rsidR="00D16D8A">
          <w:rPr>
            <w:webHidden/>
          </w:rPr>
          <w:fldChar w:fldCharType="separate"/>
        </w:r>
        <w:r w:rsidR="00D16D8A">
          <w:rPr>
            <w:webHidden/>
          </w:rPr>
          <w:t>14</w:t>
        </w:r>
        <w:r w:rsidR="00D16D8A">
          <w:rPr>
            <w:webHidden/>
          </w:rPr>
          <w:fldChar w:fldCharType="end"/>
        </w:r>
      </w:hyperlink>
    </w:p>
    <w:p w14:paraId="6B142AB5" w14:textId="77777777" w:rsidR="00D16D8A" w:rsidRDefault="004C04FE">
      <w:pPr>
        <w:pStyle w:val="Inhopg2"/>
        <w:rPr>
          <w:rFonts w:asciiTheme="minorHAnsi" w:eastAsiaTheme="minorEastAsia" w:hAnsiTheme="minorHAnsi" w:cstheme="minorBidi"/>
          <w:sz w:val="22"/>
          <w:szCs w:val="22"/>
        </w:rPr>
      </w:pPr>
      <w:hyperlink w:anchor="_Toc434222924" w:history="1">
        <w:r w:rsidR="00D16D8A" w:rsidRPr="005D25F5">
          <w:rPr>
            <w:rStyle w:val="Hyperlink"/>
          </w:rPr>
          <w:t>2.8</w:t>
        </w:r>
        <w:r w:rsidR="00D16D8A">
          <w:rPr>
            <w:rFonts w:asciiTheme="minorHAnsi" w:eastAsiaTheme="minorEastAsia" w:hAnsiTheme="minorHAnsi" w:cstheme="minorBidi"/>
            <w:sz w:val="22"/>
            <w:szCs w:val="22"/>
          </w:rPr>
          <w:tab/>
        </w:r>
        <w:r w:rsidR="00D16D8A" w:rsidRPr="005D25F5">
          <w:rPr>
            <w:rStyle w:val="Hyperlink"/>
          </w:rPr>
          <w:t>Verzenden en verwerken van berichten</w:t>
        </w:r>
        <w:r w:rsidR="00D16D8A">
          <w:rPr>
            <w:webHidden/>
          </w:rPr>
          <w:tab/>
        </w:r>
        <w:r w:rsidR="00D16D8A">
          <w:rPr>
            <w:webHidden/>
          </w:rPr>
          <w:fldChar w:fldCharType="begin"/>
        </w:r>
        <w:r w:rsidR="00D16D8A">
          <w:rPr>
            <w:webHidden/>
          </w:rPr>
          <w:instrText xml:space="preserve"> PAGEREF _Toc434222924 \h </w:instrText>
        </w:r>
        <w:r w:rsidR="00D16D8A">
          <w:rPr>
            <w:webHidden/>
          </w:rPr>
        </w:r>
        <w:r w:rsidR="00D16D8A">
          <w:rPr>
            <w:webHidden/>
          </w:rPr>
          <w:fldChar w:fldCharType="separate"/>
        </w:r>
        <w:r w:rsidR="00D16D8A">
          <w:rPr>
            <w:webHidden/>
          </w:rPr>
          <w:t>15</w:t>
        </w:r>
        <w:r w:rsidR="00D16D8A">
          <w:rPr>
            <w:webHidden/>
          </w:rPr>
          <w:fldChar w:fldCharType="end"/>
        </w:r>
      </w:hyperlink>
    </w:p>
    <w:p w14:paraId="7FB74674" w14:textId="77777777" w:rsidR="00D16D8A" w:rsidRDefault="004C04FE">
      <w:pPr>
        <w:pStyle w:val="Inhopg3"/>
        <w:rPr>
          <w:rFonts w:asciiTheme="minorHAnsi" w:eastAsiaTheme="minorEastAsia" w:hAnsiTheme="minorHAnsi" w:cstheme="minorBidi"/>
          <w:noProof/>
          <w:sz w:val="22"/>
          <w:szCs w:val="22"/>
        </w:rPr>
      </w:pPr>
      <w:hyperlink w:anchor="_Toc434222925" w:history="1">
        <w:r w:rsidR="00D16D8A" w:rsidRPr="005D25F5">
          <w:rPr>
            <w:rStyle w:val="Hyperlink"/>
            <w:noProof/>
          </w:rPr>
          <w:t>2.8.1</w:t>
        </w:r>
        <w:r w:rsidR="00D16D8A">
          <w:rPr>
            <w:rFonts w:asciiTheme="minorHAnsi" w:eastAsiaTheme="minorEastAsia" w:hAnsiTheme="minorHAnsi" w:cstheme="minorBidi"/>
            <w:noProof/>
            <w:sz w:val="22"/>
            <w:szCs w:val="22"/>
          </w:rPr>
          <w:tab/>
        </w:r>
        <w:r w:rsidR="00D16D8A" w:rsidRPr="005D25F5">
          <w:rPr>
            <w:rStyle w:val="Hyperlink"/>
            <w:noProof/>
          </w:rPr>
          <w:t>Transacties en bundeling van berichten</w:t>
        </w:r>
        <w:r w:rsidR="00D16D8A">
          <w:rPr>
            <w:noProof/>
            <w:webHidden/>
          </w:rPr>
          <w:tab/>
        </w:r>
        <w:r w:rsidR="00D16D8A">
          <w:rPr>
            <w:noProof/>
            <w:webHidden/>
          </w:rPr>
          <w:fldChar w:fldCharType="begin"/>
        </w:r>
        <w:r w:rsidR="00D16D8A">
          <w:rPr>
            <w:noProof/>
            <w:webHidden/>
          </w:rPr>
          <w:instrText xml:space="preserve"> PAGEREF _Toc434222925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3516D524" w14:textId="77777777" w:rsidR="00D16D8A" w:rsidRDefault="004C04FE">
      <w:pPr>
        <w:pStyle w:val="Inhopg3"/>
        <w:rPr>
          <w:rFonts w:asciiTheme="minorHAnsi" w:eastAsiaTheme="minorEastAsia" w:hAnsiTheme="minorHAnsi" w:cstheme="minorBidi"/>
          <w:noProof/>
          <w:sz w:val="22"/>
          <w:szCs w:val="22"/>
        </w:rPr>
      </w:pPr>
      <w:hyperlink w:anchor="_Toc434222926" w:history="1">
        <w:r w:rsidR="00D16D8A" w:rsidRPr="005D25F5">
          <w:rPr>
            <w:rStyle w:val="Hyperlink"/>
            <w:noProof/>
          </w:rPr>
          <w:t>2.8.2</w:t>
        </w:r>
        <w:r w:rsidR="00D16D8A">
          <w:rPr>
            <w:rFonts w:asciiTheme="minorHAnsi" w:eastAsiaTheme="minorEastAsia" w:hAnsiTheme="minorHAnsi" w:cstheme="minorBidi"/>
            <w:noProof/>
            <w:sz w:val="22"/>
            <w:szCs w:val="22"/>
          </w:rPr>
          <w:tab/>
        </w:r>
        <w:r w:rsidR="00D16D8A" w:rsidRPr="005D25F5">
          <w:rPr>
            <w:rStyle w:val="Hyperlink"/>
            <w:noProof/>
          </w:rPr>
          <w:t>Verplichte of niet-verplichte overname</w:t>
        </w:r>
        <w:r w:rsidR="00D16D8A">
          <w:rPr>
            <w:noProof/>
            <w:webHidden/>
          </w:rPr>
          <w:tab/>
        </w:r>
        <w:r w:rsidR="00D16D8A">
          <w:rPr>
            <w:noProof/>
            <w:webHidden/>
          </w:rPr>
          <w:fldChar w:fldCharType="begin"/>
        </w:r>
        <w:r w:rsidR="00D16D8A">
          <w:rPr>
            <w:noProof/>
            <w:webHidden/>
          </w:rPr>
          <w:instrText xml:space="preserve"> PAGEREF _Toc434222926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47FB8970" w14:textId="77777777" w:rsidR="00D16D8A" w:rsidRDefault="004C04FE">
      <w:pPr>
        <w:pStyle w:val="Inhopg3"/>
        <w:rPr>
          <w:rFonts w:asciiTheme="minorHAnsi" w:eastAsiaTheme="minorEastAsia" w:hAnsiTheme="minorHAnsi" w:cstheme="minorBidi"/>
          <w:noProof/>
          <w:sz w:val="22"/>
          <w:szCs w:val="22"/>
        </w:rPr>
      </w:pPr>
      <w:hyperlink w:anchor="_Toc434222927" w:history="1">
        <w:r w:rsidR="00D16D8A" w:rsidRPr="005D25F5">
          <w:rPr>
            <w:rStyle w:val="Hyperlink"/>
            <w:noProof/>
          </w:rPr>
          <w:t>2.8.3</w:t>
        </w:r>
        <w:r w:rsidR="00D16D8A">
          <w:rPr>
            <w:rFonts w:asciiTheme="minorHAnsi" w:eastAsiaTheme="minorEastAsia" w:hAnsiTheme="minorHAnsi" w:cstheme="minorBidi"/>
            <w:noProof/>
            <w:sz w:val="22"/>
            <w:szCs w:val="22"/>
          </w:rPr>
          <w:tab/>
        </w:r>
        <w:r w:rsidR="00D16D8A" w:rsidRPr="005D25F5">
          <w:rPr>
            <w:rStyle w:val="Hyperlink"/>
            <w:noProof/>
          </w:rPr>
          <w:t>Volgorde van verzenden en verwerken</w:t>
        </w:r>
        <w:r w:rsidR="00D16D8A">
          <w:rPr>
            <w:noProof/>
            <w:webHidden/>
          </w:rPr>
          <w:tab/>
        </w:r>
        <w:r w:rsidR="00D16D8A">
          <w:rPr>
            <w:noProof/>
            <w:webHidden/>
          </w:rPr>
          <w:fldChar w:fldCharType="begin"/>
        </w:r>
        <w:r w:rsidR="00D16D8A">
          <w:rPr>
            <w:noProof/>
            <w:webHidden/>
          </w:rPr>
          <w:instrText xml:space="preserve"> PAGEREF _Toc434222927 \h </w:instrText>
        </w:r>
        <w:r w:rsidR="00D16D8A">
          <w:rPr>
            <w:noProof/>
            <w:webHidden/>
          </w:rPr>
        </w:r>
        <w:r w:rsidR="00D16D8A">
          <w:rPr>
            <w:noProof/>
            <w:webHidden/>
          </w:rPr>
          <w:fldChar w:fldCharType="separate"/>
        </w:r>
        <w:r w:rsidR="00D16D8A">
          <w:rPr>
            <w:noProof/>
            <w:webHidden/>
          </w:rPr>
          <w:t>15</w:t>
        </w:r>
        <w:r w:rsidR="00D16D8A">
          <w:rPr>
            <w:noProof/>
            <w:webHidden/>
          </w:rPr>
          <w:fldChar w:fldCharType="end"/>
        </w:r>
      </w:hyperlink>
    </w:p>
    <w:p w14:paraId="17D472D8" w14:textId="77777777" w:rsidR="00D16D8A" w:rsidRDefault="004C04FE">
      <w:pPr>
        <w:pStyle w:val="Inhopg3"/>
        <w:rPr>
          <w:rStyle w:val="Hyperlink"/>
          <w:noProof/>
        </w:rPr>
      </w:pPr>
      <w:hyperlink w:anchor="_Toc434222928" w:history="1">
        <w:r w:rsidR="00D16D8A" w:rsidRPr="005D25F5">
          <w:rPr>
            <w:rStyle w:val="Hyperlink"/>
            <w:noProof/>
          </w:rPr>
          <w:t>2.8.4</w:t>
        </w:r>
        <w:r w:rsidR="00D16D8A">
          <w:rPr>
            <w:rFonts w:asciiTheme="minorHAnsi" w:eastAsiaTheme="minorEastAsia" w:hAnsiTheme="minorHAnsi" w:cstheme="minorBidi"/>
            <w:noProof/>
            <w:sz w:val="22"/>
            <w:szCs w:val="22"/>
          </w:rPr>
          <w:tab/>
        </w:r>
        <w:r w:rsidR="00D16D8A" w:rsidRPr="005D25F5">
          <w:rPr>
            <w:rStyle w:val="Hyperlink"/>
            <w:noProof/>
          </w:rPr>
          <w:t>Synchroniteit</w:t>
        </w:r>
        <w:r w:rsidR="00D16D8A">
          <w:rPr>
            <w:noProof/>
            <w:webHidden/>
          </w:rPr>
          <w:tab/>
        </w:r>
        <w:r w:rsidR="00D16D8A">
          <w:rPr>
            <w:noProof/>
            <w:webHidden/>
          </w:rPr>
          <w:fldChar w:fldCharType="begin"/>
        </w:r>
        <w:r w:rsidR="00D16D8A">
          <w:rPr>
            <w:noProof/>
            <w:webHidden/>
          </w:rPr>
          <w:instrText xml:space="preserve"> PAGEREF _Toc434222928 \h </w:instrText>
        </w:r>
        <w:r w:rsidR="00D16D8A">
          <w:rPr>
            <w:noProof/>
            <w:webHidden/>
          </w:rPr>
        </w:r>
        <w:r w:rsidR="00D16D8A">
          <w:rPr>
            <w:noProof/>
            <w:webHidden/>
          </w:rPr>
          <w:fldChar w:fldCharType="separate"/>
        </w:r>
        <w:r w:rsidR="00D16D8A">
          <w:rPr>
            <w:noProof/>
            <w:webHidden/>
          </w:rPr>
          <w:t>16</w:t>
        </w:r>
        <w:r w:rsidR="00D16D8A">
          <w:rPr>
            <w:noProof/>
            <w:webHidden/>
          </w:rPr>
          <w:fldChar w:fldCharType="end"/>
        </w:r>
      </w:hyperlink>
    </w:p>
    <w:p w14:paraId="489769B5" w14:textId="77777777" w:rsidR="00D16D8A" w:rsidRPr="00D16D8A" w:rsidRDefault="00D16D8A" w:rsidP="00D16D8A">
      <w:pPr>
        <w:rPr>
          <w:rFonts w:eastAsiaTheme="minorEastAsia"/>
        </w:rPr>
      </w:pPr>
    </w:p>
    <w:p w14:paraId="4C468430" w14:textId="77777777" w:rsidR="00D16D8A" w:rsidRDefault="004C04FE">
      <w:pPr>
        <w:pStyle w:val="Inhopg1"/>
        <w:rPr>
          <w:rFonts w:asciiTheme="minorHAnsi" w:eastAsiaTheme="minorEastAsia" w:hAnsiTheme="minorHAnsi" w:cstheme="minorBidi"/>
          <w:sz w:val="22"/>
          <w:szCs w:val="22"/>
        </w:rPr>
      </w:pPr>
      <w:hyperlink w:anchor="_Toc434222929" w:history="1">
        <w:r w:rsidR="00D16D8A" w:rsidRPr="005D25F5">
          <w:rPr>
            <w:rStyle w:val="Hyperlink"/>
          </w:rPr>
          <w:t>Scenario’s</w:t>
        </w:r>
        <w:r w:rsidR="00D16D8A">
          <w:rPr>
            <w:webHidden/>
          </w:rPr>
          <w:tab/>
        </w:r>
        <w:r w:rsidR="00D16D8A">
          <w:rPr>
            <w:webHidden/>
          </w:rPr>
          <w:fldChar w:fldCharType="begin"/>
        </w:r>
        <w:r w:rsidR="00D16D8A">
          <w:rPr>
            <w:webHidden/>
          </w:rPr>
          <w:instrText xml:space="preserve"> PAGEREF _Toc434222929 \h </w:instrText>
        </w:r>
        <w:r w:rsidR="00D16D8A">
          <w:rPr>
            <w:webHidden/>
          </w:rPr>
        </w:r>
        <w:r w:rsidR="00D16D8A">
          <w:rPr>
            <w:webHidden/>
          </w:rPr>
          <w:fldChar w:fldCharType="separate"/>
        </w:r>
        <w:r w:rsidR="00D16D8A">
          <w:rPr>
            <w:webHidden/>
          </w:rPr>
          <w:t>17</w:t>
        </w:r>
        <w:r w:rsidR="00D16D8A">
          <w:rPr>
            <w:webHidden/>
          </w:rPr>
          <w:fldChar w:fldCharType="end"/>
        </w:r>
      </w:hyperlink>
    </w:p>
    <w:p w14:paraId="4849F65C" w14:textId="77777777" w:rsidR="00D16D8A" w:rsidRDefault="004C04FE">
      <w:pPr>
        <w:pStyle w:val="Inhopg2"/>
        <w:rPr>
          <w:rFonts w:asciiTheme="minorHAnsi" w:eastAsiaTheme="minorEastAsia" w:hAnsiTheme="minorHAnsi" w:cstheme="minorBidi"/>
          <w:sz w:val="22"/>
          <w:szCs w:val="22"/>
        </w:rPr>
      </w:pPr>
      <w:hyperlink w:anchor="_Toc434222930" w:history="1">
        <w:r w:rsidR="00D16D8A" w:rsidRPr="005D25F5">
          <w:rPr>
            <w:rStyle w:val="Hyperlink"/>
          </w:rPr>
          <w:t>3.1</w:t>
        </w:r>
        <w:r w:rsidR="00D16D8A">
          <w:rPr>
            <w:rFonts w:asciiTheme="minorHAnsi" w:eastAsiaTheme="minorEastAsia" w:hAnsiTheme="minorHAnsi" w:cstheme="minorBidi"/>
            <w:sz w:val="22"/>
            <w:szCs w:val="22"/>
          </w:rPr>
          <w:tab/>
        </w:r>
        <w:r w:rsidR="00D16D8A" w:rsidRPr="005D25F5">
          <w:rPr>
            <w:rStyle w:val="Hyperlink"/>
          </w:rPr>
          <w:t>Verzoek om geometrie door BAG</w:t>
        </w:r>
        <w:r w:rsidR="00D16D8A">
          <w:rPr>
            <w:webHidden/>
          </w:rPr>
          <w:tab/>
        </w:r>
        <w:r w:rsidR="00D16D8A">
          <w:rPr>
            <w:webHidden/>
          </w:rPr>
          <w:fldChar w:fldCharType="begin"/>
        </w:r>
        <w:r w:rsidR="00D16D8A">
          <w:rPr>
            <w:webHidden/>
          </w:rPr>
          <w:instrText xml:space="preserve"> PAGEREF _Toc434222930 \h </w:instrText>
        </w:r>
        <w:r w:rsidR="00D16D8A">
          <w:rPr>
            <w:webHidden/>
          </w:rPr>
        </w:r>
        <w:r w:rsidR="00D16D8A">
          <w:rPr>
            <w:webHidden/>
          </w:rPr>
          <w:fldChar w:fldCharType="separate"/>
        </w:r>
        <w:r w:rsidR="00D16D8A">
          <w:rPr>
            <w:webHidden/>
          </w:rPr>
          <w:t>18</w:t>
        </w:r>
        <w:r w:rsidR="00D16D8A">
          <w:rPr>
            <w:webHidden/>
          </w:rPr>
          <w:fldChar w:fldCharType="end"/>
        </w:r>
      </w:hyperlink>
    </w:p>
    <w:p w14:paraId="587D07DA" w14:textId="77777777" w:rsidR="00D16D8A" w:rsidRDefault="004C04FE">
      <w:pPr>
        <w:pStyle w:val="Inhopg3"/>
        <w:rPr>
          <w:rFonts w:asciiTheme="minorHAnsi" w:eastAsiaTheme="minorEastAsia" w:hAnsiTheme="minorHAnsi" w:cstheme="minorBidi"/>
          <w:noProof/>
          <w:sz w:val="22"/>
          <w:szCs w:val="22"/>
        </w:rPr>
      </w:pPr>
      <w:hyperlink w:anchor="_Toc434222931" w:history="1">
        <w:r w:rsidR="00D16D8A" w:rsidRPr="005D25F5">
          <w:rPr>
            <w:rStyle w:val="Hyperlink"/>
            <w:noProof/>
          </w:rPr>
          <w:t>3.1.1</w:t>
        </w:r>
        <w:r w:rsidR="00D16D8A">
          <w:rPr>
            <w:rFonts w:asciiTheme="minorHAnsi" w:eastAsiaTheme="minorEastAsia" w:hAnsiTheme="minorHAnsi" w:cstheme="minorBidi"/>
            <w:noProof/>
            <w:sz w:val="22"/>
            <w:szCs w:val="22"/>
          </w:rPr>
          <w:tab/>
        </w:r>
        <w:r w:rsidR="00D16D8A" w:rsidRPr="005D25F5">
          <w:rPr>
            <w:rStyle w:val="Hyperlink"/>
            <w:noProof/>
          </w:rPr>
          <w:t>Basisscenario</w:t>
        </w:r>
        <w:r w:rsidR="00D16D8A">
          <w:rPr>
            <w:noProof/>
            <w:webHidden/>
          </w:rPr>
          <w:tab/>
        </w:r>
        <w:r w:rsidR="00D16D8A">
          <w:rPr>
            <w:noProof/>
            <w:webHidden/>
          </w:rPr>
          <w:fldChar w:fldCharType="begin"/>
        </w:r>
        <w:r w:rsidR="00D16D8A">
          <w:rPr>
            <w:noProof/>
            <w:webHidden/>
          </w:rPr>
          <w:instrText xml:space="preserve"> PAGEREF _Toc434222931 \h </w:instrText>
        </w:r>
        <w:r w:rsidR="00D16D8A">
          <w:rPr>
            <w:noProof/>
            <w:webHidden/>
          </w:rPr>
        </w:r>
        <w:r w:rsidR="00D16D8A">
          <w:rPr>
            <w:noProof/>
            <w:webHidden/>
          </w:rPr>
          <w:fldChar w:fldCharType="separate"/>
        </w:r>
        <w:r w:rsidR="00D16D8A">
          <w:rPr>
            <w:noProof/>
            <w:webHidden/>
          </w:rPr>
          <w:t>18</w:t>
        </w:r>
        <w:r w:rsidR="00D16D8A">
          <w:rPr>
            <w:noProof/>
            <w:webHidden/>
          </w:rPr>
          <w:fldChar w:fldCharType="end"/>
        </w:r>
      </w:hyperlink>
    </w:p>
    <w:p w14:paraId="4FA32DA1" w14:textId="77777777" w:rsidR="00D16D8A" w:rsidRDefault="004C04FE">
      <w:pPr>
        <w:pStyle w:val="Inhopg3"/>
        <w:rPr>
          <w:rFonts w:asciiTheme="minorHAnsi" w:eastAsiaTheme="minorEastAsia" w:hAnsiTheme="minorHAnsi" w:cstheme="minorBidi"/>
          <w:noProof/>
          <w:sz w:val="22"/>
          <w:szCs w:val="22"/>
        </w:rPr>
      </w:pPr>
      <w:hyperlink w:anchor="_Toc434222932" w:history="1">
        <w:r w:rsidR="00D16D8A" w:rsidRPr="005D25F5">
          <w:rPr>
            <w:rStyle w:val="Hyperlink"/>
            <w:noProof/>
          </w:rPr>
          <w:t>3.1.2</w:t>
        </w:r>
        <w:r w:rsidR="00D16D8A">
          <w:rPr>
            <w:rFonts w:asciiTheme="minorHAnsi" w:eastAsiaTheme="minorEastAsia" w:hAnsiTheme="minorHAnsi" w:cstheme="minorBidi"/>
            <w:noProof/>
            <w:sz w:val="22"/>
            <w:szCs w:val="22"/>
          </w:rPr>
          <w:tab/>
        </w:r>
        <w:r w:rsidR="00D16D8A" w:rsidRPr="005D25F5">
          <w:rPr>
            <w:rStyle w:val="Hyperlink"/>
            <w:noProof/>
          </w:rPr>
          <w:t>Alternatief scenario: BAG keurt levering af</w:t>
        </w:r>
        <w:r w:rsidR="00D16D8A">
          <w:rPr>
            <w:noProof/>
            <w:webHidden/>
          </w:rPr>
          <w:tab/>
        </w:r>
        <w:r w:rsidR="00D16D8A">
          <w:rPr>
            <w:noProof/>
            <w:webHidden/>
          </w:rPr>
          <w:fldChar w:fldCharType="begin"/>
        </w:r>
        <w:r w:rsidR="00D16D8A">
          <w:rPr>
            <w:noProof/>
            <w:webHidden/>
          </w:rPr>
          <w:instrText xml:space="preserve"> PAGEREF _Toc434222932 \h </w:instrText>
        </w:r>
        <w:r w:rsidR="00D16D8A">
          <w:rPr>
            <w:noProof/>
            <w:webHidden/>
          </w:rPr>
        </w:r>
        <w:r w:rsidR="00D16D8A">
          <w:rPr>
            <w:noProof/>
            <w:webHidden/>
          </w:rPr>
          <w:fldChar w:fldCharType="separate"/>
        </w:r>
        <w:r w:rsidR="00D16D8A">
          <w:rPr>
            <w:noProof/>
            <w:webHidden/>
          </w:rPr>
          <w:t>19</w:t>
        </w:r>
        <w:r w:rsidR="00D16D8A">
          <w:rPr>
            <w:noProof/>
            <w:webHidden/>
          </w:rPr>
          <w:fldChar w:fldCharType="end"/>
        </w:r>
      </w:hyperlink>
    </w:p>
    <w:p w14:paraId="421A67DC" w14:textId="77777777" w:rsidR="00D16D8A" w:rsidRDefault="004C04FE">
      <w:pPr>
        <w:pStyle w:val="Inhopg3"/>
        <w:rPr>
          <w:rFonts w:asciiTheme="minorHAnsi" w:eastAsiaTheme="minorEastAsia" w:hAnsiTheme="minorHAnsi" w:cstheme="minorBidi"/>
          <w:noProof/>
          <w:sz w:val="22"/>
          <w:szCs w:val="22"/>
        </w:rPr>
      </w:pPr>
      <w:hyperlink w:anchor="_Toc434222933" w:history="1">
        <w:r w:rsidR="00D16D8A" w:rsidRPr="005D25F5">
          <w:rPr>
            <w:rStyle w:val="Hyperlink"/>
            <w:noProof/>
          </w:rPr>
          <w:t>3.1.3</w:t>
        </w:r>
        <w:r w:rsidR="00D16D8A">
          <w:rPr>
            <w:rFonts w:asciiTheme="minorHAnsi" w:eastAsiaTheme="minorEastAsia" w:hAnsiTheme="minorHAnsi" w:cstheme="minorBidi"/>
            <w:noProof/>
            <w:sz w:val="22"/>
            <w:szCs w:val="22"/>
          </w:rPr>
          <w:tab/>
        </w:r>
        <w:r w:rsidR="00D16D8A" w:rsidRPr="005D25F5">
          <w:rPr>
            <w:rStyle w:val="Hyperlink"/>
            <w:noProof/>
          </w:rPr>
          <w:t>Alternatief scenario: BAG wil eerder verzonden geometrieVerzoek intrekken</w:t>
        </w:r>
        <w:r w:rsidR="00D16D8A">
          <w:rPr>
            <w:noProof/>
            <w:webHidden/>
          </w:rPr>
          <w:tab/>
        </w:r>
        <w:r w:rsidR="00D16D8A">
          <w:rPr>
            <w:noProof/>
            <w:webHidden/>
          </w:rPr>
          <w:fldChar w:fldCharType="begin"/>
        </w:r>
        <w:r w:rsidR="00D16D8A">
          <w:rPr>
            <w:noProof/>
            <w:webHidden/>
          </w:rPr>
          <w:instrText xml:space="preserve"> PAGEREF _Toc434222933 \h </w:instrText>
        </w:r>
        <w:r w:rsidR="00D16D8A">
          <w:rPr>
            <w:noProof/>
            <w:webHidden/>
          </w:rPr>
        </w:r>
        <w:r w:rsidR="00D16D8A">
          <w:rPr>
            <w:noProof/>
            <w:webHidden/>
          </w:rPr>
          <w:fldChar w:fldCharType="separate"/>
        </w:r>
        <w:r w:rsidR="00D16D8A">
          <w:rPr>
            <w:noProof/>
            <w:webHidden/>
          </w:rPr>
          <w:t>19</w:t>
        </w:r>
        <w:r w:rsidR="00D16D8A">
          <w:rPr>
            <w:noProof/>
            <w:webHidden/>
          </w:rPr>
          <w:fldChar w:fldCharType="end"/>
        </w:r>
      </w:hyperlink>
    </w:p>
    <w:p w14:paraId="0A0F2BC1" w14:textId="77777777" w:rsidR="00D16D8A" w:rsidRDefault="004C04FE">
      <w:pPr>
        <w:pStyle w:val="Inhopg3"/>
        <w:rPr>
          <w:rFonts w:asciiTheme="minorHAnsi" w:eastAsiaTheme="minorEastAsia" w:hAnsiTheme="minorHAnsi" w:cstheme="minorBidi"/>
          <w:noProof/>
          <w:sz w:val="22"/>
          <w:szCs w:val="22"/>
        </w:rPr>
      </w:pPr>
      <w:hyperlink w:anchor="_Toc434222934" w:history="1">
        <w:r w:rsidR="00D16D8A" w:rsidRPr="005D25F5">
          <w:rPr>
            <w:rStyle w:val="Hyperlink"/>
            <w:noProof/>
          </w:rPr>
          <w:t>3.1.4</w:t>
        </w:r>
        <w:r w:rsidR="00D16D8A">
          <w:rPr>
            <w:rFonts w:asciiTheme="minorHAnsi" w:eastAsiaTheme="minorEastAsia" w:hAnsiTheme="minorHAnsi" w:cstheme="minorBidi"/>
            <w:noProof/>
            <w:sz w:val="22"/>
            <w:szCs w:val="22"/>
          </w:rPr>
          <w:tab/>
        </w:r>
        <w:r w:rsidR="00D16D8A" w:rsidRPr="005D25F5">
          <w:rPr>
            <w:rStyle w:val="Hyperlink"/>
            <w:noProof/>
          </w:rPr>
          <w:t>Alternatief scenario: Geo keurt geometrieVerzoek af</w:t>
        </w:r>
        <w:r w:rsidR="00D16D8A">
          <w:rPr>
            <w:noProof/>
            <w:webHidden/>
          </w:rPr>
          <w:tab/>
        </w:r>
        <w:r w:rsidR="00D16D8A">
          <w:rPr>
            <w:noProof/>
            <w:webHidden/>
          </w:rPr>
          <w:fldChar w:fldCharType="begin"/>
        </w:r>
        <w:r w:rsidR="00D16D8A">
          <w:rPr>
            <w:noProof/>
            <w:webHidden/>
          </w:rPr>
          <w:instrText xml:space="preserve"> PAGEREF _Toc434222934 \h </w:instrText>
        </w:r>
        <w:r w:rsidR="00D16D8A">
          <w:rPr>
            <w:noProof/>
            <w:webHidden/>
          </w:rPr>
        </w:r>
        <w:r w:rsidR="00D16D8A">
          <w:rPr>
            <w:noProof/>
            <w:webHidden/>
          </w:rPr>
          <w:fldChar w:fldCharType="separate"/>
        </w:r>
        <w:r w:rsidR="00D16D8A">
          <w:rPr>
            <w:noProof/>
            <w:webHidden/>
          </w:rPr>
          <w:t>20</w:t>
        </w:r>
        <w:r w:rsidR="00D16D8A">
          <w:rPr>
            <w:noProof/>
            <w:webHidden/>
          </w:rPr>
          <w:fldChar w:fldCharType="end"/>
        </w:r>
      </w:hyperlink>
    </w:p>
    <w:p w14:paraId="030E53DF" w14:textId="77777777" w:rsidR="00D16D8A" w:rsidRDefault="004C04FE">
      <w:pPr>
        <w:pStyle w:val="Inhopg2"/>
        <w:rPr>
          <w:rFonts w:asciiTheme="minorHAnsi" w:eastAsiaTheme="minorEastAsia" w:hAnsiTheme="minorHAnsi" w:cstheme="minorBidi"/>
          <w:sz w:val="22"/>
          <w:szCs w:val="22"/>
        </w:rPr>
      </w:pPr>
      <w:hyperlink w:anchor="_Toc434222935" w:history="1">
        <w:r w:rsidR="00D16D8A" w:rsidRPr="005D25F5">
          <w:rPr>
            <w:rStyle w:val="Hyperlink"/>
          </w:rPr>
          <w:t>3.2</w:t>
        </w:r>
        <w:r w:rsidR="00D16D8A">
          <w:rPr>
            <w:rFonts w:asciiTheme="minorHAnsi" w:eastAsiaTheme="minorEastAsia" w:hAnsiTheme="minorHAnsi" w:cstheme="minorBidi"/>
            <w:sz w:val="22"/>
            <w:szCs w:val="22"/>
          </w:rPr>
          <w:tab/>
        </w:r>
        <w:r w:rsidR="00D16D8A" w:rsidRPr="005D25F5">
          <w:rPr>
            <w:rStyle w:val="Hyperlink"/>
          </w:rPr>
          <w:t>Constatering en/of signalering door Geo</w:t>
        </w:r>
        <w:r w:rsidR="00D16D8A">
          <w:rPr>
            <w:webHidden/>
          </w:rPr>
          <w:tab/>
        </w:r>
        <w:r w:rsidR="00D16D8A">
          <w:rPr>
            <w:webHidden/>
          </w:rPr>
          <w:fldChar w:fldCharType="begin"/>
        </w:r>
        <w:r w:rsidR="00D16D8A">
          <w:rPr>
            <w:webHidden/>
          </w:rPr>
          <w:instrText xml:space="preserve"> PAGEREF _Toc434222935 \h </w:instrText>
        </w:r>
        <w:r w:rsidR="00D16D8A">
          <w:rPr>
            <w:webHidden/>
          </w:rPr>
        </w:r>
        <w:r w:rsidR="00D16D8A">
          <w:rPr>
            <w:webHidden/>
          </w:rPr>
          <w:fldChar w:fldCharType="separate"/>
        </w:r>
        <w:r w:rsidR="00D16D8A">
          <w:rPr>
            <w:webHidden/>
          </w:rPr>
          <w:t>21</w:t>
        </w:r>
        <w:r w:rsidR="00D16D8A">
          <w:rPr>
            <w:webHidden/>
          </w:rPr>
          <w:fldChar w:fldCharType="end"/>
        </w:r>
      </w:hyperlink>
    </w:p>
    <w:p w14:paraId="57B453CC" w14:textId="77777777" w:rsidR="00D16D8A" w:rsidRDefault="004C04FE">
      <w:pPr>
        <w:pStyle w:val="Inhopg3"/>
        <w:rPr>
          <w:rFonts w:asciiTheme="minorHAnsi" w:eastAsiaTheme="minorEastAsia" w:hAnsiTheme="minorHAnsi" w:cstheme="minorBidi"/>
          <w:noProof/>
          <w:sz w:val="22"/>
          <w:szCs w:val="22"/>
        </w:rPr>
      </w:pPr>
      <w:hyperlink w:anchor="_Toc434222936" w:history="1">
        <w:r w:rsidR="00D16D8A" w:rsidRPr="005D25F5">
          <w:rPr>
            <w:rStyle w:val="Hyperlink"/>
            <w:noProof/>
          </w:rPr>
          <w:t>3.2.1</w:t>
        </w:r>
        <w:r w:rsidR="00D16D8A">
          <w:rPr>
            <w:rFonts w:asciiTheme="minorHAnsi" w:eastAsiaTheme="minorEastAsia" w:hAnsiTheme="minorHAnsi" w:cstheme="minorBidi"/>
            <w:noProof/>
            <w:sz w:val="22"/>
            <w:szCs w:val="22"/>
          </w:rPr>
          <w:tab/>
        </w:r>
        <w:r w:rsidR="00D16D8A" w:rsidRPr="005D25F5">
          <w:rPr>
            <w:rStyle w:val="Hyperlink"/>
            <w:noProof/>
          </w:rPr>
          <w:t>Basisscenario</w:t>
        </w:r>
        <w:r w:rsidR="00D16D8A">
          <w:rPr>
            <w:noProof/>
            <w:webHidden/>
          </w:rPr>
          <w:tab/>
        </w:r>
        <w:r w:rsidR="00D16D8A">
          <w:rPr>
            <w:noProof/>
            <w:webHidden/>
          </w:rPr>
          <w:fldChar w:fldCharType="begin"/>
        </w:r>
        <w:r w:rsidR="00D16D8A">
          <w:rPr>
            <w:noProof/>
            <w:webHidden/>
          </w:rPr>
          <w:instrText xml:space="preserve"> PAGEREF _Toc434222936 \h </w:instrText>
        </w:r>
        <w:r w:rsidR="00D16D8A">
          <w:rPr>
            <w:noProof/>
            <w:webHidden/>
          </w:rPr>
        </w:r>
        <w:r w:rsidR="00D16D8A">
          <w:rPr>
            <w:noProof/>
            <w:webHidden/>
          </w:rPr>
          <w:fldChar w:fldCharType="separate"/>
        </w:r>
        <w:r w:rsidR="00D16D8A">
          <w:rPr>
            <w:noProof/>
            <w:webHidden/>
          </w:rPr>
          <w:t>21</w:t>
        </w:r>
        <w:r w:rsidR="00D16D8A">
          <w:rPr>
            <w:noProof/>
            <w:webHidden/>
          </w:rPr>
          <w:fldChar w:fldCharType="end"/>
        </w:r>
      </w:hyperlink>
    </w:p>
    <w:p w14:paraId="3BFFA562" w14:textId="77777777" w:rsidR="00D16D8A" w:rsidRDefault="004C04FE">
      <w:pPr>
        <w:pStyle w:val="Inhopg3"/>
        <w:rPr>
          <w:rFonts w:asciiTheme="minorHAnsi" w:eastAsiaTheme="minorEastAsia" w:hAnsiTheme="minorHAnsi" w:cstheme="minorBidi"/>
          <w:noProof/>
          <w:sz w:val="22"/>
          <w:szCs w:val="22"/>
        </w:rPr>
      </w:pPr>
      <w:hyperlink w:anchor="_Toc434222937" w:history="1">
        <w:r w:rsidR="00D16D8A" w:rsidRPr="005D25F5">
          <w:rPr>
            <w:rStyle w:val="Hyperlink"/>
            <w:noProof/>
          </w:rPr>
          <w:t>3.2.2</w:t>
        </w:r>
        <w:r w:rsidR="00D16D8A">
          <w:rPr>
            <w:rFonts w:asciiTheme="minorHAnsi" w:eastAsiaTheme="minorEastAsia" w:hAnsiTheme="minorHAnsi" w:cstheme="minorBidi"/>
            <w:noProof/>
            <w:sz w:val="22"/>
            <w:szCs w:val="22"/>
          </w:rPr>
          <w:tab/>
        </w:r>
        <w:r w:rsidR="00D16D8A" w:rsidRPr="005D25F5">
          <w:rPr>
            <w:rStyle w:val="Hyperlink"/>
            <w:noProof/>
          </w:rPr>
          <w:t>Alternatief scenario: BAG keurt geometrie af</w:t>
        </w:r>
        <w:r w:rsidR="00D16D8A">
          <w:rPr>
            <w:noProof/>
            <w:webHidden/>
          </w:rPr>
          <w:tab/>
        </w:r>
        <w:r w:rsidR="00D16D8A">
          <w:rPr>
            <w:noProof/>
            <w:webHidden/>
          </w:rPr>
          <w:fldChar w:fldCharType="begin"/>
        </w:r>
        <w:r w:rsidR="00D16D8A">
          <w:rPr>
            <w:noProof/>
            <w:webHidden/>
          </w:rPr>
          <w:instrText xml:space="preserve"> PAGEREF _Toc434222937 \h </w:instrText>
        </w:r>
        <w:r w:rsidR="00D16D8A">
          <w:rPr>
            <w:noProof/>
            <w:webHidden/>
          </w:rPr>
        </w:r>
        <w:r w:rsidR="00D16D8A">
          <w:rPr>
            <w:noProof/>
            <w:webHidden/>
          </w:rPr>
          <w:fldChar w:fldCharType="separate"/>
        </w:r>
        <w:r w:rsidR="00D16D8A">
          <w:rPr>
            <w:noProof/>
            <w:webHidden/>
          </w:rPr>
          <w:t>21</w:t>
        </w:r>
        <w:r w:rsidR="00D16D8A">
          <w:rPr>
            <w:noProof/>
            <w:webHidden/>
          </w:rPr>
          <w:fldChar w:fldCharType="end"/>
        </w:r>
      </w:hyperlink>
    </w:p>
    <w:p w14:paraId="59787D23" w14:textId="77777777" w:rsidR="00D16D8A" w:rsidRDefault="004C04FE">
      <w:pPr>
        <w:pStyle w:val="Inhopg3"/>
        <w:rPr>
          <w:rFonts w:asciiTheme="minorHAnsi" w:eastAsiaTheme="minorEastAsia" w:hAnsiTheme="minorHAnsi" w:cstheme="minorBidi"/>
          <w:noProof/>
          <w:sz w:val="22"/>
          <w:szCs w:val="22"/>
        </w:rPr>
      </w:pPr>
      <w:hyperlink w:anchor="_Toc434222938" w:history="1">
        <w:r w:rsidR="00D16D8A" w:rsidRPr="005D25F5">
          <w:rPr>
            <w:rStyle w:val="Hyperlink"/>
            <w:noProof/>
          </w:rPr>
          <w:t>3.2.3</w:t>
        </w:r>
        <w:r w:rsidR="00D16D8A">
          <w:rPr>
            <w:rFonts w:asciiTheme="minorHAnsi" w:eastAsiaTheme="minorEastAsia" w:hAnsiTheme="minorHAnsi" w:cstheme="minorBidi"/>
            <w:noProof/>
            <w:sz w:val="22"/>
            <w:szCs w:val="22"/>
          </w:rPr>
          <w:tab/>
        </w:r>
        <w:r w:rsidR="00D16D8A" w:rsidRPr="005D25F5">
          <w:rPr>
            <w:rStyle w:val="Hyperlink"/>
            <w:noProof/>
          </w:rPr>
          <w:t>Alternatief scenario: Geo wil eerder verzonden geometrieLevering intrekken</w:t>
        </w:r>
        <w:r w:rsidR="00D16D8A">
          <w:rPr>
            <w:noProof/>
            <w:webHidden/>
          </w:rPr>
          <w:tab/>
        </w:r>
        <w:r w:rsidR="00D16D8A">
          <w:rPr>
            <w:noProof/>
            <w:webHidden/>
          </w:rPr>
          <w:fldChar w:fldCharType="begin"/>
        </w:r>
        <w:r w:rsidR="00D16D8A">
          <w:rPr>
            <w:noProof/>
            <w:webHidden/>
          </w:rPr>
          <w:instrText xml:space="preserve"> PAGEREF _Toc434222938 \h </w:instrText>
        </w:r>
        <w:r w:rsidR="00D16D8A">
          <w:rPr>
            <w:noProof/>
            <w:webHidden/>
          </w:rPr>
        </w:r>
        <w:r w:rsidR="00D16D8A">
          <w:rPr>
            <w:noProof/>
            <w:webHidden/>
          </w:rPr>
          <w:fldChar w:fldCharType="separate"/>
        </w:r>
        <w:r w:rsidR="00D16D8A">
          <w:rPr>
            <w:noProof/>
            <w:webHidden/>
          </w:rPr>
          <w:t>22</w:t>
        </w:r>
        <w:r w:rsidR="00D16D8A">
          <w:rPr>
            <w:noProof/>
            <w:webHidden/>
          </w:rPr>
          <w:fldChar w:fldCharType="end"/>
        </w:r>
      </w:hyperlink>
    </w:p>
    <w:p w14:paraId="7E658E10" w14:textId="77777777" w:rsidR="00D16D8A" w:rsidRDefault="004C04FE">
      <w:pPr>
        <w:pStyle w:val="Inhopg2"/>
        <w:rPr>
          <w:rStyle w:val="Hyperlink"/>
        </w:rPr>
      </w:pPr>
      <w:hyperlink w:anchor="_Toc434222939" w:history="1">
        <w:r w:rsidR="00D16D8A" w:rsidRPr="005D25F5">
          <w:rPr>
            <w:rStyle w:val="Hyperlink"/>
          </w:rPr>
          <w:t>3.3</w:t>
        </w:r>
        <w:r w:rsidR="00D16D8A">
          <w:rPr>
            <w:rFonts w:asciiTheme="minorHAnsi" w:eastAsiaTheme="minorEastAsia" w:hAnsiTheme="minorHAnsi" w:cstheme="minorBidi"/>
            <w:sz w:val="22"/>
            <w:szCs w:val="22"/>
          </w:rPr>
          <w:tab/>
        </w:r>
        <w:r w:rsidR="00D16D8A" w:rsidRPr="005D25F5">
          <w:rPr>
            <w:rStyle w:val="Hyperlink"/>
          </w:rPr>
          <w:t>Kennisgeving op object door BAG</w:t>
        </w:r>
        <w:r w:rsidR="00D16D8A">
          <w:rPr>
            <w:webHidden/>
          </w:rPr>
          <w:tab/>
        </w:r>
        <w:r w:rsidR="00D16D8A">
          <w:rPr>
            <w:webHidden/>
          </w:rPr>
          <w:fldChar w:fldCharType="begin"/>
        </w:r>
        <w:r w:rsidR="00D16D8A">
          <w:rPr>
            <w:webHidden/>
          </w:rPr>
          <w:instrText xml:space="preserve"> PAGEREF _Toc434222939 \h </w:instrText>
        </w:r>
        <w:r w:rsidR="00D16D8A">
          <w:rPr>
            <w:webHidden/>
          </w:rPr>
        </w:r>
        <w:r w:rsidR="00D16D8A">
          <w:rPr>
            <w:webHidden/>
          </w:rPr>
          <w:fldChar w:fldCharType="separate"/>
        </w:r>
        <w:r w:rsidR="00D16D8A">
          <w:rPr>
            <w:webHidden/>
          </w:rPr>
          <w:t>23</w:t>
        </w:r>
        <w:r w:rsidR="00D16D8A">
          <w:rPr>
            <w:webHidden/>
          </w:rPr>
          <w:fldChar w:fldCharType="end"/>
        </w:r>
      </w:hyperlink>
    </w:p>
    <w:p w14:paraId="73BF3285" w14:textId="77777777" w:rsidR="00D16D8A" w:rsidRPr="00D16D8A" w:rsidRDefault="00D16D8A" w:rsidP="00D16D8A">
      <w:pPr>
        <w:rPr>
          <w:rFonts w:eastAsiaTheme="minorEastAsia"/>
        </w:rPr>
      </w:pPr>
    </w:p>
    <w:p w14:paraId="190800AA" w14:textId="09021C7E" w:rsidR="00D16D8A" w:rsidRDefault="004C04FE">
      <w:pPr>
        <w:pStyle w:val="Inhopg1"/>
        <w:rPr>
          <w:rFonts w:asciiTheme="minorHAnsi" w:eastAsiaTheme="minorEastAsia" w:hAnsiTheme="minorHAnsi" w:cstheme="minorBidi"/>
          <w:sz w:val="22"/>
          <w:szCs w:val="22"/>
        </w:rPr>
      </w:pPr>
      <w:hyperlink w:anchor="_Toc434222940" w:history="1">
        <w:r w:rsidR="00D16D8A" w:rsidRPr="005D25F5">
          <w:rPr>
            <w:rStyle w:val="Hyperlink"/>
          </w:rPr>
          <w:t>Berichten</w:t>
        </w:r>
        <w:r w:rsidR="00D16D8A">
          <w:rPr>
            <w:webHidden/>
          </w:rPr>
          <w:tab/>
        </w:r>
        <w:r w:rsidR="00D16D8A">
          <w:rPr>
            <w:webHidden/>
          </w:rPr>
          <w:tab/>
        </w:r>
        <w:r w:rsidR="00D16D8A">
          <w:rPr>
            <w:webHidden/>
          </w:rPr>
          <w:fldChar w:fldCharType="begin"/>
        </w:r>
        <w:r w:rsidR="00D16D8A">
          <w:rPr>
            <w:webHidden/>
          </w:rPr>
          <w:instrText xml:space="preserve"> PAGEREF _Toc434222940 \h </w:instrText>
        </w:r>
        <w:r w:rsidR="00D16D8A">
          <w:rPr>
            <w:webHidden/>
          </w:rPr>
        </w:r>
        <w:r w:rsidR="00D16D8A">
          <w:rPr>
            <w:webHidden/>
          </w:rPr>
          <w:fldChar w:fldCharType="separate"/>
        </w:r>
        <w:r w:rsidR="00D16D8A">
          <w:rPr>
            <w:webHidden/>
          </w:rPr>
          <w:t>24</w:t>
        </w:r>
        <w:r w:rsidR="00D16D8A">
          <w:rPr>
            <w:webHidden/>
          </w:rPr>
          <w:fldChar w:fldCharType="end"/>
        </w:r>
      </w:hyperlink>
    </w:p>
    <w:p w14:paraId="630E2F2E" w14:textId="77777777" w:rsidR="00D16D8A" w:rsidRDefault="004C04FE">
      <w:pPr>
        <w:pStyle w:val="Inhopg2"/>
        <w:rPr>
          <w:rFonts w:asciiTheme="minorHAnsi" w:eastAsiaTheme="minorEastAsia" w:hAnsiTheme="minorHAnsi" w:cstheme="minorBidi"/>
          <w:sz w:val="22"/>
          <w:szCs w:val="22"/>
        </w:rPr>
      </w:pPr>
      <w:hyperlink w:anchor="_Toc434222941" w:history="1">
        <w:r w:rsidR="00D16D8A" w:rsidRPr="005D25F5">
          <w:rPr>
            <w:rStyle w:val="Hyperlink"/>
          </w:rPr>
          <w:t>4.1</w:t>
        </w:r>
        <w:r w:rsidR="00D16D8A">
          <w:rPr>
            <w:rFonts w:asciiTheme="minorHAnsi" w:eastAsiaTheme="minorEastAsia" w:hAnsiTheme="minorHAnsi" w:cstheme="minorBidi"/>
            <w:sz w:val="22"/>
            <w:szCs w:val="22"/>
          </w:rPr>
          <w:tab/>
        </w:r>
        <w:r w:rsidR="00D16D8A" w:rsidRPr="005D25F5">
          <w:rPr>
            <w:rStyle w:val="Hyperlink"/>
          </w:rPr>
          <w:t>StUF-Geo BAG berichten</w:t>
        </w:r>
        <w:r w:rsidR="00D16D8A">
          <w:rPr>
            <w:webHidden/>
          </w:rPr>
          <w:tab/>
        </w:r>
        <w:r w:rsidR="00D16D8A">
          <w:rPr>
            <w:webHidden/>
          </w:rPr>
          <w:fldChar w:fldCharType="begin"/>
        </w:r>
        <w:r w:rsidR="00D16D8A">
          <w:rPr>
            <w:webHidden/>
          </w:rPr>
          <w:instrText xml:space="preserve"> PAGEREF _Toc434222941 \h </w:instrText>
        </w:r>
        <w:r w:rsidR="00D16D8A">
          <w:rPr>
            <w:webHidden/>
          </w:rPr>
        </w:r>
        <w:r w:rsidR="00D16D8A">
          <w:rPr>
            <w:webHidden/>
          </w:rPr>
          <w:fldChar w:fldCharType="separate"/>
        </w:r>
        <w:r w:rsidR="00D16D8A">
          <w:rPr>
            <w:webHidden/>
          </w:rPr>
          <w:t>24</w:t>
        </w:r>
        <w:r w:rsidR="00D16D8A">
          <w:rPr>
            <w:webHidden/>
          </w:rPr>
          <w:fldChar w:fldCharType="end"/>
        </w:r>
      </w:hyperlink>
    </w:p>
    <w:p w14:paraId="3234E51B" w14:textId="77777777" w:rsidR="00D16D8A" w:rsidRDefault="004C04FE">
      <w:pPr>
        <w:pStyle w:val="Inhopg3"/>
        <w:rPr>
          <w:rFonts w:asciiTheme="minorHAnsi" w:eastAsiaTheme="minorEastAsia" w:hAnsiTheme="minorHAnsi" w:cstheme="minorBidi"/>
          <w:noProof/>
          <w:sz w:val="22"/>
          <w:szCs w:val="22"/>
        </w:rPr>
      </w:pPr>
      <w:hyperlink w:anchor="_Toc434222942" w:history="1">
        <w:r w:rsidR="00D16D8A" w:rsidRPr="005D25F5">
          <w:rPr>
            <w:rStyle w:val="Hyperlink"/>
            <w:noProof/>
          </w:rPr>
          <w:t>4.1.1</w:t>
        </w:r>
        <w:r w:rsidR="00D16D8A">
          <w:rPr>
            <w:rFonts w:asciiTheme="minorHAnsi" w:eastAsiaTheme="minorEastAsia" w:hAnsiTheme="minorHAnsi" w:cstheme="minorBidi"/>
            <w:noProof/>
            <w:sz w:val="22"/>
            <w:szCs w:val="22"/>
          </w:rPr>
          <w:tab/>
        </w:r>
        <w:r w:rsidR="00D16D8A" w:rsidRPr="005D25F5">
          <w:rPr>
            <w:rStyle w:val="Hyperlink"/>
            <w:noProof/>
          </w:rPr>
          <w:t>GeometrieVerzoek</w:t>
        </w:r>
        <w:r w:rsidR="00D16D8A">
          <w:rPr>
            <w:noProof/>
            <w:webHidden/>
          </w:rPr>
          <w:tab/>
        </w:r>
        <w:r w:rsidR="00D16D8A">
          <w:rPr>
            <w:noProof/>
            <w:webHidden/>
          </w:rPr>
          <w:fldChar w:fldCharType="begin"/>
        </w:r>
        <w:r w:rsidR="00D16D8A">
          <w:rPr>
            <w:noProof/>
            <w:webHidden/>
          </w:rPr>
          <w:instrText xml:space="preserve"> PAGEREF _Toc434222942 \h </w:instrText>
        </w:r>
        <w:r w:rsidR="00D16D8A">
          <w:rPr>
            <w:noProof/>
            <w:webHidden/>
          </w:rPr>
        </w:r>
        <w:r w:rsidR="00D16D8A">
          <w:rPr>
            <w:noProof/>
            <w:webHidden/>
          </w:rPr>
          <w:fldChar w:fldCharType="separate"/>
        </w:r>
        <w:r w:rsidR="00D16D8A">
          <w:rPr>
            <w:noProof/>
            <w:webHidden/>
          </w:rPr>
          <w:t>24</w:t>
        </w:r>
        <w:r w:rsidR="00D16D8A">
          <w:rPr>
            <w:noProof/>
            <w:webHidden/>
          </w:rPr>
          <w:fldChar w:fldCharType="end"/>
        </w:r>
      </w:hyperlink>
    </w:p>
    <w:p w14:paraId="32461E24" w14:textId="77777777" w:rsidR="00D16D8A" w:rsidRDefault="004C04FE">
      <w:pPr>
        <w:pStyle w:val="Inhopg3"/>
        <w:rPr>
          <w:rFonts w:asciiTheme="minorHAnsi" w:eastAsiaTheme="minorEastAsia" w:hAnsiTheme="minorHAnsi" w:cstheme="minorBidi"/>
          <w:noProof/>
          <w:sz w:val="22"/>
          <w:szCs w:val="22"/>
        </w:rPr>
      </w:pPr>
      <w:hyperlink w:anchor="_Toc434222943" w:history="1">
        <w:r w:rsidR="00D16D8A" w:rsidRPr="005D25F5">
          <w:rPr>
            <w:rStyle w:val="Hyperlink"/>
            <w:noProof/>
          </w:rPr>
          <w:t>4.1.2</w:t>
        </w:r>
        <w:r w:rsidR="00D16D8A">
          <w:rPr>
            <w:rFonts w:asciiTheme="minorHAnsi" w:eastAsiaTheme="minorEastAsia" w:hAnsiTheme="minorHAnsi" w:cstheme="minorBidi"/>
            <w:noProof/>
            <w:sz w:val="22"/>
            <w:szCs w:val="22"/>
          </w:rPr>
          <w:tab/>
        </w:r>
        <w:r w:rsidR="00D16D8A" w:rsidRPr="005D25F5">
          <w:rPr>
            <w:rStyle w:val="Hyperlink"/>
            <w:noProof/>
          </w:rPr>
          <w:t>GeometrieLevering</w:t>
        </w:r>
        <w:r w:rsidR="00D16D8A">
          <w:rPr>
            <w:noProof/>
            <w:webHidden/>
          </w:rPr>
          <w:tab/>
        </w:r>
        <w:r w:rsidR="00D16D8A">
          <w:rPr>
            <w:noProof/>
            <w:webHidden/>
          </w:rPr>
          <w:fldChar w:fldCharType="begin"/>
        </w:r>
        <w:r w:rsidR="00D16D8A">
          <w:rPr>
            <w:noProof/>
            <w:webHidden/>
          </w:rPr>
          <w:instrText xml:space="preserve"> PAGEREF _Toc434222943 \h </w:instrText>
        </w:r>
        <w:r w:rsidR="00D16D8A">
          <w:rPr>
            <w:noProof/>
            <w:webHidden/>
          </w:rPr>
        </w:r>
        <w:r w:rsidR="00D16D8A">
          <w:rPr>
            <w:noProof/>
            <w:webHidden/>
          </w:rPr>
          <w:fldChar w:fldCharType="separate"/>
        </w:r>
        <w:r w:rsidR="00D16D8A">
          <w:rPr>
            <w:noProof/>
            <w:webHidden/>
          </w:rPr>
          <w:t>25</w:t>
        </w:r>
        <w:r w:rsidR="00D16D8A">
          <w:rPr>
            <w:noProof/>
            <w:webHidden/>
          </w:rPr>
          <w:fldChar w:fldCharType="end"/>
        </w:r>
      </w:hyperlink>
    </w:p>
    <w:p w14:paraId="46FF230B" w14:textId="77777777" w:rsidR="00D16D8A" w:rsidRDefault="004C04FE">
      <w:pPr>
        <w:pStyle w:val="Inhopg3"/>
        <w:rPr>
          <w:rFonts w:asciiTheme="minorHAnsi" w:eastAsiaTheme="minorEastAsia" w:hAnsiTheme="minorHAnsi" w:cstheme="minorBidi"/>
          <w:noProof/>
          <w:sz w:val="22"/>
          <w:szCs w:val="22"/>
        </w:rPr>
      </w:pPr>
      <w:hyperlink w:anchor="_Toc434222944" w:history="1">
        <w:r w:rsidR="00D16D8A" w:rsidRPr="005D25F5">
          <w:rPr>
            <w:rStyle w:val="Hyperlink"/>
            <w:noProof/>
          </w:rPr>
          <w:t>4.1.3</w:t>
        </w:r>
        <w:r w:rsidR="00D16D8A">
          <w:rPr>
            <w:rFonts w:asciiTheme="minorHAnsi" w:eastAsiaTheme="minorEastAsia" w:hAnsiTheme="minorHAnsi" w:cstheme="minorBidi"/>
            <w:noProof/>
            <w:sz w:val="22"/>
            <w:szCs w:val="22"/>
          </w:rPr>
          <w:tab/>
        </w:r>
        <w:r w:rsidR="00D16D8A" w:rsidRPr="005D25F5">
          <w:rPr>
            <w:rStyle w:val="Hyperlink"/>
            <w:noProof/>
          </w:rPr>
          <w:t>Goedkeuringsbericht</w:t>
        </w:r>
        <w:r w:rsidR="00D16D8A">
          <w:rPr>
            <w:noProof/>
            <w:webHidden/>
          </w:rPr>
          <w:tab/>
        </w:r>
        <w:r w:rsidR="00D16D8A">
          <w:rPr>
            <w:noProof/>
            <w:webHidden/>
          </w:rPr>
          <w:fldChar w:fldCharType="begin"/>
        </w:r>
        <w:r w:rsidR="00D16D8A">
          <w:rPr>
            <w:noProof/>
            <w:webHidden/>
          </w:rPr>
          <w:instrText xml:space="preserve"> PAGEREF _Toc434222944 \h </w:instrText>
        </w:r>
        <w:r w:rsidR="00D16D8A">
          <w:rPr>
            <w:noProof/>
            <w:webHidden/>
          </w:rPr>
        </w:r>
        <w:r w:rsidR="00D16D8A">
          <w:rPr>
            <w:noProof/>
            <w:webHidden/>
          </w:rPr>
          <w:fldChar w:fldCharType="separate"/>
        </w:r>
        <w:r w:rsidR="00D16D8A">
          <w:rPr>
            <w:noProof/>
            <w:webHidden/>
          </w:rPr>
          <w:t>26</w:t>
        </w:r>
        <w:r w:rsidR="00D16D8A">
          <w:rPr>
            <w:noProof/>
            <w:webHidden/>
          </w:rPr>
          <w:fldChar w:fldCharType="end"/>
        </w:r>
      </w:hyperlink>
    </w:p>
    <w:p w14:paraId="44F04047" w14:textId="77777777" w:rsidR="00D16D8A" w:rsidRDefault="004C04FE">
      <w:pPr>
        <w:pStyle w:val="Inhopg3"/>
        <w:rPr>
          <w:rFonts w:asciiTheme="minorHAnsi" w:eastAsiaTheme="minorEastAsia" w:hAnsiTheme="minorHAnsi" w:cstheme="minorBidi"/>
          <w:noProof/>
          <w:sz w:val="22"/>
          <w:szCs w:val="22"/>
        </w:rPr>
      </w:pPr>
      <w:hyperlink w:anchor="_Toc434222945" w:history="1">
        <w:r w:rsidR="00D16D8A" w:rsidRPr="005D25F5">
          <w:rPr>
            <w:rStyle w:val="Hyperlink"/>
            <w:noProof/>
          </w:rPr>
          <w:t>4.1.4</w:t>
        </w:r>
        <w:r w:rsidR="00D16D8A">
          <w:rPr>
            <w:rFonts w:asciiTheme="minorHAnsi" w:eastAsiaTheme="minorEastAsia" w:hAnsiTheme="minorHAnsi" w:cstheme="minorBidi"/>
            <w:noProof/>
            <w:sz w:val="22"/>
            <w:szCs w:val="22"/>
          </w:rPr>
          <w:tab/>
        </w:r>
        <w:r w:rsidR="00D16D8A" w:rsidRPr="005D25F5">
          <w:rPr>
            <w:rStyle w:val="Hyperlink"/>
            <w:noProof/>
          </w:rPr>
          <w:t>Afkeuringsbericht</w:t>
        </w:r>
        <w:r w:rsidR="00D16D8A">
          <w:rPr>
            <w:noProof/>
            <w:webHidden/>
          </w:rPr>
          <w:tab/>
        </w:r>
        <w:r w:rsidR="00D16D8A">
          <w:rPr>
            <w:noProof/>
            <w:webHidden/>
          </w:rPr>
          <w:fldChar w:fldCharType="begin"/>
        </w:r>
        <w:r w:rsidR="00D16D8A">
          <w:rPr>
            <w:noProof/>
            <w:webHidden/>
          </w:rPr>
          <w:instrText xml:space="preserve"> PAGEREF _Toc434222945 \h </w:instrText>
        </w:r>
        <w:r w:rsidR="00D16D8A">
          <w:rPr>
            <w:noProof/>
            <w:webHidden/>
          </w:rPr>
        </w:r>
        <w:r w:rsidR="00D16D8A">
          <w:rPr>
            <w:noProof/>
            <w:webHidden/>
          </w:rPr>
          <w:fldChar w:fldCharType="separate"/>
        </w:r>
        <w:r w:rsidR="00D16D8A">
          <w:rPr>
            <w:noProof/>
            <w:webHidden/>
          </w:rPr>
          <w:t>27</w:t>
        </w:r>
        <w:r w:rsidR="00D16D8A">
          <w:rPr>
            <w:noProof/>
            <w:webHidden/>
          </w:rPr>
          <w:fldChar w:fldCharType="end"/>
        </w:r>
      </w:hyperlink>
    </w:p>
    <w:p w14:paraId="4FDEB11E" w14:textId="77777777" w:rsidR="00D16D8A" w:rsidRDefault="004C04FE">
      <w:pPr>
        <w:pStyle w:val="Inhopg2"/>
        <w:rPr>
          <w:rStyle w:val="Hyperlink"/>
        </w:rPr>
      </w:pPr>
      <w:hyperlink w:anchor="_Toc434222946" w:history="1">
        <w:r w:rsidR="00D16D8A" w:rsidRPr="005D25F5">
          <w:rPr>
            <w:rStyle w:val="Hyperlink"/>
          </w:rPr>
          <w:t>4.2</w:t>
        </w:r>
        <w:r w:rsidR="00D16D8A">
          <w:rPr>
            <w:rFonts w:asciiTheme="minorHAnsi" w:eastAsiaTheme="minorEastAsia" w:hAnsiTheme="minorHAnsi" w:cstheme="minorBidi"/>
            <w:sz w:val="22"/>
            <w:szCs w:val="22"/>
          </w:rPr>
          <w:tab/>
        </w:r>
        <w:r w:rsidR="00D16D8A" w:rsidRPr="005D25F5">
          <w:rPr>
            <w:rStyle w:val="Hyperlink"/>
          </w:rPr>
          <w:t>BAG-kennisgevingen</w:t>
        </w:r>
        <w:r w:rsidR="00D16D8A">
          <w:rPr>
            <w:webHidden/>
          </w:rPr>
          <w:tab/>
        </w:r>
        <w:r w:rsidR="00D16D8A">
          <w:rPr>
            <w:webHidden/>
          </w:rPr>
          <w:fldChar w:fldCharType="begin"/>
        </w:r>
        <w:r w:rsidR="00D16D8A">
          <w:rPr>
            <w:webHidden/>
          </w:rPr>
          <w:instrText xml:space="preserve"> PAGEREF _Toc434222946 \h </w:instrText>
        </w:r>
        <w:r w:rsidR="00D16D8A">
          <w:rPr>
            <w:webHidden/>
          </w:rPr>
        </w:r>
        <w:r w:rsidR="00D16D8A">
          <w:rPr>
            <w:webHidden/>
          </w:rPr>
          <w:fldChar w:fldCharType="separate"/>
        </w:r>
        <w:r w:rsidR="00D16D8A">
          <w:rPr>
            <w:webHidden/>
          </w:rPr>
          <w:t>29</w:t>
        </w:r>
        <w:r w:rsidR="00D16D8A">
          <w:rPr>
            <w:webHidden/>
          </w:rPr>
          <w:fldChar w:fldCharType="end"/>
        </w:r>
      </w:hyperlink>
    </w:p>
    <w:p w14:paraId="310BD123" w14:textId="46CB38F2" w:rsidR="00D16D8A" w:rsidRDefault="00D16D8A">
      <w:pPr>
        <w:spacing w:line="240" w:lineRule="auto"/>
        <w:jc w:val="left"/>
        <w:rPr>
          <w:rFonts w:eastAsiaTheme="minorEastAsia"/>
        </w:rPr>
      </w:pPr>
      <w:r>
        <w:rPr>
          <w:rFonts w:eastAsiaTheme="minorEastAsia"/>
        </w:rPr>
        <w:br w:type="page"/>
      </w:r>
    </w:p>
    <w:p w14:paraId="2D3DB71F" w14:textId="2D62EA82" w:rsidR="00D16D8A" w:rsidRDefault="004C04FE">
      <w:pPr>
        <w:pStyle w:val="Inhopg1"/>
        <w:rPr>
          <w:rFonts w:asciiTheme="minorHAnsi" w:eastAsiaTheme="minorEastAsia" w:hAnsiTheme="minorHAnsi" w:cstheme="minorBidi"/>
          <w:sz w:val="22"/>
          <w:szCs w:val="22"/>
        </w:rPr>
      </w:pPr>
      <w:hyperlink w:anchor="_Toc434222947" w:history="1">
        <w:r w:rsidR="00D16D8A" w:rsidRPr="005D25F5">
          <w:rPr>
            <w:rStyle w:val="Hyperlink"/>
          </w:rPr>
          <w:t>Entiteiten</w:t>
        </w:r>
        <w:r w:rsidR="00D16D8A">
          <w:rPr>
            <w:webHidden/>
          </w:rPr>
          <w:tab/>
        </w:r>
        <w:r w:rsidR="00D16D8A">
          <w:rPr>
            <w:webHidden/>
          </w:rPr>
          <w:tab/>
        </w:r>
        <w:r w:rsidR="00D16D8A">
          <w:rPr>
            <w:webHidden/>
          </w:rPr>
          <w:fldChar w:fldCharType="begin"/>
        </w:r>
        <w:r w:rsidR="00D16D8A">
          <w:rPr>
            <w:webHidden/>
          </w:rPr>
          <w:instrText xml:space="preserve"> PAGEREF _Toc434222947 \h </w:instrText>
        </w:r>
        <w:r w:rsidR="00D16D8A">
          <w:rPr>
            <w:webHidden/>
          </w:rPr>
        </w:r>
        <w:r w:rsidR="00D16D8A">
          <w:rPr>
            <w:webHidden/>
          </w:rPr>
          <w:fldChar w:fldCharType="separate"/>
        </w:r>
        <w:r w:rsidR="00D16D8A">
          <w:rPr>
            <w:webHidden/>
          </w:rPr>
          <w:t>30</w:t>
        </w:r>
        <w:r w:rsidR="00D16D8A">
          <w:rPr>
            <w:webHidden/>
          </w:rPr>
          <w:fldChar w:fldCharType="end"/>
        </w:r>
      </w:hyperlink>
    </w:p>
    <w:p w14:paraId="33A6F754" w14:textId="77777777" w:rsidR="00D16D8A" w:rsidRDefault="004C04FE">
      <w:pPr>
        <w:pStyle w:val="Inhopg2"/>
        <w:rPr>
          <w:rFonts w:asciiTheme="minorHAnsi" w:eastAsiaTheme="minorEastAsia" w:hAnsiTheme="minorHAnsi" w:cstheme="minorBidi"/>
          <w:sz w:val="22"/>
          <w:szCs w:val="22"/>
        </w:rPr>
      </w:pPr>
      <w:hyperlink w:anchor="_Toc434222948" w:history="1">
        <w:r w:rsidR="00D16D8A" w:rsidRPr="005D25F5">
          <w:rPr>
            <w:rStyle w:val="Hyperlink"/>
          </w:rPr>
          <w:t>5.1</w:t>
        </w:r>
        <w:r w:rsidR="00D16D8A">
          <w:rPr>
            <w:rFonts w:asciiTheme="minorHAnsi" w:eastAsiaTheme="minorEastAsia" w:hAnsiTheme="minorHAnsi" w:cstheme="minorBidi"/>
            <w:sz w:val="22"/>
            <w:szCs w:val="22"/>
          </w:rPr>
          <w:tab/>
        </w:r>
        <w:r w:rsidR="00D16D8A" w:rsidRPr="005D25F5">
          <w:rPr>
            <w:rStyle w:val="Hyperlink"/>
          </w:rPr>
          <w:t>Entiteiten met objectgegevens</w:t>
        </w:r>
        <w:r w:rsidR="00D16D8A">
          <w:rPr>
            <w:webHidden/>
          </w:rPr>
          <w:tab/>
        </w:r>
        <w:r w:rsidR="00D16D8A">
          <w:rPr>
            <w:webHidden/>
          </w:rPr>
          <w:fldChar w:fldCharType="begin"/>
        </w:r>
        <w:r w:rsidR="00D16D8A">
          <w:rPr>
            <w:webHidden/>
          </w:rPr>
          <w:instrText xml:space="preserve"> PAGEREF _Toc434222948 \h </w:instrText>
        </w:r>
        <w:r w:rsidR="00D16D8A">
          <w:rPr>
            <w:webHidden/>
          </w:rPr>
        </w:r>
        <w:r w:rsidR="00D16D8A">
          <w:rPr>
            <w:webHidden/>
          </w:rPr>
          <w:fldChar w:fldCharType="separate"/>
        </w:r>
        <w:r w:rsidR="00D16D8A">
          <w:rPr>
            <w:webHidden/>
          </w:rPr>
          <w:t>30</w:t>
        </w:r>
        <w:r w:rsidR="00D16D8A">
          <w:rPr>
            <w:webHidden/>
          </w:rPr>
          <w:fldChar w:fldCharType="end"/>
        </w:r>
      </w:hyperlink>
    </w:p>
    <w:p w14:paraId="276B2DE7" w14:textId="77777777" w:rsidR="00D16D8A" w:rsidRDefault="004C04FE">
      <w:pPr>
        <w:pStyle w:val="Inhopg3"/>
        <w:rPr>
          <w:rFonts w:asciiTheme="minorHAnsi" w:eastAsiaTheme="minorEastAsia" w:hAnsiTheme="minorHAnsi" w:cstheme="minorBidi"/>
          <w:noProof/>
          <w:sz w:val="22"/>
          <w:szCs w:val="22"/>
        </w:rPr>
      </w:pPr>
      <w:hyperlink w:anchor="_Toc434222949" w:history="1">
        <w:r w:rsidR="00D16D8A" w:rsidRPr="005D25F5">
          <w:rPr>
            <w:rStyle w:val="Hyperlink"/>
            <w:noProof/>
          </w:rPr>
          <w:t>5.1.1</w:t>
        </w:r>
        <w:r w:rsidR="00D16D8A">
          <w:rPr>
            <w:rFonts w:asciiTheme="minorHAnsi" w:eastAsiaTheme="minorEastAsia" w:hAnsiTheme="minorHAnsi" w:cstheme="minorBidi"/>
            <w:noProof/>
            <w:sz w:val="22"/>
            <w:szCs w:val="22"/>
          </w:rPr>
          <w:tab/>
        </w:r>
        <w:r w:rsidR="00D16D8A" w:rsidRPr="005D25F5">
          <w:rPr>
            <w:rStyle w:val="Hyperlink"/>
            <w:noProof/>
          </w:rPr>
          <w:t>ligplaats</w:t>
        </w:r>
        <w:r w:rsidR="00D16D8A">
          <w:rPr>
            <w:noProof/>
            <w:webHidden/>
          </w:rPr>
          <w:tab/>
        </w:r>
        <w:r w:rsidR="00D16D8A">
          <w:rPr>
            <w:noProof/>
            <w:webHidden/>
          </w:rPr>
          <w:fldChar w:fldCharType="begin"/>
        </w:r>
        <w:r w:rsidR="00D16D8A">
          <w:rPr>
            <w:noProof/>
            <w:webHidden/>
          </w:rPr>
          <w:instrText xml:space="preserve"> PAGEREF _Toc434222949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55CCCF55" w14:textId="77777777" w:rsidR="00D16D8A" w:rsidRDefault="004C04FE">
      <w:pPr>
        <w:pStyle w:val="Inhopg3"/>
        <w:rPr>
          <w:rFonts w:asciiTheme="minorHAnsi" w:eastAsiaTheme="minorEastAsia" w:hAnsiTheme="minorHAnsi" w:cstheme="minorBidi"/>
          <w:noProof/>
          <w:sz w:val="22"/>
          <w:szCs w:val="22"/>
        </w:rPr>
      </w:pPr>
      <w:hyperlink w:anchor="_Toc434222950" w:history="1">
        <w:r w:rsidR="00D16D8A" w:rsidRPr="005D25F5">
          <w:rPr>
            <w:rStyle w:val="Hyperlink"/>
            <w:noProof/>
          </w:rPr>
          <w:t>5.1.2</w:t>
        </w:r>
        <w:r w:rsidR="00D16D8A">
          <w:rPr>
            <w:rFonts w:asciiTheme="minorHAnsi" w:eastAsiaTheme="minorEastAsia" w:hAnsiTheme="minorHAnsi" w:cstheme="minorBidi"/>
            <w:noProof/>
            <w:sz w:val="22"/>
            <w:szCs w:val="22"/>
          </w:rPr>
          <w:tab/>
        </w:r>
        <w:r w:rsidR="00D16D8A" w:rsidRPr="005D25F5">
          <w:rPr>
            <w:rStyle w:val="Hyperlink"/>
            <w:noProof/>
          </w:rPr>
          <w:t>overigGebouwdObject</w:t>
        </w:r>
        <w:r w:rsidR="00D16D8A">
          <w:rPr>
            <w:noProof/>
            <w:webHidden/>
          </w:rPr>
          <w:tab/>
        </w:r>
        <w:r w:rsidR="00D16D8A">
          <w:rPr>
            <w:noProof/>
            <w:webHidden/>
          </w:rPr>
          <w:fldChar w:fldCharType="begin"/>
        </w:r>
        <w:r w:rsidR="00D16D8A">
          <w:rPr>
            <w:noProof/>
            <w:webHidden/>
          </w:rPr>
          <w:instrText xml:space="preserve"> PAGEREF _Toc434222950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2D3AD69B" w14:textId="77777777" w:rsidR="00D16D8A" w:rsidRDefault="004C04FE">
      <w:pPr>
        <w:pStyle w:val="Inhopg3"/>
        <w:rPr>
          <w:rFonts w:asciiTheme="minorHAnsi" w:eastAsiaTheme="minorEastAsia" w:hAnsiTheme="minorHAnsi" w:cstheme="minorBidi"/>
          <w:noProof/>
          <w:sz w:val="22"/>
          <w:szCs w:val="22"/>
        </w:rPr>
      </w:pPr>
      <w:hyperlink w:anchor="_Toc434222951" w:history="1">
        <w:r w:rsidR="00D16D8A" w:rsidRPr="005D25F5">
          <w:rPr>
            <w:rStyle w:val="Hyperlink"/>
            <w:noProof/>
          </w:rPr>
          <w:t>5.1.3</w:t>
        </w:r>
        <w:r w:rsidR="00D16D8A">
          <w:rPr>
            <w:rFonts w:asciiTheme="minorHAnsi" w:eastAsiaTheme="minorEastAsia" w:hAnsiTheme="minorHAnsi" w:cstheme="minorBidi"/>
            <w:noProof/>
            <w:sz w:val="22"/>
            <w:szCs w:val="22"/>
          </w:rPr>
          <w:tab/>
        </w:r>
        <w:r w:rsidR="00D16D8A" w:rsidRPr="005D25F5">
          <w:rPr>
            <w:rStyle w:val="Hyperlink"/>
            <w:noProof/>
          </w:rPr>
          <w:t>overigTerrein</w:t>
        </w:r>
        <w:r w:rsidR="00D16D8A">
          <w:rPr>
            <w:noProof/>
            <w:webHidden/>
          </w:rPr>
          <w:tab/>
        </w:r>
        <w:r w:rsidR="00D16D8A">
          <w:rPr>
            <w:noProof/>
            <w:webHidden/>
          </w:rPr>
          <w:fldChar w:fldCharType="begin"/>
        </w:r>
        <w:r w:rsidR="00D16D8A">
          <w:rPr>
            <w:noProof/>
            <w:webHidden/>
          </w:rPr>
          <w:instrText xml:space="preserve"> PAGEREF _Toc434222951 \h </w:instrText>
        </w:r>
        <w:r w:rsidR="00D16D8A">
          <w:rPr>
            <w:noProof/>
            <w:webHidden/>
          </w:rPr>
        </w:r>
        <w:r w:rsidR="00D16D8A">
          <w:rPr>
            <w:noProof/>
            <w:webHidden/>
          </w:rPr>
          <w:fldChar w:fldCharType="separate"/>
        </w:r>
        <w:r w:rsidR="00D16D8A">
          <w:rPr>
            <w:noProof/>
            <w:webHidden/>
          </w:rPr>
          <w:t>30</w:t>
        </w:r>
        <w:r w:rsidR="00D16D8A">
          <w:rPr>
            <w:noProof/>
            <w:webHidden/>
          </w:rPr>
          <w:fldChar w:fldCharType="end"/>
        </w:r>
      </w:hyperlink>
    </w:p>
    <w:p w14:paraId="4547D346" w14:textId="77777777" w:rsidR="00D16D8A" w:rsidRDefault="004C04FE">
      <w:pPr>
        <w:pStyle w:val="Inhopg3"/>
        <w:rPr>
          <w:rFonts w:asciiTheme="minorHAnsi" w:eastAsiaTheme="minorEastAsia" w:hAnsiTheme="minorHAnsi" w:cstheme="minorBidi"/>
          <w:noProof/>
          <w:sz w:val="22"/>
          <w:szCs w:val="22"/>
        </w:rPr>
      </w:pPr>
      <w:hyperlink w:anchor="_Toc434222952" w:history="1">
        <w:r w:rsidR="00D16D8A" w:rsidRPr="005D25F5">
          <w:rPr>
            <w:rStyle w:val="Hyperlink"/>
            <w:noProof/>
          </w:rPr>
          <w:t>5.1.4</w:t>
        </w:r>
        <w:r w:rsidR="00D16D8A">
          <w:rPr>
            <w:rFonts w:asciiTheme="minorHAnsi" w:eastAsiaTheme="minorEastAsia" w:hAnsiTheme="minorHAnsi" w:cstheme="minorBidi"/>
            <w:noProof/>
            <w:sz w:val="22"/>
            <w:szCs w:val="22"/>
          </w:rPr>
          <w:tab/>
        </w:r>
        <w:r w:rsidR="00D16D8A" w:rsidRPr="005D25F5">
          <w:rPr>
            <w:rStyle w:val="Hyperlink"/>
            <w:noProof/>
          </w:rPr>
          <w:t>pand</w:t>
        </w:r>
        <w:r w:rsidR="00D16D8A">
          <w:rPr>
            <w:noProof/>
            <w:webHidden/>
          </w:rPr>
          <w:tab/>
        </w:r>
        <w:r w:rsidR="00D16D8A">
          <w:rPr>
            <w:noProof/>
            <w:webHidden/>
          </w:rPr>
          <w:fldChar w:fldCharType="begin"/>
        </w:r>
        <w:r w:rsidR="00D16D8A">
          <w:rPr>
            <w:noProof/>
            <w:webHidden/>
          </w:rPr>
          <w:instrText xml:space="preserve"> PAGEREF _Toc434222952 \h </w:instrText>
        </w:r>
        <w:r w:rsidR="00D16D8A">
          <w:rPr>
            <w:noProof/>
            <w:webHidden/>
          </w:rPr>
        </w:r>
        <w:r w:rsidR="00D16D8A">
          <w:rPr>
            <w:noProof/>
            <w:webHidden/>
          </w:rPr>
          <w:fldChar w:fldCharType="separate"/>
        </w:r>
        <w:r w:rsidR="00D16D8A">
          <w:rPr>
            <w:noProof/>
            <w:webHidden/>
          </w:rPr>
          <w:t>31</w:t>
        </w:r>
        <w:r w:rsidR="00D16D8A">
          <w:rPr>
            <w:noProof/>
            <w:webHidden/>
          </w:rPr>
          <w:fldChar w:fldCharType="end"/>
        </w:r>
      </w:hyperlink>
    </w:p>
    <w:p w14:paraId="6F80EB89" w14:textId="77777777" w:rsidR="00D16D8A" w:rsidRDefault="004C04FE">
      <w:pPr>
        <w:pStyle w:val="Inhopg3"/>
        <w:rPr>
          <w:rFonts w:asciiTheme="minorHAnsi" w:eastAsiaTheme="minorEastAsia" w:hAnsiTheme="minorHAnsi" w:cstheme="minorBidi"/>
          <w:noProof/>
          <w:sz w:val="22"/>
          <w:szCs w:val="22"/>
        </w:rPr>
      </w:pPr>
      <w:hyperlink w:anchor="_Toc434222953" w:history="1">
        <w:r w:rsidR="00D16D8A" w:rsidRPr="005D25F5">
          <w:rPr>
            <w:rStyle w:val="Hyperlink"/>
            <w:noProof/>
          </w:rPr>
          <w:t>5.1.5</w:t>
        </w:r>
        <w:r w:rsidR="00D16D8A">
          <w:rPr>
            <w:rFonts w:asciiTheme="minorHAnsi" w:eastAsiaTheme="minorEastAsia" w:hAnsiTheme="minorHAnsi" w:cstheme="minorBidi"/>
            <w:noProof/>
            <w:sz w:val="22"/>
            <w:szCs w:val="22"/>
          </w:rPr>
          <w:tab/>
        </w:r>
        <w:r w:rsidR="00D16D8A" w:rsidRPr="005D25F5">
          <w:rPr>
            <w:rStyle w:val="Hyperlink"/>
            <w:noProof/>
          </w:rPr>
          <w:t>standplaats</w:t>
        </w:r>
        <w:r w:rsidR="00D16D8A">
          <w:rPr>
            <w:noProof/>
            <w:webHidden/>
          </w:rPr>
          <w:tab/>
        </w:r>
        <w:r w:rsidR="00D16D8A">
          <w:rPr>
            <w:noProof/>
            <w:webHidden/>
          </w:rPr>
          <w:fldChar w:fldCharType="begin"/>
        </w:r>
        <w:r w:rsidR="00D16D8A">
          <w:rPr>
            <w:noProof/>
            <w:webHidden/>
          </w:rPr>
          <w:instrText xml:space="preserve"> PAGEREF _Toc434222953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3FD8CF12" w14:textId="77777777" w:rsidR="00D16D8A" w:rsidRDefault="004C04FE">
      <w:pPr>
        <w:pStyle w:val="Inhopg3"/>
        <w:rPr>
          <w:rFonts w:asciiTheme="minorHAnsi" w:eastAsiaTheme="minorEastAsia" w:hAnsiTheme="minorHAnsi" w:cstheme="minorBidi"/>
          <w:noProof/>
          <w:sz w:val="22"/>
          <w:szCs w:val="22"/>
        </w:rPr>
      </w:pPr>
      <w:hyperlink w:anchor="_Toc434222954" w:history="1">
        <w:r w:rsidR="00D16D8A" w:rsidRPr="005D25F5">
          <w:rPr>
            <w:rStyle w:val="Hyperlink"/>
            <w:noProof/>
          </w:rPr>
          <w:t>5.1.6</w:t>
        </w:r>
        <w:r w:rsidR="00D16D8A">
          <w:rPr>
            <w:rFonts w:asciiTheme="minorHAnsi" w:eastAsiaTheme="minorEastAsia" w:hAnsiTheme="minorHAnsi" w:cstheme="minorBidi"/>
            <w:noProof/>
            <w:sz w:val="22"/>
            <w:szCs w:val="22"/>
          </w:rPr>
          <w:tab/>
        </w:r>
        <w:r w:rsidR="00D16D8A" w:rsidRPr="005D25F5">
          <w:rPr>
            <w:rStyle w:val="Hyperlink"/>
            <w:noProof/>
          </w:rPr>
          <w:t>verblijfsobject</w:t>
        </w:r>
        <w:r w:rsidR="00D16D8A">
          <w:rPr>
            <w:noProof/>
            <w:webHidden/>
          </w:rPr>
          <w:tab/>
        </w:r>
        <w:r w:rsidR="00D16D8A">
          <w:rPr>
            <w:noProof/>
            <w:webHidden/>
          </w:rPr>
          <w:fldChar w:fldCharType="begin"/>
        </w:r>
        <w:r w:rsidR="00D16D8A">
          <w:rPr>
            <w:noProof/>
            <w:webHidden/>
          </w:rPr>
          <w:instrText xml:space="preserve"> PAGEREF _Toc434222954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7B8CB961" w14:textId="77777777" w:rsidR="00D16D8A" w:rsidRDefault="004C04FE">
      <w:pPr>
        <w:pStyle w:val="Inhopg3"/>
        <w:rPr>
          <w:rStyle w:val="Hyperlink"/>
          <w:noProof/>
        </w:rPr>
      </w:pPr>
      <w:hyperlink w:anchor="_Toc434222955" w:history="1">
        <w:r w:rsidR="00D16D8A" w:rsidRPr="005D25F5">
          <w:rPr>
            <w:rStyle w:val="Hyperlink"/>
            <w:noProof/>
          </w:rPr>
          <w:t>5.1.7</w:t>
        </w:r>
        <w:r w:rsidR="00D16D8A">
          <w:rPr>
            <w:rFonts w:asciiTheme="minorHAnsi" w:eastAsiaTheme="minorEastAsia" w:hAnsiTheme="minorHAnsi" w:cstheme="minorBidi"/>
            <w:noProof/>
            <w:sz w:val="22"/>
            <w:szCs w:val="22"/>
          </w:rPr>
          <w:tab/>
        </w:r>
        <w:r w:rsidR="00D16D8A" w:rsidRPr="005D25F5">
          <w:rPr>
            <w:rStyle w:val="Hyperlink"/>
            <w:noProof/>
          </w:rPr>
          <w:t>woonplaats</w:t>
        </w:r>
        <w:r w:rsidR="00D16D8A">
          <w:rPr>
            <w:noProof/>
            <w:webHidden/>
          </w:rPr>
          <w:tab/>
        </w:r>
        <w:r w:rsidR="00D16D8A">
          <w:rPr>
            <w:noProof/>
            <w:webHidden/>
          </w:rPr>
          <w:fldChar w:fldCharType="begin"/>
        </w:r>
        <w:r w:rsidR="00D16D8A">
          <w:rPr>
            <w:noProof/>
            <w:webHidden/>
          </w:rPr>
          <w:instrText xml:space="preserve"> PAGEREF _Toc434222955 \h </w:instrText>
        </w:r>
        <w:r w:rsidR="00D16D8A">
          <w:rPr>
            <w:noProof/>
            <w:webHidden/>
          </w:rPr>
        </w:r>
        <w:r w:rsidR="00D16D8A">
          <w:rPr>
            <w:noProof/>
            <w:webHidden/>
          </w:rPr>
          <w:fldChar w:fldCharType="separate"/>
        </w:r>
        <w:r w:rsidR="00D16D8A">
          <w:rPr>
            <w:noProof/>
            <w:webHidden/>
          </w:rPr>
          <w:t>32</w:t>
        </w:r>
        <w:r w:rsidR="00D16D8A">
          <w:rPr>
            <w:noProof/>
            <w:webHidden/>
          </w:rPr>
          <w:fldChar w:fldCharType="end"/>
        </w:r>
      </w:hyperlink>
    </w:p>
    <w:p w14:paraId="2AE02E2D" w14:textId="77777777" w:rsidR="00D16D8A" w:rsidRPr="00D16D8A" w:rsidRDefault="00D16D8A" w:rsidP="00D16D8A">
      <w:pPr>
        <w:rPr>
          <w:rFonts w:eastAsiaTheme="minorEastAsia"/>
        </w:rPr>
      </w:pPr>
    </w:p>
    <w:p w14:paraId="60B0C841" w14:textId="77777777" w:rsidR="00D16D8A" w:rsidRDefault="004C04FE">
      <w:pPr>
        <w:pStyle w:val="Inhopg1"/>
        <w:rPr>
          <w:rFonts w:asciiTheme="minorHAnsi" w:eastAsiaTheme="minorEastAsia" w:hAnsiTheme="minorHAnsi" w:cstheme="minorBidi"/>
          <w:sz w:val="22"/>
          <w:szCs w:val="22"/>
        </w:rPr>
      </w:pPr>
      <w:hyperlink w:anchor="_Toc434222956" w:history="1">
        <w:r w:rsidR="00D16D8A" w:rsidRPr="005D25F5">
          <w:rPr>
            <w:rStyle w:val="Hyperlink"/>
          </w:rPr>
          <w:t>Attributen</w:t>
        </w:r>
        <w:r w:rsidR="00D16D8A">
          <w:rPr>
            <w:webHidden/>
          </w:rPr>
          <w:tab/>
        </w:r>
        <w:r w:rsidR="00D16D8A">
          <w:rPr>
            <w:webHidden/>
          </w:rPr>
          <w:fldChar w:fldCharType="begin"/>
        </w:r>
        <w:r w:rsidR="00D16D8A">
          <w:rPr>
            <w:webHidden/>
          </w:rPr>
          <w:instrText xml:space="preserve"> PAGEREF _Toc434222956 \h </w:instrText>
        </w:r>
        <w:r w:rsidR="00D16D8A">
          <w:rPr>
            <w:webHidden/>
          </w:rPr>
        </w:r>
        <w:r w:rsidR="00D16D8A">
          <w:rPr>
            <w:webHidden/>
          </w:rPr>
          <w:fldChar w:fldCharType="separate"/>
        </w:r>
        <w:r w:rsidR="00D16D8A">
          <w:rPr>
            <w:webHidden/>
          </w:rPr>
          <w:t>33</w:t>
        </w:r>
        <w:r w:rsidR="00D16D8A">
          <w:rPr>
            <w:webHidden/>
          </w:rPr>
          <w:fldChar w:fldCharType="end"/>
        </w:r>
      </w:hyperlink>
    </w:p>
    <w:p w14:paraId="78FF55ED" w14:textId="77777777" w:rsidR="00D16D8A" w:rsidRDefault="004C04FE">
      <w:pPr>
        <w:pStyle w:val="Inhopg2"/>
        <w:rPr>
          <w:rFonts w:asciiTheme="minorHAnsi" w:eastAsiaTheme="minorEastAsia" w:hAnsiTheme="minorHAnsi" w:cstheme="minorBidi"/>
          <w:sz w:val="22"/>
          <w:szCs w:val="22"/>
        </w:rPr>
      </w:pPr>
      <w:hyperlink w:anchor="_Toc434222957" w:history="1">
        <w:r w:rsidR="00D16D8A" w:rsidRPr="005D25F5">
          <w:rPr>
            <w:rStyle w:val="Hyperlink"/>
          </w:rPr>
          <w:t>6.1</w:t>
        </w:r>
        <w:r w:rsidR="00D16D8A">
          <w:rPr>
            <w:rFonts w:asciiTheme="minorHAnsi" w:eastAsiaTheme="minorEastAsia" w:hAnsiTheme="minorHAnsi" w:cstheme="minorBidi"/>
            <w:sz w:val="22"/>
            <w:szCs w:val="22"/>
          </w:rPr>
          <w:tab/>
        </w:r>
        <w:r w:rsidR="00D16D8A" w:rsidRPr="005D25F5">
          <w:rPr>
            <w:rStyle w:val="Hyperlink"/>
          </w:rPr>
          <w:t>Parameters</w:t>
        </w:r>
        <w:r w:rsidR="00D16D8A">
          <w:rPr>
            <w:webHidden/>
          </w:rPr>
          <w:tab/>
        </w:r>
        <w:r w:rsidR="00D16D8A">
          <w:rPr>
            <w:webHidden/>
          </w:rPr>
          <w:fldChar w:fldCharType="begin"/>
        </w:r>
        <w:r w:rsidR="00D16D8A">
          <w:rPr>
            <w:webHidden/>
          </w:rPr>
          <w:instrText xml:space="preserve"> PAGEREF _Toc434222957 \h </w:instrText>
        </w:r>
        <w:r w:rsidR="00D16D8A">
          <w:rPr>
            <w:webHidden/>
          </w:rPr>
        </w:r>
        <w:r w:rsidR="00D16D8A">
          <w:rPr>
            <w:webHidden/>
          </w:rPr>
          <w:fldChar w:fldCharType="separate"/>
        </w:r>
        <w:r w:rsidR="00D16D8A">
          <w:rPr>
            <w:webHidden/>
          </w:rPr>
          <w:t>33</w:t>
        </w:r>
        <w:r w:rsidR="00D16D8A">
          <w:rPr>
            <w:webHidden/>
          </w:rPr>
          <w:fldChar w:fldCharType="end"/>
        </w:r>
      </w:hyperlink>
    </w:p>
    <w:p w14:paraId="76907003" w14:textId="77777777" w:rsidR="00D16D8A" w:rsidRDefault="004C04FE">
      <w:pPr>
        <w:pStyle w:val="Inhopg3"/>
        <w:rPr>
          <w:rFonts w:asciiTheme="minorHAnsi" w:eastAsiaTheme="minorEastAsia" w:hAnsiTheme="minorHAnsi" w:cstheme="minorBidi"/>
          <w:noProof/>
          <w:sz w:val="22"/>
          <w:szCs w:val="22"/>
        </w:rPr>
      </w:pPr>
      <w:hyperlink w:anchor="_Toc434222958" w:history="1">
        <w:r w:rsidR="00D16D8A" w:rsidRPr="005D25F5">
          <w:rPr>
            <w:rStyle w:val="Hyperlink"/>
            <w:noProof/>
          </w:rPr>
          <w:t>6.1.1</w:t>
        </w:r>
        <w:r w:rsidR="00D16D8A">
          <w:rPr>
            <w:rFonts w:asciiTheme="minorHAnsi" w:eastAsiaTheme="minorEastAsia" w:hAnsiTheme="minorHAnsi" w:cstheme="minorBidi"/>
            <w:noProof/>
            <w:sz w:val="22"/>
            <w:szCs w:val="22"/>
          </w:rPr>
          <w:tab/>
        </w:r>
        <w:r w:rsidR="00D16D8A" w:rsidRPr="005D25F5">
          <w:rPr>
            <w:rStyle w:val="Hyperlink"/>
            <w:noProof/>
          </w:rPr>
          <w:t>idVerzoek</w:t>
        </w:r>
        <w:r w:rsidR="00D16D8A">
          <w:rPr>
            <w:noProof/>
            <w:webHidden/>
          </w:rPr>
          <w:tab/>
        </w:r>
        <w:r w:rsidR="00D16D8A">
          <w:rPr>
            <w:noProof/>
            <w:webHidden/>
          </w:rPr>
          <w:fldChar w:fldCharType="begin"/>
        </w:r>
        <w:r w:rsidR="00D16D8A">
          <w:rPr>
            <w:noProof/>
            <w:webHidden/>
          </w:rPr>
          <w:instrText xml:space="preserve"> PAGEREF _Toc434222958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1E261A4E" w14:textId="77777777" w:rsidR="00D16D8A" w:rsidRDefault="004C04FE">
      <w:pPr>
        <w:pStyle w:val="Inhopg3"/>
        <w:rPr>
          <w:rFonts w:asciiTheme="minorHAnsi" w:eastAsiaTheme="minorEastAsia" w:hAnsiTheme="minorHAnsi" w:cstheme="minorBidi"/>
          <w:noProof/>
          <w:sz w:val="22"/>
          <w:szCs w:val="22"/>
        </w:rPr>
      </w:pPr>
      <w:hyperlink w:anchor="_Toc434222959" w:history="1">
        <w:r w:rsidR="00D16D8A" w:rsidRPr="005D25F5">
          <w:rPr>
            <w:rStyle w:val="Hyperlink"/>
            <w:noProof/>
          </w:rPr>
          <w:t>6.1.2</w:t>
        </w:r>
        <w:r w:rsidR="00D16D8A">
          <w:rPr>
            <w:rFonts w:asciiTheme="minorHAnsi" w:eastAsiaTheme="minorEastAsia" w:hAnsiTheme="minorHAnsi" w:cstheme="minorBidi"/>
            <w:noProof/>
            <w:sz w:val="22"/>
            <w:szCs w:val="22"/>
          </w:rPr>
          <w:tab/>
        </w:r>
        <w:r w:rsidR="00D16D8A" w:rsidRPr="005D25F5">
          <w:rPr>
            <w:rStyle w:val="Hyperlink"/>
            <w:noProof/>
          </w:rPr>
          <w:t>idLevering</w:t>
        </w:r>
        <w:r w:rsidR="00D16D8A">
          <w:rPr>
            <w:noProof/>
            <w:webHidden/>
          </w:rPr>
          <w:tab/>
        </w:r>
        <w:r w:rsidR="00D16D8A">
          <w:rPr>
            <w:noProof/>
            <w:webHidden/>
          </w:rPr>
          <w:fldChar w:fldCharType="begin"/>
        </w:r>
        <w:r w:rsidR="00D16D8A">
          <w:rPr>
            <w:noProof/>
            <w:webHidden/>
          </w:rPr>
          <w:instrText xml:space="preserve"> PAGEREF _Toc434222959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36CBD583" w14:textId="77777777" w:rsidR="00D16D8A" w:rsidRDefault="004C04FE">
      <w:pPr>
        <w:pStyle w:val="Inhopg3"/>
        <w:rPr>
          <w:rFonts w:asciiTheme="minorHAnsi" w:eastAsiaTheme="minorEastAsia" w:hAnsiTheme="minorHAnsi" w:cstheme="minorBidi"/>
          <w:noProof/>
          <w:sz w:val="22"/>
          <w:szCs w:val="22"/>
        </w:rPr>
      </w:pPr>
      <w:hyperlink w:anchor="_Toc434222960" w:history="1">
        <w:r w:rsidR="00D16D8A" w:rsidRPr="005D25F5">
          <w:rPr>
            <w:rStyle w:val="Hyperlink"/>
            <w:noProof/>
          </w:rPr>
          <w:t>6.1.3</w:t>
        </w:r>
        <w:r w:rsidR="00D16D8A">
          <w:rPr>
            <w:rFonts w:asciiTheme="minorHAnsi" w:eastAsiaTheme="minorEastAsia" w:hAnsiTheme="minorHAnsi" w:cstheme="minorBidi"/>
            <w:noProof/>
            <w:sz w:val="22"/>
            <w:szCs w:val="22"/>
          </w:rPr>
          <w:tab/>
        </w:r>
        <w:r w:rsidR="00D16D8A" w:rsidRPr="005D25F5">
          <w:rPr>
            <w:rStyle w:val="Hyperlink"/>
            <w:noProof/>
          </w:rPr>
          <w:t>gerelateerdVerzoek</w:t>
        </w:r>
        <w:r w:rsidR="00D16D8A">
          <w:rPr>
            <w:noProof/>
            <w:webHidden/>
          </w:rPr>
          <w:tab/>
        </w:r>
        <w:r w:rsidR="00D16D8A">
          <w:rPr>
            <w:noProof/>
            <w:webHidden/>
          </w:rPr>
          <w:fldChar w:fldCharType="begin"/>
        </w:r>
        <w:r w:rsidR="00D16D8A">
          <w:rPr>
            <w:noProof/>
            <w:webHidden/>
          </w:rPr>
          <w:instrText xml:space="preserve"> PAGEREF _Toc434222960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44CADEC0" w14:textId="77777777" w:rsidR="00D16D8A" w:rsidRDefault="004C04FE">
      <w:pPr>
        <w:pStyle w:val="Inhopg3"/>
        <w:rPr>
          <w:rFonts w:asciiTheme="minorHAnsi" w:eastAsiaTheme="minorEastAsia" w:hAnsiTheme="minorHAnsi" w:cstheme="minorBidi"/>
          <w:noProof/>
          <w:sz w:val="22"/>
          <w:szCs w:val="22"/>
        </w:rPr>
      </w:pPr>
      <w:hyperlink w:anchor="_Toc434222961" w:history="1">
        <w:r w:rsidR="00D16D8A" w:rsidRPr="005D25F5">
          <w:rPr>
            <w:rStyle w:val="Hyperlink"/>
            <w:noProof/>
          </w:rPr>
          <w:t>6.1.4</w:t>
        </w:r>
        <w:r w:rsidR="00D16D8A">
          <w:rPr>
            <w:rFonts w:asciiTheme="minorHAnsi" w:eastAsiaTheme="minorEastAsia" w:hAnsiTheme="minorHAnsi" w:cstheme="minorBidi"/>
            <w:noProof/>
            <w:sz w:val="22"/>
            <w:szCs w:val="22"/>
          </w:rPr>
          <w:tab/>
        </w:r>
        <w:r w:rsidR="00D16D8A" w:rsidRPr="005D25F5">
          <w:rPr>
            <w:rStyle w:val="Hyperlink"/>
            <w:noProof/>
          </w:rPr>
          <w:t>gebeurtenisCode</w:t>
        </w:r>
        <w:r w:rsidR="00D16D8A">
          <w:rPr>
            <w:noProof/>
            <w:webHidden/>
          </w:rPr>
          <w:tab/>
        </w:r>
        <w:r w:rsidR="00D16D8A">
          <w:rPr>
            <w:noProof/>
            <w:webHidden/>
          </w:rPr>
          <w:fldChar w:fldCharType="begin"/>
        </w:r>
        <w:r w:rsidR="00D16D8A">
          <w:rPr>
            <w:noProof/>
            <w:webHidden/>
          </w:rPr>
          <w:instrText xml:space="preserve"> PAGEREF _Toc434222961 \h </w:instrText>
        </w:r>
        <w:r w:rsidR="00D16D8A">
          <w:rPr>
            <w:noProof/>
            <w:webHidden/>
          </w:rPr>
        </w:r>
        <w:r w:rsidR="00D16D8A">
          <w:rPr>
            <w:noProof/>
            <w:webHidden/>
          </w:rPr>
          <w:fldChar w:fldCharType="separate"/>
        </w:r>
        <w:r w:rsidR="00D16D8A">
          <w:rPr>
            <w:noProof/>
            <w:webHidden/>
          </w:rPr>
          <w:t>33</w:t>
        </w:r>
        <w:r w:rsidR="00D16D8A">
          <w:rPr>
            <w:noProof/>
            <w:webHidden/>
          </w:rPr>
          <w:fldChar w:fldCharType="end"/>
        </w:r>
      </w:hyperlink>
    </w:p>
    <w:p w14:paraId="35D055A0" w14:textId="77777777" w:rsidR="00D16D8A" w:rsidRDefault="004C04FE">
      <w:pPr>
        <w:pStyle w:val="Inhopg3"/>
        <w:rPr>
          <w:rFonts w:asciiTheme="minorHAnsi" w:eastAsiaTheme="minorEastAsia" w:hAnsiTheme="minorHAnsi" w:cstheme="minorBidi"/>
          <w:noProof/>
          <w:sz w:val="22"/>
          <w:szCs w:val="22"/>
        </w:rPr>
      </w:pPr>
      <w:hyperlink w:anchor="_Toc434222962" w:history="1">
        <w:r w:rsidR="00D16D8A" w:rsidRPr="005D25F5">
          <w:rPr>
            <w:rStyle w:val="Hyperlink"/>
            <w:noProof/>
          </w:rPr>
          <w:t>6.1.5</w:t>
        </w:r>
        <w:r w:rsidR="00D16D8A">
          <w:rPr>
            <w:rFonts w:asciiTheme="minorHAnsi" w:eastAsiaTheme="minorEastAsia" w:hAnsiTheme="minorHAnsi" w:cstheme="minorBidi"/>
            <w:noProof/>
            <w:sz w:val="22"/>
            <w:szCs w:val="22"/>
          </w:rPr>
          <w:tab/>
        </w:r>
        <w:r w:rsidR="00D16D8A" w:rsidRPr="005D25F5">
          <w:rPr>
            <w:rStyle w:val="Hyperlink"/>
            <w:noProof/>
          </w:rPr>
          <w:t>documentverwijzing</w:t>
        </w:r>
        <w:r w:rsidR="00D16D8A">
          <w:rPr>
            <w:noProof/>
            <w:webHidden/>
          </w:rPr>
          <w:tab/>
        </w:r>
        <w:r w:rsidR="00D16D8A">
          <w:rPr>
            <w:noProof/>
            <w:webHidden/>
          </w:rPr>
          <w:fldChar w:fldCharType="begin"/>
        </w:r>
        <w:r w:rsidR="00D16D8A">
          <w:rPr>
            <w:noProof/>
            <w:webHidden/>
          </w:rPr>
          <w:instrText xml:space="preserve"> PAGEREF _Toc434222962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1471A7DB" w14:textId="77777777" w:rsidR="00D16D8A" w:rsidRDefault="004C04FE">
      <w:pPr>
        <w:pStyle w:val="Inhopg3"/>
        <w:rPr>
          <w:rFonts w:asciiTheme="minorHAnsi" w:eastAsiaTheme="minorEastAsia" w:hAnsiTheme="minorHAnsi" w:cstheme="minorBidi"/>
          <w:noProof/>
          <w:sz w:val="22"/>
          <w:szCs w:val="22"/>
        </w:rPr>
      </w:pPr>
      <w:hyperlink w:anchor="_Toc434222963" w:history="1">
        <w:r w:rsidR="00D16D8A" w:rsidRPr="005D25F5">
          <w:rPr>
            <w:rStyle w:val="Hyperlink"/>
            <w:noProof/>
          </w:rPr>
          <w:t>6.1.6</w:t>
        </w:r>
        <w:r w:rsidR="00D16D8A">
          <w:rPr>
            <w:rFonts w:asciiTheme="minorHAnsi" w:eastAsiaTheme="minorEastAsia" w:hAnsiTheme="minorHAnsi" w:cstheme="minorBidi"/>
            <w:noProof/>
            <w:sz w:val="22"/>
            <w:szCs w:val="22"/>
          </w:rPr>
          <w:tab/>
        </w:r>
        <w:r w:rsidR="00D16D8A" w:rsidRPr="005D25F5">
          <w:rPr>
            <w:rStyle w:val="Hyperlink"/>
            <w:noProof/>
          </w:rPr>
          <w:t>toelichting</w:t>
        </w:r>
        <w:r w:rsidR="00D16D8A">
          <w:rPr>
            <w:noProof/>
            <w:webHidden/>
          </w:rPr>
          <w:tab/>
        </w:r>
        <w:r w:rsidR="00D16D8A">
          <w:rPr>
            <w:noProof/>
            <w:webHidden/>
          </w:rPr>
          <w:fldChar w:fldCharType="begin"/>
        </w:r>
        <w:r w:rsidR="00D16D8A">
          <w:rPr>
            <w:noProof/>
            <w:webHidden/>
          </w:rPr>
          <w:instrText xml:space="preserve"> PAGEREF _Toc434222963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67413008" w14:textId="77777777" w:rsidR="00D16D8A" w:rsidRDefault="004C04FE">
      <w:pPr>
        <w:pStyle w:val="Inhopg3"/>
        <w:rPr>
          <w:rFonts w:asciiTheme="minorHAnsi" w:eastAsiaTheme="minorEastAsia" w:hAnsiTheme="minorHAnsi" w:cstheme="minorBidi"/>
          <w:noProof/>
          <w:sz w:val="22"/>
          <w:szCs w:val="22"/>
        </w:rPr>
      </w:pPr>
      <w:hyperlink w:anchor="_Toc434222964" w:history="1">
        <w:r w:rsidR="00D16D8A" w:rsidRPr="005D25F5">
          <w:rPr>
            <w:rStyle w:val="Hyperlink"/>
            <w:noProof/>
          </w:rPr>
          <w:t>6.1.7</w:t>
        </w:r>
        <w:r w:rsidR="00D16D8A">
          <w:rPr>
            <w:rFonts w:asciiTheme="minorHAnsi" w:eastAsiaTheme="minorEastAsia" w:hAnsiTheme="minorHAnsi" w:cstheme="minorBidi"/>
            <w:noProof/>
            <w:sz w:val="22"/>
            <w:szCs w:val="22"/>
          </w:rPr>
          <w:tab/>
        </w:r>
        <w:r w:rsidR="00D16D8A" w:rsidRPr="005D25F5">
          <w:rPr>
            <w:rStyle w:val="Hyperlink"/>
            <w:noProof/>
          </w:rPr>
          <w:t>foutcode</w:t>
        </w:r>
        <w:r w:rsidR="00D16D8A">
          <w:rPr>
            <w:noProof/>
            <w:webHidden/>
          </w:rPr>
          <w:tab/>
        </w:r>
        <w:r w:rsidR="00D16D8A">
          <w:rPr>
            <w:noProof/>
            <w:webHidden/>
          </w:rPr>
          <w:fldChar w:fldCharType="begin"/>
        </w:r>
        <w:r w:rsidR="00D16D8A">
          <w:rPr>
            <w:noProof/>
            <w:webHidden/>
          </w:rPr>
          <w:instrText xml:space="preserve"> PAGEREF _Toc434222964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4ADC9AF1" w14:textId="77777777" w:rsidR="00D16D8A" w:rsidRDefault="004C04FE">
      <w:pPr>
        <w:pStyle w:val="Inhopg3"/>
        <w:rPr>
          <w:rFonts w:asciiTheme="minorHAnsi" w:eastAsiaTheme="minorEastAsia" w:hAnsiTheme="minorHAnsi" w:cstheme="minorBidi"/>
          <w:noProof/>
          <w:sz w:val="22"/>
          <w:szCs w:val="22"/>
        </w:rPr>
      </w:pPr>
      <w:hyperlink w:anchor="_Toc434222965" w:history="1">
        <w:r w:rsidR="00D16D8A" w:rsidRPr="005D25F5">
          <w:rPr>
            <w:rStyle w:val="Hyperlink"/>
            <w:noProof/>
          </w:rPr>
          <w:t>6.1.8</w:t>
        </w:r>
        <w:r w:rsidR="00D16D8A">
          <w:rPr>
            <w:rFonts w:asciiTheme="minorHAnsi" w:eastAsiaTheme="minorEastAsia" w:hAnsiTheme="minorHAnsi" w:cstheme="minorBidi"/>
            <w:noProof/>
            <w:sz w:val="22"/>
            <w:szCs w:val="22"/>
          </w:rPr>
          <w:tab/>
        </w:r>
        <w:r w:rsidR="00D16D8A" w:rsidRPr="005D25F5">
          <w:rPr>
            <w:rStyle w:val="Hyperlink"/>
            <w:noProof/>
          </w:rPr>
          <w:t>foutomschrijving</w:t>
        </w:r>
        <w:r w:rsidR="00D16D8A">
          <w:rPr>
            <w:noProof/>
            <w:webHidden/>
          </w:rPr>
          <w:tab/>
        </w:r>
        <w:r w:rsidR="00D16D8A">
          <w:rPr>
            <w:noProof/>
            <w:webHidden/>
          </w:rPr>
          <w:fldChar w:fldCharType="begin"/>
        </w:r>
        <w:r w:rsidR="00D16D8A">
          <w:rPr>
            <w:noProof/>
            <w:webHidden/>
          </w:rPr>
          <w:instrText xml:space="preserve"> PAGEREF _Toc434222965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0C30E8F2" w14:textId="77777777" w:rsidR="00D16D8A" w:rsidRDefault="004C04FE">
      <w:pPr>
        <w:pStyle w:val="Inhopg3"/>
        <w:rPr>
          <w:rFonts w:asciiTheme="minorHAnsi" w:eastAsiaTheme="minorEastAsia" w:hAnsiTheme="minorHAnsi" w:cstheme="minorBidi"/>
          <w:noProof/>
          <w:sz w:val="22"/>
          <w:szCs w:val="22"/>
        </w:rPr>
      </w:pPr>
      <w:hyperlink w:anchor="_Toc434222966" w:history="1">
        <w:r w:rsidR="00D16D8A" w:rsidRPr="005D25F5">
          <w:rPr>
            <w:rStyle w:val="Hyperlink"/>
            <w:noProof/>
          </w:rPr>
          <w:t>6.1.9</w:t>
        </w:r>
        <w:r w:rsidR="00D16D8A">
          <w:rPr>
            <w:rFonts w:asciiTheme="minorHAnsi" w:eastAsiaTheme="minorEastAsia" w:hAnsiTheme="minorHAnsi" w:cstheme="minorBidi"/>
            <w:noProof/>
            <w:sz w:val="22"/>
            <w:szCs w:val="22"/>
          </w:rPr>
          <w:tab/>
        </w:r>
        <w:r w:rsidR="00D16D8A" w:rsidRPr="005D25F5">
          <w:rPr>
            <w:rStyle w:val="Hyperlink"/>
            <w:noProof/>
          </w:rPr>
          <w:t>plek</w:t>
        </w:r>
        <w:r w:rsidR="00D16D8A">
          <w:rPr>
            <w:noProof/>
            <w:webHidden/>
          </w:rPr>
          <w:tab/>
        </w:r>
        <w:r w:rsidR="00D16D8A">
          <w:rPr>
            <w:noProof/>
            <w:webHidden/>
          </w:rPr>
          <w:fldChar w:fldCharType="begin"/>
        </w:r>
        <w:r w:rsidR="00D16D8A">
          <w:rPr>
            <w:noProof/>
            <w:webHidden/>
          </w:rPr>
          <w:instrText xml:space="preserve"> PAGEREF _Toc434222966 \h </w:instrText>
        </w:r>
        <w:r w:rsidR="00D16D8A">
          <w:rPr>
            <w:noProof/>
            <w:webHidden/>
          </w:rPr>
        </w:r>
        <w:r w:rsidR="00D16D8A">
          <w:rPr>
            <w:noProof/>
            <w:webHidden/>
          </w:rPr>
          <w:fldChar w:fldCharType="separate"/>
        </w:r>
        <w:r w:rsidR="00D16D8A">
          <w:rPr>
            <w:noProof/>
            <w:webHidden/>
          </w:rPr>
          <w:t>34</w:t>
        </w:r>
        <w:r w:rsidR="00D16D8A">
          <w:rPr>
            <w:noProof/>
            <w:webHidden/>
          </w:rPr>
          <w:fldChar w:fldCharType="end"/>
        </w:r>
      </w:hyperlink>
    </w:p>
    <w:p w14:paraId="4B6533C7" w14:textId="77777777" w:rsidR="00D16D8A" w:rsidRDefault="004C04FE">
      <w:pPr>
        <w:pStyle w:val="Inhopg3"/>
        <w:rPr>
          <w:rFonts w:asciiTheme="minorHAnsi" w:eastAsiaTheme="minorEastAsia" w:hAnsiTheme="minorHAnsi" w:cstheme="minorBidi"/>
          <w:noProof/>
          <w:sz w:val="22"/>
          <w:szCs w:val="22"/>
        </w:rPr>
      </w:pPr>
      <w:hyperlink w:anchor="_Toc434222967" w:history="1">
        <w:r w:rsidR="00D16D8A" w:rsidRPr="005D25F5">
          <w:rPr>
            <w:rStyle w:val="Hyperlink"/>
            <w:noProof/>
          </w:rPr>
          <w:t>6.1.10</w:t>
        </w:r>
        <w:r w:rsidR="00D16D8A">
          <w:rPr>
            <w:rFonts w:asciiTheme="minorHAnsi" w:eastAsiaTheme="minorEastAsia" w:hAnsiTheme="minorHAnsi" w:cstheme="minorBidi"/>
            <w:noProof/>
            <w:sz w:val="22"/>
            <w:szCs w:val="22"/>
          </w:rPr>
          <w:tab/>
        </w:r>
        <w:r w:rsidR="00D16D8A" w:rsidRPr="005D25F5">
          <w:rPr>
            <w:rStyle w:val="Hyperlink"/>
            <w:noProof/>
          </w:rPr>
          <w:t>details</w:t>
        </w:r>
        <w:r w:rsidR="00D16D8A">
          <w:rPr>
            <w:noProof/>
            <w:webHidden/>
          </w:rPr>
          <w:tab/>
        </w:r>
        <w:r w:rsidR="00D16D8A">
          <w:rPr>
            <w:noProof/>
            <w:webHidden/>
          </w:rPr>
          <w:fldChar w:fldCharType="begin"/>
        </w:r>
        <w:r w:rsidR="00D16D8A">
          <w:rPr>
            <w:noProof/>
            <w:webHidden/>
          </w:rPr>
          <w:instrText xml:space="preserve"> PAGEREF _Toc434222967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0480250D" w14:textId="77777777" w:rsidR="00D16D8A" w:rsidRDefault="004C04FE">
      <w:pPr>
        <w:pStyle w:val="Inhopg2"/>
        <w:rPr>
          <w:rFonts w:asciiTheme="minorHAnsi" w:eastAsiaTheme="minorEastAsia" w:hAnsiTheme="minorHAnsi" w:cstheme="minorBidi"/>
          <w:sz w:val="22"/>
          <w:szCs w:val="22"/>
        </w:rPr>
      </w:pPr>
      <w:hyperlink w:anchor="_Toc434222968" w:history="1">
        <w:r w:rsidR="00D16D8A" w:rsidRPr="005D25F5">
          <w:rPr>
            <w:rStyle w:val="Hyperlink"/>
          </w:rPr>
          <w:t>6.2</w:t>
        </w:r>
        <w:r w:rsidR="00D16D8A">
          <w:rPr>
            <w:rFonts w:asciiTheme="minorHAnsi" w:eastAsiaTheme="minorEastAsia" w:hAnsiTheme="minorHAnsi" w:cstheme="minorBidi"/>
            <w:sz w:val="22"/>
            <w:szCs w:val="22"/>
          </w:rPr>
          <w:tab/>
        </w:r>
        <w:r w:rsidR="00D16D8A" w:rsidRPr="005D25F5">
          <w:rPr>
            <w:rStyle w:val="Hyperlink"/>
          </w:rPr>
          <w:t>Elementen in entiteiten</w:t>
        </w:r>
        <w:r w:rsidR="00D16D8A">
          <w:rPr>
            <w:webHidden/>
          </w:rPr>
          <w:tab/>
        </w:r>
        <w:r w:rsidR="00D16D8A">
          <w:rPr>
            <w:webHidden/>
          </w:rPr>
          <w:fldChar w:fldCharType="begin"/>
        </w:r>
        <w:r w:rsidR="00D16D8A">
          <w:rPr>
            <w:webHidden/>
          </w:rPr>
          <w:instrText xml:space="preserve"> PAGEREF _Toc434222968 \h </w:instrText>
        </w:r>
        <w:r w:rsidR="00D16D8A">
          <w:rPr>
            <w:webHidden/>
          </w:rPr>
        </w:r>
        <w:r w:rsidR="00D16D8A">
          <w:rPr>
            <w:webHidden/>
          </w:rPr>
          <w:fldChar w:fldCharType="separate"/>
        </w:r>
        <w:r w:rsidR="00D16D8A">
          <w:rPr>
            <w:webHidden/>
          </w:rPr>
          <w:t>35</w:t>
        </w:r>
        <w:r w:rsidR="00D16D8A">
          <w:rPr>
            <w:webHidden/>
          </w:rPr>
          <w:fldChar w:fldCharType="end"/>
        </w:r>
      </w:hyperlink>
    </w:p>
    <w:p w14:paraId="431A0956" w14:textId="77777777" w:rsidR="00D16D8A" w:rsidRDefault="004C04FE">
      <w:pPr>
        <w:pStyle w:val="Inhopg3"/>
        <w:rPr>
          <w:rFonts w:asciiTheme="minorHAnsi" w:eastAsiaTheme="minorEastAsia" w:hAnsiTheme="minorHAnsi" w:cstheme="minorBidi"/>
          <w:noProof/>
          <w:sz w:val="22"/>
          <w:szCs w:val="22"/>
        </w:rPr>
      </w:pPr>
      <w:hyperlink w:anchor="_Toc434222969" w:history="1">
        <w:r w:rsidR="00D16D8A" w:rsidRPr="005D25F5">
          <w:rPr>
            <w:rStyle w:val="Hyperlink"/>
            <w:noProof/>
          </w:rPr>
          <w:t>6.2.1</w:t>
        </w:r>
        <w:r w:rsidR="00D16D8A">
          <w:rPr>
            <w:rFonts w:asciiTheme="minorHAnsi" w:eastAsiaTheme="minorEastAsia" w:hAnsiTheme="minorHAnsi" w:cstheme="minorBidi"/>
            <w:noProof/>
            <w:sz w:val="22"/>
            <w:szCs w:val="22"/>
          </w:rPr>
          <w:tab/>
        </w:r>
        <w:r w:rsidR="00D16D8A" w:rsidRPr="005D25F5">
          <w:rPr>
            <w:rStyle w:val="Hyperlink"/>
            <w:noProof/>
          </w:rPr>
          <w:t>identificatie</w:t>
        </w:r>
        <w:r w:rsidR="00D16D8A">
          <w:rPr>
            <w:noProof/>
            <w:webHidden/>
          </w:rPr>
          <w:tab/>
        </w:r>
        <w:r w:rsidR="00D16D8A">
          <w:rPr>
            <w:noProof/>
            <w:webHidden/>
          </w:rPr>
          <w:fldChar w:fldCharType="begin"/>
        </w:r>
        <w:r w:rsidR="00D16D8A">
          <w:rPr>
            <w:noProof/>
            <w:webHidden/>
          </w:rPr>
          <w:instrText xml:space="preserve"> PAGEREF _Toc434222969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58E50920" w14:textId="77777777" w:rsidR="00D16D8A" w:rsidRDefault="004C04FE">
      <w:pPr>
        <w:pStyle w:val="Inhopg3"/>
        <w:rPr>
          <w:rFonts w:asciiTheme="minorHAnsi" w:eastAsiaTheme="minorEastAsia" w:hAnsiTheme="minorHAnsi" w:cstheme="minorBidi"/>
          <w:noProof/>
          <w:sz w:val="22"/>
          <w:szCs w:val="22"/>
        </w:rPr>
      </w:pPr>
      <w:hyperlink w:anchor="_Toc434222970" w:history="1">
        <w:r w:rsidR="00D16D8A" w:rsidRPr="005D25F5">
          <w:rPr>
            <w:rStyle w:val="Hyperlink"/>
            <w:noProof/>
          </w:rPr>
          <w:t>6.2.2</w:t>
        </w:r>
        <w:r w:rsidR="00D16D8A">
          <w:rPr>
            <w:rFonts w:asciiTheme="minorHAnsi" w:eastAsiaTheme="minorEastAsia" w:hAnsiTheme="minorHAnsi" w:cstheme="minorBidi"/>
            <w:noProof/>
            <w:sz w:val="22"/>
            <w:szCs w:val="22"/>
          </w:rPr>
          <w:tab/>
        </w:r>
        <w:r w:rsidR="00D16D8A" w:rsidRPr="005D25F5">
          <w:rPr>
            <w:rStyle w:val="Hyperlink"/>
            <w:noProof/>
          </w:rPr>
          <w:t>typering</w:t>
        </w:r>
        <w:r w:rsidR="00D16D8A">
          <w:rPr>
            <w:noProof/>
            <w:webHidden/>
          </w:rPr>
          <w:tab/>
        </w:r>
        <w:r w:rsidR="00D16D8A">
          <w:rPr>
            <w:noProof/>
            <w:webHidden/>
          </w:rPr>
          <w:fldChar w:fldCharType="begin"/>
        </w:r>
        <w:r w:rsidR="00D16D8A">
          <w:rPr>
            <w:noProof/>
            <w:webHidden/>
          </w:rPr>
          <w:instrText xml:space="preserve"> PAGEREF _Toc434222970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659BE524" w14:textId="77777777" w:rsidR="00D16D8A" w:rsidRDefault="004C04FE">
      <w:pPr>
        <w:pStyle w:val="Inhopg3"/>
        <w:rPr>
          <w:rFonts w:asciiTheme="minorHAnsi" w:eastAsiaTheme="minorEastAsia" w:hAnsiTheme="minorHAnsi" w:cstheme="minorBidi"/>
          <w:noProof/>
          <w:sz w:val="22"/>
          <w:szCs w:val="22"/>
        </w:rPr>
      </w:pPr>
      <w:hyperlink w:anchor="_Toc434222971" w:history="1">
        <w:r w:rsidR="00D16D8A" w:rsidRPr="005D25F5">
          <w:rPr>
            <w:rStyle w:val="Hyperlink"/>
            <w:noProof/>
          </w:rPr>
          <w:t>6.2.3</w:t>
        </w:r>
        <w:r w:rsidR="00D16D8A">
          <w:rPr>
            <w:rFonts w:asciiTheme="minorHAnsi" w:eastAsiaTheme="minorEastAsia" w:hAnsiTheme="minorHAnsi" w:cstheme="minorBidi"/>
            <w:noProof/>
            <w:sz w:val="22"/>
            <w:szCs w:val="22"/>
          </w:rPr>
          <w:tab/>
        </w:r>
        <w:r w:rsidR="00D16D8A" w:rsidRPr="005D25F5">
          <w:rPr>
            <w:rStyle w:val="Hyperlink"/>
            <w:noProof/>
          </w:rPr>
          <w:t>adresAanduiding</w:t>
        </w:r>
        <w:r w:rsidR="00D16D8A">
          <w:rPr>
            <w:noProof/>
            <w:webHidden/>
          </w:rPr>
          <w:tab/>
        </w:r>
        <w:r w:rsidR="00D16D8A">
          <w:rPr>
            <w:noProof/>
            <w:webHidden/>
          </w:rPr>
          <w:fldChar w:fldCharType="begin"/>
        </w:r>
        <w:r w:rsidR="00D16D8A">
          <w:rPr>
            <w:noProof/>
            <w:webHidden/>
          </w:rPr>
          <w:instrText xml:space="preserve"> PAGEREF _Toc434222971 \h </w:instrText>
        </w:r>
        <w:r w:rsidR="00D16D8A">
          <w:rPr>
            <w:noProof/>
            <w:webHidden/>
          </w:rPr>
        </w:r>
        <w:r w:rsidR="00D16D8A">
          <w:rPr>
            <w:noProof/>
            <w:webHidden/>
          </w:rPr>
          <w:fldChar w:fldCharType="separate"/>
        </w:r>
        <w:r w:rsidR="00D16D8A">
          <w:rPr>
            <w:noProof/>
            <w:webHidden/>
          </w:rPr>
          <w:t>35</w:t>
        </w:r>
        <w:r w:rsidR="00D16D8A">
          <w:rPr>
            <w:noProof/>
            <w:webHidden/>
          </w:rPr>
          <w:fldChar w:fldCharType="end"/>
        </w:r>
      </w:hyperlink>
    </w:p>
    <w:p w14:paraId="28B29216" w14:textId="77777777" w:rsidR="00D16D8A" w:rsidRDefault="004C04FE">
      <w:pPr>
        <w:pStyle w:val="Inhopg3"/>
        <w:rPr>
          <w:rFonts w:asciiTheme="minorHAnsi" w:eastAsiaTheme="minorEastAsia" w:hAnsiTheme="minorHAnsi" w:cstheme="minorBidi"/>
          <w:noProof/>
          <w:sz w:val="22"/>
          <w:szCs w:val="22"/>
        </w:rPr>
      </w:pPr>
      <w:hyperlink w:anchor="_Toc434222972" w:history="1">
        <w:r w:rsidR="00D16D8A" w:rsidRPr="005D25F5">
          <w:rPr>
            <w:rStyle w:val="Hyperlink"/>
            <w:noProof/>
          </w:rPr>
          <w:t>6.2.4</w:t>
        </w:r>
        <w:r w:rsidR="00D16D8A">
          <w:rPr>
            <w:rFonts w:asciiTheme="minorHAnsi" w:eastAsiaTheme="minorEastAsia" w:hAnsiTheme="minorHAnsi" w:cstheme="minorBidi"/>
            <w:noProof/>
            <w:sz w:val="22"/>
            <w:szCs w:val="22"/>
          </w:rPr>
          <w:tab/>
        </w:r>
        <w:r w:rsidR="00D16D8A" w:rsidRPr="005D25F5">
          <w:rPr>
            <w:rStyle w:val="Hyperlink"/>
            <w:noProof/>
          </w:rPr>
          <w:t>geometrie</w:t>
        </w:r>
        <w:r w:rsidR="00D16D8A">
          <w:rPr>
            <w:noProof/>
            <w:webHidden/>
          </w:rPr>
          <w:tab/>
        </w:r>
        <w:r w:rsidR="00D16D8A">
          <w:rPr>
            <w:noProof/>
            <w:webHidden/>
          </w:rPr>
          <w:fldChar w:fldCharType="begin"/>
        </w:r>
        <w:r w:rsidR="00D16D8A">
          <w:rPr>
            <w:noProof/>
            <w:webHidden/>
          </w:rPr>
          <w:instrText xml:space="preserve"> PAGEREF _Toc434222972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659B2112" w14:textId="77777777" w:rsidR="00D16D8A" w:rsidRDefault="004C04FE">
      <w:pPr>
        <w:pStyle w:val="Inhopg3"/>
        <w:rPr>
          <w:rFonts w:asciiTheme="minorHAnsi" w:eastAsiaTheme="minorEastAsia" w:hAnsiTheme="minorHAnsi" w:cstheme="minorBidi"/>
          <w:noProof/>
          <w:sz w:val="22"/>
          <w:szCs w:val="22"/>
        </w:rPr>
      </w:pPr>
      <w:hyperlink w:anchor="_Toc434222973" w:history="1">
        <w:r w:rsidR="00D16D8A" w:rsidRPr="005D25F5">
          <w:rPr>
            <w:rStyle w:val="Hyperlink"/>
            <w:noProof/>
          </w:rPr>
          <w:t>6.2.5</w:t>
        </w:r>
        <w:r w:rsidR="00D16D8A">
          <w:rPr>
            <w:rFonts w:asciiTheme="minorHAnsi" w:eastAsiaTheme="minorEastAsia" w:hAnsiTheme="minorHAnsi" w:cstheme="minorBidi"/>
            <w:noProof/>
            <w:sz w:val="22"/>
            <w:szCs w:val="22"/>
          </w:rPr>
          <w:tab/>
        </w:r>
        <w:r w:rsidR="00D16D8A" w:rsidRPr="005D25F5">
          <w:rPr>
            <w:rStyle w:val="Hyperlink"/>
            <w:noProof/>
          </w:rPr>
          <w:t>puntGeometrie</w:t>
        </w:r>
        <w:r w:rsidR="00D16D8A">
          <w:rPr>
            <w:noProof/>
            <w:webHidden/>
          </w:rPr>
          <w:tab/>
        </w:r>
        <w:r w:rsidR="00D16D8A">
          <w:rPr>
            <w:noProof/>
            <w:webHidden/>
          </w:rPr>
          <w:fldChar w:fldCharType="begin"/>
        </w:r>
        <w:r w:rsidR="00D16D8A">
          <w:rPr>
            <w:noProof/>
            <w:webHidden/>
          </w:rPr>
          <w:instrText xml:space="preserve"> PAGEREF _Toc434222973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0B508988" w14:textId="77777777" w:rsidR="00D16D8A" w:rsidRDefault="004C04FE">
      <w:pPr>
        <w:pStyle w:val="Inhopg3"/>
        <w:rPr>
          <w:rFonts w:asciiTheme="minorHAnsi" w:eastAsiaTheme="minorEastAsia" w:hAnsiTheme="minorHAnsi" w:cstheme="minorBidi"/>
          <w:noProof/>
          <w:sz w:val="22"/>
          <w:szCs w:val="22"/>
        </w:rPr>
      </w:pPr>
      <w:hyperlink w:anchor="_Toc434222974" w:history="1">
        <w:r w:rsidR="00D16D8A" w:rsidRPr="005D25F5">
          <w:rPr>
            <w:rStyle w:val="Hyperlink"/>
            <w:noProof/>
          </w:rPr>
          <w:t>6.2.6</w:t>
        </w:r>
        <w:r w:rsidR="00D16D8A">
          <w:rPr>
            <w:rFonts w:asciiTheme="minorHAnsi" w:eastAsiaTheme="minorEastAsia" w:hAnsiTheme="minorHAnsi" w:cstheme="minorBidi"/>
            <w:noProof/>
            <w:sz w:val="22"/>
            <w:szCs w:val="22"/>
          </w:rPr>
          <w:tab/>
        </w:r>
        <w:r w:rsidR="00D16D8A" w:rsidRPr="005D25F5">
          <w:rPr>
            <w:rStyle w:val="Hyperlink"/>
            <w:noProof/>
          </w:rPr>
          <w:t>vlakGeometrie</w:t>
        </w:r>
        <w:r w:rsidR="00D16D8A">
          <w:rPr>
            <w:noProof/>
            <w:webHidden/>
          </w:rPr>
          <w:tab/>
        </w:r>
        <w:r w:rsidR="00D16D8A">
          <w:rPr>
            <w:noProof/>
            <w:webHidden/>
          </w:rPr>
          <w:fldChar w:fldCharType="begin"/>
        </w:r>
        <w:r w:rsidR="00D16D8A">
          <w:rPr>
            <w:noProof/>
            <w:webHidden/>
          </w:rPr>
          <w:instrText xml:space="preserve"> PAGEREF _Toc434222974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2BB8DFA7" w14:textId="77777777" w:rsidR="00D16D8A" w:rsidRDefault="004C04FE">
      <w:pPr>
        <w:pStyle w:val="Inhopg3"/>
        <w:rPr>
          <w:rFonts w:asciiTheme="minorHAnsi" w:eastAsiaTheme="minorEastAsia" w:hAnsiTheme="minorHAnsi" w:cstheme="minorBidi"/>
          <w:noProof/>
          <w:sz w:val="22"/>
          <w:szCs w:val="22"/>
        </w:rPr>
      </w:pPr>
      <w:hyperlink w:anchor="_Toc434222975" w:history="1">
        <w:r w:rsidR="00D16D8A" w:rsidRPr="005D25F5">
          <w:rPr>
            <w:rStyle w:val="Hyperlink"/>
            <w:noProof/>
          </w:rPr>
          <w:t>6.2.7</w:t>
        </w:r>
        <w:r w:rsidR="00D16D8A">
          <w:rPr>
            <w:rFonts w:asciiTheme="minorHAnsi" w:eastAsiaTheme="minorEastAsia" w:hAnsiTheme="minorHAnsi" w:cstheme="minorBidi"/>
            <w:noProof/>
            <w:sz w:val="22"/>
            <w:szCs w:val="22"/>
          </w:rPr>
          <w:tab/>
        </w:r>
        <w:r w:rsidR="00D16D8A" w:rsidRPr="005D25F5">
          <w:rPr>
            <w:rStyle w:val="Hyperlink"/>
            <w:noProof/>
          </w:rPr>
          <w:t>status</w:t>
        </w:r>
        <w:r w:rsidR="00D16D8A">
          <w:rPr>
            <w:noProof/>
            <w:webHidden/>
          </w:rPr>
          <w:tab/>
        </w:r>
        <w:r w:rsidR="00D16D8A">
          <w:rPr>
            <w:noProof/>
            <w:webHidden/>
          </w:rPr>
          <w:fldChar w:fldCharType="begin"/>
        </w:r>
        <w:r w:rsidR="00D16D8A">
          <w:rPr>
            <w:noProof/>
            <w:webHidden/>
          </w:rPr>
          <w:instrText xml:space="preserve"> PAGEREF _Toc434222975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6E68DAD0" w14:textId="77777777" w:rsidR="00D16D8A" w:rsidRDefault="004C04FE">
      <w:pPr>
        <w:pStyle w:val="Inhopg3"/>
        <w:rPr>
          <w:rFonts w:asciiTheme="minorHAnsi" w:eastAsiaTheme="minorEastAsia" w:hAnsiTheme="minorHAnsi" w:cstheme="minorBidi"/>
          <w:noProof/>
          <w:sz w:val="22"/>
          <w:szCs w:val="22"/>
        </w:rPr>
      </w:pPr>
      <w:hyperlink w:anchor="_Toc434222976" w:history="1">
        <w:r w:rsidR="00D16D8A" w:rsidRPr="005D25F5">
          <w:rPr>
            <w:rStyle w:val="Hyperlink"/>
            <w:noProof/>
          </w:rPr>
          <w:t>6.2.8</w:t>
        </w:r>
        <w:r w:rsidR="00D16D8A">
          <w:rPr>
            <w:rFonts w:asciiTheme="minorHAnsi" w:eastAsiaTheme="minorEastAsia" w:hAnsiTheme="minorHAnsi" w:cstheme="minorBidi"/>
            <w:noProof/>
            <w:sz w:val="22"/>
            <w:szCs w:val="22"/>
          </w:rPr>
          <w:tab/>
        </w:r>
        <w:r w:rsidR="00D16D8A" w:rsidRPr="005D25F5">
          <w:rPr>
            <w:rStyle w:val="Hyperlink"/>
            <w:noProof/>
          </w:rPr>
          <w:t>geconstateerd</w:t>
        </w:r>
        <w:r w:rsidR="00D16D8A">
          <w:rPr>
            <w:noProof/>
            <w:webHidden/>
          </w:rPr>
          <w:tab/>
        </w:r>
        <w:r w:rsidR="00D16D8A">
          <w:rPr>
            <w:noProof/>
            <w:webHidden/>
          </w:rPr>
          <w:fldChar w:fldCharType="begin"/>
        </w:r>
        <w:r w:rsidR="00D16D8A">
          <w:rPr>
            <w:noProof/>
            <w:webHidden/>
          </w:rPr>
          <w:instrText xml:space="preserve"> PAGEREF _Toc434222976 \h </w:instrText>
        </w:r>
        <w:r w:rsidR="00D16D8A">
          <w:rPr>
            <w:noProof/>
            <w:webHidden/>
          </w:rPr>
        </w:r>
        <w:r w:rsidR="00D16D8A">
          <w:rPr>
            <w:noProof/>
            <w:webHidden/>
          </w:rPr>
          <w:fldChar w:fldCharType="separate"/>
        </w:r>
        <w:r w:rsidR="00D16D8A">
          <w:rPr>
            <w:noProof/>
            <w:webHidden/>
          </w:rPr>
          <w:t>36</w:t>
        </w:r>
        <w:r w:rsidR="00D16D8A">
          <w:rPr>
            <w:noProof/>
            <w:webHidden/>
          </w:rPr>
          <w:fldChar w:fldCharType="end"/>
        </w:r>
      </w:hyperlink>
    </w:p>
    <w:p w14:paraId="479F52E6" w14:textId="77777777" w:rsidR="00D16D8A" w:rsidRDefault="004C04FE">
      <w:pPr>
        <w:pStyle w:val="Inhopg3"/>
        <w:rPr>
          <w:rFonts w:asciiTheme="minorHAnsi" w:eastAsiaTheme="minorEastAsia" w:hAnsiTheme="minorHAnsi" w:cstheme="minorBidi"/>
          <w:noProof/>
          <w:sz w:val="22"/>
          <w:szCs w:val="22"/>
        </w:rPr>
      </w:pPr>
      <w:hyperlink w:anchor="_Toc434222977" w:history="1">
        <w:r w:rsidR="00D16D8A" w:rsidRPr="005D25F5">
          <w:rPr>
            <w:rStyle w:val="Hyperlink"/>
            <w:noProof/>
          </w:rPr>
          <w:t>6.2.9</w:t>
        </w:r>
        <w:r w:rsidR="00D16D8A">
          <w:rPr>
            <w:rFonts w:asciiTheme="minorHAnsi" w:eastAsiaTheme="minorEastAsia" w:hAnsiTheme="minorHAnsi" w:cstheme="minorBidi"/>
            <w:noProof/>
            <w:sz w:val="22"/>
            <w:szCs w:val="22"/>
          </w:rPr>
          <w:tab/>
        </w:r>
        <w:r w:rsidR="00D16D8A" w:rsidRPr="005D25F5">
          <w:rPr>
            <w:rStyle w:val="Hyperlink"/>
            <w:noProof/>
          </w:rPr>
          <w:t>brondocument</w:t>
        </w:r>
        <w:r w:rsidR="00D16D8A">
          <w:rPr>
            <w:noProof/>
            <w:webHidden/>
          </w:rPr>
          <w:tab/>
        </w:r>
        <w:r w:rsidR="00D16D8A">
          <w:rPr>
            <w:noProof/>
            <w:webHidden/>
          </w:rPr>
          <w:fldChar w:fldCharType="begin"/>
        </w:r>
        <w:r w:rsidR="00D16D8A">
          <w:rPr>
            <w:noProof/>
            <w:webHidden/>
          </w:rPr>
          <w:instrText xml:space="preserve"> PAGEREF _Toc434222977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463C2CC7" w14:textId="77777777" w:rsidR="00D16D8A" w:rsidRDefault="004C04FE">
      <w:pPr>
        <w:pStyle w:val="Inhopg3"/>
        <w:rPr>
          <w:rFonts w:asciiTheme="minorHAnsi" w:eastAsiaTheme="minorEastAsia" w:hAnsiTheme="minorHAnsi" w:cstheme="minorBidi"/>
          <w:noProof/>
          <w:sz w:val="22"/>
          <w:szCs w:val="22"/>
        </w:rPr>
      </w:pPr>
      <w:hyperlink w:anchor="_Toc434222978" w:history="1">
        <w:r w:rsidR="00D16D8A" w:rsidRPr="005D25F5">
          <w:rPr>
            <w:rStyle w:val="Hyperlink"/>
            <w:noProof/>
          </w:rPr>
          <w:t>6.2.10</w:t>
        </w:r>
        <w:r w:rsidR="00D16D8A">
          <w:rPr>
            <w:rFonts w:asciiTheme="minorHAnsi" w:eastAsiaTheme="minorEastAsia" w:hAnsiTheme="minorHAnsi" w:cstheme="minorBidi"/>
            <w:noProof/>
            <w:sz w:val="22"/>
            <w:szCs w:val="22"/>
          </w:rPr>
          <w:tab/>
        </w:r>
        <w:r w:rsidR="00D16D8A" w:rsidRPr="005D25F5">
          <w:rPr>
            <w:rStyle w:val="Hyperlink"/>
            <w:noProof/>
          </w:rPr>
          <w:t>tijdvakGeldigheid</w:t>
        </w:r>
        <w:r w:rsidR="00D16D8A">
          <w:rPr>
            <w:noProof/>
            <w:webHidden/>
          </w:rPr>
          <w:tab/>
        </w:r>
        <w:r w:rsidR="00D16D8A">
          <w:rPr>
            <w:noProof/>
            <w:webHidden/>
          </w:rPr>
          <w:fldChar w:fldCharType="begin"/>
        </w:r>
        <w:r w:rsidR="00D16D8A">
          <w:rPr>
            <w:noProof/>
            <w:webHidden/>
          </w:rPr>
          <w:instrText xml:space="preserve"> PAGEREF _Toc434222978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0D8EA55D" w14:textId="77777777" w:rsidR="00D16D8A" w:rsidRDefault="004C04FE">
      <w:pPr>
        <w:pStyle w:val="Inhopg3"/>
        <w:rPr>
          <w:rStyle w:val="Hyperlink"/>
          <w:noProof/>
        </w:rPr>
      </w:pPr>
      <w:hyperlink w:anchor="_Toc434222980" w:history="1">
        <w:r w:rsidR="00D16D8A" w:rsidRPr="005D25F5">
          <w:rPr>
            <w:rStyle w:val="Hyperlink"/>
            <w:noProof/>
          </w:rPr>
          <w:t>6.2.11</w:t>
        </w:r>
        <w:r w:rsidR="00D16D8A">
          <w:rPr>
            <w:rFonts w:asciiTheme="minorHAnsi" w:eastAsiaTheme="minorEastAsia" w:hAnsiTheme="minorHAnsi" w:cstheme="minorBidi"/>
            <w:noProof/>
            <w:sz w:val="22"/>
            <w:szCs w:val="22"/>
          </w:rPr>
          <w:tab/>
        </w:r>
        <w:r w:rsidR="00D16D8A" w:rsidRPr="005D25F5">
          <w:rPr>
            <w:rStyle w:val="Hyperlink"/>
            <w:noProof/>
          </w:rPr>
          <w:t>maaktDeelUitVan</w:t>
        </w:r>
        <w:r w:rsidR="00D16D8A">
          <w:rPr>
            <w:noProof/>
            <w:webHidden/>
          </w:rPr>
          <w:tab/>
        </w:r>
        <w:r w:rsidR="00D16D8A">
          <w:rPr>
            <w:noProof/>
            <w:webHidden/>
          </w:rPr>
          <w:fldChar w:fldCharType="begin"/>
        </w:r>
        <w:r w:rsidR="00D16D8A">
          <w:rPr>
            <w:noProof/>
            <w:webHidden/>
          </w:rPr>
          <w:instrText xml:space="preserve"> PAGEREF _Toc434222980 \h </w:instrText>
        </w:r>
        <w:r w:rsidR="00D16D8A">
          <w:rPr>
            <w:noProof/>
            <w:webHidden/>
          </w:rPr>
        </w:r>
        <w:r w:rsidR="00D16D8A">
          <w:rPr>
            <w:noProof/>
            <w:webHidden/>
          </w:rPr>
          <w:fldChar w:fldCharType="separate"/>
        </w:r>
        <w:r w:rsidR="00D16D8A">
          <w:rPr>
            <w:noProof/>
            <w:webHidden/>
          </w:rPr>
          <w:t>37</w:t>
        </w:r>
        <w:r w:rsidR="00D16D8A">
          <w:rPr>
            <w:noProof/>
            <w:webHidden/>
          </w:rPr>
          <w:fldChar w:fldCharType="end"/>
        </w:r>
      </w:hyperlink>
    </w:p>
    <w:p w14:paraId="7558457E" w14:textId="77777777" w:rsidR="00D16D8A" w:rsidRDefault="00D16D8A" w:rsidP="00D16D8A">
      <w:pPr>
        <w:rPr>
          <w:rFonts w:eastAsiaTheme="minorEastAsia"/>
        </w:rPr>
      </w:pPr>
    </w:p>
    <w:p w14:paraId="566EE81C" w14:textId="77777777" w:rsidR="00D16D8A" w:rsidRPr="00D16D8A" w:rsidRDefault="00D16D8A" w:rsidP="00D16D8A">
      <w:pPr>
        <w:rPr>
          <w:rFonts w:eastAsiaTheme="minorEastAsia"/>
        </w:rPr>
      </w:pPr>
    </w:p>
    <w:p w14:paraId="346A96CF" w14:textId="77777777" w:rsidR="00D16D8A" w:rsidRDefault="004C04FE">
      <w:pPr>
        <w:pStyle w:val="Inhopg4"/>
        <w:rPr>
          <w:rFonts w:asciiTheme="minorHAnsi" w:eastAsiaTheme="minorEastAsia" w:hAnsiTheme="minorHAnsi" w:cstheme="minorBidi"/>
          <w:sz w:val="22"/>
          <w:szCs w:val="22"/>
        </w:rPr>
      </w:pPr>
      <w:hyperlink w:anchor="_Toc434222981" w:history="1">
        <w:r w:rsidR="00D16D8A" w:rsidRPr="005D25F5">
          <w:rPr>
            <w:rStyle w:val="Hyperlink"/>
          </w:rPr>
          <w:t>Bijlage 1 Gebeurtenissen</w:t>
        </w:r>
        <w:r w:rsidR="00D16D8A">
          <w:rPr>
            <w:webHidden/>
          </w:rPr>
          <w:tab/>
        </w:r>
        <w:r w:rsidR="00D16D8A">
          <w:rPr>
            <w:webHidden/>
          </w:rPr>
          <w:fldChar w:fldCharType="begin"/>
        </w:r>
        <w:r w:rsidR="00D16D8A">
          <w:rPr>
            <w:webHidden/>
          </w:rPr>
          <w:instrText xml:space="preserve"> PAGEREF _Toc434222981 \h </w:instrText>
        </w:r>
        <w:r w:rsidR="00D16D8A">
          <w:rPr>
            <w:webHidden/>
          </w:rPr>
        </w:r>
        <w:r w:rsidR="00D16D8A">
          <w:rPr>
            <w:webHidden/>
          </w:rPr>
          <w:fldChar w:fldCharType="separate"/>
        </w:r>
        <w:r w:rsidR="00D16D8A">
          <w:rPr>
            <w:webHidden/>
          </w:rPr>
          <w:t>38</w:t>
        </w:r>
        <w:r w:rsidR="00D16D8A">
          <w:rPr>
            <w:webHidden/>
          </w:rPr>
          <w:fldChar w:fldCharType="end"/>
        </w:r>
      </w:hyperlink>
    </w:p>
    <w:p w14:paraId="78285B9D" w14:textId="77777777" w:rsidR="00D16D8A" w:rsidRDefault="004C04FE">
      <w:pPr>
        <w:pStyle w:val="Inhopg4"/>
        <w:rPr>
          <w:rFonts w:asciiTheme="minorHAnsi" w:eastAsiaTheme="minorEastAsia" w:hAnsiTheme="minorHAnsi" w:cstheme="minorBidi"/>
          <w:sz w:val="22"/>
          <w:szCs w:val="22"/>
        </w:rPr>
      </w:pPr>
      <w:hyperlink w:anchor="_Toc434222982" w:history="1">
        <w:r w:rsidR="00D16D8A" w:rsidRPr="005D25F5">
          <w:rPr>
            <w:rStyle w:val="Hyperlink"/>
          </w:rPr>
          <w:t>Bijlage 2 Activiteitenstroom koppelvlak Geo-BAG</w:t>
        </w:r>
        <w:r w:rsidR="00D16D8A">
          <w:rPr>
            <w:webHidden/>
          </w:rPr>
          <w:tab/>
        </w:r>
        <w:r w:rsidR="00D16D8A">
          <w:rPr>
            <w:webHidden/>
          </w:rPr>
          <w:fldChar w:fldCharType="begin"/>
        </w:r>
        <w:r w:rsidR="00D16D8A">
          <w:rPr>
            <w:webHidden/>
          </w:rPr>
          <w:instrText xml:space="preserve"> PAGEREF _Toc434222982 \h </w:instrText>
        </w:r>
        <w:r w:rsidR="00D16D8A">
          <w:rPr>
            <w:webHidden/>
          </w:rPr>
        </w:r>
        <w:r w:rsidR="00D16D8A">
          <w:rPr>
            <w:webHidden/>
          </w:rPr>
          <w:fldChar w:fldCharType="separate"/>
        </w:r>
        <w:r w:rsidR="00D16D8A">
          <w:rPr>
            <w:webHidden/>
          </w:rPr>
          <w:t>40</w:t>
        </w:r>
        <w:r w:rsidR="00D16D8A">
          <w:rPr>
            <w:webHidden/>
          </w:rPr>
          <w:fldChar w:fldCharType="end"/>
        </w:r>
      </w:hyperlink>
    </w:p>
    <w:p w14:paraId="3F4F7CC3" w14:textId="77777777" w:rsidR="00D16D8A" w:rsidRDefault="004C04FE">
      <w:pPr>
        <w:pStyle w:val="Inhopg4"/>
        <w:rPr>
          <w:rFonts w:asciiTheme="minorHAnsi" w:eastAsiaTheme="minorEastAsia" w:hAnsiTheme="minorHAnsi" w:cstheme="minorBidi"/>
          <w:sz w:val="22"/>
          <w:szCs w:val="22"/>
        </w:rPr>
      </w:pPr>
      <w:hyperlink w:anchor="_Toc434222983" w:history="1">
        <w:r w:rsidR="00D16D8A" w:rsidRPr="005D25F5">
          <w:rPr>
            <w:rStyle w:val="Hyperlink"/>
          </w:rPr>
          <w:t>Bijlage 3 Gegevensmodel koppelvlak Geo-BAG</w:t>
        </w:r>
        <w:r w:rsidR="00D16D8A">
          <w:rPr>
            <w:webHidden/>
          </w:rPr>
          <w:tab/>
        </w:r>
        <w:r w:rsidR="00D16D8A">
          <w:rPr>
            <w:webHidden/>
          </w:rPr>
          <w:fldChar w:fldCharType="begin"/>
        </w:r>
        <w:r w:rsidR="00D16D8A">
          <w:rPr>
            <w:webHidden/>
          </w:rPr>
          <w:instrText xml:space="preserve"> PAGEREF _Toc434222983 \h </w:instrText>
        </w:r>
        <w:r w:rsidR="00D16D8A">
          <w:rPr>
            <w:webHidden/>
          </w:rPr>
        </w:r>
        <w:r w:rsidR="00D16D8A">
          <w:rPr>
            <w:webHidden/>
          </w:rPr>
          <w:fldChar w:fldCharType="separate"/>
        </w:r>
        <w:r w:rsidR="00D16D8A">
          <w:rPr>
            <w:webHidden/>
          </w:rPr>
          <w:t>42</w:t>
        </w:r>
        <w:r w:rsidR="00D16D8A">
          <w:rPr>
            <w:webHidden/>
          </w:rPr>
          <w:fldChar w:fldCharType="end"/>
        </w:r>
      </w:hyperlink>
    </w:p>
    <w:p w14:paraId="67721FE0" w14:textId="77777777" w:rsidR="00D16D8A" w:rsidRDefault="004C04FE">
      <w:pPr>
        <w:pStyle w:val="Inhopg4"/>
        <w:rPr>
          <w:rFonts w:asciiTheme="minorHAnsi" w:eastAsiaTheme="minorEastAsia" w:hAnsiTheme="minorHAnsi" w:cstheme="minorBidi"/>
          <w:sz w:val="22"/>
          <w:szCs w:val="22"/>
        </w:rPr>
      </w:pPr>
      <w:hyperlink w:anchor="_Toc434222984" w:history="1">
        <w:r w:rsidR="00D16D8A" w:rsidRPr="005D25F5">
          <w:rPr>
            <w:rStyle w:val="Hyperlink"/>
          </w:rPr>
          <w:t>Bijlage 4 Ontwerpbeslissingen en keuzes verStUFfing</w:t>
        </w:r>
        <w:r w:rsidR="00D16D8A">
          <w:rPr>
            <w:webHidden/>
          </w:rPr>
          <w:tab/>
        </w:r>
        <w:r w:rsidR="00D16D8A">
          <w:rPr>
            <w:webHidden/>
          </w:rPr>
          <w:fldChar w:fldCharType="begin"/>
        </w:r>
        <w:r w:rsidR="00D16D8A">
          <w:rPr>
            <w:webHidden/>
          </w:rPr>
          <w:instrText xml:space="preserve"> PAGEREF _Toc434222984 \h </w:instrText>
        </w:r>
        <w:r w:rsidR="00D16D8A">
          <w:rPr>
            <w:webHidden/>
          </w:rPr>
        </w:r>
        <w:r w:rsidR="00D16D8A">
          <w:rPr>
            <w:webHidden/>
          </w:rPr>
          <w:fldChar w:fldCharType="separate"/>
        </w:r>
        <w:r w:rsidR="00D16D8A">
          <w:rPr>
            <w:webHidden/>
          </w:rPr>
          <w:t>43</w:t>
        </w:r>
        <w:r w:rsidR="00D16D8A">
          <w:rPr>
            <w:webHidden/>
          </w:rPr>
          <w:fldChar w:fldCharType="end"/>
        </w:r>
      </w:hyperlink>
    </w:p>
    <w:p w14:paraId="447409FE" w14:textId="77777777" w:rsidR="00085436" w:rsidRDefault="00ED7A21" w:rsidP="00B82609">
      <w:pPr>
        <w:pStyle w:val="Inleidingnatitel"/>
        <w:spacing w:after="0"/>
        <w:outlineLvl w:val="0"/>
        <w:rPr>
          <w:b w:val="0"/>
          <w:noProof/>
          <w:szCs w:val="20"/>
        </w:rPr>
      </w:pPr>
      <w:r>
        <w:rPr>
          <w:b w:val="0"/>
          <w:noProof/>
          <w:szCs w:val="20"/>
        </w:rPr>
        <w:fldChar w:fldCharType="end"/>
      </w:r>
    </w:p>
    <w:p w14:paraId="12F527B4" w14:textId="77777777" w:rsidR="00EA7A43" w:rsidRDefault="00EA7A43" w:rsidP="00EA7A43"/>
    <w:p w14:paraId="6200F250" w14:textId="595CE3AB" w:rsidR="00EA7A43" w:rsidRDefault="00EA7A43">
      <w:pPr>
        <w:spacing w:line="240" w:lineRule="auto"/>
        <w:jc w:val="left"/>
      </w:pPr>
      <w:r>
        <w:br w:type="page"/>
      </w:r>
    </w:p>
    <w:p w14:paraId="6894E46D" w14:textId="77777777" w:rsidR="001E18AC" w:rsidRPr="007C7339" w:rsidRDefault="001E18AC" w:rsidP="005B1DC0">
      <w:pPr>
        <w:pStyle w:val="Hoofdstukx"/>
      </w:pPr>
      <w:bookmarkStart w:id="2" w:name="_Toc188091997"/>
    </w:p>
    <w:p w14:paraId="2CF232DD" w14:textId="77777777" w:rsidR="00BB25BB" w:rsidRPr="007C7339" w:rsidRDefault="004A761C" w:rsidP="007C7339">
      <w:pPr>
        <w:pStyle w:val="Hoofdstuktitel"/>
        <w:spacing w:line="240" w:lineRule="atLeast"/>
      </w:pPr>
      <w:bookmarkStart w:id="3" w:name="_Toc434222908"/>
      <w:bookmarkEnd w:id="2"/>
      <w:r w:rsidRPr="007C7339">
        <w:t>Inleiding</w:t>
      </w:r>
      <w:bookmarkEnd w:id="3"/>
    </w:p>
    <w:p w14:paraId="62960AE5" w14:textId="09CC321D" w:rsidR="00934D40" w:rsidRPr="001F0AA2" w:rsidRDefault="00336C25" w:rsidP="007C7339">
      <w:pPr>
        <w:pStyle w:val="Inleidingnatitel"/>
        <w:spacing w:line="240" w:lineRule="atLeast"/>
        <w:rPr>
          <w:sz w:val="20"/>
          <w:szCs w:val="20"/>
        </w:rPr>
      </w:pPr>
      <w:r w:rsidRPr="001F0AA2">
        <w:rPr>
          <w:sz w:val="20"/>
          <w:szCs w:val="20"/>
        </w:rPr>
        <w:t xml:space="preserve">Dit hoofdstuk geeft </w:t>
      </w:r>
      <w:r w:rsidR="00AE3A12">
        <w:rPr>
          <w:sz w:val="20"/>
          <w:szCs w:val="20"/>
        </w:rPr>
        <w:t xml:space="preserve">een </w:t>
      </w:r>
      <w:r w:rsidRPr="001F0AA2">
        <w:rPr>
          <w:sz w:val="20"/>
          <w:szCs w:val="20"/>
        </w:rPr>
        <w:t>inleiding</w:t>
      </w:r>
      <w:r w:rsidR="00AE3A12">
        <w:rPr>
          <w:sz w:val="20"/>
          <w:szCs w:val="20"/>
        </w:rPr>
        <w:t xml:space="preserve"> </w:t>
      </w:r>
      <w:r w:rsidRPr="001F0AA2">
        <w:rPr>
          <w:sz w:val="20"/>
          <w:szCs w:val="20"/>
        </w:rPr>
        <w:t xml:space="preserve">op het </w:t>
      </w:r>
      <w:proofErr w:type="spellStart"/>
      <w:r w:rsidRPr="001F0AA2">
        <w:rPr>
          <w:sz w:val="20"/>
          <w:szCs w:val="20"/>
        </w:rPr>
        <w:t>StUF-Geo</w:t>
      </w:r>
      <w:proofErr w:type="spellEnd"/>
      <w:r w:rsidRPr="001F0AA2">
        <w:rPr>
          <w:sz w:val="20"/>
          <w:szCs w:val="20"/>
        </w:rPr>
        <w:t xml:space="preserve"> BAG berichtenverkeer.</w:t>
      </w:r>
    </w:p>
    <w:p w14:paraId="64BA930D" w14:textId="77777777" w:rsidR="00396EC5" w:rsidRDefault="00396EC5" w:rsidP="00396EC5">
      <w:pPr>
        <w:pStyle w:val="Paragraaftitel"/>
      </w:pPr>
      <w:bookmarkStart w:id="4" w:name="_Toc434222909"/>
      <w:r>
        <w:t>Waarom dit koppelvlak?</w:t>
      </w:r>
      <w:bookmarkEnd w:id="4"/>
    </w:p>
    <w:p w14:paraId="0A141E4D" w14:textId="40C435F6" w:rsidR="00396EC5" w:rsidRPr="00365C01" w:rsidRDefault="00396EC5" w:rsidP="00396EC5">
      <w:r w:rsidRPr="00365C01">
        <w:t xml:space="preserve">Voor het automatisch uitwisselen van gegevens tussen twee afdelingen binnen </w:t>
      </w:r>
      <w:r w:rsidR="006C1437">
        <w:t xml:space="preserve">de </w:t>
      </w:r>
      <w:r w:rsidRPr="00365C01">
        <w:t>organisatie zijn afspraken nodig welke worden vastgelegd in een koppelvlak-specificatie. Een koppelvlak is een interface die volgens een bepaalde standaard de uitwisseling van gegevens tussen informatiesystemen verzorgt. Een koppelvlak werkt met standaarden. Het aanleverende systeem is verantwoordelijk voor de vertaling van gegevens naar die standaard en het afnemende systeem zorgt voor omzetting naar haar eigen ‘taal’.</w:t>
      </w:r>
    </w:p>
    <w:p w14:paraId="3E718452" w14:textId="77777777" w:rsidR="008C17D6" w:rsidRDefault="008C17D6" w:rsidP="00396EC5"/>
    <w:p w14:paraId="23EE1D2D" w14:textId="4256E241" w:rsidR="008C17D6" w:rsidRDefault="008C17D6" w:rsidP="00396EC5">
      <w:r>
        <w:t>Dit koppelvlak beschrijft de gegevensuitwisseling tussen het registratiesysteem</w:t>
      </w:r>
      <w:r w:rsidR="000F46DD">
        <w:t xml:space="preserve"> </w:t>
      </w:r>
      <w:r>
        <w:t xml:space="preserve">BAG en het registratiesysteem </w:t>
      </w:r>
      <w:proofErr w:type="spellStart"/>
      <w:r>
        <w:t>Geo</w:t>
      </w:r>
      <w:proofErr w:type="spellEnd"/>
      <w:r w:rsidR="00936099">
        <w:t xml:space="preserve"> binnen een gemeente</w:t>
      </w:r>
      <w:r>
        <w:t xml:space="preserve">. In het registratiesysteem BAG worden gebouw- en adresgegevens bijgehouden in het kader van de wet Basisregistraties Adressen en Gebouwen (BAG). In het registratiesysteem </w:t>
      </w:r>
      <w:proofErr w:type="spellStart"/>
      <w:r>
        <w:t>Geo</w:t>
      </w:r>
      <w:proofErr w:type="spellEnd"/>
      <w:r>
        <w:t xml:space="preserve"> word</w:t>
      </w:r>
      <w:r w:rsidR="00936099">
        <w:t>en</w:t>
      </w:r>
      <w:r>
        <w:t xml:space="preserve"> de geometrie </w:t>
      </w:r>
      <w:r w:rsidR="00936099">
        <w:t xml:space="preserve">en attribuutgegevens </w:t>
      </w:r>
      <w:r>
        <w:t xml:space="preserve">van topografische objecten bijgehouden in het kader van de Basisregistratie Grootschalige </w:t>
      </w:r>
      <w:r w:rsidR="006C1437">
        <w:t xml:space="preserve">Topografie (BGT) </w:t>
      </w:r>
      <w:r>
        <w:t xml:space="preserve">en ten behoeve van intern gebruik (o.a. beheer openbare ruimte). </w:t>
      </w:r>
      <w:r w:rsidR="00207468">
        <w:t xml:space="preserve">Voor het registratiesysteem </w:t>
      </w:r>
      <w:proofErr w:type="spellStart"/>
      <w:r w:rsidR="00207468">
        <w:t>Geo</w:t>
      </w:r>
      <w:proofErr w:type="spellEnd"/>
      <w:r w:rsidR="00207468">
        <w:t xml:space="preserve"> wordt ook geometrie van objecten in het registratiesysteem BAG ingewonnen en bijgehouden.</w:t>
      </w:r>
    </w:p>
    <w:p w14:paraId="5D7E5E05" w14:textId="77777777" w:rsidR="008C17D6" w:rsidRDefault="008C17D6" w:rsidP="00396EC5"/>
    <w:p w14:paraId="20ECFEF6" w14:textId="77777777" w:rsidR="00D16D8A" w:rsidRDefault="008C17D6" w:rsidP="00D16D8A">
      <w:pPr>
        <w:rPr>
          <w:ins w:id="5" w:author="Arnoud de Boer" w:date="2015-11-02T10:19:00Z"/>
        </w:rPr>
      </w:pPr>
      <w:r>
        <w:t xml:space="preserve">Om er voor te zorgen dat de </w:t>
      </w:r>
      <w:r w:rsidR="00207468">
        <w:t xml:space="preserve">registratiesystemen BAG en </w:t>
      </w:r>
      <w:proofErr w:type="spellStart"/>
      <w:r w:rsidR="00207468">
        <w:t>Geo</w:t>
      </w:r>
      <w:proofErr w:type="spellEnd"/>
      <w:r w:rsidR="00207468">
        <w:t xml:space="preserve">, en de </w:t>
      </w:r>
      <w:r>
        <w:t xml:space="preserve">basisregistraties </w:t>
      </w:r>
      <w:r w:rsidR="00207468">
        <w:t xml:space="preserve">BAG en BGT </w:t>
      </w:r>
      <w:r>
        <w:t>onderling consistent zijn, is een koppeling</w:t>
      </w:r>
      <w:r w:rsidR="00207468">
        <w:t xml:space="preserve"> op basis van een standaard van groot belang. </w:t>
      </w:r>
      <w:ins w:id="6" w:author="Arnoud de Boer" w:date="2015-11-02T10:19:00Z">
        <w:r w:rsidR="00D16D8A">
          <w:t xml:space="preserve">Het werkingsgebied van dit koppelvlak is dan ook primair bedoeld voor optimalisatie van gegevensuitwisseling en het beheer van twee wettelijke backoffice processen voor BAG en BGT. Als aanvulling hierop zijn voor aansluiting bij de bredere gemeentelijke behoefte optionele objecttypen uit RSGB toegevoegd, zodat de inwinning van de geometrie van deze objecttypen meegenomen kunnen worden in de </w:t>
        </w:r>
        <w:proofErr w:type="spellStart"/>
        <w:r w:rsidR="00D16D8A">
          <w:t>bijhouding</w:t>
        </w:r>
        <w:proofErr w:type="spellEnd"/>
        <w:r w:rsidR="00D16D8A">
          <w:t xml:space="preserve"> van de BAG en BGT objecttypen.</w:t>
        </w:r>
      </w:ins>
    </w:p>
    <w:p w14:paraId="59E54C3E" w14:textId="22C5FFA4" w:rsidR="00473677" w:rsidRDefault="00473677" w:rsidP="00396EC5"/>
    <w:p w14:paraId="33CBAA7F" w14:textId="77777777" w:rsidR="00396EC5" w:rsidRDefault="00396EC5" w:rsidP="00396EC5"/>
    <w:p w14:paraId="6AB2E6A8" w14:textId="64DB395C" w:rsidR="008C17D6" w:rsidRDefault="00207468" w:rsidP="00396EC5">
      <w:r>
        <w:t>De v</w:t>
      </w:r>
      <w:r w:rsidR="008C17D6">
        <w:t>oordelen van deze koppelvlakstandaard zijn o.a. dat</w:t>
      </w:r>
    </w:p>
    <w:p w14:paraId="0883920D" w14:textId="77777777" w:rsidR="008C17D6" w:rsidRDefault="008C17D6" w:rsidP="00396EC5"/>
    <w:p w14:paraId="51FAAC75" w14:textId="49F2A786" w:rsidR="00936099" w:rsidRDefault="008C17D6" w:rsidP="00936099">
      <w:pPr>
        <w:pStyle w:val="Lijstalinea"/>
        <w:numPr>
          <w:ilvl w:val="0"/>
          <w:numId w:val="43"/>
        </w:numPr>
      </w:pPr>
      <w:r>
        <w:t>in een specifiek applicatielandschap verschillende BAG-applicaties met verschillende BGT-applicaties kunnen koppelen  (via een gegevensdistributiecomponent).</w:t>
      </w:r>
    </w:p>
    <w:p w14:paraId="7BEAE06C" w14:textId="13C39A14" w:rsidR="008C17D6" w:rsidRDefault="008C17D6" w:rsidP="00207468">
      <w:pPr>
        <w:pStyle w:val="Lijstalinea"/>
        <w:numPr>
          <w:ilvl w:val="0"/>
          <w:numId w:val="43"/>
        </w:numPr>
      </w:pPr>
      <w:r>
        <w:t>een geautomatiseerde koppeling voorkomt, ook op de plaats waar het maar door één persoon wordt uitgevoerd, overtikwerk en fouten in de administratie.</w:t>
      </w:r>
    </w:p>
    <w:p w14:paraId="4EFAAD60" w14:textId="7B621940" w:rsidR="008C17D6" w:rsidRDefault="008C17D6" w:rsidP="00207468">
      <w:pPr>
        <w:pStyle w:val="Lijstalinea"/>
        <w:numPr>
          <w:ilvl w:val="0"/>
          <w:numId w:val="43"/>
        </w:numPr>
        <w:spacing w:line="280" w:lineRule="atLeast"/>
        <w:jc w:val="left"/>
      </w:pPr>
      <w:r>
        <w:t>het de onderlinge consistentie en de kwaliteit van de gegevens in de twee administraties vergroot wat tot betere informatievoorziening bij besluiten en fraudedetectie leidt.</w:t>
      </w:r>
    </w:p>
    <w:p w14:paraId="656ADA90" w14:textId="633EFA3B" w:rsidR="00936099" w:rsidRDefault="00936099" w:rsidP="00936099">
      <w:pPr>
        <w:pStyle w:val="Lijstalinea"/>
        <w:numPr>
          <w:ilvl w:val="0"/>
          <w:numId w:val="43"/>
        </w:numPr>
        <w:spacing w:line="280" w:lineRule="atLeast"/>
        <w:jc w:val="left"/>
      </w:pPr>
      <w:r>
        <w:t>h</w:t>
      </w:r>
      <w:r w:rsidRPr="00936099">
        <w:t>et zorgt voor een helder inzicht in de werkvoorraad aan beide zijden en de stroomlijning van de processen: zaken kunnen niet meer onzichtbaar lang blijven liggen; geometrie wordt niet vaker dan noodzakelijk ingemeten.</w:t>
      </w:r>
    </w:p>
    <w:p w14:paraId="2BBAC355" w14:textId="77777777" w:rsidR="008C17D6" w:rsidRDefault="008C17D6" w:rsidP="00396EC5"/>
    <w:p w14:paraId="61A0805B" w14:textId="18AA8DE5" w:rsidR="001B78C8" w:rsidRPr="00FF3644" w:rsidRDefault="006C1437" w:rsidP="00FF3644">
      <w:pPr>
        <w:pStyle w:val="Paragraaftitel"/>
      </w:pPr>
      <w:bookmarkStart w:id="7" w:name="_Toc434222910"/>
      <w:r>
        <w:t>Leeswijzer</w:t>
      </w:r>
      <w:bookmarkEnd w:id="7"/>
    </w:p>
    <w:p w14:paraId="46E91424" w14:textId="3AC24EE4" w:rsidR="00207468" w:rsidRDefault="00266F36" w:rsidP="00FF3644">
      <w:r>
        <w:t xml:space="preserve">Dit document </w:t>
      </w:r>
      <w:r w:rsidR="00207468">
        <w:t xml:space="preserve">beschrijft </w:t>
      </w:r>
      <w:r w:rsidR="006C1437">
        <w:t>het</w:t>
      </w:r>
      <w:r w:rsidR="00207468">
        <w:t xml:space="preserve"> berichtenverkeer tussen het registratiesysteem BAG en het registratiesysteem </w:t>
      </w:r>
      <w:proofErr w:type="spellStart"/>
      <w:r w:rsidR="00207468">
        <w:t>Geo</w:t>
      </w:r>
      <w:proofErr w:type="spellEnd"/>
      <w:r w:rsidR="00207468">
        <w:t xml:space="preserve"> (hierna respectievelijk BAG en </w:t>
      </w:r>
      <w:proofErr w:type="spellStart"/>
      <w:r w:rsidR="00207468">
        <w:t>Geo</w:t>
      </w:r>
      <w:proofErr w:type="spellEnd"/>
      <w:r w:rsidR="00207468">
        <w:t xml:space="preserve">). </w:t>
      </w:r>
      <w:r w:rsidR="006C1437">
        <w:t>Deze koppelvlakspecificatie</w:t>
      </w:r>
      <w:r w:rsidR="00936099">
        <w:t xml:space="preserve"> beschrijft de uitwisseling van geometrie voor BAG-objecten, waarbij BAG de partij is die een verzoek doet om geometrie en </w:t>
      </w:r>
      <w:proofErr w:type="spellStart"/>
      <w:r w:rsidR="00936099">
        <w:t>Geo</w:t>
      </w:r>
      <w:proofErr w:type="spellEnd"/>
      <w:r w:rsidR="00936099">
        <w:t xml:space="preserve"> de </w:t>
      </w:r>
      <w:r w:rsidR="00936099">
        <w:lastRenderedPageBreak/>
        <w:t xml:space="preserve">partij is die geometrie levert. BAG houdt </w:t>
      </w:r>
      <w:proofErr w:type="spellStart"/>
      <w:r w:rsidR="00936099">
        <w:t>Geo</w:t>
      </w:r>
      <w:proofErr w:type="spellEnd"/>
      <w:r w:rsidR="00936099">
        <w:t xml:space="preserve"> verder op de hoogte van wijzigingen (o.a. status en attribuutgegevens) op de BAG-objecten via notificaties (BAG-kennisgevingen)</w:t>
      </w:r>
      <w:r w:rsidR="00E911F6">
        <w:t xml:space="preserve"> (zie Figuur 1)</w:t>
      </w:r>
      <w:r w:rsidR="00936099">
        <w:t>.</w:t>
      </w:r>
    </w:p>
    <w:p w14:paraId="7AEF7C2A" w14:textId="77777777" w:rsidR="00936099" w:rsidRDefault="00936099" w:rsidP="00FF3644"/>
    <w:p w14:paraId="23C65EFF" w14:textId="77777777" w:rsidR="00936099" w:rsidRDefault="00936099" w:rsidP="00FF3644"/>
    <w:p w14:paraId="0C372A1E" w14:textId="77777777" w:rsidR="00936099" w:rsidRDefault="00936099" w:rsidP="00FF3644"/>
    <w:p w14:paraId="535BDC72" w14:textId="77777777" w:rsidR="00207468" w:rsidRDefault="00207468" w:rsidP="00FF3644"/>
    <w:p w14:paraId="6B18041C" w14:textId="77777777" w:rsidR="00E911F6" w:rsidRDefault="00E911F6" w:rsidP="00E911F6">
      <w:pPr>
        <w:spacing w:line="240" w:lineRule="auto"/>
      </w:pPr>
    </w:p>
    <w:p w14:paraId="1419E727" w14:textId="24DC7CD5" w:rsidR="00E911F6" w:rsidRDefault="00E911F6" w:rsidP="00E911F6">
      <w:pPr>
        <w:spacing w:line="240" w:lineRule="auto"/>
      </w:pPr>
      <w:r>
        <w:rPr>
          <w:noProof/>
        </w:rPr>
        <w:drawing>
          <wp:inline distT="0" distB="0" distL="0" distR="0" wp14:anchorId="39ADB32C" wp14:editId="47784A73">
            <wp:extent cx="5500370" cy="28784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nenten_geo-bag.png"/>
                    <pic:cNvPicPr/>
                  </pic:nvPicPr>
                  <pic:blipFill>
                    <a:blip r:embed="rId14">
                      <a:extLst>
                        <a:ext uri="{28A0092B-C50C-407E-A947-70E740481C1C}">
                          <a14:useLocalDpi xmlns:a14="http://schemas.microsoft.com/office/drawing/2010/main" val="0"/>
                        </a:ext>
                      </a:extLst>
                    </a:blip>
                    <a:stretch>
                      <a:fillRect/>
                    </a:stretch>
                  </pic:blipFill>
                  <pic:spPr>
                    <a:xfrm>
                      <a:off x="0" y="0"/>
                      <a:ext cx="5500370" cy="2878455"/>
                    </a:xfrm>
                    <a:prstGeom prst="rect">
                      <a:avLst/>
                    </a:prstGeom>
                  </pic:spPr>
                </pic:pic>
              </a:graphicData>
            </a:graphic>
          </wp:inline>
        </w:drawing>
      </w:r>
    </w:p>
    <w:p w14:paraId="218FEECD" w14:textId="40537261" w:rsidR="00B12D3C" w:rsidRDefault="00B12D3C" w:rsidP="00E911F6">
      <w:pPr>
        <w:spacing w:line="240" w:lineRule="auto"/>
        <w:jc w:val="center"/>
      </w:pPr>
    </w:p>
    <w:p w14:paraId="29C8E6AC" w14:textId="67417824" w:rsidR="00B12D3C" w:rsidRDefault="00B12D3C" w:rsidP="00E911F6">
      <w:pPr>
        <w:spacing w:line="240" w:lineRule="auto"/>
        <w:jc w:val="center"/>
      </w:pPr>
      <w:r>
        <w:t>Figuur</w:t>
      </w:r>
      <w:r w:rsidR="00E911F6">
        <w:t xml:space="preserve"> 1</w:t>
      </w:r>
      <w:r>
        <w:t xml:space="preserve"> Sche</w:t>
      </w:r>
      <w:r w:rsidR="00281F35">
        <w:t xml:space="preserve">matische weergave </w:t>
      </w:r>
      <w:r w:rsidR="00E911F6">
        <w:t xml:space="preserve">componenten </w:t>
      </w:r>
      <w:proofErr w:type="spellStart"/>
      <w:r w:rsidR="00E911F6">
        <w:t>StUF-Geo</w:t>
      </w:r>
      <w:proofErr w:type="spellEnd"/>
      <w:r w:rsidR="00E911F6">
        <w:t xml:space="preserve"> BAG berichtenverkeer.</w:t>
      </w:r>
    </w:p>
    <w:p w14:paraId="1C7DB343" w14:textId="064C7FF1" w:rsidR="00B12D3C" w:rsidRDefault="00B12D3C" w:rsidP="00FF3644"/>
    <w:p w14:paraId="049871A0" w14:textId="4024C653" w:rsidR="00E911F6" w:rsidRDefault="00E911F6" w:rsidP="00E911F6">
      <w:r>
        <w:t xml:space="preserve">De standaard van berichten waarmee de gegevens tussen BAG en </w:t>
      </w:r>
      <w:proofErr w:type="spellStart"/>
      <w:r>
        <w:t>Geo</w:t>
      </w:r>
      <w:proofErr w:type="spellEnd"/>
      <w:r>
        <w:t xml:space="preserve"> worden uitgewisseld is gebaseerd op het Standaard </w:t>
      </w:r>
      <w:proofErr w:type="spellStart"/>
      <w:r>
        <w:t>Uitwiselings</w:t>
      </w:r>
      <w:proofErr w:type="spellEnd"/>
      <w:r w:rsidR="00365C01">
        <w:t xml:space="preserve"> </w:t>
      </w:r>
      <w:r>
        <w:t>Formaat (</w:t>
      </w:r>
      <w:proofErr w:type="spellStart"/>
      <w:r>
        <w:t>StUF</w:t>
      </w:r>
      <w:proofErr w:type="spellEnd"/>
      <w:r>
        <w:t xml:space="preserve">). Naast bestaande berichten uit </w:t>
      </w:r>
      <w:proofErr w:type="spellStart"/>
      <w:r>
        <w:t>StUF</w:t>
      </w:r>
      <w:proofErr w:type="spellEnd"/>
      <w:r>
        <w:t xml:space="preserve"> 03.10 en de BAG-berichtencatalogus (als onderdeel van </w:t>
      </w:r>
      <w:proofErr w:type="spellStart"/>
      <w:r>
        <w:t>StUF</w:t>
      </w:r>
      <w:proofErr w:type="spellEnd"/>
      <w:r>
        <w:t xml:space="preserve">-BG) worden voor dit koppelvlak specifieke berichten toepast, aangeduid met </w:t>
      </w:r>
      <w:proofErr w:type="spellStart"/>
      <w:r>
        <w:t>StUF-Geo</w:t>
      </w:r>
      <w:proofErr w:type="spellEnd"/>
      <w:r>
        <w:t xml:space="preserve"> BAG berichten. Dit koppelvlak is als apart sectormodel (</w:t>
      </w:r>
      <w:proofErr w:type="spellStart"/>
      <w:r>
        <w:t>geoBAG</w:t>
      </w:r>
      <w:proofErr w:type="spellEnd"/>
      <w:r>
        <w:t>) gepositioneerd binnen de BAG berichtencatalogus.</w:t>
      </w:r>
    </w:p>
    <w:p w14:paraId="44DEDB24" w14:textId="77777777" w:rsidR="000C5549" w:rsidRPr="00FF3644" w:rsidRDefault="000C5549" w:rsidP="00FF3644">
      <w:pPr>
        <w:rPr>
          <w:color w:val="BFBFBF" w:themeColor="background1" w:themeShade="BF"/>
        </w:rPr>
      </w:pPr>
      <w:bookmarkStart w:id="8" w:name="_Toc396203116"/>
      <w:bookmarkStart w:id="9" w:name="_Toc396203118"/>
      <w:bookmarkStart w:id="10" w:name="_Toc396203119"/>
      <w:bookmarkStart w:id="11" w:name="_Toc396203121"/>
      <w:bookmarkStart w:id="12" w:name="_Toc396203123"/>
      <w:bookmarkStart w:id="13" w:name="_Toc396203133"/>
      <w:bookmarkStart w:id="14" w:name="_Toc396203134"/>
      <w:bookmarkStart w:id="15" w:name="_Toc396203135"/>
      <w:bookmarkStart w:id="16" w:name="_Toc396203137"/>
      <w:bookmarkStart w:id="17" w:name="_Toc396203138"/>
      <w:bookmarkStart w:id="18" w:name="_Toc396203139"/>
      <w:bookmarkStart w:id="19" w:name="_Toc396203141"/>
      <w:bookmarkEnd w:id="8"/>
      <w:bookmarkEnd w:id="9"/>
      <w:bookmarkEnd w:id="10"/>
      <w:bookmarkEnd w:id="11"/>
      <w:bookmarkEnd w:id="12"/>
      <w:bookmarkEnd w:id="13"/>
      <w:bookmarkEnd w:id="14"/>
      <w:bookmarkEnd w:id="15"/>
      <w:bookmarkEnd w:id="16"/>
      <w:bookmarkEnd w:id="17"/>
      <w:bookmarkEnd w:id="18"/>
      <w:bookmarkEnd w:id="19"/>
    </w:p>
    <w:p w14:paraId="6E251458" w14:textId="2839C14F" w:rsidR="000C5549" w:rsidRPr="00FF3644" w:rsidRDefault="000C5549" w:rsidP="00FF3644">
      <w:r w:rsidRPr="00FF3644">
        <w:t xml:space="preserve">De structuur </w:t>
      </w:r>
      <w:r w:rsidR="00812746" w:rsidRPr="00FF3644">
        <w:t xml:space="preserve">van dit document </w:t>
      </w:r>
      <w:r w:rsidRPr="00FF3644">
        <w:t xml:space="preserve">is als volgt: o.b.v. een aantal uitgangspunten o.a. verantwoordelijkheden en taken in Hoofdstuk 2 worden een </w:t>
      </w:r>
      <w:r w:rsidR="00E57C67" w:rsidRPr="00FF3644">
        <w:t xml:space="preserve">drietal algemene </w:t>
      </w:r>
      <w:r w:rsidRPr="00FF3644">
        <w:t xml:space="preserve"> scenario</w:t>
      </w:r>
      <w:r w:rsidR="008542D0">
        <w:t>’</w:t>
      </w:r>
      <w:r w:rsidRPr="00FF3644">
        <w:t xml:space="preserve">s </w:t>
      </w:r>
      <w:r w:rsidR="008542D0">
        <w:t xml:space="preserve">van de werkprocessen tussen BAG en </w:t>
      </w:r>
      <w:proofErr w:type="spellStart"/>
      <w:r w:rsidR="008542D0">
        <w:t>Geo</w:t>
      </w:r>
      <w:proofErr w:type="spellEnd"/>
      <w:r w:rsidR="008542D0">
        <w:t xml:space="preserve"> </w:t>
      </w:r>
      <w:r w:rsidRPr="00FF3644">
        <w:t xml:space="preserve">geschetst in Hoofdstuk 3. In deze scenario’s worden bepaalde berichten </w:t>
      </w:r>
      <w:r w:rsidR="008542D0">
        <w:t xml:space="preserve">zoals </w:t>
      </w:r>
      <w:r w:rsidRPr="00FF3644">
        <w:t>verzoeken</w:t>
      </w:r>
      <w:r w:rsidR="008542D0">
        <w:t xml:space="preserve"> en </w:t>
      </w:r>
      <w:r w:rsidRPr="00FF3644">
        <w:t>leveringen verstuurd</w:t>
      </w:r>
      <w:r w:rsidR="008542D0">
        <w:t>. De inhoud van de berichten zijn nader gedefinieerd in Hoofdstuk 4 en Hoofdstuk 5.</w:t>
      </w:r>
    </w:p>
    <w:p w14:paraId="2E974E2D" w14:textId="77777777" w:rsidR="00473677" w:rsidRDefault="00473677" w:rsidP="00473677">
      <w:pPr>
        <w:pStyle w:val="Paragraaftitel"/>
      </w:pPr>
      <w:bookmarkStart w:id="20" w:name="_Toc434222911"/>
      <w:r>
        <w:t>Verbinding met de GEMMA Informatiearchitectuur</w:t>
      </w:r>
      <w:bookmarkEnd w:id="20"/>
    </w:p>
    <w:p w14:paraId="7D9EE019" w14:textId="77777777" w:rsidR="00473677" w:rsidRDefault="00473677" w:rsidP="00473677">
      <w:r>
        <w:t>De GEMMA Informatiearchitectuur</w:t>
      </w:r>
      <w:r>
        <w:rPr>
          <w:rStyle w:val="Voetnootmarkering"/>
        </w:rPr>
        <w:footnoteReference w:id="2"/>
      </w:r>
      <w:r>
        <w:t xml:space="preserve"> geeft inrichting aan de informatiehuishouding van gemeenten. De informatiehuishouding betreft de referentiecomponenten en applicatiefunctionaliteit waarmee de gegevens kunnen worden opgeslagen, geraadpleegd en processen kunnen worden ondersteund etc. Ook de informatiemodellen (RSGB, RGBZ, </w:t>
      </w:r>
      <w:proofErr w:type="spellStart"/>
      <w:r>
        <w:t>ImZTC</w:t>
      </w:r>
      <w:proofErr w:type="spellEnd"/>
      <w:r>
        <w:t>, etc.) en berichtenstandaarden (</w:t>
      </w:r>
      <w:proofErr w:type="spellStart"/>
      <w:r>
        <w:t>StUF</w:t>
      </w:r>
      <w:proofErr w:type="spellEnd"/>
      <w:r>
        <w:t xml:space="preserve">, </w:t>
      </w:r>
      <w:proofErr w:type="spellStart"/>
      <w:r>
        <w:t>StUF</w:t>
      </w:r>
      <w:proofErr w:type="spellEnd"/>
      <w:r>
        <w:t xml:space="preserve">-BG, </w:t>
      </w:r>
      <w:proofErr w:type="spellStart"/>
      <w:r>
        <w:t>StUF</w:t>
      </w:r>
      <w:proofErr w:type="spellEnd"/>
      <w:r>
        <w:t xml:space="preserve">-ZKN, etc.) die zorgen voor een efficiënte en gestandaardiseerde manier van informatie-uitwisseling, zijn onderdeel van de informatiearchitectuur. </w:t>
      </w:r>
    </w:p>
    <w:p w14:paraId="53081CEC" w14:textId="77777777" w:rsidR="00473677" w:rsidRDefault="00473677" w:rsidP="00473677"/>
    <w:p w14:paraId="794A794D" w14:textId="77777777" w:rsidR="00473677" w:rsidRPr="004B3E1A" w:rsidRDefault="00473677" w:rsidP="00473677">
      <w:r>
        <w:lastRenderedPageBreak/>
        <w:t>Figuur 2 geeft een overzicht van de GEMMA Referentiecomponenten</w:t>
      </w:r>
      <w:r>
        <w:rPr>
          <w:rStyle w:val="Voetnootmarkering"/>
        </w:rPr>
        <w:footnoteReference w:id="3"/>
      </w:r>
      <w:r>
        <w:t xml:space="preserve"> in gedeeld op beleidsthema’s zoals Milieu &amp; Mobiliteit en Ruimtelijke Ordening &amp; Wonen. De referentiecomponenten die relevant zijn voor het </w:t>
      </w:r>
      <w:proofErr w:type="spellStart"/>
      <w:r>
        <w:t>geoBAG</w:t>
      </w:r>
      <w:proofErr w:type="spellEnd"/>
      <w:r>
        <w:t>-koppelvlak zijn omcirkeld in rood. In onderstaande tabel wordt een vertaling gegeven tussen de naamgeving van de referentiecomponenten in dit koppelvlak en GEMMA.</w:t>
      </w:r>
    </w:p>
    <w:p w14:paraId="391C6A92" w14:textId="77777777" w:rsidR="00473677" w:rsidRDefault="00473677" w:rsidP="00473677"/>
    <w:tbl>
      <w:tblPr>
        <w:tblStyle w:val="Tabelraster"/>
        <w:tblW w:w="0" w:type="auto"/>
        <w:tblLook w:val="04A0" w:firstRow="1" w:lastRow="0" w:firstColumn="1" w:lastColumn="0" w:noHBand="0" w:noVBand="1"/>
      </w:tblPr>
      <w:tblGrid>
        <w:gridCol w:w="4439"/>
        <w:gridCol w:w="4439"/>
      </w:tblGrid>
      <w:tr w:rsidR="00473677" w:rsidRPr="00D637F8" w14:paraId="1A33B7B9" w14:textId="77777777" w:rsidTr="00F038D4">
        <w:tc>
          <w:tcPr>
            <w:tcW w:w="4439" w:type="dxa"/>
          </w:tcPr>
          <w:p w14:paraId="12313696" w14:textId="77777777" w:rsidR="00473677" w:rsidRPr="00F038D4" w:rsidRDefault="00473677" w:rsidP="00F038D4">
            <w:pPr>
              <w:rPr>
                <w:b/>
              </w:rPr>
            </w:pPr>
            <w:proofErr w:type="spellStart"/>
            <w:r w:rsidRPr="00F038D4">
              <w:rPr>
                <w:b/>
              </w:rPr>
              <w:t>Geonovum</w:t>
            </w:r>
            <w:proofErr w:type="spellEnd"/>
          </w:p>
        </w:tc>
        <w:tc>
          <w:tcPr>
            <w:tcW w:w="4439" w:type="dxa"/>
          </w:tcPr>
          <w:p w14:paraId="0507E047" w14:textId="77777777" w:rsidR="00473677" w:rsidRPr="00F038D4" w:rsidRDefault="00473677" w:rsidP="00F038D4">
            <w:pPr>
              <w:rPr>
                <w:b/>
              </w:rPr>
            </w:pPr>
            <w:r w:rsidRPr="00F038D4">
              <w:rPr>
                <w:b/>
              </w:rPr>
              <w:t>GEMMA</w:t>
            </w:r>
          </w:p>
        </w:tc>
      </w:tr>
      <w:tr w:rsidR="00473677" w14:paraId="1E06992B" w14:textId="77777777" w:rsidTr="00F038D4">
        <w:tc>
          <w:tcPr>
            <w:tcW w:w="4439" w:type="dxa"/>
          </w:tcPr>
          <w:p w14:paraId="4D1BE2F6" w14:textId="77777777" w:rsidR="00473677" w:rsidRDefault="00473677" w:rsidP="00F038D4">
            <w:r>
              <w:t>Registratie BAG</w:t>
            </w:r>
          </w:p>
        </w:tc>
        <w:tc>
          <w:tcPr>
            <w:tcW w:w="4439" w:type="dxa"/>
          </w:tcPr>
          <w:p w14:paraId="41DEDE65" w14:textId="77777777" w:rsidR="00473677" w:rsidRDefault="00473677" w:rsidP="00F038D4">
            <w:r>
              <w:t>BAG-administratie</w:t>
            </w:r>
          </w:p>
        </w:tc>
      </w:tr>
      <w:tr w:rsidR="00473677" w14:paraId="551D7EE9" w14:textId="77777777" w:rsidTr="00F038D4">
        <w:tc>
          <w:tcPr>
            <w:tcW w:w="4439" w:type="dxa"/>
          </w:tcPr>
          <w:p w14:paraId="7E2EBD3E" w14:textId="77777777" w:rsidR="00473677" w:rsidRDefault="00473677" w:rsidP="00F038D4">
            <w:r>
              <w:t>Registratie GEO</w:t>
            </w:r>
          </w:p>
        </w:tc>
        <w:tc>
          <w:tcPr>
            <w:tcW w:w="4439" w:type="dxa"/>
          </w:tcPr>
          <w:p w14:paraId="621EDD52" w14:textId="77777777" w:rsidR="00473677" w:rsidRDefault="00473677" w:rsidP="00F038D4">
            <w:r>
              <w:t>BGT-administratie</w:t>
            </w:r>
          </w:p>
        </w:tc>
      </w:tr>
      <w:tr w:rsidR="00473677" w14:paraId="360D9438" w14:textId="77777777" w:rsidTr="00F038D4">
        <w:tc>
          <w:tcPr>
            <w:tcW w:w="4439" w:type="dxa"/>
          </w:tcPr>
          <w:p w14:paraId="679A8E9A" w14:textId="77777777" w:rsidR="00473677" w:rsidRDefault="00473677" w:rsidP="00F038D4">
            <w:r>
              <w:t>Registratie GEO</w:t>
            </w:r>
          </w:p>
        </w:tc>
        <w:tc>
          <w:tcPr>
            <w:tcW w:w="4439" w:type="dxa"/>
          </w:tcPr>
          <w:p w14:paraId="2F5DA19B" w14:textId="77777777" w:rsidR="00473677" w:rsidRDefault="00473677" w:rsidP="00F038D4">
            <w:r>
              <w:t>GIS (Geografisch Informatie Systeem)</w:t>
            </w:r>
          </w:p>
        </w:tc>
      </w:tr>
      <w:tr w:rsidR="00473677" w14:paraId="6F6199A7" w14:textId="77777777" w:rsidTr="00F038D4">
        <w:tc>
          <w:tcPr>
            <w:tcW w:w="4439" w:type="dxa"/>
          </w:tcPr>
          <w:p w14:paraId="41FC0B2D" w14:textId="77777777" w:rsidR="00473677" w:rsidRDefault="00473677" w:rsidP="00F038D4">
            <w:r>
              <w:t>Registratie GEO</w:t>
            </w:r>
          </w:p>
        </w:tc>
        <w:tc>
          <w:tcPr>
            <w:tcW w:w="4439" w:type="dxa"/>
          </w:tcPr>
          <w:p w14:paraId="7D458739" w14:textId="77777777" w:rsidR="00473677" w:rsidRDefault="00473677" w:rsidP="00F038D4">
            <w:r>
              <w:t>CAD (Computer-</w:t>
            </w:r>
            <w:proofErr w:type="spellStart"/>
            <w:r>
              <w:t>Aided</w:t>
            </w:r>
            <w:proofErr w:type="spellEnd"/>
            <w:r>
              <w:t xml:space="preserve"> Design)</w:t>
            </w:r>
          </w:p>
        </w:tc>
      </w:tr>
    </w:tbl>
    <w:p w14:paraId="0E5096EE" w14:textId="77777777" w:rsidR="00473677" w:rsidRDefault="00473677" w:rsidP="00473677"/>
    <w:p w14:paraId="44BAD44B" w14:textId="77777777" w:rsidR="00473677" w:rsidRDefault="00473677" w:rsidP="00473677">
      <w:r w:rsidRPr="00BF04D6">
        <w:t>De GEMMA Softwarecatalogus</w:t>
      </w:r>
      <w:r>
        <w:rPr>
          <w:rStyle w:val="Voetnootmarkering"/>
        </w:rPr>
        <w:footnoteReference w:id="4"/>
      </w:r>
      <w:r w:rsidRPr="00BF04D6">
        <w:t xml:space="preserve"> is een online informatiesysteem dat het (verwachte) softwareaanbod voor gemeenten en het gebruik door gemeenten in kaart brengt.</w:t>
      </w:r>
      <w:r>
        <w:t xml:space="preserve"> Deze  catalogus is gebaseerd op de</w:t>
      </w:r>
      <w:r>
        <w:rPr>
          <w:noProof/>
        </w:rPr>
        <mc:AlternateContent>
          <mc:Choice Requires="wps">
            <w:drawing>
              <wp:anchor distT="0" distB="0" distL="114300" distR="114300" simplePos="0" relativeHeight="251663360" behindDoc="0" locked="0" layoutInCell="1" allowOverlap="1" wp14:anchorId="4E6F250D" wp14:editId="18ED3B77">
                <wp:simplePos x="0" y="0"/>
                <wp:positionH relativeFrom="column">
                  <wp:posOffset>-36830</wp:posOffset>
                </wp:positionH>
                <wp:positionV relativeFrom="paragraph">
                  <wp:posOffset>8963025</wp:posOffset>
                </wp:positionV>
                <wp:extent cx="5544820" cy="635"/>
                <wp:effectExtent l="0" t="0" r="0" b="0"/>
                <wp:wrapNone/>
                <wp:docPr id="8" name="Tekstvak 8"/>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a:effectLst/>
                      </wps:spPr>
                      <wps:txbx>
                        <w:txbxContent>
                          <w:p w14:paraId="563D1D27" w14:textId="77777777" w:rsidR="00473677" w:rsidRPr="004D114A" w:rsidRDefault="00473677" w:rsidP="00473677">
                            <w:pPr>
                              <w:pStyle w:val="Bijschrift"/>
                              <w:rPr>
                                <w:noProof/>
                              </w:rPr>
                            </w:pPr>
                            <w:r>
                              <w:t>Figuur 2: GEMMA referentiecomponenten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8" o:spid="_x0000_s1030" type="#_x0000_t202" style="position:absolute;left:0;text-align:left;margin-left:-2.9pt;margin-top:705.75pt;width:43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" stroked="f">
                <v:textbox style="mso-fit-shape-to-text:t" inset="0,0,0,0">
                  <w:txbxContent>
                    <w:p w14:paraId="563D1D27" w14:textId="77777777" w:rsidR="00473677" w:rsidRPr="004D114A" w:rsidRDefault="00473677" w:rsidP="00473677">
                      <w:pPr>
                        <w:pStyle w:val="Bijschrift"/>
                        <w:rPr>
                          <w:noProof/>
                        </w:rPr>
                      </w:pPr>
                      <w:r>
                        <w:t>Figuur 2: GEMMA referentiecomponenten</w:t>
                      </w:r>
                    </w:p>
                  </w:txbxContent>
                </v:textbox>
              </v:shape>
            </w:pict>
          </mc:Fallback>
        </mc:AlternateContent>
      </w:r>
      <w:r>
        <w:t xml:space="preserve"> naamgeving en structuur van de GEMMA Referentiecomponenten. Met de bovenstaande </w:t>
      </w:r>
      <w:proofErr w:type="spellStart"/>
      <w:r>
        <w:t>mapping</w:t>
      </w:r>
      <w:proofErr w:type="spellEnd"/>
      <w:r>
        <w:t xml:space="preserve"> zijn software leveranciers instaat om de </w:t>
      </w:r>
      <w:proofErr w:type="spellStart"/>
      <w:r>
        <w:t>geoBAG</w:t>
      </w:r>
      <w:proofErr w:type="spellEnd"/>
      <w:r>
        <w:t>-koppeling op de juiste manier in te voeren in de software catalogus.</w:t>
      </w:r>
    </w:p>
    <w:p w14:paraId="6F1FBD3E" w14:textId="2FABF60D" w:rsidR="00D16D8A" w:rsidRPr="00381490" w:rsidRDefault="00473677">
      <w:pPr>
        <w:spacing w:line="240" w:lineRule="auto"/>
        <w:rPr>
          <w:noProof/>
        </w:rPr>
        <w:pPrChange w:id="21" w:author="Henri Korver" w:date="2015-09-18T09:57:00Z">
          <w:pPr/>
        </w:pPrChange>
      </w:pPr>
      <w:ins w:id="22" w:author="Henri Korver" w:date="2015-09-18T09:56:00Z">
        <w:r w:rsidRPr="00473677">
          <w:rPr>
            <w:noProof/>
          </w:rPr>
          <w:lastRenderedPageBreak/>
          <w:drawing>
            <wp:inline distT="0" distB="0" distL="0" distR="0" wp14:anchorId="724BE49D" wp14:editId="120C5CBC">
              <wp:extent cx="5544820" cy="5728970"/>
              <wp:effectExtent l="0" t="0" r="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4820" cy="5728970"/>
                      </a:xfrm>
                      <a:prstGeom prst="rect">
                        <a:avLst/>
                      </a:prstGeom>
                      <a:noFill/>
                      <a:ln>
                        <a:noFill/>
                      </a:ln>
                    </pic:spPr>
                  </pic:pic>
                </a:graphicData>
              </a:graphic>
            </wp:inline>
          </w:drawing>
        </w:r>
      </w:ins>
      <w:r w:rsidR="00D16D8A" w:rsidRPr="00D16D8A">
        <w:t xml:space="preserve"> </w:t>
      </w:r>
      <w:ins w:id="23" w:author="Henri Korver" w:date="2015-09-18T09:57:00Z">
        <w:r w:rsidR="00D16D8A">
          <w:t>Figuur 2</w:t>
        </w:r>
      </w:ins>
      <w:ins w:id="24" w:author="Henri Korver" w:date="2015-09-18T10:04:00Z">
        <w:r w:rsidR="00D16D8A">
          <w:t>: Gemma Referentiecomponenten</w:t>
        </w:r>
      </w:ins>
    </w:p>
    <w:p w14:paraId="4889797E" w14:textId="0B40F99C" w:rsidR="00473677" w:rsidRDefault="00473677" w:rsidP="00473677">
      <w:pPr>
        <w:spacing w:line="240" w:lineRule="auto"/>
      </w:pPr>
      <w:ins w:id="25" w:author="Henri Korver" w:date="2015-09-18T09:57:00Z">
        <w:r w:rsidRPr="00473677">
          <w:rPr>
            <w:noProof/>
          </w:rPr>
          <mc:AlternateContent>
            <mc:Choice Requires="wps">
              <w:drawing>
                <wp:anchor distT="0" distB="0" distL="114300" distR="114300" simplePos="0" relativeHeight="251666432" behindDoc="0" locked="0" layoutInCell="1" allowOverlap="1" wp14:anchorId="106CF705" wp14:editId="3F4D45F8">
                  <wp:simplePos x="0" y="0"/>
                  <wp:positionH relativeFrom="column">
                    <wp:posOffset>173990</wp:posOffset>
                  </wp:positionH>
                  <wp:positionV relativeFrom="paragraph">
                    <wp:posOffset>6057265</wp:posOffset>
                  </wp:positionV>
                  <wp:extent cx="5544820" cy="635"/>
                  <wp:effectExtent l="0" t="0" r="0" b="0"/>
                  <wp:wrapNone/>
                  <wp:docPr id="17" name="Tekstvak 17"/>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a:effectLst/>
                        </wps:spPr>
                        <wps:txbx>
                          <w:txbxContent>
                            <w:p w14:paraId="1361BDB6" w14:textId="77777777" w:rsidR="00D16D8A" w:rsidRDefault="00D16D8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7" o:spid="_x0000_s1031" type="#_x0000_t202" style="position:absolute;left:0;text-align:left;margin-left:13.7pt;margin-top:476.95pt;width:436.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" stroked="f">
                  <v:textbox style="mso-fit-shape-to-text:t" inset="0,0,0,0">
                    <w:txbxContent>
                      <w:p w14:paraId="1361BDB6" w14:textId="77777777" w:rsidR="00D16D8A" w:rsidRDefault="00D16D8A"/>
                    </w:txbxContent>
                  </v:textbox>
                </v:shape>
              </w:pict>
            </mc:Fallback>
          </mc:AlternateContent>
        </w:r>
      </w:ins>
    </w:p>
    <w:p w14:paraId="0F48E301" w14:textId="12821C0E" w:rsidR="006C1437" w:rsidRPr="00A91033" w:rsidRDefault="006C1437" w:rsidP="006C1437">
      <w:pPr>
        <w:pStyle w:val="Paragraaftitel"/>
        <w:keepLines/>
        <w:tabs>
          <w:tab w:val="clear" w:pos="709"/>
          <w:tab w:val="num" w:pos="567"/>
        </w:tabs>
        <w:ind w:left="0"/>
      </w:pPr>
      <w:bookmarkStart w:id="26" w:name="_Toc434222912"/>
      <w:r w:rsidRPr="00A91033">
        <w:t>Referenties</w:t>
      </w:r>
      <w:bookmarkEnd w:id="26"/>
    </w:p>
    <w:p w14:paraId="7A3944B3" w14:textId="4C263199" w:rsidR="006C1437" w:rsidRPr="00A91033" w:rsidRDefault="006C1437" w:rsidP="006C1437">
      <w:pPr>
        <w:keepLines/>
      </w:pPr>
      <w:r w:rsidRPr="00A91033">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erichtenverkeer is gebaseerd op de volgende standaarden:</w:t>
      </w:r>
    </w:p>
    <w:p w14:paraId="020D6EBB" w14:textId="77777777" w:rsidR="006C1437" w:rsidRPr="00A91033" w:rsidRDefault="006C1437" w:rsidP="006C1437">
      <w:pPr>
        <w:keepLines/>
      </w:pPr>
    </w:p>
    <w:tbl>
      <w:tblPr>
        <w:tblStyle w:val="Tabelraster"/>
        <w:tblW w:w="906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08"/>
        <w:gridCol w:w="3483"/>
        <w:gridCol w:w="894"/>
        <w:gridCol w:w="1848"/>
        <w:gridCol w:w="1435"/>
      </w:tblGrid>
      <w:tr w:rsidR="006C1437" w:rsidRPr="00A91033" w14:paraId="5FB1C89E" w14:textId="77777777" w:rsidTr="002B6683">
        <w:tc>
          <w:tcPr>
            <w:tcW w:w="1408" w:type="dxa"/>
          </w:tcPr>
          <w:p w14:paraId="585DBE65" w14:textId="77777777" w:rsidR="006C1437" w:rsidRPr="002D2108" w:rsidRDefault="006C1437" w:rsidP="002B6683">
            <w:pPr>
              <w:keepLines/>
              <w:rPr>
                <w:b/>
              </w:rPr>
            </w:pPr>
            <w:r w:rsidRPr="002D2108">
              <w:rPr>
                <w:b/>
              </w:rPr>
              <w:t>Afkorting</w:t>
            </w:r>
          </w:p>
        </w:tc>
        <w:tc>
          <w:tcPr>
            <w:tcW w:w="3483" w:type="dxa"/>
          </w:tcPr>
          <w:p w14:paraId="1F5E06F5" w14:textId="77777777" w:rsidR="006C1437" w:rsidRPr="002D2108" w:rsidRDefault="006C1437" w:rsidP="002B6683">
            <w:pPr>
              <w:keepLines/>
              <w:rPr>
                <w:b/>
              </w:rPr>
            </w:pPr>
            <w:r w:rsidRPr="002D2108">
              <w:rPr>
                <w:b/>
              </w:rPr>
              <w:t>Document</w:t>
            </w:r>
          </w:p>
        </w:tc>
        <w:tc>
          <w:tcPr>
            <w:tcW w:w="894" w:type="dxa"/>
          </w:tcPr>
          <w:p w14:paraId="753D9C73" w14:textId="77777777" w:rsidR="006C1437" w:rsidRPr="002D2108" w:rsidRDefault="006C1437" w:rsidP="002B6683">
            <w:pPr>
              <w:keepLines/>
              <w:rPr>
                <w:b/>
              </w:rPr>
            </w:pPr>
            <w:r w:rsidRPr="002D2108">
              <w:rPr>
                <w:b/>
              </w:rPr>
              <w:t>Versie</w:t>
            </w:r>
          </w:p>
        </w:tc>
        <w:tc>
          <w:tcPr>
            <w:tcW w:w="1848" w:type="dxa"/>
          </w:tcPr>
          <w:p w14:paraId="57A7D180" w14:textId="77777777" w:rsidR="006C1437" w:rsidRPr="002D2108" w:rsidRDefault="006C1437" w:rsidP="002B6683">
            <w:pPr>
              <w:keepLines/>
              <w:ind w:left="360"/>
              <w:rPr>
                <w:b/>
              </w:rPr>
            </w:pPr>
            <w:r w:rsidRPr="002D2108">
              <w:rPr>
                <w:b/>
              </w:rPr>
              <w:t>Datum</w:t>
            </w:r>
          </w:p>
        </w:tc>
        <w:tc>
          <w:tcPr>
            <w:tcW w:w="1435" w:type="dxa"/>
          </w:tcPr>
          <w:p w14:paraId="5C1D00BA" w14:textId="77777777" w:rsidR="006C1437" w:rsidRPr="002D2108" w:rsidRDefault="006C1437" w:rsidP="002B6683">
            <w:pPr>
              <w:keepLines/>
              <w:rPr>
                <w:b/>
              </w:rPr>
            </w:pPr>
            <w:r w:rsidRPr="002D2108">
              <w:rPr>
                <w:b/>
              </w:rPr>
              <w:t>Auteur c.q. beheerder</w:t>
            </w:r>
          </w:p>
        </w:tc>
      </w:tr>
      <w:tr w:rsidR="006C1437" w:rsidRPr="00A91033" w14:paraId="07474B28" w14:textId="77777777" w:rsidTr="002B6683">
        <w:tc>
          <w:tcPr>
            <w:tcW w:w="1408" w:type="dxa"/>
          </w:tcPr>
          <w:p w14:paraId="426A4890" w14:textId="77777777" w:rsidR="006C1437" w:rsidRPr="00A91033" w:rsidRDefault="006C1437" w:rsidP="002B6683">
            <w:pPr>
              <w:keepLines/>
            </w:pPr>
            <w:r w:rsidRPr="00A91033">
              <w:t>[BGT]</w:t>
            </w:r>
          </w:p>
        </w:tc>
        <w:tc>
          <w:tcPr>
            <w:tcW w:w="3483" w:type="dxa"/>
          </w:tcPr>
          <w:p w14:paraId="026E9D20" w14:textId="77777777" w:rsidR="006C1437" w:rsidRPr="00A91033" w:rsidRDefault="006C1437" w:rsidP="002B6683">
            <w:pPr>
              <w:keepLines/>
            </w:pPr>
            <w:r w:rsidRPr="00A91033">
              <w:t>Gegevenscatalogus BGT</w:t>
            </w:r>
          </w:p>
        </w:tc>
        <w:tc>
          <w:tcPr>
            <w:tcW w:w="894" w:type="dxa"/>
          </w:tcPr>
          <w:p w14:paraId="688E7BCF" w14:textId="77777777" w:rsidR="006C1437" w:rsidRPr="00A91033" w:rsidRDefault="006C1437" w:rsidP="002B6683">
            <w:pPr>
              <w:keepLines/>
            </w:pPr>
            <w:r w:rsidRPr="00A91033">
              <w:t>1.1.1</w:t>
            </w:r>
          </w:p>
        </w:tc>
        <w:tc>
          <w:tcPr>
            <w:tcW w:w="1848" w:type="dxa"/>
          </w:tcPr>
          <w:p w14:paraId="3D30B454" w14:textId="77777777" w:rsidR="006C1437" w:rsidRPr="00A91033" w:rsidRDefault="006C1437" w:rsidP="002B6683">
            <w:pPr>
              <w:keepLines/>
            </w:pPr>
            <w:r w:rsidRPr="00A91033">
              <w:t>Juli 2013</w:t>
            </w:r>
          </w:p>
        </w:tc>
        <w:tc>
          <w:tcPr>
            <w:tcW w:w="1435" w:type="dxa"/>
          </w:tcPr>
          <w:p w14:paraId="1082DC3A" w14:textId="77777777" w:rsidR="006C1437" w:rsidRPr="00A91033" w:rsidRDefault="006C1437" w:rsidP="002B6683">
            <w:pPr>
              <w:keepLines/>
            </w:pPr>
            <w:proofErr w:type="spellStart"/>
            <w:r w:rsidRPr="00A91033">
              <w:t>Geonovum</w:t>
            </w:r>
            <w:proofErr w:type="spellEnd"/>
          </w:p>
        </w:tc>
      </w:tr>
      <w:tr w:rsidR="006C1437" w:rsidRPr="00A91033" w14:paraId="1E219ACD" w14:textId="77777777" w:rsidTr="002B6683">
        <w:tc>
          <w:tcPr>
            <w:tcW w:w="1408" w:type="dxa"/>
          </w:tcPr>
          <w:p w14:paraId="551AE5D7" w14:textId="77777777" w:rsidR="006C1437" w:rsidRPr="00A91033" w:rsidRDefault="006C1437" w:rsidP="002B6683">
            <w:pPr>
              <w:keepLines/>
            </w:pPr>
            <w:r w:rsidRPr="00A91033">
              <w:t>[IMGeo]</w:t>
            </w:r>
          </w:p>
        </w:tc>
        <w:tc>
          <w:tcPr>
            <w:tcW w:w="3483" w:type="dxa"/>
          </w:tcPr>
          <w:p w14:paraId="03F05EAC" w14:textId="77777777" w:rsidR="006C1437" w:rsidRPr="00A91033" w:rsidRDefault="006C1437" w:rsidP="002B6683">
            <w:pPr>
              <w:keepLines/>
            </w:pPr>
            <w:r w:rsidRPr="00A91033">
              <w:t>Gegevenscatalogus IMGeo</w:t>
            </w:r>
          </w:p>
        </w:tc>
        <w:tc>
          <w:tcPr>
            <w:tcW w:w="894" w:type="dxa"/>
          </w:tcPr>
          <w:p w14:paraId="376C9FBC" w14:textId="77777777" w:rsidR="006C1437" w:rsidRPr="00A91033" w:rsidRDefault="006C1437" w:rsidP="002B6683">
            <w:pPr>
              <w:keepLines/>
            </w:pPr>
            <w:r w:rsidRPr="00A91033">
              <w:t>2.1.1</w:t>
            </w:r>
          </w:p>
        </w:tc>
        <w:tc>
          <w:tcPr>
            <w:tcW w:w="1848" w:type="dxa"/>
          </w:tcPr>
          <w:p w14:paraId="5D38D26D" w14:textId="77777777" w:rsidR="006C1437" w:rsidRPr="00A91033" w:rsidRDefault="006C1437" w:rsidP="002B6683">
            <w:pPr>
              <w:keepLines/>
            </w:pPr>
            <w:r w:rsidRPr="00A91033">
              <w:t>Juli 2013</w:t>
            </w:r>
          </w:p>
        </w:tc>
        <w:tc>
          <w:tcPr>
            <w:tcW w:w="1435" w:type="dxa"/>
          </w:tcPr>
          <w:p w14:paraId="67ED8559" w14:textId="77777777" w:rsidR="006C1437" w:rsidRPr="00A91033" w:rsidRDefault="006C1437" w:rsidP="002B6683">
            <w:pPr>
              <w:keepLines/>
            </w:pPr>
            <w:proofErr w:type="spellStart"/>
            <w:r w:rsidRPr="00A91033">
              <w:t>Geonovum</w:t>
            </w:r>
            <w:proofErr w:type="spellEnd"/>
          </w:p>
        </w:tc>
      </w:tr>
      <w:tr w:rsidR="006C1437" w:rsidRPr="00A91033" w14:paraId="04FC4E81" w14:textId="77777777" w:rsidTr="002B6683">
        <w:tc>
          <w:tcPr>
            <w:tcW w:w="1408" w:type="dxa"/>
          </w:tcPr>
          <w:p w14:paraId="6A43BBA0" w14:textId="6A5CAD52" w:rsidR="006C1437" w:rsidRDefault="006C1437" w:rsidP="002B6683">
            <w:pPr>
              <w:keepLines/>
            </w:pPr>
            <w:r>
              <w:t>[BAG-P]</w:t>
            </w:r>
          </w:p>
        </w:tc>
        <w:tc>
          <w:tcPr>
            <w:tcW w:w="3483" w:type="dxa"/>
          </w:tcPr>
          <w:p w14:paraId="4381DD30" w14:textId="6851F530" w:rsidR="006C1437" w:rsidRDefault="006C1437" w:rsidP="002B6683">
            <w:pPr>
              <w:keepLines/>
            </w:pPr>
            <w:r>
              <w:t>BAG processenhandboek</w:t>
            </w:r>
          </w:p>
        </w:tc>
        <w:tc>
          <w:tcPr>
            <w:tcW w:w="894" w:type="dxa"/>
          </w:tcPr>
          <w:p w14:paraId="680F6223" w14:textId="4675ECCC" w:rsidR="006C1437" w:rsidRDefault="002B6683" w:rsidP="002B6683">
            <w:pPr>
              <w:keepLines/>
            </w:pPr>
            <w:r>
              <w:t>2013</w:t>
            </w:r>
          </w:p>
        </w:tc>
        <w:tc>
          <w:tcPr>
            <w:tcW w:w="1848" w:type="dxa"/>
          </w:tcPr>
          <w:p w14:paraId="3134C18A" w14:textId="350A2793" w:rsidR="006C1437" w:rsidRDefault="002B6683" w:rsidP="002B6683">
            <w:pPr>
              <w:keepLines/>
            </w:pPr>
            <w:r>
              <w:t>11 februari 2014</w:t>
            </w:r>
          </w:p>
        </w:tc>
        <w:tc>
          <w:tcPr>
            <w:tcW w:w="1435" w:type="dxa"/>
          </w:tcPr>
          <w:p w14:paraId="4FF1A964" w14:textId="60394036" w:rsidR="006C1437" w:rsidRDefault="002B6683" w:rsidP="002B6683">
            <w:pPr>
              <w:keepLines/>
            </w:pPr>
            <w:r>
              <w:t>Kadaster</w:t>
            </w:r>
          </w:p>
        </w:tc>
      </w:tr>
      <w:tr w:rsidR="006C1437" w:rsidRPr="00A91033" w14:paraId="31651515" w14:textId="77777777" w:rsidTr="002B6683">
        <w:tc>
          <w:tcPr>
            <w:tcW w:w="1408" w:type="dxa"/>
          </w:tcPr>
          <w:p w14:paraId="127D5DB8" w14:textId="77777777" w:rsidR="006C1437" w:rsidRPr="00A91033" w:rsidRDefault="006C1437" w:rsidP="002B6683">
            <w:pPr>
              <w:keepLines/>
            </w:pPr>
            <w:r w:rsidRPr="00A91033">
              <w:t>[</w:t>
            </w:r>
            <w:proofErr w:type="spellStart"/>
            <w:r w:rsidRPr="00A91033">
              <w:t>StUF</w:t>
            </w:r>
            <w:proofErr w:type="spellEnd"/>
            <w:r w:rsidRPr="00A91033">
              <w:t>]</w:t>
            </w:r>
          </w:p>
        </w:tc>
        <w:tc>
          <w:tcPr>
            <w:tcW w:w="3483" w:type="dxa"/>
          </w:tcPr>
          <w:p w14:paraId="6E81201A" w14:textId="77777777" w:rsidR="006C1437" w:rsidRPr="00A91033" w:rsidRDefault="006C1437" w:rsidP="002B6683">
            <w:pPr>
              <w:keepLines/>
            </w:pPr>
            <w:proofErr w:type="spellStart"/>
            <w:r w:rsidRPr="00A91033">
              <w:t>StUF</w:t>
            </w:r>
            <w:proofErr w:type="spellEnd"/>
            <w:r w:rsidRPr="00A91033">
              <w:t xml:space="preserve"> 03.01: In Gebruik</w:t>
            </w:r>
          </w:p>
        </w:tc>
        <w:tc>
          <w:tcPr>
            <w:tcW w:w="894" w:type="dxa"/>
          </w:tcPr>
          <w:p w14:paraId="6AB9717D" w14:textId="21DC22BB" w:rsidR="006C1437" w:rsidRPr="002B6683" w:rsidRDefault="002B6683" w:rsidP="002B6683">
            <w:pPr>
              <w:keepLines/>
            </w:pPr>
            <w:r w:rsidRPr="002B6683">
              <w:t>22</w:t>
            </w:r>
          </w:p>
        </w:tc>
        <w:tc>
          <w:tcPr>
            <w:tcW w:w="1848" w:type="dxa"/>
          </w:tcPr>
          <w:p w14:paraId="6743C5EA" w14:textId="7D00C9D2" w:rsidR="006C1437" w:rsidRPr="002B6683" w:rsidRDefault="006C1437" w:rsidP="002B6683">
            <w:pPr>
              <w:keepLines/>
            </w:pPr>
            <w:r w:rsidRPr="002B6683">
              <w:t xml:space="preserve">1 </w:t>
            </w:r>
            <w:r w:rsidR="002B6683" w:rsidRPr="002B6683">
              <w:t>juli</w:t>
            </w:r>
            <w:r w:rsidRPr="002B6683">
              <w:t xml:space="preserve"> 201</w:t>
            </w:r>
            <w:r w:rsidR="002B6683" w:rsidRPr="002B6683">
              <w:t>5</w:t>
            </w:r>
          </w:p>
        </w:tc>
        <w:tc>
          <w:tcPr>
            <w:tcW w:w="1435" w:type="dxa"/>
          </w:tcPr>
          <w:p w14:paraId="2E0C855D" w14:textId="77777777" w:rsidR="006C1437" w:rsidRPr="002B6683" w:rsidRDefault="006C1437" w:rsidP="002B6683">
            <w:pPr>
              <w:keepLines/>
            </w:pPr>
            <w:r w:rsidRPr="002B6683">
              <w:t>KING</w:t>
            </w:r>
          </w:p>
        </w:tc>
      </w:tr>
    </w:tbl>
    <w:p w14:paraId="0DE6875F" w14:textId="77777777" w:rsidR="006C1437" w:rsidRPr="00A91033" w:rsidRDefault="006C1437" w:rsidP="006C1437">
      <w:pPr>
        <w:keepLines/>
      </w:pPr>
    </w:p>
    <w:p w14:paraId="47C491B8" w14:textId="77777777" w:rsidR="006C1437" w:rsidRDefault="006C1437" w:rsidP="006C1437">
      <w:pPr>
        <w:spacing w:line="240" w:lineRule="auto"/>
        <w:jc w:val="left"/>
      </w:pPr>
    </w:p>
    <w:p w14:paraId="5B172A04" w14:textId="7272D2E0" w:rsidR="006C1437" w:rsidRPr="00A91033" w:rsidRDefault="006C1437" w:rsidP="006C1437">
      <w:pPr>
        <w:keepLines/>
      </w:pPr>
      <w:r w:rsidRPr="00A91033">
        <w:lastRenderedPageBreak/>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erichtenverkeer hanteert verder de volgende documenten en bestanden die toegepast dienen te worden bij de implementatie:</w:t>
      </w:r>
    </w:p>
    <w:p w14:paraId="22B3C40E" w14:textId="77777777" w:rsidR="006C1437" w:rsidRPr="00A91033" w:rsidRDefault="006C1437" w:rsidP="006C1437">
      <w:pPr>
        <w:keepLines/>
      </w:pPr>
    </w:p>
    <w:tbl>
      <w:tblPr>
        <w:tblStyle w:val="Tabelraster"/>
        <w:tblW w:w="4737"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54"/>
        <w:gridCol w:w="3050"/>
        <w:gridCol w:w="1169"/>
        <w:gridCol w:w="1201"/>
        <w:gridCol w:w="1480"/>
        <w:gridCol w:w="57"/>
      </w:tblGrid>
      <w:tr w:rsidR="006C1437" w:rsidRPr="00A91033" w14:paraId="3D9B8B00" w14:textId="77777777" w:rsidTr="002B6683">
        <w:tc>
          <w:tcPr>
            <w:tcW w:w="864" w:type="pct"/>
          </w:tcPr>
          <w:p w14:paraId="65751670" w14:textId="77777777" w:rsidR="006C1437" w:rsidRPr="00A91033" w:rsidRDefault="006C1437" w:rsidP="002B6683">
            <w:pPr>
              <w:keepLines/>
              <w:ind w:left="360"/>
            </w:pPr>
            <w:r w:rsidRPr="002D2108">
              <w:rPr>
                <w:b/>
              </w:rPr>
              <w:t>Afkorting</w:t>
            </w:r>
          </w:p>
        </w:tc>
        <w:tc>
          <w:tcPr>
            <w:tcW w:w="1813" w:type="pct"/>
          </w:tcPr>
          <w:p w14:paraId="57EAC038" w14:textId="77777777" w:rsidR="006C1437" w:rsidRPr="00A91033" w:rsidRDefault="006C1437" w:rsidP="002B6683">
            <w:pPr>
              <w:keepLines/>
              <w:ind w:left="360"/>
            </w:pPr>
            <w:r w:rsidRPr="002D2108">
              <w:rPr>
                <w:b/>
              </w:rPr>
              <w:t>Document / bestand</w:t>
            </w:r>
          </w:p>
        </w:tc>
        <w:tc>
          <w:tcPr>
            <w:tcW w:w="695" w:type="pct"/>
          </w:tcPr>
          <w:p w14:paraId="63DD1602" w14:textId="77777777" w:rsidR="006C1437" w:rsidRPr="00A91033" w:rsidRDefault="006C1437" w:rsidP="002B6683">
            <w:pPr>
              <w:keepLines/>
              <w:ind w:left="360"/>
            </w:pPr>
            <w:r w:rsidRPr="002D2108">
              <w:rPr>
                <w:b/>
              </w:rPr>
              <w:t>Versie</w:t>
            </w:r>
          </w:p>
        </w:tc>
        <w:tc>
          <w:tcPr>
            <w:tcW w:w="714" w:type="pct"/>
          </w:tcPr>
          <w:p w14:paraId="33A2399F" w14:textId="77777777" w:rsidR="006C1437" w:rsidRPr="00A91033" w:rsidRDefault="006C1437" w:rsidP="002B6683">
            <w:pPr>
              <w:keepLines/>
              <w:ind w:left="360"/>
            </w:pPr>
            <w:r w:rsidRPr="002D2108">
              <w:rPr>
                <w:b/>
              </w:rPr>
              <w:t>Datum</w:t>
            </w:r>
          </w:p>
        </w:tc>
        <w:tc>
          <w:tcPr>
            <w:tcW w:w="914" w:type="pct"/>
            <w:gridSpan w:val="2"/>
          </w:tcPr>
          <w:p w14:paraId="71895C01" w14:textId="77777777" w:rsidR="006C1437" w:rsidRPr="00A91033" w:rsidRDefault="006C1437" w:rsidP="002B6683">
            <w:pPr>
              <w:keepLines/>
              <w:spacing w:line="240" w:lineRule="auto"/>
              <w:ind w:left="360"/>
              <w:jc w:val="left"/>
            </w:pPr>
            <w:r w:rsidRPr="002D2108">
              <w:rPr>
                <w:b/>
              </w:rPr>
              <w:t>Auteur c.q. beheerder</w:t>
            </w:r>
          </w:p>
        </w:tc>
      </w:tr>
      <w:tr w:rsidR="006C1437" w:rsidRPr="00A91033" w14:paraId="4A0BDE9E" w14:textId="77777777" w:rsidTr="002B6683">
        <w:trPr>
          <w:gridAfter w:val="1"/>
          <w:wAfter w:w="34" w:type="pct"/>
        </w:trPr>
        <w:tc>
          <w:tcPr>
            <w:tcW w:w="864" w:type="pct"/>
          </w:tcPr>
          <w:p w14:paraId="13304390" w14:textId="77777777" w:rsidR="006C1437" w:rsidRPr="00A91033" w:rsidRDefault="006C1437" w:rsidP="002B6683">
            <w:pPr>
              <w:keepLines/>
              <w:ind w:left="360"/>
            </w:pPr>
            <w:r w:rsidRPr="00A91033">
              <w:t>[XSD]</w:t>
            </w:r>
          </w:p>
        </w:tc>
        <w:tc>
          <w:tcPr>
            <w:tcW w:w="1813" w:type="pct"/>
          </w:tcPr>
          <w:p w14:paraId="3D9CA682" w14:textId="59DBDC81" w:rsidR="006C1437" w:rsidRPr="00A91033" w:rsidRDefault="006C1437" w:rsidP="006C1437">
            <w:pPr>
              <w:keepLines/>
              <w:ind w:left="360"/>
            </w:pPr>
            <w:r w:rsidRPr="00A91033">
              <w:t xml:space="preserve">Berichtenschema </w:t>
            </w:r>
            <w:proofErr w:type="spellStart"/>
            <w:r w:rsidRPr="00A91033">
              <w:t>StUF-Geo</w:t>
            </w:r>
            <w:proofErr w:type="spellEnd"/>
            <w:r w:rsidRPr="00A91033">
              <w:t xml:space="preserve"> </w:t>
            </w:r>
            <w:r>
              <w:t>BAG</w:t>
            </w:r>
          </w:p>
        </w:tc>
        <w:tc>
          <w:tcPr>
            <w:tcW w:w="695" w:type="pct"/>
          </w:tcPr>
          <w:p w14:paraId="3DAC8FBC" w14:textId="77777777" w:rsidR="006C1437" w:rsidRPr="00A91033" w:rsidRDefault="006C1437" w:rsidP="002B6683">
            <w:pPr>
              <w:keepLines/>
              <w:ind w:left="360"/>
            </w:pPr>
            <w:r>
              <w:t>‡‡‡</w:t>
            </w:r>
          </w:p>
        </w:tc>
        <w:tc>
          <w:tcPr>
            <w:tcW w:w="714" w:type="pct"/>
          </w:tcPr>
          <w:p w14:paraId="2012F637" w14:textId="77777777" w:rsidR="006C1437" w:rsidRPr="00A91033" w:rsidRDefault="006C1437" w:rsidP="002B6683">
            <w:pPr>
              <w:keepLines/>
              <w:ind w:left="360"/>
            </w:pPr>
            <w:r>
              <w:t>‡‡‡</w:t>
            </w:r>
          </w:p>
        </w:tc>
        <w:tc>
          <w:tcPr>
            <w:tcW w:w="880" w:type="pct"/>
          </w:tcPr>
          <w:p w14:paraId="127C6A6F" w14:textId="77777777" w:rsidR="006C1437" w:rsidRPr="00A91033" w:rsidRDefault="006C1437" w:rsidP="002B6683">
            <w:pPr>
              <w:keepLines/>
              <w:ind w:left="360"/>
            </w:pPr>
            <w:proofErr w:type="spellStart"/>
            <w:r w:rsidRPr="00A91033">
              <w:t>Geonovum</w:t>
            </w:r>
            <w:proofErr w:type="spellEnd"/>
          </w:p>
        </w:tc>
      </w:tr>
      <w:tr w:rsidR="006C1437" w:rsidRPr="00A91033" w14:paraId="2E796336" w14:textId="77777777" w:rsidTr="002B6683">
        <w:trPr>
          <w:gridAfter w:val="1"/>
          <w:wAfter w:w="34" w:type="pct"/>
        </w:trPr>
        <w:tc>
          <w:tcPr>
            <w:tcW w:w="864" w:type="pct"/>
          </w:tcPr>
          <w:p w14:paraId="44683960" w14:textId="77777777" w:rsidR="006C1437" w:rsidRPr="00A91033" w:rsidRDefault="006C1437" w:rsidP="002B6683">
            <w:pPr>
              <w:keepLines/>
              <w:ind w:left="360"/>
            </w:pPr>
            <w:r w:rsidRPr="00A91033">
              <w:t>[WSDL]</w:t>
            </w:r>
          </w:p>
        </w:tc>
        <w:tc>
          <w:tcPr>
            <w:tcW w:w="1813" w:type="pct"/>
          </w:tcPr>
          <w:p w14:paraId="6D6DF9E1" w14:textId="5FFA5D18" w:rsidR="006C1437" w:rsidRPr="00A91033" w:rsidRDefault="006C1437" w:rsidP="006C1437">
            <w:pPr>
              <w:keepLines/>
              <w:ind w:left="360"/>
            </w:pPr>
            <w:r w:rsidRPr="00A91033">
              <w:t xml:space="preserve">Servicebeschrijving </w:t>
            </w:r>
            <w:proofErr w:type="spellStart"/>
            <w:r w:rsidRPr="00A91033">
              <w:t>StUF-Geo</w:t>
            </w:r>
            <w:proofErr w:type="spellEnd"/>
            <w:r w:rsidRPr="00A91033">
              <w:t xml:space="preserve"> </w:t>
            </w:r>
            <w:r>
              <w:t>BAG</w:t>
            </w:r>
          </w:p>
        </w:tc>
        <w:tc>
          <w:tcPr>
            <w:tcW w:w="695" w:type="pct"/>
          </w:tcPr>
          <w:p w14:paraId="2F181D0F" w14:textId="77777777" w:rsidR="006C1437" w:rsidRPr="00A91033" w:rsidRDefault="006C1437" w:rsidP="002B6683">
            <w:pPr>
              <w:keepLines/>
              <w:ind w:left="360"/>
            </w:pPr>
            <w:r>
              <w:t>‡‡‡</w:t>
            </w:r>
          </w:p>
        </w:tc>
        <w:tc>
          <w:tcPr>
            <w:tcW w:w="714" w:type="pct"/>
          </w:tcPr>
          <w:p w14:paraId="4B1F86B7" w14:textId="77777777" w:rsidR="006C1437" w:rsidRPr="00A91033" w:rsidRDefault="006C1437" w:rsidP="002B6683">
            <w:pPr>
              <w:keepLines/>
              <w:ind w:left="360"/>
            </w:pPr>
            <w:r>
              <w:t>‡‡‡</w:t>
            </w:r>
          </w:p>
        </w:tc>
        <w:tc>
          <w:tcPr>
            <w:tcW w:w="880" w:type="pct"/>
          </w:tcPr>
          <w:p w14:paraId="137FF226" w14:textId="77777777" w:rsidR="006C1437" w:rsidRPr="00A91033" w:rsidRDefault="006C1437" w:rsidP="002B6683">
            <w:pPr>
              <w:keepLines/>
              <w:ind w:left="360"/>
            </w:pPr>
            <w:proofErr w:type="spellStart"/>
            <w:r w:rsidRPr="00A91033">
              <w:t>Geonovum</w:t>
            </w:r>
            <w:proofErr w:type="spellEnd"/>
          </w:p>
        </w:tc>
      </w:tr>
    </w:tbl>
    <w:p w14:paraId="7588055A" w14:textId="77777777" w:rsidR="006C1437" w:rsidRPr="00A91033" w:rsidRDefault="006C1437" w:rsidP="006C1437">
      <w:pPr>
        <w:keepLines/>
      </w:pPr>
    </w:p>
    <w:p w14:paraId="7E424C3F" w14:textId="5ED2B395" w:rsidR="006C1437" w:rsidRDefault="006C1437" w:rsidP="006C1437">
      <w:pPr>
        <w:keepLines/>
      </w:pPr>
      <w:r>
        <w:t xml:space="preserve">‡‡‡ Voor de vigerende versie van de </w:t>
      </w:r>
      <w:proofErr w:type="spellStart"/>
      <w:r>
        <w:t>StUF-Geo</w:t>
      </w:r>
      <w:proofErr w:type="spellEnd"/>
      <w:r>
        <w:t xml:space="preserve"> BAG implementatietoolkit, zie de website van </w:t>
      </w:r>
      <w:proofErr w:type="spellStart"/>
      <w:r>
        <w:t>Geonovum</w:t>
      </w:r>
      <w:proofErr w:type="spellEnd"/>
      <w:r>
        <w:t xml:space="preserve">: </w:t>
      </w:r>
      <w:hyperlink r:id="rId16" w:history="1">
        <w:r w:rsidRPr="006C1437">
          <w:rPr>
            <w:rStyle w:val="Hyperlink"/>
            <w:highlight w:val="yellow"/>
          </w:rPr>
          <w:t>http://www.geonovum.nl/onderwerpen/bgt-imgeo-standaarden</w:t>
        </w:r>
      </w:hyperlink>
      <w:r w:rsidRPr="006C1437">
        <w:rPr>
          <w:highlight w:val="yellow"/>
        </w:rPr>
        <w:t>.</w:t>
      </w:r>
    </w:p>
    <w:p w14:paraId="50740525" w14:textId="77777777" w:rsidR="006C1437" w:rsidRDefault="006C1437" w:rsidP="006C1437">
      <w:pPr>
        <w:keepLines/>
      </w:pPr>
    </w:p>
    <w:p w14:paraId="0DF64AD0" w14:textId="77777777" w:rsidR="006C1437" w:rsidRPr="00A91033" w:rsidRDefault="006C1437" w:rsidP="006C1437">
      <w:pPr>
        <w:keepLines/>
      </w:pPr>
      <w:r w:rsidRPr="00A91033">
        <w:t>Bij deze documenten en bestanden zijn</w:t>
      </w:r>
      <w:r>
        <w:t>,</w:t>
      </w:r>
      <w:r w:rsidRPr="00A91033">
        <w:t xml:space="preserve"> ter ondersteuning van de implementatie</w:t>
      </w:r>
      <w:r>
        <w:t>,</w:t>
      </w:r>
      <w:r w:rsidRPr="00A91033">
        <w:t xml:space="preserve"> werkafspraken gepubliceerd op de website van </w:t>
      </w:r>
      <w:proofErr w:type="spellStart"/>
      <w:r w:rsidRPr="00A91033">
        <w:t>Geonovum</w:t>
      </w:r>
      <w:proofErr w:type="spellEnd"/>
      <w:r w:rsidRPr="00A91033">
        <w:t xml:space="preserve">: </w:t>
      </w:r>
    </w:p>
    <w:p w14:paraId="3CA0D665" w14:textId="755F26AA" w:rsidR="006C1437" w:rsidRDefault="004C04FE" w:rsidP="006C1437">
      <w:pPr>
        <w:keepLines/>
      </w:pPr>
      <w:hyperlink r:id="rId17" w:history="1">
        <w:r w:rsidR="006C1437" w:rsidRPr="006C1437">
          <w:rPr>
            <w:rStyle w:val="Hyperlink"/>
            <w:highlight w:val="yellow"/>
          </w:rPr>
          <w:t>http://www.geonovum.nl/onderwerpen/bgt-imgeo-standaarden/werkafspraken-geobag</w:t>
        </w:r>
      </w:hyperlink>
    </w:p>
    <w:p w14:paraId="014DA973" w14:textId="77777777" w:rsidR="006C1437" w:rsidRPr="00A91033" w:rsidRDefault="006C1437" w:rsidP="006C1437">
      <w:pPr>
        <w:keepLines/>
      </w:pPr>
    </w:p>
    <w:p w14:paraId="62123B58" w14:textId="77777777" w:rsidR="006C1437" w:rsidRDefault="006C1437" w:rsidP="00CD62D2">
      <w:pPr>
        <w:rPr>
          <w:color w:val="808080" w:themeColor="background1" w:themeShade="80"/>
        </w:rPr>
      </w:pPr>
    </w:p>
    <w:p w14:paraId="4929E745" w14:textId="77777777" w:rsidR="006C1437" w:rsidRDefault="006C1437" w:rsidP="00CD62D2">
      <w:pPr>
        <w:rPr>
          <w:color w:val="808080" w:themeColor="background1" w:themeShade="80"/>
        </w:rPr>
      </w:pPr>
    </w:p>
    <w:p w14:paraId="679A1922" w14:textId="77777777" w:rsidR="006C1437" w:rsidRDefault="006C1437" w:rsidP="00CD62D2">
      <w:pPr>
        <w:rPr>
          <w:color w:val="808080" w:themeColor="background1" w:themeShade="80"/>
        </w:rPr>
      </w:pPr>
    </w:p>
    <w:p w14:paraId="743A87D2" w14:textId="77777777" w:rsidR="00046F4B" w:rsidRDefault="00046F4B" w:rsidP="00CD62D2">
      <w:pPr>
        <w:rPr>
          <w:color w:val="808080" w:themeColor="background1" w:themeShade="80"/>
        </w:rPr>
      </w:pPr>
    </w:p>
    <w:p w14:paraId="0479788E" w14:textId="3489BB7C" w:rsidR="000C5549" w:rsidRDefault="000C5549">
      <w:pPr>
        <w:spacing w:line="240" w:lineRule="auto"/>
        <w:jc w:val="left"/>
        <w:rPr>
          <w:color w:val="808080" w:themeColor="background1" w:themeShade="80"/>
        </w:rPr>
      </w:pPr>
      <w:r>
        <w:rPr>
          <w:color w:val="808080" w:themeColor="background1" w:themeShade="80"/>
        </w:rPr>
        <w:br w:type="page"/>
      </w:r>
    </w:p>
    <w:p w14:paraId="0E1ECA08" w14:textId="77777777" w:rsidR="00A53ECB" w:rsidRPr="007C7339" w:rsidRDefault="00A53ECB" w:rsidP="005B1DC0">
      <w:pPr>
        <w:pStyle w:val="Hoofdstukx"/>
      </w:pPr>
    </w:p>
    <w:p w14:paraId="4E394EFA" w14:textId="77777777" w:rsidR="007008A1" w:rsidRDefault="00F13133" w:rsidP="007C7339">
      <w:pPr>
        <w:pStyle w:val="Hoofdstuktitel"/>
        <w:spacing w:line="240" w:lineRule="atLeast"/>
      </w:pPr>
      <w:bookmarkStart w:id="27" w:name="_Toc434222913"/>
      <w:r>
        <w:t>Uitgangspunten</w:t>
      </w:r>
      <w:bookmarkEnd w:id="27"/>
      <w:r w:rsidR="00705FE7">
        <w:t xml:space="preserve"> </w:t>
      </w:r>
    </w:p>
    <w:p w14:paraId="07979DE6" w14:textId="44360590" w:rsidR="00E43079" w:rsidRPr="007C7339" w:rsidRDefault="005450FF" w:rsidP="00E43079">
      <w:pPr>
        <w:pStyle w:val="Inleidingnatitel"/>
        <w:spacing w:line="240" w:lineRule="atLeast"/>
      </w:pPr>
      <w:r>
        <w:t xml:space="preserve">Dit hoofdstuk beschrijft de uitgangspunten voor uitwisseling van gegevens tussen BAG en </w:t>
      </w:r>
      <w:proofErr w:type="spellStart"/>
      <w:r>
        <w:t>Geo</w:t>
      </w:r>
      <w:proofErr w:type="spellEnd"/>
      <w:r>
        <w:t xml:space="preserve"> via </w:t>
      </w:r>
      <w:proofErr w:type="spellStart"/>
      <w:r w:rsidR="00D22995">
        <w:t>StUF-Geo</w:t>
      </w:r>
      <w:proofErr w:type="spellEnd"/>
      <w:r w:rsidR="00D22995">
        <w:t xml:space="preserve"> BAG </w:t>
      </w:r>
      <w:r>
        <w:t>berichtenverkeer.</w:t>
      </w:r>
    </w:p>
    <w:p w14:paraId="31696D2B" w14:textId="1A1C1D0B" w:rsidR="00CD62D2" w:rsidRPr="001F0AA2" w:rsidRDefault="00CD62D2" w:rsidP="00FF3644">
      <w:pPr>
        <w:pStyle w:val="Paragraaftitel"/>
      </w:pPr>
      <w:bookmarkStart w:id="28" w:name="_Toc434222914"/>
      <w:bookmarkStart w:id="29" w:name="_Ref237755337"/>
      <w:r w:rsidRPr="001F0AA2">
        <w:t>Actoren</w:t>
      </w:r>
      <w:r w:rsidR="00DF6E9F" w:rsidRPr="001F0AA2">
        <w:t xml:space="preserve"> en verantwoordelijkheden</w:t>
      </w:r>
      <w:r w:rsidRPr="001F0AA2">
        <w:t xml:space="preserve">: </w:t>
      </w:r>
      <w:proofErr w:type="spellStart"/>
      <w:r w:rsidRPr="001F0AA2">
        <w:t>Geo</w:t>
      </w:r>
      <w:proofErr w:type="spellEnd"/>
      <w:r w:rsidRPr="001F0AA2">
        <w:t xml:space="preserve"> en BAG</w:t>
      </w:r>
      <w:bookmarkEnd w:id="28"/>
    </w:p>
    <w:p w14:paraId="56C5DA6A" w14:textId="61C608B4" w:rsidR="005450FF" w:rsidRPr="00FF3644" w:rsidRDefault="005450FF">
      <w:r w:rsidRPr="00FF3644">
        <w:t xml:space="preserve">Het </w:t>
      </w:r>
      <w:proofErr w:type="spellStart"/>
      <w:r w:rsidRPr="00FF3644">
        <w:t>StUF-Geo</w:t>
      </w:r>
      <w:proofErr w:type="spellEnd"/>
      <w:r w:rsidRPr="00FF3644">
        <w:t xml:space="preserve"> BAG berichtenverkeer kent twee actoren</w:t>
      </w:r>
      <w:r w:rsidR="00AA51C5">
        <w:rPr>
          <w:rStyle w:val="Voetnootmarkering"/>
        </w:rPr>
        <w:footnoteReference w:id="5"/>
      </w:r>
      <w:r w:rsidRPr="00FF3644">
        <w:t xml:space="preserve">: </w:t>
      </w:r>
      <w:r w:rsidR="00D22995" w:rsidRPr="00FF3644">
        <w:t>(</w:t>
      </w:r>
      <w:r w:rsidR="000F46DD">
        <w:t>het registratiesysteem</w:t>
      </w:r>
      <w:r w:rsidR="000F46DD">
        <w:rPr>
          <w:rStyle w:val="Voetnootmarkering"/>
        </w:rPr>
        <w:footnoteReference w:id="6"/>
      </w:r>
      <w:r w:rsidR="000F46DD">
        <w:t xml:space="preserve"> </w:t>
      </w:r>
      <w:r w:rsidR="00D22995" w:rsidRPr="00FF3644">
        <w:t xml:space="preserve">van) BAG  en </w:t>
      </w:r>
      <w:r w:rsidRPr="00FF3644">
        <w:t>(</w:t>
      </w:r>
      <w:r w:rsidR="000F46DD">
        <w:t xml:space="preserve">het registratiesysteem </w:t>
      </w:r>
      <w:r w:rsidRPr="00FF3644">
        <w:t xml:space="preserve">van) </w:t>
      </w:r>
      <w:proofErr w:type="spellStart"/>
      <w:r w:rsidRPr="00FF3644">
        <w:t>Geo</w:t>
      </w:r>
      <w:proofErr w:type="spellEnd"/>
      <w:r w:rsidR="00DA5FB9" w:rsidRPr="00FF3644">
        <w:t xml:space="preserve">, hierna respectievelijk </w:t>
      </w:r>
      <w:r w:rsidR="00D22995" w:rsidRPr="00FF3644">
        <w:t xml:space="preserve">BAG en </w:t>
      </w:r>
      <w:proofErr w:type="spellStart"/>
      <w:r w:rsidR="00D22995" w:rsidRPr="00FF3644">
        <w:t>Geo</w:t>
      </w:r>
      <w:proofErr w:type="spellEnd"/>
      <w:r w:rsidRPr="00FF3644">
        <w:t>.</w:t>
      </w:r>
      <w:r w:rsidR="004A7D0D" w:rsidRPr="00FF3644">
        <w:t xml:space="preserve"> </w:t>
      </w:r>
    </w:p>
    <w:p w14:paraId="7C34F590" w14:textId="77777777" w:rsidR="00D22995" w:rsidRPr="00FF3644" w:rsidRDefault="00D22995"/>
    <w:p w14:paraId="016F31B5" w14:textId="093D3AB4" w:rsidR="00DA5FB9" w:rsidRPr="00FF3644" w:rsidRDefault="00473DC5">
      <w:r w:rsidRPr="00FF3644">
        <w:t xml:space="preserve">BAG is </w:t>
      </w:r>
      <w:r w:rsidR="0050192F" w:rsidRPr="00FF3644">
        <w:t>eind</w:t>
      </w:r>
      <w:r w:rsidRPr="00FF3644">
        <w:t xml:space="preserve">verantwoordelijk voor de </w:t>
      </w:r>
      <w:r w:rsidR="0050192F" w:rsidRPr="00FF3644">
        <w:t>volledigheid</w:t>
      </w:r>
      <w:r w:rsidR="00645ED5" w:rsidRPr="00FF3644">
        <w:t xml:space="preserve"> van de BAG-objecten, </w:t>
      </w:r>
      <w:r w:rsidR="0050192F" w:rsidRPr="00FF3644">
        <w:t xml:space="preserve">het </w:t>
      </w:r>
      <w:r w:rsidR="00645ED5" w:rsidRPr="00FF3644">
        <w:t xml:space="preserve">op een correcte manier </w:t>
      </w:r>
      <w:r w:rsidR="0050192F" w:rsidRPr="00FF3644">
        <w:t>afbaken</w:t>
      </w:r>
      <w:r w:rsidR="00645ED5" w:rsidRPr="00FF3644">
        <w:t>en</w:t>
      </w:r>
      <w:r w:rsidR="0050192F" w:rsidRPr="00FF3644">
        <w:t xml:space="preserve"> van BAG-objecten en de vastlegging </w:t>
      </w:r>
      <w:r w:rsidR="004C5B00" w:rsidRPr="00FF3644">
        <w:t xml:space="preserve">en distributie </w:t>
      </w:r>
      <w:r w:rsidR="0050192F" w:rsidRPr="00FF3644">
        <w:t xml:space="preserve">van de juiste </w:t>
      </w:r>
      <w:r w:rsidRPr="00FF3644">
        <w:t>BAG-</w:t>
      </w:r>
      <w:r w:rsidR="0050192F" w:rsidRPr="00FF3644">
        <w:t xml:space="preserve">gegevens volgens de hiervoor geldende wettelijke eisen. </w:t>
      </w:r>
    </w:p>
    <w:p w14:paraId="2928BFCC" w14:textId="77777777" w:rsidR="00DA5FB9" w:rsidRPr="00FF3644" w:rsidRDefault="00DA5FB9"/>
    <w:p w14:paraId="4FE003A7" w14:textId="7FBAC221" w:rsidR="00430630" w:rsidRPr="00FF3644" w:rsidRDefault="004C5B00">
      <w:proofErr w:type="spellStart"/>
      <w:r w:rsidRPr="00FF3644">
        <w:t>Geo</w:t>
      </w:r>
      <w:proofErr w:type="spellEnd"/>
      <w:r w:rsidRPr="00FF3644">
        <w:rPr>
          <w:b/>
        </w:rPr>
        <w:t xml:space="preserve"> </w:t>
      </w:r>
      <w:r w:rsidRPr="00FF3644">
        <w:t xml:space="preserve">is </w:t>
      </w:r>
      <w:r w:rsidR="00AA15DD">
        <w:t xml:space="preserve">veelal faciliterend </w:t>
      </w:r>
      <w:r w:rsidRPr="00FF3644">
        <w:t xml:space="preserve">voor de geometrische inwinning en vastlegging van de geometrie van BAG-objecten conform de eisen van de BAG. Voorts is </w:t>
      </w:r>
      <w:proofErr w:type="spellStart"/>
      <w:r w:rsidRPr="00FF3644">
        <w:t>Geo</w:t>
      </w:r>
      <w:proofErr w:type="spellEnd"/>
      <w:r w:rsidRPr="00FF3644">
        <w:t xml:space="preserve"> verantwoordelijk voor de afstemming van de BGT met de BAG. </w:t>
      </w:r>
    </w:p>
    <w:p w14:paraId="2D989A12" w14:textId="77777777" w:rsidR="00263C8B" w:rsidRPr="00FF3644" w:rsidRDefault="00263C8B"/>
    <w:p w14:paraId="61BCE3A3" w14:textId="0D01BF18" w:rsidR="00E152CC" w:rsidRDefault="00E152CC">
      <w:r w:rsidRPr="00FF3644">
        <w:t xml:space="preserve">De beheerder van </w:t>
      </w:r>
      <w:proofErr w:type="spellStart"/>
      <w:r w:rsidRPr="00FF3644">
        <w:t>Geo</w:t>
      </w:r>
      <w:proofErr w:type="spellEnd"/>
      <w:r w:rsidRPr="00FF3644">
        <w:rPr>
          <w:vertAlign w:val="superscript"/>
        </w:rPr>
        <w:footnoteReference w:id="7"/>
      </w:r>
      <w:r w:rsidRPr="00FF3644">
        <w:t xml:space="preserve"> kan vanuit BAG gemandateerd zijn voor de vaststelling van de definitieve geometrie van BAG-panden en BAG-verblijfsobjecten. Het brondocument voor de geometrische mutaties voor BAG-objecten kan en mag opgemaakt en ondertekend worden door de beheerder van </w:t>
      </w:r>
      <w:proofErr w:type="spellStart"/>
      <w:r w:rsidRPr="00FF3644">
        <w:t>Geo</w:t>
      </w:r>
      <w:proofErr w:type="spellEnd"/>
      <w:r w:rsidRPr="00FF3644">
        <w:t>.</w:t>
      </w:r>
    </w:p>
    <w:p w14:paraId="023B6EFD" w14:textId="7348E224" w:rsidR="0014185D" w:rsidRPr="00580517" w:rsidRDefault="0014185D" w:rsidP="0014185D">
      <w:pPr>
        <w:pStyle w:val="Paragraaftitel"/>
      </w:pPr>
      <w:bookmarkStart w:id="30" w:name="_Toc434222915"/>
      <w:r>
        <w:t>B</w:t>
      </w:r>
      <w:r w:rsidRPr="00580517">
        <w:t>erichten</w:t>
      </w:r>
      <w:bookmarkEnd w:id="30"/>
    </w:p>
    <w:p w14:paraId="3D1D9050" w14:textId="77777777" w:rsidR="0014185D" w:rsidRDefault="0014185D" w:rsidP="0014185D">
      <w:r>
        <w:t xml:space="preserve">Het berichtenverkeer tussen </w:t>
      </w:r>
      <w:proofErr w:type="spellStart"/>
      <w:r>
        <w:t>Geo</w:t>
      </w:r>
      <w:proofErr w:type="spellEnd"/>
      <w:r>
        <w:t xml:space="preserve"> en BAG maakt gebruik van de volgende typen berichten:</w:t>
      </w:r>
    </w:p>
    <w:p w14:paraId="64737E17" w14:textId="3F6FDF9A" w:rsidR="0014185D" w:rsidRDefault="00FF5EF2" w:rsidP="00AE2042">
      <w:pPr>
        <w:pStyle w:val="Lijstalinea"/>
        <w:numPr>
          <w:ilvl w:val="0"/>
          <w:numId w:val="19"/>
        </w:numPr>
      </w:pPr>
      <w:proofErr w:type="spellStart"/>
      <w:r>
        <w:t>StUF-Geo</w:t>
      </w:r>
      <w:proofErr w:type="spellEnd"/>
      <w:r>
        <w:t xml:space="preserve"> BAG berichten: s</w:t>
      </w:r>
      <w:r w:rsidR="0014185D">
        <w:t>pecifiek voor dit koppelvlak gedefinieerde dienstberichten t.w.</w:t>
      </w:r>
    </w:p>
    <w:p w14:paraId="3DB91485" w14:textId="4AFE6AEF" w:rsidR="0014185D" w:rsidRDefault="0014185D" w:rsidP="00AE2042">
      <w:pPr>
        <w:pStyle w:val="Lijstalinea"/>
        <w:numPr>
          <w:ilvl w:val="1"/>
          <w:numId w:val="21"/>
        </w:numPr>
        <w:ind w:left="1097"/>
      </w:pPr>
      <w:proofErr w:type="spellStart"/>
      <w:r>
        <w:t>geometrieVerzoek</w:t>
      </w:r>
      <w:proofErr w:type="spellEnd"/>
      <w:r>
        <w:t xml:space="preserve"> (gmvDi01): een asynchroon inkomend vrij bericht als verzoek tot levering van geometrie</w:t>
      </w:r>
      <w:bookmarkStart w:id="31" w:name="_Ref398900519"/>
      <w:r w:rsidR="009E0FAE">
        <w:rPr>
          <w:rStyle w:val="Voetnootmarkering"/>
        </w:rPr>
        <w:footnoteReference w:id="8"/>
      </w:r>
      <w:bookmarkEnd w:id="31"/>
      <w:r w:rsidR="009E0FAE">
        <w:t xml:space="preserve"> </w:t>
      </w:r>
      <w:r>
        <w:t>voor een bepaald object.</w:t>
      </w:r>
    </w:p>
    <w:p w14:paraId="0054F5D5" w14:textId="6DC0A59E" w:rsidR="0014185D" w:rsidRDefault="0014185D" w:rsidP="00AE2042">
      <w:pPr>
        <w:pStyle w:val="Lijstalinea"/>
        <w:numPr>
          <w:ilvl w:val="1"/>
          <w:numId w:val="21"/>
        </w:numPr>
        <w:ind w:left="1097"/>
      </w:pPr>
      <w:proofErr w:type="spellStart"/>
      <w:r>
        <w:t>geometrieLevering</w:t>
      </w:r>
      <w:proofErr w:type="spellEnd"/>
      <w:r>
        <w:t xml:space="preserve"> (gmlDi01): een asynchroon inkomend vrij bericht met de te leveren geometrie</w:t>
      </w:r>
      <w:r w:rsidR="009E0FAE" w:rsidRPr="00562668">
        <w:rPr>
          <w:vertAlign w:val="superscript"/>
        </w:rPr>
        <w:fldChar w:fldCharType="begin"/>
      </w:r>
      <w:r w:rsidR="009E0FAE" w:rsidRPr="00562668">
        <w:rPr>
          <w:vertAlign w:val="superscript"/>
        </w:rPr>
        <w:instrText xml:space="preserve"> NOTEREF _Ref398900519 \h </w:instrText>
      </w:r>
      <w:r w:rsidR="009E0FAE">
        <w:rPr>
          <w:vertAlign w:val="superscript"/>
        </w:rPr>
        <w:instrText xml:space="preserve"> \* MERGEFORMAT </w:instrText>
      </w:r>
      <w:r w:rsidR="009E0FAE" w:rsidRPr="00562668">
        <w:rPr>
          <w:vertAlign w:val="superscript"/>
        </w:rPr>
      </w:r>
      <w:r w:rsidR="009E0FAE" w:rsidRPr="00562668">
        <w:rPr>
          <w:vertAlign w:val="superscript"/>
        </w:rPr>
        <w:fldChar w:fldCharType="separate"/>
      </w:r>
      <w:r w:rsidR="009B2A7B">
        <w:rPr>
          <w:vertAlign w:val="superscript"/>
        </w:rPr>
        <w:t>4</w:t>
      </w:r>
      <w:r w:rsidR="009E0FAE" w:rsidRPr="00562668">
        <w:rPr>
          <w:vertAlign w:val="superscript"/>
        </w:rPr>
        <w:fldChar w:fldCharType="end"/>
      </w:r>
      <w:r w:rsidR="00AD1014">
        <w:rPr>
          <w:vertAlign w:val="superscript"/>
        </w:rPr>
        <w:t xml:space="preserve"> </w:t>
      </w:r>
      <w:r>
        <w:t>voor een bepaald object.</w:t>
      </w:r>
    </w:p>
    <w:p w14:paraId="7FF9CC1A" w14:textId="41563C12" w:rsidR="00AA51C5" w:rsidRDefault="006C1437" w:rsidP="00AE2042">
      <w:pPr>
        <w:pStyle w:val="Lijstalinea"/>
        <w:numPr>
          <w:ilvl w:val="1"/>
          <w:numId w:val="21"/>
        </w:numPr>
        <w:ind w:left="1097"/>
      </w:pPr>
      <w:r>
        <w:t>g</w:t>
      </w:r>
      <w:r w:rsidR="00AA51C5">
        <w:t xml:space="preserve">oedkeuringsbericht (bevestigingDu01): een asynchroon responsbericht met de goedkeuring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5C1B6C5A" w14:textId="7B7E7C67" w:rsidR="00AA51C5" w:rsidRDefault="006C1437" w:rsidP="00AA51C5">
      <w:pPr>
        <w:pStyle w:val="Lijstalinea"/>
        <w:numPr>
          <w:ilvl w:val="1"/>
          <w:numId w:val="21"/>
        </w:numPr>
        <w:ind w:left="1097"/>
      </w:pPr>
      <w:r>
        <w:t>a</w:t>
      </w:r>
      <w:r w:rsidR="00AA51C5">
        <w:t xml:space="preserve">fkeuringsbericht (foutDu01): een asynchroon responsbericht met een afkeuring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0A8340DB" w14:textId="4C70B8AD" w:rsidR="006C1437" w:rsidRDefault="006C1437">
      <w:pPr>
        <w:spacing w:line="240" w:lineRule="auto"/>
        <w:jc w:val="left"/>
      </w:pPr>
    </w:p>
    <w:p w14:paraId="5E755CDD" w14:textId="3E778703" w:rsidR="0014185D" w:rsidRDefault="0014185D" w:rsidP="00AE2042">
      <w:pPr>
        <w:pStyle w:val="Lijstalinea"/>
        <w:numPr>
          <w:ilvl w:val="0"/>
          <w:numId w:val="19"/>
        </w:numPr>
      </w:pPr>
      <w:proofErr w:type="spellStart"/>
      <w:r>
        <w:t>StUF</w:t>
      </w:r>
      <w:proofErr w:type="spellEnd"/>
      <w:r>
        <w:t>-BG / BAG-kennisgevingsberichten</w:t>
      </w:r>
    </w:p>
    <w:p w14:paraId="5CDD3156" w14:textId="77777777" w:rsidR="00AD1014" w:rsidRDefault="00AD1014" w:rsidP="00AD1014">
      <w:pPr>
        <w:pStyle w:val="Lijstalinea"/>
      </w:pPr>
    </w:p>
    <w:p w14:paraId="63AC5618" w14:textId="77777777" w:rsidR="00AD1014" w:rsidRDefault="00AD1014">
      <w:pPr>
        <w:spacing w:line="240" w:lineRule="auto"/>
        <w:jc w:val="left"/>
      </w:pPr>
      <w:r>
        <w:br w:type="page"/>
      </w:r>
    </w:p>
    <w:p w14:paraId="57786A58" w14:textId="6CE68C96" w:rsidR="0014185D" w:rsidRDefault="00AA51C5" w:rsidP="00AE2042">
      <w:pPr>
        <w:pStyle w:val="Lijstalinea"/>
        <w:numPr>
          <w:ilvl w:val="0"/>
          <w:numId w:val="19"/>
        </w:numPr>
      </w:pPr>
      <w:r>
        <w:lastRenderedPageBreak/>
        <w:t xml:space="preserve">Logistieke </w:t>
      </w:r>
      <w:proofErr w:type="spellStart"/>
      <w:r w:rsidR="0014185D">
        <w:t>StUF</w:t>
      </w:r>
      <w:proofErr w:type="spellEnd"/>
      <w:r w:rsidR="0014185D">
        <w:t xml:space="preserve"> bevestigings- en foutberichten, o.a.</w:t>
      </w:r>
    </w:p>
    <w:p w14:paraId="31DE310E" w14:textId="0585860B" w:rsidR="0014185D" w:rsidRDefault="0014185D" w:rsidP="00AE2042">
      <w:pPr>
        <w:pStyle w:val="Lijstalinea"/>
        <w:numPr>
          <w:ilvl w:val="1"/>
          <w:numId w:val="20"/>
        </w:numPr>
        <w:ind w:left="1097"/>
      </w:pPr>
      <w:r>
        <w:t>Bv03</w:t>
      </w:r>
      <w:r w:rsidR="00AA15DD">
        <w:rPr>
          <w:rStyle w:val="Voetnootmarkering"/>
        </w:rPr>
        <w:footnoteReference w:id="9"/>
      </w:r>
      <w:r>
        <w:t xml:space="preserve">: </w:t>
      </w:r>
      <w:r w:rsidR="00A31EDE" w:rsidRPr="00A31EDE">
        <w:t>een bevestigingsbericht als technische synchrone respons op een asynchroon bericht waarbij het bericht op basis van berichtstuurgegevens verwerkbaar wordt geacht</w:t>
      </w:r>
      <w:r w:rsidR="00A31EDE">
        <w:rPr>
          <w:rStyle w:val="Voetnootmarkering"/>
        </w:rPr>
        <w:footnoteReference w:id="10"/>
      </w:r>
    </w:p>
    <w:p w14:paraId="340CC087" w14:textId="0548C426" w:rsidR="0014185D" w:rsidRDefault="0014185D" w:rsidP="00AE2042">
      <w:pPr>
        <w:pStyle w:val="Lijstalinea"/>
        <w:numPr>
          <w:ilvl w:val="1"/>
          <w:numId w:val="20"/>
        </w:numPr>
        <w:ind w:left="1097"/>
      </w:pPr>
      <w:r>
        <w:t>Fo03: een foutbericht als technische synchrone respons op een asynchroon bericht</w:t>
      </w:r>
      <w:r w:rsidR="00A31EDE">
        <w:t xml:space="preserve"> waarbij het bericht niet verwerk</w:t>
      </w:r>
      <w:r w:rsidR="00D86F6B">
        <w:t>b</w:t>
      </w:r>
      <w:r w:rsidR="00A31EDE">
        <w:t>aar wordt geacht.</w:t>
      </w:r>
    </w:p>
    <w:p w14:paraId="6842B7BC" w14:textId="77777777" w:rsidR="0014185D" w:rsidRDefault="0014185D" w:rsidP="0014185D"/>
    <w:p w14:paraId="1F97A183" w14:textId="716596A5" w:rsidR="001847F4" w:rsidRDefault="0014185D" w:rsidP="0014185D">
      <w:r w:rsidRPr="00A31EDE">
        <w:t xml:space="preserve">De </w:t>
      </w:r>
      <w:proofErr w:type="spellStart"/>
      <w:r w:rsidR="00FF5EF2" w:rsidRPr="00A31EDE">
        <w:t>StUF-Geo</w:t>
      </w:r>
      <w:proofErr w:type="spellEnd"/>
      <w:r w:rsidR="00FF5EF2" w:rsidRPr="00A31EDE">
        <w:t xml:space="preserve"> BAG berichten </w:t>
      </w:r>
      <w:r w:rsidRPr="00A86F29">
        <w:t xml:space="preserve">zijn gespecifieerd in </w:t>
      </w:r>
      <w:r w:rsidRPr="00EE0DC7">
        <w:t>§</w:t>
      </w:r>
      <w:r w:rsidR="00A31EDE" w:rsidRPr="00EE0DC7">
        <w:t>4.1</w:t>
      </w:r>
      <w:r w:rsidR="00FF5EF2" w:rsidRPr="00A31EDE">
        <w:t xml:space="preserve">. </w:t>
      </w:r>
    </w:p>
    <w:p w14:paraId="74243274" w14:textId="4E559DE0" w:rsidR="00DA5FB9" w:rsidRDefault="00DA5FB9" w:rsidP="00FF3644">
      <w:pPr>
        <w:pStyle w:val="Paragraaftitel"/>
      </w:pPr>
      <w:bookmarkStart w:id="32" w:name="_Toc396197217"/>
      <w:bookmarkStart w:id="33" w:name="_Toc396201548"/>
      <w:bookmarkStart w:id="34" w:name="_Toc396203146"/>
      <w:bookmarkStart w:id="35" w:name="_Toc434222916"/>
      <w:bookmarkEnd w:id="32"/>
      <w:bookmarkEnd w:id="33"/>
      <w:bookmarkEnd w:id="34"/>
      <w:r>
        <w:t>Uitwisselen van g</w:t>
      </w:r>
      <w:r w:rsidR="0014185D">
        <w:t>e</w:t>
      </w:r>
      <w:r w:rsidR="00910C2A">
        <w:t>gevens van</w:t>
      </w:r>
      <w:r w:rsidR="00EE2F45">
        <w:t xml:space="preserve"> </w:t>
      </w:r>
      <w:r w:rsidR="00910C2A">
        <w:t>BAG-</w:t>
      </w:r>
      <w:r w:rsidR="00EE2F45">
        <w:t>objecten</w:t>
      </w:r>
      <w:bookmarkEnd w:id="35"/>
    </w:p>
    <w:p w14:paraId="124B6041" w14:textId="77777777" w:rsidR="00095C87" w:rsidRDefault="00910C2A" w:rsidP="00095C87">
      <w:r>
        <w:t xml:space="preserve">In het </w:t>
      </w:r>
      <w:proofErr w:type="spellStart"/>
      <w:r>
        <w:t>StUF-Geo</w:t>
      </w:r>
      <w:proofErr w:type="spellEnd"/>
      <w:r>
        <w:t xml:space="preserve"> BAG berichtenverkeer worden gegevens uitgewisseld van BAG-objecten. </w:t>
      </w:r>
    </w:p>
    <w:p w14:paraId="4F07151B" w14:textId="70B850C9" w:rsidR="00073F11" w:rsidRDefault="00095C87" w:rsidP="00095C87">
      <w:pPr>
        <w:pStyle w:val="subparagraaftitel"/>
        <w:numPr>
          <w:ilvl w:val="0"/>
          <w:numId w:val="0"/>
        </w:numPr>
      </w:pPr>
      <w:bookmarkStart w:id="36" w:name="_Toc434222917"/>
      <w:r>
        <w:t xml:space="preserve">2.3.1 </w:t>
      </w:r>
      <w:r w:rsidR="0014185D">
        <w:t>Objecttypen</w:t>
      </w:r>
      <w:bookmarkEnd w:id="36"/>
    </w:p>
    <w:p w14:paraId="0FE667E8" w14:textId="12CBBB11" w:rsidR="00910C2A" w:rsidRDefault="00910C2A">
      <w:r>
        <w:t>De volgende BAG-objecttypen worden ondersteund</w:t>
      </w:r>
      <w:r w:rsidR="00EA5979">
        <w:t xml:space="preserve"> in het </w:t>
      </w:r>
      <w:del w:id="37" w:author="Arnoud de Boer" w:date="2015-11-02T08:41:00Z">
        <w:r w:rsidR="00EA5979" w:rsidDel="002B6683">
          <w:delText>StUF-</w:delText>
        </w:r>
      </w:del>
      <w:proofErr w:type="spellStart"/>
      <w:r w:rsidR="00EA5979">
        <w:t>Geo</w:t>
      </w:r>
      <w:proofErr w:type="spellEnd"/>
      <w:ins w:id="38" w:author="Arnoud de Boer" w:date="2015-11-02T08:42:00Z">
        <w:r w:rsidR="00BA4613">
          <w:t>-</w:t>
        </w:r>
      </w:ins>
      <w:del w:id="39" w:author="Arnoud de Boer" w:date="2015-11-02T08:42:00Z">
        <w:r w:rsidR="00EA5979" w:rsidDel="00BA4613">
          <w:delText xml:space="preserve"> </w:delText>
        </w:r>
      </w:del>
      <w:r w:rsidR="00EA5979">
        <w:t>BAG berichtenverkeer</w:t>
      </w:r>
      <w:r>
        <w:t>:</w:t>
      </w:r>
    </w:p>
    <w:p w14:paraId="1CF36E20" w14:textId="71B17ECB" w:rsidR="00910C2A" w:rsidRDefault="00EA5979" w:rsidP="00AE2042">
      <w:pPr>
        <w:pStyle w:val="Lijstalinea"/>
        <w:numPr>
          <w:ilvl w:val="0"/>
          <w:numId w:val="26"/>
        </w:numPr>
      </w:pPr>
      <w:r>
        <w:t>Pand</w:t>
      </w:r>
    </w:p>
    <w:p w14:paraId="415A2AE8" w14:textId="41FB29D1" w:rsidR="00EA5979" w:rsidRDefault="00EA5979" w:rsidP="00AE2042">
      <w:pPr>
        <w:pStyle w:val="Lijstalinea"/>
        <w:numPr>
          <w:ilvl w:val="0"/>
          <w:numId w:val="26"/>
        </w:numPr>
      </w:pPr>
      <w:r>
        <w:t>Verblijfsobject</w:t>
      </w:r>
    </w:p>
    <w:p w14:paraId="3B2CD52E" w14:textId="6EF50052" w:rsidR="00EA5979" w:rsidRDefault="00EA5979" w:rsidP="00AE2042">
      <w:pPr>
        <w:pStyle w:val="Lijstalinea"/>
        <w:numPr>
          <w:ilvl w:val="0"/>
          <w:numId w:val="26"/>
        </w:numPr>
      </w:pPr>
      <w:r>
        <w:t>Stand-/ligplaats</w:t>
      </w:r>
    </w:p>
    <w:p w14:paraId="5B80042D" w14:textId="043E0D5E" w:rsidR="00EA5979" w:rsidRDefault="00EA5979" w:rsidP="00AE2042">
      <w:pPr>
        <w:pStyle w:val="Lijstalinea"/>
        <w:numPr>
          <w:ilvl w:val="0"/>
          <w:numId w:val="26"/>
        </w:numPr>
      </w:pPr>
      <w:r>
        <w:t>Woonplaats</w:t>
      </w:r>
    </w:p>
    <w:p w14:paraId="31C8ED22" w14:textId="1B9E7A1D" w:rsidR="00EA5979" w:rsidRDefault="00EA5979" w:rsidP="00AE2042">
      <w:pPr>
        <w:pStyle w:val="Lijstalinea"/>
        <w:numPr>
          <w:ilvl w:val="0"/>
          <w:numId w:val="26"/>
        </w:numPr>
      </w:pPr>
      <w:r>
        <w:t>Nummeraanduiding</w:t>
      </w:r>
      <w:r>
        <w:rPr>
          <w:rStyle w:val="Voetnootmarkering"/>
        </w:rPr>
        <w:footnoteReference w:id="11"/>
      </w:r>
    </w:p>
    <w:p w14:paraId="5B9384B9" w14:textId="606B1C91" w:rsidR="00EA5979" w:rsidRDefault="000F46DD" w:rsidP="00AE2042">
      <w:pPr>
        <w:pStyle w:val="Lijstalinea"/>
        <w:numPr>
          <w:ilvl w:val="0"/>
          <w:numId w:val="26"/>
        </w:numPr>
      </w:pPr>
      <w:proofErr w:type="spellStart"/>
      <w:r>
        <w:t>OpenbareRuimte</w:t>
      </w:r>
      <w:proofErr w:type="spellEnd"/>
      <w:r w:rsidR="00EA5979">
        <w:rPr>
          <w:rStyle w:val="Voetnootmarkering"/>
        </w:rPr>
        <w:footnoteReference w:id="12"/>
      </w:r>
    </w:p>
    <w:p w14:paraId="0739D252" w14:textId="77777777" w:rsidR="00073F11" w:rsidRDefault="00073F11" w:rsidP="00562668">
      <w:pPr>
        <w:ind w:left="720"/>
      </w:pPr>
    </w:p>
    <w:p w14:paraId="7FA698BA" w14:textId="6D91F44F" w:rsidR="00073F11" w:rsidRDefault="00073F11" w:rsidP="00073F11">
      <w:r>
        <w:t xml:space="preserve">Dit </w:t>
      </w:r>
      <w:ins w:id="40" w:author="Arnoud de Boer" w:date="2015-11-02T08:41:00Z">
        <w:r w:rsidR="002B6683">
          <w:t xml:space="preserve">berichtschema’s van </w:t>
        </w:r>
        <w:proofErr w:type="spellStart"/>
        <w:r w:rsidR="002B6683">
          <w:t>van</w:t>
        </w:r>
        <w:proofErr w:type="spellEnd"/>
        <w:r w:rsidR="002B6683">
          <w:t xml:space="preserve"> het </w:t>
        </w:r>
        <w:proofErr w:type="spellStart"/>
        <w:r w:rsidR="002B6683">
          <w:t>Geo</w:t>
        </w:r>
        <w:proofErr w:type="spellEnd"/>
        <w:r w:rsidR="002B6683">
          <w:t xml:space="preserve">-BAG </w:t>
        </w:r>
      </w:ins>
      <w:r>
        <w:t xml:space="preserve">koppelvlak </w:t>
      </w:r>
      <w:ins w:id="41" w:author="Arnoud de Boer" w:date="2015-11-02T08:42:00Z">
        <w:r w:rsidR="00BA4613">
          <w:t>zijn</w:t>
        </w:r>
      </w:ins>
      <w:ins w:id="42" w:author="Arnoud de Boer" w:date="2015-11-02T08:41:00Z">
        <w:r w:rsidR="002B6683">
          <w:t xml:space="preserve"> daarnaast uitgebreid met de </w:t>
        </w:r>
      </w:ins>
      <w:ins w:id="43" w:author="Arnoud de Boer" w:date="2015-11-02T08:42:00Z">
        <w:r w:rsidR="00BA4613">
          <w:t xml:space="preserve">optionele objecttypen </w:t>
        </w:r>
        <w:proofErr w:type="spellStart"/>
        <w:r w:rsidR="00BA4613">
          <w:t>OverigGebouwdObject</w:t>
        </w:r>
        <w:proofErr w:type="spellEnd"/>
        <w:r w:rsidR="00BA4613">
          <w:t xml:space="preserve"> en </w:t>
        </w:r>
        <w:proofErr w:type="spellStart"/>
        <w:r w:rsidR="00BA4613">
          <w:t>OverigT</w:t>
        </w:r>
      </w:ins>
      <w:ins w:id="44" w:author="Arnoud de Boer" w:date="2015-11-02T08:43:00Z">
        <w:r w:rsidR="00BA4613">
          <w:t>errein</w:t>
        </w:r>
        <w:proofErr w:type="spellEnd"/>
        <w:r w:rsidR="00BA4613">
          <w:t xml:space="preserve"> voor aansluiting met RSGB. </w:t>
        </w:r>
      </w:ins>
      <w:del w:id="45" w:author="Arnoud de Boer" w:date="2015-11-02T08:43:00Z">
        <w:r w:rsidDel="00BA4613">
          <w:delText>beperkt zich in de ondersteuning van enkel de verplichte BAG-objecten, en</w:delText>
        </w:r>
      </w:del>
      <w:ins w:id="46" w:author="Arnoud de Boer" w:date="2015-11-02T08:43:00Z">
        <w:r w:rsidR="00BA4613">
          <w:t>Overig optionele</w:t>
        </w:r>
      </w:ins>
      <w:del w:id="47" w:author="Arnoud de Boer" w:date="2015-11-02T08:43:00Z">
        <w:r w:rsidDel="00BA4613">
          <w:delText xml:space="preserve"> niet de optionele</w:delText>
        </w:r>
      </w:del>
      <w:r>
        <w:t xml:space="preserve"> BAG</w:t>
      </w:r>
      <w:r w:rsidRPr="00FF3644">
        <w:rPr>
          <w:vertAlign w:val="superscript"/>
        </w:rPr>
        <w:t>+</w:t>
      </w:r>
      <w:r>
        <w:t>-objecttypen</w:t>
      </w:r>
      <w:ins w:id="48" w:author="Arnoud de Boer" w:date="2015-11-02T08:43:00Z">
        <w:r w:rsidR="00BA4613">
          <w:t xml:space="preserve"> worden in het </w:t>
        </w:r>
        <w:proofErr w:type="spellStart"/>
        <w:r w:rsidR="00BA4613">
          <w:t>Geo</w:t>
        </w:r>
        <w:proofErr w:type="spellEnd"/>
        <w:r w:rsidR="00BA4613">
          <w:t>-BAG berichtenverkeer niet ondersteund</w:t>
        </w:r>
      </w:ins>
      <w:r>
        <w:t xml:space="preserve">. </w:t>
      </w:r>
      <w:r w:rsidR="00E81891">
        <w:t xml:space="preserve">In de </w:t>
      </w:r>
      <w:proofErr w:type="spellStart"/>
      <w:r w:rsidR="00E81891">
        <w:t>StUF-Geo</w:t>
      </w:r>
      <w:proofErr w:type="spellEnd"/>
      <w:r w:rsidR="00E81891">
        <w:t xml:space="preserve"> BAG berichten worden alleen de gegevens opgenomen die  noodzakelijk zijn voor een goede verwerking van dit bericht door de ontvanger (zie gegevensmodel in Bijlage 3.).</w:t>
      </w:r>
    </w:p>
    <w:p w14:paraId="045ECA2D" w14:textId="40B57C92" w:rsidR="0014185D" w:rsidRDefault="0014185D" w:rsidP="00FF3644">
      <w:pPr>
        <w:pStyle w:val="subparagraaftitel"/>
      </w:pPr>
      <w:bookmarkStart w:id="49" w:name="_Toc434222918"/>
      <w:r>
        <w:t>Geometrie</w:t>
      </w:r>
      <w:bookmarkEnd w:id="49"/>
    </w:p>
    <w:p w14:paraId="2D42A92C" w14:textId="1E941CEE" w:rsidR="00D22995" w:rsidRPr="00FF3644" w:rsidRDefault="00D22995" w:rsidP="00FF3644">
      <w:r w:rsidRPr="00FF3644">
        <w:t xml:space="preserve">Voor dit koppelvlak geldt dat </w:t>
      </w:r>
      <w:del w:id="50" w:author="Arnoud de Boer" w:date="2015-11-02T08:44:00Z">
        <w:r w:rsidRPr="00FF3644" w:rsidDel="00BA4613">
          <w:delText xml:space="preserve">alleen </w:delText>
        </w:r>
      </w:del>
      <w:r w:rsidRPr="00FF3644">
        <w:t>de geometrie c</w:t>
      </w:r>
      <w:ins w:id="51" w:author="Arnoud de Boer" w:date="2015-11-02T08:44:00Z">
        <w:r w:rsidR="00BA4613">
          <w:t>onform</w:t>
        </w:r>
      </w:ins>
      <w:del w:id="52" w:author="Arnoud de Boer" w:date="2015-11-02T08:44:00Z">
        <w:r w:rsidRPr="00FF3644" w:rsidDel="00BA4613">
          <w:delText>f.</w:delText>
        </w:r>
      </w:del>
      <w:r w:rsidRPr="00FF3644">
        <w:t xml:space="preserve"> de inwinningsregels </w:t>
      </w:r>
      <w:ins w:id="53" w:author="Arnoud de Boer" w:date="2015-11-02T08:44:00Z">
        <w:r w:rsidR="00BA4613">
          <w:t xml:space="preserve">ten aanzien van nauwkeurigheid en </w:t>
        </w:r>
      </w:ins>
      <w:ins w:id="54" w:author="Arnoud de Boer" w:date="2015-11-02T08:45:00Z">
        <w:r w:rsidR="00BA4613">
          <w:t>inwinningswijze</w:t>
        </w:r>
      </w:ins>
      <w:ins w:id="55" w:author="Arnoud de Boer" w:date="2015-11-02T08:44:00Z">
        <w:r w:rsidR="00BA4613">
          <w:t xml:space="preserve"> </w:t>
        </w:r>
      </w:ins>
      <w:r w:rsidRPr="00FF3644">
        <w:t xml:space="preserve">van </w:t>
      </w:r>
      <w:ins w:id="56" w:author="Arnoud de Boer" w:date="2015-11-02T08:45:00Z">
        <w:r w:rsidR="00BA4613">
          <w:t xml:space="preserve">de </w:t>
        </w:r>
      </w:ins>
      <w:r w:rsidRPr="00FF3644">
        <w:t xml:space="preserve">BAG wordt </w:t>
      </w:r>
      <w:ins w:id="57" w:author="Arnoud de Boer" w:date="2015-11-02T08:45:00Z">
        <w:r w:rsidR="00BA4613">
          <w:t>opgenomen</w:t>
        </w:r>
      </w:ins>
      <w:del w:id="58" w:author="Arnoud de Boer" w:date="2015-11-02T08:45:00Z">
        <w:r w:rsidRPr="00FF3644" w:rsidDel="00BA4613">
          <w:delText>uitgewisseld tussen Geo en BAG</w:delText>
        </w:r>
      </w:del>
      <w:r w:rsidRPr="00FF3644">
        <w:t xml:space="preserve">. </w:t>
      </w:r>
      <w:r w:rsidR="00910C2A">
        <w:t xml:space="preserve">Een BAG-object kan </w:t>
      </w:r>
      <w:r w:rsidR="009E0FAE">
        <w:t>een</w:t>
      </w:r>
      <w:r w:rsidR="00286E0A">
        <w:t xml:space="preserve"> vlak- of puntgeometrie hebben.</w:t>
      </w:r>
    </w:p>
    <w:p w14:paraId="7D5B290C" w14:textId="77777777" w:rsidR="00D22995" w:rsidRPr="00FF3644" w:rsidRDefault="00D22995"/>
    <w:p w14:paraId="69575E23" w14:textId="77777777" w:rsidR="004C04FE" w:rsidRDefault="00910C2A" w:rsidP="00711993">
      <w:r>
        <w:t xml:space="preserve">De </w:t>
      </w:r>
      <w:r w:rsidR="00EA5979">
        <w:t xml:space="preserve">verplichte </w:t>
      </w:r>
      <w:r w:rsidR="00286E0A">
        <w:t>geo</w:t>
      </w:r>
      <w:r>
        <w:t>metrie</w:t>
      </w:r>
      <w:r w:rsidR="00EA5979">
        <w:t xml:space="preserve"> voor een Pand </w:t>
      </w:r>
      <w:r w:rsidR="004C04FE">
        <w:t xml:space="preserve">in de BAG </w:t>
      </w:r>
      <w:r w:rsidR="00EA5979">
        <w:t>is een vlakgeometrie in bovenaanzicht.</w:t>
      </w:r>
      <w:r w:rsidR="0014185D">
        <w:t xml:space="preserve"> </w:t>
      </w:r>
      <w:r w:rsidR="00E152CC" w:rsidRPr="00FF3644">
        <w:t xml:space="preserve">In het kader van de BGT is </w:t>
      </w:r>
      <w:proofErr w:type="spellStart"/>
      <w:r w:rsidR="00DA5FB9" w:rsidRPr="00FF3644">
        <w:t>Geo</w:t>
      </w:r>
      <w:proofErr w:type="spellEnd"/>
      <w:r w:rsidR="00DA5FB9" w:rsidRPr="00FF3644">
        <w:t xml:space="preserve"> </w:t>
      </w:r>
      <w:r w:rsidR="00E152CC" w:rsidRPr="00FF3644">
        <w:t xml:space="preserve">ook verantwoordelijk voor de geometrische inwinning van grootschalige topografie. Voor de BGT is de keuze gemaakt om van </w:t>
      </w:r>
      <w:r w:rsidR="00024B8A">
        <w:t xml:space="preserve">een </w:t>
      </w:r>
      <w:r w:rsidR="00E152CC" w:rsidRPr="00FF3644">
        <w:t>pan</w:t>
      </w:r>
      <w:r w:rsidR="00024B8A">
        <w:t>d</w:t>
      </w:r>
      <w:r w:rsidR="00E152CC" w:rsidRPr="00FF3644">
        <w:t xml:space="preserve"> de geometrie op maaiveldniveau op te nemen.</w:t>
      </w:r>
      <w:r w:rsidR="00024B8A">
        <w:t xml:space="preserve"> </w:t>
      </w:r>
      <w:r w:rsidR="00D22995" w:rsidRPr="00FF3644">
        <w:t>Door modernere bouwvormen komt het daarbij steeds vaker voor dat de geometrie van een pand op maaiveldniveau aanzienlijk kan afwijken van de geometrie van een pand op een ander niveau.</w:t>
      </w:r>
      <w:r w:rsidR="00024B8A">
        <w:t xml:space="preserve"> </w:t>
      </w:r>
      <w:r w:rsidR="003A1092">
        <w:t xml:space="preserve">De geometrie op maaiveld van een Pand kan in de </w:t>
      </w:r>
      <w:proofErr w:type="spellStart"/>
      <w:r w:rsidR="00365C01">
        <w:t>StUF</w:t>
      </w:r>
      <w:proofErr w:type="spellEnd"/>
      <w:r w:rsidR="00365C01">
        <w:t xml:space="preserve">-BG </w:t>
      </w:r>
      <w:r w:rsidR="009408A1">
        <w:t>kennisgevings</w:t>
      </w:r>
      <w:r w:rsidR="00365C01">
        <w:t xml:space="preserve">berichten </w:t>
      </w:r>
      <w:r w:rsidR="003A1092">
        <w:t xml:space="preserve">als optionele geometrie bij dit object worden opgenomen naast de verplichte geometrie van bovenaanzicht. </w:t>
      </w:r>
    </w:p>
    <w:p w14:paraId="7D34665A" w14:textId="77777777" w:rsidR="004C04FE" w:rsidRDefault="004C04FE" w:rsidP="00711993"/>
    <w:p w14:paraId="5E3A15EE" w14:textId="57C35F85" w:rsidR="00DF1333" w:rsidDel="00BA4613" w:rsidRDefault="003A1092" w:rsidP="00711993">
      <w:pPr>
        <w:rPr>
          <w:del w:id="59" w:author="Arnoud de Boer" w:date="2015-11-02T08:47:00Z"/>
        </w:rPr>
      </w:pPr>
      <w:r>
        <w:t xml:space="preserve">In dit koppelvlak wordt </w:t>
      </w:r>
      <w:r w:rsidR="009408A1">
        <w:t xml:space="preserve">in de </w:t>
      </w:r>
      <w:proofErr w:type="spellStart"/>
      <w:r w:rsidR="009408A1">
        <w:t>StUF-Geo</w:t>
      </w:r>
      <w:proofErr w:type="spellEnd"/>
      <w:r w:rsidR="009408A1">
        <w:t xml:space="preserve"> BAG dienstberichten</w:t>
      </w:r>
      <w:r w:rsidR="009408A1">
        <w:rPr>
          <w:rStyle w:val="Voetnootmarkering"/>
        </w:rPr>
        <w:footnoteReference w:id="13"/>
      </w:r>
      <w:r w:rsidR="009408A1">
        <w:t xml:space="preserve"> </w:t>
      </w:r>
      <w:del w:id="60" w:author="Arnoud de Boer" w:date="2015-11-02T08:47:00Z">
        <w:r w:rsidDel="00BA4613">
          <w:delText xml:space="preserve">alleen </w:delText>
        </w:r>
      </w:del>
      <w:r>
        <w:t xml:space="preserve">de </w:t>
      </w:r>
      <w:del w:id="61" w:author="Arnoud de Boer" w:date="2015-11-02T08:46:00Z">
        <w:r w:rsidDel="00BA4613">
          <w:delText xml:space="preserve">verplichte </w:delText>
        </w:r>
      </w:del>
      <w:r w:rsidR="00286E0A">
        <w:t>geo</w:t>
      </w:r>
      <w:r>
        <w:t>metrie</w:t>
      </w:r>
      <w:ins w:id="62" w:author="Arnoud de Boer" w:date="2015-11-02T08:46:00Z">
        <w:r w:rsidR="00BA4613">
          <w:t xml:space="preserve"> van </w:t>
        </w:r>
      </w:ins>
      <w:ins w:id="63" w:author="Arnoud de Boer" w:date="2015-11-02T08:47:00Z">
        <w:r w:rsidR="00BA4613">
          <w:t xml:space="preserve">objecten als volgt opgenomen: </w:t>
        </w:r>
      </w:ins>
      <w:del w:id="64" w:author="Arnoud de Boer" w:date="2015-11-02T08:47:00Z">
        <w:r w:rsidDel="00BA4613">
          <w:delText xml:space="preserve"> uitgewisseld, en geen optionele geometrie.</w:delText>
        </w:r>
        <w:r w:rsidR="00275378" w:rsidDel="00BA4613">
          <w:delText xml:space="preserve"> </w:delText>
        </w:r>
        <w:r w:rsidR="00711993" w:rsidDel="00BA4613">
          <w:delText xml:space="preserve">Dit betekent dat </w:delText>
        </w:r>
        <w:r w:rsidR="00365C01" w:rsidDel="00BA4613">
          <w:delText>in dit koppelvlak</w:delText>
        </w:r>
      </w:del>
    </w:p>
    <w:p w14:paraId="721085E6" w14:textId="3523E42F" w:rsidR="00DF1333" w:rsidRDefault="00711993" w:rsidP="00AE2042">
      <w:pPr>
        <w:pStyle w:val="Lijstalinea"/>
        <w:numPr>
          <w:ilvl w:val="0"/>
          <w:numId w:val="26"/>
        </w:numPr>
        <w:rPr>
          <w:ins w:id="65" w:author="Arnoud de Boer" w:date="2015-11-02T08:47:00Z"/>
        </w:rPr>
      </w:pPr>
      <w:r>
        <w:lastRenderedPageBreak/>
        <w:t>objecttype Verblijfsobject wordt uitgewisseld met puntgeometrie</w:t>
      </w:r>
      <w:ins w:id="66" w:author="Arnoud de Boer" w:date="2015-11-02T08:46:00Z">
        <w:r w:rsidR="00BA4613">
          <w:t>, en optioneel met vlakgeometrie.</w:t>
        </w:r>
      </w:ins>
    </w:p>
    <w:p w14:paraId="19DC7054" w14:textId="78103DAA" w:rsidR="00BA4613" w:rsidRDefault="00BA4613" w:rsidP="00AE2042">
      <w:pPr>
        <w:pStyle w:val="Lijstalinea"/>
        <w:numPr>
          <w:ilvl w:val="0"/>
          <w:numId w:val="26"/>
        </w:numPr>
      </w:pPr>
      <w:ins w:id="67" w:author="Arnoud de Boer" w:date="2015-11-02T08:48:00Z">
        <w:r>
          <w:t>o</w:t>
        </w:r>
      </w:ins>
      <w:ins w:id="68" w:author="Arnoud de Boer" w:date="2015-11-02T08:47:00Z">
        <w:r>
          <w:t>bjecttype Pand wordt uitgewisseld met geometrie van</w:t>
        </w:r>
      </w:ins>
      <w:ins w:id="69" w:author="Arnoud de Boer" w:date="2015-11-02T08:48:00Z">
        <w:r>
          <w:t xml:space="preserve"> het</w:t>
        </w:r>
      </w:ins>
      <w:ins w:id="70" w:author="Arnoud de Boer" w:date="2015-11-02T08:47:00Z">
        <w:r>
          <w:t xml:space="preserve"> bovenaanzicht</w:t>
        </w:r>
      </w:ins>
      <w:r w:rsidR="004C04FE">
        <w:t>, en optioneel met geometrie op het maaiveld</w:t>
      </w:r>
      <w:ins w:id="71" w:author="Arnoud de Boer" w:date="2015-11-02T08:48:00Z">
        <w:r>
          <w:t>.</w:t>
        </w:r>
      </w:ins>
    </w:p>
    <w:p w14:paraId="38246F3F" w14:textId="1DFBDA95" w:rsidR="00275378" w:rsidRDefault="00711993" w:rsidP="00AE2042">
      <w:pPr>
        <w:pStyle w:val="Lijstalinea"/>
        <w:numPr>
          <w:ilvl w:val="0"/>
          <w:numId w:val="26"/>
        </w:numPr>
      </w:pPr>
      <w:r>
        <w:t>alle overige objecttypen</w:t>
      </w:r>
      <w:r w:rsidR="0071185A">
        <w:rPr>
          <w:rStyle w:val="Voetnootmarkering"/>
        </w:rPr>
        <w:footnoteReference w:id="14"/>
      </w:r>
      <w:r>
        <w:t xml:space="preserve"> in §2.3.1. met vlakgeometrie.</w:t>
      </w:r>
    </w:p>
    <w:p w14:paraId="764B97E5" w14:textId="656FBD72" w:rsidR="0014185D" w:rsidRDefault="009F021C" w:rsidP="00FF3644">
      <w:pPr>
        <w:pStyle w:val="subparagraaftitel"/>
      </w:pPr>
      <w:bookmarkStart w:id="74" w:name="_Ref396119478"/>
      <w:bookmarkStart w:id="75" w:name="_Toc434222919"/>
      <w:r>
        <w:t>Samengesteld u</w:t>
      </w:r>
      <w:r w:rsidR="0014185D">
        <w:t>it</w:t>
      </w:r>
      <w:bookmarkStart w:id="76" w:name="_GoBack"/>
      <w:bookmarkEnd w:id="76"/>
      <w:r w:rsidR="0014185D">
        <w:t>wisselen en alleen actuele stand</w:t>
      </w:r>
      <w:bookmarkEnd w:id="74"/>
      <w:bookmarkEnd w:id="75"/>
    </w:p>
    <w:p w14:paraId="7816C006" w14:textId="3E455892" w:rsidR="00730D09" w:rsidRDefault="0014185D">
      <w:r>
        <w:t xml:space="preserve">In </w:t>
      </w:r>
      <w:r w:rsidR="00FF5EF2">
        <w:t>de</w:t>
      </w:r>
      <w:r>
        <w:t xml:space="preserve"> </w:t>
      </w:r>
      <w:proofErr w:type="spellStart"/>
      <w:r>
        <w:t>StUF-Geo</w:t>
      </w:r>
      <w:proofErr w:type="spellEnd"/>
      <w:r>
        <w:t xml:space="preserve"> BAG berichten </w:t>
      </w:r>
      <w:r w:rsidR="00FF5EF2">
        <w:t xml:space="preserve">worden de gegevens </w:t>
      </w:r>
      <w:r w:rsidR="009F021C">
        <w:t>van objecten samengesteld uitgewisseld</w:t>
      </w:r>
      <w:r w:rsidR="00FF5EF2">
        <w:t xml:space="preserve">, d.w.z. </w:t>
      </w:r>
      <w:r>
        <w:t xml:space="preserve">een </w:t>
      </w:r>
      <w:proofErr w:type="spellStart"/>
      <w:r>
        <w:t>geometrieVerzoek</w:t>
      </w:r>
      <w:proofErr w:type="spellEnd"/>
      <w:r w:rsidR="007311B2">
        <w:t xml:space="preserve"> of </w:t>
      </w:r>
      <w:proofErr w:type="spellStart"/>
      <w:r>
        <w:t>geometrieLevering</w:t>
      </w:r>
      <w:proofErr w:type="spellEnd"/>
      <w:r>
        <w:t xml:space="preserve"> </w:t>
      </w:r>
      <w:r w:rsidR="00FF5EF2">
        <w:t xml:space="preserve">bevat </w:t>
      </w:r>
      <w:r>
        <w:t xml:space="preserve">de gegevens van één </w:t>
      </w:r>
      <w:r w:rsidR="009F021C">
        <w:t xml:space="preserve">of meerdere </w:t>
      </w:r>
      <w:r>
        <w:t>BAG-object</w:t>
      </w:r>
      <w:r w:rsidR="009F021C">
        <w:t>en welke tot  één bepaalde transactie of gebeurtenis behoren</w:t>
      </w:r>
      <w:r>
        <w:t xml:space="preserve">. Bijvoorbeeld, </w:t>
      </w:r>
      <w:r w:rsidR="00A12703">
        <w:t xml:space="preserve">indien </w:t>
      </w:r>
      <w:r>
        <w:t xml:space="preserve">een </w:t>
      </w:r>
      <w:r w:rsidR="00A12703">
        <w:t xml:space="preserve">door </w:t>
      </w:r>
      <w:proofErr w:type="spellStart"/>
      <w:r w:rsidR="00A12703">
        <w:t>Geo</w:t>
      </w:r>
      <w:proofErr w:type="spellEnd"/>
      <w:r w:rsidR="00A12703">
        <w:t xml:space="preserve"> uitgevoerde </w:t>
      </w:r>
      <w:r>
        <w:t>mutatiesignalering uit luchtfoto</w:t>
      </w:r>
      <w:r w:rsidR="00A12703">
        <w:t>’</w:t>
      </w:r>
      <w:r>
        <w:t xml:space="preserve">s mutaties </w:t>
      </w:r>
      <w:r w:rsidR="00A12703">
        <w:t>oplevert op meerdere objecten, word</w:t>
      </w:r>
      <w:r w:rsidR="009F021C">
        <w:t>en een of meer mutaties van deze objecten in</w:t>
      </w:r>
      <w:r w:rsidR="00A12703">
        <w:t xml:space="preserve"> een </w:t>
      </w:r>
      <w:r w:rsidR="00FF5EF2">
        <w:t>bericht (</w:t>
      </w:r>
      <w:proofErr w:type="spellStart"/>
      <w:r w:rsidR="00A12703">
        <w:t>geometrieLevering</w:t>
      </w:r>
      <w:proofErr w:type="spellEnd"/>
      <w:r w:rsidR="00FF5EF2">
        <w:t>)</w:t>
      </w:r>
      <w:r w:rsidR="00A12703">
        <w:t xml:space="preserve"> door </w:t>
      </w:r>
      <w:proofErr w:type="spellStart"/>
      <w:r w:rsidR="00A12703">
        <w:t>Geo</w:t>
      </w:r>
      <w:proofErr w:type="spellEnd"/>
      <w:r w:rsidR="00A12703">
        <w:t xml:space="preserve"> aan BAG verstuur</w:t>
      </w:r>
      <w:r w:rsidR="009408A1">
        <w:t>d</w:t>
      </w:r>
      <w:r w:rsidR="00A12703">
        <w:t>.</w:t>
      </w:r>
      <w:r w:rsidR="00073F11">
        <w:t xml:space="preserve"> </w:t>
      </w:r>
    </w:p>
    <w:p w14:paraId="4E4A538B" w14:textId="77777777" w:rsidR="00A12703" w:rsidRDefault="00A12703"/>
    <w:p w14:paraId="1473E12D" w14:textId="7A351D9B" w:rsidR="00A12703" w:rsidRDefault="00A12703">
      <w:r>
        <w:t xml:space="preserve">In dit </w:t>
      </w:r>
      <w:proofErr w:type="spellStart"/>
      <w:r w:rsidR="009408A1">
        <w:t>Geo</w:t>
      </w:r>
      <w:proofErr w:type="spellEnd"/>
      <w:r w:rsidR="009408A1">
        <w:t xml:space="preserve">-BAG berichtenverkeer </w:t>
      </w:r>
      <w:r>
        <w:t xml:space="preserve">wordt </w:t>
      </w:r>
      <w:r w:rsidR="00FF5EF2">
        <w:t xml:space="preserve">in een </w:t>
      </w:r>
      <w:proofErr w:type="spellStart"/>
      <w:r w:rsidR="00FF5EF2">
        <w:t>StUF-Geo</w:t>
      </w:r>
      <w:proofErr w:type="spellEnd"/>
      <w:r w:rsidR="00FF5EF2">
        <w:t xml:space="preserve"> BAG </w:t>
      </w:r>
      <w:r w:rsidR="009408A1">
        <w:t>dienst</w:t>
      </w:r>
      <w:r w:rsidR="00FF5EF2">
        <w:t>bericht</w:t>
      </w:r>
      <w:r w:rsidR="009408A1">
        <w:rPr>
          <w:rStyle w:val="Voetnootmarkering"/>
        </w:rPr>
        <w:footnoteReference w:id="15"/>
      </w:r>
      <w:r w:rsidR="00FF5EF2">
        <w:t xml:space="preserve"> </w:t>
      </w:r>
      <w:r>
        <w:t>alleen de actuele stand (WORDT) van een BAG-object uitgewisseld, en niet in combinatie met de vorige stand (WAS) van het BAG-object</w:t>
      </w:r>
      <w:r>
        <w:rPr>
          <w:rStyle w:val="Voetnootmarkering"/>
        </w:rPr>
        <w:footnoteReference w:id="16"/>
      </w:r>
      <w:r>
        <w:t>.</w:t>
      </w:r>
      <w:r w:rsidR="009C6109">
        <w:t xml:space="preserve"> Zowel BAG als </w:t>
      </w:r>
      <w:proofErr w:type="spellStart"/>
      <w:r w:rsidR="009C6109">
        <w:t>Geo</w:t>
      </w:r>
      <w:proofErr w:type="spellEnd"/>
      <w:r w:rsidR="009C6109">
        <w:t xml:space="preserve"> hebben de gegevens van een vorige stand van een object niet nodig voor het overnemen van de gegevens uit een bericht. In het bijzonder geval dat op enig moment de gegevens van een bepaald object bij </w:t>
      </w:r>
      <w:proofErr w:type="spellStart"/>
      <w:r w:rsidR="009C6109">
        <w:t>Geo</w:t>
      </w:r>
      <w:proofErr w:type="spellEnd"/>
      <w:r w:rsidR="009C6109">
        <w:t xml:space="preserve"> en BAG verschillen (</w:t>
      </w:r>
      <w:proofErr w:type="spellStart"/>
      <w:r w:rsidR="009C6109">
        <w:t>asynchroniteit</w:t>
      </w:r>
      <w:proofErr w:type="spellEnd"/>
      <w:r w:rsidR="009C6109">
        <w:t>), zijn de gegevens van de actuele stand in de applicatie van BAG leidend voor dit object.</w:t>
      </w:r>
    </w:p>
    <w:p w14:paraId="640B7C00" w14:textId="77777777" w:rsidR="00954653" w:rsidRPr="00762505" w:rsidRDefault="00954653" w:rsidP="00FF3644">
      <w:pPr>
        <w:pStyle w:val="Paragraaftitel"/>
        <w:tabs>
          <w:tab w:val="clear" w:pos="709"/>
          <w:tab w:val="num" w:pos="993"/>
        </w:tabs>
        <w:ind w:left="426"/>
      </w:pPr>
      <w:bookmarkStart w:id="77" w:name="_Toc396197222"/>
      <w:bookmarkStart w:id="78" w:name="_Toc396201553"/>
      <w:bookmarkStart w:id="79" w:name="_Toc396203151"/>
      <w:bookmarkStart w:id="80" w:name="_Toc396197223"/>
      <w:bookmarkStart w:id="81" w:name="_Toc396201554"/>
      <w:bookmarkStart w:id="82" w:name="_Toc396203152"/>
      <w:bookmarkStart w:id="83" w:name="_Toc396197225"/>
      <w:bookmarkStart w:id="84" w:name="_Toc396201556"/>
      <w:bookmarkStart w:id="85" w:name="_Toc396203154"/>
      <w:bookmarkStart w:id="86" w:name="_Toc396197227"/>
      <w:bookmarkStart w:id="87" w:name="_Toc396201558"/>
      <w:bookmarkStart w:id="88" w:name="_Toc396203156"/>
      <w:bookmarkStart w:id="89" w:name="_Toc396197228"/>
      <w:bookmarkStart w:id="90" w:name="_Toc396201559"/>
      <w:bookmarkStart w:id="91" w:name="_Toc396203157"/>
      <w:bookmarkStart w:id="92" w:name="_Toc396197229"/>
      <w:bookmarkStart w:id="93" w:name="_Toc396201560"/>
      <w:bookmarkStart w:id="94" w:name="_Toc396203158"/>
      <w:bookmarkStart w:id="95" w:name="_Toc396197230"/>
      <w:bookmarkStart w:id="96" w:name="_Toc396201561"/>
      <w:bookmarkStart w:id="97" w:name="_Toc396203159"/>
      <w:bookmarkStart w:id="98" w:name="_Toc396197231"/>
      <w:bookmarkStart w:id="99" w:name="_Toc396201562"/>
      <w:bookmarkStart w:id="100" w:name="_Toc396203160"/>
      <w:bookmarkStart w:id="101" w:name="_Toc396197232"/>
      <w:bookmarkStart w:id="102" w:name="_Toc396201563"/>
      <w:bookmarkStart w:id="103" w:name="_Toc396203161"/>
      <w:bookmarkStart w:id="104" w:name="_Toc396197233"/>
      <w:bookmarkStart w:id="105" w:name="_Toc396201564"/>
      <w:bookmarkStart w:id="106" w:name="_Toc396203162"/>
      <w:bookmarkStart w:id="107" w:name="_Toc396197234"/>
      <w:bookmarkStart w:id="108" w:name="_Toc396201565"/>
      <w:bookmarkStart w:id="109" w:name="_Toc396203163"/>
      <w:bookmarkStart w:id="110" w:name="_Toc396197235"/>
      <w:bookmarkStart w:id="111" w:name="_Toc396201566"/>
      <w:bookmarkStart w:id="112" w:name="_Toc396203164"/>
      <w:bookmarkStart w:id="113" w:name="_Toc396197236"/>
      <w:bookmarkStart w:id="114" w:name="_Toc396201567"/>
      <w:bookmarkStart w:id="115" w:name="_Toc396203165"/>
      <w:bookmarkStart w:id="116" w:name="_Toc396197237"/>
      <w:bookmarkStart w:id="117" w:name="_Toc396201568"/>
      <w:bookmarkStart w:id="118" w:name="_Toc396203166"/>
      <w:bookmarkStart w:id="119" w:name="_Toc396197238"/>
      <w:bookmarkStart w:id="120" w:name="_Toc396201569"/>
      <w:bookmarkStart w:id="121" w:name="_Toc396203167"/>
      <w:bookmarkStart w:id="122" w:name="_Toc396197239"/>
      <w:bookmarkStart w:id="123" w:name="_Toc396201570"/>
      <w:bookmarkStart w:id="124" w:name="_Toc396203168"/>
      <w:bookmarkStart w:id="125" w:name="_Toc396197240"/>
      <w:bookmarkStart w:id="126" w:name="_Toc396201571"/>
      <w:bookmarkStart w:id="127" w:name="_Toc396203169"/>
      <w:bookmarkStart w:id="128" w:name="_Toc396197241"/>
      <w:bookmarkStart w:id="129" w:name="_Toc396201572"/>
      <w:bookmarkStart w:id="130" w:name="_Toc396203170"/>
      <w:bookmarkStart w:id="131" w:name="_Toc396197242"/>
      <w:bookmarkStart w:id="132" w:name="_Toc396201573"/>
      <w:bookmarkStart w:id="133" w:name="_Toc396203171"/>
      <w:bookmarkStart w:id="134" w:name="_Toc396197243"/>
      <w:bookmarkStart w:id="135" w:name="_Toc396201574"/>
      <w:bookmarkStart w:id="136" w:name="_Toc396203172"/>
      <w:bookmarkStart w:id="137" w:name="_Toc396197244"/>
      <w:bookmarkStart w:id="138" w:name="_Toc396201575"/>
      <w:bookmarkStart w:id="139" w:name="_Toc396203173"/>
      <w:bookmarkStart w:id="140" w:name="_Toc396197245"/>
      <w:bookmarkStart w:id="141" w:name="_Toc396201576"/>
      <w:bookmarkStart w:id="142" w:name="_Toc396203174"/>
      <w:bookmarkStart w:id="143" w:name="_Toc396197246"/>
      <w:bookmarkStart w:id="144" w:name="_Toc396201577"/>
      <w:bookmarkStart w:id="145" w:name="_Toc396203175"/>
      <w:bookmarkStart w:id="146" w:name="_Toc396197247"/>
      <w:bookmarkStart w:id="147" w:name="_Toc396201578"/>
      <w:bookmarkStart w:id="148" w:name="_Toc396203176"/>
      <w:bookmarkStart w:id="149" w:name="_Toc396197248"/>
      <w:bookmarkStart w:id="150" w:name="_Toc396201579"/>
      <w:bookmarkStart w:id="151" w:name="_Toc396203177"/>
      <w:bookmarkStart w:id="152" w:name="_Toc396197249"/>
      <w:bookmarkStart w:id="153" w:name="_Toc396201580"/>
      <w:bookmarkStart w:id="154" w:name="_Toc396203178"/>
      <w:bookmarkStart w:id="155" w:name="_Toc394323016"/>
      <w:bookmarkStart w:id="156" w:name="_Toc394324254"/>
      <w:bookmarkStart w:id="157" w:name="_Toc396197250"/>
      <w:bookmarkStart w:id="158" w:name="_Toc396201581"/>
      <w:bookmarkStart w:id="159" w:name="_Toc396203179"/>
      <w:bookmarkStart w:id="160" w:name="_Toc394323017"/>
      <w:bookmarkStart w:id="161" w:name="_Toc394324255"/>
      <w:bookmarkStart w:id="162" w:name="_Toc396197251"/>
      <w:bookmarkStart w:id="163" w:name="_Toc396201582"/>
      <w:bookmarkStart w:id="164" w:name="_Toc396203180"/>
      <w:bookmarkStart w:id="165" w:name="_Toc394323019"/>
      <w:bookmarkStart w:id="166" w:name="_Toc394324257"/>
      <w:bookmarkStart w:id="167" w:name="_Toc396197253"/>
      <w:bookmarkStart w:id="168" w:name="_Toc396201584"/>
      <w:bookmarkStart w:id="169" w:name="_Toc396203182"/>
      <w:bookmarkStart w:id="170" w:name="_Toc396197254"/>
      <w:bookmarkStart w:id="171" w:name="_Toc396201585"/>
      <w:bookmarkStart w:id="172" w:name="_Toc396203183"/>
      <w:bookmarkStart w:id="173" w:name="_Toc394323022"/>
      <w:bookmarkStart w:id="174" w:name="_Toc394324260"/>
      <w:bookmarkStart w:id="175" w:name="_Toc396197256"/>
      <w:bookmarkStart w:id="176" w:name="_Toc396201587"/>
      <w:bookmarkStart w:id="177" w:name="_Toc396203185"/>
      <w:bookmarkStart w:id="178" w:name="_Toc394323023"/>
      <w:bookmarkStart w:id="179" w:name="_Toc394324261"/>
      <w:bookmarkStart w:id="180" w:name="_Toc396197257"/>
      <w:bookmarkStart w:id="181" w:name="_Toc396201588"/>
      <w:bookmarkStart w:id="182" w:name="_Toc396203186"/>
      <w:bookmarkStart w:id="183" w:name="_Toc394323024"/>
      <w:bookmarkStart w:id="184" w:name="_Toc394324262"/>
      <w:bookmarkStart w:id="185" w:name="_Toc396197258"/>
      <w:bookmarkStart w:id="186" w:name="_Toc396201589"/>
      <w:bookmarkStart w:id="187" w:name="_Toc396203187"/>
      <w:bookmarkStart w:id="188" w:name="_Toc394323025"/>
      <w:bookmarkStart w:id="189" w:name="_Toc394324263"/>
      <w:bookmarkStart w:id="190" w:name="_Toc396197259"/>
      <w:bookmarkStart w:id="191" w:name="_Toc396201590"/>
      <w:bookmarkStart w:id="192" w:name="_Toc396203188"/>
      <w:bookmarkStart w:id="193" w:name="_Toc394323026"/>
      <w:bookmarkStart w:id="194" w:name="_Toc394324264"/>
      <w:bookmarkStart w:id="195" w:name="_Toc396197260"/>
      <w:bookmarkStart w:id="196" w:name="_Toc396201591"/>
      <w:bookmarkStart w:id="197" w:name="_Toc396203189"/>
      <w:bookmarkStart w:id="198" w:name="_Toc394323027"/>
      <w:bookmarkStart w:id="199" w:name="_Toc394324265"/>
      <w:bookmarkStart w:id="200" w:name="_Toc396197261"/>
      <w:bookmarkStart w:id="201" w:name="_Toc396201592"/>
      <w:bookmarkStart w:id="202" w:name="_Toc396203190"/>
      <w:bookmarkStart w:id="203" w:name="_Toc434222920"/>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762505">
        <w:t>Gebeurtenissen als aanleiding voor berichtenverkeer</w:t>
      </w:r>
      <w:bookmarkEnd w:id="203"/>
    </w:p>
    <w:p w14:paraId="27A0F2BA" w14:textId="4FB3E2BA" w:rsidR="00954653" w:rsidRDefault="00954653" w:rsidP="00954653">
      <w:pPr>
        <w:rPr>
          <w:szCs w:val="20"/>
        </w:rPr>
      </w:pPr>
      <w:r w:rsidRPr="0021195E">
        <w:rPr>
          <w:szCs w:val="20"/>
        </w:rPr>
        <w:t xml:space="preserve">Het berichtenverkeer tussen BAG en </w:t>
      </w:r>
      <w:proofErr w:type="spellStart"/>
      <w:r w:rsidRPr="0021195E">
        <w:rPr>
          <w:szCs w:val="20"/>
        </w:rPr>
        <w:t>Geo</w:t>
      </w:r>
      <w:proofErr w:type="spellEnd"/>
      <w:r w:rsidRPr="0021195E">
        <w:rPr>
          <w:szCs w:val="20"/>
        </w:rPr>
        <w:t xml:space="preserve"> ontstaat naar aanleiding van een bepaalde gebeurtenis aan de kant van BAG of </w:t>
      </w:r>
      <w:proofErr w:type="spellStart"/>
      <w:r w:rsidRPr="0021195E">
        <w:rPr>
          <w:szCs w:val="20"/>
        </w:rPr>
        <w:t>Geo</w:t>
      </w:r>
      <w:proofErr w:type="spellEnd"/>
      <w:r w:rsidRPr="0021195E">
        <w:rPr>
          <w:szCs w:val="20"/>
        </w:rPr>
        <w:t>. In Bijlage 1 is een overzicht met alle gebeurtenissen</w:t>
      </w:r>
      <w:r w:rsidRPr="0021195E">
        <w:rPr>
          <w:rStyle w:val="Voetnootmarkering"/>
          <w:szCs w:val="20"/>
        </w:rPr>
        <w:footnoteReference w:id="17"/>
      </w:r>
      <w:r w:rsidRPr="0021195E">
        <w:rPr>
          <w:szCs w:val="20"/>
        </w:rPr>
        <w:t xml:space="preserve"> van </w:t>
      </w:r>
      <w:proofErr w:type="spellStart"/>
      <w:r w:rsidRPr="0021195E">
        <w:rPr>
          <w:szCs w:val="20"/>
        </w:rPr>
        <w:t>Geo</w:t>
      </w:r>
      <w:proofErr w:type="spellEnd"/>
      <w:r w:rsidRPr="0021195E">
        <w:rPr>
          <w:szCs w:val="20"/>
        </w:rPr>
        <w:t xml:space="preserve"> en BAG opgenomen en tot welk</w:t>
      </w:r>
      <w:r w:rsidR="009408A1">
        <w:rPr>
          <w:szCs w:val="20"/>
        </w:rPr>
        <w:t>e</w:t>
      </w:r>
      <w:r w:rsidRPr="0021195E">
        <w:rPr>
          <w:szCs w:val="20"/>
        </w:rPr>
        <w:t xml:space="preserve"> bericht</w:t>
      </w:r>
      <w:r w:rsidR="009408A1">
        <w:rPr>
          <w:szCs w:val="20"/>
        </w:rPr>
        <w:t>en</w:t>
      </w:r>
      <w:r>
        <w:rPr>
          <w:szCs w:val="20"/>
        </w:rPr>
        <w:t xml:space="preserve"> </w:t>
      </w:r>
      <w:r w:rsidR="009408A1">
        <w:rPr>
          <w:szCs w:val="20"/>
        </w:rPr>
        <w:t>zij leiden</w:t>
      </w:r>
      <w:r w:rsidRPr="0021195E">
        <w:rPr>
          <w:szCs w:val="20"/>
        </w:rPr>
        <w:t>.</w:t>
      </w:r>
    </w:p>
    <w:p w14:paraId="79FFC204" w14:textId="77777777" w:rsidR="00954653" w:rsidRDefault="00954653" w:rsidP="003463AB">
      <w:pPr>
        <w:rPr>
          <w:sz w:val="20"/>
          <w:szCs w:val="20"/>
        </w:rPr>
      </w:pPr>
    </w:p>
    <w:p w14:paraId="6D7473CC" w14:textId="25A33B5C" w:rsidR="00774266" w:rsidRPr="00FF3644" w:rsidRDefault="00954653" w:rsidP="003463AB">
      <w:pPr>
        <w:rPr>
          <w:szCs w:val="20"/>
        </w:rPr>
      </w:pPr>
      <w:r w:rsidRPr="00FF3644">
        <w:rPr>
          <w:szCs w:val="20"/>
        </w:rPr>
        <w:t xml:space="preserve">Naar aanleiding van een </w:t>
      </w:r>
      <w:r w:rsidR="003463AB" w:rsidRPr="00FF3644">
        <w:rPr>
          <w:szCs w:val="20"/>
        </w:rPr>
        <w:t xml:space="preserve">BAG-gebeurtenis (bijv. verlenen vergunning) stuurt BAG aan </w:t>
      </w:r>
      <w:proofErr w:type="spellStart"/>
      <w:r w:rsidR="003463AB" w:rsidRPr="00FF3644">
        <w:rPr>
          <w:szCs w:val="20"/>
        </w:rPr>
        <w:t>Geo</w:t>
      </w:r>
      <w:proofErr w:type="spellEnd"/>
      <w:r w:rsidR="003463AB" w:rsidRPr="00FF3644">
        <w:rPr>
          <w:szCs w:val="20"/>
        </w:rPr>
        <w:t xml:space="preserve"> een verzo</w:t>
      </w:r>
      <w:r w:rsidR="00DB5F22" w:rsidRPr="00FF3644">
        <w:rPr>
          <w:szCs w:val="20"/>
        </w:rPr>
        <w:t>ek om geometrie aan te leveren</w:t>
      </w:r>
      <w:r w:rsidRPr="00FF3644">
        <w:rPr>
          <w:szCs w:val="20"/>
        </w:rPr>
        <w:t xml:space="preserve">, ofwel een </w:t>
      </w:r>
      <w:proofErr w:type="spellStart"/>
      <w:r w:rsidRPr="00FF3644">
        <w:rPr>
          <w:szCs w:val="20"/>
        </w:rPr>
        <w:t>geometrieVerzoek</w:t>
      </w:r>
      <w:proofErr w:type="spellEnd"/>
      <w:r w:rsidR="00DB5F22" w:rsidRPr="00FF3644">
        <w:rPr>
          <w:szCs w:val="20"/>
        </w:rPr>
        <w:t>.</w:t>
      </w:r>
    </w:p>
    <w:p w14:paraId="0A2262D6" w14:textId="77777777" w:rsidR="003463AB" w:rsidRPr="00FF3644" w:rsidRDefault="003463AB" w:rsidP="003463AB">
      <w:pPr>
        <w:rPr>
          <w:szCs w:val="20"/>
        </w:rPr>
      </w:pPr>
    </w:p>
    <w:p w14:paraId="360377F0" w14:textId="303E6694" w:rsidR="00954653" w:rsidRPr="00FF3644" w:rsidRDefault="003463AB" w:rsidP="003463AB">
      <w:pPr>
        <w:rPr>
          <w:szCs w:val="20"/>
        </w:rPr>
      </w:pPr>
      <w:r w:rsidRPr="00FF3644">
        <w:rPr>
          <w:szCs w:val="20"/>
        </w:rPr>
        <w:t>N</w:t>
      </w:r>
      <w:r w:rsidR="00954653" w:rsidRPr="00FF3644">
        <w:rPr>
          <w:szCs w:val="20"/>
        </w:rPr>
        <w:t xml:space="preserve">aar aanleiding van een </w:t>
      </w:r>
      <w:proofErr w:type="spellStart"/>
      <w:r w:rsidR="00954653" w:rsidRPr="00FF3644">
        <w:rPr>
          <w:szCs w:val="20"/>
        </w:rPr>
        <w:t>Geo</w:t>
      </w:r>
      <w:proofErr w:type="spellEnd"/>
      <w:r w:rsidR="00954653" w:rsidRPr="00FF3644">
        <w:rPr>
          <w:szCs w:val="20"/>
        </w:rPr>
        <w:t xml:space="preserve">-gebeurtenis </w:t>
      </w:r>
      <w:r w:rsidR="00762505">
        <w:rPr>
          <w:szCs w:val="20"/>
        </w:rPr>
        <w:t>(bijv. constatering</w:t>
      </w:r>
      <w:r w:rsidR="001E6C3B">
        <w:rPr>
          <w:rStyle w:val="Voetnootmarkering"/>
          <w:szCs w:val="20"/>
        </w:rPr>
        <w:footnoteReference w:id="18"/>
      </w:r>
      <w:r w:rsidR="00762505">
        <w:rPr>
          <w:szCs w:val="20"/>
        </w:rPr>
        <w:t xml:space="preserve"> nieuw pand door </w:t>
      </w:r>
      <w:r w:rsidR="006F6E1F">
        <w:rPr>
          <w:szCs w:val="20"/>
        </w:rPr>
        <w:t>mutatiesignalering</w:t>
      </w:r>
      <w:r w:rsidR="00762505">
        <w:rPr>
          <w:szCs w:val="20"/>
        </w:rPr>
        <w:t xml:space="preserve"> uit luchtfoto’s) </w:t>
      </w:r>
      <w:r w:rsidR="00954653" w:rsidRPr="00FF3644">
        <w:rPr>
          <w:szCs w:val="20"/>
        </w:rPr>
        <w:t xml:space="preserve">of de geometrische inwinning voor BAG na een </w:t>
      </w:r>
      <w:proofErr w:type="spellStart"/>
      <w:r w:rsidR="00954653" w:rsidRPr="00FF3644">
        <w:rPr>
          <w:szCs w:val="20"/>
        </w:rPr>
        <w:t>geometrieVerzoek</w:t>
      </w:r>
      <w:proofErr w:type="spellEnd"/>
      <w:r w:rsidR="00762505">
        <w:rPr>
          <w:szCs w:val="20"/>
        </w:rPr>
        <w:t>,</w:t>
      </w:r>
      <w:r w:rsidR="00954653" w:rsidRPr="00FF3644">
        <w:rPr>
          <w:szCs w:val="20"/>
        </w:rPr>
        <w:t xml:space="preserve"> stuurt </w:t>
      </w:r>
      <w:proofErr w:type="spellStart"/>
      <w:r w:rsidR="00954653" w:rsidRPr="00FF3644">
        <w:rPr>
          <w:szCs w:val="20"/>
        </w:rPr>
        <w:t>Geo</w:t>
      </w:r>
      <w:proofErr w:type="spellEnd"/>
      <w:r w:rsidR="00954653" w:rsidRPr="00FF3644">
        <w:rPr>
          <w:szCs w:val="20"/>
        </w:rPr>
        <w:t xml:space="preserve"> aan BAG een levering van nieuwe of gewijzigde geometrie, ofwel een </w:t>
      </w:r>
      <w:proofErr w:type="spellStart"/>
      <w:r w:rsidR="00954653" w:rsidRPr="00FF3644">
        <w:rPr>
          <w:szCs w:val="20"/>
        </w:rPr>
        <w:t>geometrieLevering</w:t>
      </w:r>
      <w:proofErr w:type="spellEnd"/>
      <w:r w:rsidR="00AD21A1">
        <w:rPr>
          <w:rStyle w:val="Voetnootmarkering"/>
          <w:szCs w:val="20"/>
        </w:rPr>
        <w:footnoteReference w:id="19"/>
      </w:r>
    </w:p>
    <w:p w14:paraId="78F93604" w14:textId="77777777" w:rsidR="00954653" w:rsidRPr="00FF3644" w:rsidRDefault="00954653" w:rsidP="003463AB">
      <w:pPr>
        <w:rPr>
          <w:szCs w:val="20"/>
        </w:rPr>
      </w:pPr>
    </w:p>
    <w:p w14:paraId="0B9A3AE2" w14:textId="682FF53A" w:rsidR="00954653" w:rsidRDefault="00954653" w:rsidP="003463AB">
      <w:pPr>
        <w:rPr>
          <w:szCs w:val="20"/>
        </w:rPr>
      </w:pPr>
      <w:r w:rsidRPr="00FF3644">
        <w:rPr>
          <w:szCs w:val="20"/>
        </w:rPr>
        <w:t>Naar aanleiding van een levering van nieuwe of gewijzigde geometrie</w:t>
      </w:r>
      <w:r w:rsidR="00762505">
        <w:rPr>
          <w:szCs w:val="20"/>
        </w:rPr>
        <w:t xml:space="preserve"> door </w:t>
      </w:r>
      <w:proofErr w:type="spellStart"/>
      <w:r w:rsidR="00762505">
        <w:rPr>
          <w:szCs w:val="20"/>
        </w:rPr>
        <w:t>Geo</w:t>
      </w:r>
      <w:proofErr w:type="spellEnd"/>
      <w:r w:rsidR="00762505">
        <w:rPr>
          <w:szCs w:val="20"/>
        </w:rPr>
        <w:t>,</w:t>
      </w:r>
      <w:r w:rsidR="00762505" w:rsidRPr="00FF3644">
        <w:rPr>
          <w:szCs w:val="20"/>
        </w:rPr>
        <w:t xml:space="preserve"> stuurt BAG altijd een functionel</w:t>
      </w:r>
      <w:r w:rsidR="00762505">
        <w:rPr>
          <w:szCs w:val="20"/>
        </w:rPr>
        <w:t>e</w:t>
      </w:r>
      <w:r w:rsidR="00762505" w:rsidRPr="00FF3644">
        <w:rPr>
          <w:szCs w:val="20"/>
        </w:rPr>
        <w:t xml:space="preserve"> respons om </w:t>
      </w:r>
      <w:r w:rsidR="00762505">
        <w:rPr>
          <w:szCs w:val="20"/>
        </w:rPr>
        <w:t xml:space="preserve">de acceptatie en </w:t>
      </w:r>
      <w:r w:rsidR="00762505" w:rsidRPr="00FF3644">
        <w:rPr>
          <w:szCs w:val="20"/>
        </w:rPr>
        <w:t>verwerking</w:t>
      </w:r>
      <w:r w:rsidR="00971391">
        <w:rPr>
          <w:szCs w:val="20"/>
        </w:rPr>
        <w:t>, of afkeuring</w:t>
      </w:r>
      <w:r w:rsidR="00762505" w:rsidRPr="00FF3644">
        <w:rPr>
          <w:szCs w:val="20"/>
        </w:rPr>
        <w:t xml:space="preserve"> van de levering aan </w:t>
      </w:r>
      <w:proofErr w:type="spellStart"/>
      <w:r w:rsidR="00762505" w:rsidRPr="00FF3644">
        <w:rPr>
          <w:szCs w:val="20"/>
        </w:rPr>
        <w:t>Geo</w:t>
      </w:r>
      <w:proofErr w:type="spellEnd"/>
      <w:r w:rsidR="00762505">
        <w:rPr>
          <w:szCs w:val="20"/>
        </w:rPr>
        <w:t xml:space="preserve"> te melden, ofwel een responsbericht.</w:t>
      </w:r>
    </w:p>
    <w:p w14:paraId="07DCE158" w14:textId="77777777" w:rsidR="00762505" w:rsidRDefault="00762505" w:rsidP="003463AB">
      <w:pPr>
        <w:rPr>
          <w:szCs w:val="20"/>
        </w:rPr>
      </w:pPr>
    </w:p>
    <w:p w14:paraId="79B0FA5D" w14:textId="7DEE0020" w:rsidR="00762505" w:rsidRPr="00FF3644" w:rsidRDefault="00762505" w:rsidP="003463AB">
      <w:pPr>
        <w:rPr>
          <w:szCs w:val="20"/>
        </w:rPr>
      </w:pPr>
      <w:r w:rsidRPr="00FF3644">
        <w:rPr>
          <w:szCs w:val="20"/>
        </w:rPr>
        <w:t xml:space="preserve">Naar aanleiding van een </w:t>
      </w:r>
      <w:r w:rsidR="00563F3A">
        <w:rPr>
          <w:szCs w:val="20"/>
        </w:rPr>
        <w:t xml:space="preserve">doorgevoerde mutatie op een BAG-object </w:t>
      </w:r>
      <w:r w:rsidRPr="00FF3644">
        <w:rPr>
          <w:szCs w:val="20"/>
        </w:rPr>
        <w:t xml:space="preserve">, stuurt BAG een kennisgeving van deze wijziging aan </w:t>
      </w:r>
      <w:proofErr w:type="spellStart"/>
      <w:r w:rsidRPr="00FF3644">
        <w:rPr>
          <w:szCs w:val="20"/>
        </w:rPr>
        <w:t>Geo</w:t>
      </w:r>
      <w:proofErr w:type="spellEnd"/>
      <w:r>
        <w:rPr>
          <w:szCs w:val="20"/>
        </w:rPr>
        <w:t>, ofwel een BAG-kennisgevingsbericht</w:t>
      </w:r>
      <w:r w:rsidR="00563F3A">
        <w:rPr>
          <w:szCs w:val="20"/>
        </w:rPr>
        <w:t xml:space="preserve"> (</w:t>
      </w:r>
      <w:r w:rsidR="009A68AD">
        <w:rPr>
          <w:szCs w:val="20"/>
        </w:rPr>
        <w:t xml:space="preserve">= </w:t>
      </w:r>
      <w:proofErr w:type="spellStart"/>
      <w:r w:rsidR="00563F3A">
        <w:rPr>
          <w:szCs w:val="20"/>
        </w:rPr>
        <w:t>StUF</w:t>
      </w:r>
      <w:proofErr w:type="spellEnd"/>
      <w:r w:rsidR="00563F3A">
        <w:rPr>
          <w:szCs w:val="20"/>
        </w:rPr>
        <w:t>-BG)</w:t>
      </w:r>
      <w:r w:rsidRPr="00FF3644">
        <w:rPr>
          <w:szCs w:val="20"/>
        </w:rPr>
        <w:t xml:space="preserve">. </w:t>
      </w:r>
      <w:proofErr w:type="spellStart"/>
      <w:r w:rsidRPr="00FF3644">
        <w:rPr>
          <w:szCs w:val="20"/>
        </w:rPr>
        <w:t>Geo</w:t>
      </w:r>
      <w:proofErr w:type="spellEnd"/>
      <w:r w:rsidRPr="00FF3644">
        <w:rPr>
          <w:szCs w:val="20"/>
        </w:rPr>
        <w:t xml:space="preserve"> filtert hieruit de voor de </w:t>
      </w:r>
      <w:proofErr w:type="spellStart"/>
      <w:r w:rsidRPr="00FF3644">
        <w:rPr>
          <w:szCs w:val="20"/>
        </w:rPr>
        <w:t>Geo</w:t>
      </w:r>
      <w:proofErr w:type="spellEnd"/>
      <w:r w:rsidRPr="00FF3644">
        <w:rPr>
          <w:szCs w:val="20"/>
        </w:rPr>
        <w:t xml:space="preserve">/BGT relevante mutaties </w:t>
      </w:r>
      <w:r w:rsidR="00563F3A" w:rsidRPr="00563F3A">
        <w:rPr>
          <w:szCs w:val="20"/>
        </w:rPr>
        <w:t>(bijv. wijziging van een nummeraanduiding door BAG)</w:t>
      </w:r>
      <w:r w:rsidR="00563F3A">
        <w:rPr>
          <w:szCs w:val="20"/>
        </w:rPr>
        <w:t xml:space="preserve"> </w:t>
      </w:r>
      <w:r w:rsidRPr="00FF3644">
        <w:rPr>
          <w:szCs w:val="20"/>
        </w:rPr>
        <w:t>en verwerkt deze in de eigen applicatie.</w:t>
      </w:r>
    </w:p>
    <w:p w14:paraId="4DC698ED" w14:textId="57564929" w:rsidR="001B178A" w:rsidRDefault="001B178A" w:rsidP="00FF3644">
      <w:pPr>
        <w:pStyle w:val="Paragraaftitel"/>
      </w:pPr>
      <w:bookmarkStart w:id="204" w:name="_Toc434222921"/>
      <w:r>
        <w:lastRenderedPageBreak/>
        <w:t>Identificaties</w:t>
      </w:r>
      <w:r w:rsidR="00423AC4">
        <w:t xml:space="preserve"> van</w:t>
      </w:r>
      <w:r>
        <w:t xml:space="preserve"> en relaties tussen berichten</w:t>
      </w:r>
      <w:bookmarkEnd w:id="204"/>
    </w:p>
    <w:p w14:paraId="26332271" w14:textId="3DFD32D4" w:rsidR="001B178A" w:rsidRDefault="00FF5EF2" w:rsidP="00FF3644">
      <w:r>
        <w:t xml:space="preserve">De </w:t>
      </w:r>
      <w:proofErr w:type="spellStart"/>
      <w:r w:rsidR="00033904">
        <w:t>StUF-Geo</w:t>
      </w:r>
      <w:proofErr w:type="spellEnd"/>
      <w:r w:rsidR="00033904">
        <w:t xml:space="preserve"> BAG </w:t>
      </w:r>
      <w:r w:rsidR="001B178A">
        <w:t>bericht</w:t>
      </w:r>
      <w:r>
        <w:t xml:space="preserve">en </w:t>
      </w:r>
      <w:r w:rsidR="001B178A">
        <w:t>he</w:t>
      </w:r>
      <w:r>
        <w:t xml:space="preserve">bben </w:t>
      </w:r>
      <w:r w:rsidR="001B178A">
        <w:t>een logistieke identificatie en functionele identificatie, resp. het &lt;</w:t>
      </w:r>
      <w:proofErr w:type="spellStart"/>
      <w:r w:rsidR="001B178A">
        <w:t>StUF:referentienummer</w:t>
      </w:r>
      <w:proofErr w:type="spellEnd"/>
      <w:r w:rsidR="001B178A">
        <w:t xml:space="preserve">&gt; </w:t>
      </w:r>
      <w:r w:rsidR="00832099">
        <w:t>in de &lt;</w:t>
      </w:r>
      <w:proofErr w:type="spellStart"/>
      <w:r w:rsidR="00832099">
        <w:t>StUF:stuurgegevens</w:t>
      </w:r>
      <w:proofErr w:type="spellEnd"/>
      <w:r w:rsidR="00832099">
        <w:t xml:space="preserve">&gt; </w:t>
      </w:r>
      <w:r w:rsidR="001B178A">
        <w:t>en</w:t>
      </w:r>
      <w:r w:rsidR="00033904">
        <w:t xml:space="preserve"> &lt;</w:t>
      </w:r>
      <w:proofErr w:type="spellStart"/>
      <w:r w:rsidR="00AA51C5">
        <w:t>BG:</w:t>
      </w:r>
      <w:r w:rsidR="00033904">
        <w:t>identificatie</w:t>
      </w:r>
      <w:proofErr w:type="spellEnd"/>
      <w:r w:rsidR="00033904">
        <w:t>&gt;</w:t>
      </w:r>
      <w:r w:rsidR="00832099">
        <w:t xml:space="preserve"> in de entiteittypen &lt;</w:t>
      </w:r>
      <w:proofErr w:type="spellStart"/>
      <w:r w:rsidR="00AA51C5">
        <w:t>BG:parameters</w:t>
      </w:r>
      <w:proofErr w:type="spellEnd"/>
      <w:r w:rsidR="00832099">
        <w:t>&gt;</w:t>
      </w:r>
      <w:r w:rsidR="00033904">
        <w:t>.</w:t>
      </w:r>
    </w:p>
    <w:p w14:paraId="243E8A04" w14:textId="77777777" w:rsidR="00FF5EF2" w:rsidRDefault="00FF5EF2" w:rsidP="00FF3644"/>
    <w:p w14:paraId="4535A79E" w14:textId="35F64E74" w:rsidR="00B57663" w:rsidRDefault="00832099" w:rsidP="00FF3644">
      <w:r>
        <w:t xml:space="preserve">Indien een </w:t>
      </w:r>
      <w:proofErr w:type="spellStart"/>
      <w:r>
        <w:t>geometrieLevering</w:t>
      </w:r>
      <w:proofErr w:type="spellEnd"/>
      <w:r>
        <w:t xml:space="preserve"> een respons is op een </w:t>
      </w:r>
      <w:proofErr w:type="spellStart"/>
      <w:r>
        <w:t>geometrieVerzoek</w:t>
      </w:r>
      <w:proofErr w:type="spellEnd"/>
      <w:r>
        <w:t xml:space="preserve"> bevat de </w:t>
      </w:r>
      <w:proofErr w:type="spellStart"/>
      <w:r>
        <w:t>geometrieLevering</w:t>
      </w:r>
      <w:proofErr w:type="spellEnd"/>
      <w:r>
        <w:t xml:space="preserve"> een eigen unieke logistieke identificatie en een verwijzing naar de </w:t>
      </w:r>
      <w:r w:rsidR="009408A1">
        <w:t xml:space="preserve">functionele </w:t>
      </w:r>
      <w:r>
        <w:t xml:space="preserve">identificatie van het </w:t>
      </w:r>
      <w:proofErr w:type="spellStart"/>
      <w:r>
        <w:t>geometrieVerzoek</w:t>
      </w:r>
      <w:proofErr w:type="spellEnd"/>
      <w:r>
        <w:t xml:space="preserve">. </w:t>
      </w:r>
    </w:p>
    <w:p w14:paraId="6FF85E05" w14:textId="77777777" w:rsidR="00B57663" w:rsidRDefault="00B57663" w:rsidP="00FF3644"/>
    <w:p w14:paraId="3F0206B0" w14:textId="221776C5" w:rsidR="002D1BB0" w:rsidRDefault="00832099" w:rsidP="00FF3644">
      <w:r>
        <w:t xml:space="preserve">Daarnaast bevat de </w:t>
      </w:r>
      <w:proofErr w:type="spellStart"/>
      <w:r>
        <w:t>geometrieLevering</w:t>
      </w:r>
      <w:proofErr w:type="spellEnd"/>
      <w:r>
        <w:t xml:space="preserve"> </w:t>
      </w:r>
      <w:r w:rsidR="002D1BB0">
        <w:t>in de eigen functionele identificatie &lt;</w:t>
      </w:r>
      <w:proofErr w:type="spellStart"/>
      <w:r w:rsidR="00AA51C5">
        <w:t>BG:</w:t>
      </w:r>
      <w:r w:rsidR="002D1BB0">
        <w:t>identificatie</w:t>
      </w:r>
      <w:proofErr w:type="spellEnd"/>
      <w:r w:rsidR="002D1BB0">
        <w:t xml:space="preserve">&gt; </w:t>
      </w:r>
      <w:r>
        <w:t>de functionele identificatie</w:t>
      </w:r>
      <w:r w:rsidR="002D1BB0">
        <w:t xml:space="preserve"> van het </w:t>
      </w:r>
      <w:proofErr w:type="spellStart"/>
      <w:r w:rsidR="002D1BB0">
        <w:t>geometrieVerzoek</w:t>
      </w:r>
      <w:proofErr w:type="spellEnd"/>
      <w:r w:rsidR="00AA51C5">
        <w:t xml:space="preserve"> in het element &lt;</w:t>
      </w:r>
      <w:proofErr w:type="spellStart"/>
      <w:r w:rsidR="00AA51C5">
        <w:t>BG:</w:t>
      </w:r>
      <w:r w:rsidR="0071165E">
        <w:t>idG</w:t>
      </w:r>
      <w:r w:rsidR="00AA51C5">
        <w:t>erelateerdVerzoek</w:t>
      </w:r>
      <w:proofErr w:type="spellEnd"/>
      <w:r w:rsidR="00AA51C5">
        <w:t>&gt;</w:t>
      </w:r>
      <w:r>
        <w:t xml:space="preserve">. </w:t>
      </w:r>
      <w:r w:rsidR="00EE0DC7">
        <w:t>De functionele identificatie geldt als een kenmerk om berichten bij een bepaalde gebeurtenis of transactie te kunnen bundelen</w:t>
      </w:r>
      <w:r w:rsidR="00EE0DC7">
        <w:rPr>
          <w:rStyle w:val="Voetnootmarkering"/>
        </w:rPr>
        <w:footnoteReference w:id="20"/>
      </w:r>
      <w:r w:rsidR="00EE0DC7">
        <w:t xml:space="preserve">. </w:t>
      </w:r>
    </w:p>
    <w:p w14:paraId="1EB15F23" w14:textId="77777777" w:rsidR="002D1BB0" w:rsidRDefault="002D1BB0" w:rsidP="00FF3644"/>
    <w:p w14:paraId="5C5389CD" w14:textId="5C17A014" w:rsidR="002D1BB0" w:rsidRPr="00FF3644" w:rsidRDefault="00253090" w:rsidP="00FF3644">
      <w:pPr>
        <w:rPr>
          <w:b/>
        </w:rPr>
      </w:pPr>
      <w:r w:rsidRPr="00FF3644">
        <w:rPr>
          <w:b/>
        </w:rPr>
        <w:t xml:space="preserve">Tabel 1. Voorbeeld logistieke </w:t>
      </w:r>
      <w:r w:rsidR="00C54AC4" w:rsidRPr="00FF3644">
        <w:rPr>
          <w:b/>
        </w:rPr>
        <w:t xml:space="preserve">en functionele identificatie in een </w:t>
      </w:r>
      <w:proofErr w:type="spellStart"/>
      <w:r w:rsidR="00C54AC4" w:rsidRPr="00FF3644">
        <w:rPr>
          <w:b/>
        </w:rPr>
        <w:t>geometrieVerzoek</w:t>
      </w:r>
      <w:proofErr w:type="spellEnd"/>
      <w:r w:rsidR="00C54AC4" w:rsidRPr="00FF3644">
        <w:rPr>
          <w:b/>
        </w:rPr>
        <w:t>.</w:t>
      </w:r>
    </w:p>
    <w:p w14:paraId="695300D9" w14:textId="2889E328" w:rsidR="002D1BB0" w:rsidRDefault="002D1BB0"/>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83"/>
        <w:gridCol w:w="1776"/>
        <w:gridCol w:w="1819"/>
      </w:tblGrid>
      <w:tr w:rsidR="002D1BB0" w14:paraId="67F69A47" w14:textId="77777777" w:rsidTr="00FF3644">
        <w:tc>
          <w:tcPr>
            <w:tcW w:w="2383" w:type="dxa"/>
          </w:tcPr>
          <w:p w14:paraId="13088D46" w14:textId="77777777" w:rsidR="002D1BB0" w:rsidRDefault="002D1BB0"/>
        </w:tc>
        <w:tc>
          <w:tcPr>
            <w:tcW w:w="1776" w:type="dxa"/>
          </w:tcPr>
          <w:p w14:paraId="4A206B1B" w14:textId="73A5AF1C" w:rsidR="002D1BB0" w:rsidRDefault="002D1BB0">
            <w:proofErr w:type="spellStart"/>
            <w:r>
              <w:t>geometrieVerzoek</w:t>
            </w:r>
            <w:proofErr w:type="spellEnd"/>
          </w:p>
        </w:tc>
        <w:tc>
          <w:tcPr>
            <w:tcW w:w="1819" w:type="dxa"/>
          </w:tcPr>
          <w:p w14:paraId="58B9B8E2" w14:textId="363BBF88" w:rsidR="002D1BB0" w:rsidRDefault="002D1BB0">
            <w:proofErr w:type="spellStart"/>
            <w:r>
              <w:t>geometrieLevering</w:t>
            </w:r>
            <w:proofErr w:type="spellEnd"/>
          </w:p>
        </w:tc>
      </w:tr>
      <w:tr w:rsidR="002D1BB0" w14:paraId="55E0C23E" w14:textId="77777777" w:rsidTr="00FF3644">
        <w:tc>
          <w:tcPr>
            <w:tcW w:w="2383" w:type="dxa"/>
          </w:tcPr>
          <w:p w14:paraId="7A89905F" w14:textId="2D2F8FB6" w:rsidR="002D1BB0" w:rsidRDefault="002D1BB0">
            <w:proofErr w:type="spellStart"/>
            <w:r>
              <w:t>StUF:referentienummer</w:t>
            </w:r>
            <w:proofErr w:type="spellEnd"/>
          </w:p>
        </w:tc>
        <w:tc>
          <w:tcPr>
            <w:tcW w:w="1776" w:type="dxa"/>
          </w:tcPr>
          <w:p w14:paraId="0A749303" w14:textId="59976863" w:rsidR="002D1BB0" w:rsidRDefault="002D1BB0">
            <w:r>
              <w:t>BAG12345678</w:t>
            </w:r>
          </w:p>
        </w:tc>
        <w:tc>
          <w:tcPr>
            <w:tcW w:w="1819" w:type="dxa"/>
          </w:tcPr>
          <w:p w14:paraId="35388F5D" w14:textId="208C71E3" w:rsidR="002D1BB0" w:rsidRDefault="002D1BB0">
            <w:r>
              <w:t>GEO23456789</w:t>
            </w:r>
          </w:p>
        </w:tc>
      </w:tr>
      <w:tr w:rsidR="002D1BB0" w14:paraId="7DD1C5FE" w14:textId="77777777" w:rsidTr="00FF3644">
        <w:tc>
          <w:tcPr>
            <w:tcW w:w="2383" w:type="dxa"/>
          </w:tcPr>
          <w:p w14:paraId="2A88AE19" w14:textId="67A3F13F" w:rsidR="002D1BB0" w:rsidRDefault="002D1BB0" w:rsidP="00FF3644">
            <w:proofErr w:type="spellStart"/>
            <w:r>
              <w:t>StUF:cross</w:t>
            </w:r>
            <w:r w:rsidR="00264602">
              <w:t>Refnummer</w:t>
            </w:r>
            <w:proofErr w:type="spellEnd"/>
          </w:p>
        </w:tc>
        <w:tc>
          <w:tcPr>
            <w:tcW w:w="1776" w:type="dxa"/>
          </w:tcPr>
          <w:p w14:paraId="588BCC4C" w14:textId="77777777" w:rsidR="002D1BB0" w:rsidRDefault="002D1BB0"/>
        </w:tc>
        <w:tc>
          <w:tcPr>
            <w:tcW w:w="1819" w:type="dxa"/>
          </w:tcPr>
          <w:p w14:paraId="062969F0" w14:textId="46F9D5B9" w:rsidR="002D1BB0" w:rsidRDefault="002D1BB0">
            <w:r>
              <w:t>BAG12345678</w:t>
            </w:r>
          </w:p>
        </w:tc>
      </w:tr>
      <w:tr w:rsidR="002D1BB0" w14:paraId="35034D6B" w14:textId="77777777" w:rsidTr="00FF3644">
        <w:tc>
          <w:tcPr>
            <w:tcW w:w="2383" w:type="dxa"/>
          </w:tcPr>
          <w:p w14:paraId="5AFB057A" w14:textId="32D73467" w:rsidR="002D1BB0" w:rsidRDefault="00AA51C5" w:rsidP="00AA51C5">
            <w:proofErr w:type="spellStart"/>
            <w:r>
              <w:t>BG:</w:t>
            </w:r>
            <w:r w:rsidR="002D1BB0">
              <w:t>identificatie</w:t>
            </w:r>
            <w:proofErr w:type="spellEnd"/>
          </w:p>
        </w:tc>
        <w:tc>
          <w:tcPr>
            <w:tcW w:w="1776" w:type="dxa"/>
          </w:tcPr>
          <w:p w14:paraId="6B0E0E6E" w14:textId="79890640" w:rsidR="002D1BB0" w:rsidRDefault="002D1BB0">
            <w:r>
              <w:t>GMV09876543</w:t>
            </w:r>
          </w:p>
        </w:tc>
        <w:tc>
          <w:tcPr>
            <w:tcW w:w="1819" w:type="dxa"/>
          </w:tcPr>
          <w:p w14:paraId="154C8E7F" w14:textId="18C1C29C" w:rsidR="002D1BB0" w:rsidRDefault="002D1BB0">
            <w:r>
              <w:t>GMV09876543</w:t>
            </w:r>
          </w:p>
        </w:tc>
      </w:tr>
    </w:tbl>
    <w:p w14:paraId="329DE8F2" w14:textId="0EB94D7D" w:rsidR="00BD6EB8" w:rsidRPr="00FD187E" w:rsidRDefault="00BD6EB8" w:rsidP="00BD6EB8">
      <w:pPr>
        <w:pStyle w:val="Paragraaftitel"/>
      </w:pPr>
      <w:bookmarkStart w:id="205" w:name="_Toc434222922"/>
      <w:r w:rsidRPr="00FD187E">
        <w:t>Corrigeren en intrekken van berichten</w:t>
      </w:r>
      <w:bookmarkEnd w:id="205"/>
    </w:p>
    <w:p w14:paraId="05CE752B" w14:textId="58B226C1" w:rsidR="005C6ED0" w:rsidRDefault="00BD6EB8" w:rsidP="00BD6EB8">
      <w:pPr>
        <w:rPr>
          <w:szCs w:val="20"/>
        </w:rPr>
      </w:pPr>
      <w:r>
        <w:rPr>
          <w:szCs w:val="20"/>
        </w:rPr>
        <w:t xml:space="preserve">In het </w:t>
      </w:r>
      <w:proofErr w:type="spellStart"/>
      <w:r>
        <w:rPr>
          <w:szCs w:val="20"/>
        </w:rPr>
        <w:t>StUF-Geo</w:t>
      </w:r>
      <w:proofErr w:type="spellEnd"/>
      <w:r>
        <w:rPr>
          <w:szCs w:val="20"/>
        </w:rPr>
        <w:t xml:space="preserve"> BAG berichtenverkeer kan het voorkomen dat BAG of </w:t>
      </w:r>
      <w:proofErr w:type="spellStart"/>
      <w:r>
        <w:rPr>
          <w:szCs w:val="20"/>
        </w:rPr>
        <w:t>Geo</w:t>
      </w:r>
      <w:proofErr w:type="spellEnd"/>
      <w:r>
        <w:rPr>
          <w:szCs w:val="20"/>
        </w:rPr>
        <w:t xml:space="preserve"> een eerder verstuurd </w:t>
      </w:r>
      <w:proofErr w:type="spellStart"/>
      <w:r>
        <w:rPr>
          <w:szCs w:val="20"/>
        </w:rPr>
        <w:t>StUF-Geo</w:t>
      </w:r>
      <w:proofErr w:type="spellEnd"/>
      <w:r>
        <w:rPr>
          <w:szCs w:val="20"/>
        </w:rPr>
        <w:t xml:space="preserve"> BAG bericht wil corrigeren of intrekken.</w:t>
      </w:r>
      <w:r w:rsidR="005C6ED0">
        <w:rPr>
          <w:szCs w:val="20"/>
        </w:rPr>
        <w:t xml:space="preserve"> Een bericht kan door zender worden gecorrigeerd of ingetrokken indien deze nog niet door ontvanger is afgehandeld, d.w.z. dat </w:t>
      </w:r>
      <w:r w:rsidR="009A68AD">
        <w:rPr>
          <w:szCs w:val="20"/>
        </w:rPr>
        <w:t>er nog niet door</w:t>
      </w:r>
    </w:p>
    <w:p w14:paraId="3AD45F88" w14:textId="3DD28AD5" w:rsidR="005C6ED0" w:rsidRDefault="005C6ED0" w:rsidP="00AE2042">
      <w:pPr>
        <w:pStyle w:val="Lijstalinea"/>
        <w:numPr>
          <w:ilvl w:val="0"/>
          <w:numId w:val="30"/>
        </w:numPr>
        <w:rPr>
          <w:szCs w:val="20"/>
        </w:rPr>
      </w:pPr>
      <w:r w:rsidRPr="00713EFB">
        <w:rPr>
          <w:szCs w:val="20"/>
        </w:rPr>
        <w:t xml:space="preserve">BAG een goed- of afkeuringsbericht als respons op een </w:t>
      </w:r>
      <w:proofErr w:type="spellStart"/>
      <w:r w:rsidRPr="00713EFB">
        <w:rPr>
          <w:szCs w:val="20"/>
        </w:rPr>
        <w:t>geometrieLevering</w:t>
      </w:r>
      <w:proofErr w:type="spellEnd"/>
      <w:r>
        <w:rPr>
          <w:szCs w:val="20"/>
        </w:rPr>
        <w:t>, of</w:t>
      </w:r>
    </w:p>
    <w:p w14:paraId="10747EDB" w14:textId="735794F0" w:rsidR="005C6ED0" w:rsidRPr="00FF3644" w:rsidRDefault="005C6ED0" w:rsidP="00AE2042">
      <w:pPr>
        <w:pStyle w:val="Lijstalinea"/>
        <w:numPr>
          <w:ilvl w:val="0"/>
          <w:numId w:val="30"/>
        </w:numPr>
        <w:rPr>
          <w:szCs w:val="20"/>
        </w:rPr>
      </w:pPr>
      <w:proofErr w:type="spellStart"/>
      <w:r w:rsidRPr="005D00F2">
        <w:rPr>
          <w:szCs w:val="20"/>
        </w:rPr>
        <w:t>Geo</w:t>
      </w:r>
      <w:proofErr w:type="spellEnd"/>
      <w:r w:rsidRPr="005D00F2">
        <w:rPr>
          <w:szCs w:val="20"/>
        </w:rPr>
        <w:t xml:space="preserve"> een </w:t>
      </w:r>
      <w:proofErr w:type="spellStart"/>
      <w:r w:rsidRPr="00021380">
        <w:rPr>
          <w:szCs w:val="20"/>
        </w:rPr>
        <w:t>geometrieLevering</w:t>
      </w:r>
      <w:proofErr w:type="spellEnd"/>
      <w:r w:rsidRPr="00021380">
        <w:rPr>
          <w:szCs w:val="20"/>
        </w:rPr>
        <w:t xml:space="preserve"> of afkeuringsbericht als respons op een </w:t>
      </w:r>
      <w:proofErr w:type="spellStart"/>
      <w:r w:rsidRPr="00021380">
        <w:rPr>
          <w:szCs w:val="20"/>
        </w:rPr>
        <w:t>geometrieVerzoek</w:t>
      </w:r>
      <w:proofErr w:type="spellEnd"/>
      <w:r w:rsidRPr="00021380">
        <w:rPr>
          <w:szCs w:val="20"/>
        </w:rPr>
        <w:t xml:space="preserve"> </w:t>
      </w:r>
    </w:p>
    <w:p w14:paraId="587C0E4C" w14:textId="5C50E1CF" w:rsidR="005C6ED0" w:rsidRPr="00FF3644" w:rsidRDefault="009A68AD" w:rsidP="00C06137">
      <w:pPr>
        <w:ind w:firstLine="709"/>
        <w:rPr>
          <w:szCs w:val="20"/>
        </w:rPr>
      </w:pPr>
      <w:r>
        <w:rPr>
          <w:szCs w:val="20"/>
        </w:rPr>
        <w:t xml:space="preserve">is </w:t>
      </w:r>
      <w:r w:rsidR="005C6ED0" w:rsidRPr="00FF3644">
        <w:rPr>
          <w:szCs w:val="20"/>
        </w:rPr>
        <w:t>verstuurd.</w:t>
      </w:r>
    </w:p>
    <w:p w14:paraId="2D901172" w14:textId="77777777" w:rsidR="00BD6EB8" w:rsidRDefault="00BD6EB8" w:rsidP="00BD6EB8">
      <w:pPr>
        <w:rPr>
          <w:szCs w:val="20"/>
        </w:rPr>
      </w:pPr>
    </w:p>
    <w:p w14:paraId="470C86F8" w14:textId="5608D490" w:rsidR="00297D4A" w:rsidRPr="00514531" w:rsidRDefault="00297D4A" w:rsidP="00297D4A">
      <w:pPr>
        <w:rPr>
          <w:szCs w:val="20"/>
        </w:rPr>
      </w:pPr>
      <w:r>
        <w:rPr>
          <w:szCs w:val="20"/>
        </w:rPr>
        <w:t xml:space="preserve">Voor het </w:t>
      </w:r>
      <w:r w:rsidRPr="00C06137">
        <w:rPr>
          <w:szCs w:val="20"/>
        </w:rPr>
        <w:t>intrekken</w:t>
      </w:r>
      <w:r>
        <w:rPr>
          <w:szCs w:val="20"/>
        </w:rPr>
        <w:t xml:space="preserve"> van een </w:t>
      </w:r>
      <w:proofErr w:type="spellStart"/>
      <w:r>
        <w:rPr>
          <w:szCs w:val="20"/>
        </w:rPr>
        <w:t>StUF-Geo</w:t>
      </w:r>
      <w:proofErr w:type="spellEnd"/>
      <w:r>
        <w:rPr>
          <w:szCs w:val="20"/>
        </w:rPr>
        <w:t xml:space="preserve"> BAG bericht wordt een nieuw bericht gestuurd met daarin opgenomen een eigen unieke logistieke identificatie en een functionele identificatie gelijk aan de functionele identificatie van het in-te-trekken bericht.</w:t>
      </w:r>
      <w:r w:rsidR="00356E59">
        <w:rPr>
          <w:szCs w:val="20"/>
        </w:rPr>
        <w:t xml:space="preserve"> </w:t>
      </w:r>
      <w:r w:rsidR="00514531">
        <w:rPr>
          <w:szCs w:val="20"/>
        </w:rPr>
        <w:t xml:space="preserve"> </w:t>
      </w:r>
      <w:r w:rsidR="00356E59">
        <w:rPr>
          <w:szCs w:val="20"/>
        </w:rPr>
        <w:t>Bijvoorbeeld</w:t>
      </w:r>
      <w:r w:rsidR="00514531">
        <w:rPr>
          <w:szCs w:val="20"/>
        </w:rPr>
        <w:t>,</w:t>
      </w:r>
      <w:r w:rsidR="00356E59">
        <w:rPr>
          <w:szCs w:val="20"/>
        </w:rPr>
        <w:t xml:space="preserve"> </w:t>
      </w:r>
      <w:r w:rsidR="00514531">
        <w:rPr>
          <w:szCs w:val="20"/>
        </w:rPr>
        <w:t xml:space="preserve">BAG wil </w:t>
      </w:r>
      <w:r w:rsidR="00356E59">
        <w:rPr>
          <w:szCs w:val="20"/>
        </w:rPr>
        <w:t xml:space="preserve">een </w:t>
      </w:r>
      <w:proofErr w:type="spellStart"/>
      <w:r w:rsidR="00356E59">
        <w:rPr>
          <w:szCs w:val="20"/>
        </w:rPr>
        <w:t>geometrieVerzoek</w:t>
      </w:r>
      <w:proofErr w:type="spellEnd"/>
      <w:r w:rsidR="00356E59">
        <w:rPr>
          <w:szCs w:val="20"/>
        </w:rPr>
        <w:t xml:space="preserve"> n.a.v. een BAG-gebeurtenis BAG-*** met een logistieke</w:t>
      </w:r>
      <w:r w:rsidR="00514531">
        <w:rPr>
          <w:szCs w:val="20"/>
        </w:rPr>
        <w:t xml:space="preserve"> en functionele</w:t>
      </w:r>
      <w:r w:rsidR="00356E59">
        <w:rPr>
          <w:szCs w:val="20"/>
        </w:rPr>
        <w:t xml:space="preserve"> identificatie </w:t>
      </w:r>
      <w:r w:rsidR="00514531">
        <w:rPr>
          <w:szCs w:val="20"/>
        </w:rPr>
        <w:t xml:space="preserve">resp. </w:t>
      </w:r>
      <w:r w:rsidR="00356E59">
        <w:rPr>
          <w:szCs w:val="20"/>
        </w:rPr>
        <w:t>BAG123456</w:t>
      </w:r>
      <w:r w:rsidR="00356E59" w:rsidRPr="00514531">
        <w:rPr>
          <w:szCs w:val="20"/>
          <w:u w:val="dotted"/>
        </w:rPr>
        <w:t>78</w:t>
      </w:r>
      <w:r w:rsidR="00356E59">
        <w:rPr>
          <w:szCs w:val="20"/>
        </w:rPr>
        <w:t xml:space="preserve"> en</w:t>
      </w:r>
      <w:r w:rsidR="00514531">
        <w:rPr>
          <w:szCs w:val="20"/>
        </w:rPr>
        <w:t xml:space="preserve"> </w:t>
      </w:r>
      <w:r w:rsidR="00514531">
        <w:t>GMV098765</w:t>
      </w:r>
      <w:r w:rsidR="00514531" w:rsidRPr="00FF3644">
        <w:rPr>
          <w:u w:val="dotted"/>
        </w:rPr>
        <w:t>43</w:t>
      </w:r>
      <w:r w:rsidR="00514531" w:rsidRPr="00514531">
        <w:t xml:space="preserve"> intrekken</w:t>
      </w:r>
      <w:r w:rsidR="00514531">
        <w:t xml:space="preserve">. BAG stuurt daarop een </w:t>
      </w:r>
      <w:proofErr w:type="spellStart"/>
      <w:r w:rsidR="00514531">
        <w:t>geometrieVerzoek</w:t>
      </w:r>
      <w:proofErr w:type="spellEnd"/>
      <w:r w:rsidR="00514531">
        <w:t xml:space="preserve"> met gebeurteniscode BAG-NEG met een nieuwe logistieke identificatie en een gelijke functionele identificatie GMV098765</w:t>
      </w:r>
      <w:r w:rsidR="00514531" w:rsidRPr="00FF3644">
        <w:rPr>
          <w:u w:val="dotted"/>
        </w:rPr>
        <w:t>43</w:t>
      </w:r>
      <w:r w:rsidR="00514531">
        <w:t xml:space="preserve"> als het eerder verzonden </w:t>
      </w:r>
      <w:proofErr w:type="spellStart"/>
      <w:r w:rsidR="00514531">
        <w:t>geometrieVerzoek</w:t>
      </w:r>
      <w:proofErr w:type="spellEnd"/>
      <w:r w:rsidR="00514531">
        <w:t>.</w:t>
      </w:r>
    </w:p>
    <w:p w14:paraId="25F3BB83" w14:textId="77777777" w:rsidR="00297D4A" w:rsidRDefault="00297D4A" w:rsidP="00BD6EB8">
      <w:pPr>
        <w:rPr>
          <w:szCs w:val="20"/>
        </w:rPr>
      </w:pPr>
    </w:p>
    <w:p w14:paraId="46A2A63E" w14:textId="2EE40633" w:rsidR="00297D4A" w:rsidRPr="00514531" w:rsidRDefault="00297D4A" w:rsidP="00BD6EB8">
      <w:pPr>
        <w:rPr>
          <w:szCs w:val="20"/>
        </w:rPr>
      </w:pPr>
      <w:r>
        <w:rPr>
          <w:szCs w:val="20"/>
        </w:rPr>
        <w:t xml:space="preserve">Voor het corrigeren van een </w:t>
      </w:r>
      <w:proofErr w:type="spellStart"/>
      <w:r>
        <w:rPr>
          <w:szCs w:val="20"/>
        </w:rPr>
        <w:t>StUF-Geo</w:t>
      </w:r>
      <w:proofErr w:type="spellEnd"/>
      <w:r>
        <w:rPr>
          <w:szCs w:val="20"/>
        </w:rPr>
        <w:t xml:space="preserve"> BAG bericht wordt eerst het vorige bericht ingetrokken en vervolgens een nieuw bericht met een nieuwe functionele identificatie verstuurd.</w:t>
      </w:r>
      <w:r w:rsidR="00514531">
        <w:rPr>
          <w:szCs w:val="20"/>
        </w:rPr>
        <w:t xml:space="preserve"> Bijvoorbeeld, na het intrekken van een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43</w:t>
      </w:r>
      <w:r w:rsidR="00514531" w:rsidRPr="00514531">
        <w:t xml:space="preserve"> </w:t>
      </w:r>
      <w:r w:rsidR="00514531">
        <w:rPr>
          <w:szCs w:val="20"/>
        </w:rPr>
        <w:t xml:space="preserve">stuurt BAG een nieuw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w:t>
      </w:r>
      <w:r w:rsidR="00514531">
        <w:rPr>
          <w:u w:val="dotted"/>
        </w:rPr>
        <w:t>4</w:t>
      </w:r>
      <w:r w:rsidR="00514531">
        <w:t>.</w:t>
      </w:r>
    </w:p>
    <w:p w14:paraId="5B242701" w14:textId="77777777" w:rsidR="00297D4A" w:rsidRDefault="00297D4A" w:rsidP="00BD6EB8">
      <w:pPr>
        <w:rPr>
          <w:szCs w:val="20"/>
        </w:rPr>
      </w:pPr>
    </w:p>
    <w:p w14:paraId="044BD725" w14:textId="2768FECA" w:rsidR="00297D4A" w:rsidRDefault="00297D4A" w:rsidP="00297D4A">
      <w:pPr>
        <w:rPr>
          <w:b/>
          <w:szCs w:val="20"/>
        </w:rPr>
      </w:pPr>
      <w:r w:rsidRPr="00FF3644">
        <w:rPr>
          <w:b/>
          <w:szCs w:val="20"/>
        </w:rPr>
        <w:t>Tabel</w:t>
      </w:r>
      <w:r>
        <w:rPr>
          <w:b/>
          <w:szCs w:val="20"/>
        </w:rPr>
        <w:t xml:space="preserve"> 2</w:t>
      </w:r>
      <w:r w:rsidRPr="00FF3644">
        <w:rPr>
          <w:b/>
          <w:szCs w:val="20"/>
        </w:rPr>
        <w:t xml:space="preserve">.   Voorbeeld intrekken </w:t>
      </w:r>
      <w:r>
        <w:rPr>
          <w:b/>
          <w:szCs w:val="20"/>
        </w:rPr>
        <w:t xml:space="preserve">en corrigeren </w:t>
      </w:r>
      <w:r w:rsidRPr="00FF3644">
        <w:rPr>
          <w:b/>
          <w:szCs w:val="20"/>
        </w:rPr>
        <w:t xml:space="preserve">van een </w:t>
      </w:r>
      <w:proofErr w:type="spellStart"/>
      <w:r w:rsidRPr="00FF3644">
        <w:rPr>
          <w:b/>
          <w:szCs w:val="20"/>
        </w:rPr>
        <w:t>geometrieVerzoek</w:t>
      </w:r>
      <w:proofErr w:type="spellEnd"/>
    </w:p>
    <w:p w14:paraId="6C8948D5" w14:textId="77777777" w:rsidR="00297D4A" w:rsidRPr="00FF3644" w:rsidRDefault="00297D4A" w:rsidP="00297D4A">
      <w:pPr>
        <w:rPr>
          <w:b/>
          <w:szCs w:val="20"/>
        </w:rPr>
      </w:pPr>
    </w:p>
    <w:tbl>
      <w:tblPr>
        <w:tblStyle w:val="Tabelraster"/>
        <w:tblW w:w="82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7"/>
        <w:gridCol w:w="1500"/>
        <w:gridCol w:w="1500"/>
        <w:gridCol w:w="2767"/>
      </w:tblGrid>
      <w:tr w:rsidR="00297D4A" w14:paraId="0AD1911F" w14:textId="3BC06FB1" w:rsidTr="00514531">
        <w:tc>
          <w:tcPr>
            <w:tcW w:w="2527" w:type="dxa"/>
          </w:tcPr>
          <w:p w14:paraId="69BBFB87" w14:textId="77777777" w:rsidR="00297D4A" w:rsidRDefault="00297D4A" w:rsidP="004E7837">
            <w:pPr>
              <w:jc w:val="left"/>
            </w:pPr>
          </w:p>
        </w:tc>
        <w:tc>
          <w:tcPr>
            <w:tcW w:w="1500" w:type="dxa"/>
          </w:tcPr>
          <w:p w14:paraId="6BAD5676" w14:textId="77777777" w:rsidR="00297D4A" w:rsidRDefault="00297D4A" w:rsidP="004E7837">
            <w:r>
              <w:t>origineel</w:t>
            </w:r>
          </w:p>
        </w:tc>
        <w:tc>
          <w:tcPr>
            <w:tcW w:w="1500" w:type="dxa"/>
          </w:tcPr>
          <w:p w14:paraId="2FD1485B" w14:textId="77777777" w:rsidR="00297D4A" w:rsidRDefault="00297D4A" w:rsidP="004E7837">
            <w:r>
              <w:t>intrekken</w:t>
            </w:r>
          </w:p>
        </w:tc>
        <w:tc>
          <w:tcPr>
            <w:tcW w:w="2767" w:type="dxa"/>
          </w:tcPr>
          <w:p w14:paraId="6089B1B7" w14:textId="5DCC6FB4" w:rsidR="00297D4A" w:rsidRDefault="00297D4A" w:rsidP="00297D4A">
            <w:r>
              <w:t>nieuw bericht t.b.v. corrigeren</w:t>
            </w:r>
          </w:p>
        </w:tc>
      </w:tr>
      <w:tr w:rsidR="00297D4A" w14:paraId="276986A3" w14:textId="1D73A036" w:rsidTr="00514531">
        <w:tc>
          <w:tcPr>
            <w:tcW w:w="2527" w:type="dxa"/>
          </w:tcPr>
          <w:p w14:paraId="24B8FF5F" w14:textId="77777777" w:rsidR="00297D4A" w:rsidRDefault="00297D4A" w:rsidP="004E7837">
            <w:proofErr w:type="spellStart"/>
            <w:r>
              <w:t>StUF:referentienummer</w:t>
            </w:r>
            <w:proofErr w:type="spellEnd"/>
          </w:p>
        </w:tc>
        <w:tc>
          <w:tcPr>
            <w:tcW w:w="1500" w:type="dxa"/>
          </w:tcPr>
          <w:p w14:paraId="6829A053" w14:textId="77777777" w:rsidR="00297D4A" w:rsidRDefault="00297D4A" w:rsidP="004E7837">
            <w:r>
              <w:t>BAG123456</w:t>
            </w:r>
            <w:r w:rsidRPr="00FF3644">
              <w:rPr>
                <w:u w:val="dotted"/>
              </w:rPr>
              <w:t>78</w:t>
            </w:r>
          </w:p>
        </w:tc>
        <w:tc>
          <w:tcPr>
            <w:tcW w:w="1500" w:type="dxa"/>
          </w:tcPr>
          <w:p w14:paraId="18B65F0F" w14:textId="0E6B8292" w:rsidR="00297D4A" w:rsidRDefault="00297D4A" w:rsidP="004E7837">
            <w:r>
              <w:t>BAG123456</w:t>
            </w:r>
            <w:r>
              <w:rPr>
                <w:u w:val="dotted"/>
              </w:rPr>
              <w:t>79</w:t>
            </w:r>
          </w:p>
        </w:tc>
        <w:tc>
          <w:tcPr>
            <w:tcW w:w="2767" w:type="dxa"/>
          </w:tcPr>
          <w:p w14:paraId="77D5EC37" w14:textId="14E313D7" w:rsidR="00297D4A" w:rsidRDefault="00297D4A" w:rsidP="00297D4A">
            <w:r>
              <w:t>BAG123456</w:t>
            </w:r>
            <w:r w:rsidRPr="00297D4A">
              <w:rPr>
                <w:u w:val="dotted"/>
              </w:rPr>
              <w:t>80</w:t>
            </w:r>
          </w:p>
        </w:tc>
      </w:tr>
      <w:tr w:rsidR="00297D4A" w14:paraId="31C2758D" w14:textId="64D3E773" w:rsidTr="00514531">
        <w:tc>
          <w:tcPr>
            <w:tcW w:w="2527" w:type="dxa"/>
          </w:tcPr>
          <w:p w14:paraId="165ED9EF" w14:textId="502D2572" w:rsidR="00297D4A" w:rsidRDefault="0071165E" w:rsidP="0071165E">
            <w:proofErr w:type="spellStart"/>
            <w:r>
              <w:lastRenderedPageBreak/>
              <w:t>BG:</w:t>
            </w:r>
            <w:r w:rsidR="00297D4A">
              <w:t>identificatie</w:t>
            </w:r>
            <w:proofErr w:type="spellEnd"/>
          </w:p>
        </w:tc>
        <w:tc>
          <w:tcPr>
            <w:tcW w:w="1500" w:type="dxa"/>
          </w:tcPr>
          <w:p w14:paraId="4FDB5A93" w14:textId="77777777" w:rsidR="00297D4A" w:rsidRDefault="00297D4A" w:rsidP="004E7837">
            <w:r>
              <w:t>GMV098765</w:t>
            </w:r>
            <w:r w:rsidRPr="00FF3644">
              <w:rPr>
                <w:u w:val="dotted"/>
              </w:rPr>
              <w:t>43</w:t>
            </w:r>
          </w:p>
        </w:tc>
        <w:tc>
          <w:tcPr>
            <w:tcW w:w="1500" w:type="dxa"/>
          </w:tcPr>
          <w:p w14:paraId="6E1B8B78" w14:textId="77777777" w:rsidR="00297D4A" w:rsidRDefault="00297D4A" w:rsidP="004E7837">
            <w:r>
              <w:t>GMV098765</w:t>
            </w:r>
            <w:r w:rsidRPr="00FF3644">
              <w:rPr>
                <w:u w:val="dotted"/>
              </w:rPr>
              <w:t>43</w:t>
            </w:r>
          </w:p>
        </w:tc>
        <w:tc>
          <w:tcPr>
            <w:tcW w:w="2767" w:type="dxa"/>
          </w:tcPr>
          <w:p w14:paraId="30630F27" w14:textId="7DE474F4" w:rsidR="00297D4A" w:rsidRDefault="00297D4A" w:rsidP="00297D4A">
            <w:r>
              <w:t>GMV098765</w:t>
            </w:r>
            <w:r w:rsidRPr="00FF3644">
              <w:rPr>
                <w:u w:val="dotted"/>
              </w:rPr>
              <w:t>4</w:t>
            </w:r>
            <w:r>
              <w:rPr>
                <w:u w:val="dotted"/>
              </w:rPr>
              <w:t>4</w:t>
            </w:r>
          </w:p>
        </w:tc>
      </w:tr>
      <w:tr w:rsidR="00297D4A" w14:paraId="3DEADFA7" w14:textId="634925FB" w:rsidTr="00514531">
        <w:tc>
          <w:tcPr>
            <w:tcW w:w="2527" w:type="dxa"/>
          </w:tcPr>
          <w:p w14:paraId="0C247EEA" w14:textId="3F8FFC57" w:rsidR="00297D4A" w:rsidRDefault="0071165E" w:rsidP="0071165E">
            <w:proofErr w:type="spellStart"/>
            <w:r>
              <w:t>BG</w:t>
            </w:r>
            <w:r w:rsidR="00297D4A">
              <w:t>:gebeurtenis</w:t>
            </w:r>
            <w:r>
              <w:t>Code</w:t>
            </w:r>
            <w:proofErr w:type="spellEnd"/>
            <w:r w:rsidR="00297D4A">
              <w:rPr>
                <w:rStyle w:val="Voetnootmarkering"/>
              </w:rPr>
              <w:footnoteReference w:id="21"/>
            </w:r>
          </w:p>
        </w:tc>
        <w:tc>
          <w:tcPr>
            <w:tcW w:w="1500" w:type="dxa"/>
          </w:tcPr>
          <w:p w14:paraId="6F257E91" w14:textId="77777777" w:rsidR="00297D4A" w:rsidRDefault="00297D4A" w:rsidP="004E7837">
            <w:r>
              <w:t>BAG-***</w:t>
            </w:r>
          </w:p>
        </w:tc>
        <w:tc>
          <w:tcPr>
            <w:tcW w:w="1500" w:type="dxa"/>
          </w:tcPr>
          <w:p w14:paraId="12540FB2" w14:textId="77777777" w:rsidR="00297D4A" w:rsidRDefault="00297D4A" w:rsidP="004E7837">
            <w:r>
              <w:t>BAG-NEG</w:t>
            </w:r>
          </w:p>
        </w:tc>
        <w:tc>
          <w:tcPr>
            <w:tcW w:w="2767" w:type="dxa"/>
          </w:tcPr>
          <w:p w14:paraId="0842EDB9" w14:textId="6468232D" w:rsidR="00297D4A" w:rsidRDefault="00297D4A" w:rsidP="004E7837">
            <w:r>
              <w:t>BAG-***</w:t>
            </w:r>
          </w:p>
        </w:tc>
      </w:tr>
    </w:tbl>
    <w:p w14:paraId="255A59B3" w14:textId="6E754611" w:rsidR="00AD21A1" w:rsidDel="00522A8D" w:rsidRDefault="00AD21A1" w:rsidP="00AD21A1">
      <w:pPr>
        <w:pStyle w:val="Paragraaftitel"/>
        <w:numPr>
          <w:ilvl w:val="0"/>
          <w:numId w:val="0"/>
        </w:numPr>
        <w:rPr>
          <w:del w:id="207" w:author="Arnoud de Boer" w:date="2015-11-02T08:53:00Z"/>
        </w:rPr>
      </w:pPr>
      <w:bookmarkStart w:id="208" w:name="_Toc396197265"/>
      <w:bookmarkStart w:id="209" w:name="_Toc396201596"/>
      <w:bookmarkStart w:id="210" w:name="_Toc396203194"/>
      <w:bookmarkStart w:id="211" w:name="_Toc396197266"/>
      <w:bookmarkStart w:id="212" w:name="_Toc396201597"/>
      <w:bookmarkStart w:id="213" w:name="_Toc396203195"/>
      <w:bookmarkStart w:id="214" w:name="_Toc396197267"/>
      <w:bookmarkStart w:id="215" w:name="_Toc396201598"/>
      <w:bookmarkStart w:id="216" w:name="_Toc396203196"/>
      <w:bookmarkEnd w:id="208"/>
      <w:bookmarkEnd w:id="209"/>
      <w:bookmarkEnd w:id="210"/>
      <w:bookmarkEnd w:id="211"/>
      <w:bookmarkEnd w:id="212"/>
      <w:bookmarkEnd w:id="213"/>
      <w:bookmarkEnd w:id="214"/>
      <w:bookmarkEnd w:id="215"/>
      <w:bookmarkEnd w:id="216"/>
    </w:p>
    <w:p w14:paraId="47E4946D" w14:textId="10BAEF26" w:rsidR="00AD21A1" w:rsidRDefault="00AD21A1">
      <w:pPr>
        <w:spacing w:line="240" w:lineRule="auto"/>
        <w:jc w:val="left"/>
        <w:rPr>
          <w:sz w:val="20"/>
        </w:rPr>
      </w:pPr>
      <w:del w:id="217" w:author="Arnoud de Boer" w:date="2015-11-02T08:53:00Z">
        <w:r w:rsidDel="00522A8D">
          <w:br w:type="page"/>
        </w:r>
      </w:del>
    </w:p>
    <w:p w14:paraId="2B70EE6A" w14:textId="162FEEB0" w:rsidR="006D7689" w:rsidRDefault="00423AC4" w:rsidP="00FF3644">
      <w:pPr>
        <w:pStyle w:val="Paragraaftitel"/>
      </w:pPr>
      <w:bookmarkStart w:id="218" w:name="_Toc434222923"/>
      <w:r w:rsidRPr="00B03EE0">
        <w:lastRenderedPageBreak/>
        <w:t>Identificatie</w:t>
      </w:r>
      <w:r>
        <w:t>s</w:t>
      </w:r>
      <w:r w:rsidRPr="00B03EE0">
        <w:t xml:space="preserve"> van</w:t>
      </w:r>
      <w:r>
        <w:t xml:space="preserve"> en relaties tussen</w:t>
      </w:r>
      <w:r w:rsidRPr="00B03EE0">
        <w:t xml:space="preserve"> objecten</w:t>
      </w:r>
      <w:bookmarkEnd w:id="218"/>
    </w:p>
    <w:p w14:paraId="0620E571" w14:textId="63E91110" w:rsidR="006D7689" w:rsidRDefault="006D7689">
      <w:r>
        <w:t xml:space="preserve">Een BAG-object in een </w:t>
      </w:r>
      <w:proofErr w:type="spellStart"/>
      <w:r>
        <w:t>StUF-Geo</w:t>
      </w:r>
      <w:proofErr w:type="spellEnd"/>
      <w:r>
        <w:t xml:space="preserve"> BAG bericht heeft functionele en technische identificaties, t.w.</w:t>
      </w:r>
    </w:p>
    <w:p w14:paraId="7E749AA8" w14:textId="18DB6647" w:rsidR="006D7689" w:rsidRDefault="006D7689" w:rsidP="00AE2042">
      <w:pPr>
        <w:pStyle w:val="Lijstalinea"/>
        <w:numPr>
          <w:ilvl w:val="0"/>
          <w:numId w:val="27"/>
        </w:numPr>
      </w:pPr>
      <w:r>
        <w:t>BAG-identificatie: de functionele identificatie van een BAG-object zijnde een 16-</w:t>
      </w:r>
      <w:r w:rsidR="00935FD5">
        <w:t>cijferige code</w:t>
      </w:r>
      <w:r>
        <w:t xml:space="preserve"> welke wordt toegewezen door de applicatie van BAG nadat het object in de registratie van BAG is opgenomen</w:t>
      </w:r>
      <w:r w:rsidR="00935FD5">
        <w:t>. Met dit nummer is het object ook bekend in de Landelijke Voorziening BAG</w:t>
      </w:r>
      <w:r w:rsidR="00365C01">
        <w:t xml:space="preserve"> zodra het authentiek is verklaard</w:t>
      </w:r>
      <w:r w:rsidR="00935FD5">
        <w:t>.</w:t>
      </w:r>
    </w:p>
    <w:p w14:paraId="5A5E0E4C" w14:textId="362E5667" w:rsidR="006D7689" w:rsidRDefault="006D7689" w:rsidP="00AE2042">
      <w:pPr>
        <w:pStyle w:val="Lijstalinea"/>
        <w:numPr>
          <w:ilvl w:val="0"/>
          <w:numId w:val="27"/>
        </w:numPr>
      </w:pPr>
      <w:proofErr w:type="spellStart"/>
      <w:r w:rsidRPr="00FF3644">
        <w:t>sleutelVerzende</w:t>
      </w:r>
      <w:r w:rsidR="00264602" w:rsidRPr="00FF3644">
        <w:t>nd</w:t>
      </w:r>
      <w:proofErr w:type="spellEnd"/>
      <w:r w:rsidRPr="00FF3644">
        <w:t>:</w:t>
      </w:r>
      <w:r>
        <w:t xml:space="preserve"> de technische systeemsleutel van het BAG-object in de </w:t>
      </w:r>
      <w:r w:rsidR="00B57663">
        <w:t>applicatie</w:t>
      </w:r>
      <w:r>
        <w:t xml:space="preserve"> van de verzender  van het bericht (dus BAG of </w:t>
      </w:r>
      <w:proofErr w:type="spellStart"/>
      <w:r>
        <w:t>Geo</w:t>
      </w:r>
      <w:proofErr w:type="spellEnd"/>
      <w:r>
        <w:t>)</w:t>
      </w:r>
    </w:p>
    <w:p w14:paraId="148B217F" w14:textId="0F9D1177" w:rsidR="006D7689" w:rsidRDefault="006D7689" w:rsidP="00AE2042">
      <w:pPr>
        <w:pStyle w:val="Lijstalinea"/>
        <w:numPr>
          <w:ilvl w:val="0"/>
          <w:numId w:val="27"/>
        </w:numPr>
      </w:pPr>
      <w:proofErr w:type="spellStart"/>
      <w:r>
        <w:t>sleutelOntvange</w:t>
      </w:r>
      <w:r w:rsidR="00264602">
        <w:t>nd</w:t>
      </w:r>
      <w:proofErr w:type="spellEnd"/>
      <w:r>
        <w:t xml:space="preserve">: de technische systeemsleutel van </w:t>
      </w:r>
      <w:r w:rsidR="00B57663">
        <w:t>het BAG-object in de applicatie</w:t>
      </w:r>
      <w:r>
        <w:t xml:space="preserve"> van de ontvanger van het bericht (dus BAG of </w:t>
      </w:r>
      <w:proofErr w:type="spellStart"/>
      <w:r>
        <w:t>Geo</w:t>
      </w:r>
      <w:proofErr w:type="spellEnd"/>
      <w:r>
        <w:t>).</w:t>
      </w:r>
    </w:p>
    <w:p w14:paraId="263BD23D" w14:textId="77777777" w:rsidR="00B57663" w:rsidRDefault="00B57663" w:rsidP="003463AB">
      <w:pPr>
        <w:rPr>
          <w:szCs w:val="20"/>
        </w:rPr>
      </w:pPr>
    </w:p>
    <w:p w14:paraId="6E3A8CB3" w14:textId="77777777" w:rsidR="00B57663" w:rsidRDefault="00B57663" w:rsidP="003463AB">
      <w:pPr>
        <w:rPr>
          <w:szCs w:val="20"/>
        </w:rPr>
      </w:pPr>
      <w:r>
        <w:rPr>
          <w:szCs w:val="20"/>
        </w:rPr>
        <w:t>Het opnemen van de BAG-identificatie bij een object is verplicht, behalve in de volgende twee situaties:</w:t>
      </w:r>
    </w:p>
    <w:p w14:paraId="5FFD41B4" w14:textId="049A6BA0" w:rsidR="00B57663" w:rsidRDefault="00B57663" w:rsidP="00AE2042">
      <w:pPr>
        <w:pStyle w:val="Lijstalinea"/>
        <w:numPr>
          <w:ilvl w:val="0"/>
          <w:numId w:val="27"/>
        </w:numPr>
        <w:rPr>
          <w:szCs w:val="20"/>
        </w:rPr>
      </w:pPr>
      <w:r>
        <w:rPr>
          <w:szCs w:val="20"/>
        </w:rPr>
        <w:t xml:space="preserve">Bij het versturen van een </w:t>
      </w:r>
      <w:proofErr w:type="spellStart"/>
      <w:r>
        <w:rPr>
          <w:szCs w:val="20"/>
        </w:rPr>
        <w:t>geometrieVerzoek</w:t>
      </w:r>
      <w:proofErr w:type="spellEnd"/>
      <w:r>
        <w:rPr>
          <w:szCs w:val="20"/>
        </w:rPr>
        <w:t xml:space="preserve"> na gebeurtenis ‘</w:t>
      </w:r>
      <w:r>
        <w:t>BGR-OBA Ontvangst bouwaanvraag</w:t>
      </w:r>
      <w:r>
        <w:rPr>
          <w:szCs w:val="20"/>
        </w:rPr>
        <w:t>’, waarbij het object nog niet is opgenomen in de applicatie van BAG en dus de BAG-identificatie voor dit object nog niet is uitgedeeld.</w:t>
      </w:r>
    </w:p>
    <w:p w14:paraId="1BDF1FB3" w14:textId="0AB87E3C" w:rsidR="00DA2550" w:rsidRPr="005D00F2" w:rsidRDefault="00B57663" w:rsidP="00AE2042">
      <w:pPr>
        <w:pStyle w:val="Lijstalinea"/>
        <w:numPr>
          <w:ilvl w:val="0"/>
          <w:numId w:val="27"/>
        </w:numPr>
        <w:rPr>
          <w:szCs w:val="20"/>
        </w:rPr>
      </w:pPr>
      <w:r>
        <w:rPr>
          <w:szCs w:val="20"/>
        </w:rPr>
        <w:t xml:space="preserve">Bij het versturen van een </w:t>
      </w:r>
      <w:proofErr w:type="spellStart"/>
      <w:r>
        <w:rPr>
          <w:szCs w:val="20"/>
        </w:rPr>
        <w:t>geometrieLevering</w:t>
      </w:r>
      <w:proofErr w:type="spellEnd"/>
      <w:r>
        <w:rPr>
          <w:szCs w:val="20"/>
        </w:rPr>
        <w:t xml:space="preserve"> na gebeurtenis ‘GEO-COG Constatering nieuw object’ </w:t>
      </w:r>
      <w:r w:rsidR="00073F11">
        <w:rPr>
          <w:szCs w:val="20"/>
        </w:rPr>
        <w:t xml:space="preserve">(bijvoorbeeld bij vergunningsvrije bouw) </w:t>
      </w:r>
      <w:r>
        <w:rPr>
          <w:szCs w:val="20"/>
        </w:rPr>
        <w:t xml:space="preserve">waarbij het object ontstaat in de applicatie van </w:t>
      </w:r>
      <w:proofErr w:type="spellStart"/>
      <w:r>
        <w:rPr>
          <w:szCs w:val="20"/>
        </w:rPr>
        <w:t>Geo</w:t>
      </w:r>
      <w:proofErr w:type="spellEnd"/>
      <w:r w:rsidR="00F41B5D">
        <w:rPr>
          <w:szCs w:val="20"/>
        </w:rPr>
        <w:t>. Het object is nog niet opgenomen in de applicatie van BAG</w:t>
      </w:r>
      <w:r w:rsidR="00F41B5D" w:rsidRPr="00F41B5D">
        <w:rPr>
          <w:szCs w:val="20"/>
        </w:rPr>
        <w:t xml:space="preserve"> </w:t>
      </w:r>
      <w:r w:rsidR="00F41B5D">
        <w:rPr>
          <w:szCs w:val="20"/>
        </w:rPr>
        <w:t>en dus is de BAG-identificatie voor dit object nog niet uitgedeeld.</w:t>
      </w:r>
    </w:p>
    <w:p w14:paraId="45A9F56C" w14:textId="77777777" w:rsidR="00DA2550" w:rsidRDefault="00DA2550" w:rsidP="003463AB">
      <w:pPr>
        <w:rPr>
          <w:szCs w:val="20"/>
        </w:rPr>
      </w:pPr>
    </w:p>
    <w:p w14:paraId="42DDD6DD" w14:textId="32EA8A0E" w:rsidR="00E53170" w:rsidRDefault="00DA2550" w:rsidP="003463AB">
      <w:pPr>
        <w:rPr>
          <w:szCs w:val="20"/>
        </w:rPr>
      </w:pPr>
      <w:r>
        <w:rPr>
          <w:szCs w:val="20"/>
        </w:rPr>
        <w:t xml:space="preserve">Het opnemen van de technische systeemsleutels </w:t>
      </w:r>
      <w:proofErr w:type="spellStart"/>
      <w:r>
        <w:rPr>
          <w:szCs w:val="20"/>
        </w:rPr>
        <w:t>StUF:sleutelVerzendend</w:t>
      </w:r>
      <w:proofErr w:type="spellEnd"/>
      <w:r>
        <w:rPr>
          <w:szCs w:val="20"/>
        </w:rPr>
        <w:t xml:space="preserve"> en </w:t>
      </w:r>
      <w:proofErr w:type="spellStart"/>
      <w:r>
        <w:rPr>
          <w:szCs w:val="20"/>
        </w:rPr>
        <w:t>StUF:sleutelOntvangend</w:t>
      </w:r>
      <w:proofErr w:type="spellEnd"/>
      <w:r>
        <w:rPr>
          <w:szCs w:val="20"/>
        </w:rPr>
        <w:t xml:space="preserve"> bij een object is verplicht</w:t>
      </w:r>
      <w:r w:rsidR="00357C2F">
        <w:rPr>
          <w:szCs w:val="20"/>
        </w:rPr>
        <w:t xml:space="preserve"> als de BAG-identificatie niet kan worden meegestuurd (zie bovenstaande)</w:t>
      </w:r>
      <w:r w:rsidR="00E53170">
        <w:rPr>
          <w:szCs w:val="20"/>
        </w:rPr>
        <w:t xml:space="preserve">. De </w:t>
      </w:r>
      <w:proofErr w:type="spellStart"/>
      <w:r w:rsidR="00E53170">
        <w:rPr>
          <w:szCs w:val="20"/>
        </w:rPr>
        <w:t>StUF:sleutelO</w:t>
      </w:r>
      <w:r>
        <w:rPr>
          <w:szCs w:val="20"/>
        </w:rPr>
        <w:t>ntvangend</w:t>
      </w:r>
      <w:proofErr w:type="spellEnd"/>
      <w:r>
        <w:rPr>
          <w:szCs w:val="20"/>
        </w:rPr>
        <w:t xml:space="preserve"> </w:t>
      </w:r>
      <w:r w:rsidR="00E53170">
        <w:rPr>
          <w:szCs w:val="20"/>
        </w:rPr>
        <w:t xml:space="preserve">mag alleen leeggelaten worden </w:t>
      </w:r>
      <w:r>
        <w:rPr>
          <w:szCs w:val="20"/>
        </w:rPr>
        <w:t>als het object is ontstaan in de zendende applicatie en nog niet voorkomt in de applicatie van ontvanger (en dus de technische systeemsleutel van ontvangende applicatie niet bestaat). Na het opnemen</w:t>
      </w:r>
      <w:r w:rsidR="00E53170">
        <w:rPr>
          <w:szCs w:val="20"/>
        </w:rPr>
        <w:t xml:space="preserve"> van het object in de applicatie van ontvanger stuurt ontvanger de technische systeemsleutel in een responsbericht aan zender: </w:t>
      </w:r>
    </w:p>
    <w:p w14:paraId="383F40E4" w14:textId="53F51427" w:rsidR="00E5317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geometrieVerzoek</w:t>
      </w:r>
      <w:proofErr w:type="spellEnd"/>
      <w:r w:rsidRPr="005D00F2">
        <w:rPr>
          <w:szCs w:val="20"/>
        </w:rPr>
        <w:t xml:space="preserve"> van BAG wordt technische </w:t>
      </w:r>
      <w:r>
        <w:rPr>
          <w:szCs w:val="20"/>
        </w:rPr>
        <w:t>systeem</w:t>
      </w:r>
      <w:r w:rsidRPr="005D00F2">
        <w:rPr>
          <w:szCs w:val="20"/>
        </w:rPr>
        <w:t xml:space="preserve">sleutel van </w:t>
      </w:r>
      <w:r w:rsidR="00357C2F">
        <w:rPr>
          <w:szCs w:val="20"/>
        </w:rPr>
        <w:t xml:space="preserve">BAG en </w:t>
      </w:r>
      <w:proofErr w:type="spellStart"/>
      <w:r w:rsidRPr="005D00F2">
        <w:rPr>
          <w:szCs w:val="20"/>
        </w:rPr>
        <w:t>Geo</w:t>
      </w:r>
      <w:proofErr w:type="spellEnd"/>
      <w:r w:rsidRPr="005D00F2">
        <w:rPr>
          <w:szCs w:val="20"/>
        </w:rPr>
        <w:t xml:space="preserve"> in een </w:t>
      </w:r>
      <w:proofErr w:type="spellStart"/>
      <w:r w:rsidRPr="005D00F2">
        <w:rPr>
          <w:szCs w:val="20"/>
        </w:rPr>
        <w:t>geometrieLevering</w:t>
      </w:r>
      <w:proofErr w:type="spellEnd"/>
      <w:r w:rsidRPr="005D00F2">
        <w:rPr>
          <w:szCs w:val="20"/>
        </w:rPr>
        <w:t xml:space="preserve"> </w:t>
      </w:r>
      <w:r>
        <w:rPr>
          <w:szCs w:val="20"/>
        </w:rPr>
        <w:t>teruggegeven aan BAG,</w:t>
      </w:r>
    </w:p>
    <w:p w14:paraId="72E21565" w14:textId="485CA964" w:rsidR="00DA255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geometrieLevering</w:t>
      </w:r>
      <w:proofErr w:type="spellEnd"/>
      <w:r w:rsidRPr="005D00F2">
        <w:rPr>
          <w:szCs w:val="20"/>
        </w:rPr>
        <w:t xml:space="preserve"> van </w:t>
      </w:r>
      <w:proofErr w:type="spellStart"/>
      <w:r w:rsidRPr="005D00F2">
        <w:rPr>
          <w:szCs w:val="20"/>
        </w:rPr>
        <w:t>Geo</w:t>
      </w:r>
      <w:proofErr w:type="spellEnd"/>
      <w:r w:rsidRPr="005D00F2">
        <w:rPr>
          <w:szCs w:val="20"/>
        </w:rPr>
        <w:t xml:space="preserve"> word</w:t>
      </w:r>
      <w:r w:rsidRPr="00021380">
        <w:rPr>
          <w:szCs w:val="20"/>
        </w:rPr>
        <w:t xml:space="preserve">t de technische systeemsleutel van </w:t>
      </w:r>
      <w:proofErr w:type="spellStart"/>
      <w:r w:rsidR="00357C2F">
        <w:rPr>
          <w:szCs w:val="20"/>
        </w:rPr>
        <w:t>Geo</w:t>
      </w:r>
      <w:proofErr w:type="spellEnd"/>
      <w:r w:rsidR="00357C2F">
        <w:rPr>
          <w:szCs w:val="20"/>
        </w:rPr>
        <w:t xml:space="preserve"> samen met de BAG-identificatie </w:t>
      </w:r>
      <w:r w:rsidRPr="00021380">
        <w:rPr>
          <w:szCs w:val="20"/>
        </w:rPr>
        <w:t xml:space="preserve">in een </w:t>
      </w:r>
      <w:r w:rsidRPr="00FF3644">
        <w:rPr>
          <w:szCs w:val="20"/>
        </w:rPr>
        <w:t xml:space="preserve">goedkeuringsbericht teruggegeven aan </w:t>
      </w:r>
      <w:proofErr w:type="spellStart"/>
      <w:r w:rsidRPr="00FF3644">
        <w:rPr>
          <w:szCs w:val="20"/>
        </w:rPr>
        <w:t>Geo</w:t>
      </w:r>
      <w:proofErr w:type="spellEnd"/>
      <w:r w:rsidRPr="00FF3644">
        <w:rPr>
          <w:szCs w:val="20"/>
        </w:rPr>
        <w:t>.</w:t>
      </w:r>
    </w:p>
    <w:p w14:paraId="60F05693" w14:textId="77777777" w:rsidR="00A31EDE" w:rsidRDefault="00A31EDE">
      <w:pPr>
        <w:rPr>
          <w:szCs w:val="20"/>
        </w:rPr>
      </w:pPr>
    </w:p>
    <w:p w14:paraId="707EF1F7" w14:textId="3DC8286D" w:rsidR="00514531" w:rsidRDefault="005D3405">
      <w:pPr>
        <w:rPr>
          <w:szCs w:val="20"/>
        </w:rPr>
      </w:pPr>
      <w:r>
        <w:rPr>
          <w:szCs w:val="20"/>
        </w:rPr>
        <w:t xml:space="preserve">In zijn algemeenheid geldt dat </w:t>
      </w:r>
      <w:r w:rsidR="00514531">
        <w:rPr>
          <w:szCs w:val="20"/>
        </w:rPr>
        <w:t xml:space="preserve">als de functionele BAG-identificatie bekend is deze wordt meegestuurd in een </w:t>
      </w:r>
      <w:proofErr w:type="spellStart"/>
      <w:r w:rsidR="00514531">
        <w:rPr>
          <w:szCs w:val="20"/>
        </w:rPr>
        <w:t>geometrieVerzoek</w:t>
      </w:r>
      <w:proofErr w:type="spellEnd"/>
      <w:r w:rsidR="00514531">
        <w:rPr>
          <w:szCs w:val="20"/>
        </w:rPr>
        <w:t xml:space="preserve">, </w:t>
      </w:r>
      <w:proofErr w:type="spellStart"/>
      <w:r w:rsidR="00514531">
        <w:rPr>
          <w:szCs w:val="20"/>
        </w:rPr>
        <w:t>geometrieLevering</w:t>
      </w:r>
      <w:proofErr w:type="spellEnd"/>
      <w:r w:rsidR="00514531">
        <w:rPr>
          <w:szCs w:val="20"/>
        </w:rPr>
        <w:t xml:space="preserve"> of goedkeuringsbericht. Als de functionele BAG-identificatie niet bekend is, worden de technische sleutels van </w:t>
      </w:r>
      <w:proofErr w:type="spellStart"/>
      <w:r w:rsidR="00514531">
        <w:rPr>
          <w:szCs w:val="20"/>
        </w:rPr>
        <w:t>Geo</w:t>
      </w:r>
      <w:proofErr w:type="spellEnd"/>
      <w:r w:rsidR="00514531">
        <w:rPr>
          <w:szCs w:val="20"/>
        </w:rPr>
        <w:t xml:space="preserve"> en/of BAG meegeleverd, voor zover bekend. Dus de uitwisseling van </w:t>
      </w:r>
      <w:proofErr w:type="spellStart"/>
      <w:r w:rsidR="00514531">
        <w:rPr>
          <w:szCs w:val="20"/>
        </w:rPr>
        <w:t>idenfiticaties</w:t>
      </w:r>
      <w:proofErr w:type="spellEnd"/>
      <w:r w:rsidR="00514531">
        <w:rPr>
          <w:szCs w:val="20"/>
        </w:rPr>
        <w:t xml:space="preserve"> is als volgt:</w:t>
      </w:r>
    </w:p>
    <w:p w14:paraId="7F361FC3" w14:textId="56298DF2" w:rsidR="00A31EDE" w:rsidRPr="00A31EDE" w:rsidRDefault="00A31EDE" w:rsidP="00EE0DC7">
      <w:pPr>
        <w:pStyle w:val="Lijstalinea"/>
        <w:rPr>
          <w:szCs w:val="20"/>
        </w:rPr>
      </w:pPr>
    </w:p>
    <w:p w14:paraId="7A0CA7CB" w14:textId="26DD48CF" w:rsidR="00A31EDE" w:rsidRPr="00A31EDE" w:rsidRDefault="00A31EDE" w:rsidP="00AE2042">
      <w:pPr>
        <w:pStyle w:val="Lijstalinea"/>
        <w:numPr>
          <w:ilvl w:val="0"/>
          <w:numId w:val="37"/>
        </w:numPr>
        <w:rPr>
          <w:szCs w:val="20"/>
        </w:rPr>
      </w:pPr>
      <w:r>
        <w:rPr>
          <w:szCs w:val="20"/>
        </w:rPr>
        <w:t xml:space="preserve">Indien wel BAG-identificatie </w:t>
      </w:r>
      <w:r w:rsidR="00A86F29">
        <w:rPr>
          <w:szCs w:val="20"/>
        </w:rPr>
        <w:t xml:space="preserve">bij BAG bekend, </w:t>
      </w:r>
      <w:r>
        <w:rPr>
          <w:szCs w:val="20"/>
        </w:rPr>
        <w:t>stuurt BAG de BAG-identificatie mee</w:t>
      </w:r>
      <w:r w:rsidR="00EE0DC7">
        <w:rPr>
          <w:szCs w:val="20"/>
        </w:rPr>
        <w:t xml:space="preserve"> en optioneel de technische systeemsleutel van BAG</w:t>
      </w:r>
      <w:r>
        <w:rPr>
          <w:szCs w:val="20"/>
        </w:rPr>
        <w:t>.</w:t>
      </w:r>
    </w:p>
    <w:p w14:paraId="007553C8" w14:textId="6377B6C3" w:rsidR="005C6ED0" w:rsidRDefault="00A31EDE" w:rsidP="00AE2042">
      <w:pPr>
        <w:pStyle w:val="Lijstalinea"/>
        <w:numPr>
          <w:ilvl w:val="0"/>
          <w:numId w:val="37"/>
        </w:numPr>
        <w:rPr>
          <w:szCs w:val="20"/>
        </w:rPr>
      </w:pPr>
      <w:r w:rsidRPr="00A31EDE">
        <w:rPr>
          <w:szCs w:val="20"/>
        </w:rPr>
        <w:t>Indien geen BAG-identificatie bij BAG beken</w:t>
      </w:r>
      <w:r w:rsidR="00A86F29">
        <w:rPr>
          <w:szCs w:val="20"/>
        </w:rPr>
        <w:t>d</w:t>
      </w:r>
      <w:r w:rsidRPr="00A31EDE">
        <w:rPr>
          <w:szCs w:val="20"/>
        </w:rPr>
        <w:t xml:space="preserve">, stuurt BAG de technische systeemsleutel </w:t>
      </w:r>
      <w:r w:rsidR="00A86F29">
        <w:rPr>
          <w:szCs w:val="20"/>
        </w:rPr>
        <w:t xml:space="preserve">van BAG </w:t>
      </w:r>
      <w:r w:rsidRPr="00A31EDE">
        <w:rPr>
          <w:szCs w:val="20"/>
        </w:rPr>
        <w:t>mee</w:t>
      </w:r>
      <w:r w:rsidR="00A86F29">
        <w:rPr>
          <w:szCs w:val="20"/>
        </w:rPr>
        <w:t>.</w:t>
      </w:r>
    </w:p>
    <w:p w14:paraId="2B78E39E" w14:textId="7E5CBA28" w:rsidR="00073F11" w:rsidRDefault="00073F11" w:rsidP="00AE2042">
      <w:pPr>
        <w:pStyle w:val="Lijstalinea"/>
        <w:numPr>
          <w:ilvl w:val="0"/>
          <w:numId w:val="37"/>
        </w:numPr>
        <w:rPr>
          <w:szCs w:val="20"/>
        </w:rPr>
      </w:pPr>
      <w:r>
        <w:rPr>
          <w:szCs w:val="20"/>
        </w:rPr>
        <w:t xml:space="preserve">Indien BAG identificatie bij </w:t>
      </w:r>
      <w:proofErr w:type="spellStart"/>
      <w:r>
        <w:rPr>
          <w:szCs w:val="20"/>
        </w:rPr>
        <w:t>Geo</w:t>
      </w:r>
      <w:proofErr w:type="spellEnd"/>
      <w:r>
        <w:rPr>
          <w:szCs w:val="20"/>
        </w:rPr>
        <w:t xml:space="preserve"> bekend, dan stuurt </w:t>
      </w:r>
      <w:proofErr w:type="spellStart"/>
      <w:r>
        <w:rPr>
          <w:szCs w:val="20"/>
        </w:rPr>
        <w:t>Geo</w:t>
      </w:r>
      <w:proofErr w:type="spellEnd"/>
      <w:r>
        <w:rPr>
          <w:szCs w:val="20"/>
        </w:rPr>
        <w:t xml:space="preserve"> de BAG identificatie mee. </w:t>
      </w:r>
    </w:p>
    <w:p w14:paraId="7D0511B4" w14:textId="1F342F60" w:rsidR="00A86F29" w:rsidRDefault="00A86F29" w:rsidP="00AE2042">
      <w:pPr>
        <w:pStyle w:val="Lijstalinea"/>
        <w:numPr>
          <w:ilvl w:val="0"/>
          <w:numId w:val="37"/>
        </w:numPr>
        <w:rPr>
          <w:szCs w:val="20"/>
        </w:rPr>
      </w:pPr>
      <w:r>
        <w:rPr>
          <w:szCs w:val="20"/>
        </w:rPr>
        <w:t xml:space="preserve">Indien geen BAG-identificatie bij </w:t>
      </w:r>
      <w:proofErr w:type="spellStart"/>
      <w:r>
        <w:rPr>
          <w:szCs w:val="20"/>
        </w:rPr>
        <w:t>Geo</w:t>
      </w:r>
      <w:proofErr w:type="spellEnd"/>
      <w:r>
        <w:rPr>
          <w:szCs w:val="20"/>
        </w:rPr>
        <w:t xml:space="preserve"> bekend en object is ontstaan bij BAG</w:t>
      </w:r>
      <w:r w:rsidR="00AD21A1">
        <w:rPr>
          <w:rStyle w:val="Voetnootmarkering"/>
          <w:szCs w:val="20"/>
        </w:rPr>
        <w:footnoteReference w:id="22"/>
      </w:r>
      <w:r>
        <w:rPr>
          <w:szCs w:val="20"/>
        </w:rPr>
        <w:t xml:space="preserve">, stuurt </w:t>
      </w:r>
      <w:proofErr w:type="spellStart"/>
      <w:r>
        <w:rPr>
          <w:szCs w:val="20"/>
        </w:rPr>
        <w:t>Geo</w:t>
      </w:r>
      <w:proofErr w:type="spellEnd"/>
      <w:r>
        <w:rPr>
          <w:szCs w:val="20"/>
        </w:rPr>
        <w:t xml:space="preserve"> de technische systeemsleutel van BAG en </w:t>
      </w:r>
      <w:proofErr w:type="spellStart"/>
      <w:r>
        <w:rPr>
          <w:szCs w:val="20"/>
        </w:rPr>
        <w:t>Geo</w:t>
      </w:r>
      <w:proofErr w:type="spellEnd"/>
      <w:r>
        <w:rPr>
          <w:szCs w:val="20"/>
        </w:rPr>
        <w:t xml:space="preserve"> mee.</w:t>
      </w:r>
    </w:p>
    <w:p w14:paraId="6BCC62B5" w14:textId="43CAD5C1" w:rsidR="00A31EDE" w:rsidRPr="00A86F29" w:rsidRDefault="00A31EDE" w:rsidP="00AE2042">
      <w:pPr>
        <w:pStyle w:val="Lijstalinea"/>
        <w:numPr>
          <w:ilvl w:val="0"/>
          <w:numId w:val="37"/>
        </w:numPr>
        <w:rPr>
          <w:szCs w:val="20"/>
        </w:rPr>
      </w:pPr>
      <w:r>
        <w:rPr>
          <w:szCs w:val="20"/>
        </w:rPr>
        <w:t xml:space="preserve">Indien </w:t>
      </w:r>
      <w:r w:rsidR="00A86F29">
        <w:rPr>
          <w:szCs w:val="20"/>
        </w:rPr>
        <w:t xml:space="preserve">geen BAG-identificatie bij </w:t>
      </w:r>
      <w:proofErr w:type="spellStart"/>
      <w:r w:rsidR="00A86F29">
        <w:rPr>
          <w:szCs w:val="20"/>
        </w:rPr>
        <w:t>Geo</w:t>
      </w:r>
      <w:proofErr w:type="spellEnd"/>
      <w:r w:rsidR="00A86F29">
        <w:rPr>
          <w:szCs w:val="20"/>
        </w:rPr>
        <w:t xml:space="preserve"> bekend en </w:t>
      </w:r>
      <w:r>
        <w:rPr>
          <w:szCs w:val="20"/>
        </w:rPr>
        <w:t xml:space="preserve">een object </w:t>
      </w:r>
      <w:r w:rsidR="00A86F29">
        <w:rPr>
          <w:szCs w:val="20"/>
        </w:rPr>
        <w:t xml:space="preserve">is </w:t>
      </w:r>
      <w:r>
        <w:rPr>
          <w:szCs w:val="20"/>
        </w:rPr>
        <w:t>ontstaa</w:t>
      </w:r>
      <w:r w:rsidR="00A86F29">
        <w:rPr>
          <w:szCs w:val="20"/>
        </w:rPr>
        <w:t>n</w:t>
      </w:r>
      <w:r>
        <w:rPr>
          <w:szCs w:val="20"/>
        </w:rPr>
        <w:t xml:space="preserve"> bij </w:t>
      </w:r>
      <w:proofErr w:type="spellStart"/>
      <w:r>
        <w:rPr>
          <w:szCs w:val="20"/>
        </w:rPr>
        <w:t>Geo</w:t>
      </w:r>
      <w:proofErr w:type="spellEnd"/>
      <w:r>
        <w:rPr>
          <w:szCs w:val="20"/>
        </w:rPr>
        <w:t xml:space="preserve">, stuurt </w:t>
      </w:r>
      <w:proofErr w:type="spellStart"/>
      <w:r>
        <w:rPr>
          <w:szCs w:val="20"/>
        </w:rPr>
        <w:t>Geo</w:t>
      </w:r>
      <w:proofErr w:type="spellEnd"/>
      <w:r>
        <w:rPr>
          <w:szCs w:val="20"/>
        </w:rPr>
        <w:t xml:space="preserve"> </w:t>
      </w:r>
      <w:r w:rsidR="00A86F29">
        <w:rPr>
          <w:szCs w:val="20"/>
        </w:rPr>
        <w:t xml:space="preserve">alleen </w:t>
      </w:r>
      <w:r>
        <w:rPr>
          <w:szCs w:val="20"/>
        </w:rPr>
        <w:t xml:space="preserve">de technische systeemsleutel van </w:t>
      </w:r>
      <w:proofErr w:type="spellStart"/>
      <w:r>
        <w:rPr>
          <w:szCs w:val="20"/>
        </w:rPr>
        <w:t>Geo</w:t>
      </w:r>
      <w:proofErr w:type="spellEnd"/>
      <w:r>
        <w:rPr>
          <w:szCs w:val="20"/>
        </w:rPr>
        <w:t xml:space="preserve"> mee</w:t>
      </w:r>
      <w:r w:rsidR="00EE0DC7">
        <w:rPr>
          <w:szCs w:val="20"/>
        </w:rPr>
        <w:t>.</w:t>
      </w:r>
      <w:r w:rsidR="00EE0DC7">
        <w:rPr>
          <w:rStyle w:val="Voetnootmarkering"/>
          <w:szCs w:val="20"/>
        </w:rPr>
        <w:footnoteReference w:id="23"/>
      </w:r>
    </w:p>
    <w:p w14:paraId="129E1BF6" w14:textId="382FF654" w:rsidR="00423AC4" w:rsidRDefault="00423AC4" w:rsidP="00FF3644">
      <w:pPr>
        <w:pStyle w:val="Paragraaftitel"/>
      </w:pPr>
      <w:bookmarkStart w:id="219" w:name="_Toc434222924"/>
      <w:r>
        <w:lastRenderedPageBreak/>
        <w:t>Ver</w:t>
      </w:r>
      <w:r w:rsidR="002F1C91">
        <w:t>zenden en verwerken v</w:t>
      </w:r>
      <w:r>
        <w:t>an berichten</w:t>
      </w:r>
      <w:bookmarkEnd w:id="219"/>
    </w:p>
    <w:p w14:paraId="0960D0EB" w14:textId="4804045C" w:rsidR="00935FD5" w:rsidRPr="00935FD5" w:rsidRDefault="00935FD5">
      <w:r>
        <w:t xml:space="preserve">In </w:t>
      </w:r>
      <w:proofErr w:type="spellStart"/>
      <w:r>
        <w:t>StUF-Geo</w:t>
      </w:r>
      <w:proofErr w:type="spellEnd"/>
      <w:r>
        <w:t xml:space="preserve"> BAG berichtenverkeer kunnen berichten in willekeurige volgorde worden verzonden en verwerkt. </w:t>
      </w:r>
    </w:p>
    <w:p w14:paraId="54F212E2" w14:textId="760BCE45" w:rsidR="00912B4C" w:rsidRPr="005D00F2" w:rsidRDefault="00912B4C" w:rsidP="00FF3644">
      <w:pPr>
        <w:pStyle w:val="subparagraaftitel"/>
      </w:pPr>
      <w:bookmarkStart w:id="220" w:name="_Toc434222925"/>
      <w:r w:rsidRPr="00C43C23">
        <w:t>Transacties en bundeling van berichten</w:t>
      </w:r>
      <w:bookmarkEnd w:id="220"/>
    </w:p>
    <w:p w14:paraId="34315E26" w14:textId="33EF7574" w:rsidR="00F41B5D" w:rsidRPr="00FF3644" w:rsidRDefault="00F41B5D">
      <w:r w:rsidRPr="00FF3644">
        <w:t xml:space="preserve">Bij bepaalde gebeurtenissen (bijv. bij het verlenen van een bouwvergunning voor een pand met meerdere verblijfsobjecten en nummeraanduidingen) komt het voor </w:t>
      </w:r>
      <w:r w:rsidR="00D4185D">
        <w:t xml:space="preserve">dat </w:t>
      </w:r>
      <w:r w:rsidRPr="00FF3644">
        <w:t xml:space="preserve">gegevens van meerdere objecten uitgewisseld </w:t>
      </w:r>
      <w:r w:rsidRPr="006D2E5D">
        <w:t xml:space="preserve">gaan worden. </w:t>
      </w:r>
      <w:r w:rsidR="0071165E" w:rsidRPr="006D2E5D">
        <w:t>Per transactie</w:t>
      </w:r>
      <w:r w:rsidR="0071165E" w:rsidRPr="006D2E5D">
        <w:rPr>
          <w:rStyle w:val="Voetnootmarkering"/>
        </w:rPr>
        <w:footnoteReference w:id="24"/>
      </w:r>
      <w:r w:rsidR="0071165E" w:rsidRPr="006D2E5D">
        <w:t xml:space="preserve"> wordt een</w:t>
      </w:r>
      <w:r w:rsidRPr="006D2E5D">
        <w:t xml:space="preserve"> </w:t>
      </w:r>
      <w:proofErr w:type="spellStart"/>
      <w:r w:rsidRPr="006D2E5D">
        <w:t>StUF-Geo</w:t>
      </w:r>
      <w:proofErr w:type="spellEnd"/>
      <w:r w:rsidRPr="006D2E5D">
        <w:t xml:space="preserve"> BAG bericht </w:t>
      </w:r>
      <w:r w:rsidR="00935FD5" w:rsidRPr="006D2E5D">
        <w:t>met een eigen logistieke identificatie en een gemeenschappelijke functionele ident</w:t>
      </w:r>
      <w:r w:rsidR="00935FD5" w:rsidRPr="00321298">
        <w:t>ificatie</w:t>
      </w:r>
      <w:r w:rsidR="00D4185D">
        <w:t xml:space="preserve"> (betreffende de gebeurtenis ‘bouwvergunning verleend’)</w:t>
      </w:r>
      <w:r w:rsidR="00935FD5" w:rsidRPr="00321298">
        <w:t xml:space="preserve"> voor deze transactie </w:t>
      </w:r>
      <w:r w:rsidRPr="006D2E5D">
        <w:t xml:space="preserve">samengesteld en </w:t>
      </w:r>
      <w:r w:rsidR="00935FD5" w:rsidRPr="006D2E5D">
        <w:t xml:space="preserve">in willekeurige volgorde </w:t>
      </w:r>
      <w:r w:rsidRPr="006D2E5D">
        <w:t xml:space="preserve">verstuurd. </w:t>
      </w:r>
      <w:r w:rsidR="00AD1014" w:rsidRPr="006D2E5D">
        <w:t xml:space="preserve">Het is niet de bedoeling om bijvoorbeeld in één geometrieverzoek voor alle objecten die </w:t>
      </w:r>
      <w:r w:rsidR="00365C01">
        <w:t xml:space="preserve">op die </w:t>
      </w:r>
      <w:r w:rsidR="00AD1014" w:rsidRPr="006D2E5D">
        <w:t>dag zijn opgevoerd in het hele gebied van een gemeente de geometrie te vragen. De eenheid van werk dient zo klein mogelijk gehouden te worden aan</w:t>
      </w:r>
      <w:r w:rsidR="00AD1014">
        <w:t xml:space="preserve"> de ontvangende kant, om snelle afhandeling van een verzoek of levering mogelijk te maken.</w:t>
      </w:r>
    </w:p>
    <w:p w14:paraId="76AE27C1" w14:textId="705FD310" w:rsidR="00F41B5D" w:rsidRPr="00FF3644" w:rsidRDefault="0071165E" w:rsidP="00F41B5D">
      <w:pPr>
        <w:pStyle w:val="subparagraaftitel"/>
      </w:pPr>
      <w:bookmarkStart w:id="221" w:name="_Toc434222926"/>
      <w:r>
        <w:t>Verplichte of niet-verplichte overname</w:t>
      </w:r>
      <w:bookmarkEnd w:id="221"/>
    </w:p>
    <w:p w14:paraId="47E74C63" w14:textId="10F23DEE" w:rsidR="00CB20EA" w:rsidRPr="00FF3644" w:rsidRDefault="00CB20EA" w:rsidP="00F41B5D">
      <w:r w:rsidRPr="00FF3644">
        <w:t xml:space="preserve">De gegevens van een object </w:t>
      </w:r>
      <w:r w:rsidR="001C58EB">
        <w:t xml:space="preserve">in </w:t>
      </w:r>
      <w:r w:rsidRPr="00FF3644">
        <w:t xml:space="preserve">het </w:t>
      </w:r>
      <w:proofErr w:type="spellStart"/>
      <w:r w:rsidRPr="00FF3644">
        <w:t>StUF-Geo</w:t>
      </w:r>
      <w:proofErr w:type="spellEnd"/>
      <w:r w:rsidRPr="00FF3644">
        <w:t xml:space="preserve"> BAG berichtenverkeer welke worden uitgewisseld met asynchrone kennisgevingsberichten kunnen verplicht zijn om te verwerken in de ontvangende applicatie of informatief bedoeld zijn. </w:t>
      </w:r>
      <w:r w:rsidR="009408A1">
        <w:t>Of</w:t>
      </w:r>
      <w:r w:rsidR="0071165E">
        <w:t xml:space="preserve"> een BAG-</w:t>
      </w:r>
      <w:r w:rsidRPr="00FF3644">
        <w:t xml:space="preserve">kennisgeving </w:t>
      </w:r>
      <w:r w:rsidR="00C43C23">
        <w:t>in een bericht</w:t>
      </w:r>
      <w:r w:rsidRPr="00FF3644">
        <w:t xml:space="preserve"> verplicht of informatief is, wordt opgenomen in de parameter </w:t>
      </w:r>
      <w:r w:rsidR="00C43C23" w:rsidRPr="00C43C23">
        <w:t>&lt;</w:t>
      </w:r>
      <w:proofErr w:type="spellStart"/>
      <w:r w:rsidR="00C43C23" w:rsidRPr="00C43C23">
        <w:t>StUF:</w:t>
      </w:r>
      <w:r w:rsidRPr="00FF3644">
        <w:t>indicatorOvername</w:t>
      </w:r>
      <w:proofErr w:type="spellEnd"/>
      <w:r w:rsidR="00C43C23">
        <w:t>&gt;</w:t>
      </w:r>
      <w:r w:rsidRPr="00FF3644">
        <w:t xml:space="preserve"> met resp. “V” (Verplicht)  of  “I” (Informatief).</w:t>
      </w:r>
    </w:p>
    <w:p w14:paraId="059176BB" w14:textId="77777777" w:rsidR="00CB20EA" w:rsidRPr="00FF3644" w:rsidRDefault="00CB20EA" w:rsidP="00F41B5D"/>
    <w:p w14:paraId="50A0167E" w14:textId="1B87B21A" w:rsidR="00C43C23" w:rsidRDefault="00C43C23" w:rsidP="0071165E">
      <w:r w:rsidRPr="00FF3644">
        <w:t xml:space="preserve">Voor het </w:t>
      </w:r>
      <w:proofErr w:type="spellStart"/>
      <w:r w:rsidR="00365C01">
        <w:t>Geo</w:t>
      </w:r>
      <w:proofErr w:type="spellEnd"/>
      <w:r w:rsidR="00365C01">
        <w:t>-</w:t>
      </w:r>
      <w:r w:rsidRPr="00FF3644">
        <w:t xml:space="preserve">BAG berichtenverkeer </w:t>
      </w:r>
      <w:r w:rsidR="00365C01">
        <w:t>heeft</w:t>
      </w:r>
      <w:r w:rsidRPr="00FF3644">
        <w:t xml:space="preserve"> een </w:t>
      </w:r>
      <w:r w:rsidR="0071165E">
        <w:t>BAG-</w:t>
      </w:r>
      <w:r w:rsidRPr="00FF3644">
        <w:t xml:space="preserve">kennisgeving een </w:t>
      </w:r>
      <w:proofErr w:type="spellStart"/>
      <w:r w:rsidRPr="00FF3644">
        <w:t>indicatorOvername</w:t>
      </w:r>
      <w:proofErr w:type="spellEnd"/>
      <w:r w:rsidRPr="00FF3644">
        <w:t xml:space="preserve"> “V”</w:t>
      </w:r>
      <w:r w:rsidR="00365C01">
        <w:t xml:space="preserve"> (Verplicht)</w:t>
      </w:r>
      <w:r w:rsidRPr="00FF3644">
        <w:t>, omdat BAG eindverantwoordelijk is voor de (kwaliteit van) gegevens van de BAG-objecten.</w:t>
      </w:r>
      <w:r w:rsidR="0071165E">
        <w:t xml:space="preserve"> </w:t>
      </w:r>
      <w:proofErr w:type="spellStart"/>
      <w:r w:rsidR="0071165E">
        <w:t>Geo</w:t>
      </w:r>
      <w:proofErr w:type="spellEnd"/>
      <w:r w:rsidR="0071165E">
        <w:t xml:space="preserve"> neemt de gegevens van BAG verplicht over in de eigen registratie.</w:t>
      </w:r>
    </w:p>
    <w:p w14:paraId="67B6158D" w14:textId="77777777" w:rsidR="0071165E" w:rsidRDefault="0071165E" w:rsidP="0071165E"/>
    <w:p w14:paraId="11FE2C9F" w14:textId="50054B4B" w:rsidR="0071165E" w:rsidRDefault="009408A1" w:rsidP="0071165E">
      <w:r>
        <w:t>In</w:t>
      </w:r>
      <w:r w:rsidR="0071165E">
        <w:t xml:space="preserve"> een </w:t>
      </w:r>
      <w:proofErr w:type="spellStart"/>
      <w:r w:rsidR="0071165E">
        <w:t>StUF-Geo</w:t>
      </w:r>
      <w:proofErr w:type="spellEnd"/>
      <w:r w:rsidR="0071165E">
        <w:t xml:space="preserve"> BAG bericht komt het element </w:t>
      </w:r>
      <w:proofErr w:type="spellStart"/>
      <w:r w:rsidR="0071165E">
        <w:t>indicatorOvername</w:t>
      </w:r>
      <w:proofErr w:type="spellEnd"/>
      <w:r w:rsidR="0071165E">
        <w:t xml:space="preserve"> niet voor</w:t>
      </w:r>
      <w:r w:rsidR="001D05C2">
        <w:t>, omdat geen gebruik wordt gemaakt van kennisgevingen</w:t>
      </w:r>
      <w:r w:rsidR="001D05C2">
        <w:rPr>
          <w:rStyle w:val="Voetnootmarkering"/>
        </w:rPr>
        <w:footnoteReference w:id="25"/>
      </w:r>
      <w:r w:rsidR="001D05C2">
        <w:t xml:space="preserve"> maar van elementen met een </w:t>
      </w:r>
      <w:proofErr w:type="spellStart"/>
      <w:r w:rsidR="001D05C2">
        <w:t>StUF:functie</w:t>
      </w:r>
      <w:proofErr w:type="spellEnd"/>
      <w:r w:rsidR="001D05C2">
        <w:t>:”entiteit” (hierna: entiteit</w:t>
      </w:r>
      <w:r w:rsidR="0071165E">
        <w:t xml:space="preserve">. De objectgegevens in een </w:t>
      </w:r>
      <w:proofErr w:type="spellStart"/>
      <w:r w:rsidR="0071165E">
        <w:t>geometrieLevering</w:t>
      </w:r>
      <w:proofErr w:type="spellEnd"/>
      <w:r w:rsidR="0071165E">
        <w:t xml:space="preserve"> of </w:t>
      </w:r>
      <w:proofErr w:type="spellStart"/>
      <w:r w:rsidR="0071165E">
        <w:t>geometrieVerzoek</w:t>
      </w:r>
      <w:proofErr w:type="spellEnd"/>
      <w:r w:rsidR="0071165E">
        <w:t xml:space="preserve"> zijn niet verplicht om over te nemen, en dienen enkel ter identificatie van het object waarvoor geometrie wordt gevraagd of geleverd. </w:t>
      </w:r>
    </w:p>
    <w:p w14:paraId="3F2D27D4" w14:textId="65C3EE55" w:rsidR="00423AC4" w:rsidRPr="005D00F2" w:rsidRDefault="00EE2F45" w:rsidP="00FF3644">
      <w:pPr>
        <w:pStyle w:val="subparagraaftitel"/>
      </w:pPr>
      <w:bookmarkStart w:id="222" w:name="_Toc434222927"/>
      <w:r w:rsidRPr="002F1C91">
        <w:t>Volgorde</w:t>
      </w:r>
      <w:r w:rsidR="00912B4C" w:rsidRPr="002F1C91">
        <w:t xml:space="preserve"> van </w:t>
      </w:r>
      <w:r w:rsidR="002F1C91" w:rsidRPr="00FF3644">
        <w:t xml:space="preserve">verzenden en </w:t>
      </w:r>
      <w:r w:rsidR="00912B4C" w:rsidRPr="002F1C91">
        <w:t>verwerk</w:t>
      </w:r>
      <w:r w:rsidR="002F1C91" w:rsidRPr="00FF3644">
        <w:t>en</w:t>
      </w:r>
      <w:bookmarkEnd w:id="222"/>
    </w:p>
    <w:p w14:paraId="1D920822" w14:textId="26899FB5" w:rsidR="002F1C91" w:rsidRDefault="002F1C91">
      <w:r w:rsidRPr="00FF3644">
        <w:t>Het verzenden van een bericht wordt geïnitieerd door zender en is eenrichtingsverkeer (push-mech</w:t>
      </w:r>
      <w:r w:rsidR="00073F11">
        <w:t>a</w:t>
      </w:r>
      <w:r w:rsidRPr="00FF3644">
        <w:t xml:space="preserve">nisme). </w:t>
      </w:r>
      <w:r>
        <w:t xml:space="preserve">De zendende applicatie </w:t>
      </w:r>
      <w:r w:rsidR="00C43C23" w:rsidRPr="00FF3644">
        <w:t>kan meerdere berichten achter elkaar versturen</w:t>
      </w:r>
      <w:r w:rsidRPr="00FF3644">
        <w:t>, waarbij een volgend bericht niet per sé verzonden wordt na bevestiging</w:t>
      </w:r>
      <w:r>
        <w:t xml:space="preserve"> van o</w:t>
      </w:r>
      <w:r w:rsidRPr="00FF3644">
        <w:t>ntvangst van het vorige bericht.</w:t>
      </w:r>
      <w:r>
        <w:t xml:space="preserve"> </w:t>
      </w:r>
    </w:p>
    <w:p w14:paraId="173E1C32" w14:textId="77777777" w:rsidR="002F1C91" w:rsidRDefault="002F1C91"/>
    <w:p w14:paraId="47E6A881" w14:textId="79E0221D" w:rsidR="00AB684A" w:rsidRPr="00FD187E" w:rsidRDefault="00AB684A" w:rsidP="00AB684A">
      <w:r>
        <w:t>D</w:t>
      </w:r>
      <w:r w:rsidR="002F1C91" w:rsidRPr="00FF3644">
        <w:t xml:space="preserve">e ontvanger bevestigt </w:t>
      </w:r>
      <w:r w:rsidR="00EE0DC7">
        <w:t xml:space="preserve">te allen tijde </w:t>
      </w:r>
      <w:r w:rsidR="002F1C91" w:rsidRPr="00FF3644">
        <w:t xml:space="preserve">de ontvangst van een bericht met een </w:t>
      </w:r>
      <w:r w:rsidR="00073F11">
        <w:t xml:space="preserve">technisch </w:t>
      </w:r>
      <w:r w:rsidR="002F1C91" w:rsidRPr="00FF3644">
        <w:t>synchrone respons</w:t>
      </w:r>
      <w:r w:rsidR="00073F11">
        <w:t xml:space="preserve"> t.b.v. de logistiek</w:t>
      </w:r>
      <w:r w:rsidR="00EE0DC7">
        <w:t xml:space="preserve"> </w:t>
      </w:r>
      <w:r w:rsidR="00A86F29">
        <w:t>(Bv03</w:t>
      </w:r>
      <w:r w:rsidR="00073F11">
        <w:t>/Bv04</w:t>
      </w:r>
      <w:r w:rsidR="00A86F29">
        <w:t xml:space="preserve"> of Fo03)</w:t>
      </w:r>
      <w:r>
        <w:t>. Als op een bericht binnen een bepaalde termijn geen bevestiging van ontvangst is teruggekomen, mag de zender veronderstellen dat het bericht niet is aangekomen. Omdat het de verantwoordelijkheid van zender is dat berichten ‘aankomen’, dient de zender opnieuw het bericht te versturen aan ontvanger.</w:t>
      </w:r>
    </w:p>
    <w:p w14:paraId="6A294F58" w14:textId="77777777" w:rsidR="002F1C91" w:rsidRDefault="002F1C91"/>
    <w:p w14:paraId="72C3957B" w14:textId="630CAAA3" w:rsidR="00AB684A" w:rsidRDefault="002F1C91">
      <w:r>
        <w:t xml:space="preserve">De </w:t>
      </w:r>
      <w:r w:rsidR="00AB684A">
        <w:t xml:space="preserve">afhandeling van het bericht door ontvanger is asynchroon, d.w.z. dat </w:t>
      </w:r>
      <w:r w:rsidR="00A545F4">
        <w:t xml:space="preserve">het ontvangen bericht op later moment (dus niet gelijk = synchroon) verwerkt wordt. </w:t>
      </w:r>
      <w:ins w:id="223" w:author="Arnoud de Boer" w:date="2015-11-02T08:54:00Z">
        <w:r w:rsidR="00522A8D">
          <w:t xml:space="preserve">De berichten </w:t>
        </w:r>
      </w:ins>
      <w:ins w:id="224" w:author="Arnoud de Boer" w:date="2015-11-02T08:55:00Z">
        <w:r w:rsidR="00522A8D">
          <w:t xml:space="preserve">in de wachtrij van de ontvangende applicatie </w:t>
        </w:r>
      </w:ins>
      <w:ins w:id="225" w:author="Arnoud de Boer" w:date="2015-11-02T08:54:00Z">
        <w:r w:rsidR="00522A8D">
          <w:t xml:space="preserve">worden conform </w:t>
        </w:r>
        <w:proofErr w:type="spellStart"/>
        <w:r w:rsidR="00522A8D">
          <w:t>StUF</w:t>
        </w:r>
      </w:ins>
      <w:proofErr w:type="spellEnd"/>
      <w:ins w:id="226" w:author="Arnoud de Boer" w:date="2015-11-02T08:55:00Z">
        <w:r w:rsidR="00522A8D">
          <w:t xml:space="preserve"> verwerkt, ofwel</w:t>
        </w:r>
      </w:ins>
      <w:ins w:id="227" w:author="Arnoud de Boer" w:date="2015-11-02T08:56:00Z">
        <w:r w:rsidR="00522A8D">
          <w:t>:</w:t>
        </w:r>
      </w:ins>
      <w:ins w:id="228" w:author="Arnoud de Boer" w:date="2015-11-02T08:55:00Z">
        <w:r w:rsidR="00522A8D">
          <w:t xml:space="preserve"> op volgorde van </w:t>
        </w:r>
        <w:proofErr w:type="spellStart"/>
        <w:r w:rsidR="00522A8D">
          <w:t>tijdstipBericht</w:t>
        </w:r>
        <w:proofErr w:type="spellEnd"/>
        <w:r w:rsidR="00522A8D">
          <w:t>.</w:t>
        </w:r>
      </w:ins>
    </w:p>
    <w:p w14:paraId="7D9F12A5" w14:textId="56B8FB45" w:rsidR="00AB684A" w:rsidRDefault="00AB684A" w:rsidP="00FF3644">
      <w:pPr>
        <w:pStyle w:val="subparagraaftitel"/>
      </w:pPr>
      <w:bookmarkStart w:id="229" w:name="_Toc434222928"/>
      <w:proofErr w:type="spellStart"/>
      <w:r>
        <w:lastRenderedPageBreak/>
        <w:t>Synchroniteit</w:t>
      </w:r>
      <w:bookmarkEnd w:id="229"/>
      <w:proofErr w:type="spellEnd"/>
    </w:p>
    <w:p w14:paraId="4AAA9BF3" w14:textId="6920CFD2" w:rsidR="00B508EB" w:rsidRDefault="009C1B29">
      <w:r>
        <w:t xml:space="preserve">Op bepaalde momenten kunnen de gegevens </w:t>
      </w:r>
      <w:r w:rsidR="000D3D8F">
        <w:t xml:space="preserve">van </w:t>
      </w:r>
      <w:r>
        <w:t xml:space="preserve">BAG-objecten in de applicaties van BAG en </w:t>
      </w:r>
      <w:proofErr w:type="spellStart"/>
      <w:r>
        <w:t>Geo</w:t>
      </w:r>
      <w:proofErr w:type="spellEnd"/>
      <w:r>
        <w:t xml:space="preserve"> tijdelijk uit</w:t>
      </w:r>
      <w:r w:rsidR="009408A1">
        <w:t xml:space="preserve"> </w:t>
      </w:r>
      <w:r>
        <w:t xml:space="preserve">elkaar lopen (bijv. na afwijzing van een nieuw geconstateerd Pand in een levering van </w:t>
      </w:r>
      <w:proofErr w:type="spellStart"/>
      <w:r>
        <w:t>Geo</w:t>
      </w:r>
      <w:proofErr w:type="spellEnd"/>
      <w:r>
        <w:t xml:space="preserve"> welke na beoordeling door BAG een niet-relevant BAG-object blijkt te zijn, dus geen BAG-Pand). </w:t>
      </w:r>
      <w:proofErr w:type="spellStart"/>
      <w:r w:rsidR="00AD21A1">
        <w:t>Geo</w:t>
      </w:r>
      <w:proofErr w:type="spellEnd"/>
      <w:r w:rsidR="00AD21A1">
        <w:t xml:space="preserve"> is verantwoordelijk voor de synchronisatie van </w:t>
      </w:r>
      <w:r w:rsidR="009408A1">
        <w:t xml:space="preserve">de </w:t>
      </w:r>
      <w:r w:rsidR="00AD21A1">
        <w:t>eigen applicatie met BAG voor o.a. overname van gegevens bij het BGT-object Pand.</w:t>
      </w:r>
    </w:p>
    <w:bookmarkEnd w:id="29"/>
    <w:p w14:paraId="3787DE40" w14:textId="77777777" w:rsidR="00CD62D2" w:rsidRPr="00B508EB" w:rsidRDefault="00CD62D2">
      <w:pPr>
        <w:rPr>
          <w:color w:val="F2F2F2" w:themeColor="background1" w:themeShade="F2"/>
        </w:rPr>
      </w:pPr>
    </w:p>
    <w:p w14:paraId="2C721C82" w14:textId="77777777" w:rsidR="003C4DDF" w:rsidRPr="007C7339" w:rsidRDefault="003C4DDF" w:rsidP="005B1DC0">
      <w:pPr>
        <w:pStyle w:val="Hoofdstukx"/>
      </w:pPr>
    </w:p>
    <w:p w14:paraId="30BC74C7" w14:textId="0DE4BE65" w:rsidR="003C4DDF" w:rsidRPr="006A4B99" w:rsidRDefault="00F13133" w:rsidP="007C7339">
      <w:pPr>
        <w:pStyle w:val="Hoofdstuktitel"/>
        <w:spacing w:line="240" w:lineRule="atLeast"/>
        <w:rPr>
          <w:sz w:val="20"/>
          <w:szCs w:val="20"/>
        </w:rPr>
      </w:pPr>
      <w:bookmarkStart w:id="230" w:name="_Toc434222929"/>
      <w:r>
        <w:t>Scenario</w:t>
      </w:r>
      <w:r w:rsidR="009351A8">
        <w:t>’</w:t>
      </w:r>
      <w:r>
        <w:t>s</w:t>
      </w:r>
      <w:bookmarkEnd w:id="230"/>
      <w:r w:rsidR="006A4B99">
        <w:t xml:space="preserve"> </w:t>
      </w:r>
    </w:p>
    <w:p w14:paraId="216A3F11" w14:textId="65413747" w:rsidR="00A256AA" w:rsidRDefault="009351A8" w:rsidP="00E43079">
      <w:pPr>
        <w:pStyle w:val="Inleidingnatitel"/>
        <w:spacing w:line="240" w:lineRule="atLeast"/>
      </w:pPr>
      <w:r>
        <w:t xml:space="preserve">Dit hoofdstuk beschrijft drie </w:t>
      </w:r>
      <w:r w:rsidR="00E57C67">
        <w:t xml:space="preserve">algemene </w:t>
      </w:r>
      <w:r>
        <w:t xml:space="preserve">scenario’s waarvoor </w:t>
      </w:r>
      <w:proofErr w:type="spellStart"/>
      <w:r>
        <w:t>StUF-Geo</w:t>
      </w:r>
      <w:proofErr w:type="spellEnd"/>
      <w:r>
        <w:t xml:space="preserve"> BAG berichtenverkeer toegepast wordt, t.w. verzoek om geometrie </w:t>
      </w:r>
      <w:r w:rsidR="008B4743">
        <w:t xml:space="preserve">door </w:t>
      </w:r>
      <w:r>
        <w:t>BAG</w:t>
      </w:r>
      <w:r w:rsidR="00930FBF">
        <w:t xml:space="preserve"> (3.1),</w:t>
      </w:r>
      <w:r>
        <w:t xml:space="preserve"> constatering </w:t>
      </w:r>
      <w:r w:rsidR="00930FBF">
        <w:t xml:space="preserve">en signalering </w:t>
      </w:r>
      <w:r>
        <w:t xml:space="preserve">door </w:t>
      </w:r>
      <w:proofErr w:type="spellStart"/>
      <w:r>
        <w:t>Geo</w:t>
      </w:r>
      <w:proofErr w:type="spellEnd"/>
      <w:r w:rsidR="00930FBF">
        <w:t xml:space="preserve"> (3.2)</w:t>
      </w:r>
      <w:r>
        <w:t xml:space="preserve">, en </w:t>
      </w:r>
      <w:r w:rsidR="00930FBF">
        <w:t>k</w:t>
      </w:r>
      <w:r w:rsidR="008B4743">
        <w:t>ennisgeving op object door BAG</w:t>
      </w:r>
      <w:r w:rsidR="00930FBF">
        <w:t xml:space="preserve"> (3.3)</w:t>
      </w:r>
      <w:r>
        <w:t>.</w:t>
      </w:r>
      <w:r w:rsidR="006E028E">
        <w:t xml:space="preserve">  </w:t>
      </w:r>
    </w:p>
    <w:p w14:paraId="48D8D00F" w14:textId="25255392" w:rsidR="00E43079" w:rsidRPr="00FF3644" w:rsidRDefault="00A256AA" w:rsidP="00E43079">
      <w:pPr>
        <w:pStyle w:val="Inleidingnatitel"/>
        <w:spacing w:line="240" w:lineRule="atLeast"/>
        <w:rPr>
          <w:b w:val="0"/>
        </w:rPr>
      </w:pPr>
      <w:r w:rsidRPr="00FF3644">
        <w:rPr>
          <w:b w:val="0"/>
        </w:rPr>
        <w:t>Onderstaand</w:t>
      </w:r>
      <w:r>
        <w:rPr>
          <w:b w:val="0"/>
        </w:rPr>
        <w:t xml:space="preserve"> figuur toont een overzicht van de samenhang tussen de verschillende scenario’s (</w:t>
      </w:r>
      <w:proofErr w:type="spellStart"/>
      <w:r>
        <w:rPr>
          <w:b w:val="0"/>
        </w:rPr>
        <w:t>use</w:t>
      </w:r>
      <w:proofErr w:type="spellEnd"/>
      <w:r>
        <w:rPr>
          <w:b w:val="0"/>
        </w:rPr>
        <w:t xml:space="preserve"> cases) </w:t>
      </w:r>
      <w:r w:rsidR="000E2E22">
        <w:rPr>
          <w:b w:val="0"/>
        </w:rPr>
        <w:t>en de init</w:t>
      </w:r>
      <w:r w:rsidR="009408A1">
        <w:rPr>
          <w:b w:val="0"/>
        </w:rPr>
        <w:t>ië</w:t>
      </w:r>
      <w:r w:rsidR="000E2E22">
        <w:rPr>
          <w:b w:val="0"/>
        </w:rPr>
        <w:t>rende actor (</w:t>
      </w:r>
      <w:proofErr w:type="spellStart"/>
      <w:r w:rsidR="000E2E22">
        <w:rPr>
          <w:b w:val="0"/>
        </w:rPr>
        <w:t>Geo</w:t>
      </w:r>
      <w:proofErr w:type="spellEnd"/>
      <w:r w:rsidR="000E2E22">
        <w:rPr>
          <w:b w:val="0"/>
        </w:rPr>
        <w:t xml:space="preserve"> of BAG) </w:t>
      </w:r>
      <w:r>
        <w:rPr>
          <w:b w:val="0"/>
        </w:rPr>
        <w:t xml:space="preserve">in het </w:t>
      </w:r>
      <w:proofErr w:type="spellStart"/>
      <w:r>
        <w:rPr>
          <w:b w:val="0"/>
        </w:rPr>
        <w:t>StUF-Geo</w:t>
      </w:r>
      <w:proofErr w:type="spellEnd"/>
      <w:r>
        <w:rPr>
          <w:b w:val="0"/>
        </w:rPr>
        <w:t xml:space="preserve"> BAG berichtenverkeer. </w:t>
      </w:r>
      <w:r w:rsidR="00264602" w:rsidRPr="00FF3644">
        <w:rPr>
          <w:b w:val="0"/>
        </w:rPr>
        <w:t>Een volledig overzicht van de samenhang van activiteiten</w:t>
      </w:r>
      <w:r>
        <w:rPr>
          <w:b w:val="0"/>
        </w:rPr>
        <w:t xml:space="preserve"> in de scenario’s</w:t>
      </w:r>
      <w:r w:rsidR="00264602" w:rsidRPr="00FF3644">
        <w:rPr>
          <w:b w:val="0"/>
        </w:rPr>
        <w:t xml:space="preserve"> </w:t>
      </w:r>
      <w:r>
        <w:rPr>
          <w:b w:val="0"/>
        </w:rPr>
        <w:t xml:space="preserve">van </w:t>
      </w:r>
      <w:r w:rsidR="00264602" w:rsidRPr="00FF3644">
        <w:rPr>
          <w:b w:val="0"/>
        </w:rPr>
        <w:t xml:space="preserve">het </w:t>
      </w:r>
      <w:proofErr w:type="spellStart"/>
      <w:r w:rsidR="00264602" w:rsidRPr="00FF3644">
        <w:rPr>
          <w:b w:val="0"/>
        </w:rPr>
        <w:t>StUF-Geo</w:t>
      </w:r>
      <w:proofErr w:type="spellEnd"/>
      <w:r w:rsidR="00264602" w:rsidRPr="00FF3644">
        <w:rPr>
          <w:b w:val="0"/>
        </w:rPr>
        <w:t xml:space="preserve"> BAG berichtenverkeer is opgenomen in Bijlage 2.</w:t>
      </w:r>
    </w:p>
    <w:p w14:paraId="56765CF5" w14:textId="0BBF32FF" w:rsidR="00C44FDB" w:rsidRDefault="0097799B" w:rsidP="00FF3644">
      <w:pPr>
        <w:spacing w:line="240" w:lineRule="auto"/>
      </w:pPr>
      <w:r>
        <w:rPr>
          <w:noProof/>
        </w:rPr>
        <w:drawing>
          <wp:inline distT="0" distB="0" distL="0" distR="0" wp14:anchorId="6ADD8547" wp14:editId="38F82F1E">
            <wp:extent cx="5500370" cy="4229997"/>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0370" cy="4229997"/>
                    </a:xfrm>
                    <a:prstGeom prst="rect">
                      <a:avLst/>
                    </a:prstGeom>
                    <a:noFill/>
                    <a:ln>
                      <a:noFill/>
                    </a:ln>
                  </pic:spPr>
                </pic:pic>
              </a:graphicData>
            </a:graphic>
          </wp:inline>
        </w:drawing>
      </w:r>
    </w:p>
    <w:p w14:paraId="1F50EB11" w14:textId="3B6B2DD9" w:rsidR="001B5CA0" w:rsidRDefault="001B5CA0" w:rsidP="001B5CA0">
      <w:pPr>
        <w:pStyle w:val="Bijschrift"/>
        <w:jc w:val="center"/>
      </w:pPr>
      <w:r>
        <w:t xml:space="preserve">Figuur 3-1 </w:t>
      </w:r>
      <w:proofErr w:type="spellStart"/>
      <w:r>
        <w:t>Use</w:t>
      </w:r>
      <w:proofErr w:type="spellEnd"/>
      <w:r>
        <w:t xml:space="preserve"> case diagram van het </w:t>
      </w:r>
      <w:proofErr w:type="spellStart"/>
      <w:r>
        <w:t>StUF-Geo</w:t>
      </w:r>
      <w:proofErr w:type="spellEnd"/>
      <w:r>
        <w:t xml:space="preserve"> BAG berichtenverkeer</w:t>
      </w:r>
    </w:p>
    <w:p w14:paraId="72F6B575" w14:textId="109077B0" w:rsidR="001B5CA0" w:rsidRDefault="001B5CA0">
      <w:pPr>
        <w:spacing w:line="240" w:lineRule="auto"/>
        <w:jc w:val="left"/>
        <w:rPr>
          <w:sz w:val="20"/>
        </w:rPr>
      </w:pPr>
      <w:r>
        <w:br w:type="page"/>
      </w:r>
    </w:p>
    <w:p w14:paraId="1ABD85D7" w14:textId="6E52BF43" w:rsidR="009F7FE0" w:rsidRPr="00FF3644" w:rsidRDefault="00BB7C19" w:rsidP="00B03EE0">
      <w:pPr>
        <w:pStyle w:val="Paragraaftitel"/>
      </w:pPr>
      <w:bookmarkStart w:id="231" w:name="_Toc396201606"/>
      <w:bookmarkStart w:id="232" w:name="_Toc396203204"/>
      <w:bookmarkStart w:id="233" w:name="_Toc434222930"/>
      <w:bookmarkEnd w:id="231"/>
      <w:bookmarkEnd w:id="232"/>
      <w:r w:rsidRPr="00B03EE0">
        <w:lastRenderedPageBreak/>
        <w:t xml:space="preserve">Verzoek </w:t>
      </w:r>
      <w:r w:rsidR="009F7FE0" w:rsidRPr="00FF3644">
        <w:t>om geometrie</w:t>
      </w:r>
      <w:r>
        <w:t xml:space="preserve"> door BAG</w:t>
      </w:r>
      <w:bookmarkEnd w:id="233"/>
    </w:p>
    <w:p w14:paraId="3FD9306F" w14:textId="7D8938FD" w:rsidR="00C53055" w:rsidRDefault="00C53055" w:rsidP="00FF3644">
      <w:pPr>
        <w:pStyle w:val="subparagraaftitel"/>
      </w:pPr>
      <w:bookmarkStart w:id="234" w:name="_Toc434222931"/>
      <w:r>
        <w:t>Basisscenario</w:t>
      </w:r>
      <w:bookmarkEnd w:id="234"/>
    </w:p>
    <w:p w14:paraId="631438C0" w14:textId="3BD9FB60" w:rsidR="008B4743" w:rsidRDefault="008B4743">
      <w:r>
        <w:t>Op enig moment doet BAG</w:t>
      </w:r>
      <w:r w:rsidR="004B649C">
        <w:t xml:space="preserve"> naar aanleiding van een BAG-gebeurtenis (BAG-***)</w:t>
      </w:r>
      <w:r>
        <w:t xml:space="preserve"> een verzoek aan </w:t>
      </w:r>
      <w:proofErr w:type="spellStart"/>
      <w:r>
        <w:t>Geo</w:t>
      </w:r>
      <w:proofErr w:type="spellEnd"/>
      <w:r>
        <w:t xml:space="preserve"> voor het leveren van geometrie in een </w:t>
      </w:r>
      <w:proofErr w:type="spellStart"/>
      <w:r w:rsidRPr="00FF3644">
        <w:rPr>
          <w:i/>
        </w:rPr>
        <w:t>geometrieVerzoek</w:t>
      </w:r>
      <w:proofErr w:type="spellEnd"/>
      <w:r>
        <w:t>. Dit verzoek betreft een wens tot aanlevering van geometrie voor een bepaald object</w:t>
      </w:r>
      <w:r w:rsidR="00404630">
        <w:t xml:space="preserve"> n.a.v. een bepaalde gebeurtenis</w:t>
      </w:r>
      <w:r>
        <w:t xml:space="preserve">. </w:t>
      </w:r>
    </w:p>
    <w:p w14:paraId="19D20F1F" w14:textId="77777777" w:rsidR="008B4743" w:rsidRDefault="008B4743" w:rsidP="008B4743"/>
    <w:p w14:paraId="0762B7D8" w14:textId="79F0244B" w:rsidR="008B4743" w:rsidRDefault="00D26E47" w:rsidP="008B4743">
      <w:r>
        <w:t xml:space="preserve">Op het moment dat </w:t>
      </w:r>
      <w:proofErr w:type="spellStart"/>
      <w:r>
        <w:t>Geo</w:t>
      </w:r>
      <w:proofErr w:type="spellEnd"/>
      <w:r>
        <w:t xml:space="preserve"> het verzoek in behandeling neemt, stuurt </w:t>
      </w:r>
      <w:proofErr w:type="spellStart"/>
      <w:r>
        <w:t>Geo</w:t>
      </w:r>
      <w:proofErr w:type="spellEnd"/>
      <w:r>
        <w:t xml:space="preserve"> een </w:t>
      </w:r>
      <w:r w:rsidRPr="00D26E47">
        <w:rPr>
          <w:i/>
        </w:rPr>
        <w:t>goedkeuringsbericht</w:t>
      </w:r>
      <w:r>
        <w:t xml:space="preserve"> aan BAG. </w:t>
      </w:r>
      <w:proofErr w:type="spellStart"/>
      <w:r w:rsidR="008B4743">
        <w:t>Geo</w:t>
      </w:r>
      <w:proofErr w:type="spellEnd"/>
      <w:r w:rsidR="008B4743">
        <w:t xml:space="preserve"> gaat </w:t>
      </w:r>
      <w:r>
        <w:t xml:space="preserve">op enig moment </w:t>
      </w:r>
      <w:r w:rsidR="008B4743">
        <w:t xml:space="preserve">over </w:t>
      </w:r>
      <w:r w:rsidR="00A20120">
        <w:t xml:space="preserve">tot </w:t>
      </w:r>
      <w:r w:rsidR="008B4743">
        <w:t>verwerking van het verzoek</w:t>
      </w:r>
      <w:r w:rsidR="00A20120">
        <w:t>,</w:t>
      </w:r>
      <w:r w:rsidR="008B4743">
        <w:t xml:space="preserve"> t</w:t>
      </w:r>
      <w:r w:rsidR="00A20120">
        <w:t>e weten</w:t>
      </w:r>
      <w:r w:rsidR="008B4743">
        <w:t xml:space="preserve"> de inwinning en kartering van de geometrie. Op het moment dat </w:t>
      </w:r>
      <w:proofErr w:type="spellStart"/>
      <w:r w:rsidR="008B4743">
        <w:t>Geo</w:t>
      </w:r>
      <w:proofErr w:type="spellEnd"/>
      <w:r w:rsidR="008B4743">
        <w:t xml:space="preserve"> de inwinning en kartering van de geometrie voltooid heeft, zal </w:t>
      </w:r>
      <w:proofErr w:type="spellStart"/>
      <w:r w:rsidR="008B4743">
        <w:t>Geo</w:t>
      </w:r>
      <w:proofErr w:type="spellEnd"/>
      <w:r w:rsidR="008B4743">
        <w:t xml:space="preserve"> de geometrie uitleveren aan BAG in een </w:t>
      </w:r>
      <w:proofErr w:type="spellStart"/>
      <w:r w:rsidR="008B4743" w:rsidRPr="00FF3644">
        <w:rPr>
          <w:i/>
        </w:rPr>
        <w:t>geometrieLevering</w:t>
      </w:r>
      <w:proofErr w:type="spellEnd"/>
      <w:r w:rsidR="008B4743">
        <w:t>.</w:t>
      </w:r>
    </w:p>
    <w:p w14:paraId="6411764C" w14:textId="77777777" w:rsidR="008B4743" w:rsidRDefault="008B4743" w:rsidP="008B4743"/>
    <w:p w14:paraId="260E28C5" w14:textId="3524D5A3" w:rsidR="00AF35E4" w:rsidRDefault="00AF35E4" w:rsidP="008B4743">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w:t>
      </w:r>
      <w:r w:rsidR="006116DF">
        <w:t xml:space="preserve">van de geometrie aan </w:t>
      </w:r>
      <w:proofErr w:type="spellStart"/>
      <w:r w:rsidR="006116DF">
        <w:t>Geo</w:t>
      </w:r>
      <w:proofErr w:type="spellEnd"/>
      <w:r w:rsidR="006116DF">
        <w:t xml:space="preserve"> </w:t>
      </w:r>
      <w:r>
        <w:t xml:space="preserve">middels </w:t>
      </w:r>
      <w:r w:rsidR="006116DF">
        <w:t xml:space="preserve">een </w:t>
      </w:r>
      <w:r w:rsidR="006116DF" w:rsidRPr="00FF3644">
        <w:rPr>
          <w:i/>
        </w:rPr>
        <w:t>goedkeuringsbericht</w:t>
      </w:r>
      <w:r>
        <w:t>.</w:t>
      </w:r>
    </w:p>
    <w:p w14:paraId="6EDBE27D" w14:textId="77777777" w:rsidR="00AF35E4" w:rsidRDefault="00AF35E4" w:rsidP="008B4743"/>
    <w:p w14:paraId="37612F60" w14:textId="08C0AF42" w:rsidR="00AF35E4" w:rsidRDefault="00AF35E4" w:rsidP="008B4743">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73F11">
        <w:rPr>
          <w:rStyle w:val="Voetnootmarkering"/>
        </w:rPr>
        <w:footnoteReference w:id="26"/>
      </w:r>
      <w:r>
        <w:t>.</w:t>
      </w:r>
      <w:r w:rsidR="006116DF">
        <w:t xml:space="preserve"> </w:t>
      </w:r>
      <w:proofErr w:type="spellStart"/>
      <w:r w:rsidR="006116DF">
        <w:t>Geo</w:t>
      </w:r>
      <w:proofErr w:type="spellEnd"/>
      <w:r w:rsidR="006116DF">
        <w:t xml:space="preserve"> verwerkt de gegevens in de BAG-kennisgeving in de eigen applicatie.</w:t>
      </w:r>
    </w:p>
    <w:p w14:paraId="15E0DB88" w14:textId="77777777" w:rsidR="001E05F7" w:rsidRDefault="001E05F7" w:rsidP="00FF3644">
      <w:pPr>
        <w:spacing w:line="240" w:lineRule="auto"/>
      </w:pPr>
    </w:p>
    <w:p w14:paraId="08147FAF" w14:textId="599CCBC6" w:rsidR="00813958" w:rsidRDefault="002A74EA" w:rsidP="00FF3644">
      <w:pPr>
        <w:keepNext/>
        <w:spacing w:line="240" w:lineRule="auto"/>
        <w:jc w:val="center"/>
      </w:pPr>
      <w:r>
        <w:rPr>
          <w:noProof/>
        </w:rPr>
        <w:drawing>
          <wp:inline distT="0" distB="0" distL="0" distR="0" wp14:anchorId="7569EB70" wp14:editId="06E089B9">
            <wp:extent cx="4057650" cy="3219450"/>
            <wp:effectExtent l="0" t="0" r="0" b="0"/>
            <wp:docPr id="2053" name="Afbeelding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2FE6B6D" w14:textId="07E2B14A" w:rsidR="001E05F7" w:rsidRDefault="00813958" w:rsidP="00FF3644">
      <w:pPr>
        <w:pStyle w:val="Bijschrift"/>
        <w:jc w:val="center"/>
      </w:pPr>
      <w:r>
        <w:t>Figuur 3-</w:t>
      </w:r>
      <w:r w:rsidR="001B5CA0">
        <w:t>2</w:t>
      </w:r>
      <w:r>
        <w:t xml:space="preserve"> Sequentiediagram Verzoek om geometrie door BAG </w:t>
      </w:r>
      <w:r w:rsidR="005233DC">
        <w:t>–</w:t>
      </w:r>
      <w:r>
        <w:t xml:space="preserve"> Basisscenario</w:t>
      </w:r>
      <w:r w:rsidR="005233DC">
        <w:rPr>
          <w:rStyle w:val="Voetnootmarkering"/>
        </w:rPr>
        <w:footnoteReference w:id="27"/>
      </w:r>
      <w:r w:rsidR="005233DC" w:rsidRPr="00365C01">
        <w:rPr>
          <w:vertAlign w:val="superscript"/>
        </w:rPr>
        <w:t>,</w:t>
      </w:r>
      <w:r w:rsidR="005233DC">
        <w:rPr>
          <w:rStyle w:val="Voetnootmarkering"/>
        </w:rPr>
        <w:footnoteReference w:id="28"/>
      </w:r>
    </w:p>
    <w:p w14:paraId="1EA2469C" w14:textId="77777777" w:rsidR="005233DC" w:rsidRDefault="005233DC" w:rsidP="00365C01"/>
    <w:p w14:paraId="4765A752" w14:textId="65E2D256" w:rsidR="00C53055" w:rsidRDefault="00C53055" w:rsidP="00FF3644">
      <w:pPr>
        <w:pStyle w:val="subparagraaftitel"/>
      </w:pPr>
      <w:bookmarkStart w:id="235" w:name="_Toc434222932"/>
      <w:r>
        <w:lastRenderedPageBreak/>
        <w:t xml:space="preserve">Alternatief scenario: BAG keurt </w:t>
      </w:r>
      <w:r w:rsidR="00BA7EA3">
        <w:t>levering</w:t>
      </w:r>
      <w:r>
        <w:t xml:space="preserve"> af</w:t>
      </w:r>
      <w:bookmarkEnd w:id="235"/>
    </w:p>
    <w:p w14:paraId="504E347E" w14:textId="7141D7CC" w:rsidR="006116DF" w:rsidRDefault="008B4743" w:rsidP="00FF3644">
      <w:r w:rsidRPr="008B4743">
        <w:t xml:space="preserve">Indien BAG </w:t>
      </w:r>
      <w:r w:rsidR="006116DF">
        <w:t xml:space="preserve">de </w:t>
      </w:r>
      <w:proofErr w:type="spellStart"/>
      <w:r w:rsidR="006116DF">
        <w:t>ge</w:t>
      </w:r>
      <w:r w:rsidR="00BA7EA3">
        <w:t>gegevens</w:t>
      </w:r>
      <w:proofErr w:type="spellEnd"/>
      <w:r w:rsidR="006116DF">
        <w:t xml:space="preserve"> in </w:t>
      </w:r>
      <w:r w:rsidR="00404630">
        <w:t xml:space="preserve">een </w:t>
      </w:r>
      <w:proofErr w:type="spellStart"/>
      <w:r w:rsidR="006116DF">
        <w:t>geometrieLevering</w:t>
      </w:r>
      <w:proofErr w:type="spellEnd"/>
      <w:r w:rsidR="006116DF">
        <w:t xml:space="preserve"> afkeurt, stuurt BAG de reden van afkeuring aan </w:t>
      </w:r>
      <w:proofErr w:type="spellStart"/>
      <w:r w:rsidR="006116DF">
        <w:t>Geo</w:t>
      </w:r>
      <w:proofErr w:type="spellEnd"/>
      <w:r w:rsidR="006116DF">
        <w:t xml:space="preserve"> in </w:t>
      </w:r>
      <w:r w:rsidR="002A74EA">
        <w:t xml:space="preserve">één of meer </w:t>
      </w:r>
      <w:r w:rsidR="006116DF" w:rsidRPr="00FF3644">
        <w:rPr>
          <w:i/>
        </w:rPr>
        <w:t>afkeuringsberich</w:t>
      </w:r>
      <w:r w:rsidR="00404630" w:rsidRPr="00FF3644">
        <w:rPr>
          <w:i/>
        </w:rPr>
        <w:t>t</w:t>
      </w:r>
      <w:r w:rsidR="002A74EA">
        <w:rPr>
          <w:i/>
        </w:rPr>
        <w:t>en</w:t>
      </w:r>
      <w:r w:rsidR="006116DF">
        <w:t>. Indien BAG een gecorrigeerde</w:t>
      </w:r>
      <w:r w:rsidR="00BA7EA3">
        <w:t xml:space="preserve"> (geometrie)levering</w:t>
      </w:r>
      <w:r w:rsidR="006116DF">
        <w:t xml:space="preserve"> voor dit object wenst te ontvangen, </w:t>
      </w:r>
      <w:r w:rsidR="00404630">
        <w:t>stuurt</w:t>
      </w:r>
      <w:r w:rsidR="006116DF">
        <w:t xml:space="preserve"> BAG een nieuw </w:t>
      </w:r>
      <w:proofErr w:type="spellStart"/>
      <w:r w:rsidR="006116DF">
        <w:t>geometrieVerzoek</w:t>
      </w:r>
      <w:proofErr w:type="spellEnd"/>
      <w:r w:rsidR="006116DF">
        <w:t xml:space="preserve"> </w:t>
      </w:r>
      <w:r w:rsidR="00404630">
        <w:t xml:space="preserve">aan </w:t>
      </w:r>
      <w:proofErr w:type="spellStart"/>
      <w:r w:rsidR="00404630">
        <w:t>Geo</w:t>
      </w:r>
      <w:proofErr w:type="spellEnd"/>
      <w:r w:rsidR="00404630">
        <w:rPr>
          <w:rStyle w:val="Voetnootmarkering"/>
        </w:rPr>
        <w:footnoteReference w:id="29"/>
      </w:r>
      <w:r w:rsidR="00404630">
        <w:t>.</w:t>
      </w:r>
    </w:p>
    <w:p w14:paraId="7CED7292" w14:textId="77777777" w:rsidR="001E05F7" w:rsidRDefault="001E05F7" w:rsidP="00FF3644">
      <w:pPr>
        <w:spacing w:line="240" w:lineRule="auto"/>
      </w:pPr>
    </w:p>
    <w:p w14:paraId="326DAE67" w14:textId="14565CD1" w:rsidR="00BA7EA3" w:rsidRDefault="002A74EA" w:rsidP="00FF3644">
      <w:pPr>
        <w:spacing w:line="240" w:lineRule="auto"/>
        <w:jc w:val="center"/>
      </w:pPr>
      <w:r>
        <w:rPr>
          <w:noProof/>
        </w:rPr>
        <w:drawing>
          <wp:inline distT="0" distB="0" distL="0" distR="0" wp14:anchorId="5C4C00D8" wp14:editId="11FA0C5D">
            <wp:extent cx="4057650" cy="2895600"/>
            <wp:effectExtent l="0" t="0" r="0" b="0"/>
            <wp:docPr id="2052" name="Afbeelding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2895600"/>
                    </a:xfrm>
                    <a:prstGeom prst="rect">
                      <a:avLst/>
                    </a:prstGeom>
                    <a:noFill/>
                    <a:ln>
                      <a:noFill/>
                    </a:ln>
                  </pic:spPr>
                </pic:pic>
              </a:graphicData>
            </a:graphic>
          </wp:inline>
        </w:drawing>
      </w:r>
    </w:p>
    <w:p w14:paraId="52987489" w14:textId="0A654C9A" w:rsidR="00BA7EA3" w:rsidRDefault="00BA7EA3" w:rsidP="00BA7EA3">
      <w:pPr>
        <w:pStyle w:val="Bijschrift"/>
        <w:jc w:val="center"/>
      </w:pPr>
      <w:r>
        <w:t>Figuur 3-</w:t>
      </w:r>
      <w:r w:rsidR="001B5CA0">
        <w:t>3</w:t>
      </w:r>
      <w:r>
        <w:t xml:space="preserve"> Sequentiediagram Verzoek om geometrie door BAG – Alt</w:t>
      </w:r>
      <w:r w:rsidR="004B649C">
        <w:t xml:space="preserve"> 1. </w:t>
      </w:r>
      <w:r>
        <w:t>BAG keurt levering af.</w:t>
      </w:r>
    </w:p>
    <w:p w14:paraId="60218652" w14:textId="6C0FBC82" w:rsidR="00C53055" w:rsidRDefault="00C53055" w:rsidP="00FF3644">
      <w:pPr>
        <w:pStyle w:val="subparagraaftitel"/>
      </w:pPr>
      <w:bookmarkStart w:id="236" w:name="_Toc434222933"/>
      <w:r>
        <w:t xml:space="preserve">Alternatief scenario: BAG wil eerder verzonden </w:t>
      </w:r>
      <w:proofErr w:type="spellStart"/>
      <w:r>
        <w:t>geometrieVerzoek</w:t>
      </w:r>
      <w:proofErr w:type="spellEnd"/>
      <w:r>
        <w:t xml:space="preserve"> intrekken</w:t>
      </w:r>
      <w:bookmarkEnd w:id="236"/>
    </w:p>
    <w:p w14:paraId="6A6D13FD" w14:textId="1C449733" w:rsidR="001E05F7" w:rsidRDefault="001E05F7" w:rsidP="001E05F7">
      <w:r>
        <w:t xml:space="preserve">Indien BAG een eerder verzonden </w:t>
      </w:r>
      <w:proofErr w:type="spellStart"/>
      <w:r>
        <w:t>geometrieVerzoek</w:t>
      </w:r>
      <w:proofErr w:type="spellEnd"/>
      <w:r>
        <w:t xml:space="preserve"> wil intrekken (bijv. indien een vergunning niet wordt verleend, terwijl de aanvraag voor geometrie al was uitgezet door BAG), stuurt BAG een nieuw </w:t>
      </w:r>
      <w:proofErr w:type="spellStart"/>
      <w:r>
        <w:t>geometrieVerzoek</w:t>
      </w:r>
      <w:proofErr w:type="spellEnd"/>
      <w:r>
        <w:t xml:space="preserve"> met gebeurtenis ‘</w:t>
      </w:r>
      <w:r w:rsidRPr="00FF3644">
        <w:rPr>
          <w:i/>
        </w:rPr>
        <w:t xml:space="preserve">Negeren </w:t>
      </w:r>
      <w:r w:rsidRPr="00047433">
        <w:rPr>
          <w:i/>
        </w:rPr>
        <w:t xml:space="preserve">eerder verzonden </w:t>
      </w:r>
      <w:proofErr w:type="spellStart"/>
      <w:r w:rsidRPr="00047433">
        <w:rPr>
          <w:i/>
        </w:rPr>
        <w:t>geometrieVerzoek</w:t>
      </w:r>
      <w:proofErr w:type="spellEnd"/>
      <w:r>
        <w:t xml:space="preserve">’ (BAG-NEG) naar </w:t>
      </w:r>
      <w:proofErr w:type="spellStart"/>
      <w:r>
        <w:t>Geo</w:t>
      </w:r>
      <w:proofErr w:type="spellEnd"/>
      <w:r>
        <w:t>.</w:t>
      </w:r>
    </w:p>
    <w:p w14:paraId="75A4C44C" w14:textId="77777777" w:rsidR="001E05F7" w:rsidRDefault="001E05F7" w:rsidP="001E05F7"/>
    <w:p w14:paraId="4D0B8D52" w14:textId="4E6C49B3" w:rsidR="001E05F7" w:rsidRDefault="001E05F7" w:rsidP="001E05F7">
      <w:r>
        <w:t xml:space="preserve">Indien </w:t>
      </w:r>
      <w:proofErr w:type="spellStart"/>
      <w:r>
        <w:t>Geo</w:t>
      </w:r>
      <w:proofErr w:type="spellEnd"/>
      <w:r>
        <w:t xml:space="preserve"> het eerder verzonden </w:t>
      </w:r>
      <w:proofErr w:type="spellStart"/>
      <w:r>
        <w:t>geometrieVerzoek</w:t>
      </w:r>
      <w:proofErr w:type="spellEnd"/>
      <w:r>
        <w:t xml:space="preserve"> nog niet heeft </w:t>
      </w:r>
      <w:r w:rsidR="002F680A">
        <w:t>afgehandeld</w:t>
      </w:r>
      <w:r w:rsidR="002F680A">
        <w:rPr>
          <w:rStyle w:val="Voetnootmarkering"/>
        </w:rPr>
        <w:footnoteReference w:id="30"/>
      </w:r>
      <w:r>
        <w:t xml:space="preserve">, kan het dit </w:t>
      </w:r>
      <w:proofErr w:type="spellStart"/>
      <w:r>
        <w:t>geometrieVerzoek</w:t>
      </w:r>
      <w:proofErr w:type="spellEnd"/>
      <w:r>
        <w:t xml:space="preserve"> negeren.</w:t>
      </w:r>
      <w:r w:rsidR="00014147">
        <w:t xml:space="preserve"> </w:t>
      </w:r>
      <w:proofErr w:type="spellStart"/>
      <w:r w:rsidR="00014147">
        <w:t>Geo</w:t>
      </w:r>
      <w:proofErr w:type="spellEnd"/>
      <w:r w:rsidR="00014147">
        <w:t xml:space="preserve"> stuurt een bevestiging dat het </w:t>
      </w:r>
      <w:proofErr w:type="spellStart"/>
      <w:r w:rsidR="00014147">
        <w:t>geometrieVerzoek</w:t>
      </w:r>
      <w:proofErr w:type="spellEnd"/>
      <w:r w:rsidR="00014147">
        <w:t xml:space="preserve"> wordt genegeerd in een </w:t>
      </w:r>
      <w:r w:rsidR="00014147" w:rsidRPr="00FF3644">
        <w:rPr>
          <w:i/>
        </w:rPr>
        <w:t>goedkeuringsbericht</w:t>
      </w:r>
      <w:r w:rsidR="00014147">
        <w:t xml:space="preserve"> aan BAG.</w:t>
      </w:r>
    </w:p>
    <w:p w14:paraId="7BAFC18E" w14:textId="77777777" w:rsidR="00014147" w:rsidRDefault="00014147" w:rsidP="001E05F7"/>
    <w:p w14:paraId="2C05E216" w14:textId="2D98DFB7" w:rsidR="00014147" w:rsidRDefault="00014147" w:rsidP="001E05F7"/>
    <w:p w14:paraId="200FCAD4" w14:textId="77777777" w:rsidR="00624E49" w:rsidRDefault="00624E49" w:rsidP="001E05F7"/>
    <w:p w14:paraId="18E4E0CA" w14:textId="28396422" w:rsidR="00624E49" w:rsidRDefault="004B649C" w:rsidP="00FF3644">
      <w:pPr>
        <w:spacing w:line="240" w:lineRule="auto"/>
        <w:jc w:val="center"/>
      </w:pPr>
      <w:r>
        <w:rPr>
          <w:noProof/>
        </w:rPr>
        <w:lastRenderedPageBreak/>
        <w:drawing>
          <wp:inline distT="0" distB="0" distL="0" distR="0" wp14:anchorId="6955B6F9" wp14:editId="7188CD50">
            <wp:extent cx="4057650" cy="30861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14:paraId="3D446F84" w14:textId="17359BDB" w:rsidR="00624E49" w:rsidRDefault="00624E49" w:rsidP="00FF3644">
      <w:pPr>
        <w:spacing w:line="240" w:lineRule="auto"/>
        <w:jc w:val="center"/>
      </w:pPr>
      <w:r>
        <w:t>Figuur 3-</w:t>
      </w:r>
      <w:r w:rsidR="001B5CA0">
        <w:t>5</w:t>
      </w:r>
      <w:r>
        <w:t xml:space="preserve"> Sequentiediagram Verzoek om geometrie door BAG – Alt</w:t>
      </w:r>
      <w:r w:rsidR="004B649C">
        <w:t xml:space="preserve"> 2. BAG wil eerder verzoek intrekken</w:t>
      </w:r>
    </w:p>
    <w:p w14:paraId="32233BB1" w14:textId="5FBD0E56" w:rsidR="00033904" w:rsidRDefault="00033904" w:rsidP="00033904">
      <w:pPr>
        <w:pStyle w:val="subparagraaftitel"/>
      </w:pPr>
      <w:bookmarkStart w:id="237" w:name="_Toc434222934"/>
      <w:r>
        <w:t xml:space="preserve">Alternatief scenario: </w:t>
      </w:r>
      <w:proofErr w:type="spellStart"/>
      <w:r>
        <w:t>Geo</w:t>
      </w:r>
      <w:proofErr w:type="spellEnd"/>
      <w:r>
        <w:t xml:space="preserve"> keurt </w:t>
      </w:r>
      <w:proofErr w:type="spellStart"/>
      <w:r>
        <w:t>geometrieVerzoek</w:t>
      </w:r>
      <w:proofErr w:type="spellEnd"/>
      <w:r>
        <w:t xml:space="preserve"> af</w:t>
      </w:r>
      <w:bookmarkEnd w:id="237"/>
    </w:p>
    <w:p w14:paraId="6E397C21" w14:textId="4893F92D" w:rsidR="00033904" w:rsidRDefault="00033904" w:rsidP="00033904">
      <w:pPr>
        <w:rPr>
          <w:i/>
        </w:rPr>
      </w:pPr>
      <w:r>
        <w:t xml:space="preserve">Indien </w:t>
      </w:r>
      <w:proofErr w:type="spellStart"/>
      <w:r>
        <w:t>Geo</w:t>
      </w:r>
      <w:proofErr w:type="spellEnd"/>
      <w:r>
        <w:t xml:space="preserve"> een </w:t>
      </w:r>
      <w:proofErr w:type="spellStart"/>
      <w:r>
        <w:t>geometrieVerzoek</w:t>
      </w:r>
      <w:proofErr w:type="spellEnd"/>
      <w:r>
        <w:t xml:space="preserve"> van BAG niet kan verwerken (bijv. </w:t>
      </w:r>
      <w:r w:rsidR="00CC7F91">
        <w:t>BAG</w:t>
      </w:r>
      <w:r w:rsidR="00365C01">
        <w:t>-geo</w:t>
      </w:r>
      <w:r>
        <w:t xml:space="preserve">metrie van object is recent al uitgeleverd), keurt </w:t>
      </w:r>
      <w:proofErr w:type="spellStart"/>
      <w:r>
        <w:t>Geo</w:t>
      </w:r>
      <w:proofErr w:type="spellEnd"/>
      <w:r>
        <w:t xml:space="preserve"> het </w:t>
      </w:r>
      <w:proofErr w:type="spellStart"/>
      <w:r>
        <w:t>geometrieVerzoek</w:t>
      </w:r>
      <w:proofErr w:type="spellEnd"/>
      <w:r>
        <w:t xml:space="preserve"> af. </w:t>
      </w:r>
      <w:proofErr w:type="spellStart"/>
      <w:r>
        <w:t>Geo</w:t>
      </w:r>
      <w:proofErr w:type="spellEnd"/>
      <w:r>
        <w:t xml:space="preserve"> stuurt de reden van afkeuring aan BAG in </w:t>
      </w:r>
      <w:r w:rsidR="002A74EA">
        <w:t>één of meer</w:t>
      </w:r>
      <w:r>
        <w:t xml:space="preserve"> </w:t>
      </w:r>
      <w:r w:rsidRPr="00047433">
        <w:rPr>
          <w:i/>
        </w:rPr>
        <w:t>afkeuringsbericht</w:t>
      </w:r>
      <w:r w:rsidR="002A74EA">
        <w:rPr>
          <w:i/>
        </w:rPr>
        <w:t>en</w:t>
      </w:r>
      <w:r>
        <w:rPr>
          <w:rStyle w:val="Voetnootmarkering"/>
        </w:rPr>
        <w:footnoteReference w:id="31"/>
      </w:r>
      <w:r>
        <w:rPr>
          <w:i/>
        </w:rPr>
        <w:t>.</w:t>
      </w:r>
    </w:p>
    <w:p w14:paraId="28A86924" w14:textId="77777777" w:rsidR="00033904" w:rsidRDefault="00033904" w:rsidP="00FF3644">
      <w:pPr>
        <w:spacing w:line="240" w:lineRule="auto"/>
      </w:pPr>
    </w:p>
    <w:p w14:paraId="0241C38B" w14:textId="53AE8CE1" w:rsidR="005C6ED0" w:rsidRDefault="004B649C" w:rsidP="00FF3644">
      <w:pPr>
        <w:spacing w:line="240" w:lineRule="auto"/>
        <w:jc w:val="center"/>
      </w:pPr>
      <w:r>
        <w:rPr>
          <w:noProof/>
        </w:rPr>
        <w:drawing>
          <wp:inline distT="0" distB="0" distL="0" distR="0" wp14:anchorId="2CF24011" wp14:editId="6D40DCFC">
            <wp:extent cx="4057650" cy="2095500"/>
            <wp:effectExtent l="0" t="0" r="0" b="0"/>
            <wp:docPr id="2048" name="Afbeelding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2095500"/>
                    </a:xfrm>
                    <a:prstGeom prst="rect">
                      <a:avLst/>
                    </a:prstGeom>
                    <a:noFill/>
                    <a:ln>
                      <a:noFill/>
                    </a:ln>
                  </pic:spPr>
                </pic:pic>
              </a:graphicData>
            </a:graphic>
          </wp:inline>
        </w:drawing>
      </w:r>
    </w:p>
    <w:p w14:paraId="39B840E7" w14:textId="45C3BB3A" w:rsidR="002A74EA" w:rsidRDefault="001B5CA0" w:rsidP="001B5CA0">
      <w:pPr>
        <w:pStyle w:val="Bijschrift"/>
        <w:jc w:val="center"/>
      </w:pPr>
      <w:r>
        <w:t>Figuur 3-6 Sequentiediagram Verzoek om geometrie door BAG – Alt</w:t>
      </w:r>
      <w:r w:rsidR="004B649C">
        <w:t xml:space="preserve"> 3. </w:t>
      </w:r>
      <w:proofErr w:type="spellStart"/>
      <w:r w:rsidR="004B649C">
        <w:t>Geo</w:t>
      </w:r>
      <w:proofErr w:type="spellEnd"/>
      <w:r w:rsidR="004B649C">
        <w:t xml:space="preserve"> keurt verzoek af</w:t>
      </w:r>
    </w:p>
    <w:p w14:paraId="00F276FE" w14:textId="77777777" w:rsidR="002A74EA" w:rsidRDefault="002A74EA">
      <w:pPr>
        <w:spacing w:line="240" w:lineRule="auto"/>
        <w:jc w:val="left"/>
        <w:rPr>
          <w:bCs/>
          <w:szCs w:val="20"/>
        </w:rPr>
      </w:pPr>
      <w:r>
        <w:br w:type="page"/>
      </w:r>
    </w:p>
    <w:p w14:paraId="56D0827D" w14:textId="51246764" w:rsidR="00C53055" w:rsidRDefault="00BB7C19">
      <w:pPr>
        <w:pStyle w:val="Paragraaftitel"/>
      </w:pPr>
      <w:bookmarkStart w:id="238" w:name="_Toc434222935"/>
      <w:r>
        <w:lastRenderedPageBreak/>
        <w:t xml:space="preserve">Constatering </w:t>
      </w:r>
      <w:r w:rsidR="00434005">
        <w:t>en/</w:t>
      </w:r>
      <w:r w:rsidR="00930FBF">
        <w:t xml:space="preserve">of signalering </w:t>
      </w:r>
      <w:r w:rsidR="00C53055">
        <w:t xml:space="preserve">door </w:t>
      </w:r>
      <w:proofErr w:type="spellStart"/>
      <w:r w:rsidR="00C53055">
        <w:t>Geo</w:t>
      </w:r>
      <w:bookmarkEnd w:id="238"/>
      <w:proofErr w:type="spellEnd"/>
    </w:p>
    <w:p w14:paraId="758B8C18" w14:textId="549C8E6E" w:rsidR="00C53055" w:rsidRDefault="00C53055" w:rsidP="00FF3644">
      <w:pPr>
        <w:pStyle w:val="subparagraaftitel"/>
      </w:pPr>
      <w:bookmarkStart w:id="239" w:name="_Toc434222936"/>
      <w:r>
        <w:t>Basisscenario</w:t>
      </w:r>
      <w:bookmarkEnd w:id="239"/>
    </w:p>
    <w:p w14:paraId="44755043" w14:textId="0BF842C4" w:rsidR="00930FBF" w:rsidRDefault="00930FBF" w:rsidP="00930FBF">
      <w:r>
        <w:t xml:space="preserve">Op enig moment  heeft </w:t>
      </w:r>
      <w:proofErr w:type="spellStart"/>
      <w:r>
        <w:t>Geo</w:t>
      </w:r>
      <w:proofErr w:type="spellEnd"/>
      <w:r>
        <w:t xml:space="preserve"> </w:t>
      </w:r>
      <w:r w:rsidR="00CC5474">
        <w:t xml:space="preserve">naar aanleiding van een </w:t>
      </w:r>
      <w:proofErr w:type="spellStart"/>
      <w:r w:rsidR="00CC5474">
        <w:t>Geo</w:t>
      </w:r>
      <w:proofErr w:type="spellEnd"/>
      <w:r w:rsidR="00CC5474">
        <w:t>-gebeurtenis (</w:t>
      </w:r>
      <w:proofErr w:type="spellStart"/>
      <w:r w:rsidR="00CC5474">
        <w:t>Geo</w:t>
      </w:r>
      <w:proofErr w:type="spellEnd"/>
      <w:r w:rsidR="00CC5474">
        <w:t xml:space="preserve">-***) </w:t>
      </w:r>
      <w:r>
        <w:t xml:space="preserve">nieuwe objecten geconstateerd en/of wijzigingen op bestaande BAG-objecten gesignaleerd (bijv. na </w:t>
      </w:r>
      <w:r w:rsidR="006F6E1F">
        <w:t>het signaleren</w:t>
      </w:r>
      <w:r>
        <w:t xml:space="preserve"> van mutaties van BAG-objecten in luchtfoto’s). </w:t>
      </w:r>
      <w:proofErr w:type="spellStart"/>
      <w:r>
        <w:t>Geo</w:t>
      </w:r>
      <w:proofErr w:type="spellEnd"/>
      <w:r>
        <w:t xml:space="preserve"> stelt voor ieder gewijzigd of nieuw object een bericht </w:t>
      </w:r>
      <w:proofErr w:type="spellStart"/>
      <w:r w:rsidRPr="00FF3644">
        <w:rPr>
          <w:i/>
        </w:rPr>
        <w:t>geometrieLevering</w:t>
      </w:r>
      <w:proofErr w:type="spellEnd"/>
      <w:r>
        <w:t xml:space="preserve"> op en stuurt deze aan BAG. Aan de gebeurteniscode kan BAG afleiden dat het een levering betreft naar aanleiding van een constatering of (mutatie)signalering.</w:t>
      </w:r>
    </w:p>
    <w:p w14:paraId="6394FBAB" w14:textId="77777777" w:rsidR="00930FBF" w:rsidRDefault="00930FBF" w:rsidP="00930FBF"/>
    <w:p w14:paraId="1E05D3C0" w14:textId="4C9CEAB2" w:rsidR="00930FBF" w:rsidRDefault="00930FBF" w:rsidP="00930FBF">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van de geometrie aan </w:t>
      </w:r>
      <w:proofErr w:type="spellStart"/>
      <w:r>
        <w:t>Geo</w:t>
      </w:r>
      <w:proofErr w:type="spellEnd"/>
      <w:r>
        <w:t xml:space="preserve"> middels een </w:t>
      </w:r>
      <w:r w:rsidRPr="00047433">
        <w:rPr>
          <w:i/>
        </w:rPr>
        <w:t>goedkeuringsbericht</w:t>
      </w:r>
      <w:r w:rsidRPr="00047433">
        <w:rPr>
          <w:rStyle w:val="Voetnootmarkering"/>
        </w:rPr>
        <w:footnoteReference w:id="32"/>
      </w:r>
      <w:r>
        <w:t>.</w:t>
      </w:r>
    </w:p>
    <w:p w14:paraId="10AB7DCD" w14:textId="77777777" w:rsidR="00930FBF" w:rsidRDefault="00930FBF" w:rsidP="00930FBF"/>
    <w:p w14:paraId="6C5D41A7" w14:textId="43FC4C97" w:rsidR="00930FBF" w:rsidRDefault="00930FBF" w:rsidP="00930FBF">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E2E22">
        <w:rPr>
          <w:rStyle w:val="Voetnootmarkering"/>
        </w:rPr>
        <w:footnoteReference w:id="33"/>
      </w:r>
      <w:r>
        <w:t xml:space="preserve">. </w:t>
      </w:r>
      <w:proofErr w:type="spellStart"/>
      <w:r>
        <w:t>Geo</w:t>
      </w:r>
      <w:proofErr w:type="spellEnd"/>
      <w:r>
        <w:t xml:space="preserve"> verwerkt de gegevens in de BAG-kennisgeving in de eigen applicatie.</w:t>
      </w:r>
    </w:p>
    <w:p w14:paraId="0DFA2FDF" w14:textId="77777777" w:rsidR="00930FBF" w:rsidRDefault="00930FBF" w:rsidP="00FF3644">
      <w:pPr>
        <w:spacing w:line="240" w:lineRule="auto"/>
      </w:pPr>
    </w:p>
    <w:p w14:paraId="35FF31B2" w14:textId="4873D6E5" w:rsidR="00171478" w:rsidRDefault="002A74EA" w:rsidP="00FF3644">
      <w:pPr>
        <w:spacing w:line="240" w:lineRule="auto"/>
        <w:jc w:val="center"/>
      </w:pPr>
      <w:r>
        <w:rPr>
          <w:noProof/>
        </w:rPr>
        <w:drawing>
          <wp:inline distT="0" distB="0" distL="0" distR="0" wp14:anchorId="16C91117" wp14:editId="5195AECB">
            <wp:extent cx="4057650" cy="2371725"/>
            <wp:effectExtent l="0" t="0" r="0" b="9525"/>
            <wp:docPr id="2054" name="Afbeelding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371725"/>
                    </a:xfrm>
                    <a:prstGeom prst="rect">
                      <a:avLst/>
                    </a:prstGeom>
                    <a:noFill/>
                    <a:ln>
                      <a:noFill/>
                    </a:ln>
                  </pic:spPr>
                </pic:pic>
              </a:graphicData>
            </a:graphic>
          </wp:inline>
        </w:drawing>
      </w:r>
    </w:p>
    <w:p w14:paraId="3DDADC67" w14:textId="45E2D2EC" w:rsidR="00171478" w:rsidRDefault="00434005" w:rsidP="00FF3644">
      <w:pPr>
        <w:spacing w:line="240" w:lineRule="auto"/>
        <w:jc w:val="center"/>
      </w:pPr>
      <w:r>
        <w:t>Figuur 3-</w:t>
      </w:r>
      <w:r w:rsidR="001B5CA0">
        <w:t>7</w:t>
      </w:r>
      <w:r>
        <w:t xml:space="preserve"> Sequentiediagram Constatering en/of signalering door </w:t>
      </w:r>
      <w:proofErr w:type="spellStart"/>
      <w:r>
        <w:t>Geo</w:t>
      </w:r>
      <w:proofErr w:type="spellEnd"/>
      <w:r>
        <w:t xml:space="preserve"> – Basisscenario</w:t>
      </w:r>
    </w:p>
    <w:p w14:paraId="28AB07B0" w14:textId="17151904" w:rsidR="00C53055" w:rsidRDefault="00CC5474" w:rsidP="00FF3644">
      <w:pPr>
        <w:pStyle w:val="subparagraaftitel"/>
      </w:pPr>
      <w:bookmarkStart w:id="240" w:name="_Toc434222937"/>
      <w:r>
        <w:t>A</w:t>
      </w:r>
      <w:r w:rsidR="00C53055">
        <w:t>lternatief scenario: BAG keurt geometrie af</w:t>
      </w:r>
      <w:bookmarkEnd w:id="240"/>
    </w:p>
    <w:p w14:paraId="4A0F9354" w14:textId="443F859F" w:rsidR="00FD1F44" w:rsidRPr="002A74EA" w:rsidRDefault="00FD1F44" w:rsidP="00171478">
      <w:r w:rsidRPr="008B4743">
        <w:t xml:space="preserve">Indien BAG </w:t>
      </w:r>
      <w:r>
        <w:t xml:space="preserve">de gegevens in een </w:t>
      </w:r>
      <w:proofErr w:type="spellStart"/>
      <w:r>
        <w:t>geometrieLevering</w:t>
      </w:r>
      <w:proofErr w:type="spellEnd"/>
      <w:r>
        <w:t xml:space="preserve"> afkeurt, stuurt BAG de reden van afkeuring aan </w:t>
      </w:r>
      <w:proofErr w:type="spellStart"/>
      <w:r>
        <w:t>Geo</w:t>
      </w:r>
      <w:proofErr w:type="spellEnd"/>
      <w:r>
        <w:t xml:space="preserve"> in een </w:t>
      </w:r>
      <w:r w:rsidRPr="00047433">
        <w:rPr>
          <w:i/>
        </w:rPr>
        <w:t>afkeuringsbericht</w:t>
      </w:r>
      <w:r>
        <w:rPr>
          <w:rStyle w:val="Voetnootmarkering"/>
        </w:rPr>
        <w:footnoteReference w:id="34"/>
      </w:r>
      <w:r w:rsidR="00190B5B">
        <w:rPr>
          <w:i/>
        </w:rPr>
        <w:t>.</w:t>
      </w:r>
      <w:r w:rsidR="00F10578">
        <w:rPr>
          <w:i/>
        </w:rPr>
        <w:t xml:space="preserve"> </w:t>
      </w:r>
      <w:r w:rsidR="00F10578" w:rsidRPr="002A74EA">
        <w:t>Eventueel met de reden of toelichting in het vrije tekstveld</w:t>
      </w:r>
      <w:r w:rsidR="00321298" w:rsidRPr="002A74EA">
        <w:t xml:space="preserve"> van “Details”</w:t>
      </w:r>
      <w:r w:rsidR="00F10578" w:rsidRPr="002A74EA">
        <w:t xml:space="preserve">. </w:t>
      </w:r>
    </w:p>
    <w:p w14:paraId="0C3413EA" w14:textId="49474584" w:rsidR="00F10578" w:rsidRPr="002A74EA" w:rsidRDefault="00F10578" w:rsidP="00171478">
      <w:r w:rsidRPr="002A74EA">
        <w:t xml:space="preserve">Indien nodig, stuurt </w:t>
      </w:r>
      <w:proofErr w:type="spellStart"/>
      <w:r w:rsidRPr="002A74EA">
        <w:t>Geo</w:t>
      </w:r>
      <w:proofErr w:type="spellEnd"/>
      <w:r w:rsidRPr="002A74EA">
        <w:t xml:space="preserve"> een nieuwe Geometrielevering. </w:t>
      </w:r>
    </w:p>
    <w:p w14:paraId="5FF7A2EF" w14:textId="77777777" w:rsidR="00190B5B" w:rsidRDefault="00190B5B" w:rsidP="00FF3644">
      <w:pPr>
        <w:spacing w:line="240" w:lineRule="auto"/>
        <w:rPr>
          <w:i/>
        </w:rPr>
      </w:pPr>
    </w:p>
    <w:p w14:paraId="3A328AF5" w14:textId="762B7313" w:rsidR="00190B5B" w:rsidRDefault="002A74EA" w:rsidP="00FF3644">
      <w:pPr>
        <w:spacing w:line="240" w:lineRule="auto"/>
        <w:jc w:val="center"/>
        <w:rPr>
          <w:i/>
        </w:rPr>
      </w:pPr>
      <w:r>
        <w:rPr>
          <w:noProof/>
        </w:rPr>
        <w:lastRenderedPageBreak/>
        <w:drawing>
          <wp:inline distT="0" distB="0" distL="0" distR="0" wp14:anchorId="568FEDA1" wp14:editId="266556AC">
            <wp:extent cx="4057200" cy="2048400"/>
            <wp:effectExtent l="0" t="0" r="635" b="9525"/>
            <wp:docPr id="2050" name="Afbeelding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200" cy="2048400"/>
                    </a:xfrm>
                    <a:prstGeom prst="rect">
                      <a:avLst/>
                    </a:prstGeom>
                    <a:noFill/>
                    <a:ln>
                      <a:noFill/>
                    </a:ln>
                  </pic:spPr>
                </pic:pic>
              </a:graphicData>
            </a:graphic>
          </wp:inline>
        </w:drawing>
      </w:r>
    </w:p>
    <w:p w14:paraId="4329711E" w14:textId="0E5ECC90" w:rsidR="00190B5B" w:rsidRDefault="00EC4F69" w:rsidP="00B03EE0">
      <w:pPr>
        <w:spacing w:line="240" w:lineRule="auto"/>
        <w:jc w:val="center"/>
      </w:pPr>
      <w:r>
        <w:t>Figuur 3-</w:t>
      </w:r>
      <w:r w:rsidR="001B5CA0">
        <w:t>8</w:t>
      </w:r>
      <w:r w:rsidR="00190B5B">
        <w:t xml:space="preserve"> Sequentiediagram Constatering en/of signalering door </w:t>
      </w:r>
      <w:proofErr w:type="spellStart"/>
      <w:r w:rsidR="00190B5B">
        <w:t>Geo</w:t>
      </w:r>
      <w:proofErr w:type="spellEnd"/>
      <w:r w:rsidR="00190B5B">
        <w:t xml:space="preserve"> – Alt</w:t>
      </w:r>
      <w:r w:rsidR="002A74EA">
        <w:t xml:space="preserve"> 1. </w:t>
      </w:r>
      <w:r w:rsidR="00190B5B">
        <w:t>BAG keurt levering af</w:t>
      </w:r>
    </w:p>
    <w:p w14:paraId="7F309CB6" w14:textId="73B851AD" w:rsidR="00C53055" w:rsidRDefault="00014147" w:rsidP="00FF3644">
      <w:pPr>
        <w:pStyle w:val="subparagraaftitel"/>
      </w:pPr>
      <w:bookmarkStart w:id="241" w:name="_Toc434222938"/>
      <w:r>
        <w:t>A</w:t>
      </w:r>
      <w:r w:rsidR="00C53055">
        <w:t xml:space="preserve">lternatief scenario: </w:t>
      </w:r>
      <w:proofErr w:type="spellStart"/>
      <w:r w:rsidR="00C53055">
        <w:t>Geo</w:t>
      </w:r>
      <w:proofErr w:type="spellEnd"/>
      <w:r w:rsidR="00C53055">
        <w:t xml:space="preserve"> wil eerder verzonden </w:t>
      </w:r>
      <w:proofErr w:type="spellStart"/>
      <w:r w:rsidR="00C53055">
        <w:t>geometrieLevering</w:t>
      </w:r>
      <w:proofErr w:type="spellEnd"/>
      <w:r w:rsidR="00C53055">
        <w:t xml:space="preserve"> intrekken</w:t>
      </w:r>
      <w:bookmarkEnd w:id="241"/>
    </w:p>
    <w:p w14:paraId="721AEE1B" w14:textId="16510283" w:rsidR="00190B5B" w:rsidRDefault="00EC4F69" w:rsidP="00190B5B">
      <w:r>
        <w:t xml:space="preserve">Indien </w:t>
      </w:r>
      <w:proofErr w:type="spellStart"/>
      <w:r>
        <w:t>Geo</w:t>
      </w:r>
      <w:proofErr w:type="spellEnd"/>
      <w:r>
        <w:t xml:space="preserve"> </w:t>
      </w:r>
      <w:r w:rsidR="00190B5B">
        <w:t xml:space="preserve">een eerder verzonden </w:t>
      </w:r>
      <w:proofErr w:type="spellStart"/>
      <w:r w:rsidR="00190B5B">
        <w:t>geometrie</w:t>
      </w:r>
      <w:r>
        <w:t>Levering</w:t>
      </w:r>
      <w:proofErr w:type="spellEnd"/>
      <w:r w:rsidR="00190B5B">
        <w:t xml:space="preserve"> wil intrekken (bijv. </w:t>
      </w:r>
      <w:r>
        <w:t xml:space="preserve">na kwaliteitscontrole door </w:t>
      </w:r>
      <w:proofErr w:type="spellStart"/>
      <w:r>
        <w:t>Geo</w:t>
      </w:r>
      <w:proofErr w:type="spellEnd"/>
      <w:r>
        <w:t xml:space="preserve"> blijkt een object niet juist geclassificeerd en relevant voor BAG)</w:t>
      </w:r>
      <w:r w:rsidR="00190B5B">
        <w:t xml:space="preserve">, stuurt </w:t>
      </w:r>
      <w:proofErr w:type="spellStart"/>
      <w:r>
        <w:t>Geo</w:t>
      </w:r>
      <w:proofErr w:type="spellEnd"/>
      <w:r w:rsidR="00190B5B">
        <w:t xml:space="preserve"> een nieuw</w:t>
      </w:r>
      <w:r>
        <w:t>e</w:t>
      </w:r>
      <w:r w:rsidR="00190B5B">
        <w:t xml:space="preserve"> </w:t>
      </w:r>
      <w:proofErr w:type="spellStart"/>
      <w:r w:rsidR="00190B5B">
        <w:t>geometrie</w:t>
      </w:r>
      <w:r>
        <w:t>Levering</w:t>
      </w:r>
      <w:proofErr w:type="spellEnd"/>
      <w:r w:rsidR="00190B5B">
        <w:t xml:space="preserve"> met gebeurtenis ‘</w:t>
      </w:r>
      <w:r w:rsidR="00190B5B" w:rsidRPr="00047433">
        <w:rPr>
          <w:i/>
        </w:rPr>
        <w:t xml:space="preserve">Negeren eerder verzonden </w:t>
      </w:r>
      <w:proofErr w:type="spellStart"/>
      <w:r w:rsidR="00190B5B" w:rsidRPr="00047433">
        <w:rPr>
          <w:i/>
        </w:rPr>
        <w:t>geometrie</w:t>
      </w:r>
      <w:r>
        <w:rPr>
          <w:i/>
        </w:rPr>
        <w:t>Levering</w:t>
      </w:r>
      <w:proofErr w:type="spellEnd"/>
      <w:r w:rsidR="00190B5B">
        <w:t>’ (</w:t>
      </w:r>
      <w:r>
        <w:t>GEO</w:t>
      </w:r>
      <w:r w:rsidR="00190B5B">
        <w:t>-NEG) naar</w:t>
      </w:r>
      <w:r w:rsidR="00321298">
        <w:t xml:space="preserve"> BAG</w:t>
      </w:r>
      <w:r w:rsidR="00190B5B">
        <w:t>.</w:t>
      </w:r>
    </w:p>
    <w:p w14:paraId="72885CF5" w14:textId="77777777" w:rsidR="002A74EA" w:rsidRDefault="002A74EA" w:rsidP="00190B5B"/>
    <w:p w14:paraId="7F5DC763" w14:textId="12962DBD" w:rsidR="00190B5B" w:rsidRDefault="00EC4F69" w:rsidP="00190B5B">
      <w:r>
        <w:t>Indien BAG de</w:t>
      </w:r>
      <w:r w:rsidR="00190B5B">
        <w:t xml:space="preserve"> eerder verzonden </w:t>
      </w:r>
      <w:proofErr w:type="spellStart"/>
      <w:r w:rsidR="00190B5B">
        <w:t>geometrie</w:t>
      </w:r>
      <w:r>
        <w:t>Levering</w:t>
      </w:r>
      <w:proofErr w:type="spellEnd"/>
      <w:r w:rsidR="00190B5B">
        <w:t xml:space="preserve"> nog niet heeft </w:t>
      </w:r>
      <w:r w:rsidR="00321298">
        <w:t>ver</w:t>
      </w:r>
      <w:r w:rsidR="00190B5B">
        <w:t xml:space="preserve">werkt, kan het </w:t>
      </w:r>
      <w:r>
        <w:t xml:space="preserve">deze </w:t>
      </w:r>
      <w:proofErr w:type="spellStart"/>
      <w:r>
        <w:t>geometrieLevering</w:t>
      </w:r>
      <w:proofErr w:type="spellEnd"/>
      <w:r w:rsidR="00190B5B">
        <w:t xml:space="preserve"> negeren.</w:t>
      </w:r>
      <w:r>
        <w:t xml:space="preserve"> Indien BAG de eerder verzonden </w:t>
      </w:r>
      <w:proofErr w:type="spellStart"/>
      <w:r>
        <w:t>geometrieLevering</w:t>
      </w:r>
      <w:proofErr w:type="spellEnd"/>
      <w:r>
        <w:t xml:space="preserve"> wel heeft verwerkt, volgt een afkeuringsbericht met reden van afkeuring aan </w:t>
      </w:r>
      <w:proofErr w:type="spellStart"/>
      <w:r>
        <w:t>Geo</w:t>
      </w:r>
      <w:proofErr w:type="spellEnd"/>
      <w:r w:rsidR="002A74EA">
        <w:t xml:space="preserve"> conform §3.2.2</w:t>
      </w:r>
      <w:r>
        <w:t>.</w:t>
      </w:r>
    </w:p>
    <w:p w14:paraId="4BB72031" w14:textId="77777777" w:rsidR="00190B5B" w:rsidRDefault="00190B5B" w:rsidP="00FF3644">
      <w:pPr>
        <w:spacing w:line="240" w:lineRule="auto"/>
      </w:pPr>
    </w:p>
    <w:p w14:paraId="1977B008" w14:textId="28E4F499" w:rsidR="00EC4F69" w:rsidRDefault="002A74EA" w:rsidP="00FF3644">
      <w:pPr>
        <w:spacing w:line="240" w:lineRule="auto"/>
        <w:jc w:val="center"/>
      </w:pPr>
      <w:r>
        <w:rPr>
          <w:noProof/>
        </w:rPr>
        <w:drawing>
          <wp:inline distT="0" distB="0" distL="0" distR="0" wp14:anchorId="00A02865" wp14:editId="72BCB6BF">
            <wp:extent cx="4057650" cy="3219450"/>
            <wp:effectExtent l="0" t="0" r="0" b="0"/>
            <wp:docPr id="2051" name="Afbeelding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8A1B5CC" w14:textId="0F866786" w:rsidR="00CC5474" w:rsidRDefault="00014147" w:rsidP="00190B5B">
      <w:pPr>
        <w:spacing w:line="240" w:lineRule="auto"/>
        <w:jc w:val="center"/>
      </w:pPr>
      <w:r>
        <w:t>Figuur 3-</w:t>
      </w:r>
      <w:r w:rsidR="001B5CA0">
        <w:t>10</w:t>
      </w:r>
      <w:r w:rsidR="00190B5B">
        <w:t xml:space="preserve"> Sequentiediagram Verzoek om geometrie door BAG – Alt</w:t>
      </w:r>
      <w:r w:rsidR="002A74EA">
        <w:t xml:space="preserve">. 2 </w:t>
      </w:r>
      <w:proofErr w:type="spellStart"/>
      <w:r w:rsidR="002A74EA">
        <w:t>Geo</w:t>
      </w:r>
      <w:proofErr w:type="spellEnd"/>
      <w:r w:rsidR="002A74EA">
        <w:t xml:space="preserve"> wil eerder verzoek intrekken</w:t>
      </w:r>
    </w:p>
    <w:p w14:paraId="323E321C" w14:textId="77777777" w:rsidR="00CC5474" w:rsidRDefault="00CC5474">
      <w:pPr>
        <w:spacing w:line="240" w:lineRule="auto"/>
        <w:jc w:val="left"/>
      </w:pPr>
      <w:r>
        <w:br w:type="page"/>
      </w:r>
    </w:p>
    <w:p w14:paraId="1D4FFB99" w14:textId="2AFE3E31" w:rsidR="00BB7C19" w:rsidRDefault="00BB7C19" w:rsidP="00B03EE0">
      <w:pPr>
        <w:pStyle w:val="Paragraaftitel"/>
      </w:pPr>
      <w:bookmarkStart w:id="242" w:name="_Toc434222939"/>
      <w:r>
        <w:lastRenderedPageBreak/>
        <w:t xml:space="preserve">Kennisgeving </w:t>
      </w:r>
      <w:r w:rsidR="008B4743">
        <w:t>op</w:t>
      </w:r>
      <w:r>
        <w:t xml:space="preserve"> object door BAG</w:t>
      </w:r>
      <w:bookmarkEnd w:id="242"/>
    </w:p>
    <w:p w14:paraId="71FAD0AD" w14:textId="648D7110" w:rsidR="00D307E5" w:rsidRDefault="00D307E5" w:rsidP="00FF3644">
      <w:r>
        <w:t xml:space="preserve">Op enig moment heeft BAG </w:t>
      </w:r>
      <w:r w:rsidR="00CC5474">
        <w:t xml:space="preserve">naar aanleiding van een BAG-gebeurtenis (BAG-***) </w:t>
      </w:r>
      <w:r>
        <w:t xml:space="preserve">mutaties </w:t>
      </w:r>
      <w:r w:rsidR="00CC5474">
        <w:t xml:space="preserve">zijnde </w:t>
      </w:r>
      <w:r>
        <w:t>toevoeging, wijziging of beëindiging</w:t>
      </w:r>
      <w:r w:rsidR="00CC5474">
        <w:t xml:space="preserve"> </w:t>
      </w:r>
      <w:r>
        <w:t xml:space="preserve">op één of meer BAG-objecten in de eigen applicatie, waarvan </w:t>
      </w:r>
      <w:proofErr w:type="spellStart"/>
      <w:r>
        <w:t>Geo</w:t>
      </w:r>
      <w:proofErr w:type="spellEnd"/>
      <w:r>
        <w:t xml:space="preserve"> op de hoogte gesteld moet worden. BAG stelt hiertoe voor iedere mutatie een apart BAG-kennisgevingsbericht samen en stuurt deze aan </w:t>
      </w:r>
      <w:proofErr w:type="spellStart"/>
      <w:r>
        <w:t>Geo</w:t>
      </w:r>
      <w:proofErr w:type="spellEnd"/>
      <w:r w:rsidR="000E2E22">
        <w:rPr>
          <w:rStyle w:val="Voetnootmarkering"/>
        </w:rPr>
        <w:footnoteReference w:id="35"/>
      </w:r>
      <w:r>
        <w:t xml:space="preserve">. </w:t>
      </w:r>
      <w:proofErr w:type="spellStart"/>
      <w:r>
        <w:t>Geo</w:t>
      </w:r>
      <w:proofErr w:type="spellEnd"/>
      <w:r>
        <w:t xml:space="preserve"> verwerkt </w:t>
      </w:r>
      <w:r w:rsidR="006C3EF3">
        <w:t xml:space="preserve"> wat ze nodig hebben aan </w:t>
      </w:r>
      <w:r>
        <w:t>gegevens in de eigen applicatie</w:t>
      </w:r>
      <w:r w:rsidR="00EF0ADC">
        <w:t>.</w:t>
      </w:r>
      <w:r w:rsidR="00FB1494" w:rsidRPr="00FB1494">
        <w:rPr>
          <w:sz w:val="14"/>
        </w:rPr>
        <w:t xml:space="preserve"> </w:t>
      </w:r>
      <w:proofErr w:type="spellStart"/>
      <w:r w:rsidR="00FB1494" w:rsidRPr="00FB1494">
        <w:t>Geo</w:t>
      </w:r>
      <w:proofErr w:type="spellEnd"/>
      <w:r w:rsidR="00FB1494" w:rsidRPr="00FB1494">
        <w:t xml:space="preserve"> verstuurd geen </w:t>
      </w:r>
      <w:r w:rsidR="00FB1494">
        <w:t xml:space="preserve">functionele </w:t>
      </w:r>
      <w:r w:rsidR="00FB1494" w:rsidRPr="00FB1494">
        <w:t>respons na succesvolle verwerking van de BAG-kennisgeving in de eigen applicatie.</w:t>
      </w:r>
      <w:r w:rsidR="00FB1494">
        <w:t xml:space="preserve"> </w:t>
      </w:r>
    </w:p>
    <w:p w14:paraId="6B1BAABC" w14:textId="77777777" w:rsidR="00D307E5" w:rsidRDefault="00D307E5" w:rsidP="00FF3644"/>
    <w:p w14:paraId="09E6EA93" w14:textId="5415C7F0" w:rsidR="00D307E5" w:rsidRDefault="002A74EA" w:rsidP="00FF3644">
      <w:pPr>
        <w:spacing w:line="240" w:lineRule="auto"/>
        <w:jc w:val="center"/>
      </w:pPr>
      <w:r>
        <w:rPr>
          <w:noProof/>
        </w:rPr>
        <w:drawing>
          <wp:inline distT="0" distB="0" distL="0" distR="0" wp14:anchorId="6F2862EC" wp14:editId="48C9CD55">
            <wp:extent cx="4057650" cy="1666875"/>
            <wp:effectExtent l="0" t="0" r="0" b="9525"/>
            <wp:docPr id="2055" name="Afbeelding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1666875"/>
                    </a:xfrm>
                    <a:prstGeom prst="rect">
                      <a:avLst/>
                    </a:prstGeom>
                    <a:noFill/>
                    <a:ln>
                      <a:noFill/>
                    </a:ln>
                  </pic:spPr>
                </pic:pic>
              </a:graphicData>
            </a:graphic>
          </wp:inline>
        </w:drawing>
      </w:r>
    </w:p>
    <w:p w14:paraId="32876FC5" w14:textId="68871791" w:rsidR="00C85C92" w:rsidRDefault="00D307E5" w:rsidP="00504A5F">
      <w:pPr>
        <w:spacing w:line="240" w:lineRule="auto"/>
        <w:jc w:val="center"/>
      </w:pPr>
      <w:r>
        <w:t>Figuur 3-</w:t>
      </w:r>
      <w:r w:rsidR="001B5CA0">
        <w:t>11</w:t>
      </w:r>
      <w:r>
        <w:t xml:space="preserve"> Sequentiediagram Kennisgeving op object door BAG</w:t>
      </w:r>
    </w:p>
    <w:p w14:paraId="7C56D355" w14:textId="6E2075E8" w:rsidR="00660B37" w:rsidRPr="0086436D" w:rsidRDefault="00660B37" w:rsidP="00660B37">
      <w:pPr>
        <w:pStyle w:val="Hoofdstukx"/>
      </w:pPr>
    </w:p>
    <w:p w14:paraId="29F66E46" w14:textId="77777777" w:rsidR="00660B37" w:rsidRDefault="009351A8" w:rsidP="00660B37">
      <w:pPr>
        <w:pStyle w:val="Hoofdstuktitel"/>
        <w:spacing w:line="240" w:lineRule="atLeast"/>
      </w:pPr>
      <w:bookmarkStart w:id="243" w:name="_Toc434222940"/>
      <w:r>
        <w:t>B</w:t>
      </w:r>
      <w:r w:rsidR="00660B37">
        <w:t>erichten</w:t>
      </w:r>
      <w:bookmarkEnd w:id="243"/>
    </w:p>
    <w:p w14:paraId="6DF139C9" w14:textId="4BAA6DEF" w:rsidR="00660B37" w:rsidRPr="007C7339" w:rsidRDefault="00E56ACD" w:rsidP="00660B37">
      <w:pPr>
        <w:pStyle w:val="Inleidingnatitel"/>
        <w:spacing w:line="240" w:lineRule="atLeast"/>
      </w:pPr>
      <w:r>
        <w:t>Dit hoof</w:t>
      </w:r>
      <w:r w:rsidR="002E2D6F">
        <w:t>d</w:t>
      </w:r>
      <w:r>
        <w:t xml:space="preserve">stuk beschrijft </w:t>
      </w:r>
      <w:r w:rsidR="00087B98">
        <w:t xml:space="preserve">de berichten in het berichtenverkeer tussen BAG en </w:t>
      </w:r>
      <w:proofErr w:type="spellStart"/>
      <w:r w:rsidR="00087B98">
        <w:t>Geo</w:t>
      </w:r>
      <w:proofErr w:type="spellEnd"/>
      <w:r w:rsidR="00087B98">
        <w:t xml:space="preserve">. Enerzijds wordt hergebruik gemaakt van bestaande </w:t>
      </w:r>
      <w:proofErr w:type="spellStart"/>
      <w:r w:rsidR="00087B98">
        <w:t>StUF</w:t>
      </w:r>
      <w:proofErr w:type="spellEnd"/>
      <w:r w:rsidR="00087B98">
        <w:t xml:space="preserve">-BAG kennisgevingsberichten en </w:t>
      </w:r>
      <w:proofErr w:type="spellStart"/>
      <w:r w:rsidR="00087B98">
        <w:t>StUF</w:t>
      </w:r>
      <w:proofErr w:type="spellEnd"/>
      <w:r w:rsidR="00087B98">
        <w:t xml:space="preserve"> bevestigings- en foutberichten, </w:t>
      </w:r>
      <w:r w:rsidR="00287C4F">
        <w:t>anderzijds</w:t>
      </w:r>
      <w:r w:rsidR="00087B98">
        <w:t xml:space="preserve"> zijn eigen voor dit koppelvlak specifieke </w:t>
      </w:r>
      <w:proofErr w:type="spellStart"/>
      <w:r w:rsidR="00087B98">
        <w:t>StUF-Geo</w:t>
      </w:r>
      <w:proofErr w:type="spellEnd"/>
      <w:r w:rsidR="00087B98">
        <w:t xml:space="preserve"> BAG gedefinieerd.</w:t>
      </w:r>
    </w:p>
    <w:p w14:paraId="0B0A30FE" w14:textId="045EB101" w:rsidR="00E56ACD" w:rsidRPr="00F22F7A" w:rsidRDefault="00087B98" w:rsidP="00660B37">
      <w:pPr>
        <w:pStyle w:val="Paragraaftitel"/>
        <w:rPr>
          <w:sz w:val="24"/>
          <w:szCs w:val="24"/>
        </w:rPr>
      </w:pPr>
      <w:bookmarkStart w:id="244" w:name="_Toc396197289"/>
      <w:bookmarkStart w:id="245" w:name="_Toc396201621"/>
      <w:bookmarkStart w:id="246" w:name="_Toc396203219"/>
      <w:bookmarkStart w:id="247" w:name="_Toc396197292"/>
      <w:bookmarkStart w:id="248" w:name="_Toc396201624"/>
      <w:bookmarkStart w:id="249" w:name="_Toc396203222"/>
      <w:bookmarkStart w:id="250" w:name="_Toc396197294"/>
      <w:bookmarkStart w:id="251" w:name="_Toc396201626"/>
      <w:bookmarkStart w:id="252" w:name="_Toc396203224"/>
      <w:bookmarkStart w:id="253" w:name="_Toc396197299"/>
      <w:bookmarkStart w:id="254" w:name="_Toc396201631"/>
      <w:bookmarkStart w:id="255" w:name="_Toc396203229"/>
      <w:bookmarkStart w:id="256" w:name="_Toc396197301"/>
      <w:bookmarkStart w:id="257" w:name="_Toc396201633"/>
      <w:bookmarkStart w:id="258" w:name="_Toc396203231"/>
      <w:bookmarkStart w:id="259" w:name="_Toc396197303"/>
      <w:bookmarkStart w:id="260" w:name="_Toc396201635"/>
      <w:bookmarkStart w:id="261" w:name="_Toc396203233"/>
      <w:bookmarkStart w:id="262" w:name="_Toc396197305"/>
      <w:bookmarkStart w:id="263" w:name="_Toc396201637"/>
      <w:bookmarkStart w:id="264" w:name="_Toc396203235"/>
      <w:bookmarkStart w:id="265" w:name="_Toc396197307"/>
      <w:bookmarkStart w:id="266" w:name="_Toc396201639"/>
      <w:bookmarkStart w:id="267" w:name="_Toc396203237"/>
      <w:bookmarkStart w:id="268" w:name="_Toc396197308"/>
      <w:bookmarkStart w:id="269" w:name="_Toc396201640"/>
      <w:bookmarkStart w:id="270" w:name="_Toc396203238"/>
      <w:bookmarkStart w:id="271" w:name="_Toc396197309"/>
      <w:bookmarkStart w:id="272" w:name="_Toc396201641"/>
      <w:bookmarkStart w:id="273" w:name="_Toc396203239"/>
      <w:bookmarkStart w:id="274" w:name="_Toc396197312"/>
      <w:bookmarkStart w:id="275" w:name="_Toc396201644"/>
      <w:bookmarkStart w:id="276" w:name="_Toc396203242"/>
      <w:bookmarkStart w:id="277" w:name="_Toc396197313"/>
      <w:bookmarkStart w:id="278" w:name="_Toc396201645"/>
      <w:bookmarkStart w:id="279" w:name="_Toc396203243"/>
      <w:bookmarkStart w:id="280" w:name="_Toc396197315"/>
      <w:bookmarkStart w:id="281" w:name="_Toc396201647"/>
      <w:bookmarkStart w:id="282" w:name="_Toc396203245"/>
      <w:bookmarkStart w:id="283" w:name="_Toc396197316"/>
      <w:bookmarkStart w:id="284" w:name="_Toc396201648"/>
      <w:bookmarkStart w:id="285" w:name="_Toc396203246"/>
      <w:bookmarkStart w:id="286" w:name="_Toc434222941"/>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roofErr w:type="spellStart"/>
      <w:r>
        <w:rPr>
          <w:sz w:val="24"/>
          <w:szCs w:val="24"/>
        </w:rPr>
        <w:t>StUF-Geo</w:t>
      </w:r>
      <w:proofErr w:type="spellEnd"/>
      <w:r>
        <w:rPr>
          <w:sz w:val="24"/>
          <w:szCs w:val="24"/>
        </w:rPr>
        <w:t xml:space="preserve"> BAG b</w:t>
      </w:r>
      <w:r w:rsidR="00E56ACD" w:rsidRPr="00F22F7A">
        <w:rPr>
          <w:sz w:val="24"/>
          <w:szCs w:val="24"/>
        </w:rPr>
        <w:t>erichten</w:t>
      </w:r>
      <w:bookmarkEnd w:id="286"/>
    </w:p>
    <w:p w14:paraId="0CC97B1C" w14:textId="67BF94E2" w:rsidR="00087B98" w:rsidRDefault="00087B98" w:rsidP="002F680A">
      <w:r>
        <w:t xml:space="preserve">De </w:t>
      </w:r>
      <w:proofErr w:type="spellStart"/>
      <w:r>
        <w:t>StUF-Geo</w:t>
      </w:r>
      <w:proofErr w:type="spellEnd"/>
      <w:r>
        <w:t xml:space="preserve"> BAG berichten </w:t>
      </w:r>
      <w:proofErr w:type="spellStart"/>
      <w:r>
        <w:t>geometrieVerzoek</w:t>
      </w:r>
      <w:proofErr w:type="spellEnd"/>
      <w:r>
        <w:t xml:space="preserve"> en </w:t>
      </w:r>
      <w:proofErr w:type="spellStart"/>
      <w:r>
        <w:t>geometrieLevering</w:t>
      </w:r>
      <w:proofErr w:type="spellEnd"/>
      <w:r>
        <w:t xml:space="preserve"> zijn eigen voor dit koppelvlak specifieke berichten</w:t>
      </w:r>
      <w:r w:rsidR="001B5CA0">
        <w:t>. De berichten bevatten de volgende elementen:</w:t>
      </w:r>
    </w:p>
    <w:p w14:paraId="349FCA6C" w14:textId="243F390D" w:rsidR="00087B98" w:rsidRDefault="00087B98" w:rsidP="00AE2042">
      <w:pPr>
        <w:pStyle w:val="Lijstalinea"/>
        <w:numPr>
          <w:ilvl w:val="0"/>
          <w:numId w:val="22"/>
        </w:numPr>
      </w:pPr>
      <w:r w:rsidRPr="00FF3644">
        <w:rPr>
          <w:i/>
        </w:rPr>
        <w:t>Logistieke gegevens:</w:t>
      </w:r>
      <w:r>
        <w:t xml:space="preserve"> standaard </w:t>
      </w:r>
      <w:proofErr w:type="spellStart"/>
      <w:r>
        <w:t>StUF</w:t>
      </w:r>
      <w:proofErr w:type="spellEnd"/>
      <w:r>
        <w:t>-stuurgegevens bevatten o.a. de logistieke identificatie en gegevens van zender/ontvanger.</w:t>
      </w:r>
    </w:p>
    <w:p w14:paraId="422AD95A" w14:textId="2CC4A790" w:rsidR="00087B98" w:rsidRDefault="00087B98" w:rsidP="00AE2042">
      <w:pPr>
        <w:pStyle w:val="Lijstalinea"/>
        <w:numPr>
          <w:ilvl w:val="0"/>
          <w:numId w:val="22"/>
        </w:numPr>
      </w:pPr>
      <w:r w:rsidRPr="00FF3644">
        <w:rPr>
          <w:i/>
        </w:rPr>
        <w:t>Procesgegevens:</w:t>
      </w:r>
      <w:r>
        <w:t xml:space="preserve"> bevatten o.a. de functionele identificatie, een toelichting en verwijzing naar een gerelateerde (bron)document.</w:t>
      </w:r>
    </w:p>
    <w:p w14:paraId="0A82F9E6" w14:textId="4488459D" w:rsidR="001F6675" w:rsidRDefault="00087B98" w:rsidP="00AE2042">
      <w:pPr>
        <w:pStyle w:val="Lijstalinea"/>
        <w:numPr>
          <w:ilvl w:val="0"/>
          <w:numId w:val="22"/>
        </w:numPr>
      </w:pPr>
      <w:r w:rsidRPr="00FF3644">
        <w:rPr>
          <w:i/>
        </w:rPr>
        <w:t>Inhoud:</w:t>
      </w:r>
      <w:r>
        <w:t xml:space="preserve"> </w:t>
      </w:r>
      <w:r w:rsidR="001F6675">
        <w:t xml:space="preserve">een </w:t>
      </w:r>
      <w:r w:rsidR="00021380">
        <w:t>object</w:t>
      </w:r>
      <w:r>
        <w:t xml:space="preserve">kennisgeving met de gegevens van </w:t>
      </w:r>
      <w:r w:rsidR="001F6675">
        <w:t xml:space="preserve">een </w:t>
      </w:r>
      <w:r>
        <w:t xml:space="preserve">BAG-object. </w:t>
      </w:r>
      <w:r w:rsidR="001F6675">
        <w:t xml:space="preserve">Een </w:t>
      </w:r>
      <w:r w:rsidR="00021380">
        <w:t>object</w:t>
      </w:r>
      <w:r w:rsidR="001F6675">
        <w:t>kennisgeving bevat alleen de verplichte gegevens van een  van de BAG-objecten</w:t>
      </w:r>
      <w:r w:rsidR="00021380">
        <w:t>.</w:t>
      </w:r>
    </w:p>
    <w:p w14:paraId="053B8717" w14:textId="1A9C0507" w:rsidR="00660B37" w:rsidRPr="00FF3644" w:rsidRDefault="00A83C72" w:rsidP="002F680A">
      <w:pPr>
        <w:pStyle w:val="subparagraaftitel"/>
      </w:pPr>
      <w:bookmarkStart w:id="287" w:name="_Toc396197318"/>
      <w:bookmarkStart w:id="288" w:name="_Toc396201650"/>
      <w:bookmarkStart w:id="289" w:name="_Toc396203248"/>
      <w:bookmarkStart w:id="290" w:name="_Toc396197319"/>
      <w:bookmarkStart w:id="291" w:name="_Toc396201651"/>
      <w:bookmarkStart w:id="292" w:name="_Toc396203249"/>
      <w:bookmarkStart w:id="293" w:name="_Toc396197321"/>
      <w:bookmarkStart w:id="294" w:name="_Toc396201653"/>
      <w:bookmarkStart w:id="295" w:name="_Toc396203251"/>
      <w:bookmarkStart w:id="296" w:name="_Toc396197322"/>
      <w:bookmarkStart w:id="297" w:name="_Toc396201654"/>
      <w:bookmarkStart w:id="298" w:name="_Toc396203252"/>
      <w:bookmarkStart w:id="299" w:name="_Toc396197323"/>
      <w:bookmarkStart w:id="300" w:name="_Toc396201655"/>
      <w:bookmarkStart w:id="301" w:name="_Toc396203253"/>
      <w:bookmarkStart w:id="302" w:name="_Toc434222942"/>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roofErr w:type="spellStart"/>
      <w:r w:rsidRPr="00FF3644">
        <w:t>G</w:t>
      </w:r>
      <w:r w:rsidR="00660B37" w:rsidRPr="00FF3644">
        <w:t>eometrieVerzoek</w:t>
      </w:r>
      <w:bookmarkEnd w:id="302"/>
      <w:proofErr w:type="spellEnd"/>
    </w:p>
    <w:tbl>
      <w:tblPr>
        <w:tblStyle w:val="Tabelraster"/>
        <w:tblW w:w="8169" w:type="dxa"/>
        <w:tblInd w:w="596" w:type="dxa"/>
        <w:tblLook w:val="04A0" w:firstRow="1" w:lastRow="0" w:firstColumn="1" w:lastColumn="0" w:noHBand="0" w:noVBand="1"/>
      </w:tblPr>
      <w:tblGrid>
        <w:gridCol w:w="2713"/>
        <w:gridCol w:w="5456"/>
      </w:tblGrid>
      <w:tr w:rsidR="00660B37" w:rsidRPr="00A71A0A" w14:paraId="4025E981" w14:textId="77777777" w:rsidTr="00FF3644">
        <w:tc>
          <w:tcPr>
            <w:tcW w:w="2713" w:type="dxa"/>
          </w:tcPr>
          <w:p w14:paraId="74506A74" w14:textId="77777777" w:rsidR="00660B37" w:rsidRPr="00FF3644" w:rsidRDefault="00660B37">
            <w:r w:rsidRPr="00FF3644">
              <w:t>Naam bericht</w:t>
            </w:r>
          </w:p>
        </w:tc>
        <w:tc>
          <w:tcPr>
            <w:tcW w:w="5456" w:type="dxa"/>
          </w:tcPr>
          <w:p w14:paraId="4C10EB76" w14:textId="072C238D" w:rsidR="00660B37" w:rsidRPr="00FF3644" w:rsidRDefault="00A71A0A">
            <w:proofErr w:type="spellStart"/>
            <w:r>
              <w:t>g</w:t>
            </w:r>
            <w:r w:rsidR="00570B83" w:rsidRPr="00FF3644">
              <w:t>eometrieVerzoek</w:t>
            </w:r>
            <w:proofErr w:type="spellEnd"/>
          </w:p>
        </w:tc>
      </w:tr>
      <w:tr w:rsidR="00660B37" w:rsidRPr="00A71A0A" w14:paraId="7946AF00" w14:textId="77777777" w:rsidTr="00FF3644">
        <w:tc>
          <w:tcPr>
            <w:tcW w:w="2713" w:type="dxa"/>
          </w:tcPr>
          <w:p w14:paraId="097BD953" w14:textId="435C967D" w:rsidR="00660B37" w:rsidRPr="00FF3644" w:rsidRDefault="00A71A0A">
            <w:r>
              <w:t>Afkorting bericht</w:t>
            </w:r>
          </w:p>
        </w:tc>
        <w:tc>
          <w:tcPr>
            <w:tcW w:w="5456" w:type="dxa"/>
          </w:tcPr>
          <w:p w14:paraId="6F4D085C" w14:textId="52061113" w:rsidR="00660B37" w:rsidRPr="00FF3644" w:rsidRDefault="00087B98">
            <w:pPr>
              <w:rPr>
                <w:lang w:val="en-GB"/>
              </w:rPr>
            </w:pPr>
            <w:r>
              <w:rPr>
                <w:lang w:val="en-GB"/>
              </w:rPr>
              <w:t>gmv</w:t>
            </w:r>
            <w:r w:rsidR="00A71A0A">
              <w:rPr>
                <w:lang w:val="en-GB"/>
              </w:rPr>
              <w:t>Di01</w:t>
            </w:r>
          </w:p>
        </w:tc>
      </w:tr>
      <w:tr w:rsidR="00A71A0A" w:rsidRPr="00A71A0A" w14:paraId="62C79C7F" w14:textId="77777777" w:rsidTr="00FF3644">
        <w:tc>
          <w:tcPr>
            <w:tcW w:w="2713" w:type="dxa"/>
          </w:tcPr>
          <w:p w14:paraId="27B47D53" w14:textId="4DC9F3AC" w:rsidR="00A71A0A" w:rsidRPr="00FF3644" w:rsidRDefault="00A71A0A">
            <w:r w:rsidRPr="00567076">
              <w:t>Herkomst</w:t>
            </w:r>
          </w:p>
        </w:tc>
        <w:tc>
          <w:tcPr>
            <w:tcW w:w="5456" w:type="dxa"/>
          </w:tcPr>
          <w:p w14:paraId="5238A966" w14:textId="5795EB4B" w:rsidR="00A71A0A" w:rsidRPr="00FF3644" w:rsidRDefault="00A71A0A">
            <w:proofErr w:type="spellStart"/>
            <w:r w:rsidRPr="00567076">
              <w:rPr>
                <w:lang w:val="en-GB"/>
              </w:rPr>
              <w:t>StUF</w:t>
            </w:r>
            <w:proofErr w:type="spellEnd"/>
            <w:r w:rsidRPr="00567076">
              <w:rPr>
                <w:lang w:val="en-GB"/>
              </w:rPr>
              <w:t>-Geo BAG</w:t>
            </w:r>
          </w:p>
        </w:tc>
      </w:tr>
      <w:tr w:rsidR="00A71A0A" w:rsidRPr="00A71A0A" w14:paraId="6EF6F2D5" w14:textId="77777777" w:rsidTr="00FF3644">
        <w:tc>
          <w:tcPr>
            <w:tcW w:w="2713" w:type="dxa"/>
          </w:tcPr>
          <w:p w14:paraId="1ECBAA4D" w14:textId="2D7085F9" w:rsidR="00A71A0A" w:rsidRPr="00FF3644" w:rsidRDefault="00A71A0A">
            <w:r w:rsidRPr="00567076">
              <w:t>Berichtcode</w:t>
            </w:r>
          </w:p>
        </w:tc>
        <w:tc>
          <w:tcPr>
            <w:tcW w:w="5456" w:type="dxa"/>
          </w:tcPr>
          <w:p w14:paraId="0651109C" w14:textId="50D0603F" w:rsidR="00A71A0A" w:rsidRPr="00FF3644" w:rsidRDefault="00A71A0A">
            <w:r w:rsidRPr="00567076">
              <w:t>Di01</w:t>
            </w:r>
          </w:p>
        </w:tc>
      </w:tr>
      <w:tr w:rsidR="00A71A0A" w:rsidRPr="00A71A0A" w14:paraId="3D0287D4" w14:textId="77777777" w:rsidTr="00FF3644">
        <w:tc>
          <w:tcPr>
            <w:tcW w:w="2713" w:type="dxa"/>
          </w:tcPr>
          <w:p w14:paraId="12CEBE22" w14:textId="650932F7" w:rsidR="00A71A0A" w:rsidRPr="00FF3644" w:rsidRDefault="00A71A0A">
            <w:r w:rsidRPr="00567076">
              <w:t>Omschrijving</w:t>
            </w:r>
          </w:p>
        </w:tc>
        <w:tc>
          <w:tcPr>
            <w:tcW w:w="5456" w:type="dxa"/>
          </w:tcPr>
          <w:p w14:paraId="3CE6E866" w14:textId="77777777" w:rsidR="007D608D" w:rsidRDefault="00A71A0A" w:rsidP="00FF3644">
            <w:r w:rsidRPr="00567076">
              <w:t xml:space="preserve">Een </w:t>
            </w:r>
            <w:proofErr w:type="spellStart"/>
            <w:r w:rsidRPr="00567076">
              <w:t>geometrieVerzoek</w:t>
            </w:r>
            <w:proofErr w:type="spellEnd"/>
            <w:r w:rsidRPr="00567076">
              <w:t xml:space="preserve"> is een verzoek van BAG aan </w:t>
            </w:r>
            <w:proofErr w:type="spellStart"/>
            <w:r w:rsidRPr="00567076">
              <w:t>Geo</w:t>
            </w:r>
            <w:proofErr w:type="spellEnd"/>
            <w:r w:rsidRPr="00567076">
              <w:t xml:space="preserve"> tot het inwinnen en/of </w:t>
            </w:r>
            <w:r>
              <w:t>karteren</w:t>
            </w:r>
            <w:r w:rsidRPr="00567076">
              <w:t xml:space="preserve"> </w:t>
            </w:r>
            <w:r w:rsidR="00287C4F">
              <w:t xml:space="preserve">en/of intekenen </w:t>
            </w:r>
            <w:r w:rsidRPr="00567076">
              <w:t>van geometrie voor bepaald</w:t>
            </w:r>
            <w:r w:rsidR="000110D1">
              <w:t>e</w:t>
            </w:r>
            <w:r>
              <w:t xml:space="preserve"> BAG-</w:t>
            </w:r>
            <w:r w:rsidRPr="00567076">
              <w:t>object</w:t>
            </w:r>
            <w:r w:rsidR="000110D1">
              <w:t>en</w:t>
            </w:r>
            <w:r w:rsidRPr="00567076">
              <w:t xml:space="preserve">. </w:t>
            </w:r>
          </w:p>
          <w:p w14:paraId="2EA4C86B" w14:textId="016E6880" w:rsidR="001B5CA0" w:rsidRDefault="00A71A0A" w:rsidP="00FF3644">
            <w:r w:rsidRPr="00567076">
              <w:t>Dit verzoek ontstaat n.a.v. een BAG-gebeurtenis</w:t>
            </w:r>
            <w:r>
              <w:t>; de gebeurteniscode is verplicht in het bericht. D</w:t>
            </w:r>
            <w:r w:rsidRPr="00567076">
              <w:t xml:space="preserve">e </w:t>
            </w:r>
            <w:r>
              <w:t xml:space="preserve">BAG-identificatie en de bij BAG-aanwezige (schets)geometrie van </w:t>
            </w:r>
            <w:r w:rsidR="000110D1">
              <w:t>een</w:t>
            </w:r>
            <w:r>
              <w:t xml:space="preserve"> </w:t>
            </w:r>
            <w:r w:rsidR="002F680A">
              <w:t xml:space="preserve">object </w:t>
            </w:r>
            <w:r w:rsidRPr="00567076">
              <w:t>wordt meegestuurd in het verzoek.</w:t>
            </w:r>
            <w:r w:rsidR="001B5CA0">
              <w:t xml:space="preserve"> </w:t>
            </w:r>
          </w:p>
          <w:p w14:paraId="2060CF6F" w14:textId="3C6FE4F5" w:rsidR="00A71A0A" w:rsidRPr="00FF3644" w:rsidRDefault="001B5CA0" w:rsidP="000110D1">
            <w:r>
              <w:t xml:space="preserve">De BAG-identificatie van </w:t>
            </w:r>
            <w:r w:rsidR="000110D1">
              <w:t>een</w:t>
            </w:r>
            <w:r>
              <w:t xml:space="preserve"> betreffend object mag alleen leeg zijn als het bericht wordt verstuurd na gebeurtenis ‘</w:t>
            </w:r>
            <w:r w:rsidRPr="00D22BDF">
              <w:t>BGR-OBA</w:t>
            </w:r>
            <w:r>
              <w:t xml:space="preserve"> </w:t>
            </w:r>
            <w:r w:rsidRPr="00D22BDF">
              <w:t>Ontvangst bouwaanvraag</w:t>
            </w:r>
            <w:r>
              <w:t>’.</w:t>
            </w:r>
          </w:p>
        </w:tc>
      </w:tr>
      <w:tr w:rsidR="00A71A0A" w:rsidRPr="00A71A0A" w14:paraId="3430FCF8" w14:textId="77777777" w:rsidTr="00FF3644">
        <w:tc>
          <w:tcPr>
            <w:tcW w:w="2713" w:type="dxa"/>
          </w:tcPr>
          <w:p w14:paraId="252193D4" w14:textId="5399EAE3" w:rsidR="00A71A0A" w:rsidRPr="00FF3644" w:rsidRDefault="00A71A0A">
            <w:r w:rsidRPr="00567076">
              <w:t>Zender</w:t>
            </w:r>
          </w:p>
        </w:tc>
        <w:tc>
          <w:tcPr>
            <w:tcW w:w="5456" w:type="dxa"/>
          </w:tcPr>
          <w:p w14:paraId="1430EE41" w14:textId="52D4D789" w:rsidR="00A71A0A" w:rsidRPr="00FF3644" w:rsidRDefault="00A71A0A">
            <w:r w:rsidRPr="00567076">
              <w:t>BAG</w:t>
            </w:r>
          </w:p>
        </w:tc>
      </w:tr>
      <w:tr w:rsidR="00A71A0A" w:rsidRPr="00A71A0A" w14:paraId="5EAC3241" w14:textId="77777777" w:rsidTr="00FF3644">
        <w:tc>
          <w:tcPr>
            <w:tcW w:w="2713" w:type="dxa"/>
          </w:tcPr>
          <w:p w14:paraId="56658943" w14:textId="631F8838" w:rsidR="00A71A0A" w:rsidRPr="00FF3644" w:rsidRDefault="00A71A0A">
            <w:r w:rsidRPr="00567076">
              <w:t>Ontvanger</w:t>
            </w:r>
          </w:p>
        </w:tc>
        <w:tc>
          <w:tcPr>
            <w:tcW w:w="5456" w:type="dxa"/>
          </w:tcPr>
          <w:p w14:paraId="104FC102" w14:textId="4BB9CA99" w:rsidR="00A71A0A" w:rsidRPr="00FF3644" w:rsidRDefault="00A71A0A">
            <w:proofErr w:type="spellStart"/>
            <w:r w:rsidRPr="00567076">
              <w:t>Geo</w:t>
            </w:r>
            <w:proofErr w:type="spellEnd"/>
          </w:p>
        </w:tc>
      </w:tr>
      <w:tr w:rsidR="00A71A0A" w:rsidRPr="00A71A0A" w14:paraId="11A478D8" w14:textId="77777777" w:rsidTr="00FF3644">
        <w:tc>
          <w:tcPr>
            <w:tcW w:w="2713" w:type="dxa"/>
          </w:tcPr>
          <w:p w14:paraId="0F10E13A" w14:textId="4A5D9123" w:rsidR="00A71A0A" w:rsidRPr="00FF3644" w:rsidRDefault="00A71A0A"/>
        </w:tc>
        <w:tc>
          <w:tcPr>
            <w:tcW w:w="5456" w:type="dxa"/>
          </w:tcPr>
          <w:p w14:paraId="46FA7698" w14:textId="77777777" w:rsidR="00A71A0A" w:rsidRPr="00FF3644" w:rsidRDefault="00A71A0A"/>
        </w:tc>
      </w:tr>
      <w:tr w:rsidR="00A71A0A" w:rsidRPr="00A71A0A" w14:paraId="61FEFF22" w14:textId="77777777" w:rsidTr="00FF3644">
        <w:tc>
          <w:tcPr>
            <w:tcW w:w="2713" w:type="dxa"/>
          </w:tcPr>
          <w:p w14:paraId="6DBC9EDA" w14:textId="0295DAEA" w:rsidR="00A71A0A" w:rsidRPr="00FF3644" w:rsidRDefault="00A71A0A">
            <w:r w:rsidRPr="00567076">
              <w:t>Stuurgegevens</w:t>
            </w:r>
          </w:p>
        </w:tc>
        <w:tc>
          <w:tcPr>
            <w:tcW w:w="5456" w:type="dxa"/>
          </w:tcPr>
          <w:p w14:paraId="0D466E37" w14:textId="2C58F617" w:rsidR="00A71A0A" w:rsidRPr="00FF3644" w:rsidRDefault="00A71A0A">
            <w:r w:rsidRPr="00567076">
              <w:rPr>
                <w:i/>
              </w:rPr>
              <w:t xml:space="preserve">standaard </w:t>
            </w:r>
            <w:proofErr w:type="spellStart"/>
            <w:r w:rsidRPr="00567076">
              <w:rPr>
                <w:i/>
              </w:rPr>
              <w:t>StUF</w:t>
            </w:r>
            <w:proofErr w:type="spellEnd"/>
            <w:r w:rsidRPr="00567076">
              <w:rPr>
                <w:i/>
              </w:rPr>
              <w:t>-stuurgegevens</w:t>
            </w:r>
          </w:p>
        </w:tc>
      </w:tr>
      <w:tr w:rsidR="00A71A0A" w:rsidRPr="00A71A0A" w14:paraId="389D28F6" w14:textId="77777777" w:rsidTr="00FF3644">
        <w:tc>
          <w:tcPr>
            <w:tcW w:w="2713" w:type="dxa"/>
          </w:tcPr>
          <w:p w14:paraId="0E8E9C50" w14:textId="001CB22B" w:rsidR="00A71A0A" w:rsidRPr="00FF3644" w:rsidRDefault="000110D1">
            <w:r>
              <w:t>Parameters</w:t>
            </w:r>
          </w:p>
        </w:tc>
        <w:tc>
          <w:tcPr>
            <w:tcW w:w="5456" w:type="dxa"/>
          </w:tcPr>
          <w:p w14:paraId="4341EBF4" w14:textId="535B1F26" w:rsidR="00A71A0A" w:rsidRDefault="00A71A0A" w:rsidP="00AE2042">
            <w:pPr>
              <w:pStyle w:val="Lijstalinea"/>
              <w:numPr>
                <w:ilvl w:val="0"/>
                <w:numId w:val="25"/>
              </w:numPr>
            </w:pPr>
            <w:proofErr w:type="spellStart"/>
            <w:r w:rsidRPr="00567076">
              <w:t>id</w:t>
            </w:r>
            <w:r w:rsidR="002F680A">
              <w:t>Verzoek</w:t>
            </w:r>
            <w:proofErr w:type="spellEnd"/>
            <w:r w:rsidRPr="00567076">
              <w:t xml:space="preserve"> [1-1]</w:t>
            </w:r>
          </w:p>
          <w:p w14:paraId="5305C8CE" w14:textId="52DAE76A" w:rsidR="00A71A0A" w:rsidRPr="00567076" w:rsidRDefault="00B55AF9" w:rsidP="00AE2042">
            <w:pPr>
              <w:pStyle w:val="Lijstalinea"/>
              <w:numPr>
                <w:ilvl w:val="0"/>
                <w:numId w:val="25"/>
              </w:numPr>
            </w:pPr>
            <w:proofErr w:type="spellStart"/>
            <w:r>
              <w:t>g</w:t>
            </w:r>
            <w:r w:rsidR="00C73C73">
              <w:t>ebeurtenis</w:t>
            </w:r>
            <w:r>
              <w:t>Code</w:t>
            </w:r>
            <w:proofErr w:type="spellEnd"/>
            <w:r w:rsidR="00A71A0A" w:rsidRPr="00567076">
              <w:t xml:space="preserve"> [1-1]</w:t>
            </w:r>
          </w:p>
          <w:p w14:paraId="1FF56686" w14:textId="0334A163" w:rsidR="00A71A0A" w:rsidRPr="00567076" w:rsidRDefault="00A71A0A" w:rsidP="00AE2042">
            <w:pPr>
              <w:pStyle w:val="Lijstalinea"/>
              <w:numPr>
                <w:ilvl w:val="0"/>
                <w:numId w:val="25"/>
              </w:numPr>
            </w:pPr>
            <w:proofErr w:type="spellStart"/>
            <w:r w:rsidRPr="00567076">
              <w:t>documentVerwijzing</w:t>
            </w:r>
            <w:proofErr w:type="spellEnd"/>
            <w:r w:rsidRPr="00567076">
              <w:t xml:space="preserve"> [</w:t>
            </w:r>
            <w:r w:rsidR="005233DC">
              <w:t>0</w:t>
            </w:r>
            <w:r w:rsidR="00B55AF9">
              <w:t>-</w:t>
            </w:r>
            <w:r w:rsidRPr="00567076">
              <w:t>1]</w:t>
            </w:r>
          </w:p>
          <w:p w14:paraId="100F5E31" w14:textId="15200E29" w:rsidR="00A71A0A" w:rsidRPr="00FF3644" w:rsidRDefault="00A71A0A" w:rsidP="00B55AF9">
            <w:pPr>
              <w:pStyle w:val="Lijstalinea"/>
              <w:numPr>
                <w:ilvl w:val="0"/>
                <w:numId w:val="25"/>
              </w:numPr>
            </w:pPr>
            <w:r w:rsidRPr="00567076">
              <w:t>toelichting [</w:t>
            </w:r>
            <w:r w:rsidR="005233DC">
              <w:t>0</w:t>
            </w:r>
            <w:r w:rsidR="00B55AF9">
              <w:t>-</w:t>
            </w:r>
            <w:r w:rsidRPr="00567076">
              <w:t>1]</w:t>
            </w:r>
          </w:p>
        </w:tc>
      </w:tr>
      <w:tr w:rsidR="00A71A0A" w:rsidRPr="00A71A0A" w14:paraId="688C2AE7" w14:textId="77777777" w:rsidTr="00FF3644">
        <w:tc>
          <w:tcPr>
            <w:tcW w:w="2713" w:type="dxa"/>
          </w:tcPr>
          <w:p w14:paraId="3157BBF7" w14:textId="2D6E1637" w:rsidR="00A71A0A" w:rsidRPr="00A71A0A" w:rsidRDefault="002F680A" w:rsidP="00A71A0A">
            <w:r>
              <w:t>Inhoud</w:t>
            </w:r>
          </w:p>
        </w:tc>
        <w:tc>
          <w:tcPr>
            <w:tcW w:w="5456" w:type="dxa"/>
          </w:tcPr>
          <w:p w14:paraId="360A843E" w14:textId="00A24A93" w:rsidR="002F680A" w:rsidRDefault="00BC4849">
            <w:r>
              <w:t xml:space="preserve">Keuze uit één of meer </w:t>
            </w:r>
            <w:r w:rsidR="00365C01">
              <w:t>entiteiten</w:t>
            </w:r>
            <w:r>
              <w:t xml:space="preserve"> </w:t>
            </w:r>
            <w:r w:rsidR="000110D1">
              <w:t>(</w:t>
            </w:r>
            <w:proofErr w:type="spellStart"/>
            <w:r w:rsidR="000110D1">
              <w:t>choice</w:t>
            </w:r>
            <w:proofErr w:type="spellEnd"/>
            <w:r w:rsidR="000110D1">
              <w:t xml:space="preserve"> [1..n</w:t>
            </w:r>
            <w:r w:rsidR="00C73C73">
              <w:t>])</w:t>
            </w:r>
            <w:r w:rsidR="00BD6E60">
              <w:t>:</w:t>
            </w:r>
          </w:p>
          <w:p w14:paraId="7ED3BCB8" w14:textId="1BFBD2AF" w:rsidR="000110D1" w:rsidRDefault="000110D1" w:rsidP="00AE2042">
            <w:pPr>
              <w:pStyle w:val="Lijstalinea"/>
              <w:numPr>
                <w:ilvl w:val="0"/>
                <w:numId w:val="31"/>
              </w:numPr>
              <w:rPr>
                <w:ins w:id="303" w:author="Arnoud de Boer" w:date="2015-11-02T08:59:00Z"/>
              </w:rPr>
            </w:pPr>
            <w:r>
              <w:t>ligplaats [1-1]</w:t>
            </w:r>
          </w:p>
          <w:p w14:paraId="77FB29B8" w14:textId="310A4974" w:rsidR="00522A8D" w:rsidRDefault="00522A8D" w:rsidP="00AE2042">
            <w:pPr>
              <w:pStyle w:val="Lijstalinea"/>
              <w:numPr>
                <w:ilvl w:val="0"/>
                <w:numId w:val="31"/>
              </w:numPr>
              <w:rPr>
                <w:ins w:id="304" w:author="Arnoud de Boer" w:date="2015-11-02T08:59:00Z"/>
              </w:rPr>
            </w:pPr>
            <w:proofErr w:type="spellStart"/>
            <w:ins w:id="305" w:author="Arnoud de Boer" w:date="2015-11-02T08:59:00Z">
              <w:r>
                <w:t>overigGebouwdObject</w:t>
              </w:r>
            </w:ins>
            <w:proofErr w:type="spellEnd"/>
            <w:ins w:id="306" w:author="Arnoud de Boer" w:date="2015-11-02T09:00:00Z">
              <w:r>
                <w:t xml:space="preserve"> [1-1]</w:t>
              </w:r>
            </w:ins>
          </w:p>
          <w:p w14:paraId="797C775E" w14:textId="7FEE459D" w:rsidR="00522A8D" w:rsidRDefault="00522A8D" w:rsidP="00AE2042">
            <w:pPr>
              <w:pStyle w:val="Lijstalinea"/>
              <w:numPr>
                <w:ilvl w:val="0"/>
                <w:numId w:val="31"/>
              </w:numPr>
            </w:pPr>
            <w:proofErr w:type="spellStart"/>
            <w:ins w:id="307" w:author="Arnoud de Boer" w:date="2015-11-02T08:59:00Z">
              <w:r>
                <w:t>overigTerrein</w:t>
              </w:r>
            </w:ins>
            <w:proofErr w:type="spellEnd"/>
            <w:ins w:id="308" w:author="Arnoud de Boer" w:date="2015-11-02T09:00:00Z">
              <w:r>
                <w:t xml:space="preserve"> [1-1]</w:t>
              </w:r>
            </w:ins>
          </w:p>
          <w:p w14:paraId="7C63CCFD" w14:textId="5706E136" w:rsidR="00073F11" w:rsidRDefault="00BD6E60" w:rsidP="00AE2042">
            <w:pPr>
              <w:pStyle w:val="Lijstalinea"/>
              <w:numPr>
                <w:ilvl w:val="0"/>
                <w:numId w:val="31"/>
              </w:numPr>
            </w:pPr>
            <w:r>
              <w:t>p</w:t>
            </w:r>
            <w:r w:rsidR="000110D1">
              <w:t>and</w:t>
            </w:r>
            <w:r>
              <w:t xml:space="preserve"> [</w:t>
            </w:r>
            <w:r w:rsidR="00C73C73">
              <w:t>1-</w:t>
            </w:r>
            <w:r>
              <w:t>1]</w:t>
            </w:r>
          </w:p>
          <w:p w14:paraId="37E022F3" w14:textId="2CA98804" w:rsidR="000110D1" w:rsidRDefault="000110D1" w:rsidP="00AE2042">
            <w:pPr>
              <w:pStyle w:val="Lijstalinea"/>
              <w:numPr>
                <w:ilvl w:val="0"/>
                <w:numId w:val="31"/>
              </w:numPr>
            </w:pPr>
            <w:r>
              <w:t>standplaats [1-1]</w:t>
            </w:r>
          </w:p>
          <w:p w14:paraId="5128932D" w14:textId="70FB6EF7" w:rsidR="00BD6E60" w:rsidRDefault="00BD6E60" w:rsidP="00AE2042">
            <w:pPr>
              <w:pStyle w:val="Lijstalinea"/>
              <w:numPr>
                <w:ilvl w:val="0"/>
                <w:numId w:val="31"/>
              </w:numPr>
            </w:pPr>
            <w:r>
              <w:t>v</w:t>
            </w:r>
            <w:r w:rsidR="000110D1">
              <w:t>erblijfsobject</w:t>
            </w:r>
            <w:r>
              <w:t xml:space="preserve"> [</w:t>
            </w:r>
            <w:r w:rsidR="00C73C73">
              <w:t>1-</w:t>
            </w:r>
            <w:r>
              <w:t>1]</w:t>
            </w:r>
          </w:p>
          <w:p w14:paraId="0DD2BC3D" w14:textId="54DA0914" w:rsidR="00BD6E60" w:rsidRPr="00A71A0A" w:rsidRDefault="000110D1" w:rsidP="00AE2042">
            <w:pPr>
              <w:pStyle w:val="Lijstalinea"/>
              <w:numPr>
                <w:ilvl w:val="0"/>
                <w:numId w:val="31"/>
              </w:numPr>
            </w:pPr>
            <w:r>
              <w:lastRenderedPageBreak/>
              <w:t>woonplaats [1-1]</w:t>
            </w:r>
          </w:p>
        </w:tc>
      </w:tr>
    </w:tbl>
    <w:p w14:paraId="350EED85" w14:textId="36FC5759" w:rsidR="00091D06" w:rsidRPr="00910C2A" w:rsidRDefault="00091D06" w:rsidP="00FF3644"/>
    <w:p w14:paraId="2C1FC718" w14:textId="1A817CDE" w:rsidR="00E56ACD" w:rsidRPr="00FF3644" w:rsidRDefault="00D85AF9">
      <w:pPr>
        <w:pStyle w:val="subparagraaftitel"/>
      </w:pPr>
      <w:bookmarkStart w:id="309" w:name="_Toc434222943"/>
      <w:proofErr w:type="spellStart"/>
      <w:r w:rsidRPr="00FF3644">
        <w:t>GeometrieLevering</w:t>
      </w:r>
      <w:bookmarkEnd w:id="309"/>
      <w:proofErr w:type="spellEnd"/>
    </w:p>
    <w:tbl>
      <w:tblPr>
        <w:tblStyle w:val="Tabelraster"/>
        <w:tblW w:w="8169" w:type="dxa"/>
        <w:tblInd w:w="596" w:type="dxa"/>
        <w:tblLook w:val="04A0" w:firstRow="1" w:lastRow="0" w:firstColumn="1" w:lastColumn="0" w:noHBand="0" w:noVBand="1"/>
      </w:tblPr>
      <w:tblGrid>
        <w:gridCol w:w="2713"/>
        <w:gridCol w:w="5456"/>
      </w:tblGrid>
      <w:tr w:rsidR="002F680A" w:rsidRPr="000B1CEF" w14:paraId="7D185BCC" w14:textId="77777777" w:rsidTr="00FF3644">
        <w:tc>
          <w:tcPr>
            <w:tcW w:w="2713" w:type="dxa"/>
          </w:tcPr>
          <w:p w14:paraId="2BE17314" w14:textId="77777777" w:rsidR="002F680A" w:rsidRPr="000B1CEF" w:rsidRDefault="002F680A" w:rsidP="00033904">
            <w:r w:rsidRPr="000B1CEF">
              <w:t>Naam bericht</w:t>
            </w:r>
          </w:p>
        </w:tc>
        <w:tc>
          <w:tcPr>
            <w:tcW w:w="5456" w:type="dxa"/>
          </w:tcPr>
          <w:p w14:paraId="0308A115" w14:textId="016B85B3" w:rsidR="002F680A" w:rsidRPr="000B1CEF" w:rsidRDefault="002F680A" w:rsidP="002F680A">
            <w:proofErr w:type="spellStart"/>
            <w:r>
              <w:t>g</w:t>
            </w:r>
            <w:r w:rsidRPr="000B1CEF">
              <w:t>eometrie</w:t>
            </w:r>
            <w:r>
              <w:t>Levering</w:t>
            </w:r>
            <w:proofErr w:type="spellEnd"/>
          </w:p>
        </w:tc>
      </w:tr>
      <w:tr w:rsidR="002F680A" w:rsidRPr="000B1CEF" w14:paraId="054A29B6" w14:textId="77777777" w:rsidTr="00FF3644">
        <w:tc>
          <w:tcPr>
            <w:tcW w:w="2713" w:type="dxa"/>
          </w:tcPr>
          <w:p w14:paraId="2A8691A8" w14:textId="77777777" w:rsidR="002F680A" w:rsidRPr="000B1CEF" w:rsidRDefault="002F680A" w:rsidP="00033904">
            <w:r>
              <w:t>Afkorting bericht</w:t>
            </w:r>
          </w:p>
        </w:tc>
        <w:tc>
          <w:tcPr>
            <w:tcW w:w="5456" w:type="dxa"/>
          </w:tcPr>
          <w:p w14:paraId="078E9DD8" w14:textId="41605A68" w:rsidR="002F680A" w:rsidRPr="000B1CEF" w:rsidRDefault="00BD6E60" w:rsidP="002F680A">
            <w:pPr>
              <w:rPr>
                <w:lang w:val="en-GB"/>
              </w:rPr>
            </w:pPr>
            <w:r>
              <w:rPr>
                <w:lang w:val="en-GB"/>
              </w:rPr>
              <w:t>gml</w:t>
            </w:r>
            <w:r w:rsidR="002F680A">
              <w:rPr>
                <w:lang w:val="en-GB"/>
              </w:rPr>
              <w:t>Di01</w:t>
            </w:r>
          </w:p>
        </w:tc>
      </w:tr>
      <w:tr w:rsidR="002F680A" w:rsidRPr="000B1CEF" w14:paraId="6CDC8A45" w14:textId="77777777" w:rsidTr="00FF3644">
        <w:tc>
          <w:tcPr>
            <w:tcW w:w="2713" w:type="dxa"/>
          </w:tcPr>
          <w:p w14:paraId="092ECE1D" w14:textId="77777777" w:rsidR="002F680A" w:rsidRPr="000B1CEF" w:rsidRDefault="002F680A" w:rsidP="00033904">
            <w:r w:rsidRPr="00567076">
              <w:t>Herkomst</w:t>
            </w:r>
          </w:p>
        </w:tc>
        <w:tc>
          <w:tcPr>
            <w:tcW w:w="5456" w:type="dxa"/>
          </w:tcPr>
          <w:p w14:paraId="63A5DB57" w14:textId="77777777" w:rsidR="002F680A" w:rsidRPr="000B1CEF" w:rsidRDefault="002F680A" w:rsidP="00033904">
            <w:proofErr w:type="spellStart"/>
            <w:r w:rsidRPr="00567076">
              <w:rPr>
                <w:lang w:val="en-GB"/>
              </w:rPr>
              <w:t>StUF</w:t>
            </w:r>
            <w:proofErr w:type="spellEnd"/>
            <w:r w:rsidRPr="00567076">
              <w:rPr>
                <w:lang w:val="en-GB"/>
              </w:rPr>
              <w:t>-Geo BAG</w:t>
            </w:r>
          </w:p>
        </w:tc>
      </w:tr>
      <w:tr w:rsidR="002F680A" w:rsidRPr="000B1CEF" w14:paraId="74A6284E" w14:textId="77777777" w:rsidTr="00FF3644">
        <w:tc>
          <w:tcPr>
            <w:tcW w:w="2713" w:type="dxa"/>
          </w:tcPr>
          <w:p w14:paraId="63B167F5" w14:textId="77777777" w:rsidR="002F680A" w:rsidRPr="000B1CEF" w:rsidRDefault="002F680A" w:rsidP="00033904">
            <w:r w:rsidRPr="00567076">
              <w:t>Berichtcode</w:t>
            </w:r>
          </w:p>
        </w:tc>
        <w:tc>
          <w:tcPr>
            <w:tcW w:w="5456" w:type="dxa"/>
          </w:tcPr>
          <w:p w14:paraId="27EE1B9D" w14:textId="77777777" w:rsidR="002F680A" w:rsidRPr="000B1CEF" w:rsidRDefault="002F680A" w:rsidP="00033904">
            <w:r w:rsidRPr="00567076">
              <w:t>Di01</w:t>
            </w:r>
          </w:p>
        </w:tc>
      </w:tr>
      <w:tr w:rsidR="002F680A" w:rsidRPr="000B1CEF" w14:paraId="1B5A665E" w14:textId="77777777" w:rsidTr="00FF3644">
        <w:tc>
          <w:tcPr>
            <w:tcW w:w="2713" w:type="dxa"/>
          </w:tcPr>
          <w:p w14:paraId="2565231C" w14:textId="77777777" w:rsidR="002F680A" w:rsidRPr="000B1CEF" w:rsidRDefault="002F680A" w:rsidP="00033904">
            <w:r w:rsidRPr="00567076">
              <w:t>Omschrijving</w:t>
            </w:r>
          </w:p>
        </w:tc>
        <w:tc>
          <w:tcPr>
            <w:tcW w:w="5456" w:type="dxa"/>
          </w:tcPr>
          <w:p w14:paraId="1D0ADD17" w14:textId="77777777" w:rsidR="007D608D" w:rsidRDefault="002F680A" w:rsidP="00021380">
            <w:r w:rsidRPr="00567076">
              <w:t xml:space="preserve">Een </w:t>
            </w:r>
            <w:proofErr w:type="spellStart"/>
            <w:r w:rsidRPr="00567076">
              <w:t>geometrie</w:t>
            </w:r>
            <w:r>
              <w:t>Levering</w:t>
            </w:r>
            <w:proofErr w:type="spellEnd"/>
            <w:r>
              <w:t xml:space="preserve"> bevat levering van de geometrie van één</w:t>
            </w:r>
            <w:r w:rsidR="000110D1">
              <w:t xml:space="preserve"> of meer</w:t>
            </w:r>
            <w:r>
              <w:t xml:space="preserve"> BAG-object</w:t>
            </w:r>
            <w:r w:rsidR="000110D1">
              <w:t>en</w:t>
            </w:r>
            <w:r>
              <w:rPr>
                <w:rStyle w:val="Voetnootmarkering"/>
              </w:rPr>
              <w:footnoteReference w:id="36"/>
            </w:r>
            <w:r w:rsidR="00021380">
              <w:t>.</w:t>
            </w:r>
            <w:r>
              <w:t xml:space="preserve"> </w:t>
            </w:r>
          </w:p>
          <w:p w14:paraId="0C2D0810" w14:textId="77777777" w:rsidR="007D608D" w:rsidRDefault="002F680A" w:rsidP="00021380">
            <w:r w:rsidRPr="00567076">
              <w:t>D</w:t>
            </w:r>
            <w:r>
              <w:t xml:space="preserve">e levering is op verzoek van BAG of op initiatief van </w:t>
            </w:r>
            <w:proofErr w:type="spellStart"/>
            <w:r>
              <w:t>Geo</w:t>
            </w:r>
            <w:proofErr w:type="spellEnd"/>
            <w:r>
              <w:t xml:space="preserve"> na constatering of signalering van mutaties en ont</w:t>
            </w:r>
            <w:r w:rsidRPr="00567076">
              <w:t xml:space="preserve">staat </w:t>
            </w:r>
            <w:r>
              <w:t xml:space="preserve">dus </w:t>
            </w:r>
            <w:r w:rsidRPr="00567076">
              <w:t>n.a.v. een BAG-</w:t>
            </w:r>
            <w:r>
              <w:t xml:space="preserve"> of </w:t>
            </w:r>
            <w:proofErr w:type="spellStart"/>
            <w:r>
              <w:t>Geo</w:t>
            </w:r>
            <w:proofErr w:type="spellEnd"/>
            <w:r>
              <w:t>-</w:t>
            </w:r>
            <w:r w:rsidRPr="00567076">
              <w:t>gebeurtenis</w:t>
            </w:r>
            <w:r>
              <w:t xml:space="preserve"> (zie bijlage 1); de gebeurteniscode is verplicht in het bericht. </w:t>
            </w:r>
          </w:p>
          <w:p w14:paraId="5D3E7B56" w14:textId="369AFBD2" w:rsidR="001B5CA0" w:rsidRDefault="002F680A" w:rsidP="00021380">
            <w:r>
              <w:t>D</w:t>
            </w:r>
            <w:r w:rsidRPr="00567076">
              <w:t xml:space="preserve">e </w:t>
            </w:r>
            <w:r>
              <w:t xml:space="preserve">BAG-identificatie (indien beschikbaar) en de door </w:t>
            </w:r>
            <w:proofErr w:type="spellStart"/>
            <w:r>
              <w:t>Geo</w:t>
            </w:r>
            <w:proofErr w:type="spellEnd"/>
            <w:r>
              <w:t xml:space="preserve"> ingewonnen en gekarteerde </w:t>
            </w:r>
            <w:r w:rsidR="00287C4F">
              <w:t xml:space="preserve">of ingetekende </w:t>
            </w:r>
            <w:r>
              <w:t xml:space="preserve">geometrie van het object </w:t>
            </w:r>
            <w:r w:rsidRPr="00567076">
              <w:t xml:space="preserve">wordt meegestuurd in </w:t>
            </w:r>
            <w:r>
              <w:t>de levering</w:t>
            </w:r>
            <w:r w:rsidRPr="00567076">
              <w:t>.</w:t>
            </w:r>
            <w:r w:rsidR="001B5CA0">
              <w:t xml:space="preserve"> </w:t>
            </w:r>
          </w:p>
          <w:p w14:paraId="72BB6EFE" w14:textId="77777777" w:rsidR="007D608D" w:rsidRDefault="001B5CA0" w:rsidP="00021380">
            <w:r>
              <w:t>De BAG-identificatie mag alleen leeg zijn na gebeurtenis ‘GEO-COG Constatering nieuw object’ of als een levering wordt gedaan op verzoek na gebeurtenis ‘</w:t>
            </w:r>
            <w:r w:rsidRPr="00D22BDF">
              <w:t>BGR-OBA</w:t>
            </w:r>
            <w:r>
              <w:t xml:space="preserve"> </w:t>
            </w:r>
            <w:r w:rsidRPr="00D22BDF">
              <w:t>Ontvangst bouwaanvraag</w:t>
            </w:r>
            <w:r>
              <w:t xml:space="preserve">’. </w:t>
            </w:r>
          </w:p>
          <w:p w14:paraId="3BBF9C9C" w14:textId="1B9DFFF6" w:rsidR="002F680A" w:rsidRDefault="001B5CA0" w:rsidP="00021380">
            <w:r>
              <w:t>De geometrie van het betreffende object mag alleen leeg zijn na gebeurtenis ‘GEO-AOC Constatering gesloopt object’.</w:t>
            </w:r>
          </w:p>
          <w:p w14:paraId="3400BCDE" w14:textId="6B3F917D" w:rsidR="001B5CA0" w:rsidRPr="000B1CEF" w:rsidRDefault="001B5CA0" w:rsidP="00021380"/>
        </w:tc>
      </w:tr>
      <w:tr w:rsidR="002F680A" w:rsidRPr="000B1CEF" w14:paraId="6DC4BD09" w14:textId="77777777" w:rsidTr="00FF3644">
        <w:tc>
          <w:tcPr>
            <w:tcW w:w="2713" w:type="dxa"/>
          </w:tcPr>
          <w:p w14:paraId="7615F631" w14:textId="2A66D020" w:rsidR="002F680A" w:rsidRPr="000B1CEF" w:rsidRDefault="002F680A" w:rsidP="00033904">
            <w:r w:rsidRPr="00567076">
              <w:t>Zender</w:t>
            </w:r>
          </w:p>
        </w:tc>
        <w:tc>
          <w:tcPr>
            <w:tcW w:w="5456" w:type="dxa"/>
          </w:tcPr>
          <w:p w14:paraId="4392B208" w14:textId="7C043FE3" w:rsidR="002F680A" w:rsidRPr="000B1CEF" w:rsidRDefault="002F680A" w:rsidP="00033904">
            <w:proofErr w:type="spellStart"/>
            <w:r>
              <w:t>Geo</w:t>
            </w:r>
            <w:proofErr w:type="spellEnd"/>
          </w:p>
        </w:tc>
      </w:tr>
      <w:tr w:rsidR="002F680A" w:rsidRPr="000B1CEF" w14:paraId="5247161B" w14:textId="77777777" w:rsidTr="00FF3644">
        <w:tc>
          <w:tcPr>
            <w:tcW w:w="2713" w:type="dxa"/>
          </w:tcPr>
          <w:p w14:paraId="2F950432" w14:textId="77777777" w:rsidR="002F680A" w:rsidRPr="000B1CEF" w:rsidRDefault="002F680A" w:rsidP="00033904">
            <w:r w:rsidRPr="00567076">
              <w:t>Ontvanger</w:t>
            </w:r>
          </w:p>
        </w:tc>
        <w:tc>
          <w:tcPr>
            <w:tcW w:w="5456" w:type="dxa"/>
          </w:tcPr>
          <w:p w14:paraId="02CECACF" w14:textId="7A9F865D" w:rsidR="002F680A" w:rsidRPr="000B1CEF" w:rsidRDefault="002F680A" w:rsidP="00033904">
            <w:r>
              <w:t>BAG</w:t>
            </w:r>
          </w:p>
        </w:tc>
      </w:tr>
      <w:tr w:rsidR="002F680A" w:rsidRPr="000B1CEF" w14:paraId="514244E8" w14:textId="77777777" w:rsidTr="00FF3644">
        <w:tc>
          <w:tcPr>
            <w:tcW w:w="2713" w:type="dxa"/>
          </w:tcPr>
          <w:p w14:paraId="0C27D86A" w14:textId="77777777" w:rsidR="002F680A" w:rsidRPr="000B1CEF" w:rsidRDefault="002F680A" w:rsidP="00033904"/>
        </w:tc>
        <w:tc>
          <w:tcPr>
            <w:tcW w:w="5456" w:type="dxa"/>
          </w:tcPr>
          <w:p w14:paraId="6FA61360" w14:textId="77777777" w:rsidR="002F680A" w:rsidRPr="000B1CEF" w:rsidRDefault="002F680A" w:rsidP="00033904"/>
        </w:tc>
      </w:tr>
      <w:tr w:rsidR="002F680A" w:rsidRPr="000B1CEF" w14:paraId="0D0528B7" w14:textId="77777777" w:rsidTr="00FF3644">
        <w:tc>
          <w:tcPr>
            <w:tcW w:w="2713" w:type="dxa"/>
          </w:tcPr>
          <w:p w14:paraId="765A5C02" w14:textId="77777777" w:rsidR="002F680A" w:rsidRPr="000B1CEF" w:rsidRDefault="002F680A" w:rsidP="00033904">
            <w:r w:rsidRPr="00567076">
              <w:t>Stuurgegevens</w:t>
            </w:r>
          </w:p>
        </w:tc>
        <w:tc>
          <w:tcPr>
            <w:tcW w:w="5456" w:type="dxa"/>
          </w:tcPr>
          <w:p w14:paraId="2DCF83EF" w14:textId="5130CFB7" w:rsidR="002F680A" w:rsidRPr="000B1CEF" w:rsidRDefault="002F680A" w:rsidP="00FF3644">
            <w:r w:rsidRPr="00567076">
              <w:rPr>
                <w:i/>
              </w:rPr>
              <w:t xml:space="preserve">standaard </w:t>
            </w:r>
            <w:proofErr w:type="spellStart"/>
            <w:r w:rsidRPr="00567076">
              <w:rPr>
                <w:i/>
              </w:rPr>
              <w:t>StUF</w:t>
            </w:r>
            <w:proofErr w:type="spellEnd"/>
            <w:r w:rsidRPr="00567076">
              <w:rPr>
                <w:i/>
              </w:rPr>
              <w:t>-stuurgegevens</w:t>
            </w:r>
          </w:p>
        </w:tc>
      </w:tr>
      <w:tr w:rsidR="002F680A" w:rsidRPr="000B1CEF" w14:paraId="320A5E28" w14:textId="77777777" w:rsidTr="00FF3644">
        <w:tc>
          <w:tcPr>
            <w:tcW w:w="2713" w:type="dxa"/>
          </w:tcPr>
          <w:p w14:paraId="19F7B37F" w14:textId="1391FAC4" w:rsidR="002F680A" w:rsidRPr="000B1CEF" w:rsidRDefault="000110D1" w:rsidP="00033904">
            <w:r>
              <w:t>Parameters</w:t>
            </w:r>
          </w:p>
        </w:tc>
        <w:tc>
          <w:tcPr>
            <w:tcW w:w="5456" w:type="dxa"/>
          </w:tcPr>
          <w:p w14:paraId="4EADDFC2" w14:textId="27EC19D8" w:rsidR="002F680A" w:rsidRDefault="002F680A" w:rsidP="00AE2042">
            <w:pPr>
              <w:pStyle w:val="Lijstalinea"/>
              <w:numPr>
                <w:ilvl w:val="0"/>
                <w:numId w:val="23"/>
              </w:numPr>
            </w:pPr>
            <w:proofErr w:type="spellStart"/>
            <w:r w:rsidRPr="00567076">
              <w:t>id</w:t>
            </w:r>
            <w:r>
              <w:t>Levering</w:t>
            </w:r>
            <w:proofErr w:type="spellEnd"/>
            <w:r w:rsidRPr="00567076">
              <w:t xml:space="preserve"> [1-1]</w:t>
            </w:r>
          </w:p>
          <w:p w14:paraId="33FD1300" w14:textId="52C309AA" w:rsidR="002F680A" w:rsidRDefault="002F680A" w:rsidP="00AE2042">
            <w:pPr>
              <w:pStyle w:val="Lijstalinea"/>
              <w:numPr>
                <w:ilvl w:val="0"/>
                <w:numId w:val="23"/>
              </w:numPr>
            </w:pPr>
            <w:proofErr w:type="spellStart"/>
            <w:r>
              <w:t>gerelateerdVerzoek</w:t>
            </w:r>
            <w:proofErr w:type="spellEnd"/>
            <w:r>
              <w:t xml:space="preserve"> [0</w:t>
            </w:r>
            <w:r w:rsidR="00365C01">
              <w:t>-</w:t>
            </w:r>
            <w:r>
              <w:t>1]</w:t>
            </w:r>
          </w:p>
          <w:p w14:paraId="7F6E0065" w14:textId="4D2F5874" w:rsidR="002F680A" w:rsidRPr="00567076" w:rsidRDefault="00B55AF9" w:rsidP="00AE2042">
            <w:pPr>
              <w:pStyle w:val="Lijstalinea"/>
              <w:numPr>
                <w:ilvl w:val="0"/>
                <w:numId w:val="23"/>
              </w:numPr>
            </w:pPr>
            <w:proofErr w:type="spellStart"/>
            <w:r>
              <w:t>g</w:t>
            </w:r>
            <w:r w:rsidR="00C73C73">
              <w:t>ebeurtenis</w:t>
            </w:r>
            <w:r>
              <w:t>Code</w:t>
            </w:r>
            <w:proofErr w:type="spellEnd"/>
            <w:r w:rsidR="002F680A" w:rsidRPr="00567076">
              <w:t xml:space="preserve"> [1-1]</w:t>
            </w:r>
          </w:p>
          <w:p w14:paraId="3A122A9D" w14:textId="09CC0168" w:rsidR="002F680A" w:rsidRPr="00567076" w:rsidRDefault="002F680A" w:rsidP="00AE2042">
            <w:pPr>
              <w:pStyle w:val="Lijstalinea"/>
              <w:numPr>
                <w:ilvl w:val="0"/>
                <w:numId w:val="23"/>
              </w:numPr>
            </w:pPr>
            <w:proofErr w:type="spellStart"/>
            <w:r w:rsidRPr="00567076">
              <w:t>documentVerwijzing</w:t>
            </w:r>
            <w:proofErr w:type="spellEnd"/>
            <w:r w:rsidRPr="00567076">
              <w:t xml:space="preserve"> [</w:t>
            </w:r>
            <w:r w:rsidR="005233DC">
              <w:t>0</w:t>
            </w:r>
            <w:r w:rsidR="00B55AF9">
              <w:t>-</w:t>
            </w:r>
            <w:r w:rsidRPr="00567076">
              <w:t>1]</w:t>
            </w:r>
          </w:p>
          <w:p w14:paraId="65F98FB1" w14:textId="725EBA56" w:rsidR="002F680A" w:rsidRPr="000B1CEF" w:rsidRDefault="00B55AF9" w:rsidP="00365C01">
            <w:pPr>
              <w:pStyle w:val="Lijstalinea"/>
              <w:numPr>
                <w:ilvl w:val="0"/>
                <w:numId w:val="23"/>
              </w:numPr>
            </w:pPr>
            <w:r>
              <w:t>toelichting [</w:t>
            </w:r>
            <w:r w:rsidR="005233DC">
              <w:t>0</w:t>
            </w:r>
            <w:r>
              <w:t>-</w:t>
            </w:r>
            <w:r w:rsidR="002F680A" w:rsidRPr="00567076">
              <w:t>1]</w:t>
            </w:r>
          </w:p>
        </w:tc>
      </w:tr>
      <w:tr w:rsidR="002F680A" w:rsidRPr="00A71A0A" w14:paraId="47115655" w14:textId="77777777" w:rsidTr="00FF3644">
        <w:tc>
          <w:tcPr>
            <w:tcW w:w="2713" w:type="dxa"/>
          </w:tcPr>
          <w:p w14:paraId="52CAEABD" w14:textId="65931394" w:rsidR="002F680A" w:rsidRPr="00A71A0A" w:rsidRDefault="002F680A" w:rsidP="00033904">
            <w:r>
              <w:t>Inhoud</w:t>
            </w:r>
          </w:p>
        </w:tc>
        <w:tc>
          <w:tcPr>
            <w:tcW w:w="5456" w:type="dxa"/>
          </w:tcPr>
          <w:p w14:paraId="726965C5" w14:textId="24341863" w:rsidR="000110D1" w:rsidRDefault="000110D1" w:rsidP="000110D1">
            <w:r>
              <w:t xml:space="preserve">Keuze uit één of meer </w:t>
            </w:r>
            <w:r w:rsidR="00365C01">
              <w:t>entiteiten</w:t>
            </w:r>
            <w:r>
              <w:t xml:space="preserve"> (</w:t>
            </w:r>
            <w:proofErr w:type="spellStart"/>
            <w:r>
              <w:t>choice</w:t>
            </w:r>
            <w:proofErr w:type="spellEnd"/>
            <w:r>
              <w:t xml:space="preserve"> [1..n]):</w:t>
            </w:r>
          </w:p>
          <w:p w14:paraId="2BCECA5D" w14:textId="77777777" w:rsidR="00522A8D" w:rsidRDefault="000110D1" w:rsidP="00522A8D">
            <w:pPr>
              <w:pStyle w:val="Lijstalinea"/>
              <w:numPr>
                <w:ilvl w:val="0"/>
                <w:numId w:val="31"/>
              </w:numPr>
              <w:rPr>
                <w:ins w:id="310" w:author="Arnoud de Boer" w:date="2015-11-02T09:00:00Z"/>
              </w:rPr>
            </w:pPr>
            <w:r>
              <w:t>ligplaats [1-1]</w:t>
            </w:r>
            <w:ins w:id="311" w:author="Arnoud de Boer" w:date="2015-11-02T09:00:00Z">
              <w:r w:rsidR="00522A8D">
                <w:t xml:space="preserve"> </w:t>
              </w:r>
            </w:ins>
          </w:p>
          <w:p w14:paraId="22D91E68" w14:textId="37360A95" w:rsidR="00522A8D" w:rsidRDefault="00522A8D" w:rsidP="00522A8D">
            <w:pPr>
              <w:pStyle w:val="Lijstalinea"/>
              <w:numPr>
                <w:ilvl w:val="0"/>
                <w:numId w:val="31"/>
              </w:numPr>
              <w:rPr>
                <w:ins w:id="312" w:author="Arnoud de Boer" w:date="2015-11-02T09:00:00Z"/>
              </w:rPr>
            </w:pPr>
            <w:proofErr w:type="spellStart"/>
            <w:ins w:id="313" w:author="Arnoud de Boer" w:date="2015-11-02T09:00:00Z">
              <w:r>
                <w:t>overigGebouwdObject</w:t>
              </w:r>
              <w:proofErr w:type="spellEnd"/>
              <w:r>
                <w:t xml:space="preserve"> [1-1]</w:t>
              </w:r>
            </w:ins>
          </w:p>
          <w:p w14:paraId="50721C9F" w14:textId="0B04E8D7" w:rsidR="000110D1" w:rsidRDefault="00522A8D">
            <w:pPr>
              <w:pStyle w:val="Lijstalinea"/>
              <w:numPr>
                <w:ilvl w:val="0"/>
                <w:numId w:val="31"/>
              </w:numPr>
              <w:pPrChange w:id="314" w:author="Arnoud de Boer" w:date="2015-11-02T09:00:00Z">
                <w:pPr>
                  <w:pStyle w:val="Lijstalinea"/>
                  <w:numPr>
                    <w:numId w:val="24"/>
                  </w:numPr>
                  <w:ind w:left="360" w:hanging="360"/>
                </w:pPr>
              </w:pPrChange>
            </w:pPr>
            <w:proofErr w:type="spellStart"/>
            <w:ins w:id="315" w:author="Arnoud de Boer" w:date="2015-11-02T09:00:00Z">
              <w:r>
                <w:t>overigTerrein</w:t>
              </w:r>
              <w:proofErr w:type="spellEnd"/>
              <w:r>
                <w:t xml:space="preserve"> [1-1]</w:t>
              </w:r>
            </w:ins>
          </w:p>
          <w:p w14:paraId="44C0D973" w14:textId="77777777" w:rsidR="000110D1" w:rsidRDefault="000110D1" w:rsidP="000110D1">
            <w:pPr>
              <w:pStyle w:val="Lijstalinea"/>
              <w:numPr>
                <w:ilvl w:val="0"/>
                <w:numId w:val="24"/>
              </w:numPr>
            </w:pPr>
            <w:r>
              <w:t>pand [1-1]</w:t>
            </w:r>
          </w:p>
          <w:p w14:paraId="3562FAE0" w14:textId="77777777" w:rsidR="000110D1" w:rsidRDefault="000110D1" w:rsidP="000110D1">
            <w:pPr>
              <w:pStyle w:val="Lijstalinea"/>
              <w:numPr>
                <w:ilvl w:val="0"/>
                <w:numId w:val="24"/>
              </w:numPr>
            </w:pPr>
            <w:r>
              <w:t>standplaats [1-1]</w:t>
            </w:r>
          </w:p>
          <w:p w14:paraId="313F4502" w14:textId="77777777" w:rsidR="000110D1" w:rsidRDefault="000110D1" w:rsidP="000110D1">
            <w:pPr>
              <w:pStyle w:val="Lijstalinea"/>
              <w:numPr>
                <w:ilvl w:val="0"/>
                <w:numId w:val="24"/>
              </w:numPr>
            </w:pPr>
            <w:r>
              <w:t>verblijfsobject [1-1]</w:t>
            </w:r>
          </w:p>
          <w:p w14:paraId="7CD3091B" w14:textId="63472B33" w:rsidR="002F680A" w:rsidRPr="00A71A0A" w:rsidRDefault="000110D1" w:rsidP="000110D1">
            <w:pPr>
              <w:pStyle w:val="Lijstalinea"/>
              <w:numPr>
                <w:ilvl w:val="0"/>
                <w:numId w:val="24"/>
              </w:numPr>
            </w:pPr>
            <w:r>
              <w:t>woonplaats [1-1]</w:t>
            </w:r>
          </w:p>
        </w:tc>
      </w:tr>
    </w:tbl>
    <w:p w14:paraId="1C668EEF" w14:textId="315D19A6" w:rsidR="00AE3A12" w:rsidRDefault="00AE3A12" w:rsidP="00FF3644"/>
    <w:p w14:paraId="6CC7B82C" w14:textId="77777777" w:rsidR="007D608D" w:rsidRDefault="007D608D">
      <w:pPr>
        <w:spacing w:line="240" w:lineRule="auto"/>
        <w:jc w:val="left"/>
        <w:rPr>
          <w:b/>
        </w:rPr>
      </w:pPr>
      <w:r>
        <w:br w:type="page"/>
      </w:r>
    </w:p>
    <w:p w14:paraId="128538B4" w14:textId="1771333F" w:rsidR="00F813EE" w:rsidRDefault="00F813EE" w:rsidP="00F813EE">
      <w:pPr>
        <w:pStyle w:val="subparagraaftitel"/>
      </w:pPr>
      <w:bookmarkStart w:id="316" w:name="_Toc434222944"/>
      <w:r>
        <w:lastRenderedPageBreak/>
        <w:t>Goedkeuringsbericht</w:t>
      </w:r>
      <w:bookmarkEnd w:id="316"/>
    </w:p>
    <w:p w14:paraId="778BAC01" w14:textId="77777777" w:rsidR="00F813EE" w:rsidRDefault="00F813EE" w:rsidP="00FF3644"/>
    <w:tbl>
      <w:tblPr>
        <w:tblStyle w:val="Tabelraster"/>
        <w:tblW w:w="8169" w:type="dxa"/>
        <w:tblInd w:w="596" w:type="dxa"/>
        <w:tblLook w:val="04A0" w:firstRow="1" w:lastRow="0" w:firstColumn="1" w:lastColumn="0" w:noHBand="0" w:noVBand="1"/>
      </w:tblPr>
      <w:tblGrid>
        <w:gridCol w:w="2713"/>
        <w:gridCol w:w="5456"/>
      </w:tblGrid>
      <w:tr w:rsidR="00F813EE" w:rsidRPr="000B1CEF" w14:paraId="2F776C8E" w14:textId="77777777" w:rsidTr="00F04339">
        <w:tc>
          <w:tcPr>
            <w:tcW w:w="2713" w:type="dxa"/>
          </w:tcPr>
          <w:p w14:paraId="74EA6375" w14:textId="77777777" w:rsidR="00F813EE" w:rsidRPr="000B1CEF" w:rsidRDefault="00F813EE" w:rsidP="00F04339">
            <w:r w:rsidRPr="000B1CEF">
              <w:t>Naam bericht</w:t>
            </w:r>
          </w:p>
        </w:tc>
        <w:tc>
          <w:tcPr>
            <w:tcW w:w="5456" w:type="dxa"/>
          </w:tcPr>
          <w:p w14:paraId="5EF671C5" w14:textId="282BCF34" w:rsidR="00F813EE" w:rsidRPr="000B1CEF" w:rsidRDefault="00F813EE" w:rsidP="00F04339">
            <w:r>
              <w:t>Goedkeuringsbericht</w:t>
            </w:r>
          </w:p>
        </w:tc>
      </w:tr>
      <w:tr w:rsidR="00F813EE" w:rsidRPr="000B1CEF" w14:paraId="50843A09" w14:textId="77777777" w:rsidTr="00F04339">
        <w:tc>
          <w:tcPr>
            <w:tcW w:w="2713" w:type="dxa"/>
          </w:tcPr>
          <w:p w14:paraId="138C6333" w14:textId="77777777" w:rsidR="00F813EE" w:rsidRPr="000B1CEF" w:rsidRDefault="00F813EE" w:rsidP="00F04339">
            <w:r>
              <w:t>Afkorting bericht</w:t>
            </w:r>
          </w:p>
        </w:tc>
        <w:tc>
          <w:tcPr>
            <w:tcW w:w="5456" w:type="dxa"/>
          </w:tcPr>
          <w:p w14:paraId="0BC64651" w14:textId="2E8BED6C" w:rsidR="00F813EE" w:rsidRPr="000B1CEF" w:rsidRDefault="00F813EE" w:rsidP="00F04339">
            <w:pPr>
              <w:rPr>
                <w:lang w:val="en-GB"/>
              </w:rPr>
            </w:pPr>
            <w:r>
              <w:rPr>
                <w:lang w:val="en-GB"/>
              </w:rPr>
              <w:t>BevestigingDu01</w:t>
            </w:r>
          </w:p>
        </w:tc>
      </w:tr>
      <w:tr w:rsidR="00F813EE" w:rsidRPr="000B1CEF" w14:paraId="7EC29EB5" w14:textId="77777777" w:rsidTr="00F04339">
        <w:tc>
          <w:tcPr>
            <w:tcW w:w="2713" w:type="dxa"/>
          </w:tcPr>
          <w:p w14:paraId="7BB35657" w14:textId="77777777" w:rsidR="00F813EE" w:rsidRPr="000B1CEF" w:rsidRDefault="00F813EE" w:rsidP="00F04339">
            <w:r w:rsidRPr="00567076">
              <w:t>Herkomst</w:t>
            </w:r>
          </w:p>
        </w:tc>
        <w:tc>
          <w:tcPr>
            <w:tcW w:w="5456" w:type="dxa"/>
          </w:tcPr>
          <w:p w14:paraId="2A04371A" w14:textId="77777777" w:rsidR="00F813EE" w:rsidRPr="000B1CEF" w:rsidRDefault="00F813EE" w:rsidP="00F04339">
            <w:proofErr w:type="spellStart"/>
            <w:r w:rsidRPr="00567076">
              <w:rPr>
                <w:lang w:val="en-GB"/>
              </w:rPr>
              <w:t>StUF</w:t>
            </w:r>
            <w:proofErr w:type="spellEnd"/>
            <w:r w:rsidRPr="00567076">
              <w:rPr>
                <w:lang w:val="en-GB"/>
              </w:rPr>
              <w:t>-Geo BAG</w:t>
            </w:r>
          </w:p>
        </w:tc>
      </w:tr>
      <w:tr w:rsidR="00F813EE" w:rsidRPr="000B1CEF" w14:paraId="2A015C27" w14:textId="77777777" w:rsidTr="00F04339">
        <w:tc>
          <w:tcPr>
            <w:tcW w:w="2713" w:type="dxa"/>
          </w:tcPr>
          <w:p w14:paraId="0B4F83C9" w14:textId="77777777" w:rsidR="00F813EE" w:rsidRPr="000B1CEF" w:rsidRDefault="00F813EE" w:rsidP="00F04339">
            <w:r w:rsidRPr="00567076">
              <w:t>Berichtcode</w:t>
            </w:r>
          </w:p>
        </w:tc>
        <w:tc>
          <w:tcPr>
            <w:tcW w:w="5456" w:type="dxa"/>
          </w:tcPr>
          <w:p w14:paraId="047F7D94" w14:textId="70ED62E4" w:rsidR="00F813EE" w:rsidRPr="000B1CEF" w:rsidRDefault="00F813EE" w:rsidP="00F813EE">
            <w:r w:rsidRPr="00567076">
              <w:t>D</w:t>
            </w:r>
            <w:r>
              <w:t>u</w:t>
            </w:r>
            <w:r w:rsidRPr="00567076">
              <w:t>01</w:t>
            </w:r>
          </w:p>
        </w:tc>
      </w:tr>
      <w:tr w:rsidR="00F813EE" w:rsidRPr="000B1CEF" w14:paraId="7EAFAF0A" w14:textId="77777777" w:rsidTr="00F04339">
        <w:tc>
          <w:tcPr>
            <w:tcW w:w="2713" w:type="dxa"/>
          </w:tcPr>
          <w:p w14:paraId="1138FF4A" w14:textId="77777777" w:rsidR="00F813EE" w:rsidRPr="000B1CEF" w:rsidRDefault="00F813EE" w:rsidP="00F04339">
            <w:r w:rsidRPr="00567076">
              <w:t>Omschrijving</w:t>
            </w:r>
          </w:p>
        </w:tc>
        <w:tc>
          <w:tcPr>
            <w:tcW w:w="5456" w:type="dxa"/>
          </w:tcPr>
          <w:p w14:paraId="4C4A47A7" w14:textId="77777777" w:rsidR="00F60DDE" w:rsidRDefault="00F813EE" w:rsidP="00F60DDE">
            <w:r>
              <w:t xml:space="preserve">Een goedkeuringsbericht is een functioneel asynchroon responsbericht, welke de succesvolle verwerking van (een deel van de inhoud van) een </w:t>
            </w:r>
            <w:proofErr w:type="spellStart"/>
            <w:r>
              <w:t>geometrieLevering</w:t>
            </w:r>
            <w:proofErr w:type="spellEnd"/>
            <w:r>
              <w:t xml:space="preserve">, of het succesvol intrekken van een </w:t>
            </w:r>
            <w:proofErr w:type="spellStart"/>
            <w:r>
              <w:t>geometrieVerzoek</w:t>
            </w:r>
            <w:proofErr w:type="spellEnd"/>
            <w:r>
              <w:t xml:space="preserve"> bevestig</w:t>
            </w:r>
            <w:r w:rsidR="00F60DDE">
              <w:t>t</w:t>
            </w:r>
            <w:r>
              <w:t>.</w:t>
            </w:r>
            <w:r w:rsidR="007E48A5">
              <w:t xml:space="preserve"> </w:t>
            </w:r>
          </w:p>
          <w:p w14:paraId="3FAA8980" w14:textId="1B6411D4" w:rsidR="00F60DDE" w:rsidRDefault="00F60DDE" w:rsidP="00F60DDE">
            <w:r>
              <w:t xml:space="preserve">De goedgekeurde objecten worden aan de hand van de identificaties </w:t>
            </w:r>
            <w:ins w:id="317" w:author="Arnoud de Boer" w:date="2015-11-02T09:02:00Z">
              <w:r w:rsidR="00522A8D">
                <w:t xml:space="preserve">en typering </w:t>
              </w:r>
            </w:ins>
            <w:r>
              <w:t xml:space="preserve">van deze objecten teruggegeven; de afgekeurde objecten worden in een separaat afkeuringsbericht opgenomen. </w:t>
            </w:r>
          </w:p>
          <w:p w14:paraId="5729EE81" w14:textId="0C69BB0F" w:rsidR="00F813EE" w:rsidRPr="000B1CEF" w:rsidRDefault="007E48A5" w:rsidP="00F60DDE">
            <w:r>
              <w:t xml:space="preserve">In de parameters van een goedkeuringsbericht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7FC74F18" w14:textId="77777777" w:rsidTr="00F04339">
        <w:tc>
          <w:tcPr>
            <w:tcW w:w="2713" w:type="dxa"/>
          </w:tcPr>
          <w:p w14:paraId="34DB0D37" w14:textId="77777777" w:rsidR="00F813EE" w:rsidRPr="000B1CEF" w:rsidRDefault="00F813EE" w:rsidP="00F04339">
            <w:r w:rsidRPr="00567076">
              <w:t>Zender</w:t>
            </w:r>
          </w:p>
        </w:tc>
        <w:tc>
          <w:tcPr>
            <w:tcW w:w="5456" w:type="dxa"/>
          </w:tcPr>
          <w:p w14:paraId="5296D71D" w14:textId="0E0D3F16" w:rsidR="00F813EE" w:rsidRPr="000B1CEF" w:rsidRDefault="00F813EE" w:rsidP="00F04339">
            <w:proofErr w:type="spellStart"/>
            <w:r>
              <w:t>Geo</w:t>
            </w:r>
            <w:proofErr w:type="spellEnd"/>
            <w:r w:rsidR="007D608D">
              <w:t>, BAG</w:t>
            </w:r>
          </w:p>
        </w:tc>
      </w:tr>
      <w:tr w:rsidR="00F813EE" w:rsidRPr="000B1CEF" w14:paraId="1B82D303" w14:textId="77777777" w:rsidTr="00F04339">
        <w:tc>
          <w:tcPr>
            <w:tcW w:w="2713" w:type="dxa"/>
          </w:tcPr>
          <w:p w14:paraId="1C324A93" w14:textId="77777777" w:rsidR="00F813EE" w:rsidRPr="000B1CEF" w:rsidRDefault="00F813EE" w:rsidP="00F04339">
            <w:r w:rsidRPr="00567076">
              <w:t>Ontvanger</w:t>
            </w:r>
          </w:p>
        </w:tc>
        <w:tc>
          <w:tcPr>
            <w:tcW w:w="5456" w:type="dxa"/>
          </w:tcPr>
          <w:p w14:paraId="5063B0CF" w14:textId="2D39D907" w:rsidR="00F813EE" w:rsidRPr="000B1CEF" w:rsidRDefault="00F813EE" w:rsidP="00F04339">
            <w:r>
              <w:t>BAG</w:t>
            </w:r>
            <w:r w:rsidR="007D608D">
              <w:t xml:space="preserve">, </w:t>
            </w:r>
            <w:proofErr w:type="spellStart"/>
            <w:r w:rsidR="007D608D">
              <w:t>Geo</w:t>
            </w:r>
            <w:proofErr w:type="spellEnd"/>
          </w:p>
        </w:tc>
      </w:tr>
      <w:tr w:rsidR="00F813EE" w:rsidRPr="000B1CEF" w14:paraId="5D85B18A" w14:textId="77777777" w:rsidTr="00F04339">
        <w:tc>
          <w:tcPr>
            <w:tcW w:w="2713" w:type="dxa"/>
          </w:tcPr>
          <w:p w14:paraId="04E5DD74" w14:textId="77777777" w:rsidR="00F813EE" w:rsidRPr="000B1CEF" w:rsidRDefault="00F813EE" w:rsidP="00F04339"/>
        </w:tc>
        <w:tc>
          <w:tcPr>
            <w:tcW w:w="5456" w:type="dxa"/>
          </w:tcPr>
          <w:p w14:paraId="016D69EF" w14:textId="77777777" w:rsidR="00F813EE" w:rsidRPr="000B1CEF" w:rsidRDefault="00F813EE" w:rsidP="00F04339"/>
        </w:tc>
      </w:tr>
      <w:tr w:rsidR="00F813EE" w:rsidRPr="000B1CEF" w14:paraId="2906F4A0" w14:textId="77777777" w:rsidTr="00F04339">
        <w:tc>
          <w:tcPr>
            <w:tcW w:w="2713" w:type="dxa"/>
          </w:tcPr>
          <w:p w14:paraId="6CF8F26B" w14:textId="77777777" w:rsidR="00F813EE" w:rsidRPr="000B1CEF" w:rsidRDefault="00F813EE" w:rsidP="00F04339">
            <w:r w:rsidRPr="00567076">
              <w:t>Stuurgegevens</w:t>
            </w:r>
          </w:p>
        </w:tc>
        <w:tc>
          <w:tcPr>
            <w:tcW w:w="5456" w:type="dxa"/>
          </w:tcPr>
          <w:p w14:paraId="2578DEC5" w14:textId="77777777" w:rsidR="00F813EE" w:rsidRPr="000B1CEF" w:rsidRDefault="00F813EE" w:rsidP="00F04339">
            <w:r w:rsidRPr="00567076">
              <w:rPr>
                <w:i/>
              </w:rPr>
              <w:t xml:space="preserve">standaard </w:t>
            </w:r>
            <w:proofErr w:type="spellStart"/>
            <w:r w:rsidRPr="00567076">
              <w:rPr>
                <w:i/>
              </w:rPr>
              <w:t>StUF</w:t>
            </w:r>
            <w:proofErr w:type="spellEnd"/>
            <w:r w:rsidRPr="00567076">
              <w:rPr>
                <w:i/>
              </w:rPr>
              <w:t>-stuurgegevens</w:t>
            </w:r>
          </w:p>
        </w:tc>
      </w:tr>
      <w:tr w:rsidR="00F813EE" w:rsidRPr="000B1CEF" w14:paraId="1077682A" w14:textId="77777777" w:rsidTr="00F04339">
        <w:tc>
          <w:tcPr>
            <w:tcW w:w="2713" w:type="dxa"/>
          </w:tcPr>
          <w:p w14:paraId="0AE3556D" w14:textId="77777777" w:rsidR="00F813EE" w:rsidRPr="000B1CEF" w:rsidRDefault="00F813EE" w:rsidP="00F04339">
            <w:r>
              <w:t>Parameters</w:t>
            </w:r>
          </w:p>
        </w:tc>
        <w:tc>
          <w:tcPr>
            <w:tcW w:w="5456" w:type="dxa"/>
          </w:tcPr>
          <w:p w14:paraId="5EC6ECCD" w14:textId="597889D0" w:rsidR="00F813EE" w:rsidRPr="000B1CEF" w:rsidRDefault="00F813EE" w:rsidP="00F813EE">
            <w:pPr>
              <w:pStyle w:val="Lijstalinea"/>
              <w:numPr>
                <w:ilvl w:val="0"/>
                <w:numId w:val="23"/>
              </w:numPr>
            </w:pPr>
            <w:r>
              <w:t>i</w:t>
            </w:r>
            <w:r w:rsidRPr="00567076">
              <w:t>d</w:t>
            </w:r>
            <w:r>
              <w:t>entificatie</w:t>
            </w:r>
            <w:r w:rsidRPr="00567076">
              <w:t xml:space="preserve"> [1-1]</w:t>
            </w:r>
          </w:p>
        </w:tc>
      </w:tr>
      <w:tr w:rsidR="00F813EE" w:rsidRPr="00A71A0A" w14:paraId="38C90C82" w14:textId="77777777" w:rsidTr="00F04339">
        <w:tc>
          <w:tcPr>
            <w:tcW w:w="2713" w:type="dxa"/>
          </w:tcPr>
          <w:p w14:paraId="4FE3D81E" w14:textId="77777777" w:rsidR="00F813EE" w:rsidRPr="00A71A0A" w:rsidRDefault="00F813EE" w:rsidP="00F04339">
            <w:r>
              <w:t>Inhoud</w:t>
            </w:r>
          </w:p>
        </w:tc>
        <w:tc>
          <w:tcPr>
            <w:tcW w:w="5456" w:type="dxa"/>
          </w:tcPr>
          <w:p w14:paraId="72E6CDF6" w14:textId="59746B49"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1B78591F" w14:textId="77777777" w:rsidR="00F813EE" w:rsidRDefault="00F813EE" w:rsidP="00522A8D">
            <w:pPr>
              <w:pStyle w:val="Lijstalinea"/>
              <w:numPr>
                <w:ilvl w:val="0"/>
                <w:numId w:val="24"/>
              </w:numPr>
              <w:rPr>
                <w:ins w:id="318" w:author="Arnoud de Boer" w:date="2015-11-02T09:01:00Z"/>
              </w:rPr>
            </w:pPr>
            <w:r>
              <w:t>ligplaats [1-1]</w:t>
            </w:r>
          </w:p>
          <w:p w14:paraId="05F6D018" w14:textId="77777777" w:rsidR="00522A8D" w:rsidRDefault="00522A8D" w:rsidP="00522A8D">
            <w:pPr>
              <w:pStyle w:val="Lijstalinea"/>
              <w:numPr>
                <w:ilvl w:val="0"/>
                <w:numId w:val="24"/>
              </w:numPr>
              <w:rPr>
                <w:ins w:id="319" w:author="Arnoud de Boer" w:date="2015-11-02T09:01:00Z"/>
              </w:rPr>
            </w:pPr>
            <w:proofErr w:type="spellStart"/>
            <w:ins w:id="320" w:author="Arnoud de Boer" w:date="2015-11-02T09:01:00Z">
              <w:r>
                <w:t>overigGebouwdObject</w:t>
              </w:r>
              <w:proofErr w:type="spellEnd"/>
              <w:r>
                <w:t xml:space="preserve"> [1-1]</w:t>
              </w:r>
            </w:ins>
          </w:p>
          <w:p w14:paraId="56654437" w14:textId="1CF2C6B6" w:rsidR="00522A8D" w:rsidRDefault="00522A8D" w:rsidP="00522A8D">
            <w:pPr>
              <w:pStyle w:val="Lijstalinea"/>
              <w:numPr>
                <w:ilvl w:val="0"/>
                <w:numId w:val="24"/>
              </w:numPr>
            </w:pPr>
            <w:proofErr w:type="spellStart"/>
            <w:ins w:id="321" w:author="Arnoud de Boer" w:date="2015-11-02T09:01:00Z">
              <w:r>
                <w:t>overigTerrein</w:t>
              </w:r>
              <w:proofErr w:type="spellEnd"/>
              <w:r>
                <w:t xml:space="preserve"> [1-1]</w:t>
              </w:r>
            </w:ins>
          </w:p>
          <w:p w14:paraId="72FFAC63" w14:textId="77777777" w:rsidR="00F813EE" w:rsidRDefault="00F813EE" w:rsidP="00522A8D">
            <w:pPr>
              <w:pStyle w:val="Lijstalinea"/>
              <w:numPr>
                <w:ilvl w:val="0"/>
                <w:numId w:val="24"/>
              </w:numPr>
            </w:pPr>
            <w:r>
              <w:t>pand [1-1]</w:t>
            </w:r>
          </w:p>
          <w:p w14:paraId="55853FA9" w14:textId="77777777" w:rsidR="00F813EE" w:rsidRDefault="00F813EE" w:rsidP="00522A8D">
            <w:pPr>
              <w:pStyle w:val="Lijstalinea"/>
              <w:numPr>
                <w:ilvl w:val="0"/>
                <w:numId w:val="24"/>
              </w:numPr>
            </w:pPr>
            <w:r>
              <w:t>standplaats [1-1]</w:t>
            </w:r>
          </w:p>
          <w:p w14:paraId="73E80D3C" w14:textId="77777777" w:rsidR="00F813EE" w:rsidRDefault="00F813EE" w:rsidP="00522A8D">
            <w:pPr>
              <w:pStyle w:val="Lijstalinea"/>
              <w:numPr>
                <w:ilvl w:val="0"/>
                <w:numId w:val="24"/>
              </w:numPr>
            </w:pPr>
            <w:r>
              <w:t>verblijfsobject [1-1]</w:t>
            </w:r>
          </w:p>
          <w:p w14:paraId="2850A4A5" w14:textId="77777777" w:rsidR="00F813EE" w:rsidRPr="00A71A0A" w:rsidRDefault="00F813EE" w:rsidP="00522A8D">
            <w:pPr>
              <w:pStyle w:val="Lijstalinea"/>
              <w:numPr>
                <w:ilvl w:val="0"/>
                <w:numId w:val="24"/>
              </w:numPr>
            </w:pPr>
            <w:r>
              <w:t>woonplaats [1-1]</w:t>
            </w:r>
          </w:p>
        </w:tc>
      </w:tr>
    </w:tbl>
    <w:p w14:paraId="44529394" w14:textId="77777777" w:rsidR="00F813EE" w:rsidRDefault="00F813EE" w:rsidP="00FF3644"/>
    <w:p w14:paraId="731FE69C" w14:textId="77777777" w:rsidR="007D608D" w:rsidRDefault="007D608D">
      <w:pPr>
        <w:spacing w:line="240" w:lineRule="auto"/>
        <w:jc w:val="left"/>
        <w:rPr>
          <w:b/>
        </w:rPr>
      </w:pPr>
      <w:r>
        <w:br w:type="page"/>
      </w:r>
    </w:p>
    <w:p w14:paraId="2CF687DE" w14:textId="4197AEF6" w:rsidR="00F813EE" w:rsidRDefault="00F813EE" w:rsidP="00F813EE">
      <w:pPr>
        <w:pStyle w:val="subparagraaftitel"/>
      </w:pPr>
      <w:bookmarkStart w:id="322" w:name="_Toc434222945"/>
      <w:r>
        <w:lastRenderedPageBreak/>
        <w:t>Afkeuringsbericht</w:t>
      </w:r>
      <w:bookmarkEnd w:id="322"/>
    </w:p>
    <w:p w14:paraId="08C719E8" w14:textId="77777777" w:rsidR="00F813EE" w:rsidRDefault="00F813EE" w:rsidP="00F813EE"/>
    <w:tbl>
      <w:tblPr>
        <w:tblStyle w:val="Tabelraster"/>
        <w:tblW w:w="8169" w:type="dxa"/>
        <w:tblInd w:w="596" w:type="dxa"/>
        <w:tblLook w:val="04A0" w:firstRow="1" w:lastRow="0" w:firstColumn="1" w:lastColumn="0" w:noHBand="0" w:noVBand="1"/>
      </w:tblPr>
      <w:tblGrid>
        <w:gridCol w:w="2713"/>
        <w:gridCol w:w="5456"/>
      </w:tblGrid>
      <w:tr w:rsidR="00F813EE" w:rsidRPr="000B1CEF" w14:paraId="7A8088DD" w14:textId="77777777" w:rsidTr="00F04339">
        <w:tc>
          <w:tcPr>
            <w:tcW w:w="2713" w:type="dxa"/>
          </w:tcPr>
          <w:p w14:paraId="59398CFB" w14:textId="77777777" w:rsidR="00F813EE" w:rsidRPr="000B1CEF" w:rsidRDefault="00F813EE" w:rsidP="00F04339">
            <w:r w:rsidRPr="000B1CEF">
              <w:t>Naam bericht</w:t>
            </w:r>
          </w:p>
        </w:tc>
        <w:tc>
          <w:tcPr>
            <w:tcW w:w="5456" w:type="dxa"/>
          </w:tcPr>
          <w:p w14:paraId="0FE25FC4" w14:textId="7C95CF6A" w:rsidR="00F813EE" w:rsidRPr="000B1CEF" w:rsidRDefault="00F813EE" w:rsidP="00F813EE">
            <w:r>
              <w:t>Afkeuringsbericht</w:t>
            </w:r>
          </w:p>
        </w:tc>
      </w:tr>
      <w:tr w:rsidR="00F813EE" w:rsidRPr="000B1CEF" w14:paraId="02136533" w14:textId="77777777" w:rsidTr="00F04339">
        <w:tc>
          <w:tcPr>
            <w:tcW w:w="2713" w:type="dxa"/>
          </w:tcPr>
          <w:p w14:paraId="300F7C00" w14:textId="77777777" w:rsidR="00F813EE" w:rsidRPr="000B1CEF" w:rsidRDefault="00F813EE" w:rsidP="00F04339">
            <w:r>
              <w:t>Afkorting bericht</w:t>
            </w:r>
          </w:p>
        </w:tc>
        <w:tc>
          <w:tcPr>
            <w:tcW w:w="5456" w:type="dxa"/>
          </w:tcPr>
          <w:p w14:paraId="5D14CD43" w14:textId="292169B5" w:rsidR="00F813EE" w:rsidRPr="000B1CEF" w:rsidRDefault="00F813EE" w:rsidP="00F813EE">
            <w:pPr>
              <w:rPr>
                <w:lang w:val="en-GB"/>
              </w:rPr>
            </w:pPr>
            <w:r>
              <w:rPr>
                <w:lang w:val="en-GB"/>
              </w:rPr>
              <w:t>foutDu01</w:t>
            </w:r>
          </w:p>
        </w:tc>
      </w:tr>
      <w:tr w:rsidR="00F813EE" w:rsidRPr="000B1CEF" w14:paraId="57299A32" w14:textId="77777777" w:rsidTr="00F04339">
        <w:tc>
          <w:tcPr>
            <w:tcW w:w="2713" w:type="dxa"/>
          </w:tcPr>
          <w:p w14:paraId="3D1E118C" w14:textId="77777777" w:rsidR="00F813EE" w:rsidRPr="000B1CEF" w:rsidRDefault="00F813EE" w:rsidP="00F04339">
            <w:r w:rsidRPr="00567076">
              <w:t>Herkomst</w:t>
            </w:r>
          </w:p>
        </w:tc>
        <w:tc>
          <w:tcPr>
            <w:tcW w:w="5456" w:type="dxa"/>
          </w:tcPr>
          <w:p w14:paraId="4593EE4B" w14:textId="77777777" w:rsidR="00F813EE" w:rsidRPr="000B1CEF" w:rsidRDefault="00F813EE" w:rsidP="00F04339">
            <w:proofErr w:type="spellStart"/>
            <w:r w:rsidRPr="00567076">
              <w:rPr>
                <w:lang w:val="en-GB"/>
              </w:rPr>
              <w:t>StUF</w:t>
            </w:r>
            <w:proofErr w:type="spellEnd"/>
            <w:r w:rsidRPr="00567076">
              <w:rPr>
                <w:lang w:val="en-GB"/>
              </w:rPr>
              <w:t>-Geo BAG</w:t>
            </w:r>
          </w:p>
        </w:tc>
      </w:tr>
      <w:tr w:rsidR="00F813EE" w:rsidRPr="000B1CEF" w14:paraId="12830084" w14:textId="77777777" w:rsidTr="00F04339">
        <w:tc>
          <w:tcPr>
            <w:tcW w:w="2713" w:type="dxa"/>
          </w:tcPr>
          <w:p w14:paraId="720D6007" w14:textId="77777777" w:rsidR="00F813EE" w:rsidRPr="000B1CEF" w:rsidRDefault="00F813EE" w:rsidP="00F04339">
            <w:r w:rsidRPr="00567076">
              <w:t>Berichtcode</w:t>
            </w:r>
          </w:p>
        </w:tc>
        <w:tc>
          <w:tcPr>
            <w:tcW w:w="5456" w:type="dxa"/>
          </w:tcPr>
          <w:p w14:paraId="0629F404" w14:textId="77777777" w:rsidR="00F813EE" w:rsidRPr="000B1CEF" w:rsidRDefault="00F813EE" w:rsidP="00F04339">
            <w:r w:rsidRPr="00567076">
              <w:t>D</w:t>
            </w:r>
            <w:r>
              <w:t>u</w:t>
            </w:r>
            <w:r w:rsidRPr="00567076">
              <w:t>01</w:t>
            </w:r>
          </w:p>
        </w:tc>
      </w:tr>
      <w:tr w:rsidR="00F813EE" w:rsidRPr="000B1CEF" w14:paraId="69210A6C" w14:textId="77777777" w:rsidTr="00F04339">
        <w:tc>
          <w:tcPr>
            <w:tcW w:w="2713" w:type="dxa"/>
          </w:tcPr>
          <w:p w14:paraId="46B7913C" w14:textId="77777777" w:rsidR="00F813EE" w:rsidRPr="000B1CEF" w:rsidRDefault="00F813EE" w:rsidP="00F04339">
            <w:r w:rsidRPr="00567076">
              <w:t>Omschrijving</w:t>
            </w:r>
          </w:p>
        </w:tc>
        <w:tc>
          <w:tcPr>
            <w:tcW w:w="5456" w:type="dxa"/>
          </w:tcPr>
          <w:p w14:paraId="59F7B248" w14:textId="77777777" w:rsidR="00F60DDE" w:rsidRDefault="00F813EE" w:rsidP="00F60DDE">
            <w:r>
              <w:t xml:space="preserve">Een afkeuringsbericht is een functioneel asynchroon responsbericht, welke de niet-succesvolle verwerking van (een deel van de inhoud van) een </w:t>
            </w:r>
            <w:proofErr w:type="spellStart"/>
            <w:r>
              <w:t>geometrieVerzoek</w:t>
            </w:r>
            <w:proofErr w:type="spellEnd"/>
            <w:r>
              <w:t xml:space="preserve"> of </w:t>
            </w:r>
            <w:proofErr w:type="spellStart"/>
            <w:r>
              <w:t>geometrieLevering</w:t>
            </w:r>
            <w:proofErr w:type="spellEnd"/>
            <w:r>
              <w:t xml:space="preserve"> </w:t>
            </w:r>
            <w:proofErr w:type="spellStart"/>
            <w:r>
              <w:t>terugmeldt</w:t>
            </w:r>
            <w:proofErr w:type="spellEnd"/>
            <w:r>
              <w:t xml:space="preserve">. </w:t>
            </w:r>
          </w:p>
          <w:p w14:paraId="7D4C13DB" w14:textId="690CA6EA" w:rsidR="00F60DDE" w:rsidRDefault="00F60DDE" w:rsidP="00F60DDE">
            <w:r>
              <w:t xml:space="preserve">De afgekeurde objecten worden aan de hand van de identificaties </w:t>
            </w:r>
            <w:ins w:id="323" w:author="Arnoud de Boer" w:date="2015-11-02T09:02:00Z">
              <w:r w:rsidR="00522A8D">
                <w:t xml:space="preserve">en typering </w:t>
              </w:r>
            </w:ins>
            <w:r>
              <w:t xml:space="preserve">van deze objecten teruggegeven; de goedgekeurde objecten worden in een separaat goedkeuringsbericht opgenomen. </w:t>
            </w:r>
          </w:p>
          <w:p w14:paraId="44F16A58" w14:textId="77777777" w:rsidR="007D608D" w:rsidRDefault="00F60DDE" w:rsidP="00F60DDE">
            <w:r>
              <w:t xml:space="preserve">Per soort reden van afkeuring (fout) wordt een afkeuringsbericht met één of meer identificatie van objecten verstuurd. </w:t>
            </w:r>
          </w:p>
          <w:p w14:paraId="34C52D61" w14:textId="7C897D45" w:rsidR="00F60DDE" w:rsidRDefault="00F813EE" w:rsidP="00F60DDE">
            <w:r>
              <w:t>In het afkeuringsbericht worden de code, omschrijving, plek en details van de fout opgenomen.</w:t>
            </w:r>
            <w:r w:rsidR="007E48A5">
              <w:t xml:space="preserve"> </w:t>
            </w:r>
          </w:p>
          <w:p w14:paraId="0B4B7701" w14:textId="0B6AA00F" w:rsidR="00F813EE" w:rsidRPr="000B1CEF" w:rsidRDefault="007E48A5" w:rsidP="00F60DDE">
            <w:r>
              <w:t xml:space="preserve">In de parameters van een afkeuringsbericht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32E00F9E" w14:textId="77777777" w:rsidTr="00F04339">
        <w:tc>
          <w:tcPr>
            <w:tcW w:w="2713" w:type="dxa"/>
          </w:tcPr>
          <w:p w14:paraId="3399BFC1" w14:textId="77777777" w:rsidR="00F813EE" w:rsidRPr="000B1CEF" w:rsidRDefault="00F813EE" w:rsidP="00F04339">
            <w:r w:rsidRPr="00567076">
              <w:t>Zender</w:t>
            </w:r>
          </w:p>
        </w:tc>
        <w:tc>
          <w:tcPr>
            <w:tcW w:w="5456" w:type="dxa"/>
          </w:tcPr>
          <w:p w14:paraId="2C5E25E2" w14:textId="529D1280" w:rsidR="00F813EE" w:rsidRPr="000B1CEF" w:rsidRDefault="00F813EE" w:rsidP="00F04339">
            <w:proofErr w:type="spellStart"/>
            <w:r>
              <w:t>Geo</w:t>
            </w:r>
            <w:proofErr w:type="spellEnd"/>
            <w:r w:rsidR="007D608D">
              <w:t>, BAG</w:t>
            </w:r>
          </w:p>
        </w:tc>
      </w:tr>
      <w:tr w:rsidR="00F813EE" w:rsidRPr="000B1CEF" w14:paraId="246B6BC6" w14:textId="77777777" w:rsidTr="00F04339">
        <w:tc>
          <w:tcPr>
            <w:tcW w:w="2713" w:type="dxa"/>
          </w:tcPr>
          <w:p w14:paraId="58C3E2EF" w14:textId="77777777" w:rsidR="00F813EE" w:rsidRPr="000B1CEF" w:rsidRDefault="00F813EE" w:rsidP="00F04339">
            <w:r w:rsidRPr="00567076">
              <w:t>Ontvanger</w:t>
            </w:r>
          </w:p>
        </w:tc>
        <w:tc>
          <w:tcPr>
            <w:tcW w:w="5456" w:type="dxa"/>
          </w:tcPr>
          <w:p w14:paraId="6DE5D00D" w14:textId="6EDBACF0" w:rsidR="00F813EE" w:rsidRPr="000B1CEF" w:rsidRDefault="00F813EE" w:rsidP="00F04339">
            <w:r>
              <w:t>BAG</w:t>
            </w:r>
            <w:r w:rsidR="007D608D">
              <w:t xml:space="preserve">, </w:t>
            </w:r>
            <w:proofErr w:type="spellStart"/>
            <w:r w:rsidR="007D608D">
              <w:t>Geo</w:t>
            </w:r>
            <w:proofErr w:type="spellEnd"/>
          </w:p>
        </w:tc>
      </w:tr>
      <w:tr w:rsidR="00F813EE" w:rsidRPr="000B1CEF" w14:paraId="7156F75A" w14:textId="77777777" w:rsidTr="00F04339">
        <w:tc>
          <w:tcPr>
            <w:tcW w:w="2713" w:type="dxa"/>
          </w:tcPr>
          <w:p w14:paraId="481257E2" w14:textId="77777777" w:rsidR="00F813EE" w:rsidRPr="000B1CEF" w:rsidRDefault="00F813EE" w:rsidP="00F04339"/>
        </w:tc>
        <w:tc>
          <w:tcPr>
            <w:tcW w:w="5456" w:type="dxa"/>
          </w:tcPr>
          <w:p w14:paraId="02C2417D" w14:textId="77777777" w:rsidR="00F813EE" w:rsidRPr="000B1CEF" w:rsidRDefault="00F813EE" w:rsidP="00F04339"/>
        </w:tc>
      </w:tr>
      <w:tr w:rsidR="00F813EE" w:rsidRPr="000B1CEF" w14:paraId="7A0A4FA4" w14:textId="77777777" w:rsidTr="00F04339">
        <w:tc>
          <w:tcPr>
            <w:tcW w:w="2713" w:type="dxa"/>
          </w:tcPr>
          <w:p w14:paraId="305C3893" w14:textId="77777777" w:rsidR="00F813EE" w:rsidRPr="000B1CEF" w:rsidRDefault="00F813EE" w:rsidP="00F04339">
            <w:r w:rsidRPr="00567076">
              <w:t>Stuurgegevens</w:t>
            </w:r>
          </w:p>
        </w:tc>
        <w:tc>
          <w:tcPr>
            <w:tcW w:w="5456" w:type="dxa"/>
          </w:tcPr>
          <w:p w14:paraId="5CF33A24" w14:textId="77777777" w:rsidR="00F813EE" w:rsidRPr="000B1CEF" w:rsidRDefault="00F813EE" w:rsidP="00F04339">
            <w:r w:rsidRPr="00567076">
              <w:rPr>
                <w:i/>
              </w:rPr>
              <w:t xml:space="preserve">standaard </w:t>
            </w:r>
            <w:proofErr w:type="spellStart"/>
            <w:r w:rsidRPr="00567076">
              <w:rPr>
                <w:i/>
              </w:rPr>
              <w:t>StUF</w:t>
            </w:r>
            <w:proofErr w:type="spellEnd"/>
            <w:r w:rsidRPr="00567076">
              <w:rPr>
                <w:i/>
              </w:rPr>
              <w:t>-stuurgegevens</w:t>
            </w:r>
          </w:p>
        </w:tc>
      </w:tr>
      <w:tr w:rsidR="00F813EE" w:rsidRPr="000B1CEF" w14:paraId="453AF4B0" w14:textId="77777777" w:rsidTr="00F04339">
        <w:tc>
          <w:tcPr>
            <w:tcW w:w="2713" w:type="dxa"/>
          </w:tcPr>
          <w:p w14:paraId="789E3B3D" w14:textId="77777777" w:rsidR="00F813EE" w:rsidRPr="000B1CEF" w:rsidRDefault="00F813EE" w:rsidP="00F04339">
            <w:r>
              <w:t>Parameters</w:t>
            </w:r>
          </w:p>
        </w:tc>
        <w:tc>
          <w:tcPr>
            <w:tcW w:w="5456" w:type="dxa"/>
          </w:tcPr>
          <w:p w14:paraId="29979A8A" w14:textId="77777777" w:rsidR="00F813EE" w:rsidRDefault="00F813EE" w:rsidP="00F04339">
            <w:pPr>
              <w:pStyle w:val="Lijstalinea"/>
              <w:numPr>
                <w:ilvl w:val="0"/>
                <w:numId w:val="23"/>
              </w:numPr>
            </w:pPr>
            <w:r>
              <w:t>i</w:t>
            </w:r>
            <w:r w:rsidRPr="00567076">
              <w:t>d</w:t>
            </w:r>
            <w:r>
              <w:t>entificatie</w:t>
            </w:r>
            <w:r w:rsidRPr="00567076">
              <w:t xml:space="preserve"> [1-1]</w:t>
            </w:r>
          </w:p>
          <w:p w14:paraId="4B7540E1" w14:textId="14F34D23" w:rsidR="00F813EE" w:rsidRDefault="00F813EE" w:rsidP="00F04339">
            <w:pPr>
              <w:pStyle w:val="Lijstalinea"/>
              <w:numPr>
                <w:ilvl w:val="0"/>
                <w:numId w:val="23"/>
              </w:numPr>
            </w:pPr>
            <w:r>
              <w:t>foutcode</w:t>
            </w:r>
            <w:r w:rsidR="00971391">
              <w:t xml:space="preserve"> [</w:t>
            </w:r>
            <w:r w:rsidR="00F03A0F">
              <w:t>1-1</w:t>
            </w:r>
            <w:r w:rsidR="00971391">
              <w:t>]</w:t>
            </w:r>
          </w:p>
          <w:p w14:paraId="6C46C549" w14:textId="54E2F23C" w:rsidR="00F813EE" w:rsidRDefault="00F813EE" w:rsidP="00F04339">
            <w:pPr>
              <w:pStyle w:val="Lijstalinea"/>
              <w:numPr>
                <w:ilvl w:val="0"/>
                <w:numId w:val="23"/>
              </w:numPr>
            </w:pPr>
            <w:r>
              <w:t>foutomschrijving</w:t>
            </w:r>
            <w:r w:rsidR="00971391">
              <w:t xml:space="preserve"> [</w:t>
            </w:r>
            <w:r w:rsidR="00F03A0F">
              <w:t>0-1</w:t>
            </w:r>
            <w:r w:rsidR="00971391">
              <w:t>]</w:t>
            </w:r>
          </w:p>
          <w:p w14:paraId="3E798829" w14:textId="2173BC51" w:rsidR="00F813EE" w:rsidRDefault="00F813EE" w:rsidP="00F04339">
            <w:pPr>
              <w:pStyle w:val="Lijstalinea"/>
              <w:numPr>
                <w:ilvl w:val="0"/>
                <w:numId w:val="23"/>
              </w:numPr>
            </w:pPr>
            <w:r>
              <w:t>plek</w:t>
            </w:r>
            <w:r w:rsidR="00971391">
              <w:t xml:space="preserve"> [</w:t>
            </w:r>
            <w:r w:rsidR="00F03A0F">
              <w:t>1-1</w:t>
            </w:r>
            <w:r w:rsidR="00971391">
              <w:t>]</w:t>
            </w:r>
          </w:p>
          <w:p w14:paraId="69538C51" w14:textId="1F56A616" w:rsidR="00F813EE" w:rsidRPr="000B1CEF" w:rsidRDefault="00F813EE" w:rsidP="00365C01">
            <w:pPr>
              <w:pStyle w:val="Lijstalinea"/>
              <w:numPr>
                <w:ilvl w:val="0"/>
                <w:numId w:val="23"/>
              </w:numPr>
            </w:pPr>
            <w:r>
              <w:t>details</w:t>
            </w:r>
            <w:r w:rsidR="00971391">
              <w:t xml:space="preserve"> [</w:t>
            </w:r>
            <w:r w:rsidR="00365C01">
              <w:t>0</w:t>
            </w:r>
            <w:r w:rsidR="00F03A0F">
              <w:t>-1</w:t>
            </w:r>
            <w:r w:rsidR="00971391">
              <w:t>]</w:t>
            </w:r>
          </w:p>
        </w:tc>
      </w:tr>
      <w:tr w:rsidR="00F813EE" w:rsidRPr="00A71A0A" w14:paraId="19FC025F" w14:textId="77777777" w:rsidTr="00F04339">
        <w:tc>
          <w:tcPr>
            <w:tcW w:w="2713" w:type="dxa"/>
          </w:tcPr>
          <w:p w14:paraId="01C9E80C" w14:textId="5769520D" w:rsidR="00F813EE" w:rsidRPr="00A71A0A" w:rsidRDefault="00F813EE" w:rsidP="00F04339">
            <w:r>
              <w:t>Inhoud</w:t>
            </w:r>
          </w:p>
        </w:tc>
        <w:tc>
          <w:tcPr>
            <w:tcW w:w="5456" w:type="dxa"/>
          </w:tcPr>
          <w:p w14:paraId="39D7BB3F" w14:textId="7FABF9E2"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24374425" w14:textId="77777777" w:rsidR="00F813EE" w:rsidRDefault="00F813EE" w:rsidP="00522A8D">
            <w:pPr>
              <w:pStyle w:val="Lijstalinea"/>
              <w:numPr>
                <w:ilvl w:val="0"/>
                <w:numId w:val="24"/>
              </w:numPr>
            </w:pPr>
            <w:r>
              <w:t>ligplaats [1-1]</w:t>
            </w:r>
          </w:p>
          <w:p w14:paraId="28BE0138" w14:textId="77777777" w:rsidR="00522A8D" w:rsidRDefault="00522A8D" w:rsidP="00522A8D">
            <w:pPr>
              <w:pStyle w:val="Lijstalinea"/>
              <w:numPr>
                <w:ilvl w:val="0"/>
                <w:numId w:val="24"/>
              </w:numPr>
              <w:rPr>
                <w:ins w:id="324" w:author="Arnoud de Boer" w:date="2015-11-02T09:01:00Z"/>
              </w:rPr>
            </w:pPr>
            <w:proofErr w:type="spellStart"/>
            <w:ins w:id="325" w:author="Arnoud de Boer" w:date="2015-11-02T09:01:00Z">
              <w:r>
                <w:t>overigGebouwdObject</w:t>
              </w:r>
              <w:proofErr w:type="spellEnd"/>
              <w:r>
                <w:t xml:space="preserve"> [1-1]</w:t>
              </w:r>
            </w:ins>
          </w:p>
          <w:p w14:paraId="1C4197AA" w14:textId="77777777" w:rsidR="00522A8D" w:rsidRDefault="00522A8D" w:rsidP="00522A8D">
            <w:pPr>
              <w:pStyle w:val="Lijstalinea"/>
              <w:numPr>
                <w:ilvl w:val="0"/>
                <w:numId w:val="24"/>
              </w:numPr>
              <w:rPr>
                <w:ins w:id="326" w:author="Arnoud de Boer" w:date="2015-11-02T09:01:00Z"/>
              </w:rPr>
            </w:pPr>
            <w:proofErr w:type="spellStart"/>
            <w:ins w:id="327" w:author="Arnoud de Boer" w:date="2015-11-02T09:01:00Z">
              <w:r>
                <w:t>overigTerrein</w:t>
              </w:r>
              <w:proofErr w:type="spellEnd"/>
              <w:r>
                <w:t xml:space="preserve"> [1-1]</w:t>
              </w:r>
            </w:ins>
          </w:p>
          <w:p w14:paraId="773E0B44" w14:textId="77777777" w:rsidR="00F813EE" w:rsidRDefault="00F813EE" w:rsidP="00522A8D">
            <w:pPr>
              <w:pStyle w:val="Lijstalinea"/>
              <w:numPr>
                <w:ilvl w:val="0"/>
                <w:numId w:val="24"/>
              </w:numPr>
            </w:pPr>
            <w:r>
              <w:t>pand [1-1]</w:t>
            </w:r>
          </w:p>
          <w:p w14:paraId="22432904" w14:textId="77777777" w:rsidR="00F813EE" w:rsidRDefault="00F813EE" w:rsidP="00522A8D">
            <w:pPr>
              <w:pStyle w:val="Lijstalinea"/>
              <w:numPr>
                <w:ilvl w:val="0"/>
                <w:numId w:val="24"/>
              </w:numPr>
            </w:pPr>
            <w:r>
              <w:t>standplaats [1-1]</w:t>
            </w:r>
          </w:p>
          <w:p w14:paraId="058934EE" w14:textId="77777777" w:rsidR="00F813EE" w:rsidRDefault="00F813EE" w:rsidP="00522A8D">
            <w:pPr>
              <w:pStyle w:val="Lijstalinea"/>
              <w:numPr>
                <w:ilvl w:val="0"/>
                <w:numId w:val="24"/>
              </w:numPr>
            </w:pPr>
            <w:r>
              <w:t>verblijfsobject [1-1]</w:t>
            </w:r>
          </w:p>
          <w:p w14:paraId="7BC043F5" w14:textId="77777777" w:rsidR="00F813EE" w:rsidRPr="00A71A0A" w:rsidRDefault="00F813EE" w:rsidP="00522A8D">
            <w:pPr>
              <w:pStyle w:val="Lijstalinea"/>
              <w:numPr>
                <w:ilvl w:val="0"/>
                <w:numId w:val="24"/>
              </w:numPr>
            </w:pPr>
            <w:r>
              <w:t>woonplaats [1-1]</w:t>
            </w:r>
          </w:p>
        </w:tc>
      </w:tr>
    </w:tbl>
    <w:p w14:paraId="670E5747" w14:textId="77777777" w:rsidR="00F813EE" w:rsidRDefault="00F813EE" w:rsidP="00FF3644"/>
    <w:p w14:paraId="531AA182" w14:textId="77777777" w:rsidR="00AD1014" w:rsidRDefault="00AD1014">
      <w:pPr>
        <w:spacing w:line="240" w:lineRule="auto"/>
        <w:jc w:val="left"/>
      </w:pPr>
      <w:r>
        <w:br w:type="page"/>
      </w:r>
    </w:p>
    <w:p w14:paraId="05BA98C9" w14:textId="09C12E51" w:rsidR="00F813EE" w:rsidRDefault="00F813EE" w:rsidP="00F813EE">
      <w:r>
        <w:lastRenderedPageBreak/>
        <w:t xml:space="preserve">Naast de standaard </w:t>
      </w:r>
      <w:proofErr w:type="spellStart"/>
      <w:r>
        <w:t>StUF</w:t>
      </w:r>
      <w:proofErr w:type="spellEnd"/>
      <w:r>
        <w:t>-foutcodes worden voor dit sectormodel de volgende foutcodes onderkend:</w:t>
      </w:r>
    </w:p>
    <w:p w14:paraId="628401F4" w14:textId="77777777" w:rsidR="00F813EE" w:rsidRDefault="00F813EE" w:rsidP="00F813EE"/>
    <w:tbl>
      <w:tblPr>
        <w:tblStyle w:val="Tabelraster"/>
        <w:tblW w:w="88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35"/>
        <w:gridCol w:w="2181"/>
        <w:gridCol w:w="1535"/>
        <w:gridCol w:w="2427"/>
      </w:tblGrid>
      <w:tr w:rsidR="00FE0A75" w14:paraId="421F7453" w14:textId="77777777" w:rsidTr="00365C01">
        <w:tc>
          <w:tcPr>
            <w:tcW w:w="2735" w:type="dxa"/>
          </w:tcPr>
          <w:p w14:paraId="7D4BCA8C" w14:textId="77777777" w:rsidR="00F813EE" w:rsidRPr="00FF3644" w:rsidRDefault="00F813EE" w:rsidP="00F04339">
            <w:pPr>
              <w:rPr>
                <w:b/>
              </w:rPr>
            </w:pPr>
            <w:r w:rsidRPr="00FF3644">
              <w:rPr>
                <w:b/>
              </w:rPr>
              <w:t>Foutsituatie (&lt;</w:t>
            </w:r>
            <w:proofErr w:type="spellStart"/>
            <w:r w:rsidRPr="00FF3644">
              <w:rPr>
                <w:b/>
              </w:rPr>
              <w:t>StUF:omschrijving</w:t>
            </w:r>
            <w:proofErr w:type="spellEnd"/>
            <w:r w:rsidRPr="00FF3644">
              <w:rPr>
                <w:b/>
              </w:rPr>
              <w:t>&gt;)</w:t>
            </w:r>
          </w:p>
        </w:tc>
        <w:tc>
          <w:tcPr>
            <w:tcW w:w="2181" w:type="dxa"/>
          </w:tcPr>
          <w:p w14:paraId="5FA6660D" w14:textId="77777777" w:rsidR="00F813EE" w:rsidRPr="00FF3644" w:rsidRDefault="00F813EE" w:rsidP="00F04339">
            <w:pPr>
              <w:rPr>
                <w:b/>
              </w:rPr>
            </w:pPr>
            <w:r w:rsidRPr="00FF3644">
              <w:rPr>
                <w:b/>
              </w:rPr>
              <w:t>Foutcode</w:t>
            </w:r>
          </w:p>
          <w:p w14:paraId="0DA5F10B" w14:textId="77777777" w:rsidR="00F813EE" w:rsidRPr="00FF3644" w:rsidRDefault="00F813EE" w:rsidP="00F04339">
            <w:pPr>
              <w:rPr>
                <w:b/>
              </w:rPr>
            </w:pPr>
            <w:r w:rsidRPr="00FF3644">
              <w:rPr>
                <w:b/>
              </w:rPr>
              <w:t>(&lt;</w:t>
            </w:r>
            <w:proofErr w:type="spellStart"/>
            <w:r w:rsidRPr="00FF3644">
              <w:rPr>
                <w:b/>
              </w:rPr>
              <w:t>StUF:code</w:t>
            </w:r>
            <w:proofErr w:type="spellEnd"/>
            <w:r w:rsidRPr="00FF3644">
              <w:rPr>
                <w:b/>
              </w:rPr>
              <w:t>&gt;)</w:t>
            </w:r>
          </w:p>
        </w:tc>
        <w:tc>
          <w:tcPr>
            <w:tcW w:w="1535" w:type="dxa"/>
          </w:tcPr>
          <w:p w14:paraId="321CF130" w14:textId="77777777" w:rsidR="00F813EE" w:rsidRPr="00FF3644" w:rsidRDefault="00F813EE" w:rsidP="00F04339">
            <w:pPr>
              <w:rPr>
                <w:b/>
              </w:rPr>
            </w:pPr>
            <w:r w:rsidRPr="00FF3644">
              <w:rPr>
                <w:b/>
              </w:rPr>
              <w:t>Plek</w:t>
            </w:r>
          </w:p>
          <w:p w14:paraId="1B5D8F23" w14:textId="77777777" w:rsidR="00F813EE" w:rsidRPr="00FF3644" w:rsidRDefault="00F813EE" w:rsidP="00F04339">
            <w:pPr>
              <w:rPr>
                <w:b/>
              </w:rPr>
            </w:pPr>
            <w:r w:rsidRPr="00FF3644">
              <w:rPr>
                <w:b/>
              </w:rPr>
              <w:t>(&lt;</w:t>
            </w:r>
            <w:proofErr w:type="spellStart"/>
            <w:r w:rsidRPr="00FF3644">
              <w:rPr>
                <w:b/>
              </w:rPr>
              <w:t>StUF:plek</w:t>
            </w:r>
            <w:proofErr w:type="spellEnd"/>
            <w:r w:rsidRPr="00FF3644">
              <w:rPr>
                <w:b/>
              </w:rPr>
              <w:t>&gt;)</w:t>
            </w:r>
          </w:p>
        </w:tc>
        <w:tc>
          <w:tcPr>
            <w:tcW w:w="2427" w:type="dxa"/>
          </w:tcPr>
          <w:p w14:paraId="6F48FD3D" w14:textId="05B61217" w:rsidR="00F813EE" w:rsidRPr="00FF3644" w:rsidRDefault="00F813EE" w:rsidP="00F04339">
            <w:pPr>
              <w:rPr>
                <w:b/>
              </w:rPr>
            </w:pPr>
            <w:r w:rsidRPr="00FF3644">
              <w:rPr>
                <w:b/>
              </w:rPr>
              <w:t>Details</w:t>
            </w:r>
            <w:r w:rsidR="00F03A0F">
              <w:rPr>
                <w:rStyle w:val="Voetnootmarkering"/>
                <w:b/>
              </w:rPr>
              <w:footnoteReference w:id="37"/>
            </w:r>
          </w:p>
          <w:p w14:paraId="5E2810F5" w14:textId="77777777" w:rsidR="00F813EE" w:rsidRPr="00FF3644" w:rsidRDefault="00F813EE" w:rsidP="00F04339">
            <w:pPr>
              <w:rPr>
                <w:b/>
              </w:rPr>
            </w:pPr>
            <w:r w:rsidRPr="00FF3644">
              <w:rPr>
                <w:b/>
              </w:rPr>
              <w:t>(&lt;</w:t>
            </w:r>
            <w:proofErr w:type="spellStart"/>
            <w:r w:rsidRPr="00FF3644">
              <w:rPr>
                <w:b/>
              </w:rPr>
              <w:t>StUF:details</w:t>
            </w:r>
            <w:proofErr w:type="spellEnd"/>
            <w:r w:rsidRPr="00FF3644">
              <w:rPr>
                <w:b/>
              </w:rPr>
              <w:t>&gt;)</w:t>
            </w:r>
          </w:p>
        </w:tc>
      </w:tr>
      <w:tr w:rsidR="00FE0A75" w14:paraId="123A9FE9" w14:textId="77777777" w:rsidTr="007D608D">
        <w:tc>
          <w:tcPr>
            <w:tcW w:w="2735" w:type="dxa"/>
          </w:tcPr>
          <w:p w14:paraId="4BBE6E84" w14:textId="77777777" w:rsidR="00F813EE" w:rsidRDefault="00F813EE" w:rsidP="00F04339">
            <w:pPr>
              <w:spacing w:after="160" w:line="256" w:lineRule="auto"/>
              <w:jc w:val="left"/>
            </w:pPr>
            <w:proofErr w:type="spellStart"/>
            <w:r>
              <w:t>geometrieLevering</w:t>
            </w:r>
            <w:proofErr w:type="spellEnd"/>
            <w:r>
              <w:t xml:space="preserve"> is afgekeurd</w:t>
            </w:r>
          </w:p>
          <w:p w14:paraId="63A29A0A" w14:textId="77777777" w:rsidR="00F813EE" w:rsidRDefault="00F813EE" w:rsidP="00F04339"/>
        </w:tc>
        <w:tc>
          <w:tcPr>
            <w:tcW w:w="2181" w:type="dxa"/>
          </w:tcPr>
          <w:p w14:paraId="6FFC5489" w14:textId="08152029" w:rsidR="00F813EE" w:rsidRDefault="00F813EE" w:rsidP="00F03A0F">
            <w:r>
              <w:t>G</w:t>
            </w:r>
            <w:r w:rsidR="00FE0A75">
              <w:t>B01</w:t>
            </w:r>
            <w:r w:rsidR="00F03A0F">
              <w:t>0</w:t>
            </w:r>
          </w:p>
        </w:tc>
        <w:tc>
          <w:tcPr>
            <w:tcW w:w="1535" w:type="dxa"/>
          </w:tcPr>
          <w:p w14:paraId="3E4402FB" w14:textId="77777777" w:rsidR="00F813EE" w:rsidRDefault="00F813EE" w:rsidP="00F04339">
            <w:r>
              <w:t>Client</w:t>
            </w:r>
          </w:p>
        </w:tc>
        <w:tc>
          <w:tcPr>
            <w:tcW w:w="2427" w:type="dxa"/>
          </w:tcPr>
          <w:p w14:paraId="2397D106" w14:textId="00AB1256" w:rsidR="00F813EE" w:rsidRDefault="007D608D" w:rsidP="007D608D">
            <w:pPr>
              <w:jc w:val="left"/>
            </w:pPr>
            <w:r>
              <w:t>«vrij tekst»</w:t>
            </w:r>
          </w:p>
        </w:tc>
      </w:tr>
      <w:tr w:rsidR="007D608D" w14:paraId="68E262F9" w14:textId="77777777" w:rsidTr="007D608D">
        <w:tc>
          <w:tcPr>
            <w:tcW w:w="2735" w:type="dxa"/>
          </w:tcPr>
          <w:p w14:paraId="5F5FFEDC" w14:textId="7D2C7324" w:rsidR="007D608D" w:rsidRDefault="007D608D" w:rsidP="00FE0A75">
            <w:pPr>
              <w:spacing w:after="160" w:line="256" w:lineRule="auto"/>
              <w:jc w:val="left"/>
            </w:pPr>
            <w:proofErr w:type="spellStart"/>
            <w:r>
              <w:t>geometrieLevering</w:t>
            </w:r>
            <w:proofErr w:type="spellEnd"/>
            <w:r>
              <w:t xml:space="preserve"> is afgekeurd; </w:t>
            </w:r>
            <w:r w:rsidRPr="00FE0A75">
              <w:t>BAG-identificatie bestaat niet</w:t>
            </w:r>
          </w:p>
          <w:p w14:paraId="51570258" w14:textId="77777777" w:rsidR="007D608D" w:rsidRDefault="007D608D" w:rsidP="00365C01">
            <w:pPr>
              <w:spacing w:after="160" w:line="256" w:lineRule="auto"/>
              <w:jc w:val="left"/>
            </w:pPr>
          </w:p>
        </w:tc>
        <w:tc>
          <w:tcPr>
            <w:tcW w:w="2181" w:type="dxa"/>
          </w:tcPr>
          <w:p w14:paraId="1201BC8B" w14:textId="371F60FD" w:rsidR="007D608D" w:rsidRDefault="007D608D" w:rsidP="00F03A0F">
            <w:r>
              <w:t>GB011</w:t>
            </w:r>
          </w:p>
        </w:tc>
        <w:tc>
          <w:tcPr>
            <w:tcW w:w="1535" w:type="dxa"/>
          </w:tcPr>
          <w:p w14:paraId="67AADA6A" w14:textId="76C018D8" w:rsidR="007D608D" w:rsidRDefault="007D608D" w:rsidP="00F04339">
            <w:r>
              <w:t>Client</w:t>
            </w:r>
          </w:p>
        </w:tc>
        <w:tc>
          <w:tcPr>
            <w:tcW w:w="2427" w:type="dxa"/>
          </w:tcPr>
          <w:p w14:paraId="2089FE02" w14:textId="334CB654" w:rsidR="007D608D" w:rsidRDefault="007D608D" w:rsidP="007D608D">
            <w:pPr>
              <w:jc w:val="left"/>
            </w:pPr>
            <w:r w:rsidRPr="00511DE4">
              <w:t>«vrij tekst»</w:t>
            </w:r>
          </w:p>
        </w:tc>
      </w:tr>
      <w:tr w:rsidR="007D608D" w14:paraId="4DD0D307" w14:textId="77777777" w:rsidTr="007D608D">
        <w:tc>
          <w:tcPr>
            <w:tcW w:w="2735" w:type="dxa"/>
          </w:tcPr>
          <w:p w14:paraId="27217F38" w14:textId="1247BC1E" w:rsidR="007D608D" w:rsidRDefault="007D608D" w:rsidP="00F04339">
            <w:pPr>
              <w:spacing w:after="160" w:line="256" w:lineRule="auto"/>
              <w:jc w:val="left"/>
            </w:pPr>
            <w:proofErr w:type="spellStart"/>
            <w:r>
              <w:t>geometrieLevering</w:t>
            </w:r>
            <w:proofErr w:type="spellEnd"/>
            <w:r>
              <w:t xml:space="preserve"> is afgekeurd; </w:t>
            </w:r>
            <w:proofErr w:type="spellStart"/>
            <w:r w:rsidRPr="00FE0A75">
              <w:t>SleutelOntvanger</w:t>
            </w:r>
            <w:proofErr w:type="spellEnd"/>
            <w:r w:rsidRPr="00FE0A75">
              <w:t xml:space="preserve"> niet bekend</w:t>
            </w:r>
          </w:p>
        </w:tc>
        <w:tc>
          <w:tcPr>
            <w:tcW w:w="2181" w:type="dxa"/>
          </w:tcPr>
          <w:p w14:paraId="4B1A5EC9" w14:textId="3C1DD6A8" w:rsidR="007D608D" w:rsidRDefault="007D608D" w:rsidP="00FE0A75">
            <w:r>
              <w:t>GB012</w:t>
            </w:r>
          </w:p>
        </w:tc>
        <w:tc>
          <w:tcPr>
            <w:tcW w:w="1535" w:type="dxa"/>
          </w:tcPr>
          <w:p w14:paraId="4DB31DE2" w14:textId="4285FF85" w:rsidR="007D608D" w:rsidRDefault="007D608D" w:rsidP="00F04339">
            <w:r>
              <w:t>Client</w:t>
            </w:r>
          </w:p>
        </w:tc>
        <w:tc>
          <w:tcPr>
            <w:tcW w:w="2427" w:type="dxa"/>
          </w:tcPr>
          <w:p w14:paraId="6B8E5146" w14:textId="20FB87B0" w:rsidR="007D608D" w:rsidRDefault="007D608D" w:rsidP="007D608D">
            <w:pPr>
              <w:jc w:val="left"/>
            </w:pPr>
            <w:r w:rsidRPr="00511DE4">
              <w:t>«vrij tekst»</w:t>
            </w:r>
          </w:p>
        </w:tc>
      </w:tr>
      <w:tr w:rsidR="007D608D" w14:paraId="39727C06" w14:textId="77777777" w:rsidTr="007D608D">
        <w:tc>
          <w:tcPr>
            <w:tcW w:w="2735" w:type="dxa"/>
          </w:tcPr>
          <w:p w14:paraId="5A5BD173" w14:textId="39E95225" w:rsidR="007D608D" w:rsidRDefault="007D608D" w:rsidP="00F04339">
            <w:pPr>
              <w:spacing w:after="160" w:line="256" w:lineRule="auto"/>
              <w:jc w:val="left"/>
            </w:pPr>
            <w:proofErr w:type="spellStart"/>
            <w:r>
              <w:t>geometrieLevering</w:t>
            </w:r>
            <w:proofErr w:type="spellEnd"/>
            <w:r>
              <w:t xml:space="preserve"> is afgekeurd; </w:t>
            </w:r>
            <w:r w:rsidRPr="00FE0A75">
              <w:t>-</w:t>
            </w:r>
            <w:r w:rsidRPr="00FE0A75">
              <w:tab/>
              <w:t>Object is geen BAG-object</w:t>
            </w:r>
          </w:p>
        </w:tc>
        <w:tc>
          <w:tcPr>
            <w:tcW w:w="2181" w:type="dxa"/>
          </w:tcPr>
          <w:p w14:paraId="0F7F216A" w14:textId="74CE4B20" w:rsidR="007D608D" w:rsidRDefault="007D608D" w:rsidP="00F04339">
            <w:r>
              <w:t>GB013</w:t>
            </w:r>
          </w:p>
        </w:tc>
        <w:tc>
          <w:tcPr>
            <w:tcW w:w="1535" w:type="dxa"/>
          </w:tcPr>
          <w:p w14:paraId="1B31A3EB" w14:textId="29A85E45" w:rsidR="007D608D" w:rsidRDefault="007D608D" w:rsidP="00F04339">
            <w:r>
              <w:t>Client</w:t>
            </w:r>
          </w:p>
        </w:tc>
        <w:tc>
          <w:tcPr>
            <w:tcW w:w="2427" w:type="dxa"/>
          </w:tcPr>
          <w:p w14:paraId="5A6A41FD" w14:textId="6C91363D" w:rsidR="007D608D" w:rsidRDefault="007D608D" w:rsidP="007D608D">
            <w:pPr>
              <w:jc w:val="left"/>
            </w:pPr>
            <w:r w:rsidRPr="00511DE4">
              <w:t>«vrij tekst»</w:t>
            </w:r>
          </w:p>
        </w:tc>
      </w:tr>
      <w:tr w:rsidR="007D608D" w14:paraId="11C8E5CA" w14:textId="77777777" w:rsidTr="007D608D">
        <w:tc>
          <w:tcPr>
            <w:tcW w:w="2735" w:type="dxa"/>
          </w:tcPr>
          <w:p w14:paraId="6E15611E" w14:textId="77777777" w:rsidR="007D608D" w:rsidRDefault="007D608D" w:rsidP="00F04339">
            <w:proofErr w:type="spellStart"/>
            <w:r>
              <w:t>geometrieLevering</w:t>
            </w:r>
            <w:proofErr w:type="spellEnd"/>
            <w:r>
              <w:t xml:space="preserve"> kan niet gecorrigeerd/ingetrokken worden, omdat reeds verwerkt is</w:t>
            </w:r>
          </w:p>
        </w:tc>
        <w:tc>
          <w:tcPr>
            <w:tcW w:w="2181" w:type="dxa"/>
          </w:tcPr>
          <w:p w14:paraId="453BB3EF" w14:textId="1839C0FA" w:rsidR="007D608D" w:rsidRDefault="007D608D" w:rsidP="00F04339">
            <w:r>
              <w:t>GB020</w:t>
            </w:r>
          </w:p>
        </w:tc>
        <w:tc>
          <w:tcPr>
            <w:tcW w:w="1535" w:type="dxa"/>
          </w:tcPr>
          <w:p w14:paraId="1E72B15E" w14:textId="77777777" w:rsidR="007D608D" w:rsidRDefault="007D608D" w:rsidP="00F04339">
            <w:r>
              <w:t>Client</w:t>
            </w:r>
          </w:p>
        </w:tc>
        <w:tc>
          <w:tcPr>
            <w:tcW w:w="2427" w:type="dxa"/>
          </w:tcPr>
          <w:p w14:paraId="310B18F3" w14:textId="19DAB10F" w:rsidR="007D608D" w:rsidRDefault="007D608D" w:rsidP="007D608D">
            <w:pPr>
              <w:jc w:val="left"/>
            </w:pPr>
            <w:r w:rsidRPr="00511DE4">
              <w:t>«vrij tekst»</w:t>
            </w:r>
          </w:p>
        </w:tc>
      </w:tr>
      <w:tr w:rsidR="007D608D" w14:paraId="5473954B" w14:textId="77777777" w:rsidTr="007D608D">
        <w:tc>
          <w:tcPr>
            <w:tcW w:w="2735" w:type="dxa"/>
          </w:tcPr>
          <w:p w14:paraId="6324431C" w14:textId="77777777" w:rsidR="007D608D" w:rsidRDefault="007D608D" w:rsidP="00F04339">
            <w:proofErr w:type="spellStart"/>
            <w:r>
              <w:t>geometrieVerzoek</w:t>
            </w:r>
            <w:proofErr w:type="spellEnd"/>
            <w:r>
              <w:t xml:space="preserve"> is afgekeurd;</w:t>
            </w:r>
          </w:p>
        </w:tc>
        <w:tc>
          <w:tcPr>
            <w:tcW w:w="2181" w:type="dxa"/>
          </w:tcPr>
          <w:p w14:paraId="012F6304" w14:textId="0FC8DB33" w:rsidR="007D608D" w:rsidRDefault="007D608D" w:rsidP="00F04339">
            <w:r>
              <w:t>GB030</w:t>
            </w:r>
          </w:p>
        </w:tc>
        <w:tc>
          <w:tcPr>
            <w:tcW w:w="1535" w:type="dxa"/>
          </w:tcPr>
          <w:p w14:paraId="11F63BC4" w14:textId="77777777" w:rsidR="007D608D" w:rsidRDefault="007D608D" w:rsidP="00F04339">
            <w:r>
              <w:t>Client</w:t>
            </w:r>
          </w:p>
        </w:tc>
        <w:tc>
          <w:tcPr>
            <w:tcW w:w="2427" w:type="dxa"/>
          </w:tcPr>
          <w:p w14:paraId="20ED8E2A" w14:textId="75C73954" w:rsidR="007D608D" w:rsidRDefault="007D608D" w:rsidP="007D608D">
            <w:pPr>
              <w:jc w:val="left"/>
            </w:pPr>
            <w:r w:rsidRPr="00511DE4">
              <w:t>«vrij tekst»</w:t>
            </w:r>
          </w:p>
        </w:tc>
      </w:tr>
      <w:tr w:rsidR="007D608D" w14:paraId="05DAA999" w14:textId="77777777" w:rsidTr="007D608D">
        <w:tc>
          <w:tcPr>
            <w:tcW w:w="2735" w:type="dxa"/>
          </w:tcPr>
          <w:p w14:paraId="6D7A1296" w14:textId="274FE54D" w:rsidR="007D608D" w:rsidRDefault="007D608D" w:rsidP="00FE0A75">
            <w:proofErr w:type="spellStart"/>
            <w:r>
              <w:t>geometrieVerzoek</w:t>
            </w:r>
            <w:proofErr w:type="spellEnd"/>
            <w:r>
              <w:t xml:space="preserve"> is afgekeurd; </w:t>
            </w:r>
            <w:proofErr w:type="spellStart"/>
            <w:r w:rsidRPr="00FE0A75">
              <w:t>SleutelOntvanger</w:t>
            </w:r>
            <w:proofErr w:type="spellEnd"/>
            <w:r w:rsidRPr="00FE0A75">
              <w:t xml:space="preserve"> niet bekend</w:t>
            </w:r>
          </w:p>
        </w:tc>
        <w:tc>
          <w:tcPr>
            <w:tcW w:w="2181" w:type="dxa"/>
          </w:tcPr>
          <w:p w14:paraId="7F28037E" w14:textId="7AACE340" w:rsidR="007D608D" w:rsidRDefault="007D608D" w:rsidP="00F04339">
            <w:r>
              <w:t>GB031</w:t>
            </w:r>
          </w:p>
        </w:tc>
        <w:tc>
          <w:tcPr>
            <w:tcW w:w="1535" w:type="dxa"/>
          </w:tcPr>
          <w:p w14:paraId="3D1AF47B" w14:textId="3B354573" w:rsidR="007D608D" w:rsidRDefault="007D608D" w:rsidP="00F04339">
            <w:r>
              <w:t>Client</w:t>
            </w:r>
          </w:p>
        </w:tc>
        <w:tc>
          <w:tcPr>
            <w:tcW w:w="2427" w:type="dxa"/>
          </w:tcPr>
          <w:p w14:paraId="4E21E853" w14:textId="76EF4426" w:rsidR="007D608D" w:rsidRDefault="007D608D" w:rsidP="007D608D">
            <w:pPr>
              <w:jc w:val="left"/>
            </w:pPr>
            <w:r w:rsidRPr="00511DE4">
              <w:t>«vrij tekst»</w:t>
            </w:r>
          </w:p>
        </w:tc>
      </w:tr>
      <w:tr w:rsidR="007D608D" w14:paraId="1EB784C0" w14:textId="77777777" w:rsidTr="007D608D">
        <w:tc>
          <w:tcPr>
            <w:tcW w:w="2735" w:type="dxa"/>
          </w:tcPr>
          <w:p w14:paraId="713350FF" w14:textId="77777777" w:rsidR="007D608D" w:rsidRDefault="007D608D" w:rsidP="00F04339">
            <w:proofErr w:type="spellStart"/>
            <w:r>
              <w:t>geometrieVerzoek</w:t>
            </w:r>
            <w:proofErr w:type="spellEnd"/>
            <w:r>
              <w:t xml:space="preserve"> kan niet gecorrigeerd/ingetrokken worden, omdat reeds verwerkt is</w:t>
            </w:r>
          </w:p>
        </w:tc>
        <w:tc>
          <w:tcPr>
            <w:tcW w:w="2181" w:type="dxa"/>
          </w:tcPr>
          <w:p w14:paraId="58B73AA0" w14:textId="55970370" w:rsidR="007D608D" w:rsidRDefault="007D608D" w:rsidP="00F04339">
            <w:r>
              <w:t>GB040</w:t>
            </w:r>
          </w:p>
        </w:tc>
        <w:tc>
          <w:tcPr>
            <w:tcW w:w="1535" w:type="dxa"/>
          </w:tcPr>
          <w:p w14:paraId="0850ECDC" w14:textId="77777777" w:rsidR="007D608D" w:rsidRDefault="007D608D" w:rsidP="00F04339">
            <w:r>
              <w:t>Client</w:t>
            </w:r>
          </w:p>
        </w:tc>
        <w:tc>
          <w:tcPr>
            <w:tcW w:w="2427" w:type="dxa"/>
          </w:tcPr>
          <w:p w14:paraId="239B7A82" w14:textId="541650BA" w:rsidR="007D608D" w:rsidRDefault="007D608D" w:rsidP="007D608D">
            <w:pPr>
              <w:jc w:val="left"/>
            </w:pPr>
            <w:r w:rsidRPr="00511DE4">
              <w:t>«vrij tekst»</w:t>
            </w:r>
          </w:p>
        </w:tc>
      </w:tr>
    </w:tbl>
    <w:p w14:paraId="2C372898" w14:textId="77777777" w:rsidR="00F813EE" w:rsidRDefault="00F813EE" w:rsidP="00FF3644"/>
    <w:p w14:paraId="136E9158" w14:textId="77777777" w:rsidR="001E6C3B" w:rsidRPr="00365C01" w:rsidRDefault="001E6C3B" w:rsidP="00365C01">
      <w:pPr>
        <w:spacing w:line="240" w:lineRule="auto"/>
        <w:jc w:val="left"/>
        <w:rPr>
          <w:sz w:val="20"/>
        </w:rPr>
      </w:pPr>
      <w:r>
        <w:br w:type="page"/>
      </w:r>
    </w:p>
    <w:p w14:paraId="7D0A37C2" w14:textId="7B51FD47" w:rsidR="00F42CD8" w:rsidRDefault="005D00F2" w:rsidP="00FF3644">
      <w:pPr>
        <w:pStyle w:val="Paragraaftitel"/>
      </w:pPr>
      <w:bookmarkStart w:id="328" w:name="_Toc434222946"/>
      <w:r>
        <w:lastRenderedPageBreak/>
        <w:t>BAG-</w:t>
      </w:r>
      <w:r w:rsidR="00F42CD8">
        <w:t>kennisgeving</w:t>
      </w:r>
      <w:r w:rsidR="005C1A01">
        <w:t>en</w:t>
      </w:r>
      <w:bookmarkEnd w:id="328"/>
    </w:p>
    <w:p w14:paraId="7300434A" w14:textId="01FFE78F" w:rsidR="00EF0ADC" w:rsidRDefault="00344A73" w:rsidP="00FF3644">
      <w:pPr>
        <w:rPr>
          <w:szCs w:val="20"/>
        </w:rPr>
      </w:pPr>
      <w:bookmarkStart w:id="329" w:name="_Toc396197330"/>
      <w:bookmarkStart w:id="330" w:name="_Toc396197331"/>
      <w:bookmarkStart w:id="331" w:name="_Toc396197332"/>
      <w:bookmarkStart w:id="332" w:name="_Toc396197334"/>
      <w:bookmarkStart w:id="333" w:name="_Toc396197335"/>
      <w:bookmarkStart w:id="334" w:name="_Toc396197354"/>
      <w:bookmarkStart w:id="335" w:name="_Toc396197374"/>
      <w:bookmarkStart w:id="336" w:name="_Toc387269238"/>
      <w:bookmarkEnd w:id="329"/>
      <w:bookmarkEnd w:id="330"/>
      <w:bookmarkEnd w:id="331"/>
      <w:bookmarkEnd w:id="332"/>
      <w:bookmarkEnd w:id="333"/>
      <w:bookmarkEnd w:id="334"/>
      <w:bookmarkEnd w:id="335"/>
      <w:bookmarkEnd w:id="336"/>
      <w:r w:rsidRPr="00C04F68">
        <w:rPr>
          <w:szCs w:val="20"/>
        </w:rPr>
        <w:t xml:space="preserve">De </w:t>
      </w:r>
      <w:r w:rsidR="00EF0ADC">
        <w:rPr>
          <w:szCs w:val="20"/>
        </w:rPr>
        <w:t>BAG-</w:t>
      </w:r>
      <w:r w:rsidRPr="00C04F68">
        <w:rPr>
          <w:szCs w:val="20"/>
        </w:rPr>
        <w:t>kennisgeving</w:t>
      </w:r>
      <w:r w:rsidR="00EF0ADC">
        <w:rPr>
          <w:szCs w:val="20"/>
        </w:rPr>
        <w:t>s</w:t>
      </w:r>
      <w:r w:rsidRPr="00C04F68">
        <w:rPr>
          <w:szCs w:val="20"/>
        </w:rPr>
        <w:t xml:space="preserve">berichten uit </w:t>
      </w:r>
      <w:proofErr w:type="spellStart"/>
      <w:r w:rsidRPr="00C04F68">
        <w:rPr>
          <w:szCs w:val="20"/>
        </w:rPr>
        <w:t>StUF</w:t>
      </w:r>
      <w:proofErr w:type="spellEnd"/>
      <w:r w:rsidRPr="00C04F68">
        <w:rPr>
          <w:szCs w:val="20"/>
        </w:rPr>
        <w:t xml:space="preserve">-BG </w:t>
      </w:r>
      <w:r w:rsidR="00EF0ADC">
        <w:rPr>
          <w:szCs w:val="20"/>
        </w:rPr>
        <w:t xml:space="preserve">worden in dit koppelvlak toegepast om mutaties van BAG door te geven aan </w:t>
      </w:r>
      <w:proofErr w:type="spellStart"/>
      <w:r w:rsidR="00EF0ADC">
        <w:rPr>
          <w:szCs w:val="20"/>
        </w:rPr>
        <w:t>Geo</w:t>
      </w:r>
      <w:proofErr w:type="spellEnd"/>
      <w:r w:rsidR="00EF0ADC">
        <w:rPr>
          <w:szCs w:val="20"/>
        </w:rPr>
        <w:t xml:space="preserve">. Voor nummeraanduidingen en openbare ruimtenamen geeft BAG elke mutatie door, en </w:t>
      </w:r>
      <w:proofErr w:type="spellStart"/>
      <w:r w:rsidR="00EF0ADC">
        <w:rPr>
          <w:szCs w:val="20"/>
        </w:rPr>
        <w:t>Geo</w:t>
      </w:r>
      <w:proofErr w:type="spellEnd"/>
      <w:r w:rsidR="00EF0ADC">
        <w:rPr>
          <w:szCs w:val="20"/>
        </w:rPr>
        <w:t xml:space="preserve"> neemt de gegevens uit deze kennisgevingsberichten over in de eigen applicatie. </w:t>
      </w:r>
    </w:p>
    <w:p w14:paraId="67473176" w14:textId="77777777" w:rsidR="00021380" w:rsidRDefault="00021380" w:rsidP="00FF3644">
      <w:pPr>
        <w:rPr>
          <w:szCs w:val="20"/>
        </w:rPr>
      </w:pPr>
    </w:p>
    <w:p w14:paraId="1B08DD6B" w14:textId="70344C2F" w:rsidR="00021380" w:rsidRDefault="00021380" w:rsidP="00FF3644">
      <w:pPr>
        <w:rPr>
          <w:szCs w:val="20"/>
        </w:rPr>
      </w:pPr>
      <w:r>
        <w:rPr>
          <w:szCs w:val="20"/>
        </w:rPr>
        <w:t xml:space="preserve">BAG stuurt </w:t>
      </w:r>
      <w:r w:rsidR="001E6C3B">
        <w:rPr>
          <w:szCs w:val="20"/>
        </w:rPr>
        <w:t>na</w:t>
      </w:r>
      <w:r>
        <w:rPr>
          <w:szCs w:val="20"/>
        </w:rPr>
        <w:t xml:space="preserve"> elke mutatie een kennisgevingsbericht aan </w:t>
      </w:r>
      <w:proofErr w:type="spellStart"/>
      <w:r>
        <w:rPr>
          <w:szCs w:val="20"/>
        </w:rPr>
        <w:t>Geo</w:t>
      </w:r>
      <w:proofErr w:type="spellEnd"/>
      <w:r w:rsidR="000E2E22">
        <w:rPr>
          <w:rStyle w:val="Voetnootmarkering"/>
          <w:szCs w:val="20"/>
        </w:rPr>
        <w:footnoteReference w:id="38"/>
      </w:r>
      <w:r>
        <w:rPr>
          <w:szCs w:val="20"/>
        </w:rPr>
        <w:t xml:space="preserve">. </w:t>
      </w:r>
      <w:proofErr w:type="spellStart"/>
      <w:r>
        <w:rPr>
          <w:szCs w:val="20"/>
        </w:rPr>
        <w:t>Geo</w:t>
      </w:r>
      <w:proofErr w:type="spellEnd"/>
      <w:r>
        <w:rPr>
          <w:szCs w:val="20"/>
        </w:rPr>
        <w:t xml:space="preserve"> filtert en neemt de gegevens over indien het BAG-kennisgevingsbericht verstuurd wordt na een van de volgende gebeurtenissen</w:t>
      </w:r>
      <w:r w:rsidR="000E2E22">
        <w:rPr>
          <w:rStyle w:val="Voetnootmarkering"/>
          <w:szCs w:val="20"/>
        </w:rPr>
        <w:footnoteReference w:id="39"/>
      </w:r>
      <w:r>
        <w:rPr>
          <w:szCs w:val="20"/>
        </w:rPr>
        <w:t>:</w:t>
      </w:r>
    </w:p>
    <w:p w14:paraId="619F2CD8" w14:textId="77777777" w:rsidR="00021380" w:rsidRDefault="00021380" w:rsidP="00FF3644">
      <w:pPr>
        <w:rPr>
          <w:szCs w:val="20"/>
        </w:rPr>
      </w:pPr>
    </w:p>
    <w:p w14:paraId="11C7063E" w14:textId="77777777" w:rsidR="00021380" w:rsidRPr="00D22BDF" w:rsidRDefault="00021380" w:rsidP="00AE2042">
      <w:pPr>
        <w:pStyle w:val="Lijstalinea"/>
        <w:numPr>
          <w:ilvl w:val="0"/>
          <w:numId w:val="34"/>
        </w:numPr>
        <w:rPr>
          <w:rStyle w:val="Verwijzingopmerking"/>
        </w:rPr>
      </w:pPr>
      <w:r w:rsidRPr="00D22BDF">
        <w:t>BGR-MAB</w:t>
      </w:r>
      <w:r>
        <w:t xml:space="preserve"> </w:t>
      </w:r>
      <w:r w:rsidRPr="00D22BDF">
        <w:t>Afzien van bouw</w:t>
      </w:r>
    </w:p>
    <w:p w14:paraId="1B473C09" w14:textId="77777777" w:rsidR="00021380" w:rsidRPr="00D22BDF" w:rsidRDefault="00021380" w:rsidP="00AE2042">
      <w:pPr>
        <w:pStyle w:val="Lijstalinea"/>
        <w:numPr>
          <w:ilvl w:val="0"/>
          <w:numId w:val="34"/>
        </w:numPr>
        <w:rPr>
          <w:rStyle w:val="Verwijzingopmerking"/>
        </w:rPr>
      </w:pPr>
      <w:r w:rsidRPr="00D22BDF">
        <w:t>BGR-IBV</w:t>
      </w:r>
      <w:r>
        <w:t xml:space="preserve"> </w:t>
      </w:r>
      <w:r w:rsidRPr="00D22BDF">
        <w:t>Intrekken bouwvergunning</w:t>
      </w:r>
    </w:p>
    <w:p w14:paraId="16D6F200" w14:textId="77777777" w:rsidR="00021380" w:rsidRPr="00D22BDF" w:rsidRDefault="00021380" w:rsidP="00AE2042">
      <w:pPr>
        <w:pStyle w:val="Lijstalinea"/>
        <w:numPr>
          <w:ilvl w:val="0"/>
          <w:numId w:val="34"/>
        </w:numPr>
        <w:rPr>
          <w:rStyle w:val="Verwijzingopmerking"/>
        </w:rPr>
      </w:pPr>
      <w:r w:rsidRPr="00D22BDF">
        <w:t>BGR-MAV</w:t>
      </w:r>
      <w:r>
        <w:t xml:space="preserve"> </w:t>
      </w:r>
      <w:r w:rsidRPr="00D22BDF">
        <w:t>Afzien van verbouwing</w:t>
      </w:r>
    </w:p>
    <w:p w14:paraId="4F0E9D7A" w14:textId="77777777" w:rsidR="00021380" w:rsidRPr="00D22BDF" w:rsidRDefault="00021380" w:rsidP="00AE2042">
      <w:pPr>
        <w:pStyle w:val="Lijstalinea"/>
        <w:numPr>
          <w:ilvl w:val="0"/>
          <w:numId w:val="34"/>
        </w:numPr>
        <w:rPr>
          <w:rStyle w:val="Verwijzingopmerking"/>
        </w:rPr>
      </w:pPr>
      <w:r w:rsidRPr="00D22BDF">
        <w:t>BRA-HNU</w:t>
      </w:r>
      <w:r>
        <w:t xml:space="preserve"> </w:t>
      </w:r>
      <w:proofErr w:type="spellStart"/>
      <w:r w:rsidRPr="00D22BDF">
        <w:t>Hernummeren</w:t>
      </w:r>
      <w:proofErr w:type="spellEnd"/>
      <w:r w:rsidRPr="00D22BDF">
        <w:t xml:space="preserve"> </w:t>
      </w:r>
      <w:proofErr w:type="spellStart"/>
      <w:r w:rsidRPr="00D22BDF">
        <w:t>adresseerbaar</w:t>
      </w:r>
      <w:proofErr w:type="spellEnd"/>
      <w:r w:rsidRPr="00D22BDF">
        <w:t xml:space="preserve"> object</w:t>
      </w:r>
    </w:p>
    <w:p w14:paraId="7EBC22FD" w14:textId="77777777" w:rsidR="00021380" w:rsidRPr="00D22BDF" w:rsidRDefault="00021380" w:rsidP="00AE2042">
      <w:pPr>
        <w:pStyle w:val="Lijstalinea"/>
        <w:numPr>
          <w:ilvl w:val="0"/>
          <w:numId w:val="34"/>
        </w:numPr>
        <w:rPr>
          <w:rStyle w:val="Verwijzingopmerking"/>
        </w:rPr>
      </w:pPr>
      <w:r w:rsidRPr="00D22BDF">
        <w:t>BRA-OHN</w:t>
      </w:r>
      <w:r>
        <w:t xml:space="preserve"> </w:t>
      </w:r>
      <w:proofErr w:type="spellStart"/>
      <w:r w:rsidRPr="00D22BDF">
        <w:t>Hoofdadres</w:t>
      </w:r>
      <w:proofErr w:type="spellEnd"/>
      <w:r w:rsidRPr="00D22BDF">
        <w:t xml:space="preserve"> en nevenadres van een </w:t>
      </w:r>
      <w:proofErr w:type="spellStart"/>
      <w:r w:rsidRPr="00D22BDF">
        <w:t>adresseerbaar</w:t>
      </w:r>
      <w:proofErr w:type="spellEnd"/>
      <w:r w:rsidRPr="00D22BDF">
        <w:t xml:space="preserve"> object omdraaien</w:t>
      </w:r>
    </w:p>
    <w:p w14:paraId="129743AA" w14:textId="77777777" w:rsidR="00021380" w:rsidRPr="00D22BDF" w:rsidRDefault="00021380" w:rsidP="00AE2042">
      <w:pPr>
        <w:pStyle w:val="Lijstalinea"/>
        <w:numPr>
          <w:ilvl w:val="0"/>
          <w:numId w:val="34"/>
        </w:numPr>
        <w:rPr>
          <w:rStyle w:val="Verwijzingopmerking"/>
        </w:rPr>
      </w:pPr>
      <w:r w:rsidRPr="00D22BDF">
        <w:t>BGR-MGS</w:t>
      </w:r>
      <w:r>
        <w:t xml:space="preserve"> </w:t>
      </w:r>
      <w:r w:rsidRPr="00D22BDF">
        <w:t>Melding sloop afgerond</w:t>
      </w:r>
    </w:p>
    <w:p w14:paraId="500B9F0F" w14:textId="77777777" w:rsidR="00021380" w:rsidRPr="00D22BDF" w:rsidRDefault="00021380" w:rsidP="00AE2042">
      <w:pPr>
        <w:pStyle w:val="Lijstalinea"/>
        <w:numPr>
          <w:ilvl w:val="0"/>
          <w:numId w:val="34"/>
        </w:numPr>
        <w:rPr>
          <w:rStyle w:val="Verwijzingopmerking"/>
        </w:rPr>
      </w:pPr>
      <w:r w:rsidRPr="00D22BDF">
        <w:t>BGR-VOC</w:t>
      </w:r>
      <w:r>
        <w:t xml:space="preserve"> </w:t>
      </w:r>
      <w:r w:rsidRPr="00D22BDF">
        <w:t>Geheel verdwijnen objecten door calamiteit</w:t>
      </w:r>
    </w:p>
    <w:p w14:paraId="68E1D52B" w14:textId="77777777" w:rsidR="00021380" w:rsidRPr="00D22BDF" w:rsidRDefault="00021380" w:rsidP="00AE2042">
      <w:pPr>
        <w:pStyle w:val="Lijstalinea"/>
        <w:numPr>
          <w:ilvl w:val="0"/>
          <w:numId w:val="34"/>
        </w:numPr>
        <w:rPr>
          <w:rStyle w:val="Verwijzingopmerking"/>
        </w:rPr>
      </w:pPr>
      <w:r w:rsidRPr="00D22BDF">
        <w:t>BGR-ISLSP</w:t>
      </w:r>
      <w:r>
        <w:t xml:space="preserve"> </w:t>
      </w:r>
      <w:r w:rsidRPr="00D22BDF">
        <w:t>Intrekken standplaats</w:t>
      </w:r>
    </w:p>
    <w:p w14:paraId="3ABBC0D7" w14:textId="77777777" w:rsidR="00021380" w:rsidRPr="00D22BDF" w:rsidRDefault="00021380" w:rsidP="00AE2042">
      <w:pPr>
        <w:pStyle w:val="Lijstalinea"/>
        <w:numPr>
          <w:ilvl w:val="0"/>
          <w:numId w:val="34"/>
        </w:numPr>
        <w:rPr>
          <w:rStyle w:val="Verwijzingopmerking"/>
        </w:rPr>
      </w:pPr>
      <w:r w:rsidRPr="00D22BDF">
        <w:t>BGR-ISLLP</w:t>
      </w:r>
      <w:r>
        <w:t xml:space="preserve"> </w:t>
      </w:r>
      <w:r w:rsidRPr="00D22BDF">
        <w:t>Intrekken ligplaats</w:t>
      </w:r>
    </w:p>
    <w:p w14:paraId="4FE1D95D" w14:textId="77777777" w:rsidR="00021380" w:rsidRPr="00D22BDF" w:rsidRDefault="00021380" w:rsidP="00AE2042">
      <w:pPr>
        <w:pStyle w:val="Lijstalinea"/>
        <w:numPr>
          <w:ilvl w:val="0"/>
          <w:numId w:val="34"/>
        </w:numPr>
        <w:rPr>
          <w:rStyle w:val="Verwijzingopmerking"/>
        </w:rPr>
      </w:pPr>
      <w:r w:rsidRPr="00D22BDF">
        <w:t>BRA-BOR</w:t>
      </w:r>
      <w:r>
        <w:t xml:space="preserve"> </w:t>
      </w:r>
      <w:r w:rsidRPr="00D22BDF">
        <w:t>Benoemen openbare ruimte</w:t>
      </w:r>
    </w:p>
    <w:p w14:paraId="265C95C9" w14:textId="77777777" w:rsidR="00021380" w:rsidRPr="00D22BDF" w:rsidRDefault="00021380" w:rsidP="00AE2042">
      <w:pPr>
        <w:pStyle w:val="Lijstalinea"/>
        <w:numPr>
          <w:ilvl w:val="0"/>
          <w:numId w:val="34"/>
        </w:numPr>
        <w:rPr>
          <w:rStyle w:val="Verwijzingopmerking"/>
        </w:rPr>
      </w:pPr>
      <w:r w:rsidRPr="00D22BDF">
        <w:t>BRA-HOR</w:t>
      </w:r>
      <w:r>
        <w:t xml:space="preserve"> </w:t>
      </w:r>
      <w:r w:rsidRPr="00D22BDF">
        <w:t>Hernoemen openbare ruimte</w:t>
      </w:r>
    </w:p>
    <w:p w14:paraId="48EB010F" w14:textId="77777777" w:rsidR="00021380" w:rsidRPr="00D22BDF" w:rsidRDefault="00021380" w:rsidP="00AE2042">
      <w:pPr>
        <w:pStyle w:val="Lijstalinea"/>
        <w:numPr>
          <w:ilvl w:val="0"/>
          <w:numId w:val="34"/>
        </w:numPr>
        <w:rPr>
          <w:rStyle w:val="Verwijzingopmerking"/>
        </w:rPr>
      </w:pPr>
      <w:r w:rsidRPr="00D22BDF">
        <w:t>BRA-IOR</w:t>
      </w:r>
      <w:r>
        <w:t xml:space="preserve"> </w:t>
      </w:r>
      <w:r w:rsidRPr="00D22BDF">
        <w:t>Intrekken openbare ruimte</w:t>
      </w:r>
    </w:p>
    <w:p w14:paraId="7A946966" w14:textId="77777777" w:rsidR="00021380" w:rsidRPr="00D22BDF" w:rsidRDefault="00021380" w:rsidP="00AE2042">
      <w:pPr>
        <w:pStyle w:val="Lijstalinea"/>
        <w:numPr>
          <w:ilvl w:val="0"/>
          <w:numId w:val="34"/>
        </w:numPr>
        <w:rPr>
          <w:rStyle w:val="Verwijzingopmerking"/>
        </w:rPr>
      </w:pPr>
      <w:r w:rsidRPr="00D22BDF">
        <w:t>BRA-GHO</w:t>
      </w:r>
      <w:r>
        <w:t xml:space="preserve"> </w:t>
      </w:r>
      <w:r w:rsidRPr="00D22BDF">
        <w:t>Gedeeltelijk hernoemen openbare ruimte</w:t>
      </w:r>
    </w:p>
    <w:p w14:paraId="2A9C5CCD" w14:textId="77777777" w:rsidR="00021380" w:rsidRPr="00D22BDF" w:rsidRDefault="00021380" w:rsidP="00AE2042">
      <w:pPr>
        <w:pStyle w:val="Lijstalinea"/>
        <w:numPr>
          <w:ilvl w:val="0"/>
          <w:numId w:val="34"/>
        </w:numPr>
      </w:pPr>
      <w:r w:rsidRPr="00D22BDF">
        <w:t>BGR-HMO</w:t>
      </w:r>
      <w:r>
        <w:t xml:space="preserve"> </w:t>
      </w:r>
      <w:r w:rsidRPr="00D22BDF">
        <w:t>Historisch maken onterecht opgevoerd pand</w:t>
      </w:r>
    </w:p>
    <w:p w14:paraId="4BA0E9EE" w14:textId="77777777" w:rsidR="00021380" w:rsidRPr="00D22BDF" w:rsidRDefault="00021380" w:rsidP="00AE2042">
      <w:pPr>
        <w:pStyle w:val="Lijstalinea"/>
        <w:numPr>
          <w:ilvl w:val="0"/>
          <w:numId w:val="34"/>
        </w:numPr>
      </w:pPr>
      <w:r w:rsidRPr="00D22BDF">
        <w:t>BAG-AOC</w:t>
      </w:r>
      <w:r>
        <w:t xml:space="preserve"> </w:t>
      </w:r>
      <w:r w:rsidRPr="00D22BDF">
        <w:t>Archivering bestaand object na constatering</w:t>
      </w:r>
    </w:p>
    <w:p w14:paraId="773B37E8" w14:textId="77777777" w:rsidR="00021380" w:rsidRPr="00021380" w:rsidRDefault="00021380" w:rsidP="00AE2042">
      <w:pPr>
        <w:pStyle w:val="Lijstalinea"/>
        <w:numPr>
          <w:ilvl w:val="0"/>
          <w:numId w:val="34"/>
        </w:numPr>
        <w:rPr>
          <w:szCs w:val="20"/>
        </w:rPr>
      </w:pPr>
      <w:r w:rsidRPr="00D22BDF">
        <w:t>BAG-AGO</w:t>
      </w:r>
      <w:r>
        <w:t xml:space="preserve"> </w:t>
      </w:r>
      <w:r w:rsidRPr="00D22BDF">
        <w:t>Archivering geconstateerd object</w:t>
      </w:r>
    </w:p>
    <w:p w14:paraId="7B230064" w14:textId="77777777" w:rsidR="00660B37" w:rsidRPr="007C7339" w:rsidRDefault="00660B37" w:rsidP="00660B37">
      <w:pPr>
        <w:pStyle w:val="Hoofdstukx"/>
      </w:pPr>
    </w:p>
    <w:p w14:paraId="08D2ED2D" w14:textId="05321E57" w:rsidR="00660B37" w:rsidRDefault="00F813EE" w:rsidP="00660B37">
      <w:pPr>
        <w:pStyle w:val="Hoofdstuktitel"/>
        <w:spacing w:line="240" w:lineRule="atLeast"/>
      </w:pPr>
      <w:bookmarkStart w:id="337" w:name="_Toc434222947"/>
      <w:r>
        <w:t>Entiteiten</w:t>
      </w:r>
      <w:bookmarkEnd w:id="337"/>
    </w:p>
    <w:p w14:paraId="1EE179BE" w14:textId="17A297A9" w:rsidR="00660B37" w:rsidRDefault="009351A8" w:rsidP="00660B37">
      <w:pPr>
        <w:pStyle w:val="Inleidingnatitel"/>
        <w:spacing w:line="240" w:lineRule="atLeast"/>
      </w:pPr>
      <w:r>
        <w:t>Dit hoof</w:t>
      </w:r>
      <w:r w:rsidR="00255747">
        <w:t>d</w:t>
      </w:r>
      <w:r>
        <w:t xml:space="preserve">stuk beschrijft de attributen van de </w:t>
      </w:r>
      <w:r w:rsidR="00C73C73">
        <w:t xml:space="preserve">objectkennisgevingen in de </w:t>
      </w:r>
      <w:proofErr w:type="spellStart"/>
      <w:r w:rsidR="00D91C95">
        <w:t>StUF-Geo</w:t>
      </w:r>
      <w:proofErr w:type="spellEnd"/>
      <w:r w:rsidR="00D91C95">
        <w:t xml:space="preserve"> BAG </w:t>
      </w:r>
      <w:r>
        <w:t>berichten.</w:t>
      </w:r>
    </w:p>
    <w:p w14:paraId="7F252FFF" w14:textId="688651F0" w:rsidR="00C73C73" w:rsidRDefault="00F813EE" w:rsidP="00C73C73">
      <w:pPr>
        <w:pStyle w:val="Paragraaftitel"/>
      </w:pPr>
      <w:bookmarkStart w:id="338" w:name="_Toc434222948"/>
      <w:r>
        <w:t>Entiteiten met o</w:t>
      </w:r>
      <w:r w:rsidR="00C73C73">
        <w:t>bjectgegevens</w:t>
      </w:r>
      <w:bookmarkEnd w:id="338"/>
    </w:p>
    <w:p w14:paraId="0D86EB0A" w14:textId="77777777" w:rsidR="00772387" w:rsidRDefault="00772387" w:rsidP="00772387">
      <w:pPr>
        <w:pStyle w:val="subparagraaftitel"/>
      </w:pPr>
      <w:bookmarkStart w:id="339" w:name="_Toc434222949"/>
      <w:r>
        <w:t>ligplaats</w:t>
      </w:r>
      <w:bookmarkEnd w:id="339"/>
    </w:p>
    <w:tbl>
      <w:tblPr>
        <w:tblStyle w:val="Tabelraster"/>
        <w:tblW w:w="0" w:type="auto"/>
        <w:tblLook w:val="04A0" w:firstRow="1" w:lastRow="0" w:firstColumn="1" w:lastColumn="0" w:noHBand="0" w:noVBand="1"/>
      </w:tblPr>
      <w:tblGrid>
        <w:gridCol w:w="2589"/>
        <w:gridCol w:w="5728"/>
      </w:tblGrid>
      <w:tr w:rsidR="00772387" w:rsidRPr="00660B37" w14:paraId="71F86AF9" w14:textId="77777777" w:rsidTr="00F04339">
        <w:tc>
          <w:tcPr>
            <w:tcW w:w="2589" w:type="dxa"/>
          </w:tcPr>
          <w:p w14:paraId="0BF3A538" w14:textId="3F44038A" w:rsidR="00772387" w:rsidRPr="00660B37" w:rsidRDefault="00772387" w:rsidP="00772387">
            <w:r w:rsidRPr="00660B37">
              <w:t>Naam</w:t>
            </w:r>
            <w:r>
              <w:t xml:space="preserve"> entiteit</w:t>
            </w:r>
          </w:p>
        </w:tc>
        <w:tc>
          <w:tcPr>
            <w:tcW w:w="5728" w:type="dxa"/>
          </w:tcPr>
          <w:p w14:paraId="1D160CDE" w14:textId="64DE0263" w:rsidR="00772387" w:rsidRPr="00660B37" w:rsidRDefault="00B55AF9" w:rsidP="00F04339">
            <w:r>
              <w:t>ligplaats</w:t>
            </w:r>
          </w:p>
        </w:tc>
      </w:tr>
      <w:tr w:rsidR="00772387" w:rsidRPr="00C419DD" w14:paraId="560E4DF0" w14:textId="77777777" w:rsidTr="00F04339">
        <w:tc>
          <w:tcPr>
            <w:tcW w:w="2589" w:type="dxa"/>
          </w:tcPr>
          <w:p w14:paraId="622CD9DA" w14:textId="75022998" w:rsidR="00772387" w:rsidRPr="00660B37" w:rsidRDefault="00772387" w:rsidP="00772387">
            <w:r>
              <w:t>Definitie entiteit</w:t>
            </w:r>
          </w:p>
        </w:tc>
        <w:tc>
          <w:tcPr>
            <w:tcW w:w="5728" w:type="dxa"/>
          </w:tcPr>
          <w:p w14:paraId="6DAE62B9" w14:textId="4DD5A9B1" w:rsidR="00772387" w:rsidRPr="00365C01" w:rsidRDefault="00772387" w:rsidP="00D72C6E">
            <w:r w:rsidRPr="00365C01">
              <w:t xml:space="preserve">Entiteit met de attribuutgegevens voor object Ligplaats </w:t>
            </w:r>
            <w:del w:id="340" w:author="Arnoud de Boer" w:date="2015-11-02T09:07:00Z">
              <w:r w:rsidRPr="00365C01" w:rsidDel="00D72C6E">
                <w:delText>en object Standplaats</w:delText>
              </w:r>
            </w:del>
          </w:p>
        </w:tc>
      </w:tr>
      <w:tr w:rsidR="00772387" w:rsidRPr="00660B37" w14:paraId="41F69CA2" w14:textId="77777777" w:rsidTr="00F04339">
        <w:tc>
          <w:tcPr>
            <w:tcW w:w="2589" w:type="dxa"/>
          </w:tcPr>
          <w:p w14:paraId="50F11D0A" w14:textId="34E4EB0D" w:rsidR="00772387" w:rsidRPr="00660B37" w:rsidRDefault="00772387" w:rsidP="00772387">
            <w:r>
              <w:t>Herkomst entiteit</w:t>
            </w:r>
          </w:p>
        </w:tc>
        <w:tc>
          <w:tcPr>
            <w:tcW w:w="5728" w:type="dxa"/>
          </w:tcPr>
          <w:p w14:paraId="4CF3D9C8" w14:textId="3BC12ED6" w:rsidR="00772387" w:rsidRPr="00660B37" w:rsidRDefault="00772387" w:rsidP="00F04339">
            <w:del w:id="341" w:author="Arnoud de Boer" w:date="2015-11-02T09:08:00Z">
              <w:r w:rsidDel="00D72C6E">
                <w:delText>StUF-Geo BAG</w:delText>
              </w:r>
            </w:del>
            <w:ins w:id="342" w:author="Arnoud de Boer" w:date="2015-11-02T09:08:00Z">
              <w:r w:rsidR="00D72C6E">
                <w:t>BAG</w:t>
              </w:r>
            </w:ins>
          </w:p>
        </w:tc>
      </w:tr>
      <w:tr w:rsidR="00772387" w:rsidRPr="00660B37" w14:paraId="0E5D29E1" w14:textId="77777777" w:rsidTr="00F04339">
        <w:tc>
          <w:tcPr>
            <w:tcW w:w="2589" w:type="dxa"/>
          </w:tcPr>
          <w:p w14:paraId="3705D872" w14:textId="153B087A" w:rsidR="00772387" w:rsidRPr="00660B37" w:rsidRDefault="00772387" w:rsidP="00772387">
            <w:r>
              <w:t>Toelichting entiteit</w:t>
            </w:r>
          </w:p>
        </w:tc>
        <w:tc>
          <w:tcPr>
            <w:tcW w:w="5728" w:type="dxa"/>
          </w:tcPr>
          <w:p w14:paraId="764D4BAD" w14:textId="77777777" w:rsidR="00772387" w:rsidRPr="00660B37" w:rsidRDefault="00772387" w:rsidP="00F04339"/>
        </w:tc>
      </w:tr>
      <w:tr w:rsidR="00772387" w14:paraId="7B4936F0" w14:textId="77777777" w:rsidTr="00F04339">
        <w:tc>
          <w:tcPr>
            <w:tcW w:w="2589" w:type="dxa"/>
          </w:tcPr>
          <w:p w14:paraId="271C644C" w14:textId="77777777" w:rsidR="00772387" w:rsidRDefault="00772387" w:rsidP="00F04339">
            <w:r>
              <w:t>Overzicht attributen</w:t>
            </w:r>
          </w:p>
        </w:tc>
        <w:tc>
          <w:tcPr>
            <w:tcW w:w="5728" w:type="dxa"/>
          </w:tcPr>
          <w:p w14:paraId="07407CFF" w14:textId="77777777" w:rsidR="00772387" w:rsidRDefault="00772387" w:rsidP="00F04339">
            <w:pPr>
              <w:pStyle w:val="Lijstalinea"/>
              <w:numPr>
                <w:ilvl w:val="0"/>
                <w:numId w:val="38"/>
              </w:numPr>
              <w:rPr>
                <w:ins w:id="343" w:author="Arnoud de Boer" w:date="2015-11-02T09:03: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28712C73" w14:textId="18C300C3" w:rsidR="00D72C6E" w:rsidRDefault="00D72C6E" w:rsidP="00F04339">
            <w:pPr>
              <w:pStyle w:val="Lijstalinea"/>
              <w:numPr>
                <w:ilvl w:val="0"/>
                <w:numId w:val="38"/>
              </w:numPr>
            </w:pPr>
            <w:ins w:id="344" w:author="Arnoud de Boer" w:date="2015-11-02T09:03:00Z">
              <w:r>
                <w:t>typering [1-1]</w:t>
              </w:r>
            </w:ins>
          </w:p>
          <w:p w14:paraId="5007FDC1" w14:textId="215B8A35" w:rsidR="00772387" w:rsidRDefault="00772387" w:rsidP="00F04339">
            <w:pPr>
              <w:pStyle w:val="Lijstalinea"/>
              <w:numPr>
                <w:ilvl w:val="0"/>
                <w:numId w:val="38"/>
              </w:numPr>
            </w:pPr>
            <w:proofErr w:type="spellStart"/>
            <w:r>
              <w:t>adresAanduiding</w:t>
            </w:r>
            <w:r w:rsidR="00971391">
              <w:t>Grp</w:t>
            </w:r>
            <w:proofErr w:type="spellEnd"/>
            <w:r>
              <w:t xml:space="preserve"> [1-1]</w:t>
            </w:r>
          </w:p>
          <w:p w14:paraId="5D9EBB04" w14:textId="77777777" w:rsidR="00772387" w:rsidRDefault="00772387" w:rsidP="00F04339">
            <w:pPr>
              <w:pStyle w:val="Lijstalinea"/>
              <w:numPr>
                <w:ilvl w:val="0"/>
                <w:numId w:val="38"/>
              </w:numPr>
            </w:pPr>
            <w:proofErr w:type="spellStart"/>
            <w:r>
              <w:t>vlakGeometrie</w:t>
            </w:r>
            <w:proofErr w:type="spellEnd"/>
            <w:r>
              <w:t xml:space="preserve"> [1-1]</w:t>
            </w:r>
          </w:p>
          <w:p w14:paraId="2D79637E" w14:textId="00667E55" w:rsidR="00772387" w:rsidRDefault="00D72C6E" w:rsidP="00F04339">
            <w:pPr>
              <w:pStyle w:val="Lijstalinea"/>
              <w:numPr>
                <w:ilvl w:val="0"/>
                <w:numId w:val="38"/>
              </w:numPr>
            </w:pPr>
            <w:proofErr w:type="spellStart"/>
            <w:ins w:id="345" w:author="Arnoud de Boer" w:date="2015-11-02T09:03:00Z">
              <w:r>
                <w:t>aot.</w:t>
              </w:r>
            </w:ins>
            <w:r w:rsidR="00772387">
              <w:t>status</w:t>
            </w:r>
            <w:proofErr w:type="spellEnd"/>
            <w:r w:rsidR="00772387">
              <w:t xml:space="preserve"> [1-1]</w:t>
            </w:r>
          </w:p>
          <w:p w14:paraId="24EAA6DA" w14:textId="77093DEB" w:rsidR="00772387" w:rsidRDefault="00D72C6E" w:rsidP="00F04339">
            <w:pPr>
              <w:pStyle w:val="Lijstalinea"/>
              <w:numPr>
                <w:ilvl w:val="0"/>
                <w:numId w:val="38"/>
              </w:numPr>
            </w:pPr>
            <w:proofErr w:type="spellStart"/>
            <w:ins w:id="346" w:author="Arnoud de Boer" w:date="2015-11-02T09:03:00Z">
              <w:r>
                <w:t>aot.</w:t>
              </w:r>
            </w:ins>
            <w:r w:rsidR="00772387">
              <w:t>geconstateerd</w:t>
            </w:r>
            <w:proofErr w:type="spellEnd"/>
            <w:r w:rsidR="00772387">
              <w:t xml:space="preserve"> [1-1]</w:t>
            </w:r>
          </w:p>
          <w:p w14:paraId="590FB703" w14:textId="77777777" w:rsidR="00772387" w:rsidRDefault="00772387" w:rsidP="00F04339">
            <w:pPr>
              <w:pStyle w:val="Lijstalinea"/>
              <w:numPr>
                <w:ilvl w:val="0"/>
                <w:numId w:val="38"/>
              </w:numPr>
            </w:pPr>
            <w:r>
              <w:t>brondocument [1-1]</w:t>
            </w:r>
          </w:p>
          <w:p w14:paraId="389965AC" w14:textId="62A13107" w:rsidR="00D72C6E" w:rsidRDefault="00D72C6E" w:rsidP="00F04339">
            <w:pPr>
              <w:pStyle w:val="Lijstalinea"/>
              <w:numPr>
                <w:ilvl w:val="0"/>
                <w:numId w:val="38"/>
              </w:numPr>
              <w:rPr>
                <w:ins w:id="347" w:author="Arnoud de Boer" w:date="2015-11-02T09:04:00Z"/>
              </w:rPr>
            </w:pPr>
            <w:proofErr w:type="spellStart"/>
            <w:ins w:id="348" w:author="Arnoud de Boer" w:date="2015-11-02T09:04:00Z">
              <w:r>
                <w:t>StUF:tijdvakGeldigheid</w:t>
              </w:r>
              <w:proofErr w:type="spellEnd"/>
              <w:r>
                <w:t xml:space="preserve"> [1-1]</w:t>
              </w:r>
            </w:ins>
          </w:p>
          <w:p w14:paraId="4AECC24F" w14:textId="5BE1D552" w:rsidR="00772387" w:rsidDel="00D72C6E" w:rsidRDefault="00772387" w:rsidP="00F04339">
            <w:pPr>
              <w:pStyle w:val="Lijstalinea"/>
              <w:numPr>
                <w:ilvl w:val="0"/>
                <w:numId w:val="38"/>
              </w:numPr>
              <w:rPr>
                <w:del w:id="349" w:author="Arnoud de Boer" w:date="2015-11-02T09:04:00Z"/>
              </w:rPr>
            </w:pPr>
            <w:del w:id="350" w:author="Arnoud de Boer" w:date="2015-11-02T09:04:00Z">
              <w:r w:rsidDel="00D72C6E">
                <w:delText>beginGeldigheid [1-1]</w:delText>
              </w:r>
            </w:del>
          </w:p>
          <w:p w14:paraId="77E730D4" w14:textId="7D709215" w:rsidR="00772387" w:rsidRDefault="00772387" w:rsidP="00F04339">
            <w:pPr>
              <w:pStyle w:val="Lijstalinea"/>
              <w:numPr>
                <w:ilvl w:val="0"/>
                <w:numId w:val="38"/>
              </w:numPr>
            </w:pPr>
            <w:del w:id="351" w:author="Arnoud de Boer" w:date="2015-11-02T09:04:00Z">
              <w:r w:rsidDel="00D72C6E">
                <w:delText>eindGeldigheid [1-1]</w:delText>
              </w:r>
            </w:del>
          </w:p>
        </w:tc>
      </w:tr>
    </w:tbl>
    <w:p w14:paraId="5116B4B4" w14:textId="421A16C2" w:rsidR="00D72C6E" w:rsidRDefault="00D72C6E" w:rsidP="00D72C6E">
      <w:pPr>
        <w:pStyle w:val="subparagraaftitel"/>
      </w:pPr>
      <w:bookmarkStart w:id="352" w:name="_Toc434222950"/>
      <w:proofErr w:type="spellStart"/>
      <w:ins w:id="353" w:author="Arnoud de Boer" w:date="2015-11-02T09:04:00Z">
        <w:r>
          <w:t>overigGebouwdObject</w:t>
        </w:r>
      </w:ins>
      <w:bookmarkEnd w:id="352"/>
      <w:proofErr w:type="spellEnd"/>
    </w:p>
    <w:tbl>
      <w:tblPr>
        <w:tblStyle w:val="Tabelraster"/>
        <w:tblW w:w="0" w:type="auto"/>
        <w:tblLook w:val="04A0" w:firstRow="1" w:lastRow="0" w:firstColumn="1" w:lastColumn="0" w:noHBand="0" w:noVBand="1"/>
      </w:tblPr>
      <w:tblGrid>
        <w:gridCol w:w="2589"/>
        <w:gridCol w:w="5728"/>
      </w:tblGrid>
      <w:tr w:rsidR="00D72C6E" w:rsidRPr="00660B37" w14:paraId="70D18F9F" w14:textId="77777777" w:rsidTr="00FC25F5">
        <w:tc>
          <w:tcPr>
            <w:tcW w:w="2589" w:type="dxa"/>
          </w:tcPr>
          <w:p w14:paraId="44AD7BC1" w14:textId="77777777" w:rsidR="00D72C6E" w:rsidRPr="00660B37" w:rsidRDefault="00D72C6E" w:rsidP="00FC25F5">
            <w:r w:rsidRPr="00660B37">
              <w:t>Naam</w:t>
            </w:r>
            <w:r>
              <w:t xml:space="preserve"> entiteit</w:t>
            </w:r>
          </w:p>
        </w:tc>
        <w:tc>
          <w:tcPr>
            <w:tcW w:w="5728" w:type="dxa"/>
          </w:tcPr>
          <w:p w14:paraId="4E716F8F" w14:textId="1D187366" w:rsidR="00D72C6E" w:rsidRPr="00660B37" w:rsidRDefault="00D72C6E" w:rsidP="00FC25F5">
            <w:proofErr w:type="spellStart"/>
            <w:ins w:id="354" w:author="Arnoud de Boer" w:date="2015-11-02T09:07:00Z">
              <w:r>
                <w:t>overigGebouwdObject</w:t>
              </w:r>
            </w:ins>
            <w:proofErr w:type="spellEnd"/>
          </w:p>
        </w:tc>
      </w:tr>
      <w:tr w:rsidR="00D72C6E" w:rsidRPr="00365C01" w14:paraId="6C494334" w14:textId="77777777" w:rsidTr="00FC25F5">
        <w:tc>
          <w:tcPr>
            <w:tcW w:w="2589" w:type="dxa"/>
          </w:tcPr>
          <w:p w14:paraId="327FBC53" w14:textId="77777777" w:rsidR="00D72C6E" w:rsidRPr="00660B37" w:rsidRDefault="00D72C6E" w:rsidP="00FC25F5">
            <w:r>
              <w:t>Definitie entiteit</w:t>
            </w:r>
          </w:p>
        </w:tc>
        <w:tc>
          <w:tcPr>
            <w:tcW w:w="5728" w:type="dxa"/>
          </w:tcPr>
          <w:p w14:paraId="696895D7" w14:textId="18DBB854" w:rsidR="00D72C6E" w:rsidRPr="00365C01" w:rsidRDefault="00D72C6E" w:rsidP="00D72C6E">
            <w:ins w:id="355" w:author="Arnoud de Boer" w:date="2015-11-02T09:07:00Z">
              <w:r>
                <w:t>Entiteit met de attribuut</w:t>
              </w:r>
            </w:ins>
            <w:ins w:id="356" w:author="Arnoud de Boer" w:date="2015-11-02T09:08:00Z">
              <w:r>
                <w:t xml:space="preserve">gegevens voor het object </w:t>
              </w:r>
              <w:proofErr w:type="spellStart"/>
              <w:r>
                <w:t>overigGebouwdObject</w:t>
              </w:r>
            </w:ins>
            <w:proofErr w:type="spellEnd"/>
          </w:p>
        </w:tc>
      </w:tr>
      <w:tr w:rsidR="00D72C6E" w:rsidRPr="00660B37" w14:paraId="44912633" w14:textId="77777777" w:rsidTr="00FC25F5">
        <w:tc>
          <w:tcPr>
            <w:tcW w:w="2589" w:type="dxa"/>
          </w:tcPr>
          <w:p w14:paraId="51A40385" w14:textId="77777777" w:rsidR="00D72C6E" w:rsidRPr="00660B37" w:rsidRDefault="00D72C6E" w:rsidP="00FC25F5">
            <w:r>
              <w:t>Herkomst entiteit</w:t>
            </w:r>
          </w:p>
        </w:tc>
        <w:tc>
          <w:tcPr>
            <w:tcW w:w="5728" w:type="dxa"/>
          </w:tcPr>
          <w:p w14:paraId="1C27F93C" w14:textId="7D2EA2A0" w:rsidR="00D72C6E" w:rsidRPr="00660B37" w:rsidRDefault="00D72C6E" w:rsidP="00FC25F5">
            <w:ins w:id="357" w:author="Arnoud de Boer" w:date="2015-11-02T09:08:00Z">
              <w:r>
                <w:t>RSGB</w:t>
              </w:r>
            </w:ins>
          </w:p>
        </w:tc>
      </w:tr>
      <w:tr w:rsidR="00D72C6E" w:rsidRPr="00660B37" w14:paraId="634F5AC3" w14:textId="77777777" w:rsidTr="00FC25F5">
        <w:tc>
          <w:tcPr>
            <w:tcW w:w="2589" w:type="dxa"/>
          </w:tcPr>
          <w:p w14:paraId="0F733D3C" w14:textId="77777777" w:rsidR="00D72C6E" w:rsidRPr="00660B37" w:rsidRDefault="00D72C6E" w:rsidP="00FC25F5">
            <w:r>
              <w:t>Toelichting entiteit</w:t>
            </w:r>
          </w:p>
        </w:tc>
        <w:tc>
          <w:tcPr>
            <w:tcW w:w="5728" w:type="dxa"/>
          </w:tcPr>
          <w:p w14:paraId="5300DDF1" w14:textId="77777777" w:rsidR="00D72C6E" w:rsidRPr="00660B37" w:rsidRDefault="00D72C6E" w:rsidP="00FC25F5"/>
        </w:tc>
      </w:tr>
      <w:tr w:rsidR="00D72C6E" w14:paraId="25AD2748" w14:textId="77777777" w:rsidTr="00FC25F5">
        <w:tc>
          <w:tcPr>
            <w:tcW w:w="2589" w:type="dxa"/>
          </w:tcPr>
          <w:p w14:paraId="7659E079" w14:textId="77777777" w:rsidR="00D72C6E" w:rsidRDefault="00D72C6E" w:rsidP="00FC25F5">
            <w:r>
              <w:t>Overzicht attributen</w:t>
            </w:r>
          </w:p>
        </w:tc>
        <w:tc>
          <w:tcPr>
            <w:tcW w:w="5728" w:type="dxa"/>
          </w:tcPr>
          <w:p w14:paraId="02A41316" w14:textId="77777777" w:rsidR="00D72C6E" w:rsidRDefault="00D72C6E" w:rsidP="00D72C6E">
            <w:pPr>
              <w:pStyle w:val="Lijstalinea"/>
              <w:numPr>
                <w:ilvl w:val="0"/>
                <w:numId w:val="38"/>
              </w:numPr>
              <w:rPr>
                <w:ins w:id="358" w:author="Arnoud de Boer" w:date="2015-11-02T09:07:00Z"/>
              </w:rPr>
            </w:pPr>
            <w:ins w:id="359" w:author="Arnoud de Boer" w:date="2015-11-02T09:07:00Z">
              <w:r>
                <w:t>identificatie [1-1]</w:t>
              </w:r>
              <w:r>
                <w:fldChar w:fldCharType="begin"/>
              </w:r>
              <w:r>
                <w:instrText xml:space="preserve"> NOTEREF _Ref401224611 \h  \* MERGEFORMAT </w:instrText>
              </w:r>
            </w:ins>
            <w:ins w:id="360" w:author="Arnoud de Boer" w:date="2015-11-02T09:07:00Z">
              <w:r>
                <w:fldChar w:fldCharType="separate"/>
              </w:r>
              <w:r w:rsidRPr="009B2A7B">
                <w:rPr>
                  <w:vertAlign w:val="superscript"/>
                </w:rPr>
                <w:t>38</w:t>
              </w:r>
              <w:r>
                <w:fldChar w:fldCharType="end"/>
              </w:r>
            </w:ins>
          </w:p>
          <w:p w14:paraId="6B7CE51E" w14:textId="77777777" w:rsidR="00D72C6E" w:rsidRDefault="00D72C6E" w:rsidP="00D72C6E">
            <w:pPr>
              <w:pStyle w:val="Lijstalinea"/>
              <w:numPr>
                <w:ilvl w:val="0"/>
                <w:numId w:val="38"/>
              </w:numPr>
              <w:rPr>
                <w:ins w:id="361" w:author="Arnoud de Boer" w:date="2015-11-02T09:07:00Z"/>
              </w:rPr>
            </w:pPr>
            <w:ins w:id="362" w:author="Arnoud de Boer" w:date="2015-11-02T09:07:00Z">
              <w:r>
                <w:t>typering [1-1]</w:t>
              </w:r>
            </w:ins>
          </w:p>
          <w:p w14:paraId="316E9D99" w14:textId="77777777" w:rsidR="00D72C6E" w:rsidRDefault="00D72C6E" w:rsidP="00D72C6E">
            <w:pPr>
              <w:pStyle w:val="Lijstalinea"/>
              <w:numPr>
                <w:ilvl w:val="0"/>
                <w:numId w:val="38"/>
              </w:numPr>
              <w:rPr>
                <w:ins w:id="363" w:author="Arnoud de Boer" w:date="2015-11-02T09:07:00Z"/>
              </w:rPr>
            </w:pPr>
            <w:proofErr w:type="spellStart"/>
            <w:ins w:id="364" w:author="Arnoud de Boer" w:date="2015-11-02T09:07:00Z">
              <w:r>
                <w:t>adresAanduidingGrp</w:t>
              </w:r>
              <w:proofErr w:type="spellEnd"/>
              <w:r>
                <w:t xml:space="preserve"> [1-1]</w:t>
              </w:r>
            </w:ins>
          </w:p>
          <w:p w14:paraId="7BA0BE23" w14:textId="41AE6EFF" w:rsidR="00D72C6E" w:rsidRDefault="00D72C6E" w:rsidP="00D72C6E">
            <w:pPr>
              <w:pStyle w:val="Lijstalinea"/>
              <w:numPr>
                <w:ilvl w:val="0"/>
                <w:numId w:val="38"/>
              </w:numPr>
              <w:rPr>
                <w:ins w:id="365" w:author="Arnoud de Boer" w:date="2015-11-02T09:07:00Z"/>
              </w:rPr>
            </w:pPr>
            <w:proofErr w:type="spellStart"/>
            <w:ins w:id="366" w:author="Arnoud de Boer" w:date="2015-11-02T09:07:00Z">
              <w:r>
                <w:t>gbo.puntGeometrie</w:t>
              </w:r>
              <w:proofErr w:type="spellEnd"/>
              <w:r>
                <w:t xml:space="preserve"> [1-1]</w:t>
              </w:r>
            </w:ins>
          </w:p>
          <w:p w14:paraId="5BE51503" w14:textId="7E63EEE6" w:rsidR="00D72C6E" w:rsidRDefault="00D72C6E" w:rsidP="00D72C6E">
            <w:pPr>
              <w:pStyle w:val="Lijstalinea"/>
              <w:numPr>
                <w:ilvl w:val="0"/>
                <w:numId w:val="38"/>
              </w:numPr>
              <w:rPr>
                <w:ins w:id="367" w:author="Arnoud de Boer" w:date="2015-11-02T09:07:00Z"/>
              </w:rPr>
            </w:pPr>
            <w:ins w:id="368" w:author="Arnoud de Boer" w:date="2015-11-02T09:07:00Z">
              <w:r>
                <w:t>vlakgeometrie [0-1]</w:t>
              </w:r>
            </w:ins>
          </w:p>
          <w:p w14:paraId="60AB3076" w14:textId="77777777" w:rsidR="00D72C6E" w:rsidRDefault="00D72C6E" w:rsidP="00D72C6E">
            <w:pPr>
              <w:pStyle w:val="Lijstalinea"/>
              <w:numPr>
                <w:ilvl w:val="0"/>
                <w:numId w:val="38"/>
              </w:numPr>
              <w:rPr>
                <w:ins w:id="369" w:author="Arnoud de Boer" w:date="2015-11-02T09:07:00Z"/>
              </w:rPr>
            </w:pPr>
            <w:proofErr w:type="spellStart"/>
            <w:ins w:id="370" w:author="Arnoud de Boer" w:date="2015-11-02T09:07:00Z">
              <w:r>
                <w:t>aot.status</w:t>
              </w:r>
              <w:proofErr w:type="spellEnd"/>
              <w:r>
                <w:t xml:space="preserve"> [1-1]</w:t>
              </w:r>
            </w:ins>
          </w:p>
          <w:p w14:paraId="226F0080" w14:textId="77777777" w:rsidR="00D72C6E" w:rsidRDefault="00D72C6E" w:rsidP="00D72C6E">
            <w:pPr>
              <w:pStyle w:val="Lijstalinea"/>
              <w:numPr>
                <w:ilvl w:val="0"/>
                <w:numId w:val="38"/>
              </w:numPr>
              <w:rPr>
                <w:ins w:id="371" w:author="Arnoud de Boer" w:date="2015-11-02T09:07:00Z"/>
              </w:rPr>
            </w:pPr>
            <w:proofErr w:type="spellStart"/>
            <w:ins w:id="372" w:author="Arnoud de Boer" w:date="2015-11-02T09:07:00Z">
              <w:r>
                <w:t>aot.geconstateerd</w:t>
              </w:r>
              <w:proofErr w:type="spellEnd"/>
              <w:r>
                <w:t xml:space="preserve"> [1-1]</w:t>
              </w:r>
            </w:ins>
          </w:p>
          <w:p w14:paraId="1772FBFB" w14:textId="77777777" w:rsidR="00D72C6E" w:rsidRDefault="00D72C6E" w:rsidP="00D72C6E">
            <w:pPr>
              <w:pStyle w:val="Lijstalinea"/>
              <w:numPr>
                <w:ilvl w:val="0"/>
                <w:numId w:val="38"/>
              </w:numPr>
              <w:rPr>
                <w:ins w:id="373" w:author="Arnoud de Boer" w:date="2015-11-02T09:07:00Z"/>
              </w:rPr>
            </w:pPr>
            <w:ins w:id="374" w:author="Arnoud de Boer" w:date="2015-11-02T09:07:00Z">
              <w:r>
                <w:t>brondocument [1-1]</w:t>
              </w:r>
            </w:ins>
          </w:p>
          <w:p w14:paraId="120A06A2" w14:textId="5AD0F373" w:rsidR="00D72C6E" w:rsidRDefault="00D72C6E">
            <w:pPr>
              <w:pStyle w:val="Lijstalinea"/>
              <w:numPr>
                <w:ilvl w:val="0"/>
                <w:numId w:val="38"/>
              </w:numPr>
              <w:pPrChange w:id="375" w:author="Arnoud de Boer" w:date="2015-11-02T09:07:00Z">
                <w:pPr>
                  <w:pStyle w:val="Lijstalinea"/>
                  <w:ind w:left="0"/>
                </w:pPr>
              </w:pPrChange>
            </w:pPr>
            <w:proofErr w:type="spellStart"/>
            <w:ins w:id="376" w:author="Arnoud de Boer" w:date="2015-11-02T09:07:00Z">
              <w:r>
                <w:t>StUF:tijdvakGeldigheid</w:t>
              </w:r>
              <w:proofErr w:type="spellEnd"/>
              <w:r>
                <w:t xml:space="preserve"> [1-1]</w:t>
              </w:r>
            </w:ins>
          </w:p>
        </w:tc>
      </w:tr>
    </w:tbl>
    <w:p w14:paraId="7DE7E79D" w14:textId="77777777" w:rsidR="00D72C6E" w:rsidRDefault="00D72C6E" w:rsidP="00D72C6E"/>
    <w:p w14:paraId="301B6FE8" w14:textId="47E92D2D" w:rsidR="00D72C6E" w:rsidRDefault="00D72C6E" w:rsidP="00D72C6E">
      <w:pPr>
        <w:pStyle w:val="subparagraaftitel"/>
      </w:pPr>
      <w:bookmarkStart w:id="377" w:name="_Toc434222951"/>
      <w:proofErr w:type="spellStart"/>
      <w:ins w:id="378" w:author="Arnoud de Boer" w:date="2015-11-02T09:04:00Z">
        <w:r>
          <w:t>overig</w:t>
        </w:r>
      </w:ins>
      <w:ins w:id="379" w:author="Arnoud de Boer" w:date="2015-11-02T09:09:00Z">
        <w:r>
          <w:t>Terrein</w:t>
        </w:r>
      </w:ins>
      <w:bookmarkEnd w:id="377"/>
      <w:proofErr w:type="spellEnd"/>
    </w:p>
    <w:tbl>
      <w:tblPr>
        <w:tblStyle w:val="Tabelraster"/>
        <w:tblW w:w="0" w:type="auto"/>
        <w:tblLook w:val="04A0" w:firstRow="1" w:lastRow="0" w:firstColumn="1" w:lastColumn="0" w:noHBand="0" w:noVBand="1"/>
      </w:tblPr>
      <w:tblGrid>
        <w:gridCol w:w="2589"/>
        <w:gridCol w:w="5728"/>
      </w:tblGrid>
      <w:tr w:rsidR="00D72C6E" w:rsidRPr="00660B37" w14:paraId="2288452B" w14:textId="77777777" w:rsidTr="00FC25F5">
        <w:tc>
          <w:tcPr>
            <w:tcW w:w="2589" w:type="dxa"/>
          </w:tcPr>
          <w:p w14:paraId="27A0EBE1" w14:textId="77777777" w:rsidR="00D72C6E" w:rsidRPr="00660B37" w:rsidRDefault="00D72C6E" w:rsidP="00FC25F5">
            <w:r w:rsidRPr="00660B37">
              <w:t>Naam</w:t>
            </w:r>
            <w:r>
              <w:t xml:space="preserve"> entiteit</w:t>
            </w:r>
          </w:p>
        </w:tc>
        <w:tc>
          <w:tcPr>
            <w:tcW w:w="5728" w:type="dxa"/>
          </w:tcPr>
          <w:p w14:paraId="6385E3FD" w14:textId="06692EA2" w:rsidR="00D72C6E" w:rsidRPr="00660B37" w:rsidRDefault="00D72C6E" w:rsidP="00D72C6E">
            <w:proofErr w:type="spellStart"/>
            <w:ins w:id="380" w:author="Arnoud de Boer" w:date="2015-11-02T09:07:00Z">
              <w:r>
                <w:t>overig</w:t>
              </w:r>
            </w:ins>
            <w:ins w:id="381" w:author="Arnoud de Boer" w:date="2015-11-02T09:09:00Z">
              <w:r>
                <w:t>Terrein</w:t>
              </w:r>
            </w:ins>
            <w:proofErr w:type="spellEnd"/>
          </w:p>
        </w:tc>
      </w:tr>
      <w:tr w:rsidR="00D72C6E" w:rsidRPr="00365C01" w14:paraId="276BED89" w14:textId="77777777" w:rsidTr="00FC25F5">
        <w:tc>
          <w:tcPr>
            <w:tcW w:w="2589" w:type="dxa"/>
          </w:tcPr>
          <w:p w14:paraId="60D23772" w14:textId="77777777" w:rsidR="00D72C6E" w:rsidRPr="00660B37" w:rsidRDefault="00D72C6E" w:rsidP="00FC25F5">
            <w:r>
              <w:t>Definitie entiteit</w:t>
            </w:r>
          </w:p>
        </w:tc>
        <w:tc>
          <w:tcPr>
            <w:tcW w:w="5728" w:type="dxa"/>
          </w:tcPr>
          <w:p w14:paraId="7BA5EC6C" w14:textId="782381AF" w:rsidR="00D72C6E" w:rsidRPr="00365C01" w:rsidRDefault="00D72C6E" w:rsidP="00D72C6E">
            <w:ins w:id="382" w:author="Arnoud de Boer" w:date="2015-11-02T09:07:00Z">
              <w:r>
                <w:t>Entiteit met de attribuut</w:t>
              </w:r>
            </w:ins>
            <w:ins w:id="383" w:author="Arnoud de Boer" w:date="2015-11-02T09:08:00Z">
              <w:r>
                <w:t xml:space="preserve">gegevens voor het object </w:t>
              </w:r>
              <w:proofErr w:type="spellStart"/>
              <w:r>
                <w:t>overig</w:t>
              </w:r>
            </w:ins>
            <w:ins w:id="384" w:author="Arnoud de Boer" w:date="2015-11-02T09:09:00Z">
              <w:r>
                <w:t>Terrein</w:t>
              </w:r>
            </w:ins>
            <w:proofErr w:type="spellEnd"/>
          </w:p>
        </w:tc>
      </w:tr>
      <w:tr w:rsidR="00D72C6E" w:rsidRPr="00660B37" w14:paraId="03278482" w14:textId="77777777" w:rsidTr="00FC25F5">
        <w:tc>
          <w:tcPr>
            <w:tcW w:w="2589" w:type="dxa"/>
          </w:tcPr>
          <w:p w14:paraId="728475CF" w14:textId="77777777" w:rsidR="00D72C6E" w:rsidRPr="00660B37" w:rsidRDefault="00D72C6E" w:rsidP="00FC25F5">
            <w:r>
              <w:t>Herkomst entiteit</w:t>
            </w:r>
          </w:p>
        </w:tc>
        <w:tc>
          <w:tcPr>
            <w:tcW w:w="5728" w:type="dxa"/>
          </w:tcPr>
          <w:p w14:paraId="5EA88C9E" w14:textId="77777777" w:rsidR="00D72C6E" w:rsidRPr="00660B37" w:rsidRDefault="00D72C6E" w:rsidP="00FC25F5">
            <w:ins w:id="385" w:author="Arnoud de Boer" w:date="2015-11-02T09:08:00Z">
              <w:r>
                <w:t>RSGB</w:t>
              </w:r>
            </w:ins>
          </w:p>
        </w:tc>
      </w:tr>
      <w:tr w:rsidR="00D72C6E" w:rsidRPr="00660B37" w14:paraId="0B1C04D4" w14:textId="77777777" w:rsidTr="00FC25F5">
        <w:tc>
          <w:tcPr>
            <w:tcW w:w="2589" w:type="dxa"/>
          </w:tcPr>
          <w:p w14:paraId="1E13336A" w14:textId="77777777" w:rsidR="00D72C6E" w:rsidRPr="00660B37" w:rsidRDefault="00D72C6E" w:rsidP="00FC25F5">
            <w:r>
              <w:t>Toelichting entiteit</w:t>
            </w:r>
          </w:p>
        </w:tc>
        <w:tc>
          <w:tcPr>
            <w:tcW w:w="5728" w:type="dxa"/>
          </w:tcPr>
          <w:p w14:paraId="61A82839" w14:textId="77777777" w:rsidR="00D72C6E" w:rsidRPr="00660B37" w:rsidRDefault="00D72C6E" w:rsidP="00FC25F5"/>
        </w:tc>
      </w:tr>
      <w:tr w:rsidR="00D72C6E" w14:paraId="380D9DD8" w14:textId="77777777" w:rsidTr="00FC25F5">
        <w:tc>
          <w:tcPr>
            <w:tcW w:w="2589" w:type="dxa"/>
          </w:tcPr>
          <w:p w14:paraId="4CF1DEA1" w14:textId="77777777" w:rsidR="00D72C6E" w:rsidRDefault="00D72C6E" w:rsidP="00FC25F5">
            <w:r>
              <w:t>Overzicht attributen</w:t>
            </w:r>
          </w:p>
        </w:tc>
        <w:tc>
          <w:tcPr>
            <w:tcW w:w="5728" w:type="dxa"/>
          </w:tcPr>
          <w:p w14:paraId="75F6A75E" w14:textId="77777777" w:rsidR="00D72C6E" w:rsidRDefault="00D72C6E" w:rsidP="00FC25F5">
            <w:pPr>
              <w:pStyle w:val="Lijstalinea"/>
              <w:numPr>
                <w:ilvl w:val="0"/>
                <w:numId w:val="38"/>
              </w:numPr>
              <w:rPr>
                <w:ins w:id="386" w:author="Arnoud de Boer" w:date="2015-11-02T09:07:00Z"/>
              </w:rPr>
            </w:pPr>
            <w:ins w:id="387" w:author="Arnoud de Boer" w:date="2015-11-02T09:07:00Z">
              <w:r>
                <w:t>identificatie [1-1]</w:t>
              </w:r>
              <w:r>
                <w:fldChar w:fldCharType="begin"/>
              </w:r>
              <w:r>
                <w:instrText xml:space="preserve"> NOTEREF _Ref401224611 \h  \* MERGEFORMAT </w:instrText>
              </w:r>
            </w:ins>
            <w:ins w:id="388" w:author="Arnoud de Boer" w:date="2015-11-02T09:07:00Z">
              <w:r>
                <w:fldChar w:fldCharType="separate"/>
              </w:r>
              <w:r w:rsidRPr="009B2A7B">
                <w:rPr>
                  <w:vertAlign w:val="superscript"/>
                </w:rPr>
                <w:t>38</w:t>
              </w:r>
              <w:r>
                <w:fldChar w:fldCharType="end"/>
              </w:r>
            </w:ins>
          </w:p>
          <w:p w14:paraId="127FBC09" w14:textId="77777777" w:rsidR="00D72C6E" w:rsidRDefault="00D72C6E" w:rsidP="00FC25F5">
            <w:pPr>
              <w:pStyle w:val="Lijstalinea"/>
              <w:numPr>
                <w:ilvl w:val="0"/>
                <w:numId w:val="38"/>
              </w:numPr>
              <w:rPr>
                <w:ins w:id="389" w:author="Arnoud de Boer" w:date="2015-11-02T09:07:00Z"/>
              </w:rPr>
            </w:pPr>
            <w:ins w:id="390" w:author="Arnoud de Boer" w:date="2015-11-02T09:07:00Z">
              <w:r>
                <w:lastRenderedPageBreak/>
                <w:t>typering [1-1]</w:t>
              </w:r>
            </w:ins>
          </w:p>
          <w:p w14:paraId="495D548D" w14:textId="77777777" w:rsidR="00D72C6E" w:rsidRDefault="00D72C6E" w:rsidP="00FC25F5">
            <w:pPr>
              <w:pStyle w:val="Lijstalinea"/>
              <w:numPr>
                <w:ilvl w:val="0"/>
                <w:numId w:val="38"/>
              </w:numPr>
              <w:rPr>
                <w:ins w:id="391" w:author="Arnoud de Boer" w:date="2015-11-02T09:07:00Z"/>
              </w:rPr>
            </w:pPr>
            <w:proofErr w:type="spellStart"/>
            <w:ins w:id="392" w:author="Arnoud de Boer" w:date="2015-11-02T09:07:00Z">
              <w:r>
                <w:t>adresAanduidingGrp</w:t>
              </w:r>
              <w:proofErr w:type="spellEnd"/>
              <w:r>
                <w:t xml:space="preserve"> [1-1]</w:t>
              </w:r>
            </w:ins>
          </w:p>
          <w:p w14:paraId="2CBE13F7" w14:textId="77777777" w:rsidR="00D72C6E" w:rsidRDefault="00D72C6E" w:rsidP="00FC25F5">
            <w:pPr>
              <w:pStyle w:val="Lijstalinea"/>
              <w:numPr>
                <w:ilvl w:val="0"/>
                <w:numId w:val="38"/>
              </w:numPr>
              <w:rPr>
                <w:ins w:id="393" w:author="Arnoud de Boer" w:date="2015-11-02T09:07:00Z"/>
              </w:rPr>
            </w:pPr>
            <w:ins w:id="394" w:author="Arnoud de Boer" w:date="2015-11-02T09:07:00Z">
              <w:r>
                <w:t>vlakgeometrie [0-1]</w:t>
              </w:r>
            </w:ins>
          </w:p>
          <w:p w14:paraId="1310A3FB" w14:textId="77777777" w:rsidR="00D72C6E" w:rsidRDefault="00D72C6E" w:rsidP="00FC25F5">
            <w:pPr>
              <w:pStyle w:val="Lijstalinea"/>
              <w:numPr>
                <w:ilvl w:val="0"/>
                <w:numId w:val="38"/>
              </w:numPr>
              <w:rPr>
                <w:ins w:id="395" w:author="Arnoud de Boer" w:date="2015-11-02T09:07:00Z"/>
              </w:rPr>
            </w:pPr>
            <w:proofErr w:type="spellStart"/>
            <w:ins w:id="396" w:author="Arnoud de Boer" w:date="2015-11-02T09:07:00Z">
              <w:r>
                <w:t>aot.status</w:t>
              </w:r>
              <w:proofErr w:type="spellEnd"/>
              <w:r>
                <w:t xml:space="preserve"> [1-1]</w:t>
              </w:r>
            </w:ins>
          </w:p>
          <w:p w14:paraId="006F7EF9" w14:textId="77777777" w:rsidR="00D72C6E" w:rsidRDefault="00D72C6E" w:rsidP="00FC25F5">
            <w:pPr>
              <w:pStyle w:val="Lijstalinea"/>
              <w:numPr>
                <w:ilvl w:val="0"/>
                <w:numId w:val="38"/>
              </w:numPr>
              <w:rPr>
                <w:ins w:id="397" w:author="Arnoud de Boer" w:date="2015-11-02T09:07:00Z"/>
              </w:rPr>
            </w:pPr>
            <w:proofErr w:type="spellStart"/>
            <w:ins w:id="398" w:author="Arnoud de Boer" w:date="2015-11-02T09:07:00Z">
              <w:r>
                <w:t>aot.geconstateerd</w:t>
              </w:r>
              <w:proofErr w:type="spellEnd"/>
              <w:r>
                <w:t xml:space="preserve"> [1-1]</w:t>
              </w:r>
            </w:ins>
          </w:p>
          <w:p w14:paraId="5066BF11" w14:textId="77777777" w:rsidR="00D72C6E" w:rsidRDefault="00D72C6E" w:rsidP="00FC25F5">
            <w:pPr>
              <w:pStyle w:val="Lijstalinea"/>
              <w:numPr>
                <w:ilvl w:val="0"/>
                <w:numId w:val="38"/>
              </w:numPr>
              <w:rPr>
                <w:ins w:id="399" w:author="Arnoud de Boer" w:date="2015-11-02T09:07:00Z"/>
              </w:rPr>
            </w:pPr>
            <w:ins w:id="400" w:author="Arnoud de Boer" w:date="2015-11-02T09:07:00Z">
              <w:r>
                <w:t>brondocument [1-1]</w:t>
              </w:r>
            </w:ins>
          </w:p>
          <w:p w14:paraId="10BCDA41" w14:textId="77777777" w:rsidR="00D72C6E" w:rsidRDefault="00D72C6E">
            <w:pPr>
              <w:pStyle w:val="Lijstalinea"/>
              <w:numPr>
                <w:ilvl w:val="0"/>
                <w:numId w:val="38"/>
              </w:numPr>
              <w:pPrChange w:id="401" w:author="Arnoud de Boer" w:date="2015-11-02T09:07:00Z">
                <w:pPr>
                  <w:pStyle w:val="Lijstalinea"/>
                  <w:ind w:left="0"/>
                </w:pPr>
              </w:pPrChange>
            </w:pPr>
            <w:proofErr w:type="spellStart"/>
            <w:ins w:id="402" w:author="Arnoud de Boer" w:date="2015-11-02T09:07:00Z">
              <w:r>
                <w:t>StUF:tijdvakGeldigheid</w:t>
              </w:r>
              <w:proofErr w:type="spellEnd"/>
              <w:r>
                <w:t xml:space="preserve"> [1-1]</w:t>
              </w:r>
            </w:ins>
          </w:p>
        </w:tc>
      </w:tr>
    </w:tbl>
    <w:p w14:paraId="1FC7DCC9" w14:textId="77777777" w:rsidR="00D72C6E" w:rsidRPr="00D72C6E" w:rsidRDefault="00D72C6E" w:rsidP="00D72C6E">
      <w:pPr>
        <w:rPr>
          <w:ins w:id="403" w:author="Arnoud de Boer" w:date="2015-11-02T09:04:00Z"/>
        </w:rPr>
      </w:pPr>
    </w:p>
    <w:p w14:paraId="3DD5E75F" w14:textId="6FDE3EBD" w:rsidR="00C73C73" w:rsidRDefault="00C73C73" w:rsidP="00C52477">
      <w:pPr>
        <w:pStyle w:val="subparagraaftitel"/>
      </w:pPr>
      <w:bookmarkStart w:id="404" w:name="_Toc434222952"/>
      <w:r w:rsidRPr="007802DA">
        <w:t>p</w:t>
      </w:r>
      <w:r w:rsidR="00F813EE">
        <w:t>and</w:t>
      </w:r>
      <w:bookmarkEnd w:id="404"/>
    </w:p>
    <w:tbl>
      <w:tblPr>
        <w:tblStyle w:val="Tabelraster"/>
        <w:tblW w:w="0" w:type="auto"/>
        <w:tblLook w:val="04A0" w:firstRow="1" w:lastRow="0" w:firstColumn="1" w:lastColumn="0" w:noHBand="0" w:noVBand="1"/>
      </w:tblPr>
      <w:tblGrid>
        <w:gridCol w:w="2589"/>
        <w:gridCol w:w="5728"/>
      </w:tblGrid>
      <w:tr w:rsidR="00772387" w:rsidRPr="00660B37" w14:paraId="1EC01D82" w14:textId="77777777" w:rsidTr="00B00C38">
        <w:tc>
          <w:tcPr>
            <w:tcW w:w="2589" w:type="dxa"/>
          </w:tcPr>
          <w:p w14:paraId="00E84AAD" w14:textId="6C54F003" w:rsidR="00772387" w:rsidRPr="00660B37" w:rsidRDefault="00772387" w:rsidP="00F813EE">
            <w:r w:rsidRPr="00660B37">
              <w:t>Naam</w:t>
            </w:r>
            <w:r>
              <w:t xml:space="preserve"> entiteit</w:t>
            </w:r>
          </w:p>
        </w:tc>
        <w:tc>
          <w:tcPr>
            <w:tcW w:w="5728" w:type="dxa"/>
          </w:tcPr>
          <w:p w14:paraId="6A858159" w14:textId="4FD1D2B8" w:rsidR="00772387" w:rsidRPr="00660B37" w:rsidRDefault="00971391" w:rsidP="00C73C73">
            <w:r>
              <w:t>P</w:t>
            </w:r>
            <w:r w:rsidR="00772387">
              <w:t>and</w:t>
            </w:r>
          </w:p>
        </w:tc>
      </w:tr>
      <w:tr w:rsidR="00772387" w:rsidRPr="00C419DD" w14:paraId="1C8D72F0" w14:textId="77777777" w:rsidTr="00B00C38">
        <w:tc>
          <w:tcPr>
            <w:tcW w:w="2589" w:type="dxa"/>
          </w:tcPr>
          <w:p w14:paraId="4B38D1ED" w14:textId="40C8132F" w:rsidR="00772387" w:rsidRPr="00660B37" w:rsidRDefault="00772387" w:rsidP="00C73C73">
            <w:r>
              <w:t>Definitie entiteit</w:t>
            </w:r>
          </w:p>
        </w:tc>
        <w:tc>
          <w:tcPr>
            <w:tcW w:w="5728" w:type="dxa"/>
          </w:tcPr>
          <w:p w14:paraId="5DDA58CC" w14:textId="0A1571A1" w:rsidR="00772387" w:rsidRPr="00365C01" w:rsidRDefault="00772387" w:rsidP="00F813EE">
            <w:r w:rsidRPr="00365C01">
              <w:t>Entiteit met de attribuutgegevens voor object Pand</w:t>
            </w:r>
          </w:p>
        </w:tc>
      </w:tr>
      <w:tr w:rsidR="00772387" w:rsidRPr="00660B37" w14:paraId="33EDAFFA" w14:textId="77777777" w:rsidTr="00B00C38">
        <w:tc>
          <w:tcPr>
            <w:tcW w:w="2589" w:type="dxa"/>
          </w:tcPr>
          <w:p w14:paraId="797F1915" w14:textId="261A7946" w:rsidR="00772387" w:rsidRPr="00660B37" w:rsidRDefault="00772387" w:rsidP="00C73C73">
            <w:r>
              <w:t>Herkomst entiteit</w:t>
            </w:r>
          </w:p>
        </w:tc>
        <w:tc>
          <w:tcPr>
            <w:tcW w:w="5728" w:type="dxa"/>
          </w:tcPr>
          <w:p w14:paraId="1BF227CD" w14:textId="0BC13656" w:rsidR="00772387" w:rsidRPr="00660B37" w:rsidRDefault="00772387" w:rsidP="00C73C73">
            <w:del w:id="405" w:author="Arnoud de Boer" w:date="2015-11-02T09:08:00Z">
              <w:r w:rsidDel="00D72C6E">
                <w:delText>StUF-Geo BAG</w:delText>
              </w:r>
            </w:del>
            <w:ins w:id="406" w:author="Arnoud de Boer" w:date="2015-11-02T09:08:00Z">
              <w:r w:rsidR="00D72C6E">
                <w:t>BAG</w:t>
              </w:r>
            </w:ins>
          </w:p>
        </w:tc>
      </w:tr>
      <w:tr w:rsidR="00772387" w:rsidRPr="00660B37" w14:paraId="1398AA13" w14:textId="77777777" w:rsidTr="00B00C38">
        <w:tc>
          <w:tcPr>
            <w:tcW w:w="2589" w:type="dxa"/>
          </w:tcPr>
          <w:p w14:paraId="4084CEC1" w14:textId="26A2645A" w:rsidR="00772387" w:rsidRPr="00660B37" w:rsidRDefault="00772387" w:rsidP="00C73C73">
            <w:r>
              <w:t>Toelichting entiteit</w:t>
            </w:r>
          </w:p>
        </w:tc>
        <w:tc>
          <w:tcPr>
            <w:tcW w:w="5728" w:type="dxa"/>
          </w:tcPr>
          <w:p w14:paraId="41FCA026" w14:textId="6DABF1AD" w:rsidR="00772387" w:rsidRPr="00660B37" w:rsidRDefault="00772387" w:rsidP="00C73C73"/>
        </w:tc>
      </w:tr>
      <w:tr w:rsidR="00772387" w14:paraId="07BD8933" w14:textId="77777777" w:rsidTr="00B00C38">
        <w:tc>
          <w:tcPr>
            <w:tcW w:w="2589" w:type="dxa"/>
          </w:tcPr>
          <w:p w14:paraId="0631D157" w14:textId="3C0AAA01" w:rsidR="00772387" w:rsidRDefault="00772387" w:rsidP="00C52477">
            <w:r>
              <w:t>Overzicht attributen</w:t>
            </w:r>
          </w:p>
        </w:tc>
        <w:tc>
          <w:tcPr>
            <w:tcW w:w="5728" w:type="dxa"/>
          </w:tcPr>
          <w:p w14:paraId="1C9E75F7" w14:textId="11338D92" w:rsidR="00772387" w:rsidRDefault="00772387" w:rsidP="00D72C6E">
            <w:pPr>
              <w:pStyle w:val="Lijstalinea"/>
              <w:numPr>
                <w:ilvl w:val="0"/>
                <w:numId w:val="39"/>
              </w:numPr>
              <w:rPr>
                <w:ins w:id="407" w:author="Arnoud de Boer" w:date="2015-11-02T09:08:00Z"/>
              </w:rPr>
            </w:pPr>
            <w:r>
              <w:t>identificatie [1-1]</w:t>
            </w:r>
            <w:bookmarkStart w:id="408" w:name="_Ref401224611"/>
            <w:r>
              <w:rPr>
                <w:rStyle w:val="Voetnootmarkering"/>
              </w:rPr>
              <w:footnoteReference w:id="40"/>
            </w:r>
            <w:bookmarkEnd w:id="408"/>
          </w:p>
          <w:p w14:paraId="06203C2E" w14:textId="7C6490CC" w:rsidR="00772387" w:rsidRDefault="00772387" w:rsidP="00D72C6E">
            <w:pPr>
              <w:pStyle w:val="Lijstalinea"/>
              <w:numPr>
                <w:ilvl w:val="0"/>
                <w:numId w:val="39"/>
              </w:numPr>
            </w:pPr>
            <w:r>
              <w:t>geometrie [1-1]</w:t>
            </w:r>
          </w:p>
          <w:p w14:paraId="5BB91D44" w14:textId="77777777" w:rsidR="00772387" w:rsidRDefault="00772387" w:rsidP="00D72C6E">
            <w:pPr>
              <w:pStyle w:val="Lijstalinea"/>
              <w:numPr>
                <w:ilvl w:val="0"/>
                <w:numId w:val="39"/>
              </w:numPr>
            </w:pPr>
            <w:r>
              <w:t>status [1-1]</w:t>
            </w:r>
          </w:p>
          <w:p w14:paraId="3BBEBBB1" w14:textId="67A4B0FD" w:rsidR="00772387" w:rsidRDefault="00772387" w:rsidP="00D72C6E">
            <w:pPr>
              <w:pStyle w:val="Lijstalinea"/>
              <w:numPr>
                <w:ilvl w:val="0"/>
                <w:numId w:val="39"/>
              </w:numPr>
            </w:pPr>
            <w:r>
              <w:t>geconstateerd [1-1]</w:t>
            </w:r>
          </w:p>
          <w:p w14:paraId="1F335762" w14:textId="658956EB" w:rsidR="00772387" w:rsidRDefault="00772387" w:rsidP="00D72C6E">
            <w:pPr>
              <w:pStyle w:val="Lijstalinea"/>
              <w:numPr>
                <w:ilvl w:val="0"/>
                <w:numId w:val="39"/>
              </w:numPr>
            </w:pPr>
            <w:r>
              <w:t>brondocument [1-1]</w:t>
            </w:r>
          </w:p>
          <w:p w14:paraId="4AA4D4B3" w14:textId="77777777" w:rsidR="00D72C6E" w:rsidRDefault="00D72C6E" w:rsidP="00D72C6E">
            <w:pPr>
              <w:pStyle w:val="Lijstalinea"/>
              <w:numPr>
                <w:ilvl w:val="0"/>
                <w:numId w:val="39"/>
              </w:numPr>
              <w:rPr>
                <w:ins w:id="409" w:author="Arnoud de Boer" w:date="2015-11-02T09:04:00Z"/>
              </w:rPr>
            </w:pPr>
            <w:proofErr w:type="spellStart"/>
            <w:ins w:id="410" w:author="Arnoud de Boer" w:date="2015-11-02T09:04:00Z">
              <w:r>
                <w:t>StUF:tijdvakGeldigheid</w:t>
              </w:r>
              <w:proofErr w:type="spellEnd"/>
              <w:r>
                <w:t xml:space="preserve"> [1-1]</w:t>
              </w:r>
            </w:ins>
          </w:p>
          <w:p w14:paraId="58A8C41C" w14:textId="0407DA3D" w:rsidR="00772387" w:rsidDel="00D72C6E" w:rsidRDefault="00772387" w:rsidP="00D72C6E">
            <w:pPr>
              <w:pStyle w:val="Lijstalinea"/>
              <w:numPr>
                <w:ilvl w:val="0"/>
                <w:numId w:val="39"/>
              </w:numPr>
              <w:rPr>
                <w:del w:id="411" w:author="Arnoud de Boer" w:date="2015-11-02T09:04:00Z"/>
              </w:rPr>
            </w:pPr>
            <w:del w:id="412" w:author="Arnoud de Boer" w:date="2015-11-02T09:04:00Z">
              <w:r w:rsidDel="00D72C6E">
                <w:delText>beginGeldigheid [1-1]</w:delText>
              </w:r>
            </w:del>
          </w:p>
          <w:p w14:paraId="5AA504FF" w14:textId="3C4BFFE5" w:rsidR="00772387" w:rsidRDefault="00772387" w:rsidP="00D72C6E">
            <w:pPr>
              <w:pStyle w:val="Lijstalinea"/>
              <w:numPr>
                <w:ilvl w:val="0"/>
                <w:numId w:val="39"/>
              </w:numPr>
            </w:pPr>
            <w:del w:id="413" w:author="Arnoud de Boer" w:date="2015-11-02T09:04:00Z">
              <w:r w:rsidDel="00D72C6E">
                <w:delText>eindGeldigheid [1-1]</w:delText>
              </w:r>
            </w:del>
          </w:p>
        </w:tc>
      </w:tr>
    </w:tbl>
    <w:p w14:paraId="575B03FB" w14:textId="77777777" w:rsidR="00772387" w:rsidRDefault="00772387" w:rsidP="00772387">
      <w:pPr>
        <w:pStyle w:val="subparagraaftitel"/>
        <w:numPr>
          <w:ilvl w:val="0"/>
          <w:numId w:val="0"/>
        </w:numPr>
      </w:pPr>
    </w:p>
    <w:p w14:paraId="00CD15EE" w14:textId="77777777" w:rsidR="00772387" w:rsidRDefault="00772387">
      <w:pPr>
        <w:spacing w:line="240" w:lineRule="auto"/>
        <w:jc w:val="left"/>
        <w:rPr>
          <w:b/>
        </w:rPr>
      </w:pPr>
      <w:r>
        <w:br w:type="page"/>
      </w:r>
    </w:p>
    <w:p w14:paraId="1BBC8B03" w14:textId="59B49BE2" w:rsidR="00F813EE" w:rsidRDefault="00F813EE" w:rsidP="00F813EE">
      <w:pPr>
        <w:pStyle w:val="subparagraaftitel"/>
      </w:pPr>
      <w:bookmarkStart w:id="414" w:name="_Toc434222953"/>
      <w:r>
        <w:lastRenderedPageBreak/>
        <w:t>standplaats</w:t>
      </w:r>
      <w:bookmarkEnd w:id="414"/>
    </w:p>
    <w:tbl>
      <w:tblPr>
        <w:tblStyle w:val="Tabelraster"/>
        <w:tblW w:w="0" w:type="auto"/>
        <w:tblLook w:val="04A0" w:firstRow="1" w:lastRow="0" w:firstColumn="1" w:lastColumn="0" w:noHBand="0" w:noVBand="1"/>
      </w:tblPr>
      <w:tblGrid>
        <w:gridCol w:w="2589"/>
        <w:gridCol w:w="5728"/>
      </w:tblGrid>
      <w:tr w:rsidR="00772387" w:rsidRPr="00660B37" w14:paraId="08A0B118" w14:textId="77777777" w:rsidTr="00F04339">
        <w:tc>
          <w:tcPr>
            <w:tcW w:w="2589" w:type="dxa"/>
          </w:tcPr>
          <w:p w14:paraId="2B2DB9DF" w14:textId="3535C0D6" w:rsidR="00772387" w:rsidRPr="00660B37" w:rsidRDefault="00772387" w:rsidP="00F04339">
            <w:r w:rsidRPr="00660B37">
              <w:t>Naam</w:t>
            </w:r>
            <w:r>
              <w:t xml:space="preserve"> entiteit</w:t>
            </w:r>
          </w:p>
        </w:tc>
        <w:tc>
          <w:tcPr>
            <w:tcW w:w="5728" w:type="dxa"/>
          </w:tcPr>
          <w:p w14:paraId="14407A4E" w14:textId="3F8DB0EA" w:rsidR="00772387" w:rsidRPr="00660B37" w:rsidRDefault="00971391" w:rsidP="00F04339">
            <w:r>
              <w:t>S</w:t>
            </w:r>
            <w:r w:rsidR="00B55AF9">
              <w:t>tandplaats</w:t>
            </w:r>
          </w:p>
        </w:tc>
      </w:tr>
      <w:tr w:rsidR="00772387" w:rsidRPr="00C419DD" w14:paraId="5A038BE3" w14:textId="77777777" w:rsidTr="00F04339">
        <w:tc>
          <w:tcPr>
            <w:tcW w:w="2589" w:type="dxa"/>
          </w:tcPr>
          <w:p w14:paraId="17B6A662" w14:textId="5A55EFCB" w:rsidR="00772387" w:rsidRPr="00660B37" w:rsidRDefault="00772387" w:rsidP="00F04339">
            <w:r>
              <w:t>Definitie entiteit</w:t>
            </w:r>
          </w:p>
        </w:tc>
        <w:tc>
          <w:tcPr>
            <w:tcW w:w="5728" w:type="dxa"/>
          </w:tcPr>
          <w:p w14:paraId="5519CE13" w14:textId="71395159" w:rsidR="00772387" w:rsidRPr="00365C01" w:rsidRDefault="00772387" w:rsidP="00D72C6E">
            <w:r w:rsidRPr="00365C01">
              <w:t xml:space="preserve">Entiteit met de attribuutgegevens voor object </w:t>
            </w:r>
            <w:del w:id="415" w:author="Arnoud de Boer" w:date="2015-11-02T09:09:00Z">
              <w:r w:rsidRPr="00365C01" w:rsidDel="00D72C6E">
                <w:delText xml:space="preserve">Ligplaats en object </w:delText>
              </w:r>
            </w:del>
            <w:r w:rsidRPr="00365C01">
              <w:t>Standplaats</w:t>
            </w:r>
          </w:p>
        </w:tc>
      </w:tr>
      <w:tr w:rsidR="00772387" w:rsidRPr="00660B37" w14:paraId="665EB976" w14:textId="77777777" w:rsidTr="00F04339">
        <w:tc>
          <w:tcPr>
            <w:tcW w:w="2589" w:type="dxa"/>
          </w:tcPr>
          <w:p w14:paraId="71DE8F75" w14:textId="16B45C47" w:rsidR="00772387" w:rsidRPr="00660B37" w:rsidRDefault="00772387" w:rsidP="00F04339">
            <w:r>
              <w:t>Herkomst entiteit</w:t>
            </w:r>
          </w:p>
        </w:tc>
        <w:tc>
          <w:tcPr>
            <w:tcW w:w="5728" w:type="dxa"/>
          </w:tcPr>
          <w:p w14:paraId="02327FD5" w14:textId="3EF2C662" w:rsidR="00772387" w:rsidRPr="00660B37" w:rsidRDefault="00772387" w:rsidP="00F04339">
            <w:del w:id="416" w:author="Arnoud de Boer" w:date="2015-11-02T09:09:00Z">
              <w:r w:rsidDel="00D72C6E">
                <w:delText xml:space="preserve">StUF-Geo </w:delText>
              </w:r>
            </w:del>
            <w:r>
              <w:t>BAG</w:t>
            </w:r>
          </w:p>
        </w:tc>
      </w:tr>
      <w:tr w:rsidR="00772387" w:rsidRPr="00660B37" w14:paraId="5CA27298" w14:textId="77777777" w:rsidTr="00F04339">
        <w:tc>
          <w:tcPr>
            <w:tcW w:w="2589" w:type="dxa"/>
          </w:tcPr>
          <w:p w14:paraId="55F03412" w14:textId="0B8502E7" w:rsidR="00772387" w:rsidRPr="00660B37" w:rsidRDefault="00772387" w:rsidP="00F04339">
            <w:r>
              <w:t>Toelichting entiteit</w:t>
            </w:r>
          </w:p>
        </w:tc>
        <w:tc>
          <w:tcPr>
            <w:tcW w:w="5728" w:type="dxa"/>
          </w:tcPr>
          <w:p w14:paraId="7B0A7E76" w14:textId="77777777" w:rsidR="00772387" w:rsidRPr="00660B37" w:rsidRDefault="00772387" w:rsidP="00F04339"/>
        </w:tc>
      </w:tr>
      <w:tr w:rsidR="00772387" w14:paraId="29B5BD6C" w14:textId="77777777" w:rsidTr="00F04339">
        <w:tc>
          <w:tcPr>
            <w:tcW w:w="2589" w:type="dxa"/>
          </w:tcPr>
          <w:p w14:paraId="5F1329A0" w14:textId="77777777" w:rsidR="00772387" w:rsidRDefault="00772387" w:rsidP="00F04339">
            <w:r>
              <w:t>Overzicht attributen</w:t>
            </w:r>
          </w:p>
        </w:tc>
        <w:tc>
          <w:tcPr>
            <w:tcW w:w="5728" w:type="dxa"/>
          </w:tcPr>
          <w:p w14:paraId="7D30DB5A" w14:textId="13C59195" w:rsidR="00772387" w:rsidRDefault="00772387" w:rsidP="00F04339">
            <w:pPr>
              <w:pStyle w:val="Lijstalinea"/>
              <w:numPr>
                <w:ilvl w:val="0"/>
                <w:numId w:val="38"/>
              </w:numPr>
              <w:rPr>
                <w:ins w:id="417" w:author="Arnoud de Boer" w:date="2015-11-02T09:09: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02B16B9B" w14:textId="6B79D027" w:rsidR="00D72C6E" w:rsidRDefault="00D72C6E" w:rsidP="00F04339">
            <w:pPr>
              <w:pStyle w:val="Lijstalinea"/>
              <w:numPr>
                <w:ilvl w:val="0"/>
                <w:numId w:val="38"/>
              </w:numPr>
            </w:pPr>
            <w:ins w:id="418" w:author="Arnoud de Boer" w:date="2015-11-02T09:09:00Z">
              <w:r>
                <w:t>typering [1-1]</w:t>
              </w:r>
            </w:ins>
          </w:p>
          <w:p w14:paraId="565C120A" w14:textId="39C8D334" w:rsidR="00772387" w:rsidRDefault="00772387" w:rsidP="00F04339">
            <w:pPr>
              <w:pStyle w:val="Lijstalinea"/>
              <w:numPr>
                <w:ilvl w:val="0"/>
                <w:numId w:val="38"/>
              </w:numPr>
            </w:pPr>
            <w:proofErr w:type="spellStart"/>
            <w:r>
              <w:t>adresAanduiding</w:t>
            </w:r>
            <w:r w:rsidR="00971391">
              <w:t>Grp</w:t>
            </w:r>
            <w:proofErr w:type="spellEnd"/>
            <w:r>
              <w:t xml:space="preserve"> [1-1]</w:t>
            </w:r>
          </w:p>
          <w:p w14:paraId="252CFDB3" w14:textId="77777777" w:rsidR="00772387" w:rsidRDefault="00772387" w:rsidP="00F04339">
            <w:pPr>
              <w:pStyle w:val="Lijstalinea"/>
              <w:numPr>
                <w:ilvl w:val="0"/>
                <w:numId w:val="38"/>
              </w:numPr>
            </w:pPr>
            <w:proofErr w:type="spellStart"/>
            <w:r>
              <w:t>vlakGeometrie</w:t>
            </w:r>
            <w:proofErr w:type="spellEnd"/>
            <w:r>
              <w:t xml:space="preserve"> [1-1]</w:t>
            </w:r>
          </w:p>
          <w:p w14:paraId="4A0D7D5D" w14:textId="77777777" w:rsidR="00772387" w:rsidRDefault="00772387" w:rsidP="00F04339">
            <w:pPr>
              <w:pStyle w:val="Lijstalinea"/>
              <w:numPr>
                <w:ilvl w:val="0"/>
                <w:numId w:val="38"/>
              </w:numPr>
            </w:pPr>
            <w:r>
              <w:t>status [1-1]</w:t>
            </w:r>
          </w:p>
          <w:p w14:paraId="028F419D" w14:textId="77777777" w:rsidR="00772387" w:rsidRDefault="00772387" w:rsidP="00F04339">
            <w:pPr>
              <w:pStyle w:val="Lijstalinea"/>
              <w:numPr>
                <w:ilvl w:val="0"/>
                <w:numId w:val="38"/>
              </w:numPr>
            </w:pPr>
            <w:r>
              <w:t>geconstateerd [1-1]</w:t>
            </w:r>
          </w:p>
          <w:p w14:paraId="4CD4DBEE" w14:textId="77777777" w:rsidR="00772387" w:rsidRDefault="00772387" w:rsidP="00F04339">
            <w:pPr>
              <w:pStyle w:val="Lijstalinea"/>
              <w:numPr>
                <w:ilvl w:val="0"/>
                <w:numId w:val="38"/>
              </w:numPr>
            </w:pPr>
            <w:r>
              <w:t>brondocument [1-1]</w:t>
            </w:r>
          </w:p>
          <w:p w14:paraId="3715242C" w14:textId="77777777" w:rsidR="00D72C6E" w:rsidRDefault="00D72C6E" w:rsidP="00D72C6E">
            <w:pPr>
              <w:pStyle w:val="Lijstalinea"/>
              <w:numPr>
                <w:ilvl w:val="0"/>
                <w:numId w:val="38"/>
              </w:numPr>
              <w:rPr>
                <w:ins w:id="419" w:author="Arnoud de Boer" w:date="2015-11-02T09:04:00Z"/>
              </w:rPr>
            </w:pPr>
            <w:proofErr w:type="spellStart"/>
            <w:ins w:id="420" w:author="Arnoud de Boer" w:date="2015-11-02T09:04:00Z">
              <w:r>
                <w:t>StUF:tijdvakGeldigheid</w:t>
              </w:r>
              <w:proofErr w:type="spellEnd"/>
              <w:r>
                <w:t xml:space="preserve"> [1-1]</w:t>
              </w:r>
            </w:ins>
          </w:p>
          <w:p w14:paraId="1D0626A3" w14:textId="0564D8B5" w:rsidR="00772387" w:rsidDel="00D72C6E" w:rsidRDefault="00772387" w:rsidP="00F04339">
            <w:pPr>
              <w:pStyle w:val="Lijstalinea"/>
              <w:numPr>
                <w:ilvl w:val="0"/>
                <w:numId w:val="38"/>
              </w:numPr>
              <w:rPr>
                <w:del w:id="421" w:author="Arnoud de Boer" w:date="2015-11-02T09:04:00Z"/>
              </w:rPr>
            </w:pPr>
            <w:del w:id="422" w:author="Arnoud de Boer" w:date="2015-11-02T09:04:00Z">
              <w:r w:rsidDel="00D72C6E">
                <w:delText>beginGeldigheid [1-1]</w:delText>
              </w:r>
            </w:del>
          </w:p>
          <w:p w14:paraId="1004F849" w14:textId="08DA3AF9" w:rsidR="00772387" w:rsidRDefault="00772387" w:rsidP="00F04339">
            <w:pPr>
              <w:pStyle w:val="Lijstalinea"/>
              <w:numPr>
                <w:ilvl w:val="0"/>
                <w:numId w:val="38"/>
              </w:numPr>
            </w:pPr>
            <w:del w:id="423" w:author="Arnoud de Boer" w:date="2015-11-02T09:04:00Z">
              <w:r w:rsidDel="00D72C6E">
                <w:delText>eindGeldigheid [1-1]</w:delText>
              </w:r>
            </w:del>
          </w:p>
        </w:tc>
      </w:tr>
    </w:tbl>
    <w:p w14:paraId="0948088C" w14:textId="5525C4DD" w:rsidR="00036483" w:rsidRDefault="00036483" w:rsidP="00AE2042">
      <w:pPr>
        <w:pStyle w:val="subparagraaftitel"/>
      </w:pPr>
      <w:bookmarkStart w:id="424" w:name="_Toc434222954"/>
      <w:r>
        <w:t>v</w:t>
      </w:r>
      <w:r w:rsidR="00F813EE">
        <w:t>erblijfsobject</w:t>
      </w:r>
      <w:bookmarkEnd w:id="424"/>
    </w:p>
    <w:tbl>
      <w:tblPr>
        <w:tblStyle w:val="Tabelraster"/>
        <w:tblW w:w="0" w:type="auto"/>
        <w:tblLook w:val="04A0" w:firstRow="1" w:lastRow="0" w:firstColumn="1" w:lastColumn="0" w:noHBand="0" w:noVBand="1"/>
      </w:tblPr>
      <w:tblGrid>
        <w:gridCol w:w="2589"/>
        <w:gridCol w:w="5728"/>
      </w:tblGrid>
      <w:tr w:rsidR="00772387" w:rsidRPr="00660B37" w14:paraId="1C30DFFC" w14:textId="77777777" w:rsidTr="00B00C38">
        <w:tc>
          <w:tcPr>
            <w:tcW w:w="2589" w:type="dxa"/>
          </w:tcPr>
          <w:p w14:paraId="2B7CA5B2" w14:textId="4A00FECA" w:rsidR="00772387" w:rsidRPr="00660B37" w:rsidRDefault="00772387" w:rsidP="004E7837">
            <w:r w:rsidRPr="00660B37">
              <w:t>Naam</w:t>
            </w:r>
            <w:r>
              <w:t xml:space="preserve"> entiteit</w:t>
            </w:r>
          </w:p>
        </w:tc>
        <w:tc>
          <w:tcPr>
            <w:tcW w:w="5728" w:type="dxa"/>
          </w:tcPr>
          <w:p w14:paraId="67ED7866" w14:textId="12F36568" w:rsidR="00772387" w:rsidRPr="00660B37" w:rsidRDefault="00971391" w:rsidP="00F813EE">
            <w:r>
              <w:t>V</w:t>
            </w:r>
            <w:r w:rsidR="00772387">
              <w:t>erblijfsobject</w:t>
            </w:r>
          </w:p>
        </w:tc>
      </w:tr>
      <w:tr w:rsidR="00772387" w:rsidRPr="00C419DD" w14:paraId="1C71DE72" w14:textId="77777777" w:rsidTr="00B00C38">
        <w:tc>
          <w:tcPr>
            <w:tcW w:w="2589" w:type="dxa"/>
          </w:tcPr>
          <w:p w14:paraId="1A0D94D9" w14:textId="381D1396" w:rsidR="00772387" w:rsidRPr="00660B37" w:rsidRDefault="00772387" w:rsidP="004E7837">
            <w:r>
              <w:t>Definitie entiteit</w:t>
            </w:r>
          </w:p>
        </w:tc>
        <w:tc>
          <w:tcPr>
            <w:tcW w:w="5728" w:type="dxa"/>
          </w:tcPr>
          <w:p w14:paraId="16141B8E" w14:textId="4875186B" w:rsidR="00772387" w:rsidRPr="00365C01" w:rsidRDefault="00772387" w:rsidP="00036483">
            <w:r w:rsidRPr="00365C01">
              <w:t>Entiteit met attribuutgegevens voor object Verblijfsobject</w:t>
            </w:r>
          </w:p>
        </w:tc>
      </w:tr>
      <w:tr w:rsidR="00772387" w:rsidRPr="00660B37" w14:paraId="766B8A20" w14:textId="77777777" w:rsidTr="00B00C38">
        <w:tc>
          <w:tcPr>
            <w:tcW w:w="2589" w:type="dxa"/>
          </w:tcPr>
          <w:p w14:paraId="6A1A85B2" w14:textId="6916B3FA" w:rsidR="00772387" w:rsidRPr="00660B37" w:rsidRDefault="00772387" w:rsidP="004E7837">
            <w:r>
              <w:t>Herkomst entiteit</w:t>
            </w:r>
          </w:p>
        </w:tc>
        <w:tc>
          <w:tcPr>
            <w:tcW w:w="5728" w:type="dxa"/>
          </w:tcPr>
          <w:p w14:paraId="1687E511" w14:textId="1468BAC6" w:rsidR="00772387" w:rsidRPr="00660B37" w:rsidRDefault="00772387" w:rsidP="004E7837">
            <w:del w:id="425" w:author="Arnoud de Boer" w:date="2015-11-02T09:11:00Z">
              <w:r w:rsidDel="00D72C6E">
                <w:delText xml:space="preserve">StUF-Geo </w:delText>
              </w:r>
            </w:del>
            <w:r>
              <w:t>BAG</w:t>
            </w:r>
          </w:p>
        </w:tc>
      </w:tr>
      <w:tr w:rsidR="00772387" w:rsidRPr="00660B37" w14:paraId="42E95547" w14:textId="77777777" w:rsidTr="00B00C38">
        <w:tc>
          <w:tcPr>
            <w:tcW w:w="2589" w:type="dxa"/>
          </w:tcPr>
          <w:p w14:paraId="6778EDF8" w14:textId="4C3FFB44" w:rsidR="00772387" w:rsidRPr="00660B37" w:rsidRDefault="00772387" w:rsidP="004E7837">
            <w:r>
              <w:t>Toelichting entiteit</w:t>
            </w:r>
          </w:p>
        </w:tc>
        <w:tc>
          <w:tcPr>
            <w:tcW w:w="5728" w:type="dxa"/>
          </w:tcPr>
          <w:p w14:paraId="254E2B8C" w14:textId="77777777" w:rsidR="00772387" w:rsidRPr="00660B37" w:rsidRDefault="00772387" w:rsidP="004E7837"/>
        </w:tc>
      </w:tr>
      <w:tr w:rsidR="00772387" w14:paraId="3F9C538B" w14:textId="77777777" w:rsidTr="00B00C38">
        <w:tc>
          <w:tcPr>
            <w:tcW w:w="2589" w:type="dxa"/>
          </w:tcPr>
          <w:p w14:paraId="0C796035" w14:textId="77777777" w:rsidR="00772387" w:rsidRDefault="00772387" w:rsidP="004E7837">
            <w:r>
              <w:t>Overzicht attributen</w:t>
            </w:r>
          </w:p>
        </w:tc>
        <w:tc>
          <w:tcPr>
            <w:tcW w:w="5728" w:type="dxa"/>
          </w:tcPr>
          <w:p w14:paraId="6BF6C69B" w14:textId="31009096" w:rsidR="00772387" w:rsidRDefault="00772387" w:rsidP="00AE2042">
            <w:pPr>
              <w:pStyle w:val="Lijstalinea"/>
              <w:numPr>
                <w:ilvl w:val="0"/>
                <w:numId w:val="38"/>
              </w:numPr>
              <w:rPr>
                <w:ins w:id="426" w:author="Arnoud de Boer" w:date="2015-11-02T09:11: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59A1FC95" w14:textId="3663BACB" w:rsidR="00D72C6E" w:rsidRDefault="00D72C6E" w:rsidP="00AE2042">
            <w:pPr>
              <w:pStyle w:val="Lijstalinea"/>
              <w:numPr>
                <w:ilvl w:val="0"/>
                <w:numId w:val="38"/>
              </w:numPr>
            </w:pPr>
            <w:ins w:id="427" w:author="Arnoud de Boer" w:date="2015-11-02T09:11:00Z">
              <w:r>
                <w:t>typering</w:t>
              </w:r>
            </w:ins>
          </w:p>
          <w:p w14:paraId="752E2297" w14:textId="18E67939" w:rsidR="00772387" w:rsidRDefault="00772387" w:rsidP="00AE2042">
            <w:pPr>
              <w:pStyle w:val="Lijstalinea"/>
              <w:numPr>
                <w:ilvl w:val="0"/>
                <w:numId w:val="38"/>
              </w:numPr>
            </w:pPr>
            <w:proofErr w:type="spellStart"/>
            <w:r>
              <w:t>adresAanduiding</w:t>
            </w:r>
            <w:r w:rsidR="00971391">
              <w:t>Grp</w:t>
            </w:r>
            <w:proofErr w:type="spellEnd"/>
            <w:r>
              <w:t xml:space="preserve"> [1-1]</w:t>
            </w:r>
          </w:p>
          <w:p w14:paraId="05F1E57B" w14:textId="52A37AB1" w:rsidR="00772387" w:rsidRDefault="00D72C6E" w:rsidP="00AE2042">
            <w:pPr>
              <w:pStyle w:val="Lijstalinea"/>
              <w:numPr>
                <w:ilvl w:val="0"/>
                <w:numId w:val="38"/>
              </w:numPr>
              <w:rPr>
                <w:ins w:id="428" w:author="Arnoud de Boer" w:date="2015-11-02T09:10:00Z"/>
              </w:rPr>
            </w:pPr>
            <w:proofErr w:type="spellStart"/>
            <w:ins w:id="429" w:author="Arnoud de Boer" w:date="2015-11-02T09:10:00Z">
              <w:r>
                <w:t>gbo.</w:t>
              </w:r>
            </w:ins>
            <w:r w:rsidR="00772387">
              <w:t>puntGeometrie</w:t>
            </w:r>
            <w:proofErr w:type="spellEnd"/>
            <w:r w:rsidR="00772387">
              <w:t xml:space="preserve"> [1-1]</w:t>
            </w:r>
          </w:p>
          <w:p w14:paraId="64A6BA88" w14:textId="49FCFFBF" w:rsidR="00D72C6E" w:rsidRDefault="00D72C6E" w:rsidP="00AE2042">
            <w:pPr>
              <w:pStyle w:val="Lijstalinea"/>
              <w:numPr>
                <w:ilvl w:val="0"/>
                <w:numId w:val="38"/>
              </w:numPr>
            </w:pPr>
            <w:proofErr w:type="spellStart"/>
            <w:ins w:id="430" w:author="Arnoud de Boer" w:date="2015-11-02T09:10:00Z">
              <w:r>
                <w:t>vlakGeometrie</w:t>
              </w:r>
              <w:proofErr w:type="spellEnd"/>
              <w:r>
                <w:t xml:space="preserve"> [0-1]</w:t>
              </w:r>
            </w:ins>
          </w:p>
          <w:p w14:paraId="2BFD6572" w14:textId="09EC0F57" w:rsidR="00772387" w:rsidRDefault="00D72C6E" w:rsidP="00AE2042">
            <w:pPr>
              <w:pStyle w:val="Lijstalinea"/>
              <w:numPr>
                <w:ilvl w:val="0"/>
                <w:numId w:val="38"/>
              </w:numPr>
            </w:pPr>
            <w:proofErr w:type="spellStart"/>
            <w:ins w:id="431" w:author="Arnoud de Boer" w:date="2015-11-02T09:10:00Z">
              <w:r>
                <w:t>aot.</w:t>
              </w:r>
            </w:ins>
            <w:r w:rsidR="00772387">
              <w:t>status</w:t>
            </w:r>
            <w:proofErr w:type="spellEnd"/>
            <w:r w:rsidR="00772387">
              <w:t xml:space="preserve"> [1-1]</w:t>
            </w:r>
          </w:p>
          <w:p w14:paraId="33297E03" w14:textId="401544FD" w:rsidR="00772387" w:rsidRDefault="00D72C6E" w:rsidP="00AE2042">
            <w:pPr>
              <w:pStyle w:val="Lijstalinea"/>
              <w:numPr>
                <w:ilvl w:val="0"/>
                <w:numId w:val="38"/>
              </w:numPr>
            </w:pPr>
            <w:proofErr w:type="spellStart"/>
            <w:ins w:id="432" w:author="Arnoud de Boer" w:date="2015-11-02T09:11:00Z">
              <w:r>
                <w:t>aot.</w:t>
              </w:r>
            </w:ins>
            <w:r w:rsidR="00772387">
              <w:t>geconstateerd</w:t>
            </w:r>
            <w:proofErr w:type="spellEnd"/>
            <w:r w:rsidR="00772387">
              <w:t xml:space="preserve"> [1-1]</w:t>
            </w:r>
          </w:p>
          <w:p w14:paraId="59D40A63" w14:textId="77777777" w:rsidR="00772387" w:rsidRDefault="00772387" w:rsidP="00AE2042">
            <w:pPr>
              <w:pStyle w:val="Lijstalinea"/>
              <w:numPr>
                <w:ilvl w:val="0"/>
                <w:numId w:val="38"/>
              </w:numPr>
            </w:pPr>
            <w:r>
              <w:t>brondocument [1-1]</w:t>
            </w:r>
          </w:p>
          <w:p w14:paraId="1D59E7CC" w14:textId="77777777" w:rsidR="00D72C6E" w:rsidRDefault="00D72C6E" w:rsidP="00D72C6E">
            <w:pPr>
              <w:pStyle w:val="Lijstalinea"/>
              <w:numPr>
                <w:ilvl w:val="0"/>
                <w:numId w:val="38"/>
              </w:numPr>
              <w:rPr>
                <w:ins w:id="433" w:author="Arnoud de Boer" w:date="2015-11-02T09:04:00Z"/>
              </w:rPr>
            </w:pPr>
            <w:proofErr w:type="spellStart"/>
            <w:ins w:id="434" w:author="Arnoud de Boer" w:date="2015-11-02T09:04:00Z">
              <w:r>
                <w:t>StUF:tijdvakGeldigheid</w:t>
              </w:r>
              <w:proofErr w:type="spellEnd"/>
              <w:r>
                <w:t xml:space="preserve"> [1-1]</w:t>
              </w:r>
            </w:ins>
          </w:p>
          <w:p w14:paraId="7EA7283A" w14:textId="41196AED" w:rsidR="00772387" w:rsidDel="00D72C6E" w:rsidRDefault="00772387" w:rsidP="00AE2042">
            <w:pPr>
              <w:pStyle w:val="Lijstalinea"/>
              <w:numPr>
                <w:ilvl w:val="0"/>
                <w:numId w:val="38"/>
              </w:numPr>
              <w:rPr>
                <w:del w:id="435" w:author="Arnoud de Boer" w:date="2015-11-02T09:04:00Z"/>
              </w:rPr>
            </w:pPr>
            <w:del w:id="436" w:author="Arnoud de Boer" w:date="2015-11-02T09:04:00Z">
              <w:r w:rsidDel="00D72C6E">
                <w:delText>beginGeldigheid [1-1]</w:delText>
              </w:r>
            </w:del>
          </w:p>
          <w:p w14:paraId="02A9F42C" w14:textId="0727CFC2" w:rsidR="00772387" w:rsidDel="00D72C6E" w:rsidRDefault="00772387" w:rsidP="00AE2042">
            <w:pPr>
              <w:pStyle w:val="Lijstalinea"/>
              <w:numPr>
                <w:ilvl w:val="0"/>
                <w:numId w:val="38"/>
              </w:numPr>
              <w:rPr>
                <w:del w:id="437" w:author="Arnoud de Boer" w:date="2015-11-02T09:04:00Z"/>
              </w:rPr>
            </w:pPr>
            <w:del w:id="438" w:author="Arnoud de Boer" w:date="2015-11-02T09:04:00Z">
              <w:r w:rsidDel="00D72C6E">
                <w:delText>eindGeldigheid [1-1]</w:delText>
              </w:r>
            </w:del>
          </w:p>
          <w:p w14:paraId="322E91CE" w14:textId="425F35DB" w:rsidR="00772387" w:rsidRDefault="00D72C6E" w:rsidP="00AE2042">
            <w:pPr>
              <w:pStyle w:val="Lijstalinea"/>
              <w:numPr>
                <w:ilvl w:val="0"/>
                <w:numId w:val="38"/>
              </w:numPr>
            </w:pPr>
            <w:proofErr w:type="spellStart"/>
            <w:ins w:id="439" w:author="Arnoud de Boer" w:date="2015-11-02T09:11:00Z">
              <w:r>
                <w:t>vbo.</w:t>
              </w:r>
            </w:ins>
            <w:r w:rsidR="00772387">
              <w:t>maaktDeelUitVan</w:t>
            </w:r>
            <w:proofErr w:type="spellEnd"/>
            <w:ins w:id="440" w:author="Arnoud de Boer" w:date="2015-11-02T09:11:00Z">
              <w:r>
                <w:t xml:space="preserve"> </w:t>
              </w:r>
            </w:ins>
            <w:r w:rsidR="00772387">
              <w:t>[1..n]</w:t>
            </w:r>
          </w:p>
        </w:tc>
      </w:tr>
    </w:tbl>
    <w:p w14:paraId="22024CB3" w14:textId="4CADD073" w:rsidR="00036483" w:rsidRDefault="00036483" w:rsidP="00036483">
      <w:pPr>
        <w:pStyle w:val="subparagraaftitel"/>
      </w:pPr>
      <w:bookmarkStart w:id="441" w:name="_Toc434222955"/>
      <w:r>
        <w:t>w</w:t>
      </w:r>
      <w:r w:rsidR="00F813EE">
        <w:t>oonplaats</w:t>
      </w:r>
      <w:bookmarkEnd w:id="441"/>
    </w:p>
    <w:tbl>
      <w:tblPr>
        <w:tblStyle w:val="Tabelraster"/>
        <w:tblW w:w="0" w:type="auto"/>
        <w:tblLook w:val="04A0" w:firstRow="1" w:lastRow="0" w:firstColumn="1" w:lastColumn="0" w:noHBand="0" w:noVBand="1"/>
      </w:tblPr>
      <w:tblGrid>
        <w:gridCol w:w="2589"/>
        <w:gridCol w:w="5741"/>
      </w:tblGrid>
      <w:tr w:rsidR="00772387" w:rsidRPr="00660B37" w14:paraId="60311FF2" w14:textId="77777777" w:rsidTr="00B00C38">
        <w:tc>
          <w:tcPr>
            <w:tcW w:w="2589" w:type="dxa"/>
          </w:tcPr>
          <w:p w14:paraId="4D45310A" w14:textId="7756E05B" w:rsidR="00772387" w:rsidRPr="00660B37" w:rsidRDefault="00772387" w:rsidP="004E7837">
            <w:r w:rsidRPr="00660B37">
              <w:t>Naam</w:t>
            </w:r>
            <w:r>
              <w:t xml:space="preserve"> entiteit</w:t>
            </w:r>
          </w:p>
        </w:tc>
        <w:tc>
          <w:tcPr>
            <w:tcW w:w="5741" w:type="dxa"/>
          </w:tcPr>
          <w:p w14:paraId="72772771" w14:textId="1C4B6929" w:rsidR="00772387" w:rsidRPr="00660B37" w:rsidRDefault="00772387" w:rsidP="004E7837">
            <w:r>
              <w:t>woonplaats</w:t>
            </w:r>
          </w:p>
        </w:tc>
      </w:tr>
      <w:tr w:rsidR="00772387" w:rsidRPr="00C419DD" w14:paraId="2C26C02C" w14:textId="77777777" w:rsidTr="00B00C38">
        <w:tc>
          <w:tcPr>
            <w:tcW w:w="2589" w:type="dxa"/>
          </w:tcPr>
          <w:p w14:paraId="57A37788" w14:textId="5F946730" w:rsidR="00772387" w:rsidRPr="00660B37" w:rsidRDefault="00772387" w:rsidP="004E7837">
            <w:r>
              <w:t>Definitie entiteit</w:t>
            </w:r>
          </w:p>
        </w:tc>
        <w:tc>
          <w:tcPr>
            <w:tcW w:w="5741" w:type="dxa"/>
          </w:tcPr>
          <w:p w14:paraId="352D7679" w14:textId="7E2D3A86" w:rsidR="00772387" w:rsidRPr="00365C01" w:rsidRDefault="00772387" w:rsidP="004E7837">
            <w:r w:rsidRPr="00365C01">
              <w:t>Entiteit met attribuutgegevens voor object Woonplaats</w:t>
            </w:r>
          </w:p>
        </w:tc>
      </w:tr>
      <w:tr w:rsidR="00772387" w:rsidRPr="00660B37" w14:paraId="324D7A0D" w14:textId="77777777" w:rsidTr="00B00C38">
        <w:tc>
          <w:tcPr>
            <w:tcW w:w="2589" w:type="dxa"/>
          </w:tcPr>
          <w:p w14:paraId="5843B370" w14:textId="6137E074" w:rsidR="00772387" w:rsidRPr="00660B37" w:rsidRDefault="00772387" w:rsidP="004E7837">
            <w:r>
              <w:t>Herkomst entiteit</w:t>
            </w:r>
          </w:p>
        </w:tc>
        <w:tc>
          <w:tcPr>
            <w:tcW w:w="5741" w:type="dxa"/>
          </w:tcPr>
          <w:p w14:paraId="3847B73D" w14:textId="2690560C" w:rsidR="00772387" w:rsidRPr="00660B37" w:rsidRDefault="00772387" w:rsidP="004E7837">
            <w:del w:id="442" w:author="Arnoud de Boer" w:date="2015-11-02T09:11:00Z">
              <w:r w:rsidDel="00D72C6E">
                <w:delText xml:space="preserve">StUF-Geo </w:delText>
              </w:r>
            </w:del>
            <w:r>
              <w:t>BAG</w:t>
            </w:r>
          </w:p>
        </w:tc>
      </w:tr>
      <w:tr w:rsidR="00772387" w:rsidRPr="00660B37" w14:paraId="5A0EDEDD" w14:textId="77777777" w:rsidTr="00B00C38">
        <w:tc>
          <w:tcPr>
            <w:tcW w:w="2589" w:type="dxa"/>
          </w:tcPr>
          <w:p w14:paraId="55D75858" w14:textId="285110CC" w:rsidR="00772387" w:rsidRPr="00660B37" w:rsidRDefault="00772387" w:rsidP="004E7837">
            <w:r>
              <w:t>Toelichting entiteit</w:t>
            </w:r>
          </w:p>
        </w:tc>
        <w:tc>
          <w:tcPr>
            <w:tcW w:w="5741" w:type="dxa"/>
          </w:tcPr>
          <w:p w14:paraId="4164FB70" w14:textId="77777777" w:rsidR="00772387" w:rsidRPr="00660B37" w:rsidRDefault="00772387" w:rsidP="004E7837"/>
        </w:tc>
      </w:tr>
      <w:tr w:rsidR="00772387" w14:paraId="50DC8635" w14:textId="77777777" w:rsidTr="00B00C38">
        <w:tc>
          <w:tcPr>
            <w:tcW w:w="2589" w:type="dxa"/>
          </w:tcPr>
          <w:p w14:paraId="0788A2B3" w14:textId="77777777" w:rsidR="00772387" w:rsidRDefault="00772387" w:rsidP="004E7837">
            <w:r>
              <w:t>Overzicht attributen</w:t>
            </w:r>
          </w:p>
        </w:tc>
        <w:tc>
          <w:tcPr>
            <w:tcW w:w="5741" w:type="dxa"/>
          </w:tcPr>
          <w:p w14:paraId="333221D3" w14:textId="5E4BE2A2" w:rsidR="00772387" w:rsidRDefault="00772387" w:rsidP="00D72C6E">
            <w:pPr>
              <w:pStyle w:val="Lijstalinea"/>
              <w:numPr>
                <w:ilvl w:val="0"/>
                <w:numId w:val="39"/>
              </w:numPr>
              <w:rPr>
                <w:ins w:id="443" w:author="Arnoud de Boer" w:date="2015-11-02T09:11:00Z"/>
              </w:r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2B01CF58" w14:textId="7F7C3563" w:rsidR="00D72C6E" w:rsidRDefault="00D72C6E" w:rsidP="00D72C6E">
            <w:pPr>
              <w:pStyle w:val="Lijstalinea"/>
              <w:numPr>
                <w:ilvl w:val="0"/>
                <w:numId w:val="39"/>
              </w:numPr>
            </w:pPr>
            <w:proofErr w:type="spellStart"/>
            <w:ins w:id="444" w:author="Arnoud de Boer" w:date="2015-11-02T09:11:00Z">
              <w:r>
                <w:t>woonplaatsNaam</w:t>
              </w:r>
              <w:proofErr w:type="spellEnd"/>
              <w:r>
                <w:t xml:space="preserve"> [1-1]</w:t>
              </w:r>
            </w:ins>
          </w:p>
          <w:p w14:paraId="25485B91" w14:textId="77777777" w:rsidR="00772387" w:rsidRDefault="00772387" w:rsidP="00D72C6E">
            <w:pPr>
              <w:pStyle w:val="Lijstalinea"/>
              <w:numPr>
                <w:ilvl w:val="0"/>
                <w:numId w:val="39"/>
              </w:numPr>
            </w:pPr>
            <w:r>
              <w:t>geometrie [1-1]</w:t>
            </w:r>
          </w:p>
          <w:p w14:paraId="63EDA131" w14:textId="77777777" w:rsidR="00772387" w:rsidRDefault="00772387" w:rsidP="00D72C6E">
            <w:pPr>
              <w:pStyle w:val="Lijstalinea"/>
              <w:numPr>
                <w:ilvl w:val="0"/>
                <w:numId w:val="39"/>
              </w:numPr>
            </w:pPr>
            <w:r>
              <w:t>status [1-1]</w:t>
            </w:r>
          </w:p>
          <w:p w14:paraId="2E4DB4A3" w14:textId="77777777" w:rsidR="00772387" w:rsidRDefault="00772387" w:rsidP="00D72C6E">
            <w:pPr>
              <w:pStyle w:val="Lijstalinea"/>
              <w:numPr>
                <w:ilvl w:val="0"/>
                <w:numId w:val="39"/>
              </w:numPr>
            </w:pPr>
            <w:r>
              <w:t>geconstateerd [1-1]</w:t>
            </w:r>
          </w:p>
          <w:p w14:paraId="761790E7" w14:textId="77777777" w:rsidR="00772387" w:rsidRDefault="00772387" w:rsidP="00D72C6E">
            <w:pPr>
              <w:pStyle w:val="Lijstalinea"/>
              <w:numPr>
                <w:ilvl w:val="0"/>
                <w:numId w:val="39"/>
              </w:numPr>
            </w:pPr>
            <w:r>
              <w:t>brondocument [1-1]</w:t>
            </w:r>
          </w:p>
          <w:p w14:paraId="54921266" w14:textId="77777777" w:rsidR="00D72C6E" w:rsidRDefault="00D72C6E" w:rsidP="00D72C6E">
            <w:pPr>
              <w:pStyle w:val="Lijstalinea"/>
              <w:numPr>
                <w:ilvl w:val="0"/>
                <w:numId w:val="39"/>
              </w:numPr>
              <w:rPr>
                <w:ins w:id="445" w:author="Arnoud de Boer" w:date="2015-11-02T09:04:00Z"/>
              </w:rPr>
            </w:pPr>
            <w:proofErr w:type="spellStart"/>
            <w:ins w:id="446" w:author="Arnoud de Boer" w:date="2015-11-02T09:04:00Z">
              <w:r>
                <w:t>StUF:tijdvakGeldigheid</w:t>
              </w:r>
              <w:proofErr w:type="spellEnd"/>
              <w:r>
                <w:t xml:space="preserve"> [1-1]</w:t>
              </w:r>
            </w:ins>
          </w:p>
          <w:p w14:paraId="2D3A70BE" w14:textId="1D1E37EE" w:rsidR="00772387" w:rsidDel="00D72C6E" w:rsidRDefault="00772387" w:rsidP="00D72C6E">
            <w:pPr>
              <w:pStyle w:val="Lijstalinea"/>
              <w:numPr>
                <w:ilvl w:val="0"/>
                <w:numId w:val="39"/>
              </w:numPr>
              <w:rPr>
                <w:del w:id="447" w:author="Arnoud de Boer" w:date="2015-11-02T09:04:00Z"/>
              </w:rPr>
            </w:pPr>
            <w:del w:id="448" w:author="Arnoud de Boer" w:date="2015-11-02T09:04:00Z">
              <w:r w:rsidDel="00D72C6E">
                <w:delText>beginGeldigheid [1-1]</w:delText>
              </w:r>
            </w:del>
          </w:p>
          <w:p w14:paraId="1E44CF97" w14:textId="6145F9EE" w:rsidR="00772387" w:rsidRDefault="00772387" w:rsidP="00D72C6E">
            <w:pPr>
              <w:pStyle w:val="Lijstalinea"/>
              <w:numPr>
                <w:ilvl w:val="0"/>
                <w:numId w:val="39"/>
              </w:numPr>
            </w:pPr>
            <w:del w:id="449" w:author="Arnoud de Boer" w:date="2015-11-02T09:04:00Z">
              <w:r w:rsidDel="00D72C6E">
                <w:delText>eindGeldigheid [1-1]</w:delText>
              </w:r>
            </w:del>
          </w:p>
        </w:tc>
      </w:tr>
    </w:tbl>
    <w:p w14:paraId="37157B7E" w14:textId="77777777" w:rsidR="00036483" w:rsidRDefault="00036483" w:rsidP="00036483">
      <w:pPr>
        <w:rPr>
          <w:b/>
          <w:u w:val="single"/>
        </w:rPr>
      </w:pPr>
    </w:p>
    <w:p w14:paraId="6B1DFB7E" w14:textId="77777777" w:rsidR="00C73C73" w:rsidRDefault="00C73C73" w:rsidP="00562668"/>
    <w:p w14:paraId="2ED8C8AD" w14:textId="77777777" w:rsidR="00C73C73" w:rsidRPr="007C7339" w:rsidRDefault="00C73C73" w:rsidP="00C73C73">
      <w:pPr>
        <w:pStyle w:val="Hoofdstukx"/>
      </w:pPr>
    </w:p>
    <w:p w14:paraId="4D9773C8" w14:textId="77777777" w:rsidR="00C73C73" w:rsidRDefault="00C73C73" w:rsidP="00C73C73">
      <w:pPr>
        <w:pStyle w:val="Hoofdstuktitel"/>
        <w:spacing w:line="240" w:lineRule="atLeast"/>
      </w:pPr>
      <w:bookmarkStart w:id="450" w:name="_Toc434222956"/>
      <w:r>
        <w:t>Attributen</w:t>
      </w:r>
      <w:bookmarkEnd w:id="450"/>
    </w:p>
    <w:p w14:paraId="5E7685A0" w14:textId="3677672D" w:rsidR="00C73C73" w:rsidRDefault="00C73C73" w:rsidP="00C73C73">
      <w:pPr>
        <w:pStyle w:val="Inleidingnatitel"/>
        <w:spacing w:line="240" w:lineRule="atLeast"/>
      </w:pPr>
      <w:r>
        <w:t xml:space="preserve">Dit hoofdstuk beschrijft de attributen van de </w:t>
      </w:r>
      <w:proofErr w:type="spellStart"/>
      <w:r>
        <w:t>StUF-Geo</w:t>
      </w:r>
      <w:proofErr w:type="spellEnd"/>
      <w:r>
        <w:t xml:space="preserve"> BAG berichten</w:t>
      </w:r>
      <w:r w:rsidR="00421873">
        <w:t xml:space="preserve"> en objectkennisgevingen</w:t>
      </w:r>
      <w:r>
        <w:t>.</w:t>
      </w:r>
    </w:p>
    <w:p w14:paraId="32A3D092" w14:textId="33433986" w:rsidR="002F680A" w:rsidRDefault="00772387" w:rsidP="00FF3644">
      <w:pPr>
        <w:pStyle w:val="Paragraaftitel"/>
      </w:pPr>
      <w:bookmarkStart w:id="451" w:name="_Toc434222957"/>
      <w:r>
        <w:t>Parameters</w:t>
      </w:r>
      <w:bookmarkEnd w:id="451"/>
    </w:p>
    <w:p w14:paraId="4D390619" w14:textId="5A8F41F5" w:rsidR="002F680A" w:rsidRDefault="002F680A" w:rsidP="00FF3644">
      <w:pPr>
        <w:pStyle w:val="subparagraaftitel"/>
      </w:pPr>
      <w:bookmarkStart w:id="452" w:name="_Toc434222958"/>
      <w:proofErr w:type="spellStart"/>
      <w:r>
        <w:t>idVerzoek</w:t>
      </w:r>
      <w:bookmarkEnd w:id="452"/>
      <w:proofErr w:type="spellEnd"/>
    </w:p>
    <w:tbl>
      <w:tblPr>
        <w:tblStyle w:val="Tabelraster"/>
        <w:tblW w:w="0" w:type="auto"/>
        <w:tblLook w:val="04A0" w:firstRow="1" w:lastRow="0" w:firstColumn="1" w:lastColumn="0" w:noHBand="0" w:noVBand="1"/>
      </w:tblPr>
      <w:tblGrid>
        <w:gridCol w:w="2011"/>
        <w:gridCol w:w="6631"/>
      </w:tblGrid>
      <w:tr w:rsidR="002F680A" w:rsidRPr="00660B37" w14:paraId="3C6760D6" w14:textId="77777777" w:rsidTr="00FF3644">
        <w:tc>
          <w:tcPr>
            <w:tcW w:w="2011" w:type="dxa"/>
          </w:tcPr>
          <w:p w14:paraId="1FABD9A8" w14:textId="77777777" w:rsidR="002F680A" w:rsidRPr="00660B37" w:rsidRDefault="002F680A" w:rsidP="00033904">
            <w:r w:rsidRPr="00660B37">
              <w:t>Naam</w:t>
            </w:r>
            <w:r>
              <w:t xml:space="preserve"> attribuut</w:t>
            </w:r>
          </w:p>
        </w:tc>
        <w:tc>
          <w:tcPr>
            <w:tcW w:w="6631" w:type="dxa"/>
          </w:tcPr>
          <w:p w14:paraId="1EC9BD14" w14:textId="4E1180C1" w:rsidR="002F680A" w:rsidRPr="00660B37" w:rsidRDefault="00B55AF9" w:rsidP="00033904">
            <w:proofErr w:type="spellStart"/>
            <w:r>
              <w:t>idVerzoek</w:t>
            </w:r>
            <w:proofErr w:type="spellEnd"/>
          </w:p>
        </w:tc>
      </w:tr>
      <w:tr w:rsidR="002F680A" w:rsidRPr="004E501A" w14:paraId="29BDC41A" w14:textId="77777777" w:rsidTr="00FF3644">
        <w:tc>
          <w:tcPr>
            <w:tcW w:w="2011" w:type="dxa"/>
          </w:tcPr>
          <w:p w14:paraId="64FAD0E6" w14:textId="77777777" w:rsidR="002F680A" w:rsidRPr="00660B37" w:rsidRDefault="002F680A" w:rsidP="00033904">
            <w:r>
              <w:t>Definitie attribuut</w:t>
            </w:r>
          </w:p>
        </w:tc>
        <w:tc>
          <w:tcPr>
            <w:tcW w:w="6631" w:type="dxa"/>
          </w:tcPr>
          <w:p w14:paraId="052CFB9F" w14:textId="321EDDF0" w:rsidR="002F680A" w:rsidRPr="00C419DD" w:rsidRDefault="00AE3A12" w:rsidP="00FF3644">
            <w:pPr>
              <w:rPr>
                <w:lang w:val="en-GB"/>
              </w:rPr>
            </w:pPr>
            <w:proofErr w:type="spellStart"/>
            <w:r>
              <w:rPr>
                <w:lang w:val="en-GB"/>
              </w:rPr>
              <w:t>Identificatie</w:t>
            </w:r>
            <w:proofErr w:type="spellEnd"/>
            <w:r>
              <w:rPr>
                <w:lang w:val="en-GB"/>
              </w:rPr>
              <w:t xml:space="preserve"> van het </w:t>
            </w:r>
            <w:proofErr w:type="spellStart"/>
            <w:r>
              <w:rPr>
                <w:lang w:val="en-GB"/>
              </w:rPr>
              <w:t>geometrieVerzoek</w:t>
            </w:r>
            <w:proofErr w:type="spellEnd"/>
          </w:p>
        </w:tc>
      </w:tr>
      <w:tr w:rsidR="002F680A" w:rsidRPr="00660B37" w14:paraId="4FAE6874" w14:textId="77777777" w:rsidTr="00FF3644">
        <w:tc>
          <w:tcPr>
            <w:tcW w:w="2011" w:type="dxa"/>
          </w:tcPr>
          <w:p w14:paraId="7018DBE7" w14:textId="2A1E201B" w:rsidR="002F680A" w:rsidRPr="00660B37" w:rsidRDefault="002F680A">
            <w:r>
              <w:t>Herkomst</w:t>
            </w:r>
          </w:p>
        </w:tc>
        <w:tc>
          <w:tcPr>
            <w:tcW w:w="6631" w:type="dxa"/>
          </w:tcPr>
          <w:p w14:paraId="04B9318C" w14:textId="42B0DF7A" w:rsidR="002F680A" w:rsidRPr="00660B37" w:rsidRDefault="002F680A" w:rsidP="00033904">
            <w:proofErr w:type="spellStart"/>
            <w:r>
              <w:t>StUF-Geo</w:t>
            </w:r>
            <w:proofErr w:type="spellEnd"/>
            <w:r>
              <w:t xml:space="preserve"> BAG</w:t>
            </w:r>
          </w:p>
        </w:tc>
      </w:tr>
      <w:tr w:rsidR="002F680A" w:rsidRPr="00660B37" w14:paraId="25B3E142" w14:textId="77777777" w:rsidTr="00FF3644">
        <w:tc>
          <w:tcPr>
            <w:tcW w:w="2011" w:type="dxa"/>
          </w:tcPr>
          <w:p w14:paraId="70EA0480" w14:textId="63D8088C" w:rsidR="002F680A" w:rsidRPr="00660B37" w:rsidRDefault="002F680A" w:rsidP="002F680A">
            <w:proofErr w:type="spellStart"/>
            <w:r>
              <w:t>Multipliciteit</w:t>
            </w:r>
            <w:proofErr w:type="spellEnd"/>
          </w:p>
        </w:tc>
        <w:tc>
          <w:tcPr>
            <w:tcW w:w="6631" w:type="dxa"/>
          </w:tcPr>
          <w:p w14:paraId="5CBBA4F3" w14:textId="1DA16C83" w:rsidR="002F680A" w:rsidRPr="00660B37" w:rsidRDefault="002F680A" w:rsidP="00FF3644">
            <w:r>
              <w:t>[1</w:t>
            </w:r>
            <w:r w:rsidR="00AE3A12">
              <w:t>-</w:t>
            </w:r>
            <w:r>
              <w:t>1]</w:t>
            </w:r>
          </w:p>
        </w:tc>
      </w:tr>
      <w:tr w:rsidR="002F680A" w:rsidRPr="00660B37" w14:paraId="2EA01CED" w14:textId="77777777" w:rsidTr="00FF3644">
        <w:tc>
          <w:tcPr>
            <w:tcW w:w="2011" w:type="dxa"/>
          </w:tcPr>
          <w:p w14:paraId="00D578CC" w14:textId="099F3B9E" w:rsidR="002F680A" w:rsidRPr="00660B37" w:rsidRDefault="002F680A" w:rsidP="002F680A">
            <w:r>
              <w:t>Waardetype</w:t>
            </w:r>
          </w:p>
        </w:tc>
        <w:tc>
          <w:tcPr>
            <w:tcW w:w="6631" w:type="dxa"/>
          </w:tcPr>
          <w:p w14:paraId="1887D918" w14:textId="0F170882" w:rsidR="002F680A" w:rsidRPr="00660B37" w:rsidRDefault="00772387" w:rsidP="002F680A">
            <w:r>
              <w:t>S</w:t>
            </w:r>
            <w:r w:rsidR="00730D09">
              <w:t>tring</w:t>
            </w:r>
            <w:r>
              <w:t>(40)</w:t>
            </w:r>
          </w:p>
        </w:tc>
      </w:tr>
      <w:tr w:rsidR="002F680A" w:rsidRPr="00660B37" w14:paraId="70AD9432" w14:textId="77777777" w:rsidTr="00FF3644">
        <w:tc>
          <w:tcPr>
            <w:tcW w:w="2011" w:type="dxa"/>
          </w:tcPr>
          <w:p w14:paraId="4F827FB5" w14:textId="7B15BFB5" w:rsidR="002F680A" w:rsidRPr="00660B37" w:rsidRDefault="002F680A" w:rsidP="002F680A">
            <w:r>
              <w:t>Waardenverzameling</w:t>
            </w:r>
          </w:p>
        </w:tc>
        <w:tc>
          <w:tcPr>
            <w:tcW w:w="6631" w:type="dxa"/>
          </w:tcPr>
          <w:p w14:paraId="5C6A2F83" w14:textId="148BC7CB" w:rsidR="002F680A" w:rsidRPr="00660B37" w:rsidRDefault="002F680A" w:rsidP="002F680A"/>
        </w:tc>
      </w:tr>
      <w:tr w:rsidR="002F680A" w:rsidRPr="00660B37" w14:paraId="5AA4712E" w14:textId="77777777" w:rsidTr="002F680A">
        <w:tc>
          <w:tcPr>
            <w:tcW w:w="2011" w:type="dxa"/>
          </w:tcPr>
          <w:p w14:paraId="7319B7CD" w14:textId="220730A6" w:rsidR="002F680A" w:rsidRDefault="002F680A" w:rsidP="002F680A">
            <w:r>
              <w:t>Toelichting</w:t>
            </w:r>
          </w:p>
        </w:tc>
        <w:tc>
          <w:tcPr>
            <w:tcW w:w="6631" w:type="dxa"/>
          </w:tcPr>
          <w:p w14:paraId="756AA9B5" w14:textId="77777777" w:rsidR="001F6675" w:rsidRDefault="001F6675" w:rsidP="002F680A"/>
          <w:p w14:paraId="3CAD2D02" w14:textId="08E208CE" w:rsidR="001F6675" w:rsidRDefault="001F6675" w:rsidP="002F680A"/>
        </w:tc>
      </w:tr>
    </w:tbl>
    <w:p w14:paraId="513CCBC2" w14:textId="77777777" w:rsidR="00CC7F91" w:rsidRDefault="00CC7F91" w:rsidP="00CC7F91">
      <w:pPr>
        <w:pStyle w:val="subparagraaftitel"/>
      </w:pPr>
      <w:bookmarkStart w:id="453" w:name="_Toc396197379"/>
      <w:bookmarkStart w:id="454" w:name="_Toc396201665"/>
      <w:bookmarkStart w:id="455" w:name="_Toc396203263"/>
      <w:bookmarkStart w:id="456" w:name="_Toc434222959"/>
      <w:bookmarkEnd w:id="453"/>
      <w:bookmarkEnd w:id="454"/>
      <w:bookmarkEnd w:id="455"/>
      <w:proofErr w:type="spellStart"/>
      <w:r>
        <w:t>idLevering</w:t>
      </w:r>
      <w:bookmarkEnd w:id="456"/>
      <w:proofErr w:type="spellEnd"/>
    </w:p>
    <w:tbl>
      <w:tblPr>
        <w:tblStyle w:val="Tabelraster"/>
        <w:tblW w:w="0" w:type="auto"/>
        <w:tblLook w:val="04A0" w:firstRow="1" w:lastRow="0" w:firstColumn="1" w:lastColumn="0" w:noHBand="0" w:noVBand="1"/>
      </w:tblPr>
      <w:tblGrid>
        <w:gridCol w:w="2011"/>
        <w:gridCol w:w="6631"/>
      </w:tblGrid>
      <w:tr w:rsidR="00CC7F91" w:rsidRPr="00660B37" w14:paraId="64BF3173" w14:textId="77777777" w:rsidTr="004E7837">
        <w:tc>
          <w:tcPr>
            <w:tcW w:w="2011" w:type="dxa"/>
          </w:tcPr>
          <w:p w14:paraId="2461A10D" w14:textId="77777777" w:rsidR="00CC7F91" w:rsidRPr="00660B37" w:rsidRDefault="00CC7F91" w:rsidP="004E7837">
            <w:r w:rsidRPr="00660B37">
              <w:t>Naam</w:t>
            </w:r>
            <w:r>
              <w:t xml:space="preserve"> attribuut</w:t>
            </w:r>
          </w:p>
        </w:tc>
        <w:tc>
          <w:tcPr>
            <w:tcW w:w="6631" w:type="dxa"/>
          </w:tcPr>
          <w:p w14:paraId="506C45D1" w14:textId="77777777" w:rsidR="00CC7F91" w:rsidRPr="00660B37" w:rsidRDefault="00CC7F91" w:rsidP="004E7837">
            <w:proofErr w:type="spellStart"/>
            <w:r>
              <w:t>idLevering</w:t>
            </w:r>
            <w:proofErr w:type="spellEnd"/>
          </w:p>
        </w:tc>
      </w:tr>
      <w:tr w:rsidR="00CC7F91" w:rsidRPr="004E501A" w14:paraId="08EB3CD0" w14:textId="77777777" w:rsidTr="004E7837">
        <w:tc>
          <w:tcPr>
            <w:tcW w:w="2011" w:type="dxa"/>
          </w:tcPr>
          <w:p w14:paraId="15D8F068" w14:textId="77777777" w:rsidR="00CC7F91" w:rsidRPr="00660B37" w:rsidRDefault="00CC7F91" w:rsidP="004E7837">
            <w:r>
              <w:t>Definitie attribuut</w:t>
            </w:r>
          </w:p>
        </w:tc>
        <w:tc>
          <w:tcPr>
            <w:tcW w:w="6631" w:type="dxa"/>
          </w:tcPr>
          <w:p w14:paraId="3E8B8146" w14:textId="77777777" w:rsidR="00CC7F91" w:rsidRPr="00C419DD" w:rsidRDefault="00CC7F91" w:rsidP="004E7837">
            <w:pPr>
              <w:rPr>
                <w:lang w:val="en-GB"/>
              </w:rPr>
            </w:pPr>
            <w:proofErr w:type="spellStart"/>
            <w:r>
              <w:rPr>
                <w:lang w:val="en-GB"/>
              </w:rPr>
              <w:t>Identificatie</w:t>
            </w:r>
            <w:proofErr w:type="spellEnd"/>
            <w:r>
              <w:rPr>
                <w:lang w:val="en-GB"/>
              </w:rPr>
              <w:t xml:space="preserve"> van de </w:t>
            </w:r>
            <w:proofErr w:type="spellStart"/>
            <w:r>
              <w:rPr>
                <w:lang w:val="en-GB"/>
              </w:rPr>
              <w:t>geometrieLevering</w:t>
            </w:r>
            <w:proofErr w:type="spellEnd"/>
            <w:r>
              <w:rPr>
                <w:lang w:val="en-GB"/>
              </w:rPr>
              <w:t>.</w:t>
            </w:r>
          </w:p>
        </w:tc>
      </w:tr>
      <w:tr w:rsidR="00CC7F91" w:rsidRPr="00660B37" w14:paraId="0C75E011" w14:textId="77777777" w:rsidTr="004E7837">
        <w:tc>
          <w:tcPr>
            <w:tcW w:w="2011" w:type="dxa"/>
          </w:tcPr>
          <w:p w14:paraId="4388BDFF" w14:textId="77777777" w:rsidR="00CC7F91" w:rsidRPr="00660B37" w:rsidRDefault="00CC7F91" w:rsidP="004E7837">
            <w:r>
              <w:t>Herkomst</w:t>
            </w:r>
          </w:p>
        </w:tc>
        <w:tc>
          <w:tcPr>
            <w:tcW w:w="6631" w:type="dxa"/>
          </w:tcPr>
          <w:p w14:paraId="6FEDAF95" w14:textId="77777777" w:rsidR="00CC7F91" w:rsidRPr="00660B37" w:rsidRDefault="00CC7F91" w:rsidP="004E7837">
            <w:proofErr w:type="spellStart"/>
            <w:r>
              <w:t>StUF-Geo</w:t>
            </w:r>
            <w:proofErr w:type="spellEnd"/>
            <w:r>
              <w:t xml:space="preserve"> BAG</w:t>
            </w:r>
          </w:p>
        </w:tc>
      </w:tr>
      <w:tr w:rsidR="00CC7F91" w:rsidRPr="00660B37" w14:paraId="74E6985F" w14:textId="77777777" w:rsidTr="004E7837">
        <w:tc>
          <w:tcPr>
            <w:tcW w:w="2011" w:type="dxa"/>
          </w:tcPr>
          <w:p w14:paraId="2121A63F" w14:textId="77777777" w:rsidR="00CC7F91" w:rsidRPr="00660B37" w:rsidRDefault="00CC7F91" w:rsidP="004E7837">
            <w:proofErr w:type="spellStart"/>
            <w:r>
              <w:t>Multipliciteit</w:t>
            </w:r>
            <w:proofErr w:type="spellEnd"/>
          </w:p>
        </w:tc>
        <w:tc>
          <w:tcPr>
            <w:tcW w:w="6631" w:type="dxa"/>
          </w:tcPr>
          <w:p w14:paraId="22F38FF6" w14:textId="77777777" w:rsidR="00CC7F91" w:rsidRPr="00660B37" w:rsidRDefault="00CC7F91" w:rsidP="004E7837">
            <w:r>
              <w:t>[1-1]</w:t>
            </w:r>
          </w:p>
        </w:tc>
      </w:tr>
      <w:tr w:rsidR="00CC7F91" w:rsidRPr="00660B37" w14:paraId="08646661" w14:textId="77777777" w:rsidTr="004E7837">
        <w:tc>
          <w:tcPr>
            <w:tcW w:w="2011" w:type="dxa"/>
          </w:tcPr>
          <w:p w14:paraId="4D7063B4" w14:textId="77777777" w:rsidR="00CC7F91" w:rsidRPr="00660B37" w:rsidRDefault="00CC7F91" w:rsidP="004E7837">
            <w:r>
              <w:t>Waardetype</w:t>
            </w:r>
          </w:p>
        </w:tc>
        <w:tc>
          <w:tcPr>
            <w:tcW w:w="6631" w:type="dxa"/>
          </w:tcPr>
          <w:p w14:paraId="6BADDF82" w14:textId="70B462BD" w:rsidR="00CC7F91" w:rsidRPr="00660B37" w:rsidRDefault="00772387" w:rsidP="004E7837">
            <w:r>
              <w:t>S</w:t>
            </w:r>
            <w:r w:rsidR="00730D09">
              <w:t>tring</w:t>
            </w:r>
            <w:r>
              <w:t>(40)</w:t>
            </w:r>
          </w:p>
        </w:tc>
      </w:tr>
      <w:tr w:rsidR="00CC7F91" w:rsidRPr="00660B37" w14:paraId="196FE672" w14:textId="77777777" w:rsidTr="004E7837">
        <w:tc>
          <w:tcPr>
            <w:tcW w:w="2011" w:type="dxa"/>
          </w:tcPr>
          <w:p w14:paraId="0EB85D4D" w14:textId="77777777" w:rsidR="00CC7F91" w:rsidRPr="00660B37" w:rsidRDefault="00CC7F91" w:rsidP="004E7837">
            <w:r>
              <w:t>Waardenverzameling</w:t>
            </w:r>
          </w:p>
        </w:tc>
        <w:tc>
          <w:tcPr>
            <w:tcW w:w="6631" w:type="dxa"/>
          </w:tcPr>
          <w:p w14:paraId="51E00014" w14:textId="77777777" w:rsidR="00CC7F91" w:rsidRPr="00660B37" w:rsidRDefault="00CC7F91" w:rsidP="004E7837"/>
        </w:tc>
      </w:tr>
      <w:tr w:rsidR="00CC7F91" w:rsidRPr="00660B37" w14:paraId="39B70A4B" w14:textId="77777777" w:rsidTr="004E7837">
        <w:tc>
          <w:tcPr>
            <w:tcW w:w="2011" w:type="dxa"/>
          </w:tcPr>
          <w:p w14:paraId="74E85B75" w14:textId="77777777" w:rsidR="00CC7F91" w:rsidRDefault="00CC7F91" w:rsidP="004E7837">
            <w:r>
              <w:t>Toelichting</w:t>
            </w:r>
          </w:p>
        </w:tc>
        <w:tc>
          <w:tcPr>
            <w:tcW w:w="6631" w:type="dxa"/>
          </w:tcPr>
          <w:p w14:paraId="1109929D" w14:textId="77777777" w:rsidR="00CC7F91" w:rsidRDefault="00CC7F91" w:rsidP="004E7837"/>
          <w:p w14:paraId="374A554C" w14:textId="77777777" w:rsidR="00CC7F91" w:rsidRDefault="00CC7F91" w:rsidP="004E7837"/>
        </w:tc>
      </w:tr>
    </w:tbl>
    <w:p w14:paraId="3E12B63D" w14:textId="77777777" w:rsidR="00CC7F91" w:rsidRDefault="00CC7F91" w:rsidP="00CC7F91">
      <w:pPr>
        <w:pStyle w:val="subparagraaftitel"/>
      </w:pPr>
      <w:bookmarkStart w:id="457" w:name="_Toc434222960"/>
      <w:proofErr w:type="spellStart"/>
      <w:r>
        <w:t>gerelateerdVerzoek</w:t>
      </w:r>
      <w:bookmarkEnd w:id="457"/>
      <w:proofErr w:type="spellEnd"/>
    </w:p>
    <w:tbl>
      <w:tblPr>
        <w:tblStyle w:val="Tabelraster"/>
        <w:tblW w:w="0" w:type="auto"/>
        <w:tblLook w:val="04A0" w:firstRow="1" w:lastRow="0" w:firstColumn="1" w:lastColumn="0" w:noHBand="0" w:noVBand="1"/>
      </w:tblPr>
      <w:tblGrid>
        <w:gridCol w:w="2011"/>
        <w:gridCol w:w="6631"/>
      </w:tblGrid>
      <w:tr w:rsidR="00CC7F91" w:rsidRPr="00660B37" w14:paraId="44F22166" w14:textId="77777777" w:rsidTr="004E7837">
        <w:tc>
          <w:tcPr>
            <w:tcW w:w="2011" w:type="dxa"/>
          </w:tcPr>
          <w:p w14:paraId="6EE61793" w14:textId="77777777" w:rsidR="00CC7F91" w:rsidRPr="00660B37" w:rsidRDefault="00CC7F91" w:rsidP="004E7837">
            <w:r w:rsidRPr="00660B37">
              <w:t>Naam</w:t>
            </w:r>
            <w:r>
              <w:t xml:space="preserve"> attribuut</w:t>
            </w:r>
          </w:p>
        </w:tc>
        <w:tc>
          <w:tcPr>
            <w:tcW w:w="6631" w:type="dxa"/>
          </w:tcPr>
          <w:p w14:paraId="0C23654E" w14:textId="77777777" w:rsidR="00CC7F91" w:rsidRPr="00660B37" w:rsidRDefault="00CC7F91" w:rsidP="004E7837">
            <w:proofErr w:type="spellStart"/>
            <w:r>
              <w:t>gerelateerdVerzoek</w:t>
            </w:r>
            <w:proofErr w:type="spellEnd"/>
          </w:p>
        </w:tc>
      </w:tr>
      <w:tr w:rsidR="00CC7F91" w:rsidRPr="004E501A" w14:paraId="60AEC5BA" w14:textId="77777777" w:rsidTr="004E7837">
        <w:tc>
          <w:tcPr>
            <w:tcW w:w="2011" w:type="dxa"/>
          </w:tcPr>
          <w:p w14:paraId="17F82B83" w14:textId="77777777" w:rsidR="00CC7F91" w:rsidRPr="00660B37" w:rsidRDefault="00CC7F91" w:rsidP="004E7837">
            <w:r>
              <w:t>Definitie attribuut</w:t>
            </w:r>
          </w:p>
        </w:tc>
        <w:tc>
          <w:tcPr>
            <w:tcW w:w="6631" w:type="dxa"/>
          </w:tcPr>
          <w:p w14:paraId="26A9F1D2" w14:textId="77777777" w:rsidR="00CC7F91" w:rsidRPr="00EE0DC7" w:rsidRDefault="00CC7F91" w:rsidP="004E7837">
            <w:r w:rsidRPr="00EE0DC7">
              <w:t>Identificatie van het geometrieverzoek waarop een geometrielevering wordt gedaan.</w:t>
            </w:r>
          </w:p>
        </w:tc>
      </w:tr>
      <w:tr w:rsidR="00CC7F91" w:rsidRPr="00660B37" w14:paraId="6E0E2A81" w14:textId="77777777" w:rsidTr="004E7837">
        <w:tc>
          <w:tcPr>
            <w:tcW w:w="2011" w:type="dxa"/>
          </w:tcPr>
          <w:p w14:paraId="2BE45281" w14:textId="77777777" w:rsidR="00CC7F91" w:rsidRPr="00660B37" w:rsidRDefault="00CC7F91" w:rsidP="004E7837">
            <w:r>
              <w:t>Herkomst</w:t>
            </w:r>
          </w:p>
        </w:tc>
        <w:tc>
          <w:tcPr>
            <w:tcW w:w="6631" w:type="dxa"/>
          </w:tcPr>
          <w:p w14:paraId="713DE1D9" w14:textId="77777777" w:rsidR="00CC7F91" w:rsidRPr="00660B37" w:rsidRDefault="00CC7F91" w:rsidP="004E7837">
            <w:proofErr w:type="spellStart"/>
            <w:r>
              <w:t>StUF-Geo</w:t>
            </w:r>
            <w:proofErr w:type="spellEnd"/>
            <w:r>
              <w:t xml:space="preserve"> BAG</w:t>
            </w:r>
          </w:p>
        </w:tc>
      </w:tr>
      <w:tr w:rsidR="00CC7F91" w:rsidRPr="00660B37" w14:paraId="5C2577DE" w14:textId="77777777" w:rsidTr="004E7837">
        <w:tc>
          <w:tcPr>
            <w:tcW w:w="2011" w:type="dxa"/>
          </w:tcPr>
          <w:p w14:paraId="30818DA0" w14:textId="77777777" w:rsidR="00CC7F91" w:rsidRPr="00660B37" w:rsidRDefault="00CC7F91" w:rsidP="004E7837">
            <w:proofErr w:type="spellStart"/>
            <w:r>
              <w:t>Multipliciteit</w:t>
            </w:r>
            <w:proofErr w:type="spellEnd"/>
          </w:p>
        </w:tc>
        <w:tc>
          <w:tcPr>
            <w:tcW w:w="6631" w:type="dxa"/>
          </w:tcPr>
          <w:p w14:paraId="75230937" w14:textId="77777777" w:rsidR="00CC7F91" w:rsidRPr="00660B37" w:rsidRDefault="00CC7F91" w:rsidP="004E7837">
            <w:r>
              <w:t>[0..1]</w:t>
            </w:r>
          </w:p>
        </w:tc>
      </w:tr>
      <w:tr w:rsidR="00CC7F91" w:rsidRPr="00660B37" w14:paraId="531F34E6" w14:textId="77777777" w:rsidTr="004E7837">
        <w:tc>
          <w:tcPr>
            <w:tcW w:w="2011" w:type="dxa"/>
          </w:tcPr>
          <w:p w14:paraId="24746747" w14:textId="77777777" w:rsidR="00CC7F91" w:rsidRPr="00660B37" w:rsidRDefault="00CC7F91" w:rsidP="004E7837">
            <w:r>
              <w:t>Waardetype</w:t>
            </w:r>
          </w:p>
        </w:tc>
        <w:tc>
          <w:tcPr>
            <w:tcW w:w="6631" w:type="dxa"/>
          </w:tcPr>
          <w:p w14:paraId="20AACA4A" w14:textId="7CB97451" w:rsidR="00CC7F91" w:rsidRPr="00660B37" w:rsidRDefault="00772387" w:rsidP="004E7837">
            <w:r>
              <w:t>S</w:t>
            </w:r>
            <w:r w:rsidR="00730D09">
              <w:t>tring</w:t>
            </w:r>
            <w:r>
              <w:t>(40)</w:t>
            </w:r>
          </w:p>
        </w:tc>
      </w:tr>
      <w:tr w:rsidR="00CC7F91" w:rsidRPr="00660B37" w14:paraId="2840B097" w14:textId="77777777" w:rsidTr="004E7837">
        <w:tc>
          <w:tcPr>
            <w:tcW w:w="2011" w:type="dxa"/>
          </w:tcPr>
          <w:p w14:paraId="6F3D4859" w14:textId="77777777" w:rsidR="00CC7F91" w:rsidRPr="00660B37" w:rsidRDefault="00CC7F91" w:rsidP="004E7837">
            <w:r>
              <w:t>Waardenverzameling</w:t>
            </w:r>
          </w:p>
        </w:tc>
        <w:tc>
          <w:tcPr>
            <w:tcW w:w="6631" w:type="dxa"/>
          </w:tcPr>
          <w:p w14:paraId="1D0D74A5" w14:textId="77777777" w:rsidR="00CC7F91" w:rsidRPr="00660B37" w:rsidRDefault="00CC7F91" w:rsidP="004E7837"/>
        </w:tc>
      </w:tr>
      <w:tr w:rsidR="00CC7F91" w:rsidRPr="00660B37" w14:paraId="27CB0D8F" w14:textId="77777777" w:rsidTr="004E7837">
        <w:tc>
          <w:tcPr>
            <w:tcW w:w="2011" w:type="dxa"/>
          </w:tcPr>
          <w:p w14:paraId="54C351BE" w14:textId="77777777" w:rsidR="00CC7F91" w:rsidRDefault="00CC7F91" w:rsidP="004E7837">
            <w:r>
              <w:t>Toelichting</w:t>
            </w:r>
          </w:p>
        </w:tc>
        <w:tc>
          <w:tcPr>
            <w:tcW w:w="6631" w:type="dxa"/>
          </w:tcPr>
          <w:p w14:paraId="6423CB66" w14:textId="77777777" w:rsidR="00CC7F91" w:rsidRDefault="00CC7F91" w:rsidP="004E7837"/>
          <w:p w14:paraId="4C3EFF0A" w14:textId="77777777" w:rsidR="00CC7F91" w:rsidRDefault="00CC7F91" w:rsidP="004E7837"/>
        </w:tc>
      </w:tr>
    </w:tbl>
    <w:p w14:paraId="4E495EC1" w14:textId="2274F143" w:rsidR="002F680A" w:rsidRPr="00F22F7A" w:rsidRDefault="00B55AF9" w:rsidP="002F680A">
      <w:pPr>
        <w:pStyle w:val="subparagraaftitel"/>
      </w:pPr>
      <w:bookmarkStart w:id="458" w:name="_Toc434222961"/>
      <w:proofErr w:type="spellStart"/>
      <w:r>
        <w:t>g</w:t>
      </w:r>
      <w:r w:rsidR="00C73C73">
        <w:t>ebeurtenis</w:t>
      </w:r>
      <w:r>
        <w:t>Code</w:t>
      </w:r>
      <w:bookmarkEnd w:id="458"/>
      <w:proofErr w:type="spellEnd"/>
    </w:p>
    <w:tbl>
      <w:tblPr>
        <w:tblStyle w:val="Tabelraster"/>
        <w:tblW w:w="8642" w:type="dxa"/>
        <w:tblLook w:val="04A0" w:firstRow="1" w:lastRow="0" w:firstColumn="1" w:lastColumn="0" w:noHBand="0" w:noVBand="1"/>
      </w:tblPr>
      <w:tblGrid>
        <w:gridCol w:w="2011"/>
        <w:gridCol w:w="6631"/>
      </w:tblGrid>
      <w:tr w:rsidR="002F680A" w:rsidRPr="00660B37" w14:paraId="2835A459" w14:textId="77777777" w:rsidTr="00FF3644">
        <w:tc>
          <w:tcPr>
            <w:tcW w:w="2011" w:type="dxa"/>
          </w:tcPr>
          <w:p w14:paraId="1C1E065B" w14:textId="7C5DDAAF" w:rsidR="002F680A" w:rsidRPr="002F680A" w:rsidRDefault="002F680A" w:rsidP="002F680A">
            <w:r w:rsidRPr="00660B37">
              <w:t>Naam</w:t>
            </w:r>
            <w:r>
              <w:t xml:space="preserve"> attribuut</w:t>
            </w:r>
          </w:p>
        </w:tc>
        <w:tc>
          <w:tcPr>
            <w:tcW w:w="6631" w:type="dxa"/>
          </w:tcPr>
          <w:p w14:paraId="717B749D" w14:textId="6CB2EC43" w:rsidR="002F680A" w:rsidRPr="00660B37" w:rsidRDefault="00B55AF9" w:rsidP="002F680A">
            <w:r>
              <w:t>g</w:t>
            </w:r>
            <w:r w:rsidR="002F680A">
              <w:t>ebeurteniscode</w:t>
            </w:r>
          </w:p>
        </w:tc>
      </w:tr>
      <w:tr w:rsidR="002F680A" w:rsidRPr="004E501A" w14:paraId="4B21D307" w14:textId="77777777" w:rsidTr="00FF3644">
        <w:tc>
          <w:tcPr>
            <w:tcW w:w="2011" w:type="dxa"/>
          </w:tcPr>
          <w:p w14:paraId="17686B90" w14:textId="379B5C91" w:rsidR="002F680A" w:rsidRPr="002F680A" w:rsidRDefault="002F680A" w:rsidP="002F680A">
            <w:r>
              <w:t>Definitie attribuut</w:t>
            </w:r>
          </w:p>
        </w:tc>
        <w:tc>
          <w:tcPr>
            <w:tcW w:w="6631" w:type="dxa"/>
          </w:tcPr>
          <w:p w14:paraId="599BDAB2" w14:textId="77777777" w:rsidR="002F680A" w:rsidRPr="00EE0DC7" w:rsidRDefault="002F680A" w:rsidP="002F680A">
            <w:r w:rsidRPr="00EE0DC7">
              <w:t xml:space="preserve">BAG- of </w:t>
            </w:r>
            <w:proofErr w:type="spellStart"/>
            <w:r w:rsidRPr="00EE0DC7">
              <w:t>Geo</w:t>
            </w:r>
            <w:proofErr w:type="spellEnd"/>
            <w:r w:rsidRPr="00EE0DC7">
              <w:t xml:space="preserve"> gebeurtenis als aanleiding voor het verzoek/levering geometrie</w:t>
            </w:r>
          </w:p>
        </w:tc>
      </w:tr>
      <w:tr w:rsidR="00CC7F91" w:rsidRPr="00660B37" w14:paraId="6FB7202D" w14:textId="77777777" w:rsidTr="00FF3644">
        <w:tc>
          <w:tcPr>
            <w:tcW w:w="2011" w:type="dxa"/>
          </w:tcPr>
          <w:p w14:paraId="666B487A" w14:textId="514105EC" w:rsidR="00CC7F91" w:rsidRDefault="00CC7F91" w:rsidP="002F680A">
            <w:r>
              <w:t xml:space="preserve">Herkomst </w:t>
            </w:r>
          </w:p>
        </w:tc>
        <w:tc>
          <w:tcPr>
            <w:tcW w:w="6631" w:type="dxa"/>
          </w:tcPr>
          <w:p w14:paraId="3CC86AD4" w14:textId="468D160F" w:rsidR="00CC7F91" w:rsidRDefault="00CC7F91" w:rsidP="00FF3644">
            <w:proofErr w:type="spellStart"/>
            <w:r>
              <w:t>StUF</w:t>
            </w:r>
            <w:proofErr w:type="spellEnd"/>
            <w:r>
              <w:t>-BG</w:t>
            </w:r>
          </w:p>
        </w:tc>
      </w:tr>
      <w:tr w:rsidR="002F680A" w:rsidRPr="00660B37" w14:paraId="53D485F9" w14:textId="77777777" w:rsidTr="00FF3644">
        <w:tc>
          <w:tcPr>
            <w:tcW w:w="2011" w:type="dxa"/>
          </w:tcPr>
          <w:p w14:paraId="593DEF66" w14:textId="5E3AFD37" w:rsidR="002F680A" w:rsidRPr="002F680A" w:rsidRDefault="002F680A" w:rsidP="002F680A">
            <w:proofErr w:type="spellStart"/>
            <w:r>
              <w:t>Multipliciteit</w:t>
            </w:r>
            <w:proofErr w:type="spellEnd"/>
          </w:p>
        </w:tc>
        <w:tc>
          <w:tcPr>
            <w:tcW w:w="6631" w:type="dxa"/>
          </w:tcPr>
          <w:p w14:paraId="63231474" w14:textId="3122B473" w:rsidR="002F680A" w:rsidRPr="00660B37" w:rsidRDefault="002F680A" w:rsidP="00FF3644">
            <w:r>
              <w:t>[1</w:t>
            </w:r>
            <w:r w:rsidR="00AE3A12">
              <w:t>-</w:t>
            </w:r>
            <w:r>
              <w:t>1]</w:t>
            </w:r>
          </w:p>
        </w:tc>
      </w:tr>
      <w:tr w:rsidR="002F680A" w:rsidRPr="00660B37" w14:paraId="4509E3B9" w14:textId="77777777" w:rsidTr="00FF3644">
        <w:tc>
          <w:tcPr>
            <w:tcW w:w="2011" w:type="dxa"/>
          </w:tcPr>
          <w:p w14:paraId="40DFBD53" w14:textId="18111F51" w:rsidR="002F680A" w:rsidRPr="002F680A" w:rsidRDefault="002F680A" w:rsidP="002F680A">
            <w:r>
              <w:t>Waardetype</w:t>
            </w:r>
          </w:p>
        </w:tc>
        <w:tc>
          <w:tcPr>
            <w:tcW w:w="6631" w:type="dxa"/>
          </w:tcPr>
          <w:p w14:paraId="636F6F33" w14:textId="542EA192" w:rsidR="002F680A" w:rsidRPr="00660B37" w:rsidRDefault="00772387" w:rsidP="00772387">
            <w:r>
              <w:t>string(var)</w:t>
            </w:r>
          </w:p>
        </w:tc>
      </w:tr>
      <w:tr w:rsidR="002F680A" w:rsidRPr="00660B37" w14:paraId="7B72841C" w14:textId="77777777" w:rsidTr="00FF3644">
        <w:tc>
          <w:tcPr>
            <w:tcW w:w="2011" w:type="dxa"/>
          </w:tcPr>
          <w:p w14:paraId="554A4D7F" w14:textId="63EB3553" w:rsidR="002F680A" w:rsidRPr="002F680A" w:rsidRDefault="002F680A" w:rsidP="002F680A">
            <w:r>
              <w:t>Waardenverzameling</w:t>
            </w:r>
          </w:p>
        </w:tc>
        <w:tc>
          <w:tcPr>
            <w:tcW w:w="6631" w:type="dxa"/>
          </w:tcPr>
          <w:p w14:paraId="5EA1ACE4" w14:textId="20126E9C" w:rsidR="002F680A" w:rsidRPr="00660B37" w:rsidRDefault="00C73C73" w:rsidP="00C73C73">
            <w:proofErr w:type="spellStart"/>
            <w:r>
              <w:t>codeGebeurtenisList</w:t>
            </w:r>
            <w:proofErr w:type="spellEnd"/>
          </w:p>
        </w:tc>
      </w:tr>
      <w:tr w:rsidR="002F680A" w:rsidRPr="00660B37" w14:paraId="5C96C057" w14:textId="77777777" w:rsidTr="00FF3644">
        <w:tc>
          <w:tcPr>
            <w:tcW w:w="2011" w:type="dxa"/>
          </w:tcPr>
          <w:p w14:paraId="77F4A820" w14:textId="51699541" w:rsidR="002F680A" w:rsidRPr="002F680A" w:rsidRDefault="002F680A" w:rsidP="002F680A">
            <w:r>
              <w:t>Toelichting</w:t>
            </w:r>
          </w:p>
        </w:tc>
        <w:tc>
          <w:tcPr>
            <w:tcW w:w="6631" w:type="dxa"/>
          </w:tcPr>
          <w:p w14:paraId="0DA27915" w14:textId="5DA69AA5" w:rsidR="001F6675" w:rsidRDefault="002F680A" w:rsidP="002F680A">
            <w:r>
              <w:t>Zie bijlage 1 voor de waardenlijst.</w:t>
            </w:r>
          </w:p>
          <w:p w14:paraId="72F5D91A" w14:textId="77777777" w:rsidR="001F6675" w:rsidRPr="00660B37" w:rsidRDefault="001F6675" w:rsidP="002F680A"/>
        </w:tc>
      </w:tr>
    </w:tbl>
    <w:p w14:paraId="0CBDF6C6" w14:textId="77777777" w:rsidR="002F680A" w:rsidRPr="00F22F7A" w:rsidRDefault="002F680A" w:rsidP="002F680A">
      <w:pPr>
        <w:pStyle w:val="subparagraaftitel"/>
      </w:pPr>
      <w:bookmarkStart w:id="459" w:name="_Toc434222962"/>
      <w:r w:rsidRPr="00F22F7A">
        <w:lastRenderedPageBreak/>
        <w:t>documentverwijzing</w:t>
      </w:r>
      <w:bookmarkEnd w:id="459"/>
    </w:p>
    <w:tbl>
      <w:tblPr>
        <w:tblStyle w:val="Tabelraster"/>
        <w:tblW w:w="0" w:type="auto"/>
        <w:tblLook w:val="04A0" w:firstRow="1" w:lastRow="0" w:firstColumn="1" w:lastColumn="0" w:noHBand="0" w:noVBand="1"/>
      </w:tblPr>
      <w:tblGrid>
        <w:gridCol w:w="2011"/>
        <w:gridCol w:w="6631"/>
      </w:tblGrid>
      <w:tr w:rsidR="002F680A" w:rsidRPr="00660B37" w14:paraId="40FF711A" w14:textId="77777777" w:rsidTr="00FF3644">
        <w:tc>
          <w:tcPr>
            <w:tcW w:w="2011" w:type="dxa"/>
          </w:tcPr>
          <w:p w14:paraId="0F47BA79" w14:textId="77777777" w:rsidR="002F680A" w:rsidRPr="00660B37" w:rsidRDefault="002F680A" w:rsidP="00033904">
            <w:r w:rsidRPr="00660B37">
              <w:t>Naam</w:t>
            </w:r>
            <w:r>
              <w:t xml:space="preserve"> attribuut</w:t>
            </w:r>
          </w:p>
        </w:tc>
        <w:tc>
          <w:tcPr>
            <w:tcW w:w="6631" w:type="dxa"/>
          </w:tcPr>
          <w:p w14:paraId="4DC95CF1" w14:textId="77777777" w:rsidR="002F680A" w:rsidRPr="00660B37" w:rsidRDefault="002F680A" w:rsidP="00033904">
            <w:r>
              <w:t>documentverwijzing</w:t>
            </w:r>
          </w:p>
        </w:tc>
      </w:tr>
      <w:tr w:rsidR="002F680A" w:rsidRPr="004E501A" w14:paraId="17C9A1AA" w14:textId="77777777" w:rsidTr="00FF3644">
        <w:tc>
          <w:tcPr>
            <w:tcW w:w="2011" w:type="dxa"/>
          </w:tcPr>
          <w:p w14:paraId="22A2CD56" w14:textId="77777777" w:rsidR="002F680A" w:rsidRPr="00660B37" w:rsidRDefault="002F680A" w:rsidP="00033904">
            <w:r>
              <w:t>Definitie attribuut</w:t>
            </w:r>
          </w:p>
        </w:tc>
        <w:tc>
          <w:tcPr>
            <w:tcW w:w="6631" w:type="dxa"/>
          </w:tcPr>
          <w:p w14:paraId="5AAC1C61" w14:textId="6BCE1889" w:rsidR="002F680A" w:rsidRPr="00EE0DC7" w:rsidRDefault="00AE3A12" w:rsidP="00CC7F91">
            <w:r w:rsidRPr="00EE0DC7">
              <w:t xml:space="preserve">Verwijzing </w:t>
            </w:r>
            <w:r w:rsidR="00772387">
              <w:t xml:space="preserve">(URL) </w:t>
            </w:r>
            <w:r w:rsidRPr="00EE0DC7">
              <w:t xml:space="preserve">naar een achterliggend </w:t>
            </w:r>
            <w:r w:rsidR="00CC7F91">
              <w:t>(bron)document.</w:t>
            </w:r>
          </w:p>
        </w:tc>
      </w:tr>
      <w:tr w:rsidR="00CC7F91" w:rsidRPr="00660B37" w14:paraId="4F09E441" w14:textId="77777777" w:rsidTr="00FF3644">
        <w:tc>
          <w:tcPr>
            <w:tcW w:w="2011" w:type="dxa"/>
          </w:tcPr>
          <w:p w14:paraId="2C72A2F9" w14:textId="19B7C274" w:rsidR="00CC7F91" w:rsidRDefault="00CC7F91" w:rsidP="00033904">
            <w:r>
              <w:t>Herkomst</w:t>
            </w:r>
          </w:p>
        </w:tc>
        <w:tc>
          <w:tcPr>
            <w:tcW w:w="6631" w:type="dxa"/>
          </w:tcPr>
          <w:p w14:paraId="44E2E221" w14:textId="39AB9F0D" w:rsidR="00CC7F91" w:rsidRDefault="00CC7F91" w:rsidP="00033904">
            <w:proofErr w:type="spellStart"/>
            <w:r>
              <w:t>StUF-Geo</w:t>
            </w:r>
            <w:proofErr w:type="spellEnd"/>
            <w:r>
              <w:t xml:space="preserve"> BAG</w:t>
            </w:r>
          </w:p>
        </w:tc>
      </w:tr>
      <w:tr w:rsidR="00CC7F91" w:rsidRPr="00660B37" w14:paraId="544E5947" w14:textId="77777777" w:rsidTr="00FF3644">
        <w:tc>
          <w:tcPr>
            <w:tcW w:w="2011" w:type="dxa"/>
          </w:tcPr>
          <w:p w14:paraId="2D4BA3DE" w14:textId="77777777" w:rsidR="00CC7F91" w:rsidRPr="00660B37" w:rsidRDefault="00CC7F91" w:rsidP="00033904">
            <w:proofErr w:type="spellStart"/>
            <w:r>
              <w:t>Multipliciteit</w:t>
            </w:r>
            <w:proofErr w:type="spellEnd"/>
          </w:p>
        </w:tc>
        <w:tc>
          <w:tcPr>
            <w:tcW w:w="6631" w:type="dxa"/>
          </w:tcPr>
          <w:p w14:paraId="49DA3C76" w14:textId="4B6C76BB" w:rsidR="00CC7F91" w:rsidRPr="00660B37" w:rsidRDefault="00CC7F91" w:rsidP="00033904">
            <w:r>
              <w:t>[0..1]</w:t>
            </w:r>
          </w:p>
        </w:tc>
      </w:tr>
      <w:tr w:rsidR="00CC7F91" w:rsidRPr="00660B37" w14:paraId="44406781" w14:textId="77777777" w:rsidTr="00FF3644">
        <w:tc>
          <w:tcPr>
            <w:tcW w:w="2011" w:type="dxa"/>
          </w:tcPr>
          <w:p w14:paraId="5CC3CD89" w14:textId="77777777" w:rsidR="00CC7F91" w:rsidRPr="00660B37" w:rsidRDefault="00CC7F91" w:rsidP="00033904">
            <w:r>
              <w:t>Waardetype</w:t>
            </w:r>
          </w:p>
        </w:tc>
        <w:tc>
          <w:tcPr>
            <w:tcW w:w="6631" w:type="dxa"/>
          </w:tcPr>
          <w:p w14:paraId="5EB0EB51" w14:textId="5841B51E" w:rsidR="00CC7F91" w:rsidRPr="00660B37" w:rsidRDefault="00772387" w:rsidP="00FF3644">
            <w:r>
              <w:t>S</w:t>
            </w:r>
            <w:r w:rsidR="00730D09">
              <w:t>tring</w:t>
            </w:r>
            <w:r>
              <w:t>(200)</w:t>
            </w:r>
          </w:p>
        </w:tc>
      </w:tr>
      <w:tr w:rsidR="00CC7F91" w:rsidRPr="00660B37" w14:paraId="1E47276C" w14:textId="77777777" w:rsidTr="00FF3644">
        <w:tc>
          <w:tcPr>
            <w:tcW w:w="2011" w:type="dxa"/>
          </w:tcPr>
          <w:p w14:paraId="75CF9AF9" w14:textId="77777777" w:rsidR="00CC7F91" w:rsidRPr="00660B37" w:rsidRDefault="00CC7F91" w:rsidP="00033904">
            <w:r>
              <w:t>Waardenverzameling</w:t>
            </w:r>
          </w:p>
        </w:tc>
        <w:tc>
          <w:tcPr>
            <w:tcW w:w="6631" w:type="dxa"/>
          </w:tcPr>
          <w:p w14:paraId="38793DDD" w14:textId="77777777" w:rsidR="00CC7F91" w:rsidRPr="00660B37" w:rsidRDefault="00CC7F91" w:rsidP="00033904"/>
        </w:tc>
      </w:tr>
      <w:tr w:rsidR="00CC7F91" w:rsidRPr="00660B37" w14:paraId="61DC3241" w14:textId="77777777" w:rsidTr="00FF3644">
        <w:tc>
          <w:tcPr>
            <w:tcW w:w="2011" w:type="dxa"/>
          </w:tcPr>
          <w:p w14:paraId="2AC00F6F" w14:textId="77777777" w:rsidR="00CC7F91" w:rsidRPr="00660B37" w:rsidRDefault="00CC7F91" w:rsidP="00033904">
            <w:r>
              <w:t>Toelichting</w:t>
            </w:r>
          </w:p>
        </w:tc>
        <w:tc>
          <w:tcPr>
            <w:tcW w:w="6631" w:type="dxa"/>
          </w:tcPr>
          <w:p w14:paraId="2D0BE3AF" w14:textId="38CF4584" w:rsidR="00CC7F91" w:rsidRDefault="00CC7F91" w:rsidP="00033904"/>
          <w:p w14:paraId="3C2A8E3C" w14:textId="77777777" w:rsidR="00CC7F91" w:rsidRDefault="00CC7F91" w:rsidP="00033904"/>
          <w:p w14:paraId="251CEDD1" w14:textId="77777777" w:rsidR="00CC7F91" w:rsidRPr="00660B37" w:rsidRDefault="00CC7F91" w:rsidP="00033904"/>
        </w:tc>
      </w:tr>
    </w:tbl>
    <w:p w14:paraId="06D713C6" w14:textId="77777777" w:rsidR="002F680A" w:rsidRPr="00F22F7A" w:rsidRDefault="002F680A" w:rsidP="00FF3644">
      <w:pPr>
        <w:pStyle w:val="subparagraaftitel"/>
      </w:pPr>
      <w:bookmarkStart w:id="460" w:name="_Toc434222963"/>
      <w:r>
        <w:t>toelichting</w:t>
      </w:r>
      <w:bookmarkEnd w:id="460"/>
    </w:p>
    <w:tbl>
      <w:tblPr>
        <w:tblStyle w:val="Tabelraster"/>
        <w:tblW w:w="0" w:type="auto"/>
        <w:tblLook w:val="04A0" w:firstRow="1" w:lastRow="0" w:firstColumn="1" w:lastColumn="0" w:noHBand="0" w:noVBand="1"/>
      </w:tblPr>
      <w:tblGrid>
        <w:gridCol w:w="1929"/>
        <w:gridCol w:w="6684"/>
      </w:tblGrid>
      <w:tr w:rsidR="002F680A" w:rsidRPr="00660B37" w14:paraId="5B03993C" w14:textId="77777777" w:rsidTr="00FF3644">
        <w:tc>
          <w:tcPr>
            <w:tcW w:w="1929" w:type="dxa"/>
          </w:tcPr>
          <w:p w14:paraId="1A238293" w14:textId="77777777" w:rsidR="002F680A" w:rsidRPr="00660B37" w:rsidRDefault="002F680A" w:rsidP="00033904">
            <w:r w:rsidRPr="00660B37">
              <w:t>Naam</w:t>
            </w:r>
            <w:r>
              <w:t xml:space="preserve"> attribuut</w:t>
            </w:r>
          </w:p>
        </w:tc>
        <w:tc>
          <w:tcPr>
            <w:tcW w:w="6684" w:type="dxa"/>
          </w:tcPr>
          <w:p w14:paraId="5F550091" w14:textId="02A1E59A" w:rsidR="002F680A" w:rsidRPr="00660B37" w:rsidRDefault="00AE3A12" w:rsidP="00033904">
            <w:r>
              <w:t>Toelichting</w:t>
            </w:r>
          </w:p>
        </w:tc>
      </w:tr>
      <w:tr w:rsidR="002F680A" w:rsidRPr="004E501A" w14:paraId="51D9FEF4" w14:textId="77777777" w:rsidTr="00FF3644">
        <w:tc>
          <w:tcPr>
            <w:tcW w:w="1929" w:type="dxa"/>
          </w:tcPr>
          <w:p w14:paraId="341A757A" w14:textId="77777777" w:rsidR="002F680A" w:rsidRPr="00660B37" w:rsidRDefault="002F680A" w:rsidP="00033904">
            <w:r>
              <w:t>Definitie attribuut</w:t>
            </w:r>
          </w:p>
        </w:tc>
        <w:tc>
          <w:tcPr>
            <w:tcW w:w="6684" w:type="dxa"/>
          </w:tcPr>
          <w:p w14:paraId="7619ABA0" w14:textId="36BA9118" w:rsidR="002F680A" w:rsidRPr="00EE0DC7" w:rsidRDefault="00AE3A12" w:rsidP="00033904">
            <w:r w:rsidRPr="00EE0DC7">
              <w:t>Toelichting op het verzoek in de vorm van tekst.</w:t>
            </w:r>
          </w:p>
        </w:tc>
      </w:tr>
      <w:tr w:rsidR="00CC7F91" w:rsidRPr="00660B37" w14:paraId="6801ED3C" w14:textId="77777777" w:rsidTr="00FF3644">
        <w:tc>
          <w:tcPr>
            <w:tcW w:w="1929" w:type="dxa"/>
          </w:tcPr>
          <w:p w14:paraId="3565C47C" w14:textId="3C55C915" w:rsidR="00CC7F91" w:rsidRDefault="00CC7F91" w:rsidP="00033904">
            <w:r>
              <w:t>Herkomst</w:t>
            </w:r>
          </w:p>
        </w:tc>
        <w:tc>
          <w:tcPr>
            <w:tcW w:w="6684" w:type="dxa"/>
          </w:tcPr>
          <w:p w14:paraId="1C2F9208" w14:textId="420FEE5D" w:rsidR="00CC7F91" w:rsidRDefault="00CC7F91" w:rsidP="00033904">
            <w:proofErr w:type="spellStart"/>
            <w:r>
              <w:t>StUF-Geo</w:t>
            </w:r>
            <w:proofErr w:type="spellEnd"/>
            <w:r>
              <w:t xml:space="preserve"> BAG</w:t>
            </w:r>
          </w:p>
        </w:tc>
      </w:tr>
      <w:tr w:rsidR="00CC7F91" w:rsidRPr="00660B37" w14:paraId="08CD7CC3" w14:textId="77777777" w:rsidTr="00FF3644">
        <w:tc>
          <w:tcPr>
            <w:tcW w:w="1929" w:type="dxa"/>
          </w:tcPr>
          <w:p w14:paraId="3316AAC9" w14:textId="77777777" w:rsidR="00CC7F91" w:rsidRPr="00660B37" w:rsidRDefault="00CC7F91" w:rsidP="00033904">
            <w:proofErr w:type="spellStart"/>
            <w:r>
              <w:t>Multipliciteit</w:t>
            </w:r>
            <w:proofErr w:type="spellEnd"/>
          </w:p>
        </w:tc>
        <w:tc>
          <w:tcPr>
            <w:tcW w:w="6684" w:type="dxa"/>
          </w:tcPr>
          <w:p w14:paraId="07A2BA30" w14:textId="01346487" w:rsidR="00CC7F91" w:rsidRPr="00660B37" w:rsidRDefault="00CC7F91" w:rsidP="00033904">
            <w:r>
              <w:t>[0..1]</w:t>
            </w:r>
          </w:p>
        </w:tc>
      </w:tr>
      <w:tr w:rsidR="00CC7F91" w:rsidRPr="00660B37" w14:paraId="0335CDFE" w14:textId="77777777" w:rsidTr="00FF3644">
        <w:tc>
          <w:tcPr>
            <w:tcW w:w="1929" w:type="dxa"/>
          </w:tcPr>
          <w:p w14:paraId="4E37F697" w14:textId="77777777" w:rsidR="00CC7F91" w:rsidRPr="00660B37" w:rsidRDefault="00CC7F91" w:rsidP="00033904">
            <w:r>
              <w:t>Waardetype</w:t>
            </w:r>
          </w:p>
        </w:tc>
        <w:tc>
          <w:tcPr>
            <w:tcW w:w="6684" w:type="dxa"/>
          </w:tcPr>
          <w:p w14:paraId="53FBF012" w14:textId="2A40B2C5" w:rsidR="00CC7F91" w:rsidRPr="00660B37" w:rsidRDefault="00772387">
            <w:r>
              <w:t>S</w:t>
            </w:r>
            <w:r w:rsidR="00730D09">
              <w:t>tring</w:t>
            </w:r>
            <w:r>
              <w:t>(500)</w:t>
            </w:r>
          </w:p>
        </w:tc>
      </w:tr>
      <w:tr w:rsidR="00CC7F91" w:rsidRPr="00660B37" w14:paraId="38666826" w14:textId="77777777" w:rsidTr="00FF3644">
        <w:tc>
          <w:tcPr>
            <w:tcW w:w="1929" w:type="dxa"/>
          </w:tcPr>
          <w:p w14:paraId="422C2885" w14:textId="77777777" w:rsidR="00CC7F91" w:rsidRPr="00660B37" w:rsidRDefault="00CC7F91" w:rsidP="00033904">
            <w:r>
              <w:t>Waardenverzameling</w:t>
            </w:r>
          </w:p>
        </w:tc>
        <w:tc>
          <w:tcPr>
            <w:tcW w:w="6684" w:type="dxa"/>
          </w:tcPr>
          <w:p w14:paraId="331B4658" w14:textId="77777777" w:rsidR="00CC7F91" w:rsidRPr="00660B37" w:rsidRDefault="00CC7F91" w:rsidP="00033904"/>
        </w:tc>
      </w:tr>
      <w:tr w:rsidR="00CC7F91" w:rsidRPr="00660B37" w14:paraId="4016D044" w14:textId="77777777" w:rsidTr="00FF3644">
        <w:tc>
          <w:tcPr>
            <w:tcW w:w="1929" w:type="dxa"/>
          </w:tcPr>
          <w:p w14:paraId="4BB64CE6" w14:textId="77777777" w:rsidR="00CC7F91" w:rsidRPr="00660B37" w:rsidRDefault="00CC7F91" w:rsidP="00033904">
            <w:r>
              <w:t>Toelichting</w:t>
            </w:r>
          </w:p>
        </w:tc>
        <w:tc>
          <w:tcPr>
            <w:tcW w:w="6684" w:type="dxa"/>
          </w:tcPr>
          <w:p w14:paraId="69D084F5" w14:textId="5E59E173" w:rsidR="00CC7F91" w:rsidRDefault="00CC7F91" w:rsidP="00033904"/>
          <w:p w14:paraId="2BB0FE41" w14:textId="77777777" w:rsidR="00CC7F91" w:rsidRPr="00660B37" w:rsidRDefault="00CC7F91" w:rsidP="00033904"/>
        </w:tc>
      </w:tr>
    </w:tbl>
    <w:p w14:paraId="6A65900D" w14:textId="77777777" w:rsidR="0077721D" w:rsidRDefault="0077721D" w:rsidP="00B37AE9">
      <w:bookmarkStart w:id="461" w:name="_Toc396197384"/>
      <w:bookmarkStart w:id="462" w:name="_Toc396201670"/>
      <w:bookmarkStart w:id="463" w:name="_Toc396203268"/>
      <w:bookmarkStart w:id="464" w:name="_Toc396197385"/>
      <w:bookmarkStart w:id="465" w:name="_Toc396201671"/>
      <w:bookmarkStart w:id="466" w:name="_Toc396203269"/>
      <w:bookmarkStart w:id="467" w:name="_Toc396197404"/>
      <w:bookmarkStart w:id="468" w:name="_Toc396201690"/>
      <w:bookmarkStart w:id="469" w:name="_Toc396203288"/>
      <w:bookmarkStart w:id="470" w:name="_Toc396197405"/>
      <w:bookmarkStart w:id="471" w:name="_Toc396201691"/>
      <w:bookmarkStart w:id="472" w:name="_Toc396203289"/>
      <w:bookmarkStart w:id="473" w:name="_Toc396197406"/>
      <w:bookmarkStart w:id="474" w:name="_Toc396201692"/>
      <w:bookmarkStart w:id="475" w:name="_Toc396203290"/>
      <w:bookmarkStart w:id="476" w:name="_Toc396197425"/>
      <w:bookmarkStart w:id="477" w:name="_Toc396201711"/>
      <w:bookmarkStart w:id="478" w:name="_Toc396203309"/>
      <w:bookmarkStart w:id="479" w:name="_Toc396197426"/>
      <w:bookmarkStart w:id="480" w:name="_Toc396201712"/>
      <w:bookmarkStart w:id="481" w:name="_Toc396203310"/>
      <w:bookmarkStart w:id="482" w:name="_Toc396197427"/>
      <w:bookmarkStart w:id="483" w:name="_Toc396201713"/>
      <w:bookmarkStart w:id="484" w:name="_Toc396203311"/>
      <w:bookmarkStart w:id="485" w:name="_Toc396197446"/>
      <w:bookmarkStart w:id="486" w:name="_Toc396201732"/>
      <w:bookmarkStart w:id="487" w:name="_Toc396203330"/>
      <w:bookmarkStart w:id="488" w:name="_Toc396197448"/>
      <w:bookmarkStart w:id="489" w:name="_Toc396201734"/>
      <w:bookmarkStart w:id="490" w:name="_Toc396203332"/>
      <w:bookmarkStart w:id="491" w:name="_Toc396197467"/>
      <w:bookmarkStart w:id="492" w:name="_Toc396201753"/>
      <w:bookmarkStart w:id="493" w:name="_Toc396203351"/>
      <w:bookmarkStart w:id="494" w:name="_Toc396197468"/>
      <w:bookmarkStart w:id="495" w:name="_Toc396201754"/>
      <w:bookmarkStart w:id="496" w:name="_Toc396203352"/>
      <w:bookmarkStart w:id="497" w:name="_Toc396197488"/>
      <w:bookmarkStart w:id="498" w:name="_Toc396201774"/>
      <w:bookmarkStart w:id="499" w:name="_Toc396203372"/>
      <w:bookmarkStart w:id="500" w:name="_Toc396197489"/>
      <w:bookmarkStart w:id="501" w:name="_Toc396201775"/>
      <w:bookmarkStart w:id="502" w:name="_Toc396203373"/>
      <w:bookmarkStart w:id="503" w:name="_Toc396197490"/>
      <w:bookmarkStart w:id="504" w:name="_Toc396201776"/>
      <w:bookmarkStart w:id="505" w:name="_Toc396203374"/>
      <w:bookmarkStart w:id="506" w:name="_Toc396197491"/>
      <w:bookmarkStart w:id="507" w:name="_Toc396201777"/>
      <w:bookmarkStart w:id="508" w:name="_Toc396203375"/>
      <w:bookmarkStart w:id="509" w:name="_Toc396197510"/>
      <w:bookmarkStart w:id="510" w:name="_Toc396201796"/>
      <w:bookmarkStart w:id="511" w:name="_Toc396203394"/>
      <w:bookmarkStart w:id="512" w:name="_Toc396197511"/>
      <w:bookmarkStart w:id="513" w:name="_Toc396201797"/>
      <w:bookmarkStart w:id="514" w:name="_Toc396203395"/>
      <w:bookmarkStart w:id="515" w:name="_Toc396197512"/>
      <w:bookmarkStart w:id="516" w:name="_Toc396201798"/>
      <w:bookmarkStart w:id="517" w:name="_Toc396203396"/>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4E4DB05C" w14:textId="248D698E" w:rsidR="00772387" w:rsidRPr="00F22F7A" w:rsidRDefault="00772387" w:rsidP="00772387">
      <w:pPr>
        <w:pStyle w:val="subparagraaftitel"/>
      </w:pPr>
      <w:bookmarkStart w:id="518" w:name="_Toc434222964"/>
      <w:r>
        <w:t>foutcode</w:t>
      </w:r>
      <w:bookmarkEnd w:id="518"/>
    </w:p>
    <w:tbl>
      <w:tblPr>
        <w:tblStyle w:val="Tabelraster"/>
        <w:tblW w:w="0" w:type="auto"/>
        <w:tblLook w:val="04A0" w:firstRow="1" w:lastRow="0" w:firstColumn="1" w:lastColumn="0" w:noHBand="0" w:noVBand="1"/>
      </w:tblPr>
      <w:tblGrid>
        <w:gridCol w:w="1929"/>
        <w:gridCol w:w="6684"/>
      </w:tblGrid>
      <w:tr w:rsidR="00772387" w:rsidRPr="00660B37" w14:paraId="65DFD571" w14:textId="77777777" w:rsidTr="00F04339">
        <w:tc>
          <w:tcPr>
            <w:tcW w:w="1929" w:type="dxa"/>
          </w:tcPr>
          <w:p w14:paraId="1573A938" w14:textId="77777777" w:rsidR="00772387" w:rsidRPr="00660B37" w:rsidRDefault="00772387" w:rsidP="00F04339">
            <w:r w:rsidRPr="00660B37">
              <w:t>Naam</w:t>
            </w:r>
            <w:r>
              <w:t xml:space="preserve"> attribuut</w:t>
            </w:r>
          </w:p>
        </w:tc>
        <w:tc>
          <w:tcPr>
            <w:tcW w:w="6684" w:type="dxa"/>
          </w:tcPr>
          <w:p w14:paraId="112F7D1F" w14:textId="5E95C93C" w:rsidR="00772387" w:rsidRPr="00660B37" w:rsidRDefault="00AD1014" w:rsidP="00F04339">
            <w:r>
              <w:t>Foutcode</w:t>
            </w:r>
          </w:p>
        </w:tc>
      </w:tr>
      <w:tr w:rsidR="00772387" w:rsidRPr="004E501A" w14:paraId="1115119F" w14:textId="77777777" w:rsidTr="00F04339">
        <w:tc>
          <w:tcPr>
            <w:tcW w:w="1929" w:type="dxa"/>
          </w:tcPr>
          <w:p w14:paraId="570C3F51" w14:textId="77777777" w:rsidR="00772387" w:rsidRPr="00660B37" w:rsidRDefault="00772387" w:rsidP="00F04339">
            <w:r>
              <w:t>Definitie attribuut</w:t>
            </w:r>
          </w:p>
        </w:tc>
        <w:tc>
          <w:tcPr>
            <w:tcW w:w="6684" w:type="dxa"/>
          </w:tcPr>
          <w:p w14:paraId="0BE5FC84" w14:textId="737BC818" w:rsidR="00772387" w:rsidRPr="00EE0DC7" w:rsidRDefault="00AD1014" w:rsidP="00AD1014">
            <w:r>
              <w:t xml:space="preserve">Code van de fout cf. standaard </w:t>
            </w:r>
            <w:proofErr w:type="spellStart"/>
            <w:r>
              <w:t>StUF</w:t>
            </w:r>
            <w:proofErr w:type="spellEnd"/>
            <w:r>
              <w:t xml:space="preserve"> of foutlijst </w:t>
            </w:r>
            <w:proofErr w:type="spellStart"/>
            <w:r>
              <w:t>StUF-Geo</w:t>
            </w:r>
            <w:proofErr w:type="spellEnd"/>
            <w:r>
              <w:t xml:space="preserve"> BAG sectormodel</w:t>
            </w:r>
          </w:p>
        </w:tc>
      </w:tr>
      <w:tr w:rsidR="00772387" w:rsidRPr="00660B37" w14:paraId="2198EC67" w14:textId="77777777" w:rsidTr="00F04339">
        <w:tc>
          <w:tcPr>
            <w:tcW w:w="1929" w:type="dxa"/>
          </w:tcPr>
          <w:p w14:paraId="7051C70B" w14:textId="77777777" w:rsidR="00772387" w:rsidRDefault="00772387" w:rsidP="00F04339">
            <w:r>
              <w:t>Herkomst</w:t>
            </w:r>
          </w:p>
        </w:tc>
        <w:tc>
          <w:tcPr>
            <w:tcW w:w="6684" w:type="dxa"/>
          </w:tcPr>
          <w:p w14:paraId="0C4DD960" w14:textId="60173DCE" w:rsidR="00772387" w:rsidRDefault="00772387" w:rsidP="00772387">
            <w:proofErr w:type="spellStart"/>
            <w:r>
              <w:t>StUF</w:t>
            </w:r>
            <w:proofErr w:type="spellEnd"/>
          </w:p>
        </w:tc>
      </w:tr>
      <w:tr w:rsidR="00772387" w:rsidRPr="00660B37" w14:paraId="57628733" w14:textId="77777777" w:rsidTr="00F04339">
        <w:tc>
          <w:tcPr>
            <w:tcW w:w="1929" w:type="dxa"/>
          </w:tcPr>
          <w:p w14:paraId="02B1EB90" w14:textId="77777777" w:rsidR="00772387" w:rsidRPr="00660B37" w:rsidRDefault="00772387" w:rsidP="00F04339">
            <w:proofErr w:type="spellStart"/>
            <w:r>
              <w:t>Multipliciteit</w:t>
            </w:r>
            <w:proofErr w:type="spellEnd"/>
          </w:p>
        </w:tc>
        <w:tc>
          <w:tcPr>
            <w:tcW w:w="6684" w:type="dxa"/>
          </w:tcPr>
          <w:p w14:paraId="7EA69301" w14:textId="0881B3AC" w:rsidR="00772387" w:rsidRPr="00660B37" w:rsidRDefault="00772387" w:rsidP="00AD1014">
            <w:r>
              <w:t>[</w:t>
            </w:r>
            <w:r w:rsidR="00AD1014">
              <w:t>1-</w:t>
            </w:r>
            <w:r>
              <w:t>1]</w:t>
            </w:r>
          </w:p>
        </w:tc>
      </w:tr>
      <w:tr w:rsidR="00772387" w:rsidRPr="00660B37" w14:paraId="18970C86" w14:textId="77777777" w:rsidTr="00F04339">
        <w:tc>
          <w:tcPr>
            <w:tcW w:w="1929" w:type="dxa"/>
          </w:tcPr>
          <w:p w14:paraId="79E9876A" w14:textId="77777777" w:rsidR="00772387" w:rsidRPr="00660B37" w:rsidRDefault="00772387" w:rsidP="00F04339">
            <w:r>
              <w:t>Waardetype</w:t>
            </w:r>
          </w:p>
        </w:tc>
        <w:tc>
          <w:tcPr>
            <w:tcW w:w="6684" w:type="dxa"/>
          </w:tcPr>
          <w:p w14:paraId="0EFCF030" w14:textId="19CAC008" w:rsidR="00772387" w:rsidRPr="00660B37" w:rsidRDefault="00772387" w:rsidP="00772387">
            <w:r>
              <w:t>String(7)</w:t>
            </w:r>
          </w:p>
        </w:tc>
      </w:tr>
      <w:tr w:rsidR="00772387" w:rsidRPr="00660B37" w14:paraId="1CF25D8A" w14:textId="77777777" w:rsidTr="00F04339">
        <w:tc>
          <w:tcPr>
            <w:tcW w:w="1929" w:type="dxa"/>
          </w:tcPr>
          <w:p w14:paraId="75C83529" w14:textId="77777777" w:rsidR="00772387" w:rsidRPr="00660B37" w:rsidRDefault="00772387" w:rsidP="00F04339">
            <w:r>
              <w:t>Waardenverzameling</w:t>
            </w:r>
          </w:p>
        </w:tc>
        <w:tc>
          <w:tcPr>
            <w:tcW w:w="6684" w:type="dxa"/>
          </w:tcPr>
          <w:p w14:paraId="1CAC66D9" w14:textId="77777777" w:rsidR="00772387" w:rsidRPr="00660B37" w:rsidRDefault="00772387" w:rsidP="00F04339"/>
        </w:tc>
      </w:tr>
      <w:tr w:rsidR="00772387" w:rsidRPr="00660B37" w14:paraId="1C8E4ABC" w14:textId="77777777" w:rsidTr="00F04339">
        <w:tc>
          <w:tcPr>
            <w:tcW w:w="1929" w:type="dxa"/>
          </w:tcPr>
          <w:p w14:paraId="18FB2E48" w14:textId="77777777" w:rsidR="00772387" w:rsidRPr="00660B37" w:rsidRDefault="00772387" w:rsidP="00F04339">
            <w:r>
              <w:t>Toelichting</w:t>
            </w:r>
          </w:p>
        </w:tc>
        <w:tc>
          <w:tcPr>
            <w:tcW w:w="6684" w:type="dxa"/>
          </w:tcPr>
          <w:p w14:paraId="772B4E01" w14:textId="77777777" w:rsidR="00772387" w:rsidRDefault="00772387" w:rsidP="00F04339"/>
          <w:p w14:paraId="535C7200" w14:textId="77777777" w:rsidR="00772387" w:rsidRPr="00660B37" w:rsidRDefault="00772387" w:rsidP="00F04339"/>
        </w:tc>
      </w:tr>
    </w:tbl>
    <w:p w14:paraId="67FF758E" w14:textId="77777777" w:rsidR="00772387" w:rsidRDefault="00772387" w:rsidP="00B37AE9"/>
    <w:p w14:paraId="3B5499A0" w14:textId="4C52F974" w:rsidR="00772387" w:rsidRPr="00F22F7A" w:rsidRDefault="00772387" w:rsidP="00772387">
      <w:pPr>
        <w:pStyle w:val="subparagraaftitel"/>
      </w:pPr>
      <w:bookmarkStart w:id="519" w:name="_Toc434222965"/>
      <w:r>
        <w:t>foutomschrijving</w:t>
      </w:r>
      <w:bookmarkEnd w:id="519"/>
    </w:p>
    <w:tbl>
      <w:tblPr>
        <w:tblStyle w:val="Tabelraster"/>
        <w:tblW w:w="0" w:type="auto"/>
        <w:tblLook w:val="04A0" w:firstRow="1" w:lastRow="0" w:firstColumn="1" w:lastColumn="0" w:noHBand="0" w:noVBand="1"/>
      </w:tblPr>
      <w:tblGrid>
        <w:gridCol w:w="1929"/>
        <w:gridCol w:w="6684"/>
      </w:tblGrid>
      <w:tr w:rsidR="00772387" w:rsidRPr="00660B37" w14:paraId="7EC4B270" w14:textId="77777777" w:rsidTr="00F04339">
        <w:tc>
          <w:tcPr>
            <w:tcW w:w="1929" w:type="dxa"/>
          </w:tcPr>
          <w:p w14:paraId="37965974" w14:textId="77777777" w:rsidR="00772387" w:rsidRPr="00660B37" w:rsidRDefault="00772387" w:rsidP="00F04339">
            <w:r w:rsidRPr="00660B37">
              <w:t>Naam</w:t>
            </w:r>
            <w:r>
              <w:t xml:space="preserve"> attribuut</w:t>
            </w:r>
          </w:p>
        </w:tc>
        <w:tc>
          <w:tcPr>
            <w:tcW w:w="6684" w:type="dxa"/>
          </w:tcPr>
          <w:p w14:paraId="1DF2982D" w14:textId="5E0F34D9" w:rsidR="00772387" w:rsidRPr="00660B37" w:rsidRDefault="00AD1014" w:rsidP="00AD1014">
            <w:r>
              <w:t>foutomschrijving</w:t>
            </w:r>
          </w:p>
        </w:tc>
      </w:tr>
      <w:tr w:rsidR="00772387" w:rsidRPr="004E501A" w14:paraId="4CE54BE9" w14:textId="77777777" w:rsidTr="00F04339">
        <w:tc>
          <w:tcPr>
            <w:tcW w:w="1929" w:type="dxa"/>
          </w:tcPr>
          <w:p w14:paraId="5AFE6673" w14:textId="77777777" w:rsidR="00772387" w:rsidRPr="00660B37" w:rsidRDefault="00772387" w:rsidP="00F04339">
            <w:r>
              <w:t>Definitie attribuut</w:t>
            </w:r>
          </w:p>
        </w:tc>
        <w:tc>
          <w:tcPr>
            <w:tcW w:w="6684" w:type="dxa"/>
          </w:tcPr>
          <w:p w14:paraId="6CAD3C0A" w14:textId="2A73DA0E" w:rsidR="00772387" w:rsidRPr="00EE0DC7" w:rsidRDefault="00AD1014" w:rsidP="00AD1014">
            <w:r>
              <w:t>Toelichting op de fout als vrije tekst</w:t>
            </w:r>
            <w:r w:rsidRPr="00EE0DC7">
              <w:t>.</w:t>
            </w:r>
          </w:p>
        </w:tc>
      </w:tr>
      <w:tr w:rsidR="00772387" w:rsidRPr="00660B37" w14:paraId="069536FD" w14:textId="77777777" w:rsidTr="00F04339">
        <w:tc>
          <w:tcPr>
            <w:tcW w:w="1929" w:type="dxa"/>
          </w:tcPr>
          <w:p w14:paraId="139E024A" w14:textId="77777777" w:rsidR="00772387" w:rsidRDefault="00772387" w:rsidP="00F04339">
            <w:r>
              <w:t>Herkomst</w:t>
            </w:r>
          </w:p>
        </w:tc>
        <w:tc>
          <w:tcPr>
            <w:tcW w:w="6684" w:type="dxa"/>
          </w:tcPr>
          <w:p w14:paraId="2FCA7FCA" w14:textId="1235BC90" w:rsidR="00772387" w:rsidRDefault="00772387" w:rsidP="00772387">
            <w:proofErr w:type="spellStart"/>
            <w:r>
              <w:t>StUF</w:t>
            </w:r>
            <w:proofErr w:type="spellEnd"/>
          </w:p>
        </w:tc>
      </w:tr>
      <w:tr w:rsidR="00772387" w:rsidRPr="00660B37" w14:paraId="6518104C" w14:textId="77777777" w:rsidTr="00F04339">
        <w:tc>
          <w:tcPr>
            <w:tcW w:w="1929" w:type="dxa"/>
          </w:tcPr>
          <w:p w14:paraId="256B29C8" w14:textId="77777777" w:rsidR="00772387" w:rsidRPr="00660B37" w:rsidRDefault="00772387" w:rsidP="00F04339">
            <w:proofErr w:type="spellStart"/>
            <w:r>
              <w:t>Multipliciteit</w:t>
            </w:r>
            <w:proofErr w:type="spellEnd"/>
          </w:p>
        </w:tc>
        <w:tc>
          <w:tcPr>
            <w:tcW w:w="6684" w:type="dxa"/>
          </w:tcPr>
          <w:p w14:paraId="1B2E9508" w14:textId="5CC54371" w:rsidR="00772387" w:rsidRPr="00660B37" w:rsidRDefault="00772387" w:rsidP="00AD1014">
            <w:r>
              <w:t>[</w:t>
            </w:r>
            <w:r w:rsidR="00971391">
              <w:t>0..</w:t>
            </w:r>
            <w:r w:rsidR="00AD1014">
              <w:t>-</w:t>
            </w:r>
            <w:r>
              <w:t>1]</w:t>
            </w:r>
          </w:p>
        </w:tc>
      </w:tr>
      <w:tr w:rsidR="00772387" w:rsidRPr="00660B37" w14:paraId="4BA938A5" w14:textId="77777777" w:rsidTr="00F04339">
        <w:tc>
          <w:tcPr>
            <w:tcW w:w="1929" w:type="dxa"/>
          </w:tcPr>
          <w:p w14:paraId="67361CE2" w14:textId="77777777" w:rsidR="00772387" w:rsidRPr="00660B37" w:rsidRDefault="00772387" w:rsidP="00F04339">
            <w:r>
              <w:t>Waardetype</w:t>
            </w:r>
          </w:p>
        </w:tc>
        <w:tc>
          <w:tcPr>
            <w:tcW w:w="6684" w:type="dxa"/>
          </w:tcPr>
          <w:p w14:paraId="21FEEBCF" w14:textId="64339FFE" w:rsidR="00772387" w:rsidRPr="00660B37" w:rsidRDefault="00772387" w:rsidP="00772387">
            <w:r>
              <w:t>String(200)</w:t>
            </w:r>
          </w:p>
        </w:tc>
      </w:tr>
      <w:tr w:rsidR="00772387" w:rsidRPr="00660B37" w14:paraId="35BAB332" w14:textId="77777777" w:rsidTr="00F04339">
        <w:tc>
          <w:tcPr>
            <w:tcW w:w="1929" w:type="dxa"/>
          </w:tcPr>
          <w:p w14:paraId="35EEE09E" w14:textId="77777777" w:rsidR="00772387" w:rsidRPr="00660B37" w:rsidRDefault="00772387" w:rsidP="00F04339">
            <w:r>
              <w:t>Waardenverzameling</w:t>
            </w:r>
          </w:p>
        </w:tc>
        <w:tc>
          <w:tcPr>
            <w:tcW w:w="6684" w:type="dxa"/>
          </w:tcPr>
          <w:p w14:paraId="282BDC99" w14:textId="0BC2231C" w:rsidR="00772387" w:rsidRPr="00660B37" w:rsidRDefault="00772387" w:rsidP="00F04339"/>
        </w:tc>
      </w:tr>
      <w:tr w:rsidR="00772387" w:rsidRPr="00660B37" w14:paraId="4B8EB7C3" w14:textId="77777777" w:rsidTr="00F04339">
        <w:tc>
          <w:tcPr>
            <w:tcW w:w="1929" w:type="dxa"/>
          </w:tcPr>
          <w:p w14:paraId="5679684B" w14:textId="77777777" w:rsidR="00772387" w:rsidRPr="00660B37" w:rsidRDefault="00772387" w:rsidP="00F04339">
            <w:r>
              <w:t>Toelichting</w:t>
            </w:r>
          </w:p>
        </w:tc>
        <w:tc>
          <w:tcPr>
            <w:tcW w:w="6684" w:type="dxa"/>
          </w:tcPr>
          <w:p w14:paraId="0AA2EB01" w14:textId="77777777" w:rsidR="00772387" w:rsidRDefault="00772387" w:rsidP="00F04339"/>
          <w:p w14:paraId="271E2C1A" w14:textId="77777777" w:rsidR="00772387" w:rsidRPr="00660B37" w:rsidRDefault="00772387" w:rsidP="00F04339"/>
        </w:tc>
      </w:tr>
    </w:tbl>
    <w:p w14:paraId="19D5D4E2" w14:textId="77777777" w:rsidR="00772387" w:rsidRDefault="00772387" w:rsidP="00B37AE9"/>
    <w:p w14:paraId="72B40D54" w14:textId="6B4B97ED" w:rsidR="00772387" w:rsidRPr="00F22F7A" w:rsidRDefault="00772387" w:rsidP="00772387">
      <w:pPr>
        <w:pStyle w:val="subparagraaftitel"/>
      </w:pPr>
      <w:bookmarkStart w:id="520" w:name="_Toc434222966"/>
      <w:r>
        <w:t>plek</w:t>
      </w:r>
      <w:bookmarkEnd w:id="520"/>
    </w:p>
    <w:tbl>
      <w:tblPr>
        <w:tblStyle w:val="Tabelraster"/>
        <w:tblW w:w="0" w:type="auto"/>
        <w:tblLook w:val="04A0" w:firstRow="1" w:lastRow="0" w:firstColumn="1" w:lastColumn="0" w:noHBand="0" w:noVBand="1"/>
      </w:tblPr>
      <w:tblGrid>
        <w:gridCol w:w="1929"/>
        <w:gridCol w:w="6684"/>
      </w:tblGrid>
      <w:tr w:rsidR="00772387" w:rsidRPr="00660B37" w14:paraId="2BE38ADB" w14:textId="77777777" w:rsidTr="00F04339">
        <w:tc>
          <w:tcPr>
            <w:tcW w:w="1929" w:type="dxa"/>
          </w:tcPr>
          <w:p w14:paraId="00703280" w14:textId="77777777" w:rsidR="00772387" w:rsidRPr="00660B37" w:rsidRDefault="00772387" w:rsidP="00F04339">
            <w:r w:rsidRPr="00660B37">
              <w:t>Naam</w:t>
            </w:r>
            <w:r>
              <w:t xml:space="preserve"> attribuut</w:t>
            </w:r>
          </w:p>
        </w:tc>
        <w:tc>
          <w:tcPr>
            <w:tcW w:w="6684" w:type="dxa"/>
          </w:tcPr>
          <w:p w14:paraId="6B4E0A06" w14:textId="49B8EE70" w:rsidR="00772387" w:rsidRPr="00660B37" w:rsidRDefault="00AD1014" w:rsidP="00F04339">
            <w:r>
              <w:t>plek</w:t>
            </w:r>
          </w:p>
        </w:tc>
      </w:tr>
      <w:tr w:rsidR="00772387" w:rsidRPr="004E501A" w14:paraId="38237F5E" w14:textId="77777777" w:rsidTr="00F04339">
        <w:tc>
          <w:tcPr>
            <w:tcW w:w="1929" w:type="dxa"/>
          </w:tcPr>
          <w:p w14:paraId="5352D08B" w14:textId="77777777" w:rsidR="00772387" w:rsidRPr="00660B37" w:rsidRDefault="00772387" w:rsidP="00F04339">
            <w:r>
              <w:t>Definitie attribuut</w:t>
            </w:r>
          </w:p>
        </w:tc>
        <w:tc>
          <w:tcPr>
            <w:tcW w:w="6684" w:type="dxa"/>
          </w:tcPr>
          <w:p w14:paraId="2B174E4C" w14:textId="565B4A67" w:rsidR="00772387" w:rsidRPr="00EE0DC7" w:rsidRDefault="00AD1014" w:rsidP="00F04339">
            <w:r>
              <w:t>Plek waar de fout is geconstateerd.</w:t>
            </w:r>
          </w:p>
        </w:tc>
      </w:tr>
      <w:tr w:rsidR="00772387" w:rsidRPr="00660B37" w14:paraId="31F5FE82" w14:textId="77777777" w:rsidTr="00F04339">
        <w:tc>
          <w:tcPr>
            <w:tcW w:w="1929" w:type="dxa"/>
          </w:tcPr>
          <w:p w14:paraId="44DA171C" w14:textId="77777777" w:rsidR="00772387" w:rsidRDefault="00772387" w:rsidP="00F04339">
            <w:r>
              <w:t>Herkomst</w:t>
            </w:r>
          </w:p>
        </w:tc>
        <w:tc>
          <w:tcPr>
            <w:tcW w:w="6684" w:type="dxa"/>
          </w:tcPr>
          <w:p w14:paraId="7DB55E77" w14:textId="05042985" w:rsidR="00772387" w:rsidRDefault="00772387" w:rsidP="00772387">
            <w:proofErr w:type="spellStart"/>
            <w:r>
              <w:t>StUF</w:t>
            </w:r>
            <w:proofErr w:type="spellEnd"/>
          </w:p>
        </w:tc>
      </w:tr>
      <w:tr w:rsidR="00772387" w:rsidRPr="00660B37" w14:paraId="741FB514" w14:textId="77777777" w:rsidTr="00F04339">
        <w:tc>
          <w:tcPr>
            <w:tcW w:w="1929" w:type="dxa"/>
          </w:tcPr>
          <w:p w14:paraId="45317DB2" w14:textId="77777777" w:rsidR="00772387" w:rsidRPr="00660B37" w:rsidRDefault="00772387" w:rsidP="00F04339">
            <w:proofErr w:type="spellStart"/>
            <w:r>
              <w:t>Multipliciteit</w:t>
            </w:r>
            <w:proofErr w:type="spellEnd"/>
          </w:p>
        </w:tc>
        <w:tc>
          <w:tcPr>
            <w:tcW w:w="6684" w:type="dxa"/>
          </w:tcPr>
          <w:p w14:paraId="16AFDF8C" w14:textId="77777777" w:rsidR="00772387" w:rsidRPr="00660B37" w:rsidRDefault="00772387" w:rsidP="00F04339">
            <w:r>
              <w:t>[0..1]</w:t>
            </w:r>
          </w:p>
        </w:tc>
      </w:tr>
      <w:tr w:rsidR="00772387" w:rsidRPr="00660B37" w14:paraId="34208C7E" w14:textId="77777777" w:rsidTr="00F04339">
        <w:tc>
          <w:tcPr>
            <w:tcW w:w="1929" w:type="dxa"/>
          </w:tcPr>
          <w:p w14:paraId="7F72BB72" w14:textId="77777777" w:rsidR="00772387" w:rsidRPr="00660B37" w:rsidRDefault="00772387" w:rsidP="00F04339">
            <w:r>
              <w:t>Waardetype</w:t>
            </w:r>
          </w:p>
        </w:tc>
        <w:tc>
          <w:tcPr>
            <w:tcW w:w="6684" w:type="dxa"/>
          </w:tcPr>
          <w:p w14:paraId="6F8DF5EE" w14:textId="039B601C" w:rsidR="00772387" w:rsidRPr="00660B37" w:rsidRDefault="00772387" w:rsidP="00AD1014">
            <w:r>
              <w:t>String</w:t>
            </w:r>
            <w:r w:rsidR="00AD1014">
              <w:t>()</w:t>
            </w:r>
          </w:p>
        </w:tc>
      </w:tr>
      <w:tr w:rsidR="00772387" w:rsidRPr="00660B37" w14:paraId="684F7B75" w14:textId="77777777" w:rsidTr="00F04339">
        <w:tc>
          <w:tcPr>
            <w:tcW w:w="1929" w:type="dxa"/>
          </w:tcPr>
          <w:p w14:paraId="5FBAA04D" w14:textId="77777777" w:rsidR="00772387" w:rsidRPr="00660B37" w:rsidRDefault="00772387" w:rsidP="00F04339">
            <w:r>
              <w:t>Waardenverzameling</w:t>
            </w:r>
          </w:p>
        </w:tc>
        <w:tc>
          <w:tcPr>
            <w:tcW w:w="6684" w:type="dxa"/>
          </w:tcPr>
          <w:p w14:paraId="15A4A4B5" w14:textId="14D0DF1C" w:rsidR="00772387" w:rsidRPr="00660B37" w:rsidRDefault="00772387" w:rsidP="00AD1014">
            <w:r>
              <w:t>“</w:t>
            </w:r>
            <w:proofErr w:type="spellStart"/>
            <w:r w:rsidR="00AD1014">
              <w:t>c</w:t>
            </w:r>
            <w:r>
              <w:t>lient</w:t>
            </w:r>
            <w:proofErr w:type="spellEnd"/>
            <w:r>
              <w:t>”, “</w:t>
            </w:r>
            <w:r w:rsidR="00AD1014">
              <w:t>s</w:t>
            </w:r>
            <w:r>
              <w:t>erver”</w:t>
            </w:r>
          </w:p>
        </w:tc>
      </w:tr>
      <w:tr w:rsidR="00772387" w:rsidRPr="00660B37" w14:paraId="4633787F" w14:textId="77777777" w:rsidTr="00F04339">
        <w:tc>
          <w:tcPr>
            <w:tcW w:w="1929" w:type="dxa"/>
          </w:tcPr>
          <w:p w14:paraId="4C403130" w14:textId="77777777" w:rsidR="00772387" w:rsidRPr="00660B37" w:rsidRDefault="00772387" w:rsidP="00F04339">
            <w:r>
              <w:lastRenderedPageBreak/>
              <w:t>Toelichting</w:t>
            </w:r>
          </w:p>
        </w:tc>
        <w:tc>
          <w:tcPr>
            <w:tcW w:w="6684" w:type="dxa"/>
          </w:tcPr>
          <w:p w14:paraId="55ABD7AD" w14:textId="77777777" w:rsidR="00772387" w:rsidRDefault="00772387" w:rsidP="00F04339"/>
          <w:p w14:paraId="3C7DEE80" w14:textId="77777777" w:rsidR="00772387" w:rsidRPr="00660B37" w:rsidRDefault="00772387" w:rsidP="00F04339"/>
        </w:tc>
      </w:tr>
    </w:tbl>
    <w:p w14:paraId="3D2C9745" w14:textId="77777777" w:rsidR="00772387" w:rsidRDefault="00772387" w:rsidP="00B37AE9"/>
    <w:p w14:paraId="54FDB6B6" w14:textId="35259BE0" w:rsidR="00772387" w:rsidRPr="00F22F7A" w:rsidRDefault="00772387" w:rsidP="00772387">
      <w:pPr>
        <w:pStyle w:val="subparagraaftitel"/>
      </w:pPr>
      <w:bookmarkStart w:id="521" w:name="_Toc434222967"/>
      <w:r>
        <w:t>details</w:t>
      </w:r>
      <w:bookmarkEnd w:id="521"/>
    </w:p>
    <w:tbl>
      <w:tblPr>
        <w:tblStyle w:val="Tabelraster"/>
        <w:tblW w:w="0" w:type="auto"/>
        <w:tblLook w:val="04A0" w:firstRow="1" w:lastRow="0" w:firstColumn="1" w:lastColumn="0" w:noHBand="0" w:noVBand="1"/>
      </w:tblPr>
      <w:tblGrid>
        <w:gridCol w:w="1929"/>
        <w:gridCol w:w="6684"/>
      </w:tblGrid>
      <w:tr w:rsidR="00772387" w:rsidRPr="00660B37" w14:paraId="12C96CD9" w14:textId="77777777" w:rsidTr="00F04339">
        <w:tc>
          <w:tcPr>
            <w:tcW w:w="1929" w:type="dxa"/>
          </w:tcPr>
          <w:p w14:paraId="24573B7C" w14:textId="77777777" w:rsidR="00772387" w:rsidRPr="00660B37" w:rsidRDefault="00772387" w:rsidP="00F04339">
            <w:r w:rsidRPr="00660B37">
              <w:t>Naam</w:t>
            </w:r>
            <w:r>
              <w:t xml:space="preserve"> attribuut</w:t>
            </w:r>
          </w:p>
        </w:tc>
        <w:tc>
          <w:tcPr>
            <w:tcW w:w="6684" w:type="dxa"/>
          </w:tcPr>
          <w:p w14:paraId="4191D5F2" w14:textId="5B33E55A" w:rsidR="00772387" w:rsidRPr="00660B37" w:rsidRDefault="00AD1014" w:rsidP="00AD1014">
            <w:r>
              <w:t>details</w:t>
            </w:r>
          </w:p>
        </w:tc>
      </w:tr>
      <w:tr w:rsidR="00772387" w:rsidRPr="004E501A" w14:paraId="0FF79CE9" w14:textId="77777777" w:rsidTr="00F04339">
        <w:tc>
          <w:tcPr>
            <w:tcW w:w="1929" w:type="dxa"/>
          </w:tcPr>
          <w:p w14:paraId="546182B1" w14:textId="77777777" w:rsidR="00772387" w:rsidRPr="00660B37" w:rsidRDefault="00772387" w:rsidP="00F04339">
            <w:r>
              <w:t>Definitie attribuut</w:t>
            </w:r>
          </w:p>
        </w:tc>
        <w:tc>
          <w:tcPr>
            <w:tcW w:w="6684" w:type="dxa"/>
          </w:tcPr>
          <w:p w14:paraId="3BDFB38B" w14:textId="5834320D" w:rsidR="00772387" w:rsidRPr="00EE0DC7" w:rsidRDefault="00AD1014" w:rsidP="00D94CFC">
            <w:r>
              <w:t>Toelichting op de fout</w:t>
            </w:r>
          </w:p>
        </w:tc>
      </w:tr>
      <w:tr w:rsidR="00772387" w:rsidRPr="00660B37" w14:paraId="7662D42D" w14:textId="77777777" w:rsidTr="00F04339">
        <w:tc>
          <w:tcPr>
            <w:tcW w:w="1929" w:type="dxa"/>
          </w:tcPr>
          <w:p w14:paraId="294B6013" w14:textId="77777777" w:rsidR="00772387" w:rsidRDefault="00772387" w:rsidP="00F04339">
            <w:r>
              <w:t>Herkomst</w:t>
            </w:r>
          </w:p>
        </w:tc>
        <w:tc>
          <w:tcPr>
            <w:tcW w:w="6684" w:type="dxa"/>
          </w:tcPr>
          <w:p w14:paraId="4BB1930A" w14:textId="0BB9781C" w:rsidR="00772387" w:rsidRDefault="00772387" w:rsidP="00772387">
            <w:proofErr w:type="spellStart"/>
            <w:r>
              <w:t>StUF</w:t>
            </w:r>
            <w:proofErr w:type="spellEnd"/>
          </w:p>
        </w:tc>
      </w:tr>
      <w:tr w:rsidR="00772387" w:rsidRPr="00660B37" w14:paraId="7F9DCB28" w14:textId="77777777" w:rsidTr="00F04339">
        <w:tc>
          <w:tcPr>
            <w:tcW w:w="1929" w:type="dxa"/>
          </w:tcPr>
          <w:p w14:paraId="4872B19E" w14:textId="77777777" w:rsidR="00772387" w:rsidRPr="00660B37" w:rsidRDefault="00772387" w:rsidP="00F04339">
            <w:proofErr w:type="spellStart"/>
            <w:r>
              <w:t>Multipliciteit</w:t>
            </w:r>
            <w:proofErr w:type="spellEnd"/>
          </w:p>
        </w:tc>
        <w:tc>
          <w:tcPr>
            <w:tcW w:w="6684" w:type="dxa"/>
          </w:tcPr>
          <w:p w14:paraId="7314CA32" w14:textId="77777777" w:rsidR="00772387" w:rsidRPr="00660B37" w:rsidRDefault="00772387" w:rsidP="00F04339">
            <w:r>
              <w:t>[0..1]</w:t>
            </w:r>
          </w:p>
        </w:tc>
      </w:tr>
      <w:tr w:rsidR="00772387" w:rsidRPr="00660B37" w14:paraId="5BAC43EC" w14:textId="77777777" w:rsidTr="00F04339">
        <w:tc>
          <w:tcPr>
            <w:tcW w:w="1929" w:type="dxa"/>
          </w:tcPr>
          <w:p w14:paraId="6387CC6B" w14:textId="77777777" w:rsidR="00772387" w:rsidRPr="00660B37" w:rsidRDefault="00772387" w:rsidP="00F04339">
            <w:r>
              <w:t>Waardetype</w:t>
            </w:r>
          </w:p>
        </w:tc>
        <w:tc>
          <w:tcPr>
            <w:tcW w:w="6684" w:type="dxa"/>
          </w:tcPr>
          <w:p w14:paraId="6BBA0DB2" w14:textId="7A642796" w:rsidR="00772387" w:rsidRPr="00660B37" w:rsidRDefault="00772387" w:rsidP="00772387">
            <w:r>
              <w:t>String(1000)</w:t>
            </w:r>
          </w:p>
        </w:tc>
      </w:tr>
      <w:tr w:rsidR="00772387" w:rsidRPr="00660B37" w14:paraId="349D9104" w14:textId="77777777" w:rsidTr="00F04339">
        <w:tc>
          <w:tcPr>
            <w:tcW w:w="1929" w:type="dxa"/>
          </w:tcPr>
          <w:p w14:paraId="7AB6A20D" w14:textId="77777777" w:rsidR="00772387" w:rsidRPr="00660B37" w:rsidRDefault="00772387" w:rsidP="00F04339">
            <w:r>
              <w:t>Waardenverzameling</w:t>
            </w:r>
          </w:p>
        </w:tc>
        <w:tc>
          <w:tcPr>
            <w:tcW w:w="6684" w:type="dxa"/>
          </w:tcPr>
          <w:p w14:paraId="4B73CD73" w14:textId="77777777" w:rsidR="00772387" w:rsidRPr="00660B37" w:rsidRDefault="00772387" w:rsidP="00F04339"/>
        </w:tc>
      </w:tr>
      <w:tr w:rsidR="00772387" w:rsidRPr="00660B37" w14:paraId="40323B80" w14:textId="77777777" w:rsidTr="00F04339">
        <w:tc>
          <w:tcPr>
            <w:tcW w:w="1929" w:type="dxa"/>
          </w:tcPr>
          <w:p w14:paraId="1BD110EF" w14:textId="77777777" w:rsidR="00772387" w:rsidRPr="00660B37" w:rsidRDefault="00772387" w:rsidP="00F04339">
            <w:r>
              <w:t>Toelichting</w:t>
            </w:r>
          </w:p>
        </w:tc>
        <w:tc>
          <w:tcPr>
            <w:tcW w:w="6684" w:type="dxa"/>
          </w:tcPr>
          <w:p w14:paraId="3E83696E" w14:textId="77777777" w:rsidR="00772387" w:rsidRDefault="00772387" w:rsidP="00F04339"/>
          <w:p w14:paraId="52707B2C" w14:textId="77777777" w:rsidR="00772387" w:rsidRPr="00660B37" w:rsidRDefault="00772387" w:rsidP="00F04339"/>
        </w:tc>
      </w:tr>
    </w:tbl>
    <w:p w14:paraId="3FA26B5D" w14:textId="77777777" w:rsidR="00772387" w:rsidRDefault="00772387" w:rsidP="00B37AE9"/>
    <w:p w14:paraId="4AC7A486" w14:textId="77777777" w:rsidR="00772387" w:rsidRDefault="00772387" w:rsidP="00B37AE9"/>
    <w:p w14:paraId="41E67FFC" w14:textId="01BB06E2" w:rsidR="0077721D" w:rsidRDefault="00772387" w:rsidP="00562668">
      <w:pPr>
        <w:pStyle w:val="Paragraaftitel"/>
      </w:pPr>
      <w:bookmarkStart w:id="522" w:name="_Toc434222968"/>
      <w:r>
        <w:t>Elementen in entiteiten</w:t>
      </w:r>
      <w:bookmarkEnd w:id="522"/>
    </w:p>
    <w:p w14:paraId="40440250" w14:textId="4813770B" w:rsidR="0077721D" w:rsidRPr="00F22F7A" w:rsidRDefault="0077721D" w:rsidP="0077721D">
      <w:pPr>
        <w:pStyle w:val="subparagraaftitel"/>
      </w:pPr>
      <w:bookmarkStart w:id="523" w:name="_Toc434222969"/>
      <w:r>
        <w:t>identificatie</w:t>
      </w:r>
      <w:bookmarkEnd w:id="523"/>
    </w:p>
    <w:tbl>
      <w:tblPr>
        <w:tblStyle w:val="Tabelraster"/>
        <w:tblW w:w="0" w:type="auto"/>
        <w:tblLook w:val="04A0" w:firstRow="1" w:lastRow="0" w:firstColumn="1" w:lastColumn="0" w:noHBand="0" w:noVBand="1"/>
      </w:tblPr>
      <w:tblGrid>
        <w:gridCol w:w="1929"/>
        <w:gridCol w:w="6684"/>
      </w:tblGrid>
      <w:tr w:rsidR="0077721D" w:rsidRPr="00660B37" w14:paraId="41B9802E" w14:textId="77777777" w:rsidTr="004E7837">
        <w:tc>
          <w:tcPr>
            <w:tcW w:w="1929" w:type="dxa"/>
          </w:tcPr>
          <w:p w14:paraId="0C19896A" w14:textId="77777777" w:rsidR="0077721D" w:rsidRPr="00660B37" w:rsidRDefault="0077721D" w:rsidP="004E7837">
            <w:r w:rsidRPr="00660B37">
              <w:t>Naam</w:t>
            </w:r>
            <w:r>
              <w:t xml:space="preserve"> attribuut</w:t>
            </w:r>
          </w:p>
        </w:tc>
        <w:tc>
          <w:tcPr>
            <w:tcW w:w="6684" w:type="dxa"/>
          </w:tcPr>
          <w:p w14:paraId="4AB94C86" w14:textId="57716B9A" w:rsidR="0077721D" w:rsidRPr="00660B37" w:rsidRDefault="00BC4849" w:rsidP="00AD1014">
            <w:r>
              <w:t>iden</w:t>
            </w:r>
            <w:r w:rsidR="00AD1014">
              <w:t>tif</w:t>
            </w:r>
            <w:r>
              <w:t>icatie</w:t>
            </w:r>
          </w:p>
        </w:tc>
      </w:tr>
      <w:tr w:rsidR="0077721D" w:rsidRPr="004E501A" w14:paraId="33809C38" w14:textId="77777777" w:rsidTr="004E7837">
        <w:tc>
          <w:tcPr>
            <w:tcW w:w="1929" w:type="dxa"/>
          </w:tcPr>
          <w:p w14:paraId="047733D7" w14:textId="77777777" w:rsidR="0077721D" w:rsidRPr="00660B37" w:rsidRDefault="0077721D" w:rsidP="004E7837">
            <w:r>
              <w:t>Definitie attribuut</w:t>
            </w:r>
          </w:p>
        </w:tc>
        <w:tc>
          <w:tcPr>
            <w:tcW w:w="6684" w:type="dxa"/>
          </w:tcPr>
          <w:p w14:paraId="6C0C6B63" w14:textId="5CD0838D" w:rsidR="0077721D" w:rsidRPr="00EE0DC7" w:rsidRDefault="00BC4849" w:rsidP="004E7837">
            <w:r>
              <w:t>BAG-identificatie van object</w:t>
            </w:r>
          </w:p>
        </w:tc>
      </w:tr>
      <w:tr w:rsidR="0077721D" w:rsidRPr="00660B37" w14:paraId="206780D7" w14:textId="77777777" w:rsidTr="004E7837">
        <w:tc>
          <w:tcPr>
            <w:tcW w:w="1929" w:type="dxa"/>
          </w:tcPr>
          <w:p w14:paraId="3A82522B" w14:textId="1C863BE4" w:rsidR="0077721D" w:rsidRDefault="0077721D" w:rsidP="0077721D">
            <w:r>
              <w:t>Herkomst</w:t>
            </w:r>
          </w:p>
        </w:tc>
        <w:tc>
          <w:tcPr>
            <w:tcW w:w="6684" w:type="dxa"/>
          </w:tcPr>
          <w:p w14:paraId="34970354" w14:textId="64B46936" w:rsidR="0077721D" w:rsidRPr="00660B37" w:rsidRDefault="0077721D" w:rsidP="004E7837">
            <w:proofErr w:type="spellStart"/>
            <w:r>
              <w:t>StUF</w:t>
            </w:r>
            <w:proofErr w:type="spellEnd"/>
            <w:r>
              <w:t>-BG</w:t>
            </w:r>
          </w:p>
        </w:tc>
      </w:tr>
      <w:tr w:rsidR="0077721D" w:rsidRPr="00660B37" w14:paraId="4DF3DDB3" w14:textId="77777777" w:rsidTr="004E7837">
        <w:tc>
          <w:tcPr>
            <w:tcW w:w="1929" w:type="dxa"/>
          </w:tcPr>
          <w:p w14:paraId="67F5CF82" w14:textId="77777777" w:rsidR="0077721D" w:rsidRPr="00660B37" w:rsidRDefault="0077721D" w:rsidP="004E7837">
            <w:proofErr w:type="spellStart"/>
            <w:r>
              <w:t>Multipliciteit</w:t>
            </w:r>
            <w:proofErr w:type="spellEnd"/>
          </w:p>
        </w:tc>
        <w:tc>
          <w:tcPr>
            <w:tcW w:w="6684" w:type="dxa"/>
          </w:tcPr>
          <w:p w14:paraId="5C268CC9" w14:textId="78353AD5" w:rsidR="0077721D" w:rsidRPr="00660B37" w:rsidRDefault="0077721D" w:rsidP="004E7837">
            <w:r>
              <w:t>[1-1]</w:t>
            </w:r>
          </w:p>
        </w:tc>
      </w:tr>
      <w:tr w:rsidR="0077721D" w:rsidRPr="00660B37" w14:paraId="20BD3BD3" w14:textId="77777777" w:rsidTr="004E7837">
        <w:tc>
          <w:tcPr>
            <w:tcW w:w="1929" w:type="dxa"/>
          </w:tcPr>
          <w:p w14:paraId="1F8CFE56" w14:textId="77777777" w:rsidR="0077721D" w:rsidRPr="00660B37" w:rsidRDefault="0077721D" w:rsidP="004E7837">
            <w:r>
              <w:t>Waardetype</w:t>
            </w:r>
          </w:p>
        </w:tc>
        <w:tc>
          <w:tcPr>
            <w:tcW w:w="6684" w:type="dxa"/>
          </w:tcPr>
          <w:p w14:paraId="7F05E8B4" w14:textId="6570EF84" w:rsidR="0077721D" w:rsidRPr="00660B37" w:rsidRDefault="00772387" w:rsidP="00D86F6B">
            <w:r>
              <w:t>S</w:t>
            </w:r>
            <w:r w:rsidR="00730D09">
              <w:t>tring</w:t>
            </w:r>
            <w:r>
              <w:t>(</w:t>
            </w:r>
            <w:r w:rsidR="00D86F6B">
              <w:t>16</w:t>
            </w:r>
            <w:r>
              <w:t>)</w:t>
            </w:r>
          </w:p>
        </w:tc>
      </w:tr>
      <w:tr w:rsidR="0077721D" w:rsidRPr="00660B37" w14:paraId="63FEF7BC" w14:textId="77777777" w:rsidTr="004E7837">
        <w:tc>
          <w:tcPr>
            <w:tcW w:w="1929" w:type="dxa"/>
          </w:tcPr>
          <w:p w14:paraId="16ACE000" w14:textId="77777777" w:rsidR="0077721D" w:rsidRPr="00660B37" w:rsidRDefault="0077721D" w:rsidP="004E7837">
            <w:r>
              <w:t>Waardenverzameling</w:t>
            </w:r>
          </w:p>
        </w:tc>
        <w:tc>
          <w:tcPr>
            <w:tcW w:w="6684" w:type="dxa"/>
          </w:tcPr>
          <w:p w14:paraId="011A2B62" w14:textId="77777777" w:rsidR="0077721D" w:rsidRPr="00660B37" w:rsidRDefault="0077721D" w:rsidP="004E7837"/>
        </w:tc>
      </w:tr>
      <w:tr w:rsidR="0077721D" w:rsidRPr="00660B37" w14:paraId="5F3C3D60" w14:textId="77777777" w:rsidTr="004E7837">
        <w:tc>
          <w:tcPr>
            <w:tcW w:w="1929" w:type="dxa"/>
          </w:tcPr>
          <w:p w14:paraId="4772DCC9" w14:textId="77777777" w:rsidR="0077721D" w:rsidRPr="00660B37" w:rsidRDefault="0077721D" w:rsidP="004E7837">
            <w:r>
              <w:t>Toelichting</w:t>
            </w:r>
          </w:p>
        </w:tc>
        <w:tc>
          <w:tcPr>
            <w:tcW w:w="6684" w:type="dxa"/>
          </w:tcPr>
          <w:p w14:paraId="64D87638" w14:textId="77777777" w:rsidR="0077721D" w:rsidRPr="00660B37" w:rsidRDefault="0077721D" w:rsidP="004E7837"/>
        </w:tc>
      </w:tr>
    </w:tbl>
    <w:p w14:paraId="1BD92BB4" w14:textId="756E4711" w:rsidR="00186032" w:rsidRDefault="00186032" w:rsidP="0077721D">
      <w:pPr>
        <w:pStyle w:val="subparagraaftitel"/>
      </w:pPr>
      <w:bookmarkStart w:id="524" w:name="_Toc434222970"/>
      <w:ins w:id="525" w:author="Arnoud de Boer" w:date="2015-11-02T09:13:00Z">
        <w:r>
          <w:t>typering</w:t>
        </w:r>
      </w:ins>
      <w:bookmarkEnd w:id="524"/>
    </w:p>
    <w:tbl>
      <w:tblPr>
        <w:tblStyle w:val="Tabelraster"/>
        <w:tblW w:w="0" w:type="auto"/>
        <w:tblLook w:val="04A0" w:firstRow="1" w:lastRow="0" w:firstColumn="1" w:lastColumn="0" w:noHBand="0" w:noVBand="1"/>
      </w:tblPr>
      <w:tblGrid>
        <w:gridCol w:w="1929"/>
        <w:gridCol w:w="6684"/>
      </w:tblGrid>
      <w:tr w:rsidR="00186032" w:rsidRPr="00660B37" w14:paraId="26020CF9" w14:textId="77777777" w:rsidTr="00FC25F5">
        <w:tc>
          <w:tcPr>
            <w:tcW w:w="1929" w:type="dxa"/>
          </w:tcPr>
          <w:p w14:paraId="124D4034" w14:textId="77777777" w:rsidR="00186032" w:rsidRPr="00660B37" w:rsidRDefault="00186032" w:rsidP="00FC25F5">
            <w:r w:rsidRPr="00660B37">
              <w:t>Naam</w:t>
            </w:r>
            <w:r>
              <w:t xml:space="preserve"> attribuut</w:t>
            </w:r>
          </w:p>
        </w:tc>
        <w:tc>
          <w:tcPr>
            <w:tcW w:w="6684" w:type="dxa"/>
          </w:tcPr>
          <w:p w14:paraId="38A4D166" w14:textId="2E24E4E9" w:rsidR="00186032" w:rsidRPr="00660B37" w:rsidRDefault="00186032" w:rsidP="00FC25F5">
            <w:del w:id="526" w:author="Arnoud de Boer" w:date="2015-11-02T09:13:00Z">
              <w:r w:rsidDel="00186032">
                <w:delText>identificatie</w:delText>
              </w:r>
            </w:del>
            <w:ins w:id="527" w:author="Arnoud de Boer" w:date="2015-11-02T09:13:00Z">
              <w:r>
                <w:t>typering</w:t>
              </w:r>
            </w:ins>
          </w:p>
        </w:tc>
      </w:tr>
      <w:tr w:rsidR="00186032" w:rsidRPr="00EE0DC7" w14:paraId="05C13B2B" w14:textId="77777777" w:rsidTr="00FC25F5">
        <w:tc>
          <w:tcPr>
            <w:tcW w:w="1929" w:type="dxa"/>
          </w:tcPr>
          <w:p w14:paraId="37B87AE8" w14:textId="77777777" w:rsidR="00186032" w:rsidRPr="00660B37" w:rsidRDefault="00186032" w:rsidP="00FC25F5">
            <w:r>
              <w:t>Definitie attribuut</w:t>
            </w:r>
          </w:p>
        </w:tc>
        <w:tc>
          <w:tcPr>
            <w:tcW w:w="6684" w:type="dxa"/>
          </w:tcPr>
          <w:p w14:paraId="3B4FF6F0" w14:textId="756A4CDF" w:rsidR="00186032" w:rsidRPr="00EE0DC7" w:rsidRDefault="00186032" w:rsidP="00186032">
            <w:del w:id="528" w:author="Arnoud de Boer" w:date="2015-11-02T09:14:00Z">
              <w:r w:rsidDel="00186032">
                <w:delText xml:space="preserve">BAG-identificatie </w:delText>
              </w:r>
            </w:del>
            <w:ins w:id="529" w:author="Arnoud de Boer" w:date="2015-11-02T09:14:00Z">
              <w:r>
                <w:t xml:space="preserve">typering </w:t>
              </w:r>
            </w:ins>
            <w:r>
              <w:t>van object</w:t>
            </w:r>
          </w:p>
        </w:tc>
      </w:tr>
      <w:tr w:rsidR="00186032" w:rsidRPr="00660B37" w14:paraId="0CC05F97" w14:textId="77777777" w:rsidTr="00FC25F5">
        <w:tc>
          <w:tcPr>
            <w:tcW w:w="1929" w:type="dxa"/>
          </w:tcPr>
          <w:p w14:paraId="61079C43" w14:textId="77777777" w:rsidR="00186032" w:rsidRDefault="00186032" w:rsidP="00FC25F5">
            <w:r>
              <w:t>Herkomst</w:t>
            </w:r>
          </w:p>
        </w:tc>
        <w:tc>
          <w:tcPr>
            <w:tcW w:w="6684" w:type="dxa"/>
          </w:tcPr>
          <w:p w14:paraId="7C02A6A7" w14:textId="77777777" w:rsidR="00186032" w:rsidRPr="00660B37" w:rsidRDefault="00186032" w:rsidP="00FC25F5">
            <w:proofErr w:type="spellStart"/>
            <w:r>
              <w:t>StUF</w:t>
            </w:r>
            <w:proofErr w:type="spellEnd"/>
            <w:r>
              <w:t>-BG</w:t>
            </w:r>
          </w:p>
        </w:tc>
      </w:tr>
      <w:tr w:rsidR="00186032" w:rsidRPr="00660B37" w14:paraId="7437BCBB" w14:textId="77777777" w:rsidTr="00FC25F5">
        <w:tc>
          <w:tcPr>
            <w:tcW w:w="1929" w:type="dxa"/>
          </w:tcPr>
          <w:p w14:paraId="4B1FCE57" w14:textId="77777777" w:rsidR="00186032" w:rsidRPr="00660B37" w:rsidRDefault="00186032" w:rsidP="00FC25F5">
            <w:proofErr w:type="spellStart"/>
            <w:r>
              <w:t>Multipliciteit</w:t>
            </w:r>
            <w:proofErr w:type="spellEnd"/>
          </w:p>
        </w:tc>
        <w:tc>
          <w:tcPr>
            <w:tcW w:w="6684" w:type="dxa"/>
          </w:tcPr>
          <w:p w14:paraId="1E3BB912" w14:textId="77777777" w:rsidR="00186032" w:rsidRPr="00660B37" w:rsidRDefault="00186032" w:rsidP="00FC25F5">
            <w:r>
              <w:t>[1-1]</w:t>
            </w:r>
          </w:p>
        </w:tc>
      </w:tr>
      <w:tr w:rsidR="00186032" w:rsidRPr="00660B37" w14:paraId="4CCF5DEC" w14:textId="77777777" w:rsidTr="00FC25F5">
        <w:tc>
          <w:tcPr>
            <w:tcW w:w="1929" w:type="dxa"/>
          </w:tcPr>
          <w:p w14:paraId="19503FEE" w14:textId="77777777" w:rsidR="00186032" w:rsidRPr="00660B37" w:rsidRDefault="00186032" w:rsidP="00FC25F5">
            <w:r>
              <w:t>Waardetype</w:t>
            </w:r>
          </w:p>
        </w:tc>
        <w:tc>
          <w:tcPr>
            <w:tcW w:w="6684" w:type="dxa"/>
          </w:tcPr>
          <w:p w14:paraId="36B159D0" w14:textId="4ECB38AE" w:rsidR="00186032" w:rsidRPr="00660B37" w:rsidRDefault="00186032" w:rsidP="00186032">
            <w:del w:id="530" w:author="Arnoud de Boer" w:date="2015-11-02T09:18:00Z">
              <w:r w:rsidDel="00186032">
                <w:delText>String</w:delText>
              </w:r>
            </w:del>
            <w:del w:id="531" w:author="Arnoud de Boer" w:date="2015-11-02T09:16:00Z">
              <w:r w:rsidDel="00186032">
                <w:delText>(16)</w:delText>
              </w:r>
            </w:del>
            <w:proofErr w:type="spellStart"/>
            <w:ins w:id="532" w:author="Arnoud de Boer" w:date="2015-11-02T09:18:00Z">
              <w:r>
                <w:t>varchar</w:t>
              </w:r>
            </w:ins>
            <w:proofErr w:type="spellEnd"/>
          </w:p>
        </w:tc>
      </w:tr>
      <w:tr w:rsidR="00186032" w:rsidRPr="00660B37" w14:paraId="46C23124" w14:textId="77777777" w:rsidTr="00FC25F5">
        <w:tc>
          <w:tcPr>
            <w:tcW w:w="1929" w:type="dxa"/>
          </w:tcPr>
          <w:p w14:paraId="4A530D03" w14:textId="77777777" w:rsidR="00186032" w:rsidRPr="00660B37" w:rsidRDefault="00186032" w:rsidP="00FC25F5">
            <w:r>
              <w:t>Waardenverzameling</w:t>
            </w:r>
          </w:p>
        </w:tc>
        <w:tc>
          <w:tcPr>
            <w:tcW w:w="6684" w:type="dxa"/>
          </w:tcPr>
          <w:p w14:paraId="6F27039B" w14:textId="77777777" w:rsidR="00186032" w:rsidRPr="00660B37" w:rsidRDefault="00186032" w:rsidP="00FC25F5"/>
        </w:tc>
      </w:tr>
      <w:tr w:rsidR="00186032" w:rsidRPr="00660B37" w14:paraId="21857072" w14:textId="77777777" w:rsidTr="00FC25F5">
        <w:tc>
          <w:tcPr>
            <w:tcW w:w="1929" w:type="dxa"/>
          </w:tcPr>
          <w:p w14:paraId="22E41835" w14:textId="77777777" w:rsidR="00186032" w:rsidRPr="00660B37" w:rsidRDefault="00186032" w:rsidP="00FC25F5">
            <w:r>
              <w:t>Toelichting</w:t>
            </w:r>
          </w:p>
        </w:tc>
        <w:tc>
          <w:tcPr>
            <w:tcW w:w="6684" w:type="dxa"/>
          </w:tcPr>
          <w:p w14:paraId="381F3D75" w14:textId="6DA990FF" w:rsidR="00186032" w:rsidRPr="00660B37" w:rsidRDefault="00186032" w:rsidP="00186032">
            <w:ins w:id="533" w:author="Arnoud de Boer" w:date="2015-11-02T09:18:00Z">
              <w:r>
                <w:t>Bijv. Nummeraanduiding, Verblijfobject etc.</w:t>
              </w:r>
            </w:ins>
          </w:p>
        </w:tc>
      </w:tr>
    </w:tbl>
    <w:p w14:paraId="777EDBC4" w14:textId="15E53CC8" w:rsidR="0077721D" w:rsidRPr="00F22F7A" w:rsidRDefault="0077721D" w:rsidP="0077721D">
      <w:pPr>
        <w:pStyle w:val="subparagraaftitel"/>
      </w:pPr>
      <w:bookmarkStart w:id="534" w:name="_Toc434222971"/>
      <w:proofErr w:type="spellStart"/>
      <w:r>
        <w:t>adresAanduiding</w:t>
      </w:r>
      <w:bookmarkEnd w:id="534"/>
      <w:proofErr w:type="spellEnd"/>
    </w:p>
    <w:tbl>
      <w:tblPr>
        <w:tblStyle w:val="Tabelraster"/>
        <w:tblW w:w="0" w:type="auto"/>
        <w:tblLook w:val="04A0" w:firstRow="1" w:lastRow="0" w:firstColumn="1" w:lastColumn="0" w:noHBand="0" w:noVBand="1"/>
      </w:tblPr>
      <w:tblGrid>
        <w:gridCol w:w="1929"/>
        <w:gridCol w:w="6684"/>
      </w:tblGrid>
      <w:tr w:rsidR="0077721D" w:rsidRPr="00660B37" w14:paraId="7D581B90" w14:textId="77777777" w:rsidTr="004E7837">
        <w:tc>
          <w:tcPr>
            <w:tcW w:w="1929" w:type="dxa"/>
          </w:tcPr>
          <w:p w14:paraId="58C1E809" w14:textId="77777777" w:rsidR="0077721D" w:rsidRPr="00660B37" w:rsidRDefault="0077721D" w:rsidP="004E7837">
            <w:r w:rsidRPr="00660B37">
              <w:t>Naam</w:t>
            </w:r>
            <w:r>
              <w:t xml:space="preserve"> attribuut</w:t>
            </w:r>
          </w:p>
        </w:tc>
        <w:tc>
          <w:tcPr>
            <w:tcW w:w="6684" w:type="dxa"/>
          </w:tcPr>
          <w:p w14:paraId="21EF8899" w14:textId="38A19024" w:rsidR="0077721D" w:rsidRPr="00660B37" w:rsidRDefault="00BC4849" w:rsidP="004E7837">
            <w:proofErr w:type="spellStart"/>
            <w:r>
              <w:t>adresAanduiding</w:t>
            </w:r>
            <w:r w:rsidR="00D94CFC">
              <w:t>Grp</w:t>
            </w:r>
            <w:proofErr w:type="spellEnd"/>
          </w:p>
        </w:tc>
      </w:tr>
      <w:tr w:rsidR="0077721D" w:rsidRPr="004E501A" w14:paraId="69FA62D8" w14:textId="77777777" w:rsidTr="004E7837">
        <w:tc>
          <w:tcPr>
            <w:tcW w:w="1929" w:type="dxa"/>
          </w:tcPr>
          <w:p w14:paraId="3826562E" w14:textId="77777777" w:rsidR="0077721D" w:rsidRPr="00660B37" w:rsidRDefault="0077721D" w:rsidP="004E7837">
            <w:r>
              <w:t>Definitie attribuut</w:t>
            </w:r>
          </w:p>
        </w:tc>
        <w:tc>
          <w:tcPr>
            <w:tcW w:w="6684" w:type="dxa"/>
          </w:tcPr>
          <w:p w14:paraId="31C4E7B9" w14:textId="5C471971" w:rsidR="0077721D" w:rsidRPr="00EE0DC7" w:rsidRDefault="00BC4849" w:rsidP="00BC4849">
            <w:r>
              <w:t>Aanduiding van het adres van het object.</w:t>
            </w:r>
          </w:p>
        </w:tc>
      </w:tr>
      <w:tr w:rsidR="0077721D" w:rsidRPr="00660B37" w14:paraId="6139583B" w14:textId="77777777" w:rsidTr="004E7837">
        <w:tc>
          <w:tcPr>
            <w:tcW w:w="1929" w:type="dxa"/>
          </w:tcPr>
          <w:p w14:paraId="45AEF2FA" w14:textId="77777777" w:rsidR="0077721D" w:rsidRDefault="0077721D" w:rsidP="004E7837">
            <w:r>
              <w:t>Herkomst</w:t>
            </w:r>
          </w:p>
        </w:tc>
        <w:tc>
          <w:tcPr>
            <w:tcW w:w="6684" w:type="dxa"/>
          </w:tcPr>
          <w:p w14:paraId="63AC39FC" w14:textId="77777777" w:rsidR="0077721D" w:rsidRPr="00660B37" w:rsidRDefault="0077721D" w:rsidP="004E7837">
            <w:proofErr w:type="spellStart"/>
            <w:r>
              <w:t>StUF</w:t>
            </w:r>
            <w:proofErr w:type="spellEnd"/>
            <w:r>
              <w:t>-BG</w:t>
            </w:r>
          </w:p>
        </w:tc>
      </w:tr>
      <w:tr w:rsidR="0077721D" w:rsidRPr="00660B37" w14:paraId="11829F6D" w14:textId="77777777" w:rsidTr="004E7837">
        <w:tc>
          <w:tcPr>
            <w:tcW w:w="1929" w:type="dxa"/>
          </w:tcPr>
          <w:p w14:paraId="6FFAA78C" w14:textId="77777777" w:rsidR="0077721D" w:rsidRPr="00660B37" w:rsidRDefault="0077721D" w:rsidP="004E7837">
            <w:proofErr w:type="spellStart"/>
            <w:r>
              <w:t>Multipliciteit</w:t>
            </w:r>
            <w:proofErr w:type="spellEnd"/>
          </w:p>
        </w:tc>
        <w:tc>
          <w:tcPr>
            <w:tcW w:w="6684" w:type="dxa"/>
          </w:tcPr>
          <w:p w14:paraId="7DFA9713" w14:textId="77777777" w:rsidR="0077721D" w:rsidRPr="00660B37" w:rsidRDefault="0077721D" w:rsidP="004E7837">
            <w:r>
              <w:t>[1-1]</w:t>
            </w:r>
          </w:p>
        </w:tc>
      </w:tr>
      <w:tr w:rsidR="0077721D" w:rsidRPr="00660B37" w14:paraId="60B0CA0E" w14:textId="77777777" w:rsidTr="004E7837">
        <w:tc>
          <w:tcPr>
            <w:tcW w:w="1929" w:type="dxa"/>
          </w:tcPr>
          <w:p w14:paraId="5B2AE53F" w14:textId="77777777" w:rsidR="0077721D" w:rsidRPr="00660B37" w:rsidRDefault="0077721D" w:rsidP="004E7837">
            <w:r>
              <w:t>Waardetype</w:t>
            </w:r>
          </w:p>
        </w:tc>
        <w:tc>
          <w:tcPr>
            <w:tcW w:w="6684" w:type="dxa"/>
          </w:tcPr>
          <w:p w14:paraId="17A99B20" w14:textId="3C0355CE" w:rsidR="0077721D" w:rsidRPr="00660B37" w:rsidRDefault="00AD1014" w:rsidP="00AD1014">
            <w:pPr>
              <w:jc w:val="left"/>
            </w:pPr>
            <w:r>
              <w:t>&lt;</w:t>
            </w:r>
            <w:proofErr w:type="spellStart"/>
            <w:r>
              <w:t>adresAanduidingGrp</w:t>
            </w:r>
            <w:proofErr w:type="spellEnd"/>
            <w:r>
              <w:t>&gt;</w:t>
            </w:r>
          </w:p>
        </w:tc>
      </w:tr>
      <w:tr w:rsidR="0077721D" w:rsidRPr="00660B37" w14:paraId="3FFAA73C" w14:textId="77777777" w:rsidTr="004E7837">
        <w:tc>
          <w:tcPr>
            <w:tcW w:w="1929" w:type="dxa"/>
          </w:tcPr>
          <w:p w14:paraId="79445419" w14:textId="77777777" w:rsidR="0077721D" w:rsidRPr="00660B37" w:rsidRDefault="0077721D" w:rsidP="004E7837">
            <w:r>
              <w:t>Waardenverzameling</w:t>
            </w:r>
          </w:p>
        </w:tc>
        <w:tc>
          <w:tcPr>
            <w:tcW w:w="6684" w:type="dxa"/>
          </w:tcPr>
          <w:p w14:paraId="4D5B3B31" w14:textId="77777777" w:rsidR="0077721D" w:rsidRPr="00660B37" w:rsidRDefault="0077721D" w:rsidP="004E7837"/>
        </w:tc>
      </w:tr>
      <w:tr w:rsidR="0077721D" w:rsidRPr="00660B37" w14:paraId="405D790F" w14:textId="77777777" w:rsidTr="004E7837">
        <w:tc>
          <w:tcPr>
            <w:tcW w:w="1929" w:type="dxa"/>
          </w:tcPr>
          <w:p w14:paraId="0DEE79DF" w14:textId="77777777" w:rsidR="0077721D" w:rsidRPr="00660B37" w:rsidRDefault="0077721D" w:rsidP="004E7837">
            <w:r>
              <w:t>Toelichting</w:t>
            </w:r>
          </w:p>
        </w:tc>
        <w:tc>
          <w:tcPr>
            <w:tcW w:w="6684" w:type="dxa"/>
          </w:tcPr>
          <w:p w14:paraId="55034716" w14:textId="77777777" w:rsidR="003E00DC" w:rsidRDefault="00AD1014" w:rsidP="00AD1014">
            <w:pPr>
              <w:jc w:val="left"/>
            </w:pPr>
            <w:r>
              <w:t xml:space="preserve">Binnen het element </w:t>
            </w:r>
            <w:proofErr w:type="spellStart"/>
            <w:r>
              <w:t>adresAanduidingGrp</w:t>
            </w:r>
            <w:proofErr w:type="spellEnd"/>
            <w:r>
              <w:t xml:space="preserve"> zijn uitsluitend de namen opgenomen van de woonplaats en de openbare ruimte en niet ook hun identificaties. </w:t>
            </w:r>
          </w:p>
          <w:p w14:paraId="16841ED9" w14:textId="50F52787" w:rsidR="00AD1014" w:rsidRDefault="00AD1014" w:rsidP="00AD1014">
            <w:pPr>
              <w:jc w:val="left"/>
            </w:pPr>
            <w:r>
              <w:t xml:space="preserve">Alle elementen zijn verplicht, ook </w:t>
            </w:r>
            <w:proofErr w:type="spellStart"/>
            <w:r>
              <w:t>aoa.woonplaatsWaarinGelegen</w:t>
            </w:r>
            <w:proofErr w:type="spellEnd"/>
            <w:r>
              <w:t xml:space="preserve"> /</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 xml:space="preserve"> /</w:t>
            </w:r>
            <w:proofErr w:type="spellStart"/>
            <w:r>
              <w:t>wpl.woonplaatsnaam</w:t>
            </w:r>
            <w:proofErr w:type="spellEnd"/>
            <w:r>
              <w:t xml:space="preserve"> dezelfde waarde te worden opgenomen als in</w:t>
            </w:r>
          </w:p>
          <w:p w14:paraId="1CFA10A6" w14:textId="09573169" w:rsidR="0077721D" w:rsidRPr="00660B37" w:rsidRDefault="00AD1014" w:rsidP="00AD1014">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tc>
      </w:tr>
    </w:tbl>
    <w:p w14:paraId="6437A6FF" w14:textId="0020FBFF" w:rsidR="0077721D" w:rsidRPr="00F22F7A" w:rsidRDefault="0077721D" w:rsidP="0077721D">
      <w:pPr>
        <w:pStyle w:val="subparagraaftitel"/>
      </w:pPr>
      <w:bookmarkStart w:id="535" w:name="_Toc434222972"/>
      <w:r>
        <w:lastRenderedPageBreak/>
        <w:t>geometrie</w:t>
      </w:r>
      <w:bookmarkEnd w:id="535"/>
    </w:p>
    <w:tbl>
      <w:tblPr>
        <w:tblStyle w:val="Tabelraster"/>
        <w:tblW w:w="0" w:type="auto"/>
        <w:tblLook w:val="04A0" w:firstRow="1" w:lastRow="0" w:firstColumn="1" w:lastColumn="0" w:noHBand="0" w:noVBand="1"/>
      </w:tblPr>
      <w:tblGrid>
        <w:gridCol w:w="1929"/>
        <w:gridCol w:w="6684"/>
      </w:tblGrid>
      <w:tr w:rsidR="0077721D" w:rsidRPr="00660B37" w14:paraId="184CB0AD" w14:textId="77777777" w:rsidTr="004E7837">
        <w:tc>
          <w:tcPr>
            <w:tcW w:w="1929" w:type="dxa"/>
          </w:tcPr>
          <w:p w14:paraId="460E71A8" w14:textId="77777777" w:rsidR="0077721D" w:rsidRPr="00660B37" w:rsidRDefault="0077721D" w:rsidP="004E7837">
            <w:r w:rsidRPr="00660B37">
              <w:t>Naam</w:t>
            </w:r>
            <w:r>
              <w:t xml:space="preserve"> attribuut</w:t>
            </w:r>
          </w:p>
        </w:tc>
        <w:tc>
          <w:tcPr>
            <w:tcW w:w="6684" w:type="dxa"/>
          </w:tcPr>
          <w:p w14:paraId="332B1EE3" w14:textId="29239237" w:rsidR="0077721D" w:rsidRPr="00660B37" w:rsidRDefault="00D94CFC" w:rsidP="004E7837">
            <w:r>
              <w:t>G</w:t>
            </w:r>
            <w:r w:rsidR="00BC4849">
              <w:t>eometrie</w:t>
            </w:r>
          </w:p>
        </w:tc>
      </w:tr>
      <w:tr w:rsidR="0077721D" w:rsidRPr="004E501A" w14:paraId="5D39EBFF" w14:textId="77777777" w:rsidTr="004E7837">
        <w:tc>
          <w:tcPr>
            <w:tcW w:w="1929" w:type="dxa"/>
          </w:tcPr>
          <w:p w14:paraId="512297E4" w14:textId="77777777" w:rsidR="0077721D" w:rsidRPr="00660B37" w:rsidRDefault="0077721D" w:rsidP="004E7837">
            <w:r>
              <w:t>Definitie attribuut</w:t>
            </w:r>
          </w:p>
        </w:tc>
        <w:tc>
          <w:tcPr>
            <w:tcW w:w="6684" w:type="dxa"/>
          </w:tcPr>
          <w:p w14:paraId="3729E4C3" w14:textId="4AA01CA5" w:rsidR="0077721D" w:rsidRPr="00EE0DC7" w:rsidRDefault="00BC4849" w:rsidP="00BC4849">
            <w:r>
              <w:t>De geometrie van het object</w:t>
            </w:r>
          </w:p>
        </w:tc>
      </w:tr>
      <w:tr w:rsidR="0077721D" w:rsidRPr="00660B37" w14:paraId="181AEB66" w14:textId="77777777" w:rsidTr="004E7837">
        <w:tc>
          <w:tcPr>
            <w:tcW w:w="1929" w:type="dxa"/>
          </w:tcPr>
          <w:p w14:paraId="121F89B4" w14:textId="77777777" w:rsidR="0077721D" w:rsidRDefault="0077721D" w:rsidP="004E7837">
            <w:r>
              <w:t>Herkomst</w:t>
            </w:r>
          </w:p>
        </w:tc>
        <w:tc>
          <w:tcPr>
            <w:tcW w:w="6684" w:type="dxa"/>
          </w:tcPr>
          <w:p w14:paraId="5EF27FBA" w14:textId="77777777" w:rsidR="0077721D" w:rsidRPr="00660B37" w:rsidRDefault="0077721D" w:rsidP="004E7837">
            <w:proofErr w:type="spellStart"/>
            <w:r>
              <w:t>StUF</w:t>
            </w:r>
            <w:proofErr w:type="spellEnd"/>
            <w:r>
              <w:t>-BG</w:t>
            </w:r>
          </w:p>
        </w:tc>
      </w:tr>
      <w:tr w:rsidR="0077721D" w:rsidRPr="00660B37" w14:paraId="750F3A34" w14:textId="77777777" w:rsidTr="004E7837">
        <w:tc>
          <w:tcPr>
            <w:tcW w:w="1929" w:type="dxa"/>
          </w:tcPr>
          <w:p w14:paraId="5BC55FF3" w14:textId="77777777" w:rsidR="0077721D" w:rsidRPr="00660B37" w:rsidRDefault="0077721D" w:rsidP="004E7837">
            <w:proofErr w:type="spellStart"/>
            <w:r>
              <w:t>Multipliciteit</w:t>
            </w:r>
            <w:proofErr w:type="spellEnd"/>
          </w:p>
        </w:tc>
        <w:tc>
          <w:tcPr>
            <w:tcW w:w="6684" w:type="dxa"/>
          </w:tcPr>
          <w:p w14:paraId="3DFEDA73" w14:textId="77777777" w:rsidR="0077721D" w:rsidRPr="00660B37" w:rsidRDefault="0077721D" w:rsidP="004E7837">
            <w:r>
              <w:t>[1-1]</w:t>
            </w:r>
          </w:p>
        </w:tc>
      </w:tr>
      <w:tr w:rsidR="0077721D" w:rsidRPr="00660B37" w14:paraId="304DDD43" w14:textId="77777777" w:rsidTr="004E7837">
        <w:tc>
          <w:tcPr>
            <w:tcW w:w="1929" w:type="dxa"/>
          </w:tcPr>
          <w:p w14:paraId="6438C138" w14:textId="77777777" w:rsidR="0077721D" w:rsidRPr="00660B37" w:rsidRDefault="0077721D" w:rsidP="004E7837">
            <w:r>
              <w:t>Waardetype</w:t>
            </w:r>
          </w:p>
        </w:tc>
        <w:tc>
          <w:tcPr>
            <w:tcW w:w="6684" w:type="dxa"/>
          </w:tcPr>
          <w:p w14:paraId="70596392" w14:textId="5D239113" w:rsidR="0077721D" w:rsidRPr="00660B37" w:rsidRDefault="00BC4849" w:rsidP="004E7837">
            <w:proofErr w:type="spellStart"/>
            <w:r>
              <w:t>GM_Surface</w:t>
            </w:r>
            <w:proofErr w:type="spellEnd"/>
          </w:p>
        </w:tc>
      </w:tr>
      <w:tr w:rsidR="0077721D" w:rsidRPr="00660B37" w14:paraId="7542B62D" w14:textId="77777777" w:rsidTr="004E7837">
        <w:tc>
          <w:tcPr>
            <w:tcW w:w="1929" w:type="dxa"/>
          </w:tcPr>
          <w:p w14:paraId="362E2BAE" w14:textId="77777777" w:rsidR="0077721D" w:rsidRPr="00660B37" w:rsidRDefault="0077721D" w:rsidP="004E7837">
            <w:r>
              <w:t>Waardenverzameling</w:t>
            </w:r>
          </w:p>
        </w:tc>
        <w:tc>
          <w:tcPr>
            <w:tcW w:w="6684" w:type="dxa"/>
          </w:tcPr>
          <w:p w14:paraId="244E91F9" w14:textId="77777777" w:rsidR="0077721D" w:rsidRPr="00660B37" w:rsidRDefault="0077721D" w:rsidP="004E7837"/>
        </w:tc>
      </w:tr>
      <w:tr w:rsidR="0077721D" w:rsidRPr="00660B37" w14:paraId="7E51CECC" w14:textId="77777777" w:rsidTr="004E7837">
        <w:tc>
          <w:tcPr>
            <w:tcW w:w="1929" w:type="dxa"/>
          </w:tcPr>
          <w:p w14:paraId="1B53C972" w14:textId="77777777" w:rsidR="0077721D" w:rsidRPr="00660B37" w:rsidRDefault="0077721D" w:rsidP="004E7837">
            <w:r>
              <w:t>Toelichting</w:t>
            </w:r>
          </w:p>
        </w:tc>
        <w:tc>
          <w:tcPr>
            <w:tcW w:w="6684" w:type="dxa"/>
          </w:tcPr>
          <w:p w14:paraId="7863DFDF" w14:textId="4AA24523" w:rsidR="0077721D" w:rsidRDefault="00BC4849" w:rsidP="004E7837">
            <w:r>
              <w:t xml:space="preserve">De geometrie is </w:t>
            </w:r>
            <w:r w:rsidR="007D608D">
              <w:t>de</w:t>
            </w:r>
            <w:r>
              <w:t xml:space="preserve"> vlakgeometrie</w:t>
            </w:r>
            <w:r w:rsidR="007D608D">
              <w:t xml:space="preserve"> van een Pand of Woonplaats</w:t>
            </w:r>
            <w:r>
              <w:t>.</w:t>
            </w:r>
          </w:p>
          <w:p w14:paraId="2A905677" w14:textId="77777777" w:rsidR="0077721D" w:rsidRPr="00660B37" w:rsidRDefault="0077721D" w:rsidP="004E7837"/>
        </w:tc>
      </w:tr>
    </w:tbl>
    <w:p w14:paraId="0F1C962B" w14:textId="68CAC225" w:rsidR="0077721D" w:rsidRPr="00F22F7A" w:rsidRDefault="0077721D" w:rsidP="0077721D">
      <w:pPr>
        <w:pStyle w:val="subparagraaftitel"/>
      </w:pPr>
      <w:bookmarkStart w:id="536" w:name="_Toc434222973"/>
      <w:proofErr w:type="spellStart"/>
      <w:r>
        <w:t>puntGeometrie</w:t>
      </w:r>
      <w:bookmarkEnd w:id="536"/>
      <w:proofErr w:type="spellEnd"/>
    </w:p>
    <w:tbl>
      <w:tblPr>
        <w:tblStyle w:val="Tabelraster"/>
        <w:tblW w:w="0" w:type="auto"/>
        <w:tblLook w:val="04A0" w:firstRow="1" w:lastRow="0" w:firstColumn="1" w:lastColumn="0" w:noHBand="0" w:noVBand="1"/>
      </w:tblPr>
      <w:tblGrid>
        <w:gridCol w:w="1929"/>
        <w:gridCol w:w="6684"/>
      </w:tblGrid>
      <w:tr w:rsidR="0077721D" w:rsidRPr="00660B37" w14:paraId="6E2F119E" w14:textId="77777777" w:rsidTr="004E7837">
        <w:tc>
          <w:tcPr>
            <w:tcW w:w="1929" w:type="dxa"/>
          </w:tcPr>
          <w:p w14:paraId="56B9B168" w14:textId="77777777" w:rsidR="0077721D" w:rsidRPr="00660B37" w:rsidRDefault="0077721D" w:rsidP="004E7837">
            <w:r w:rsidRPr="00660B37">
              <w:t>Naam</w:t>
            </w:r>
            <w:r>
              <w:t xml:space="preserve"> attribuut</w:t>
            </w:r>
          </w:p>
        </w:tc>
        <w:tc>
          <w:tcPr>
            <w:tcW w:w="6684" w:type="dxa"/>
          </w:tcPr>
          <w:p w14:paraId="2CD7CF0E" w14:textId="799ECE59" w:rsidR="0077721D" w:rsidRPr="00660B37" w:rsidRDefault="00BC4849" w:rsidP="004E7837">
            <w:proofErr w:type="spellStart"/>
            <w:r>
              <w:t>puntGeometrie</w:t>
            </w:r>
            <w:proofErr w:type="spellEnd"/>
          </w:p>
        </w:tc>
      </w:tr>
      <w:tr w:rsidR="0077721D" w:rsidRPr="004E501A" w14:paraId="334B1A27" w14:textId="77777777" w:rsidTr="004E7837">
        <w:tc>
          <w:tcPr>
            <w:tcW w:w="1929" w:type="dxa"/>
          </w:tcPr>
          <w:p w14:paraId="1EC3C9D2" w14:textId="77777777" w:rsidR="0077721D" w:rsidRPr="00660B37" w:rsidRDefault="0077721D" w:rsidP="004E7837">
            <w:r>
              <w:t>Definitie attribuut</w:t>
            </w:r>
          </w:p>
        </w:tc>
        <w:tc>
          <w:tcPr>
            <w:tcW w:w="6684" w:type="dxa"/>
          </w:tcPr>
          <w:p w14:paraId="582234A9" w14:textId="2EA7F5B8" w:rsidR="0077721D" w:rsidRPr="00EE0DC7" w:rsidRDefault="00BC4849" w:rsidP="004E7837">
            <w:r>
              <w:t>De puntgeometrie van het object</w:t>
            </w:r>
          </w:p>
        </w:tc>
      </w:tr>
      <w:tr w:rsidR="0077721D" w:rsidRPr="00660B37" w14:paraId="0908B9E8" w14:textId="77777777" w:rsidTr="004E7837">
        <w:tc>
          <w:tcPr>
            <w:tcW w:w="1929" w:type="dxa"/>
          </w:tcPr>
          <w:p w14:paraId="63370D14" w14:textId="77777777" w:rsidR="0077721D" w:rsidRDefault="0077721D" w:rsidP="004E7837">
            <w:r>
              <w:t>Herkomst</w:t>
            </w:r>
          </w:p>
        </w:tc>
        <w:tc>
          <w:tcPr>
            <w:tcW w:w="6684" w:type="dxa"/>
          </w:tcPr>
          <w:p w14:paraId="51FD99F9" w14:textId="77777777" w:rsidR="0077721D" w:rsidRPr="00660B37" w:rsidRDefault="0077721D" w:rsidP="004E7837">
            <w:proofErr w:type="spellStart"/>
            <w:r>
              <w:t>StUF</w:t>
            </w:r>
            <w:proofErr w:type="spellEnd"/>
            <w:r>
              <w:t>-BG</w:t>
            </w:r>
          </w:p>
        </w:tc>
      </w:tr>
      <w:tr w:rsidR="0077721D" w:rsidRPr="00660B37" w14:paraId="26F9C97D" w14:textId="77777777" w:rsidTr="004E7837">
        <w:tc>
          <w:tcPr>
            <w:tcW w:w="1929" w:type="dxa"/>
          </w:tcPr>
          <w:p w14:paraId="2ED0A198" w14:textId="77777777" w:rsidR="0077721D" w:rsidRPr="00660B37" w:rsidRDefault="0077721D" w:rsidP="004E7837">
            <w:proofErr w:type="spellStart"/>
            <w:r>
              <w:t>Multipliciteit</w:t>
            </w:r>
            <w:proofErr w:type="spellEnd"/>
          </w:p>
        </w:tc>
        <w:tc>
          <w:tcPr>
            <w:tcW w:w="6684" w:type="dxa"/>
          </w:tcPr>
          <w:p w14:paraId="14D4136C" w14:textId="77777777" w:rsidR="0077721D" w:rsidRPr="00660B37" w:rsidRDefault="0077721D" w:rsidP="004E7837">
            <w:r>
              <w:t>[1-1]</w:t>
            </w:r>
          </w:p>
        </w:tc>
      </w:tr>
      <w:tr w:rsidR="0077721D" w:rsidRPr="00660B37" w14:paraId="7DC16B8B" w14:textId="77777777" w:rsidTr="004E7837">
        <w:tc>
          <w:tcPr>
            <w:tcW w:w="1929" w:type="dxa"/>
          </w:tcPr>
          <w:p w14:paraId="57B37D2D" w14:textId="77777777" w:rsidR="0077721D" w:rsidRPr="00660B37" w:rsidRDefault="0077721D" w:rsidP="004E7837">
            <w:r>
              <w:t>Waardetype</w:t>
            </w:r>
          </w:p>
        </w:tc>
        <w:tc>
          <w:tcPr>
            <w:tcW w:w="6684" w:type="dxa"/>
          </w:tcPr>
          <w:p w14:paraId="1BD60D1A" w14:textId="39C1DC0C" w:rsidR="0077721D" w:rsidRPr="00660B37" w:rsidRDefault="00BC4849" w:rsidP="004E7837">
            <w:proofErr w:type="spellStart"/>
            <w:r>
              <w:t>GM_Point</w:t>
            </w:r>
            <w:proofErr w:type="spellEnd"/>
          </w:p>
        </w:tc>
      </w:tr>
      <w:tr w:rsidR="0077721D" w:rsidRPr="00660B37" w14:paraId="506B5A8E" w14:textId="77777777" w:rsidTr="004E7837">
        <w:tc>
          <w:tcPr>
            <w:tcW w:w="1929" w:type="dxa"/>
          </w:tcPr>
          <w:p w14:paraId="0047B02E" w14:textId="77777777" w:rsidR="0077721D" w:rsidRPr="00660B37" w:rsidRDefault="0077721D" w:rsidP="004E7837">
            <w:r>
              <w:t>Waardenverzameling</w:t>
            </w:r>
          </w:p>
        </w:tc>
        <w:tc>
          <w:tcPr>
            <w:tcW w:w="6684" w:type="dxa"/>
          </w:tcPr>
          <w:p w14:paraId="593E91C7" w14:textId="77777777" w:rsidR="0077721D" w:rsidRPr="00660B37" w:rsidRDefault="0077721D" w:rsidP="004E7837"/>
        </w:tc>
      </w:tr>
      <w:tr w:rsidR="0077721D" w:rsidRPr="00660B37" w14:paraId="5540E466" w14:textId="77777777" w:rsidTr="004E7837">
        <w:tc>
          <w:tcPr>
            <w:tcW w:w="1929" w:type="dxa"/>
          </w:tcPr>
          <w:p w14:paraId="417DEAF4" w14:textId="77777777" w:rsidR="0077721D" w:rsidRPr="00660B37" w:rsidRDefault="0077721D" w:rsidP="004E7837">
            <w:r>
              <w:t>Toelichting</w:t>
            </w:r>
          </w:p>
        </w:tc>
        <w:tc>
          <w:tcPr>
            <w:tcW w:w="6684" w:type="dxa"/>
          </w:tcPr>
          <w:p w14:paraId="16AB65AA" w14:textId="0236CC29" w:rsidR="0077721D" w:rsidRDefault="00BC4849" w:rsidP="004E7837">
            <w:r>
              <w:t xml:space="preserve">De geometrie is </w:t>
            </w:r>
            <w:r w:rsidR="007D608D">
              <w:t>de</w:t>
            </w:r>
            <w:r>
              <w:t xml:space="preserve"> puntgeometrie</w:t>
            </w:r>
            <w:r w:rsidR="007D608D">
              <w:t xml:space="preserve"> van een </w:t>
            </w:r>
            <w:proofErr w:type="spellStart"/>
            <w:ins w:id="537" w:author="Arnoud de Boer" w:date="2015-11-02T09:20:00Z">
              <w:r w:rsidR="00186032">
                <w:t>overigGebouwdObject</w:t>
              </w:r>
              <w:proofErr w:type="spellEnd"/>
              <w:r w:rsidR="00186032">
                <w:t xml:space="preserve"> of </w:t>
              </w:r>
            </w:ins>
            <w:r w:rsidR="007D608D">
              <w:t>Verblijfsobject</w:t>
            </w:r>
            <w:r>
              <w:t>.</w:t>
            </w:r>
          </w:p>
          <w:p w14:paraId="4867E820" w14:textId="77777777" w:rsidR="0077721D" w:rsidRPr="00660B37" w:rsidRDefault="0077721D" w:rsidP="004E7837"/>
        </w:tc>
      </w:tr>
    </w:tbl>
    <w:p w14:paraId="4A3B4234" w14:textId="0609572F" w:rsidR="0077721D" w:rsidRPr="00F22F7A" w:rsidRDefault="0077721D" w:rsidP="0077721D">
      <w:pPr>
        <w:pStyle w:val="subparagraaftitel"/>
      </w:pPr>
      <w:bookmarkStart w:id="538" w:name="_Toc434222974"/>
      <w:proofErr w:type="spellStart"/>
      <w:r>
        <w:t>vlakGeometrie</w:t>
      </w:r>
      <w:bookmarkEnd w:id="538"/>
      <w:proofErr w:type="spellEnd"/>
    </w:p>
    <w:tbl>
      <w:tblPr>
        <w:tblStyle w:val="Tabelraster"/>
        <w:tblW w:w="0" w:type="auto"/>
        <w:tblLook w:val="04A0" w:firstRow="1" w:lastRow="0" w:firstColumn="1" w:lastColumn="0" w:noHBand="0" w:noVBand="1"/>
      </w:tblPr>
      <w:tblGrid>
        <w:gridCol w:w="1929"/>
        <w:gridCol w:w="6684"/>
      </w:tblGrid>
      <w:tr w:rsidR="0077721D" w:rsidRPr="00660B37" w14:paraId="0E2F7942" w14:textId="77777777" w:rsidTr="004E7837">
        <w:tc>
          <w:tcPr>
            <w:tcW w:w="1929" w:type="dxa"/>
          </w:tcPr>
          <w:p w14:paraId="5E6790A4" w14:textId="77777777" w:rsidR="0077721D" w:rsidRPr="00660B37" w:rsidRDefault="0077721D" w:rsidP="004E7837">
            <w:r w:rsidRPr="00660B37">
              <w:t>Naam</w:t>
            </w:r>
            <w:r>
              <w:t xml:space="preserve"> attribuut</w:t>
            </w:r>
          </w:p>
        </w:tc>
        <w:tc>
          <w:tcPr>
            <w:tcW w:w="6684" w:type="dxa"/>
          </w:tcPr>
          <w:p w14:paraId="4624D5EB" w14:textId="7A8CFEAF" w:rsidR="0077721D" w:rsidRPr="00660B37" w:rsidRDefault="00BC4849" w:rsidP="004E7837">
            <w:proofErr w:type="spellStart"/>
            <w:r>
              <w:t>vlakGeometrie</w:t>
            </w:r>
            <w:proofErr w:type="spellEnd"/>
          </w:p>
        </w:tc>
      </w:tr>
      <w:tr w:rsidR="0077721D" w:rsidRPr="004E501A" w14:paraId="0EDC19B8" w14:textId="77777777" w:rsidTr="004E7837">
        <w:tc>
          <w:tcPr>
            <w:tcW w:w="1929" w:type="dxa"/>
          </w:tcPr>
          <w:p w14:paraId="4E4B8722" w14:textId="77777777" w:rsidR="0077721D" w:rsidRPr="00660B37" w:rsidRDefault="0077721D" w:rsidP="004E7837">
            <w:r>
              <w:t>Definitie attribuut</w:t>
            </w:r>
          </w:p>
        </w:tc>
        <w:tc>
          <w:tcPr>
            <w:tcW w:w="6684" w:type="dxa"/>
          </w:tcPr>
          <w:p w14:paraId="428BF8FF" w14:textId="0E1370B8" w:rsidR="0077721D" w:rsidRPr="00EE0DC7" w:rsidRDefault="00BC4849" w:rsidP="004E7837">
            <w:r>
              <w:t>De vlakgeometrie van het object</w:t>
            </w:r>
          </w:p>
        </w:tc>
      </w:tr>
      <w:tr w:rsidR="0077721D" w:rsidRPr="00660B37" w14:paraId="2AED9E0A" w14:textId="77777777" w:rsidTr="004E7837">
        <w:tc>
          <w:tcPr>
            <w:tcW w:w="1929" w:type="dxa"/>
          </w:tcPr>
          <w:p w14:paraId="2CD35B79" w14:textId="77777777" w:rsidR="0077721D" w:rsidRDefault="0077721D" w:rsidP="004E7837">
            <w:r>
              <w:t>Herkomst</w:t>
            </w:r>
          </w:p>
        </w:tc>
        <w:tc>
          <w:tcPr>
            <w:tcW w:w="6684" w:type="dxa"/>
          </w:tcPr>
          <w:p w14:paraId="4368EA34" w14:textId="77777777" w:rsidR="0077721D" w:rsidRPr="00660B37" w:rsidRDefault="0077721D" w:rsidP="004E7837">
            <w:proofErr w:type="spellStart"/>
            <w:r>
              <w:t>StUF</w:t>
            </w:r>
            <w:proofErr w:type="spellEnd"/>
            <w:r>
              <w:t>-BG</w:t>
            </w:r>
          </w:p>
        </w:tc>
      </w:tr>
      <w:tr w:rsidR="0077721D" w:rsidRPr="00660B37" w14:paraId="08A03DCF" w14:textId="77777777" w:rsidTr="004E7837">
        <w:tc>
          <w:tcPr>
            <w:tcW w:w="1929" w:type="dxa"/>
          </w:tcPr>
          <w:p w14:paraId="78D4B49B" w14:textId="77777777" w:rsidR="0077721D" w:rsidRPr="00660B37" w:rsidRDefault="0077721D" w:rsidP="004E7837">
            <w:proofErr w:type="spellStart"/>
            <w:r>
              <w:t>Multipliciteit</w:t>
            </w:r>
            <w:proofErr w:type="spellEnd"/>
          </w:p>
        </w:tc>
        <w:tc>
          <w:tcPr>
            <w:tcW w:w="6684" w:type="dxa"/>
          </w:tcPr>
          <w:p w14:paraId="13218962" w14:textId="77777777" w:rsidR="0077721D" w:rsidRPr="00660B37" w:rsidRDefault="0077721D" w:rsidP="004E7837">
            <w:r>
              <w:t>[1-1]</w:t>
            </w:r>
          </w:p>
        </w:tc>
      </w:tr>
      <w:tr w:rsidR="0077721D" w:rsidRPr="00660B37" w14:paraId="558C7ECB" w14:textId="77777777" w:rsidTr="004E7837">
        <w:tc>
          <w:tcPr>
            <w:tcW w:w="1929" w:type="dxa"/>
          </w:tcPr>
          <w:p w14:paraId="066FF370" w14:textId="77777777" w:rsidR="0077721D" w:rsidRPr="00660B37" w:rsidRDefault="0077721D" w:rsidP="004E7837">
            <w:r>
              <w:t>Waardetype</w:t>
            </w:r>
          </w:p>
        </w:tc>
        <w:tc>
          <w:tcPr>
            <w:tcW w:w="6684" w:type="dxa"/>
          </w:tcPr>
          <w:p w14:paraId="0FDABCDF" w14:textId="2F1E5579" w:rsidR="0077721D" w:rsidRPr="00660B37" w:rsidRDefault="00BC4849" w:rsidP="00BC4849">
            <w:proofErr w:type="spellStart"/>
            <w:r>
              <w:t>GM_Surface</w:t>
            </w:r>
            <w:proofErr w:type="spellEnd"/>
          </w:p>
        </w:tc>
      </w:tr>
      <w:tr w:rsidR="0077721D" w:rsidRPr="00660B37" w14:paraId="53ECDEFE" w14:textId="77777777" w:rsidTr="004E7837">
        <w:tc>
          <w:tcPr>
            <w:tcW w:w="1929" w:type="dxa"/>
          </w:tcPr>
          <w:p w14:paraId="09E90C0A" w14:textId="77777777" w:rsidR="0077721D" w:rsidRPr="00660B37" w:rsidRDefault="0077721D" w:rsidP="004E7837">
            <w:r>
              <w:t>Waardenverzameling</w:t>
            </w:r>
          </w:p>
        </w:tc>
        <w:tc>
          <w:tcPr>
            <w:tcW w:w="6684" w:type="dxa"/>
          </w:tcPr>
          <w:p w14:paraId="4C7F8A63" w14:textId="77777777" w:rsidR="0077721D" w:rsidRPr="00660B37" w:rsidRDefault="0077721D" w:rsidP="004E7837"/>
        </w:tc>
      </w:tr>
      <w:tr w:rsidR="0077721D" w:rsidRPr="00660B37" w14:paraId="6C698AD1" w14:textId="77777777" w:rsidTr="004E7837">
        <w:tc>
          <w:tcPr>
            <w:tcW w:w="1929" w:type="dxa"/>
          </w:tcPr>
          <w:p w14:paraId="413386BF" w14:textId="77777777" w:rsidR="0077721D" w:rsidRPr="00660B37" w:rsidRDefault="0077721D" w:rsidP="004E7837">
            <w:r>
              <w:t>Toelichting</w:t>
            </w:r>
          </w:p>
        </w:tc>
        <w:tc>
          <w:tcPr>
            <w:tcW w:w="6684" w:type="dxa"/>
          </w:tcPr>
          <w:p w14:paraId="70C52A5F" w14:textId="32753C9F" w:rsidR="0077721D" w:rsidRDefault="00BC4849" w:rsidP="004E7837">
            <w:r>
              <w:t xml:space="preserve">De geometrie is </w:t>
            </w:r>
            <w:r w:rsidR="007D608D">
              <w:t>de</w:t>
            </w:r>
            <w:r>
              <w:t xml:space="preserve"> vlakgeometrie</w:t>
            </w:r>
            <w:r w:rsidR="007D608D">
              <w:t xml:space="preserve"> van een Stand/Ligplaats</w:t>
            </w:r>
            <w:ins w:id="539" w:author="Arnoud de Boer" w:date="2015-11-02T09:20:00Z">
              <w:r w:rsidR="00186032">
                <w:t xml:space="preserve"> of </w:t>
              </w:r>
              <w:proofErr w:type="spellStart"/>
              <w:r w:rsidR="00186032">
                <w:t>overigTerrein</w:t>
              </w:r>
            </w:ins>
            <w:proofErr w:type="spellEnd"/>
            <w:ins w:id="540" w:author="Arnoud de Boer" w:date="2015-11-02T09:19:00Z">
              <w:r w:rsidR="00186032">
                <w:t xml:space="preserve">, of optioneel van een </w:t>
              </w:r>
            </w:ins>
            <w:proofErr w:type="spellStart"/>
            <w:ins w:id="541" w:author="Arnoud de Boer" w:date="2015-11-02T09:20:00Z">
              <w:r w:rsidR="00186032">
                <w:t>overigGebouwdObject</w:t>
              </w:r>
              <w:proofErr w:type="spellEnd"/>
              <w:r w:rsidR="00186032">
                <w:t xml:space="preserve"> of </w:t>
              </w:r>
            </w:ins>
            <w:ins w:id="542" w:author="Arnoud de Boer" w:date="2015-11-02T09:19:00Z">
              <w:r w:rsidR="00186032">
                <w:t>Verblijfsobject</w:t>
              </w:r>
            </w:ins>
            <w:r>
              <w:t>.</w:t>
            </w:r>
          </w:p>
          <w:p w14:paraId="56F7684F" w14:textId="77777777" w:rsidR="0077721D" w:rsidRPr="00660B37" w:rsidRDefault="0077721D" w:rsidP="004E7837"/>
        </w:tc>
      </w:tr>
    </w:tbl>
    <w:p w14:paraId="337CDE54" w14:textId="456C460C" w:rsidR="0077721D" w:rsidRPr="00F22F7A" w:rsidRDefault="0077721D" w:rsidP="0077721D">
      <w:pPr>
        <w:pStyle w:val="subparagraaftitel"/>
      </w:pPr>
      <w:bookmarkStart w:id="543" w:name="_Toc434222975"/>
      <w:r>
        <w:t>status</w:t>
      </w:r>
      <w:bookmarkEnd w:id="543"/>
    </w:p>
    <w:tbl>
      <w:tblPr>
        <w:tblStyle w:val="Tabelraster"/>
        <w:tblW w:w="0" w:type="auto"/>
        <w:tblLook w:val="04A0" w:firstRow="1" w:lastRow="0" w:firstColumn="1" w:lastColumn="0" w:noHBand="0" w:noVBand="1"/>
      </w:tblPr>
      <w:tblGrid>
        <w:gridCol w:w="1929"/>
        <w:gridCol w:w="6684"/>
      </w:tblGrid>
      <w:tr w:rsidR="0077721D" w:rsidRPr="00660B37" w14:paraId="72C0B0DF" w14:textId="77777777" w:rsidTr="004E7837">
        <w:tc>
          <w:tcPr>
            <w:tcW w:w="1929" w:type="dxa"/>
          </w:tcPr>
          <w:p w14:paraId="586A1AC6" w14:textId="77777777" w:rsidR="0077721D" w:rsidRPr="00660B37" w:rsidRDefault="0077721D" w:rsidP="004E7837">
            <w:r w:rsidRPr="00660B37">
              <w:t>Naam</w:t>
            </w:r>
            <w:r>
              <w:t xml:space="preserve"> attribuut</w:t>
            </w:r>
          </w:p>
        </w:tc>
        <w:tc>
          <w:tcPr>
            <w:tcW w:w="6684" w:type="dxa"/>
          </w:tcPr>
          <w:p w14:paraId="79920B19" w14:textId="35B74356" w:rsidR="0077721D" w:rsidRPr="00660B37" w:rsidRDefault="00BC4849" w:rsidP="004E7837">
            <w:r>
              <w:t>status</w:t>
            </w:r>
          </w:p>
        </w:tc>
      </w:tr>
      <w:tr w:rsidR="0077721D" w:rsidRPr="004E501A" w14:paraId="1C6BC69B" w14:textId="77777777" w:rsidTr="004E7837">
        <w:tc>
          <w:tcPr>
            <w:tcW w:w="1929" w:type="dxa"/>
          </w:tcPr>
          <w:p w14:paraId="654E3F57" w14:textId="77777777" w:rsidR="0077721D" w:rsidRPr="00660B37" w:rsidRDefault="0077721D" w:rsidP="004E7837">
            <w:r>
              <w:t>Definitie attribuut</w:t>
            </w:r>
          </w:p>
        </w:tc>
        <w:tc>
          <w:tcPr>
            <w:tcW w:w="6684" w:type="dxa"/>
          </w:tcPr>
          <w:p w14:paraId="05E0CED7" w14:textId="4D583879" w:rsidR="0077721D" w:rsidRPr="00EE0DC7" w:rsidRDefault="00BC4849" w:rsidP="004E7837">
            <w:r>
              <w:t>De status van het object</w:t>
            </w:r>
          </w:p>
        </w:tc>
      </w:tr>
      <w:tr w:rsidR="0077721D" w:rsidRPr="00660B37" w14:paraId="7A4C6918" w14:textId="77777777" w:rsidTr="004E7837">
        <w:tc>
          <w:tcPr>
            <w:tcW w:w="1929" w:type="dxa"/>
          </w:tcPr>
          <w:p w14:paraId="6DAEDA22" w14:textId="77777777" w:rsidR="0077721D" w:rsidRDefault="0077721D" w:rsidP="004E7837">
            <w:r>
              <w:t>Herkomst</w:t>
            </w:r>
          </w:p>
        </w:tc>
        <w:tc>
          <w:tcPr>
            <w:tcW w:w="6684" w:type="dxa"/>
          </w:tcPr>
          <w:p w14:paraId="67F34289" w14:textId="77777777" w:rsidR="0077721D" w:rsidRPr="00660B37" w:rsidRDefault="0077721D" w:rsidP="004E7837">
            <w:proofErr w:type="spellStart"/>
            <w:r>
              <w:t>StUF</w:t>
            </w:r>
            <w:proofErr w:type="spellEnd"/>
            <w:r>
              <w:t>-BG</w:t>
            </w:r>
          </w:p>
        </w:tc>
      </w:tr>
      <w:tr w:rsidR="0077721D" w:rsidRPr="00660B37" w14:paraId="047F09E4" w14:textId="77777777" w:rsidTr="004E7837">
        <w:tc>
          <w:tcPr>
            <w:tcW w:w="1929" w:type="dxa"/>
          </w:tcPr>
          <w:p w14:paraId="6068AA10" w14:textId="77777777" w:rsidR="0077721D" w:rsidRPr="00660B37" w:rsidRDefault="0077721D" w:rsidP="004E7837">
            <w:proofErr w:type="spellStart"/>
            <w:r>
              <w:t>Multipliciteit</w:t>
            </w:r>
            <w:proofErr w:type="spellEnd"/>
          </w:p>
        </w:tc>
        <w:tc>
          <w:tcPr>
            <w:tcW w:w="6684" w:type="dxa"/>
          </w:tcPr>
          <w:p w14:paraId="2A511AD4" w14:textId="77777777" w:rsidR="0077721D" w:rsidRPr="00660B37" w:rsidRDefault="0077721D" w:rsidP="004E7837">
            <w:r>
              <w:t>[1-1]</w:t>
            </w:r>
          </w:p>
        </w:tc>
      </w:tr>
      <w:tr w:rsidR="0077721D" w:rsidRPr="00660B37" w14:paraId="279B8506" w14:textId="77777777" w:rsidTr="004E7837">
        <w:tc>
          <w:tcPr>
            <w:tcW w:w="1929" w:type="dxa"/>
          </w:tcPr>
          <w:p w14:paraId="18AB1F43" w14:textId="77777777" w:rsidR="0077721D" w:rsidRPr="00660B37" w:rsidRDefault="0077721D" w:rsidP="004E7837">
            <w:r>
              <w:t>Waardetype</w:t>
            </w:r>
          </w:p>
        </w:tc>
        <w:tc>
          <w:tcPr>
            <w:tcW w:w="6684" w:type="dxa"/>
          </w:tcPr>
          <w:p w14:paraId="77DAFFFD" w14:textId="0726EF8B" w:rsidR="0077721D" w:rsidRPr="00660B37" w:rsidRDefault="00772387" w:rsidP="004E7837">
            <w:r>
              <w:t>S</w:t>
            </w:r>
            <w:r w:rsidR="00BC4849">
              <w:t>tring</w:t>
            </w:r>
          </w:p>
        </w:tc>
      </w:tr>
      <w:tr w:rsidR="0077721D" w:rsidRPr="00660B37" w14:paraId="57713928" w14:textId="77777777" w:rsidTr="004E7837">
        <w:tc>
          <w:tcPr>
            <w:tcW w:w="1929" w:type="dxa"/>
          </w:tcPr>
          <w:p w14:paraId="144AF141" w14:textId="77777777" w:rsidR="0077721D" w:rsidRPr="00660B37" w:rsidRDefault="0077721D" w:rsidP="004E7837">
            <w:r>
              <w:t>Waardenverzameling</w:t>
            </w:r>
          </w:p>
        </w:tc>
        <w:tc>
          <w:tcPr>
            <w:tcW w:w="6684" w:type="dxa"/>
          </w:tcPr>
          <w:p w14:paraId="1A15F553" w14:textId="77777777" w:rsidR="0077721D" w:rsidRPr="00660B37" w:rsidRDefault="0077721D" w:rsidP="004E7837"/>
        </w:tc>
      </w:tr>
      <w:tr w:rsidR="0077721D" w:rsidRPr="00660B37" w14:paraId="1E36803F" w14:textId="77777777" w:rsidTr="004E7837">
        <w:tc>
          <w:tcPr>
            <w:tcW w:w="1929" w:type="dxa"/>
          </w:tcPr>
          <w:p w14:paraId="2DAAA2BA" w14:textId="77777777" w:rsidR="0077721D" w:rsidRPr="00660B37" w:rsidRDefault="0077721D" w:rsidP="004E7837">
            <w:r>
              <w:t>Toelichting</w:t>
            </w:r>
          </w:p>
        </w:tc>
        <w:tc>
          <w:tcPr>
            <w:tcW w:w="6684" w:type="dxa"/>
          </w:tcPr>
          <w:p w14:paraId="06318254" w14:textId="77777777" w:rsidR="0077721D" w:rsidRDefault="0077721D" w:rsidP="004E7837"/>
          <w:p w14:paraId="3461924E" w14:textId="77777777" w:rsidR="0077721D" w:rsidRPr="00660B37" w:rsidRDefault="0077721D" w:rsidP="004E7837"/>
        </w:tc>
      </w:tr>
    </w:tbl>
    <w:p w14:paraId="2BE2B66C" w14:textId="06EE3560" w:rsidR="0077721D" w:rsidRPr="00F22F7A" w:rsidRDefault="0077721D" w:rsidP="0077721D">
      <w:pPr>
        <w:pStyle w:val="subparagraaftitel"/>
      </w:pPr>
      <w:bookmarkStart w:id="544" w:name="_Toc434222976"/>
      <w:r>
        <w:t>geconstateerd</w:t>
      </w:r>
      <w:bookmarkEnd w:id="544"/>
    </w:p>
    <w:tbl>
      <w:tblPr>
        <w:tblStyle w:val="Tabelraster"/>
        <w:tblW w:w="0" w:type="auto"/>
        <w:tblLook w:val="04A0" w:firstRow="1" w:lastRow="0" w:firstColumn="1" w:lastColumn="0" w:noHBand="0" w:noVBand="1"/>
      </w:tblPr>
      <w:tblGrid>
        <w:gridCol w:w="1929"/>
        <w:gridCol w:w="6684"/>
      </w:tblGrid>
      <w:tr w:rsidR="0077721D" w:rsidRPr="00660B37" w14:paraId="31819A49" w14:textId="77777777" w:rsidTr="004E7837">
        <w:tc>
          <w:tcPr>
            <w:tcW w:w="1929" w:type="dxa"/>
          </w:tcPr>
          <w:p w14:paraId="337D164A" w14:textId="77777777" w:rsidR="0077721D" w:rsidRPr="00660B37" w:rsidRDefault="0077721D" w:rsidP="004E7837">
            <w:r w:rsidRPr="00660B37">
              <w:t>Naam</w:t>
            </w:r>
            <w:r>
              <w:t xml:space="preserve"> attribuut</w:t>
            </w:r>
          </w:p>
        </w:tc>
        <w:tc>
          <w:tcPr>
            <w:tcW w:w="6684" w:type="dxa"/>
          </w:tcPr>
          <w:p w14:paraId="60CCF28B" w14:textId="0D0000C3" w:rsidR="0077721D" w:rsidRPr="00660B37" w:rsidRDefault="00730D09" w:rsidP="004E7837">
            <w:r>
              <w:t>geconstateerd</w:t>
            </w:r>
          </w:p>
        </w:tc>
      </w:tr>
      <w:tr w:rsidR="0077721D" w:rsidRPr="004E501A" w14:paraId="795A8A8C" w14:textId="77777777" w:rsidTr="004E7837">
        <w:tc>
          <w:tcPr>
            <w:tcW w:w="1929" w:type="dxa"/>
          </w:tcPr>
          <w:p w14:paraId="5408A98D" w14:textId="77777777" w:rsidR="0077721D" w:rsidRPr="00660B37" w:rsidRDefault="0077721D" w:rsidP="004E7837">
            <w:r>
              <w:t>Definitie attribuut</w:t>
            </w:r>
          </w:p>
        </w:tc>
        <w:tc>
          <w:tcPr>
            <w:tcW w:w="6684" w:type="dxa"/>
          </w:tcPr>
          <w:p w14:paraId="6B5D678D" w14:textId="279FB9A9" w:rsidR="0077721D" w:rsidRPr="00EE0DC7" w:rsidRDefault="00730D09" w:rsidP="004E7837">
            <w:r>
              <w:t>Indicatie of object geconstateerd is</w:t>
            </w:r>
          </w:p>
        </w:tc>
      </w:tr>
      <w:tr w:rsidR="0077721D" w:rsidRPr="00660B37" w14:paraId="569A0050" w14:textId="77777777" w:rsidTr="004E7837">
        <w:tc>
          <w:tcPr>
            <w:tcW w:w="1929" w:type="dxa"/>
          </w:tcPr>
          <w:p w14:paraId="218226A8" w14:textId="77777777" w:rsidR="0077721D" w:rsidRDefault="0077721D" w:rsidP="004E7837">
            <w:r>
              <w:t>Herkomst</w:t>
            </w:r>
          </w:p>
        </w:tc>
        <w:tc>
          <w:tcPr>
            <w:tcW w:w="6684" w:type="dxa"/>
          </w:tcPr>
          <w:p w14:paraId="1911B002" w14:textId="77777777" w:rsidR="0077721D" w:rsidRPr="00660B37" w:rsidRDefault="0077721D" w:rsidP="004E7837">
            <w:proofErr w:type="spellStart"/>
            <w:r>
              <w:t>StUF</w:t>
            </w:r>
            <w:proofErr w:type="spellEnd"/>
            <w:r>
              <w:t>-BG</w:t>
            </w:r>
          </w:p>
        </w:tc>
      </w:tr>
      <w:tr w:rsidR="0077721D" w:rsidRPr="00660B37" w14:paraId="7ACAE835" w14:textId="77777777" w:rsidTr="004E7837">
        <w:tc>
          <w:tcPr>
            <w:tcW w:w="1929" w:type="dxa"/>
          </w:tcPr>
          <w:p w14:paraId="6D0AD0C1" w14:textId="77777777" w:rsidR="0077721D" w:rsidRPr="00660B37" w:rsidRDefault="0077721D" w:rsidP="004E7837">
            <w:proofErr w:type="spellStart"/>
            <w:r>
              <w:t>Multipliciteit</w:t>
            </w:r>
            <w:proofErr w:type="spellEnd"/>
          </w:p>
        </w:tc>
        <w:tc>
          <w:tcPr>
            <w:tcW w:w="6684" w:type="dxa"/>
          </w:tcPr>
          <w:p w14:paraId="52F77832" w14:textId="77777777" w:rsidR="0077721D" w:rsidRPr="00660B37" w:rsidRDefault="0077721D" w:rsidP="004E7837">
            <w:r>
              <w:t>[1-1]</w:t>
            </w:r>
          </w:p>
        </w:tc>
      </w:tr>
      <w:tr w:rsidR="0077721D" w:rsidRPr="00660B37" w14:paraId="4D7CDE46" w14:textId="77777777" w:rsidTr="004E7837">
        <w:tc>
          <w:tcPr>
            <w:tcW w:w="1929" w:type="dxa"/>
          </w:tcPr>
          <w:p w14:paraId="553B357C" w14:textId="77777777" w:rsidR="0077721D" w:rsidRPr="00660B37" w:rsidRDefault="0077721D" w:rsidP="004E7837">
            <w:r>
              <w:t>Waardetype</w:t>
            </w:r>
          </w:p>
        </w:tc>
        <w:tc>
          <w:tcPr>
            <w:tcW w:w="6684" w:type="dxa"/>
          </w:tcPr>
          <w:p w14:paraId="5B7FB62E" w14:textId="35A246F6" w:rsidR="0077721D" w:rsidRPr="00660B37" w:rsidRDefault="00730D09" w:rsidP="004E7837">
            <w:proofErr w:type="spellStart"/>
            <w:r>
              <w:t>boolean</w:t>
            </w:r>
            <w:proofErr w:type="spellEnd"/>
          </w:p>
        </w:tc>
      </w:tr>
      <w:tr w:rsidR="0077721D" w:rsidRPr="00660B37" w14:paraId="15FDE705" w14:textId="77777777" w:rsidTr="004E7837">
        <w:tc>
          <w:tcPr>
            <w:tcW w:w="1929" w:type="dxa"/>
          </w:tcPr>
          <w:p w14:paraId="4A67FBEB" w14:textId="77777777" w:rsidR="0077721D" w:rsidRPr="00660B37" w:rsidRDefault="0077721D" w:rsidP="004E7837">
            <w:r>
              <w:t>Waardenverzameling</w:t>
            </w:r>
          </w:p>
        </w:tc>
        <w:tc>
          <w:tcPr>
            <w:tcW w:w="6684" w:type="dxa"/>
          </w:tcPr>
          <w:p w14:paraId="12385412" w14:textId="77777777" w:rsidR="0077721D" w:rsidRPr="00660B37" w:rsidRDefault="0077721D" w:rsidP="004E7837"/>
        </w:tc>
      </w:tr>
      <w:tr w:rsidR="0077721D" w:rsidRPr="00660B37" w14:paraId="57265134" w14:textId="77777777" w:rsidTr="004E7837">
        <w:tc>
          <w:tcPr>
            <w:tcW w:w="1929" w:type="dxa"/>
          </w:tcPr>
          <w:p w14:paraId="4894724C" w14:textId="77777777" w:rsidR="0077721D" w:rsidRPr="00660B37" w:rsidRDefault="0077721D" w:rsidP="004E7837">
            <w:r>
              <w:t>Toelichting</w:t>
            </w:r>
          </w:p>
        </w:tc>
        <w:tc>
          <w:tcPr>
            <w:tcW w:w="6684" w:type="dxa"/>
          </w:tcPr>
          <w:p w14:paraId="01F1B264" w14:textId="77777777" w:rsidR="0077721D" w:rsidRDefault="0077721D" w:rsidP="004E7837"/>
          <w:p w14:paraId="30556592" w14:textId="77777777" w:rsidR="0077721D" w:rsidRPr="00660B37" w:rsidRDefault="0077721D" w:rsidP="004E7837"/>
        </w:tc>
      </w:tr>
    </w:tbl>
    <w:p w14:paraId="74062D73" w14:textId="4C5D9446" w:rsidR="0077721D" w:rsidRPr="00F22F7A" w:rsidRDefault="0077721D" w:rsidP="0077721D">
      <w:pPr>
        <w:pStyle w:val="subparagraaftitel"/>
      </w:pPr>
      <w:bookmarkStart w:id="545" w:name="_Toc434222977"/>
      <w:r>
        <w:lastRenderedPageBreak/>
        <w:t>brondocument</w:t>
      </w:r>
      <w:bookmarkEnd w:id="545"/>
    </w:p>
    <w:tbl>
      <w:tblPr>
        <w:tblStyle w:val="Tabelraster"/>
        <w:tblW w:w="0" w:type="auto"/>
        <w:tblLook w:val="04A0" w:firstRow="1" w:lastRow="0" w:firstColumn="1" w:lastColumn="0" w:noHBand="0" w:noVBand="1"/>
      </w:tblPr>
      <w:tblGrid>
        <w:gridCol w:w="1929"/>
        <w:gridCol w:w="6684"/>
      </w:tblGrid>
      <w:tr w:rsidR="0077721D" w:rsidRPr="00660B37" w14:paraId="7D929746" w14:textId="77777777" w:rsidTr="004E7837">
        <w:tc>
          <w:tcPr>
            <w:tcW w:w="1929" w:type="dxa"/>
          </w:tcPr>
          <w:p w14:paraId="2C0A94C2" w14:textId="77777777" w:rsidR="0077721D" w:rsidRPr="00660B37" w:rsidRDefault="0077721D" w:rsidP="004E7837">
            <w:r w:rsidRPr="00660B37">
              <w:t>Naam</w:t>
            </w:r>
            <w:r>
              <w:t xml:space="preserve"> attribuut</w:t>
            </w:r>
          </w:p>
        </w:tc>
        <w:tc>
          <w:tcPr>
            <w:tcW w:w="6684" w:type="dxa"/>
          </w:tcPr>
          <w:p w14:paraId="2CF9933F" w14:textId="7336E07A" w:rsidR="0077721D" w:rsidRPr="00660B37" w:rsidRDefault="00730D09" w:rsidP="004E7837">
            <w:r>
              <w:t>Brondocument</w:t>
            </w:r>
          </w:p>
        </w:tc>
      </w:tr>
      <w:tr w:rsidR="0077721D" w:rsidRPr="004E501A" w14:paraId="0CFA4C9B" w14:textId="77777777" w:rsidTr="004E7837">
        <w:tc>
          <w:tcPr>
            <w:tcW w:w="1929" w:type="dxa"/>
          </w:tcPr>
          <w:p w14:paraId="7BC24BE4" w14:textId="77777777" w:rsidR="0077721D" w:rsidRPr="00660B37" w:rsidRDefault="0077721D" w:rsidP="004E7837">
            <w:r>
              <w:t>Definitie attribuut</w:t>
            </w:r>
          </w:p>
        </w:tc>
        <w:tc>
          <w:tcPr>
            <w:tcW w:w="6684" w:type="dxa"/>
          </w:tcPr>
          <w:p w14:paraId="67E66695" w14:textId="1A937FEF" w:rsidR="0077721D" w:rsidRPr="00EE0DC7" w:rsidRDefault="00730D09" w:rsidP="004E7837">
            <w:r>
              <w:t>Het onderliggende brondocument van dit object</w:t>
            </w:r>
          </w:p>
        </w:tc>
      </w:tr>
      <w:tr w:rsidR="0077721D" w:rsidRPr="00660B37" w14:paraId="7F7FB488" w14:textId="77777777" w:rsidTr="004E7837">
        <w:tc>
          <w:tcPr>
            <w:tcW w:w="1929" w:type="dxa"/>
          </w:tcPr>
          <w:p w14:paraId="79598E0D" w14:textId="77777777" w:rsidR="0077721D" w:rsidRDefault="0077721D" w:rsidP="004E7837">
            <w:r>
              <w:t>Herkomst</w:t>
            </w:r>
          </w:p>
        </w:tc>
        <w:tc>
          <w:tcPr>
            <w:tcW w:w="6684" w:type="dxa"/>
          </w:tcPr>
          <w:p w14:paraId="7BAB8E51" w14:textId="77777777" w:rsidR="0077721D" w:rsidRPr="00660B37" w:rsidRDefault="0077721D" w:rsidP="004E7837">
            <w:proofErr w:type="spellStart"/>
            <w:r>
              <w:t>StUF</w:t>
            </w:r>
            <w:proofErr w:type="spellEnd"/>
            <w:r>
              <w:t>-BG</w:t>
            </w:r>
          </w:p>
        </w:tc>
      </w:tr>
      <w:tr w:rsidR="0077721D" w:rsidRPr="00660B37" w14:paraId="36689FB8" w14:textId="77777777" w:rsidTr="004E7837">
        <w:tc>
          <w:tcPr>
            <w:tcW w:w="1929" w:type="dxa"/>
          </w:tcPr>
          <w:p w14:paraId="613DB007" w14:textId="77777777" w:rsidR="0077721D" w:rsidRPr="00660B37" w:rsidRDefault="0077721D" w:rsidP="004E7837">
            <w:proofErr w:type="spellStart"/>
            <w:r>
              <w:t>Multipliciteit</w:t>
            </w:r>
            <w:proofErr w:type="spellEnd"/>
          </w:p>
        </w:tc>
        <w:tc>
          <w:tcPr>
            <w:tcW w:w="6684" w:type="dxa"/>
          </w:tcPr>
          <w:p w14:paraId="1696E8AB" w14:textId="77777777" w:rsidR="0077721D" w:rsidRPr="00660B37" w:rsidRDefault="0077721D" w:rsidP="004E7837">
            <w:r>
              <w:t>[1-1]</w:t>
            </w:r>
          </w:p>
        </w:tc>
      </w:tr>
      <w:tr w:rsidR="0077721D" w:rsidRPr="00660B37" w14:paraId="404808BE" w14:textId="77777777" w:rsidTr="004E7837">
        <w:tc>
          <w:tcPr>
            <w:tcW w:w="1929" w:type="dxa"/>
          </w:tcPr>
          <w:p w14:paraId="66C42724" w14:textId="77777777" w:rsidR="0077721D" w:rsidRPr="00660B37" w:rsidRDefault="0077721D" w:rsidP="004E7837">
            <w:r>
              <w:t>Waardetype</w:t>
            </w:r>
          </w:p>
        </w:tc>
        <w:tc>
          <w:tcPr>
            <w:tcW w:w="6684" w:type="dxa"/>
          </w:tcPr>
          <w:p w14:paraId="0E1E6CFE" w14:textId="17207706" w:rsidR="0077721D" w:rsidRPr="00660B37" w:rsidRDefault="00730D09" w:rsidP="004E7837">
            <w:r>
              <w:t>string</w:t>
            </w:r>
          </w:p>
        </w:tc>
      </w:tr>
      <w:tr w:rsidR="0077721D" w:rsidRPr="00660B37" w14:paraId="2E68D2AF" w14:textId="77777777" w:rsidTr="004E7837">
        <w:tc>
          <w:tcPr>
            <w:tcW w:w="1929" w:type="dxa"/>
          </w:tcPr>
          <w:p w14:paraId="26842AE8" w14:textId="77777777" w:rsidR="0077721D" w:rsidRPr="00660B37" w:rsidRDefault="0077721D" w:rsidP="004E7837">
            <w:r>
              <w:t>Waardenverzameling</w:t>
            </w:r>
          </w:p>
        </w:tc>
        <w:tc>
          <w:tcPr>
            <w:tcW w:w="6684" w:type="dxa"/>
          </w:tcPr>
          <w:p w14:paraId="376EBD81" w14:textId="77777777" w:rsidR="0077721D" w:rsidRPr="00660B37" w:rsidRDefault="0077721D" w:rsidP="004E7837"/>
        </w:tc>
      </w:tr>
      <w:tr w:rsidR="0077721D" w:rsidRPr="00660B37" w14:paraId="271D76EE" w14:textId="77777777" w:rsidTr="004E7837">
        <w:tc>
          <w:tcPr>
            <w:tcW w:w="1929" w:type="dxa"/>
          </w:tcPr>
          <w:p w14:paraId="06674EBB" w14:textId="77777777" w:rsidR="0077721D" w:rsidRPr="00660B37" w:rsidRDefault="0077721D" w:rsidP="004E7837">
            <w:r>
              <w:t>Toelichting</w:t>
            </w:r>
          </w:p>
        </w:tc>
        <w:tc>
          <w:tcPr>
            <w:tcW w:w="6684" w:type="dxa"/>
          </w:tcPr>
          <w:p w14:paraId="44441687" w14:textId="4E432775" w:rsidR="0077721D" w:rsidRDefault="007D608D" w:rsidP="004E7837">
            <w:r>
              <w:t>Bevat de identificatie en datum van het brondocument.</w:t>
            </w:r>
          </w:p>
          <w:p w14:paraId="03211489" w14:textId="77777777" w:rsidR="0077721D" w:rsidRPr="00660B37" w:rsidRDefault="0077721D" w:rsidP="004E7837"/>
        </w:tc>
      </w:tr>
    </w:tbl>
    <w:p w14:paraId="306853EB" w14:textId="4E0B51E3" w:rsidR="0077721D" w:rsidRPr="00F22F7A" w:rsidRDefault="00D72C6E" w:rsidP="0077721D">
      <w:pPr>
        <w:pStyle w:val="subparagraaftitel"/>
      </w:pPr>
      <w:bookmarkStart w:id="546" w:name="_Toc434222978"/>
      <w:proofErr w:type="spellStart"/>
      <w:ins w:id="547" w:author="Arnoud de Boer" w:date="2015-11-02T09:12:00Z">
        <w:r>
          <w:t>tijdvakGeldigheid</w:t>
        </w:r>
      </w:ins>
      <w:proofErr w:type="spellEnd"/>
      <w:del w:id="548" w:author="Arnoud de Boer" w:date="2015-11-02T09:12:00Z">
        <w:r w:rsidR="0077721D" w:rsidDel="00D72C6E">
          <w:delText>beginGeldigheid</w:delText>
        </w:r>
      </w:del>
      <w:bookmarkEnd w:id="546"/>
    </w:p>
    <w:tbl>
      <w:tblPr>
        <w:tblStyle w:val="Tabelraster"/>
        <w:tblW w:w="0" w:type="auto"/>
        <w:tblLook w:val="04A0" w:firstRow="1" w:lastRow="0" w:firstColumn="1" w:lastColumn="0" w:noHBand="0" w:noVBand="1"/>
      </w:tblPr>
      <w:tblGrid>
        <w:gridCol w:w="1929"/>
        <w:gridCol w:w="6684"/>
      </w:tblGrid>
      <w:tr w:rsidR="0077721D" w:rsidRPr="00660B37" w14:paraId="3BAF249B" w14:textId="77777777" w:rsidTr="004E7837">
        <w:tc>
          <w:tcPr>
            <w:tcW w:w="1929" w:type="dxa"/>
          </w:tcPr>
          <w:p w14:paraId="2D68257B" w14:textId="77777777" w:rsidR="0077721D" w:rsidRPr="00660B37" w:rsidRDefault="0077721D" w:rsidP="004E7837">
            <w:r w:rsidRPr="00660B37">
              <w:t>Naam</w:t>
            </w:r>
            <w:r>
              <w:t xml:space="preserve"> attribuut</w:t>
            </w:r>
          </w:p>
        </w:tc>
        <w:tc>
          <w:tcPr>
            <w:tcW w:w="6684" w:type="dxa"/>
          </w:tcPr>
          <w:p w14:paraId="0F72A1A0" w14:textId="2D89188B" w:rsidR="0077721D" w:rsidRPr="00660B37" w:rsidRDefault="00730D09" w:rsidP="004E7837">
            <w:proofErr w:type="spellStart"/>
            <w:r>
              <w:t>beginGeldigheid</w:t>
            </w:r>
            <w:proofErr w:type="spellEnd"/>
          </w:p>
        </w:tc>
      </w:tr>
      <w:tr w:rsidR="0077721D" w:rsidRPr="004E501A" w14:paraId="26F65063" w14:textId="77777777" w:rsidTr="004E7837">
        <w:tc>
          <w:tcPr>
            <w:tcW w:w="1929" w:type="dxa"/>
          </w:tcPr>
          <w:p w14:paraId="491C31F7" w14:textId="77777777" w:rsidR="0077721D" w:rsidRPr="00660B37" w:rsidRDefault="0077721D" w:rsidP="004E7837">
            <w:r>
              <w:t>Definitie attribuut</w:t>
            </w:r>
          </w:p>
        </w:tc>
        <w:tc>
          <w:tcPr>
            <w:tcW w:w="6684" w:type="dxa"/>
          </w:tcPr>
          <w:p w14:paraId="59B59A89" w14:textId="77076F75" w:rsidR="0077721D" w:rsidRPr="00EE0DC7" w:rsidRDefault="00730D09" w:rsidP="00730D09">
            <w:r>
              <w:t>De datum</w:t>
            </w:r>
            <w:ins w:id="549" w:author="Arnoud de Boer" w:date="2015-11-02T09:12:00Z">
              <w:r w:rsidR="00D72C6E">
                <w:t>s</w:t>
              </w:r>
            </w:ins>
            <w:r>
              <w:t xml:space="preserve"> waarop de geldigheid van gegevens van dit object begint</w:t>
            </w:r>
            <w:ins w:id="550" w:author="Arnoud de Boer" w:date="2015-11-02T09:13:00Z">
              <w:r w:rsidR="00D72C6E">
                <w:t xml:space="preserve"> (</w:t>
              </w:r>
              <w:proofErr w:type="spellStart"/>
              <w:r w:rsidR="00D72C6E">
                <w:t>beginGeldigheid</w:t>
              </w:r>
              <w:proofErr w:type="spellEnd"/>
              <w:r w:rsidR="00D72C6E">
                <w:t>) en eindigt (</w:t>
              </w:r>
              <w:proofErr w:type="spellStart"/>
              <w:r w:rsidR="00D72C6E">
                <w:t>eindGeldigheid</w:t>
              </w:r>
            </w:ins>
            <w:proofErr w:type="spellEnd"/>
          </w:p>
        </w:tc>
      </w:tr>
      <w:tr w:rsidR="0077721D" w:rsidRPr="00660B37" w14:paraId="361144EE" w14:textId="77777777" w:rsidTr="004E7837">
        <w:tc>
          <w:tcPr>
            <w:tcW w:w="1929" w:type="dxa"/>
          </w:tcPr>
          <w:p w14:paraId="5276BEE7" w14:textId="77777777" w:rsidR="0077721D" w:rsidRDefault="0077721D" w:rsidP="004E7837">
            <w:r>
              <w:t>Herkomst</w:t>
            </w:r>
          </w:p>
        </w:tc>
        <w:tc>
          <w:tcPr>
            <w:tcW w:w="6684" w:type="dxa"/>
          </w:tcPr>
          <w:p w14:paraId="30869510" w14:textId="77777777" w:rsidR="0077721D" w:rsidRPr="00660B37" w:rsidRDefault="0077721D" w:rsidP="004E7837">
            <w:proofErr w:type="spellStart"/>
            <w:r>
              <w:t>StUF</w:t>
            </w:r>
            <w:proofErr w:type="spellEnd"/>
            <w:r>
              <w:t>-BG</w:t>
            </w:r>
          </w:p>
        </w:tc>
      </w:tr>
      <w:tr w:rsidR="0077721D" w:rsidRPr="00660B37" w14:paraId="315FABD7" w14:textId="77777777" w:rsidTr="004E7837">
        <w:tc>
          <w:tcPr>
            <w:tcW w:w="1929" w:type="dxa"/>
          </w:tcPr>
          <w:p w14:paraId="4F8E2831" w14:textId="77777777" w:rsidR="0077721D" w:rsidRPr="00660B37" w:rsidRDefault="0077721D" w:rsidP="004E7837">
            <w:proofErr w:type="spellStart"/>
            <w:r>
              <w:t>Multipliciteit</w:t>
            </w:r>
            <w:proofErr w:type="spellEnd"/>
          </w:p>
        </w:tc>
        <w:tc>
          <w:tcPr>
            <w:tcW w:w="6684" w:type="dxa"/>
          </w:tcPr>
          <w:p w14:paraId="1BA8AF74" w14:textId="77777777" w:rsidR="0077721D" w:rsidRPr="00660B37" w:rsidRDefault="0077721D" w:rsidP="004E7837">
            <w:r>
              <w:t>[1-1]</w:t>
            </w:r>
          </w:p>
        </w:tc>
      </w:tr>
      <w:tr w:rsidR="0077721D" w:rsidRPr="00660B37" w14:paraId="78D26F67" w14:textId="77777777" w:rsidTr="004E7837">
        <w:tc>
          <w:tcPr>
            <w:tcW w:w="1929" w:type="dxa"/>
          </w:tcPr>
          <w:p w14:paraId="3E502182" w14:textId="77777777" w:rsidR="0077721D" w:rsidRPr="00660B37" w:rsidRDefault="0077721D" w:rsidP="004E7837">
            <w:r>
              <w:t>Waardetype</w:t>
            </w:r>
          </w:p>
        </w:tc>
        <w:tc>
          <w:tcPr>
            <w:tcW w:w="6684" w:type="dxa"/>
          </w:tcPr>
          <w:p w14:paraId="2322603B" w14:textId="0FB209DC" w:rsidR="0077721D" w:rsidRPr="00660B37" w:rsidRDefault="00730D09" w:rsidP="004E7837">
            <w:r>
              <w:t>date</w:t>
            </w:r>
          </w:p>
        </w:tc>
      </w:tr>
      <w:tr w:rsidR="0077721D" w:rsidRPr="00660B37" w14:paraId="65C2E60E" w14:textId="77777777" w:rsidTr="004E7837">
        <w:tc>
          <w:tcPr>
            <w:tcW w:w="1929" w:type="dxa"/>
          </w:tcPr>
          <w:p w14:paraId="3C08B68F" w14:textId="77777777" w:rsidR="0077721D" w:rsidRPr="00660B37" w:rsidRDefault="0077721D" w:rsidP="004E7837">
            <w:r>
              <w:t>Waardenverzameling</w:t>
            </w:r>
          </w:p>
        </w:tc>
        <w:tc>
          <w:tcPr>
            <w:tcW w:w="6684" w:type="dxa"/>
          </w:tcPr>
          <w:p w14:paraId="35505468" w14:textId="77777777" w:rsidR="0077721D" w:rsidRPr="00660B37" w:rsidRDefault="0077721D" w:rsidP="004E7837"/>
        </w:tc>
      </w:tr>
      <w:tr w:rsidR="0077721D" w:rsidRPr="00660B37" w14:paraId="2029F239" w14:textId="77777777" w:rsidTr="004E7837">
        <w:tc>
          <w:tcPr>
            <w:tcW w:w="1929" w:type="dxa"/>
          </w:tcPr>
          <w:p w14:paraId="0100A3D9" w14:textId="77777777" w:rsidR="0077721D" w:rsidRPr="00660B37" w:rsidRDefault="0077721D" w:rsidP="004E7837">
            <w:r>
              <w:t>Toelichting</w:t>
            </w:r>
          </w:p>
        </w:tc>
        <w:tc>
          <w:tcPr>
            <w:tcW w:w="6684" w:type="dxa"/>
          </w:tcPr>
          <w:p w14:paraId="109A5982" w14:textId="1AFCF89B" w:rsidR="0077721D" w:rsidDel="00D72C6E" w:rsidRDefault="0077721D" w:rsidP="004E7837">
            <w:pPr>
              <w:rPr>
                <w:del w:id="551" w:author="Arnoud de Boer" w:date="2015-11-02T09:13:00Z"/>
              </w:rPr>
            </w:pPr>
          </w:p>
          <w:p w14:paraId="0C688102" w14:textId="77777777" w:rsidR="0077721D" w:rsidRPr="00660B37" w:rsidRDefault="0077721D" w:rsidP="00590D60"/>
        </w:tc>
      </w:tr>
    </w:tbl>
    <w:p w14:paraId="043E314A" w14:textId="474DCB01" w:rsidR="0077721D" w:rsidRPr="00F22F7A" w:rsidDel="00D72C6E" w:rsidRDefault="0077721D" w:rsidP="0077721D">
      <w:pPr>
        <w:pStyle w:val="subparagraaftitel"/>
        <w:rPr>
          <w:del w:id="552" w:author="Arnoud de Boer" w:date="2015-11-02T09:13:00Z"/>
        </w:rPr>
      </w:pPr>
      <w:bookmarkStart w:id="553" w:name="_Toc434222265"/>
      <w:bookmarkStart w:id="554" w:name="_Toc434222979"/>
      <w:del w:id="555" w:author="Arnoud de Boer" w:date="2015-11-02T09:13:00Z">
        <w:r w:rsidDel="00D72C6E">
          <w:delText>eindGeldigheid</w:delText>
        </w:r>
        <w:bookmarkEnd w:id="553"/>
        <w:bookmarkEnd w:id="554"/>
      </w:del>
    </w:p>
    <w:tbl>
      <w:tblPr>
        <w:tblStyle w:val="Tabelraster"/>
        <w:tblW w:w="0" w:type="auto"/>
        <w:tblLook w:val="04A0" w:firstRow="1" w:lastRow="0" w:firstColumn="1" w:lastColumn="0" w:noHBand="0" w:noVBand="1"/>
      </w:tblPr>
      <w:tblGrid>
        <w:gridCol w:w="1929"/>
        <w:gridCol w:w="6684"/>
      </w:tblGrid>
      <w:tr w:rsidR="0077721D" w:rsidRPr="00660B37" w:rsidDel="00D72C6E" w14:paraId="1E3DCD32" w14:textId="567F913E" w:rsidTr="004E7837">
        <w:trPr>
          <w:del w:id="556" w:author="Arnoud de Boer" w:date="2015-11-02T09:13:00Z"/>
        </w:trPr>
        <w:tc>
          <w:tcPr>
            <w:tcW w:w="1929" w:type="dxa"/>
          </w:tcPr>
          <w:p w14:paraId="60F5A508" w14:textId="04972803" w:rsidR="0077721D" w:rsidRPr="00660B37" w:rsidDel="00D72C6E" w:rsidRDefault="0077721D" w:rsidP="004E7837">
            <w:pPr>
              <w:rPr>
                <w:del w:id="557" w:author="Arnoud de Boer" w:date="2015-11-02T09:13:00Z"/>
              </w:rPr>
            </w:pPr>
            <w:del w:id="558" w:author="Arnoud de Boer" w:date="2015-11-02T09:13:00Z">
              <w:r w:rsidRPr="00660B37" w:rsidDel="00D72C6E">
                <w:delText>Naam</w:delText>
              </w:r>
              <w:r w:rsidDel="00D72C6E">
                <w:delText xml:space="preserve"> attribuut</w:delText>
              </w:r>
            </w:del>
          </w:p>
        </w:tc>
        <w:tc>
          <w:tcPr>
            <w:tcW w:w="6684" w:type="dxa"/>
          </w:tcPr>
          <w:p w14:paraId="4AC90E7E" w14:textId="6FA98C7D" w:rsidR="0077721D" w:rsidRPr="00660B37" w:rsidDel="00D72C6E" w:rsidRDefault="00730D09" w:rsidP="004E7837">
            <w:pPr>
              <w:rPr>
                <w:del w:id="559" w:author="Arnoud de Boer" w:date="2015-11-02T09:13:00Z"/>
              </w:rPr>
            </w:pPr>
            <w:del w:id="560" w:author="Arnoud de Boer" w:date="2015-11-02T09:13:00Z">
              <w:r w:rsidDel="00D72C6E">
                <w:delText>eindGeldigheid</w:delText>
              </w:r>
            </w:del>
          </w:p>
        </w:tc>
      </w:tr>
      <w:tr w:rsidR="00730D09" w:rsidRPr="004E501A" w:rsidDel="00D72C6E" w14:paraId="16F57FB5" w14:textId="6E62E8D2" w:rsidTr="004E7837">
        <w:trPr>
          <w:del w:id="561" w:author="Arnoud de Boer" w:date="2015-11-02T09:13:00Z"/>
        </w:trPr>
        <w:tc>
          <w:tcPr>
            <w:tcW w:w="1929" w:type="dxa"/>
          </w:tcPr>
          <w:p w14:paraId="43F5AD56" w14:textId="04B9172F" w:rsidR="00730D09" w:rsidRPr="00660B37" w:rsidDel="00D72C6E" w:rsidRDefault="00730D09" w:rsidP="004E7837">
            <w:pPr>
              <w:rPr>
                <w:del w:id="562" w:author="Arnoud de Boer" w:date="2015-11-02T09:13:00Z"/>
              </w:rPr>
            </w:pPr>
            <w:del w:id="563" w:author="Arnoud de Boer" w:date="2015-11-02T09:13:00Z">
              <w:r w:rsidDel="00D72C6E">
                <w:delText>Definitie attribuut</w:delText>
              </w:r>
            </w:del>
          </w:p>
        </w:tc>
        <w:tc>
          <w:tcPr>
            <w:tcW w:w="6684" w:type="dxa"/>
          </w:tcPr>
          <w:p w14:paraId="4307A298" w14:textId="61D61EA7" w:rsidR="00730D09" w:rsidRPr="00EE0DC7" w:rsidDel="00D72C6E" w:rsidRDefault="00730D09" w:rsidP="00730D09">
            <w:pPr>
              <w:rPr>
                <w:del w:id="564" w:author="Arnoud de Boer" w:date="2015-11-02T09:13:00Z"/>
              </w:rPr>
            </w:pPr>
            <w:del w:id="565" w:author="Arnoud de Boer" w:date="2015-11-02T09:13:00Z">
              <w:r w:rsidDel="00D72C6E">
                <w:delText>De datum waarop de geldigheid van gegevens van dit object eindigt</w:delText>
              </w:r>
            </w:del>
          </w:p>
        </w:tc>
      </w:tr>
      <w:tr w:rsidR="00730D09" w:rsidRPr="00660B37" w:rsidDel="00D72C6E" w14:paraId="7EF4C776" w14:textId="19D7FBD5" w:rsidTr="004E7837">
        <w:trPr>
          <w:del w:id="566" w:author="Arnoud de Boer" w:date="2015-11-02T09:13:00Z"/>
        </w:trPr>
        <w:tc>
          <w:tcPr>
            <w:tcW w:w="1929" w:type="dxa"/>
          </w:tcPr>
          <w:p w14:paraId="6330F81A" w14:textId="638ABFAA" w:rsidR="00730D09" w:rsidDel="00D72C6E" w:rsidRDefault="00730D09" w:rsidP="004E7837">
            <w:pPr>
              <w:rPr>
                <w:del w:id="567" w:author="Arnoud de Boer" w:date="2015-11-02T09:13:00Z"/>
              </w:rPr>
            </w:pPr>
            <w:del w:id="568" w:author="Arnoud de Boer" w:date="2015-11-02T09:13:00Z">
              <w:r w:rsidDel="00D72C6E">
                <w:delText>Herkomst</w:delText>
              </w:r>
            </w:del>
          </w:p>
        </w:tc>
        <w:tc>
          <w:tcPr>
            <w:tcW w:w="6684" w:type="dxa"/>
          </w:tcPr>
          <w:p w14:paraId="68AAE3DF" w14:textId="44DE2902" w:rsidR="00730D09" w:rsidRPr="00660B37" w:rsidDel="00D72C6E" w:rsidRDefault="00730D09" w:rsidP="004E7837">
            <w:pPr>
              <w:rPr>
                <w:del w:id="569" w:author="Arnoud de Boer" w:date="2015-11-02T09:13:00Z"/>
              </w:rPr>
            </w:pPr>
            <w:del w:id="570" w:author="Arnoud de Boer" w:date="2015-11-02T09:13:00Z">
              <w:r w:rsidDel="00D72C6E">
                <w:delText>StUF-BG</w:delText>
              </w:r>
            </w:del>
          </w:p>
        </w:tc>
      </w:tr>
      <w:tr w:rsidR="00730D09" w:rsidRPr="00660B37" w:rsidDel="00D72C6E" w14:paraId="0F9CA629" w14:textId="12DF0574" w:rsidTr="004E7837">
        <w:trPr>
          <w:del w:id="571" w:author="Arnoud de Boer" w:date="2015-11-02T09:13:00Z"/>
        </w:trPr>
        <w:tc>
          <w:tcPr>
            <w:tcW w:w="1929" w:type="dxa"/>
          </w:tcPr>
          <w:p w14:paraId="0F94F7D3" w14:textId="216BD1AF" w:rsidR="00730D09" w:rsidRPr="00660B37" w:rsidDel="00D72C6E" w:rsidRDefault="00730D09" w:rsidP="004E7837">
            <w:pPr>
              <w:rPr>
                <w:del w:id="572" w:author="Arnoud de Boer" w:date="2015-11-02T09:13:00Z"/>
              </w:rPr>
            </w:pPr>
            <w:del w:id="573" w:author="Arnoud de Boer" w:date="2015-11-02T09:13:00Z">
              <w:r w:rsidDel="00D72C6E">
                <w:delText>Multipliciteit</w:delText>
              </w:r>
            </w:del>
          </w:p>
        </w:tc>
        <w:tc>
          <w:tcPr>
            <w:tcW w:w="6684" w:type="dxa"/>
          </w:tcPr>
          <w:p w14:paraId="60F41A2A" w14:textId="52A158F8" w:rsidR="00730D09" w:rsidRPr="00660B37" w:rsidDel="00D72C6E" w:rsidRDefault="00730D09" w:rsidP="007D608D">
            <w:pPr>
              <w:rPr>
                <w:del w:id="574" w:author="Arnoud de Boer" w:date="2015-11-02T09:13:00Z"/>
              </w:rPr>
            </w:pPr>
            <w:del w:id="575" w:author="Arnoud de Boer" w:date="2015-11-02T09:13:00Z">
              <w:r w:rsidDel="00D72C6E">
                <w:delText>[</w:delText>
              </w:r>
              <w:r w:rsidR="007D608D" w:rsidDel="00D72C6E">
                <w:delText>0</w:delText>
              </w:r>
              <w:r w:rsidDel="00D72C6E">
                <w:delText>-1]</w:delText>
              </w:r>
            </w:del>
          </w:p>
        </w:tc>
      </w:tr>
      <w:tr w:rsidR="00730D09" w:rsidRPr="00660B37" w:rsidDel="00D72C6E" w14:paraId="46CDAFD8" w14:textId="6CFBE662" w:rsidTr="004E7837">
        <w:trPr>
          <w:del w:id="576" w:author="Arnoud de Boer" w:date="2015-11-02T09:13:00Z"/>
        </w:trPr>
        <w:tc>
          <w:tcPr>
            <w:tcW w:w="1929" w:type="dxa"/>
          </w:tcPr>
          <w:p w14:paraId="079F31C3" w14:textId="1E2756A5" w:rsidR="00730D09" w:rsidRPr="00660B37" w:rsidDel="00D72C6E" w:rsidRDefault="00730D09" w:rsidP="004E7837">
            <w:pPr>
              <w:rPr>
                <w:del w:id="577" w:author="Arnoud de Boer" w:date="2015-11-02T09:13:00Z"/>
              </w:rPr>
            </w:pPr>
            <w:del w:id="578" w:author="Arnoud de Boer" w:date="2015-11-02T09:13:00Z">
              <w:r w:rsidDel="00D72C6E">
                <w:delText>Waardetype</w:delText>
              </w:r>
            </w:del>
          </w:p>
        </w:tc>
        <w:tc>
          <w:tcPr>
            <w:tcW w:w="6684" w:type="dxa"/>
          </w:tcPr>
          <w:p w14:paraId="0144C888" w14:textId="66E7FDAE" w:rsidR="00730D09" w:rsidRPr="00660B37" w:rsidDel="00D72C6E" w:rsidRDefault="00730D09" w:rsidP="004E7837">
            <w:pPr>
              <w:rPr>
                <w:del w:id="579" w:author="Arnoud de Boer" w:date="2015-11-02T09:13:00Z"/>
              </w:rPr>
            </w:pPr>
            <w:del w:id="580" w:author="Arnoud de Boer" w:date="2015-11-02T09:13:00Z">
              <w:r w:rsidDel="00D72C6E">
                <w:delText>date</w:delText>
              </w:r>
            </w:del>
          </w:p>
        </w:tc>
      </w:tr>
      <w:tr w:rsidR="00730D09" w:rsidRPr="00660B37" w:rsidDel="00D72C6E" w14:paraId="7DE1C4F1" w14:textId="249DA4A5" w:rsidTr="004E7837">
        <w:trPr>
          <w:del w:id="581" w:author="Arnoud de Boer" w:date="2015-11-02T09:13:00Z"/>
        </w:trPr>
        <w:tc>
          <w:tcPr>
            <w:tcW w:w="1929" w:type="dxa"/>
          </w:tcPr>
          <w:p w14:paraId="5BDFD247" w14:textId="0E05DE0F" w:rsidR="00730D09" w:rsidRPr="00660B37" w:rsidDel="00D72C6E" w:rsidRDefault="00730D09" w:rsidP="004E7837">
            <w:pPr>
              <w:rPr>
                <w:del w:id="582" w:author="Arnoud de Boer" w:date="2015-11-02T09:13:00Z"/>
              </w:rPr>
            </w:pPr>
            <w:del w:id="583" w:author="Arnoud de Boer" w:date="2015-11-02T09:13:00Z">
              <w:r w:rsidDel="00D72C6E">
                <w:delText>Waardenverzameling</w:delText>
              </w:r>
            </w:del>
          </w:p>
        </w:tc>
        <w:tc>
          <w:tcPr>
            <w:tcW w:w="6684" w:type="dxa"/>
          </w:tcPr>
          <w:p w14:paraId="3492C6CF" w14:textId="1224B0C1" w:rsidR="00730D09" w:rsidRPr="00660B37" w:rsidDel="00D72C6E" w:rsidRDefault="00730D09" w:rsidP="004E7837">
            <w:pPr>
              <w:rPr>
                <w:del w:id="584" w:author="Arnoud de Boer" w:date="2015-11-02T09:13:00Z"/>
              </w:rPr>
            </w:pPr>
          </w:p>
        </w:tc>
      </w:tr>
      <w:tr w:rsidR="00730D09" w:rsidRPr="00660B37" w:rsidDel="00D72C6E" w14:paraId="661DB1CA" w14:textId="4B1AA965" w:rsidTr="004E7837">
        <w:trPr>
          <w:del w:id="585" w:author="Arnoud de Boer" w:date="2015-11-02T09:13:00Z"/>
        </w:trPr>
        <w:tc>
          <w:tcPr>
            <w:tcW w:w="1929" w:type="dxa"/>
          </w:tcPr>
          <w:p w14:paraId="594D5845" w14:textId="088000B6" w:rsidR="00730D09" w:rsidRPr="00660B37" w:rsidDel="00D72C6E" w:rsidRDefault="00730D09" w:rsidP="004E7837">
            <w:pPr>
              <w:rPr>
                <w:del w:id="586" w:author="Arnoud de Boer" w:date="2015-11-02T09:13:00Z"/>
              </w:rPr>
            </w:pPr>
            <w:del w:id="587" w:author="Arnoud de Boer" w:date="2015-11-02T09:13:00Z">
              <w:r w:rsidDel="00D72C6E">
                <w:delText>Toelichting</w:delText>
              </w:r>
            </w:del>
          </w:p>
        </w:tc>
        <w:tc>
          <w:tcPr>
            <w:tcW w:w="6684" w:type="dxa"/>
          </w:tcPr>
          <w:p w14:paraId="07403FB0" w14:textId="16A8B0AA" w:rsidR="00730D09" w:rsidDel="00D72C6E" w:rsidRDefault="007D608D" w:rsidP="004E7837">
            <w:pPr>
              <w:rPr>
                <w:del w:id="588" w:author="Arnoud de Boer" w:date="2015-11-02T09:13:00Z"/>
              </w:rPr>
            </w:pPr>
            <w:del w:id="589" w:author="Arnoud de Boer" w:date="2015-11-02T09:13:00Z">
              <w:r w:rsidDel="00D72C6E">
                <w:delText>In XSD is de multipliciteit [1-1] met toepassing van een StUF:noValue.</w:delText>
              </w:r>
            </w:del>
          </w:p>
          <w:p w14:paraId="46D7F6A3" w14:textId="608E3881" w:rsidR="00730D09" w:rsidRPr="00660B37" w:rsidDel="00D72C6E" w:rsidRDefault="00730D09" w:rsidP="004E7837">
            <w:pPr>
              <w:rPr>
                <w:del w:id="590" w:author="Arnoud de Boer" w:date="2015-11-02T09:13:00Z"/>
              </w:rPr>
            </w:pPr>
          </w:p>
        </w:tc>
      </w:tr>
    </w:tbl>
    <w:p w14:paraId="1C3A85C6" w14:textId="7767E9DB" w:rsidR="0077721D" w:rsidRPr="00F22F7A" w:rsidRDefault="0077721D" w:rsidP="0077721D">
      <w:pPr>
        <w:pStyle w:val="subparagraaftitel"/>
      </w:pPr>
      <w:bookmarkStart w:id="591" w:name="_Toc434222980"/>
      <w:proofErr w:type="spellStart"/>
      <w:r>
        <w:t>maaktDeelUitVan</w:t>
      </w:r>
      <w:bookmarkEnd w:id="591"/>
      <w:proofErr w:type="spellEnd"/>
    </w:p>
    <w:tbl>
      <w:tblPr>
        <w:tblStyle w:val="Tabelraster"/>
        <w:tblW w:w="0" w:type="auto"/>
        <w:tblLook w:val="04A0" w:firstRow="1" w:lastRow="0" w:firstColumn="1" w:lastColumn="0" w:noHBand="0" w:noVBand="1"/>
      </w:tblPr>
      <w:tblGrid>
        <w:gridCol w:w="1929"/>
        <w:gridCol w:w="6684"/>
      </w:tblGrid>
      <w:tr w:rsidR="0077721D" w:rsidRPr="00660B37" w14:paraId="4B7FB5DB" w14:textId="77777777" w:rsidTr="004E7837">
        <w:tc>
          <w:tcPr>
            <w:tcW w:w="1929" w:type="dxa"/>
          </w:tcPr>
          <w:p w14:paraId="0C2ACC48" w14:textId="77777777" w:rsidR="0077721D" w:rsidRPr="00660B37" w:rsidRDefault="0077721D" w:rsidP="004E7837">
            <w:r w:rsidRPr="00660B37">
              <w:t>Naam</w:t>
            </w:r>
            <w:r>
              <w:t xml:space="preserve"> attribuut</w:t>
            </w:r>
          </w:p>
        </w:tc>
        <w:tc>
          <w:tcPr>
            <w:tcW w:w="6684" w:type="dxa"/>
          </w:tcPr>
          <w:p w14:paraId="60EBA758" w14:textId="584CEACA" w:rsidR="0077721D" w:rsidRPr="00660B37" w:rsidRDefault="00730D09" w:rsidP="004E7837">
            <w:proofErr w:type="spellStart"/>
            <w:r>
              <w:t>maaktDeelUitVan</w:t>
            </w:r>
            <w:proofErr w:type="spellEnd"/>
          </w:p>
        </w:tc>
      </w:tr>
      <w:tr w:rsidR="0077721D" w:rsidRPr="004E501A" w14:paraId="7DB6DE8E" w14:textId="77777777" w:rsidTr="004E7837">
        <w:tc>
          <w:tcPr>
            <w:tcW w:w="1929" w:type="dxa"/>
          </w:tcPr>
          <w:p w14:paraId="7D70790F" w14:textId="77777777" w:rsidR="0077721D" w:rsidRPr="00660B37" w:rsidRDefault="0077721D" w:rsidP="004E7837">
            <w:r>
              <w:t>Definitie attribuut</w:t>
            </w:r>
          </w:p>
        </w:tc>
        <w:tc>
          <w:tcPr>
            <w:tcW w:w="6684" w:type="dxa"/>
          </w:tcPr>
          <w:p w14:paraId="5EE120DE" w14:textId="0DA2876C" w:rsidR="0077721D" w:rsidRPr="00EE0DC7" w:rsidRDefault="00730D09" w:rsidP="004E7837">
            <w:r>
              <w:t>Verwijzing naar een Pand waartoe Verblijfsobject behoort.</w:t>
            </w:r>
          </w:p>
        </w:tc>
      </w:tr>
      <w:tr w:rsidR="0077721D" w:rsidRPr="00660B37" w14:paraId="703372A4" w14:textId="77777777" w:rsidTr="004E7837">
        <w:tc>
          <w:tcPr>
            <w:tcW w:w="1929" w:type="dxa"/>
          </w:tcPr>
          <w:p w14:paraId="6B84DBBA" w14:textId="77777777" w:rsidR="0077721D" w:rsidRDefault="0077721D" w:rsidP="004E7837">
            <w:r>
              <w:t>Herkomst</w:t>
            </w:r>
          </w:p>
        </w:tc>
        <w:tc>
          <w:tcPr>
            <w:tcW w:w="6684" w:type="dxa"/>
          </w:tcPr>
          <w:p w14:paraId="62EE6F5F" w14:textId="77777777" w:rsidR="0077721D" w:rsidRPr="00660B37" w:rsidRDefault="0077721D" w:rsidP="004E7837">
            <w:proofErr w:type="spellStart"/>
            <w:r>
              <w:t>StUF</w:t>
            </w:r>
            <w:proofErr w:type="spellEnd"/>
            <w:r>
              <w:t>-BG</w:t>
            </w:r>
          </w:p>
        </w:tc>
      </w:tr>
      <w:tr w:rsidR="0077721D" w:rsidRPr="00660B37" w14:paraId="57A7333E" w14:textId="77777777" w:rsidTr="004E7837">
        <w:tc>
          <w:tcPr>
            <w:tcW w:w="1929" w:type="dxa"/>
          </w:tcPr>
          <w:p w14:paraId="00C1E356" w14:textId="77777777" w:rsidR="0077721D" w:rsidRPr="00660B37" w:rsidRDefault="0077721D" w:rsidP="004E7837">
            <w:proofErr w:type="spellStart"/>
            <w:r>
              <w:t>Multipliciteit</w:t>
            </w:r>
            <w:proofErr w:type="spellEnd"/>
          </w:p>
        </w:tc>
        <w:tc>
          <w:tcPr>
            <w:tcW w:w="6684" w:type="dxa"/>
          </w:tcPr>
          <w:p w14:paraId="293B0122" w14:textId="3A6A4383" w:rsidR="0077721D" w:rsidRPr="00660B37" w:rsidRDefault="0077721D" w:rsidP="007D608D">
            <w:r>
              <w:t>[</w:t>
            </w:r>
            <w:r w:rsidR="007D608D">
              <w:t>0</w:t>
            </w:r>
            <w:r>
              <w:t>-1]</w:t>
            </w:r>
          </w:p>
        </w:tc>
      </w:tr>
      <w:tr w:rsidR="0077721D" w:rsidRPr="00660B37" w14:paraId="24BC2214" w14:textId="77777777" w:rsidTr="004E7837">
        <w:tc>
          <w:tcPr>
            <w:tcW w:w="1929" w:type="dxa"/>
          </w:tcPr>
          <w:p w14:paraId="4465B836" w14:textId="77777777" w:rsidR="0077721D" w:rsidRPr="00660B37" w:rsidRDefault="0077721D" w:rsidP="004E7837">
            <w:r>
              <w:t>Waardetype</w:t>
            </w:r>
          </w:p>
        </w:tc>
        <w:tc>
          <w:tcPr>
            <w:tcW w:w="6684" w:type="dxa"/>
          </w:tcPr>
          <w:p w14:paraId="0D58DA52" w14:textId="19D83D79" w:rsidR="0077721D" w:rsidRPr="00660B37" w:rsidRDefault="00730D09" w:rsidP="004E7837">
            <w:r>
              <w:t xml:space="preserve">&lt;elementen&gt; van </w:t>
            </w:r>
            <w:proofErr w:type="spellStart"/>
            <w:r>
              <w:t>maaktDeelUitVan</w:t>
            </w:r>
            <w:proofErr w:type="spellEnd"/>
          </w:p>
        </w:tc>
      </w:tr>
      <w:tr w:rsidR="0077721D" w:rsidRPr="00660B37" w14:paraId="735C243D" w14:textId="77777777" w:rsidTr="004E7837">
        <w:tc>
          <w:tcPr>
            <w:tcW w:w="1929" w:type="dxa"/>
          </w:tcPr>
          <w:p w14:paraId="60742C22" w14:textId="77777777" w:rsidR="0077721D" w:rsidRPr="00660B37" w:rsidRDefault="0077721D" w:rsidP="004E7837">
            <w:r>
              <w:t>Waardenverzameling</w:t>
            </w:r>
          </w:p>
        </w:tc>
        <w:tc>
          <w:tcPr>
            <w:tcW w:w="6684" w:type="dxa"/>
          </w:tcPr>
          <w:p w14:paraId="63CE1082" w14:textId="77777777" w:rsidR="0077721D" w:rsidRPr="00660B37" w:rsidRDefault="0077721D" w:rsidP="004E7837"/>
        </w:tc>
      </w:tr>
      <w:tr w:rsidR="0077721D" w:rsidRPr="00660B37" w14:paraId="49759168" w14:textId="77777777" w:rsidTr="004E7837">
        <w:tc>
          <w:tcPr>
            <w:tcW w:w="1929" w:type="dxa"/>
          </w:tcPr>
          <w:p w14:paraId="30E73045" w14:textId="77777777" w:rsidR="0077721D" w:rsidRPr="00660B37" w:rsidRDefault="0077721D" w:rsidP="004E7837">
            <w:r>
              <w:t>Toelichting</w:t>
            </w:r>
          </w:p>
        </w:tc>
        <w:tc>
          <w:tcPr>
            <w:tcW w:w="6684" w:type="dxa"/>
          </w:tcPr>
          <w:p w14:paraId="3033A780" w14:textId="19ACCCF6" w:rsidR="0077721D" w:rsidRDefault="00730D09" w:rsidP="004E7837">
            <w:r>
              <w:t>Alleen bij Verblijfsobject.</w:t>
            </w:r>
            <w:r w:rsidR="007D608D">
              <w:t xml:space="preserve"> In XSD is de </w:t>
            </w:r>
            <w:proofErr w:type="spellStart"/>
            <w:r w:rsidR="007D608D">
              <w:t>multipliciteit</w:t>
            </w:r>
            <w:proofErr w:type="spellEnd"/>
            <w:r w:rsidR="007D608D">
              <w:t xml:space="preserve"> [1-1] met toepassing van een </w:t>
            </w:r>
            <w:proofErr w:type="spellStart"/>
            <w:r w:rsidR="007D608D">
              <w:t>StUF:noValue</w:t>
            </w:r>
            <w:proofErr w:type="spellEnd"/>
            <w:r w:rsidR="007D608D">
              <w:t>.</w:t>
            </w:r>
          </w:p>
          <w:p w14:paraId="48ADAA92" w14:textId="77777777" w:rsidR="0077721D" w:rsidRPr="00660B37" w:rsidRDefault="0077721D" w:rsidP="004E7837"/>
        </w:tc>
      </w:tr>
    </w:tbl>
    <w:p w14:paraId="23775176" w14:textId="77777777" w:rsidR="0077721D" w:rsidRDefault="0077721D" w:rsidP="0077721D">
      <w:pPr>
        <w:rPr>
          <w:u w:val="single"/>
        </w:rPr>
      </w:pPr>
    </w:p>
    <w:p w14:paraId="44A3A9A4" w14:textId="77777777" w:rsidR="00C73C73" w:rsidRDefault="00C73C73" w:rsidP="00B37AE9">
      <w:pPr>
        <w:sectPr w:rsidR="00C73C73" w:rsidSect="00672722">
          <w:headerReference w:type="even" r:id="rId27"/>
          <w:headerReference w:type="default" r:id="rId28"/>
          <w:footerReference w:type="default" r:id="rId29"/>
          <w:headerReference w:type="first" r:id="rId30"/>
          <w:pgSz w:w="11906" w:h="16838" w:code="9"/>
          <w:pgMar w:top="2552" w:right="1622" w:bottom="1531" w:left="1622" w:header="0" w:footer="57" w:gutter="0"/>
          <w:cols w:space="708"/>
          <w:docGrid w:linePitch="360"/>
        </w:sectPr>
      </w:pPr>
    </w:p>
    <w:p w14:paraId="4F9EE704" w14:textId="46802DE5" w:rsidR="008F1810" w:rsidRPr="008A3BCD" w:rsidRDefault="00CD62D2" w:rsidP="00FF3644">
      <w:pPr>
        <w:pStyle w:val="Bijlagen"/>
      </w:pPr>
      <w:r w:rsidRPr="008A3BCD">
        <w:lastRenderedPageBreak/>
        <w:t xml:space="preserve"> </w:t>
      </w:r>
      <w:bookmarkStart w:id="592" w:name="_Toc434222981"/>
      <w:r w:rsidRPr="008A3BCD">
        <w:t>Gebeurtenissen</w:t>
      </w:r>
      <w:bookmarkEnd w:id="592"/>
    </w:p>
    <w:p w14:paraId="7B852AC0" w14:textId="6E067F9B" w:rsidR="00CD62D2" w:rsidRDefault="0095185A" w:rsidP="00FF3644">
      <w:r w:rsidRPr="00FF3644">
        <w:t xml:space="preserve">De tabel in deze bijlage geeft een overzicht van </w:t>
      </w:r>
      <w:ins w:id="593" w:author="Arnoud de Boer" w:date="2015-11-02T08:50:00Z">
        <w:r w:rsidR="00BA4613">
          <w:t xml:space="preserve">de voor het </w:t>
        </w:r>
        <w:proofErr w:type="spellStart"/>
        <w:r w:rsidR="00BA4613">
          <w:t>Geo</w:t>
        </w:r>
        <w:proofErr w:type="spellEnd"/>
        <w:r w:rsidR="00BA4613">
          <w:t>-BAG berichtenverkeer relevante</w:t>
        </w:r>
      </w:ins>
      <w:ins w:id="594" w:author="Arnoud de Boer" w:date="2015-11-02T08:51:00Z">
        <w:r w:rsidR="00BA4613">
          <w:rPr>
            <w:rStyle w:val="Voetnootmarkering"/>
          </w:rPr>
          <w:footnoteReference w:id="41"/>
        </w:r>
      </w:ins>
      <w:ins w:id="604" w:author="Arnoud de Boer" w:date="2015-11-02T08:50:00Z">
        <w:r w:rsidR="00BA4613">
          <w:t xml:space="preserve"> </w:t>
        </w:r>
      </w:ins>
      <w:del w:id="605" w:author="Arnoud de Boer" w:date="2015-11-02T08:50:00Z">
        <w:r w:rsidRPr="00FF3644" w:rsidDel="00BA4613">
          <w:delText>alle</w:delText>
        </w:r>
      </w:del>
      <w:r w:rsidRPr="00FF3644">
        <w:t xml:space="preserve"> BAG- en </w:t>
      </w:r>
      <w:proofErr w:type="spellStart"/>
      <w:r w:rsidRPr="00FF3644">
        <w:t>Geo</w:t>
      </w:r>
      <w:proofErr w:type="spellEnd"/>
      <w:r w:rsidRPr="00FF3644">
        <w:t xml:space="preserve">-gebeurtenissen en tot welk bericht een bepaalde gebeurtenis leidt. De lijst </w:t>
      </w:r>
      <w:ins w:id="606" w:author="Arnoud de Boer" w:date="2015-11-02T08:50:00Z">
        <w:r w:rsidR="00BA4613">
          <w:t>van</w:t>
        </w:r>
      </w:ins>
      <w:del w:id="607" w:author="Arnoud de Boer" w:date="2015-11-02T08:50:00Z">
        <w:r w:rsidRPr="00FF3644" w:rsidDel="00BA4613">
          <w:delText>met</w:delText>
        </w:r>
      </w:del>
      <w:r w:rsidRPr="00FF3644">
        <w:t xml:space="preserve"> BAG gebeurteniscodes </w:t>
      </w:r>
      <w:ins w:id="608" w:author="Arnoud de Boer" w:date="2015-11-02T08:50:00Z">
        <w:r w:rsidR="00BA4613">
          <w:t xml:space="preserve">is overgenomen </w:t>
        </w:r>
      </w:ins>
      <w:del w:id="609" w:author="Arnoud de Boer" w:date="2015-11-02T08:51:00Z">
        <w:r w:rsidRPr="00FF3644" w:rsidDel="00BA4613">
          <w:delText xml:space="preserve">komt </w:delText>
        </w:r>
      </w:del>
      <w:r w:rsidRPr="00FF3644">
        <w:t xml:space="preserve">uit het landelijk vastgestelde BAG-processenhandboek. Voor </w:t>
      </w:r>
      <w:proofErr w:type="spellStart"/>
      <w:r w:rsidRPr="00FF3644">
        <w:t>Geo</w:t>
      </w:r>
      <w:proofErr w:type="spellEnd"/>
      <w:r w:rsidRPr="00FF3644">
        <w:t xml:space="preserve"> zijn </w:t>
      </w:r>
      <w:r w:rsidR="00C365D8" w:rsidRPr="00FF3644">
        <w:t>voor-dit-</w:t>
      </w:r>
      <w:r w:rsidRPr="00FF3644">
        <w:t>koppelvlak</w:t>
      </w:r>
      <w:r w:rsidR="00C365D8" w:rsidRPr="00FF3644">
        <w:t xml:space="preserve"> </w:t>
      </w:r>
      <w:r w:rsidRPr="00FF3644">
        <w:t xml:space="preserve">relevante  gebeurtenissen </w:t>
      </w:r>
      <w:r w:rsidR="00C365D8" w:rsidRPr="00FF3644">
        <w:t>toegevoegd.</w:t>
      </w:r>
    </w:p>
    <w:p w14:paraId="1FAD0794" w14:textId="77777777" w:rsidR="00AE3A12" w:rsidRPr="00FF3644" w:rsidRDefault="00AE3A12" w:rsidP="00FF3644"/>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4578"/>
        <w:gridCol w:w="1393"/>
        <w:gridCol w:w="1903"/>
      </w:tblGrid>
      <w:tr w:rsidR="00786A1E" w:rsidRPr="00A71A0A" w14:paraId="50B76C33" w14:textId="77777777" w:rsidTr="00786A1E">
        <w:tc>
          <w:tcPr>
            <w:tcW w:w="1273" w:type="dxa"/>
          </w:tcPr>
          <w:p w14:paraId="71DB6F17" w14:textId="0F45A560" w:rsidR="00786A1E" w:rsidRPr="00FF3644" w:rsidRDefault="00786A1E">
            <w:pPr>
              <w:rPr>
                <w:b/>
              </w:rPr>
            </w:pPr>
            <w:r w:rsidRPr="00FF3644">
              <w:rPr>
                <w:b/>
              </w:rPr>
              <w:t>Code</w:t>
            </w:r>
          </w:p>
        </w:tc>
        <w:tc>
          <w:tcPr>
            <w:tcW w:w="4578" w:type="dxa"/>
            <w:shd w:val="clear" w:color="auto" w:fill="auto"/>
          </w:tcPr>
          <w:p w14:paraId="0A41B5AD" w14:textId="5774EFA2" w:rsidR="00786A1E" w:rsidRPr="00FF3644" w:rsidRDefault="00786A1E">
            <w:pPr>
              <w:rPr>
                <w:b/>
              </w:rPr>
            </w:pPr>
            <w:r w:rsidRPr="00FF3644">
              <w:rPr>
                <w:b/>
              </w:rPr>
              <w:t>Gebeurtenis</w:t>
            </w:r>
          </w:p>
        </w:tc>
        <w:tc>
          <w:tcPr>
            <w:tcW w:w="1393" w:type="dxa"/>
          </w:tcPr>
          <w:p w14:paraId="4E4E3D56" w14:textId="0778722D" w:rsidR="00786A1E" w:rsidRPr="00FF3644" w:rsidRDefault="00786A1E">
            <w:pPr>
              <w:rPr>
                <w:b/>
              </w:rPr>
            </w:pPr>
            <w:r w:rsidRPr="00FF3644">
              <w:rPr>
                <w:b/>
              </w:rPr>
              <w:t>Ontstaat bij</w:t>
            </w:r>
          </w:p>
        </w:tc>
        <w:tc>
          <w:tcPr>
            <w:tcW w:w="1903" w:type="dxa"/>
          </w:tcPr>
          <w:p w14:paraId="15E36C1E" w14:textId="59AC9EA0" w:rsidR="00786A1E" w:rsidRPr="00FF3644" w:rsidRDefault="00786A1E">
            <w:pPr>
              <w:rPr>
                <w:b/>
              </w:rPr>
            </w:pPr>
            <w:r w:rsidRPr="00FF3644">
              <w:rPr>
                <w:b/>
              </w:rPr>
              <w:t>Aanleiding tot</w:t>
            </w:r>
          </w:p>
        </w:tc>
      </w:tr>
      <w:tr w:rsidR="00786A1E" w:rsidRPr="00A71A0A" w14:paraId="4716041E" w14:textId="2999CE11" w:rsidTr="00786A1E">
        <w:tc>
          <w:tcPr>
            <w:tcW w:w="1273" w:type="dxa"/>
          </w:tcPr>
          <w:p w14:paraId="68FCB616" w14:textId="41E0487F" w:rsidR="00786A1E" w:rsidRPr="00FF3644" w:rsidRDefault="00786A1E">
            <w:r w:rsidRPr="00FF3644">
              <w:t>BGR-OBA</w:t>
            </w:r>
          </w:p>
        </w:tc>
        <w:tc>
          <w:tcPr>
            <w:tcW w:w="4578" w:type="dxa"/>
            <w:shd w:val="clear" w:color="auto" w:fill="auto"/>
          </w:tcPr>
          <w:p w14:paraId="4F1A82BA" w14:textId="551E713D" w:rsidR="00786A1E" w:rsidRPr="00FF3644" w:rsidRDefault="00786A1E">
            <w:r w:rsidRPr="00FF3644">
              <w:t>Ontvangst bouwaanvraag</w:t>
            </w:r>
          </w:p>
        </w:tc>
        <w:tc>
          <w:tcPr>
            <w:tcW w:w="1393" w:type="dxa"/>
          </w:tcPr>
          <w:p w14:paraId="06B507E4" w14:textId="7D375883" w:rsidR="00786A1E" w:rsidRPr="00FF3644" w:rsidRDefault="00786A1E">
            <w:r w:rsidRPr="00FF3644">
              <w:t>BAG</w:t>
            </w:r>
          </w:p>
        </w:tc>
        <w:tc>
          <w:tcPr>
            <w:tcW w:w="1903" w:type="dxa"/>
          </w:tcPr>
          <w:p w14:paraId="0C831FEC" w14:textId="2A93E496" w:rsidR="00786A1E" w:rsidRPr="00FF3644" w:rsidRDefault="00786A1E">
            <w:proofErr w:type="spellStart"/>
            <w:r w:rsidRPr="00FF3644">
              <w:t>geometrieVerzoek</w:t>
            </w:r>
            <w:proofErr w:type="spellEnd"/>
          </w:p>
        </w:tc>
      </w:tr>
      <w:tr w:rsidR="00786A1E" w:rsidRPr="00A71A0A" w14:paraId="12726CF0" w14:textId="1D6C47A0" w:rsidTr="00786A1E">
        <w:tc>
          <w:tcPr>
            <w:tcW w:w="1273" w:type="dxa"/>
          </w:tcPr>
          <w:p w14:paraId="24D4A010" w14:textId="7E2A0C2B" w:rsidR="00786A1E" w:rsidRPr="00FF3644" w:rsidRDefault="00786A1E" w:rsidP="00AA15DD">
            <w:r w:rsidRPr="00FF3644">
              <w:t>BGR-VBN</w:t>
            </w:r>
          </w:p>
        </w:tc>
        <w:tc>
          <w:tcPr>
            <w:tcW w:w="4578" w:type="dxa"/>
            <w:shd w:val="clear" w:color="auto" w:fill="auto"/>
          </w:tcPr>
          <w:p w14:paraId="32A8D7FA" w14:textId="6CCAA5DF" w:rsidR="00786A1E" w:rsidRPr="00FF3644" w:rsidRDefault="00786A1E">
            <w:r w:rsidRPr="00FF3644">
              <w:t>Verlenen bouwvergunning</w:t>
            </w:r>
          </w:p>
        </w:tc>
        <w:tc>
          <w:tcPr>
            <w:tcW w:w="1393" w:type="dxa"/>
          </w:tcPr>
          <w:p w14:paraId="1429DDF5" w14:textId="4F4BA5C8" w:rsidR="00786A1E" w:rsidRPr="00FF3644" w:rsidRDefault="00786A1E">
            <w:r w:rsidRPr="00FF3644">
              <w:t>BAG</w:t>
            </w:r>
          </w:p>
        </w:tc>
        <w:tc>
          <w:tcPr>
            <w:tcW w:w="1903" w:type="dxa"/>
          </w:tcPr>
          <w:p w14:paraId="5E048304" w14:textId="69FC6E8C" w:rsidR="00786A1E" w:rsidRPr="00FF3644" w:rsidRDefault="00786A1E">
            <w:proofErr w:type="spellStart"/>
            <w:r w:rsidRPr="00FF3644">
              <w:t>geometrieVerzoek</w:t>
            </w:r>
            <w:proofErr w:type="spellEnd"/>
          </w:p>
        </w:tc>
      </w:tr>
      <w:tr w:rsidR="00786A1E" w:rsidRPr="00A71A0A" w14:paraId="3DEAE1B5" w14:textId="6E230BA3" w:rsidTr="00786A1E">
        <w:tc>
          <w:tcPr>
            <w:tcW w:w="1273" w:type="dxa"/>
          </w:tcPr>
          <w:p w14:paraId="76FBE845" w14:textId="57D138DC" w:rsidR="00786A1E" w:rsidRPr="00FF3644" w:rsidRDefault="00786A1E">
            <w:r w:rsidRPr="00FF3644">
              <w:t>BGR-MGB</w:t>
            </w:r>
          </w:p>
        </w:tc>
        <w:tc>
          <w:tcPr>
            <w:tcW w:w="4578" w:type="dxa"/>
            <w:shd w:val="clear" w:color="auto" w:fill="auto"/>
          </w:tcPr>
          <w:p w14:paraId="4AC9E1DE" w14:textId="354A4609" w:rsidR="00786A1E" w:rsidRPr="00FF3644" w:rsidRDefault="00786A1E">
            <w:r w:rsidRPr="00FF3644">
              <w:t xml:space="preserve">Melding </w:t>
            </w:r>
            <w:proofErr w:type="spellStart"/>
            <w:r w:rsidRPr="00FF3644">
              <w:t>gebruiksgereed</w:t>
            </w:r>
            <w:proofErr w:type="spellEnd"/>
          </w:p>
        </w:tc>
        <w:tc>
          <w:tcPr>
            <w:tcW w:w="1393" w:type="dxa"/>
          </w:tcPr>
          <w:p w14:paraId="74882850" w14:textId="2423D4BB" w:rsidR="00786A1E" w:rsidRPr="00FF3644" w:rsidRDefault="00786A1E">
            <w:r w:rsidRPr="00FF3644">
              <w:t>BAG</w:t>
            </w:r>
          </w:p>
        </w:tc>
        <w:tc>
          <w:tcPr>
            <w:tcW w:w="1903" w:type="dxa"/>
          </w:tcPr>
          <w:p w14:paraId="51826E97" w14:textId="2534C577" w:rsidR="00786A1E" w:rsidRPr="00FF3644" w:rsidRDefault="00786A1E">
            <w:proofErr w:type="spellStart"/>
            <w:r w:rsidRPr="00FF3644">
              <w:t>geometrieVerzoek</w:t>
            </w:r>
            <w:proofErr w:type="spellEnd"/>
          </w:p>
        </w:tc>
      </w:tr>
      <w:tr w:rsidR="00786A1E" w:rsidRPr="00A71A0A" w14:paraId="4B5D7FF1" w14:textId="13D972CC" w:rsidTr="00786A1E">
        <w:tc>
          <w:tcPr>
            <w:tcW w:w="1273" w:type="dxa"/>
          </w:tcPr>
          <w:p w14:paraId="66003DA8" w14:textId="2AD81873" w:rsidR="00786A1E" w:rsidRPr="00FF3644" w:rsidRDefault="00786A1E">
            <w:r w:rsidRPr="00FF3644">
              <w:t>BGR-KVO</w:t>
            </w:r>
          </w:p>
        </w:tc>
        <w:tc>
          <w:tcPr>
            <w:tcW w:w="4578" w:type="dxa"/>
            <w:shd w:val="clear" w:color="auto" w:fill="auto"/>
          </w:tcPr>
          <w:p w14:paraId="76E1B158" w14:textId="7D6DA201" w:rsidR="00786A1E" w:rsidRPr="00FF3644" w:rsidRDefault="00786A1E">
            <w:r w:rsidRPr="00FF3644">
              <w:t>Kleine verbouwing object</w:t>
            </w:r>
          </w:p>
        </w:tc>
        <w:tc>
          <w:tcPr>
            <w:tcW w:w="1393" w:type="dxa"/>
          </w:tcPr>
          <w:p w14:paraId="065905BF" w14:textId="0DA4D311" w:rsidR="00786A1E" w:rsidRPr="00FF3644" w:rsidRDefault="00786A1E">
            <w:r w:rsidRPr="00FF3644">
              <w:t>BAG</w:t>
            </w:r>
          </w:p>
        </w:tc>
        <w:tc>
          <w:tcPr>
            <w:tcW w:w="1903" w:type="dxa"/>
          </w:tcPr>
          <w:p w14:paraId="1815AAB8" w14:textId="267F8D36" w:rsidR="00786A1E" w:rsidRPr="00FF3644" w:rsidRDefault="00786A1E">
            <w:proofErr w:type="spellStart"/>
            <w:r w:rsidRPr="00FF3644">
              <w:t>geometrieVerzoek</w:t>
            </w:r>
            <w:proofErr w:type="spellEnd"/>
          </w:p>
        </w:tc>
      </w:tr>
      <w:tr w:rsidR="00786A1E" w:rsidRPr="00A71A0A" w14:paraId="37A69E60" w14:textId="12430793" w:rsidTr="00786A1E">
        <w:tc>
          <w:tcPr>
            <w:tcW w:w="1273" w:type="dxa"/>
          </w:tcPr>
          <w:p w14:paraId="68D26DDB" w14:textId="4F28E51D" w:rsidR="00786A1E" w:rsidRPr="00FF3644" w:rsidRDefault="00786A1E">
            <w:r w:rsidRPr="00FF3644">
              <w:t>BGR-VBI</w:t>
            </w:r>
          </w:p>
        </w:tc>
        <w:tc>
          <w:tcPr>
            <w:tcW w:w="4578" w:type="dxa"/>
            <w:shd w:val="clear" w:color="auto" w:fill="auto"/>
          </w:tcPr>
          <w:p w14:paraId="5D022DDF" w14:textId="3A283DB7" w:rsidR="00786A1E" w:rsidRPr="00FF3644" w:rsidRDefault="00786A1E">
            <w:r w:rsidRPr="00FF3644">
              <w:t>Verlenen bouwvergunning</w:t>
            </w:r>
            <w:r w:rsidR="00B8301D" w:rsidRPr="00FF3644">
              <w:t xml:space="preserve"> </w:t>
            </w:r>
            <w:r w:rsidRPr="00FF3644">
              <w:t>ingrijpende verbouwing</w:t>
            </w:r>
          </w:p>
        </w:tc>
        <w:tc>
          <w:tcPr>
            <w:tcW w:w="1393" w:type="dxa"/>
          </w:tcPr>
          <w:p w14:paraId="09B39551" w14:textId="0099D626" w:rsidR="00786A1E" w:rsidRPr="00FF3644" w:rsidRDefault="00786A1E">
            <w:r w:rsidRPr="00FF3644">
              <w:t>BAG</w:t>
            </w:r>
          </w:p>
        </w:tc>
        <w:tc>
          <w:tcPr>
            <w:tcW w:w="1903" w:type="dxa"/>
          </w:tcPr>
          <w:p w14:paraId="308644C1" w14:textId="203E1B8C" w:rsidR="00786A1E" w:rsidRPr="00FF3644" w:rsidRDefault="00786A1E">
            <w:proofErr w:type="spellStart"/>
            <w:r w:rsidRPr="00FF3644">
              <w:t>geometrieVerzoek</w:t>
            </w:r>
            <w:proofErr w:type="spellEnd"/>
          </w:p>
        </w:tc>
      </w:tr>
      <w:tr w:rsidR="00786A1E" w:rsidRPr="00A71A0A" w14:paraId="15C35447" w14:textId="2A087C5A" w:rsidTr="00786A1E">
        <w:tc>
          <w:tcPr>
            <w:tcW w:w="1273" w:type="dxa"/>
          </w:tcPr>
          <w:p w14:paraId="3E8EDA2A" w14:textId="5A3E3059" w:rsidR="00786A1E" w:rsidRPr="00FF3644" w:rsidRDefault="00786A1E">
            <w:r w:rsidRPr="00FF3644">
              <w:t>BAG-VTP</w:t>
            </w:r>
          </w:p>
        </w:tc>
        <w:tc>
          <w:tcPr>
            <w:tcW w:w="4578" w:type="dxa"/>
            <w:shd w:val="clear" w:color="auto" w:fill="auto"/>
          </w:tcPr>
          <w:p w14:paraId="0E16A4F7" w14:textId="3097BDE9" w:rsidR="00786A1E" w:rsidRPr="00FF3644" w:rsidRDefault="00786A1E">
            <w:r w:rsidRPr="00FF3644">
              <w:t>Verblijfsobject toevoegen aan pand*</w:t>
            </w:r>
          </w:p>
        </w:tc>
        <w:tc>
          <w:tcPr>
            <w:tcW w:w="1393" w:type="dxa"/>
          </w:tcPr>
          <w:p w14:paraId="0078D06A" w14:textId="28B910A0" w:rsidR="00786A1E" w:rsidRPr="00FF3644" w:rsidRDefault="00786A1E">
            <w:r w:rsidRPr="00FF3644">
              <w:t>BAG</w:t>
            </w:r>
          </w:p>
        </w:tc>
        <w:tc>
          <w:tcPr>
            <w:tcW w:w="1903" w:type="dxa"/>
          </w:tcPr>
          <w:p w14:paraId="2297532D" w14:textId="4973F488" w:rsidR="00786A1E" w:rsidRPr="00FF3644" w:rsidRDefault="00786A1E">
            <w:proofErr w:type="spellStart"/>
            <w:r w:rsidRPr="00FF3644">
              <w:t>geometrieVerzoek</w:t>
            </w:r>
            <w:proofErr w:type="spellEnd"/>
          </w:p>
        </w:tc>
      </w:tr>
      <w:tr w:rsidR="00786A1E" w:rsidRPr="00A71A0A" w14:paraId="5F83C741" w14:textId="225EADF5" w:rsidTr="00786A1E">
        <w:tc>
          <w:tcPr>
            <w:tcW w:w="1273" w:type="dxa"/>
          </w:tcPr>
          <w:p w14:paraId="0319F1B5" w14:textId="3D8AB53B" w:rsidR="00786A1E" w:rsidRPr="00FF3644" w:rsidRDefault="00786A1E">
            <w:r w:rsidRPr="00FF3644">
              <w:t>BAG-VG</w:t>
            </w:r>
          </w:p>
        </w:tc>
        <w:tc>
          <w:tcPr>
            <w:tcW w:w="4578" w:type="dxa"/>
            <w:shd w:val="clear" w:color="auto" w:fill="auto"/>
          </w:tcPr>
          <w:p w14:paraId="0184D248" w14:textId="438E7C19" w:rsidR="00786A1E" w:rsidRPr="00FF3644" w:rsidRDefault="00786A1E">
            <w:r w:rsidRPr="00FF3644">
              <w:t>Verbouwing gereed</w:t>
            </w:r>
          </w:p>
        </w:tc>
        <w:tc>
          <w:tcPr>
            <w:tcW w:w="1393" w:type="dxa"/>
          </w:tcPr>
          <w:p w14:paraId="721871FC" w14:textId="5EBF9308" w:rsidR="00786A1E" w:rsidRPr="00FF3644" w:rsidRDefault="00786A1E">
            <w:r w:rsidRPr="00FF3644">
              <w:t>BAG</w:t>
            </w:r>
          </w:p>
        </w:tc>
        <w:tc>
          <w:tcPr>
            <w:tcW w:w="1903" w:type="dxa"/>
          </w:tcPr>
          <w:p w14:paraId="254443DB" w14:textId="35E01F2B" w:rsidR="00786A1E" w:rsidRPr="00FF3644" w:rsidRDefault="00786A1E">
            <w:proofErr w:type="spellStart"/>
            <w:r w:rsidRPr="00FF3644">
              <w:t>geometrieVerzoek</w:t>
            </w:r>
            <w:proofErr w:type="spellEnd"/>
          </w:p>
        </w:tc>
      </w:tr>
      <w:tr w:rsidR="00786A1E" w:rsidRPr="00A71A0A" w14:paraId="132CDF15" w14:textId="46EBF6B5" w:rsidTr="00786A1E">
        <w:tc>
          <w:tcPr>
            <w:tcW w:w="1273" w:type="dxa"/>
          </w:tcPr>
          <w:p w14:paraId="46C30DC3" w14:textId="7D2E0FC4" w:rsidR="00786A1E" w:rsidRPr="00FF3644" w:rsidRDefault="00786A1E">
            <w:r w:rsidRPr="00FF3644">
              <w:t>BGR-SSV</w:t>
            </w:r>
          </w:p>
        </w:tc>
        <w:tc>
          <w:tcPr>
            <w:tcW w:w="4578" w:type="dxa"/>
            <w:shd w:val="clear" w:color="auto" w:fill="auto"/>
          </w:tcPr>
          <w:p w14:paraId="5D80042B" w14:textId="271604B4" w:rsidR="00786A1E" w:rsidRPr="00FF3644" w:rsidRDefault="00786A1E">
            <w:r w:rsidRPr="00FF3644">
              <w:t>Samenvoegen verblijfsobjecten*</w:t>
            </w:r>
          </w:p>
        </w:tc>
        <w:tc>
          <w:tcPr>
            <w:tcW w:w="1393" w:type="dxa"/>
          </w:tcPr>
          <w:p w14:paraId="7586235B" w14:textId="76787521" w:rsidR="00786A1E" w:rsidRPr="00FF3644" w:rsidRDefault="00786A1E">
            <w:r w:rsidRPr="00FF3644">
              <w:t>BAG</w:t>
            </w:r>
          </w:p>
        </w:tc>
        <w:tc>
          <w:tcPr>
            <w:tcW w:w="1903" w:type="dxa"/>
          </w:tcPr>
          <w:p w14:paraId="656468E6" w14:textId="2ED9D326" w:rsidR="00786A1E" w:rsidRPr="00FF3644" w:rsidRDefault="00786A1E">
            <w:proofErr w:type="spellStart"/>
            <w:r w:rsidRPr="00FF3644">
              <w:t>geometrieVerzoek</w:t>
            </w:r>
            <w:proofErr w:type="spellEnd"/>
          </w:p>
        </w:tc>
      </w:tr>
      <w:tr w:rsidR="00786A1E" w:rsidRPr="00A71A0A" w14:paraId="5C6D8C61" w14:textId="58193604" w:rsidTr="00786A1E">
        <w:tc>
          <w:tcPr>
            <w:tcW w:w="1273" w:type="dxa"/>
          </w:tcPr>
          <w:p w14:paraId="7D7765BF" w14:textId="20B80904" w:rsidR="00786A1E" w:rsidRPr="00FF3644" w:rsidRDefault="00786A1E">
            <w:r w:rsidRPr="00FF3644">
              <w:t>BGR-SSV</w:t>
            </w:r>
          </w:p>
        </w:tc>
        <w:tc>
          <w:tcPr>
            <w:tcW w:w="4578" w:type="dxa"/>
            <w:shd w:val="clear" w:color="auto" w:fill="auto"/>
          </w:tcPr>
          <w:p w14:paraId="3B76ECF7" w14:textId="49B8B22E" w:rsidR="00786A1E" w:rsidRPr="00FF3644" w:rsidRDefault="00786A1E">
            <w:r w:rsidRPr="00FF3644">
              <w:t>Splitsen verblijfsobjecten*</w:t>
            </w:r>
          </w:p>
        </w:tc>
        <w:tc>
          <w:tcPr>
            <w:tcW w:w="1393" w:type="dxa"/>
          </w:tcPr>
          <w:p w14:paraId="5194BFE1" w14:textId="695D6B51" w:rsidR="00786A1E" w:rsidRPr="00FF3644" w:rsidRDefault="00786A1E">
            <w:r w:rsidRPr="00FF3644">
              <w:t>BAG</w:t>
            </w:r>
          </w:p>
        </w:tc>
        <w:tc>
          <w:tcPr>
            <w:tcW w:w="1903" w:type="dxa"/>
          </w:tcPr>
          <w:p w14:paraId="5A3A17F6" w14:textId="36074FFF" w:rsidR="00786A1E" w:rsidRPr="00FF3644" w:rsidRDefault="00786A1E">
            <w:proofErr w:type="spellStart"/>
            <w:r w:rsidRPr="00FF3644">
              <w:t>geometrieVerzoek</w:t>
            </w:r>
            <w:proofErr w:type="spellEnd"/>
          </w:p>
        </w:tc>
      </w:tr>
      <w:tr w:rsidR="00786A1E" w:rsidRPr="00A71A0A" w14:paraId="6FC81DBF" w14:textId="01B61069" w:rsidTr="00786A1E">
        <w:tc>
          <w:tcPr>
            <w:tcW w:w="1273" w:type="dxa"/>
          </w:tcPr>
          <w:p w14:paraId="29EF2565" w14:textId="340DCC35" w:rsidR="00786A1E" w:rsidRPr="00FF3644" w:rsidRDefault="00786A1E">
            <w:r w:rsidRPr="00FF3644">
              <w:t>BGR-BSLSP</w:t>
            </w:r>
          </w:p>
        </w:tc>
        <w:tc>
          <w:tcPr>
            <w:tcW w:w="4578" w:type="dxa"/>
            <w:shd w:val="clear" w:color="auto" w:fill="auto"/>
          </w:tcPr>
          <w:p w14:paraId="71AF5E78" w14:textId="6E1A566C" w:rsidR="00786A1E" w:rsidRPr="00FF3644" w:rsidRDefault="00786A1E">
            <w:r w:rsidRPr="00FF3644">
              <w:t>Benoemen standplaats</w:t>
            </w:r>
          </w:p>
        </w:tc>
        <w:tc>
          <w:tcPr>
            <w:tcW w:w="1393" w:type="dxa"/>
          </w:tcPr>
          <w:p w14:paraId="44C53EE9" w14:textId="3FEAF60A" w:rsidR="00786A1E" w:rsidRPr="00FF3644" w:rsidRDefault="00786A1E">
            <w:r w:rsidRPr="00FF3644">
              <w:t>BAG</w:t>
            </w:r>
          </w:p>
        </w:tc>
        <w:tc>
          <w:tcPr>
            <w:tcW w:w="1903" w:type="dxa"/>
          </w:tcPr>
          <w:p w14:paraId="40A05008" w14:textId="5291F733" w:rsidR="00786A1E" w:rsidRPr="00FF3644" w:rsidRDefault="00786A1E">
            <w:proofErr w:type="spellStart"/>
            <w:r w:rsidRPr="00FF3644">
              <w:t>geometrieVerzoek</w:t>
            </w:r>
            <w:proofErr w:type="spellEnd"/>
          </w:p>
        </w:tc>
      </w:tr>
      <w:tr w:rsidR="00786A1E" w:rsidRPr="00A71A0A" w14:paraId="4B473BE5" w14:textId="612B0C1D" w:rsidTr="00786A1E">
        <w:tc>
          <w:tcPr>
            <w:tcW w:w="1273" w:type="dxa"/>
          </w:tcPr>
          <w:p w14:paraId="2F870613" w14:textId="1B7A0CED" w:rsidR="00786A1E" w:rsidRPr="00FF3644" w:rsidRDefault="00786A1E">
            <w:r w:rsidRPr="00FF3644">
              <w:t>BGR-BSLLP</w:t>
            </w:r>
          </w:p>
        </w:tc>
        <w:tc>
          <w:tcPr>
            <w:tcW w:w="4578" w:type="dxa"/>
            <w:shd w:val="clear" w:color="auto" w:fill="auto"/>
          </w:tcPr>
          <w:p w14:paraId="6B2A27D6" w14:textId="1E5BC00E" w:rsidR="00786A1E" w:rsidRPr="00FF3644" w:rsidRDefault="00786A1E">
            <w:r w:rsidRPr="00FF3644">
              <w:t>Benoemen ligplaats</w:t>
            </w:r>
          </w:p>
        </w:tc>
        <w:tc>
          <w:tcPr>
            <w:tcW w:w="1393" w:type="dxa"/>
          </w:tcPr>
          <w:p w14:paraId="73859996" w14:textId="33EDC1E3" w:rsidR="00786A1E" w:rsidRPr="00FF3644" w:rsidRDefault="00786A1E">
            <w:r w:rsidRPr="00FF3644">
              <w:t>BAG</w:t>
            </w:r>
          </w:p>
        </w:tc>
        <w:tc>
          <w:tcPr>
            <w:tcW w:w="1903" w:type="dxa"/>
          </w:tcPr>
          <w:p w14:paraId="4B7C90C6" w14:textId="5E0B5340" w:rsidR="00786A1E" w:rsidRPr="00FF3644" w:rsidRDefault="00786A1E">
            <w:proofErr w:type="spellStart"/>
            <w:r w:rsidRPr="00FF3644">
              <w:t>geometrieVerzoek</w:t>
            </w:r>
            <w:proofErr w:type="spellEnd"/>
          </w:p>
        </w:tc>
      </w:tr>
      <w:tr w:rsidR="00786A1E" w:rsidRPr="00A71A0A" w14:paraId="33792649" w14:textId="04CAC66A" w:rsidTr="00786A1E">
        <w:tc>
          <w:tcPr>
            <w:tcW w:w="1273" w:type="dxa"/>
          </w:tcPr>
          <w:p w14:paraId="3C50A680" w14:textId="73F9A456" w:rsidR="00786A1E" w:rsidRPr="00FF3644" w:rsidRDefault="00786A1E">
            <w:r w:rsidRPr="00FF3644">
              <w:t>BRA-BWP</w:t>
            </w:r>
          </w:p>
        </w:tc>
        <w:tc>
          <w:tcPr>
            <w:tcW w:w="4578" w:type="dxa"/>
            <w:shd w:val="clear" w:color="auto" w:fill="auto"/>
          </w:tcPr>
          <w:p w14:paraId="06D1A37A" w14:textId="7418A78B" w:rsidR="00786A1E" w:rsidRPr="00FF3644" w:rsidRDefault="00786A1E">
            <w:r w:rsidRPr="00FF3644">
              <w:t>Benoemen woonplaats</w:t>
            </w:r>
          </w:p>
        </w:tc>
        <w:tc>
          <w:tcPr>
            <w:tcW w:w="1393" w:type="dxa"/>
          </w:tcPr>
          <w:p w14:paraId="34AB37E6" w14:textId="4333FCA7" w:rsidR="00786A1E" w:rsidRPr="00FF3644" w:rsidRDefault="00786A1E">
            <w:r w:rsidRPr="00FF3644">
              <w:t>BAG</w:t>
            </w:r>
          </w:p>
        </w:tc>
        <w:tc>
          <w:tcPr>
            <w:tcW w:w="1903" w:type="dxa"/>
          </w:tcPr>
          <w:p w14:paraId="722A72BF" w14:textId="6761F970" w:rsidR="00786A1E" w:rsidRPr="00FF3644" w:rsidRDefault="00786A1E">
            <w:proofErr w:type="spellStart"/>
            <w:r w:rsidRPr="00FF3644">
              <w:t>geometrieVerzoek</w:t>
            </w:r>
            <w:proofErr w:type="spellEnd"/>
          </w:p>
        </w:tc>
      </w:tr>
      <w:tr w:rsidR="00786A1E" w:rsidRPr="00A71A0A" w14:paraId="2CC2F74E" w14:textId="618109F6" w:rsidTr="00786A1E">
        <w:tc>
          <w:tcPr>
            <w:tcW w:w="1273" w:type="dxa"/>
          </w:tcPr>
          <w:p w14:paraId="7748B3B7" w14:textId="289FBC6E" w:rsidR="00786A1E" w:rsidRPr="00FF3644" w:rsidRDefault="00786A1E">
            <w:r w:rsidRPr="00FF3644">
              <w:t>BRA-KWGW</w:t>
            </w:r>
          </w:p>
        </w:tc>
        <w:tc>
          <w:tcPr>
            <w:tcW w:w="4578" w:type="dxa"/>
            <w:shd w:val="clear" w:color="auto" w:fill="auto"/>
          </w:tcPr>
          <w:p w14:paraId="49BE8361" w14:textId="64A99335" w:rsidR="00786A1E" w:rsidRPr="00FF3644" w:rsidRDefault="00786A1E">
            <w:r w:rsidRPr="00FF3644">
              <w:t>Kleine wijziging grens woonplaats</w:t>
            </w:r>
          </w:p>
        </w:tc>
        <w:tc>
          <w:tcPr>
            <w:tcW w:w="1393" w:type="dxa"/>
          </w:tcPr>
          <w:p w14:paraId="481461A3" w14:textId="753D9887" w:rsidR="00786A1E" w:rsidRPr="00FF3644" w:rsidRDefault="00786A1E">
            <w:r w:rsidRPr="00FF3644">
              <w:t>BAG</w:t>
            </w:r>
          </w:p>
        </w:tc>
        <w:tc>
          <w:tcPr>
            <w:tcW w:w="1903" w:type="dxa"/>
          </w:tcPr>
          <w:p w14:paraId="2E6816E2" w14:textId="278C2FD9" w:rsidR="00786A1E" w:rsidRPr="00FF3644" w:rsidRDefault="00786A1E">
            <w:proofErr w:type="spellStart"/>
            <w:r w:rsidRPr="00FF3644">
              <w:t>geometrieVerzoek</w:t>
            </w:r>
            <w:proofErr w:type="spellEnd"/>
          </w:p>
        </w:tc>
      </w:tr>
      <w:tr w:rsidR="00786A1E" w:rsidRPr="00A71A0A" w14:paraId="764A5C9F" w14:textId="6A42A0E2" w:rsidTr="00786A1E">
        <w:tc>
          <w:tcPr>
            <w:tcW w:w="1273" w:type="dxa"/>
          </w:tcPr>
          <w:p w14:paraId="567C3BF6" w14:textId="3E0178DF" w:rsidR="00786A1E" w:rsidRPr="00FF3644" w:rsidRDefault="00786A1E">
            <w:r w:rsidRPr="00FF3644">
              <w:t>BRA-WGW</w:t>
            </w:r>
          </w:p>
        </w:tc>
        <w:tc>
          <w:tcPr>
            <w:tcW w:w="4578" w:type="dxa"/>
            <w:shd w:val="clear" w:color="auto" w:fill="auto"/>
          </w:tcPr>
          <w:p w14:paraId="4E9647B9" w14:textId="58814D11" w:rsidR="00786A1E" w:rsidRPr="00FF3644" w:rsidRDefault="00786A1E">
            <w:r w:rsidRPr="00FF3644">
              <w:t>Wijzigen grens woonplaats</w:t>
            </w:r>
          </w:p>
        </w:tc>
        <w:tc>
          <w:tcPr>
            <w:tcW w:w="1393" w:type="dxa"/>
          </w:tcPr>
          <w:p w14:paraId="02454453" w14:textId="571175A4" w:rsidR="00786A1E" w:rsidRPr="00FF3644" w:rsidRDefault="00786A1E">
            <w:r w:rsidRPr="00FF3644">
              <w:t>BAG</w:t>
            </w:r>
          </w:p>
        </w:tc>
        <w:tc>
          <w:tcPr>
            <w:tcW w:w="1903" w:type="dxa"/>
          </w:tcPr>
          <w:p w14:paraId="1922F491" w14:textId="50F280D5" w:rsidR="00786A1E" w:rsidRPr="00FF3644" w:rsidRDefault="00786A1E">
            <w:proofErr w:type="spellStart"/>
            <w:r w:rsidRPr="00FF3644">
              <w:t>geometrieVerzoek</w:t>
            </w:r>
            <w:proofErr w:type="spellEnd"/>
          </w:p>
        </w:tc>
      </w:tr>
      <w:tr w:rsidR="00786A1E" w:rsidRPr="00A71A0A" w14:paraId="55616472" w14:textId="6D0D18D1" w:rsidTr="00786A1E">
        <w:tc>
          <w:tcPr>
            <w:tcW w:w="1273" w:type="dxa"/>
          </w:tcPr>
          <w:p w14:paraId="05C5BE9F" w14:textId="3864E4DE" w:rsidR="00786A1E" w:rsidRPr="00FF3644" w:rsidRDefault="00786A1E">
            <w:r w:rsidRPr="00FF3644">
              <w:t>BAG-COR</w:t>
            </w:r>
          </w:p>
        </w:tc>
        <w:tc>
          <w:tcPr>
            <w:tcW w:w="4578" w:type="dxa"/>
            <w:shd w:val="clear" w:color="auto" w:fill="auto"/>
          </w:tcPr>
          <w:p w14:paraId="1DD0267E" w14:textId="737665D5" w:rsidR="00786A1E" w:rsidRPr="00FF3644" w:rsidRDefault="00786A1E">
            <w:r w:rsidRPr="00FF3644">
              <w:t>Correctie naar aanleiding van een signalering</w:t>
            </w:r>
          </w:p>
        </w:tc>
        <w:tc>
          <w:tcPr>
            <w:tcW w:w="1393" w:type="dxa"/>
          </w:tcPr>
          <w:p w14:paraId="53CD4728" w14:textId="53DB057F" w:rsidR="00786A1E" w:rsidRPr="00FF3644" w:rsidRDefault="00786A1E">
            <w:r w:rsidRPr="00FF3644">
              <w:t>BAG</w:t>
            </w:r>
          </w:p>
        </w:tc>
        <w:tc>
          <w:tcPr>
            <w:tcW w:w="1903" w:type="dxa"/>
          </w:tcPr>
          <w:p w14:paraId="2A7E0855" w14:textId="365AC892" w:rsidR="00786A1E" w:rsidRPr="00FF3644" w:rsidRDefault="00786A1E">
            <w:proofErr w:type="spellStart"/>
            <w:r w:rsidRPr="00FF3644">
              <w:t>geometrieVerzoek</w:t>
            </w:r>
            <w:proofErr w:type="spellEnd"/>
          </w:p>
        </w:tc>
      </w:tr>
      <w:tr w:rsidR="00786A1E" w:rsidRPr="00A71A0A" w14:paraId="76B8585F" w14:textId="401268D7" w:rsidTr="00786A1E">
        <w:tc>
          <w:tcPr>
            <w:tcW w:w="1273" w:type="dxa"/>
          </w:tcPr>
          <w:p w14:paraId="2C182162" w14:textId="7328171C" w:rsidR="00786A1E" w:rsidRPr="00FF3644" w:rsidRDefault="00786A1E">
            <w:r w:rsidRPr="00FF3644">
              <w:t>BAG-MUT</w:t>
            </w:r>
          </w:p>
        </w:tc>
        <w:tc>
          <w:tcPr>
            <w:tcW w:w="4578" w:type="dxa"/>
            <w:shd w:val="clear" w:color="auto" w:fill="auto"/>
          </w:tcPr>
          <w:p w14:paraId="14575DDB" w14:textId="626178B4" w:rsidR="00786A1E" w:rsidRPr="00FF3644" w:rsidRDefault="00786A1E">
            <w:r w:rsidRPr="00FF3644">
              <w:t>Mutatie naar aanleiding van een signalering</w:t>
            </w:r>
          </w:p>
        </w:tc>
        <w:tc>
          <w:tcPr>
            <w:tcW w:w="1393" w:type="dxa"/>
          </w:tcPr>
          <w:p w14:paraId="10A3B94A" w14:textId="146EA8B7" w:rsidR="00786A1E" w:rsidRPr="00FF3644" w:rsidRDefault="00786A1E">
            <w:r w:rsidRPr="00FF3644">
              <w:t>BAG</w:t>
            </w:r>
          </w:p>
        </w:tc>
        <w:tc>
          <w:tcPr>
            <w:tcW w:w="1903" w:type="dxa"/>
          </w:tcPr>
          <w:p w14:paraId="1D4CD048" w14:textId="052FAA45" w:rsidR="00786A1E" w:rsidRPr="00FF3644" w:rsidRDefault="00786A1E">
            <w:proofErr w:type="spellStart"/>
            <w:r w:rsidRPr="00FF3644">
              <w:t>geometrieVerzoek</w:t>
            </w:r>
            <w:proofErr w:type="spellEnd"/>
          </w:p>
        </w:tc>
      </w:tr>
      <w:tr w:rsidR="00786A1E" w:rsidRPr="00A71A0A" w14:paraId="75D28BD9" w14:textId="26DF1B45" w:rsidTr="00786A1E">
        <w:tc>
          <w:tcPr>
            <w:tcW w:w="1273" w:type="dxa"/>
          </w:tcPr>
          <w:p w14:paraId="17B53AE2" w14:textId="76896167" w:rsidR="00786A1E" w:rsidRPr="00FF3644" w:rsidRDefault="00786A1E">
            <w:r w:rsidRPr="00FF3644">
              <w:t>BGR-COG</w:t>
            </w:r>
          </w:p>
        </w:tc>
        <w:tc>
          <w:tcPr>
            <w:tcW w:w="4578" w:type="dxa"/>
            <w:shd w:val="clear" w:color="auto" w:fill="auto"/>
          </w:tcPr>
          <w:p w14:paraId="19232F19" w14:textId="2015300E" w:rsidR="00786A1E" w:rsidRPr="00FF3644" w:rsidRDefault="00786A1E">
            <w:r w:rsidRPr="00FF3644">
              <w:t>Constatering nieuw object</w:t>
            </w:r>
          </w:p>
        </w:tc>
        <w:tc>
          <w:tcPr>
            <w:tcW w:w="1393" w:type="dxa"/>
          </w:tcPr>
          <w:p w14:paraId="7277771B" w14:textId="74798745" w:rsidR="00786A1E" w:rsidRPr="00FF3644" w:rsidRDefault="00786A1E">
            <w:r w:rsidRPr="00FF3644">
              <w:t>BAG</w:t>
            </w:r>
          </w:p>
        </w:tc>
        <w:tc>
          <w:tcPr>
            <w:tcW w:w="1903" w:type="dxa"/>
          </w:tcPr>
          <w:p w14:paraId="5825F9FC" w14:textId="74080367" w:rsidR="00786A1E" w:rsidRPr="00FF3644" w:rsidRDefault="00786A1E">
            <w:proofErr w:type="spellStart"/>
            <w:r w:rsidRPr="00FF3644">
              <w:t>geometrieVerzoek</w:t>
            </w:r>
            <w:proofErr w:type="spellEnd"/>
          </w:p>
        </w:tc>
      </w:tr>
      <w:tr w:rsidR="00786A1E" w:rsidRPr="00A71A0A" w14:paraId="6485BC1D" w14:textId="43F4232B" w:rsidTr="00786A1E">
        <w:tc>
          <w:tcPr>
            <w:tcW w:w="1273" w:type="dxa"/>
          </w:tcPr>
          <w:p w14:paraId="142EB0C0" w14:textId="028151AC" w:rsidR="00786A1E" w:rsidRPr="00FF3644" w:rsidRDefault="00786A1E">
            <w:r w:rsidRPr="00FF3644">
              <w:t>BAG-HLG</w:t>
            </w:r>
          </w:p>
        </w:tc>
        <w:tc>
          <w:tcPr>
            <w:tcW w:w="4578" w:type="dxa"/>
            <w:shd w:val="clear" w:color="auto" w:fill="auto"/>
          </w:tcPr>
          <w:p w14:paraId="294C05C2" w14:textId="46E8B178" w:rsidR="00786A1E" w:rsidRPr="00FF3644" w:rsidRDefault="00786A1E">
            <w:r w:rsidRPr="00FF3644">
              <w:t>Heropname legitiem gegeven</w:t>
            </w:r>
          </w:p>
        </w:tc>
        <w:tc>
          <w:tcPr>
            <w:tcW w:w="1393" w:type="dxa"/>
          </w:tcPr>
          <w:p w14:paraId="54C2036C" w14:textId="754745CB" w:rsidR="00786A1E" w:rsidRPr="00FF3644" w:rsidRDefault="00786A1E">
            <w:r w:rsidRPr="00FF3644">
              <w:t>BAG</w:t>
            </w:r>
          </w:p>
        </w:tc>
        <w:tc>
          <w:tcPr>
            <w:tcW w:w="1903" w:type="dxa"/>
          </w:tcPr>
          <w:p w14:paraId="07F614AC" w14:textId="6C214E34" w:rsidR="00786A1E" w:rsidRPr="00FF3644" w:rsidRDefault="00786A1E">
            <w:proofErr w:type="spellStart"/>
            <w:r w:rsidRPr="00FF3644">
              <w:t>geometrieVerzoek</w:t>
            </w:r>
            <w:proofErr w:type="spellEnd"/>
          </w:p>
        </w:tc>
      </w:tr>
      <w:tr w:rsidR="00117334" w:rsidRPr="00A71A0A" w14:paraId="184980BF" w14:textId="77777777" w:rsidTr="00786A1E">
        <w:tc>
          <w:tcPr>
            <w:tcW w:w="1273" w:type="dxa"/>
          </w:tcPr>
          <w:p w14:paraId="107C0137" w14:textId="56DCCC0B" w:rsidR="00117334" w:rsidRPr="00FF3644" w:rsidRDefault="00117334">
            <w:r w:rsidRPr="00FF3644">
              <w:t>BAG-NEG</w:t>
            </w:r>
          </w:p>
        </w:tc>
        <w:tc>
          <w:tcPr>
            <w:tcW w:w="4578" w:type="dxa"/>
            <w:shd w:val="clear" w:color="auto" w:fill="auto"/>
          </w:tcPr>
          <w:p w14:paraId="00474AF0" w14:textId="4D66AF63" w:rsidR="00117334" w:rsidRPr="00FF3644" w:rsidRDefault="00117334">
            <w:r w:rsidRPr="00FF3644">
              <w:t xml:space="preserve">Negeer eerder gestuurd </w:t>
            </w:r>
            <w:proofErr w:type="spellStart"/>
            <w:r w:rsidR="00B8301D" w:rsidRPr="00FF3644">
              <w:t>GeometrieVerzoek</w:t>
            </w:r>
            <w:proofErr w:type="spellEnd"/>
            <w:r w:rsidRPr="00FF3644">
              <w:t xml:space="preserve"> </w:t>
            </w:r>
          </w:p>
        </w:tc>
        <w:tc>
          <w:tcPr>
            <w:tcW w:w="1393" w:type="dxa"/>
          </w:tcPr>
          <w:p w14:paraId="4A129641" w14:textId="3102E1C6" w:rsidR="00117334" w:rsidRPr="00FF3644" w:rsidRDefault="00117334">
            <w:r w:rsidRPr="00FF3644">
              <w:t>BAG</w:t>
            </w:r>
          </w:p>
        </w:tc>
        <w:tc>
          <w:tcPr>
            <w:tcW w:w="1903" w:type="dxa"/>
          </w:tcPr>
          <w:p w14:paraId="461B16E1" w14:textId="449D6706" w:rsidR="00117334" w:rsidRPr="00FF3644" w:rsidRDefault="00117334">
            <w:proofErr w:type="spellStart"/>
            <w:r w:rsidRPr="00FF3644">
              <w:t>geometrieVerzoek</w:t>
            </w:r>
            <w:proofErr w:type="spellEnd"/>
          </w:p>
        </w:tc>
      </w:tr>
      <w:tr w:rsidR="00786A1E" w:rsidRPr="00A71A0A" w14:paraId="07B29430" w14:textId="77777777" w:rsidTr="00786A1E">
        <w:tc>
          <w:tcPr>
            <w:tcW w:w="1273" w:type="dxa"/>
          </w:tcPr>
          <w:p w14:paraId="01DE8A2B" w14:textId="1B869911" w:rsidR="00786A1E" w:rsidRPr="00FF3644" w:rsidRDefault="00786A1E">
            <w:r w:rsidRPr="00FF3644">
              <w:t>GEO-</w:t>
            </w:r>
            <w:r w:rsidR="00610761" w:rsidRPr="00FF3644">
              <w:t>COG</w:t>
            </w:r>
          </w:p>
        </w:tc>
        <w:tc>
          <w:tcPr>
            <w:tcW w:w="4578" w:type="dxa"/>
            <w:shd w:val="clear" w:color="auto" w:fill="auto"/>
          </w:tcPr>
          <w:p w14:paraId="516755B5" w14:textId="7164CFC3" w:rsidR="00786A1E" w:rsidRPr="00FF3644" w:rsidRDefault="00786A1E" w:rsidP="00FF3644">
            <w:r w:rsidRPr="00FF3644">
              <w:t>Constatering</w:t>
            </w:r>
            <w:r w:rsidR="001B5CA0">
              <w:t xml:space="preserve"> n</w:t>
            </w:r>
            <w:r w:rsidRPr="00FF3644">
              <w:t>ieuw</w:t>
            </w:r>
            <w:r w:rsidR="001B5CA0">
              <w:t xml:space="preserve"> o</w:t>
            </w:r>
            <w:r w:rsidRPr="00FF3644">
              <w:t>bject</w:t>
            </w:r>
          </w:p>
        </w:tc>
        <w:tc>
          <w:tcPr>
            <w:tcW w:w="1393" w:type="dxa"/>
          </w:tcPr>
          <w:p w14:paraId="1FA12560" w14:textId="45B69091" w:rsidR="00786A1E" w:rsidRPr="00FF3644" w:rsidRDefault="00786A1E">
            <w:r w:rsidRPr="00FF3644">
              <w:t>GEO</w:t>
            </w:r>
          </w:p>
        </w:tc>
        <w:tc>
          <w:tcPr>
            <w:tcW w:w="1903" w:type="dxa"/>
          </w:tcPr>
          <w:p w14:paraId="044FE28B" w14:textId="62D4FAAA" w:rsidR="00786A1E" w:rsidRPr="00FF3644" w:rsidRDefault="00786A1E">
            <w:proofErr w:type="spellStart"/>
            <w:r w:rsidRPr="00FF3644">
              <w:t>geometrieLevering</w:t>
            </w:r>
            <w:proofErr w:type="spellEnd"/>
          </w:p>
        </w:tc>
      </w:tr>
      <w:tr w:rsidR="00786A1E" w:rsidRPr="00A71A0A" w14:paraId="6B54ACAC" w14:textId="77777777" w:rsidTr="00786A1E">
        <w:tc>
          <w:tcPr>
            <w:tcW w:w="1273" w:type="dxa"/>
          </w:tcPr>
          <w:p w14:paraId="46799FF0" w14:textId="15AAE2D1" w:rsidR="00786A1E" w:rsidRPr="00FF3644" w:rsidRDefault="00786A1E">
            <w:r w:rsidRPr="00FF3644">
              <w:t>GEO-</w:t>
            </w:r>
            <w:r w:rsidR="00610761" w:rsidRPr="00FF3644">
              <w:t>AOC</w:t>
            </w:r>
          </w:p>
        </w:tc>
        <w:tc>
          <w:tcPr>
            <w:tcW w:w="4578" w:type="dxa"/>
            <w:shd w:val="clear" w:color="auto" w:fill="auto"/>
          </w:tcPr>
          <w:p w14:paraId="42F9A0D7" w14:textId="246D0CD1" w:rsidR="00786A1E" w:rsidRPr="00FF3644" w:rsidRDefault="00786A1E" w:rsidP="00FF3644">
            <w:pPr>
              <w:rPr>
                <w:rStyle w:val="Verwijzingopmerking"/>
              </w:rPr>
            </w:pPr>
            <w:r w:rsidRPr="00FF3644">
              <w:t>Constatering</w:t>
            </w:r>
            <w:r w:rsidR="001B5CA0">
              <w:t xml:space="preserve"> g</w:t>
            </w:r>
            <w:r w:rsidRPr="00FF3644">
              <w:t>esloopt</w:t>
            </w:r>
            <w:r w:rsidR="001B5CA0">
              <w:t xml:space="preserve"> o</w:t>
            </w:r>
            <w:r w:rsidRPr="00FF3644">
              <w:t>bject</w:t>
            </w:r>
          </w:p>
        </w:tc>
        <w:tc>
          <w:tcPr>
            <w:tcW w:w="1393" w:type="dxa"/>
          </w:tcPr>
          <w:p w14:paraId="6370C954" w14:textId="07D4DC5A" w:rsidR="00786A1E" w:rsidRPr="00FF3644" w:rsidRDefault="00786A1E">
            <w:r w:rsidRPr="00FF3644">
              <w:t>GEO</w:t>
            </w:r>
          </w:p>
        </w:tc>
        <w:tc>
          <w:tcPr>
            <w:tcW w:w="1903" w:type="dxa"/>
          </w:tcPr>
          <w:p w14:paraId="7D9C2C19" w14:textId="042390A5" w:rsidR="00786A1E" w:rsidRPr="00FF3644" w:rsidRDefault="00786A1E">
            <w:proofErr w:type="spellStart"/>
            <w:r w:rsidRPr="00FF3644">
              <w:t>geometrieLevering</w:t>
            </w:r>
            <w:proofErr w:type="spellEnd"/>
          </w:p>
        </w:tc>
      </w:tr>
      <w:tr w:rsidR="00786A1E" w:rsidRPr="00A71A0A" w14:paraId="3EA49C4C" w14:textId="77777777" w:rsidTr="00786A1E">
        <w:tc>
          <w:tcPr>
            <w:tcW w:w="1273" w:type="dxa"/>
          </w:tcPr>
          <w:p w14:paraId="1F3DF13C" w14:textId="57CC23E5" w:rsidR="00786A1E" w:rsidRPr="00FF3644" w:rsidRDefault="00786A1E">
            <w:r w:rsidRPr="00FF3644">
              <w:t>GEO-</w:t>
            </w:r>
            <w:r w:rsidR="00610761" w:rsidRPr="00FF3644">
              <w:t>MUT</w:t>
            </w:r>
          </w:p>
        </w:tc>
        <w:tc>
          <w:tcPr>
            <w:tcW w:w="4578" w:type="dxa"/>
            <w:shd w:val="clear" w:color="auto" w:fill="auto"/>
          </w:tcPr>
          <w:p w14:paraId="265C4D09" w14:textId="14048A91" w:rsidR="00786A1E" w:rsidRPr="00FF3644" w:rsidRDefault="00786A1E" w:rsidP="00FF3644">
            <w:pPr>
              <w:rPr>
                <w:rStyle w:val="Verwijzingopmerking"/>
              </w:rPr>
            </w:pPr>
            <w:r w:rsidRPr="00FF3644">
              <w:t>Constatering</w:t>
            </w:r>
            <w:r w:rsidR="001B5CA0">
              <w:t xml:space="preserve"> a</w:t>
            </w:r>
            <w:r w:rsidRPr="00FF3644">
              <w:t>fwijkende</w:t>
            </w:r>
            <w:r w:rsidR="001B5CA0">
              <w:t xml:space="preserve"> g</w:t>
            </w:r>
            <w:r w:rsidRPr="00FF3644">
              <w:t>eometrie</w:t>
            </w:r>
          </w:p>
        </w:tc>
        <w:tc>
          <w:tcPr>
            <w:tcW w:w="1393" w:type="dxa"/>
          </w:tcPr>
          <w:p w14:paraId="0CC20981" w14:textId="0C161BBA" w:rsidR="00786A1E" w:rsidRPr="00FF3644" w:rsidRDefault="00786A1E">
            <w:r w:rsidRPr="00FF3644">
              <w:t>GEO</w:t>
            </w:r>
          </w:p>
        </w:tc>
        <w:tc>
          <w:tcPr>
            <w:tcW w:w="1903" w:type="dxa"/>
          </w:tcPr>
          <w:p w14:paraId="3E041BA0" w14:textId="78E88EFA" w:rsidR="00786A1E" w:rsidRPr="00FF3644" w:rsidRDefault="00786A1E">
            <w:proofErr w:type="spellStart"/>
            <w:r w:rsidRPr="00FF3644">
              <w:t>geometrieLevering</w:t>
            </w:r>
            <w:proofErr w:type="spellEnd"/>
          </w:p>
        </w:tc>
      </w:tr>
      <w:tr w:rsidR="00117334" w:rsidRPr="00A71A0A" w14:paraId="0DE01465" w14:textId="77777777" w:rsidTr="00786A1E">
        <w:tc>
          <w:tcPr>
            <w:tcW w:w="1273" w:type="dxa"/>
          </w:tcPr>
          <w:p w14:paraId="52318336" w14:textId="687B2B2C" w:rsidR="00117334" w:rsidRPr="00FF3644" w:rsidRDefault="00117334">
            <w:r w:rsidRPr="00FF3644">
              <w:t>GEO-NEG</w:t>
            </w:r>
          </w:p>
        </w:tc>
        <w:tc>
          <w:tcPr>
            <w:tcW w:w="4578" w:type="dxa"/>
            <w:shd w:val="clear" w:color="auto" w:fill="auto"/>
          </w:tcPr>
          <w:p w14:paraId="508390C6" w14:textId="44CE3C3C" w:rsidR="00117334" w:rsidRPr="00FF3644" w:rsidRDefault="00117334" w:rsidP="00FF3644">
            <w:r w:rsidRPr="00FF3644">
              <w:t xml:space="preserve">Negeer eerder gestuurd </w:t>
            </w:r>
            <w:r w:rsidR="001B5CA0">
              <w:t>g</w:t>
            </w:r>
            <w:r w:rsidR="00B8301D" w:rsidRPr="00FF3644">
              <w:t>eometrie</w:t>
            </w:r>
            <w:r w:rsidR="001B5CA0">
              <w:t>l</w:t>
            </w:r>
            <w:r w:rsidR="00B8301D" w:rsidRPr="00FF3644">
              <w:t>evering</w:t>
            </w:r>
            <w:r w:rsidRPr="00FF3644">
              <w:t xml:space="preserve"> </w:t>
            </w:r>
          </w:p>
        </w:tc>
        <w:tc>
          <w:tcPr>
            <w:tcW w:w="1393" w:type="dxa"/>
          </w:tcPr>
          <w:p w14:paraId="6255D3D2" w14:textId="601BBDD5" w:rsidR="00117334" w:rsidRPr="00FF3644" w:rsidRDefault="00117334">
            <w:r w:rsidRPr="00FF3644">
              <w:t>G</w:t>
            </w:r>
            <w:r w:rsidR="00255747">
              <w:t>EO</w:t>
            </w:r>
          </w:p>
        </w:tc>
        <w:tc>
          <w:tcPr>
            <w:tcW w:w="1903" w:type="dxa"/>
          </w:tcPr>
          <w:p w14:paraId="11ABFB9B" w14:textId="0FDCFA8A" w:rsidR="00117334" w:rsidRPr="00FF3644" w:rsidRDefault="00117334">
            <w:r w:rsidRPr="00FF3644">
              <w:t>geometrielevering</w:t>
            </w:r>
          </w:p>
        </w:tc>
      </w:tr>
      <w:tr w:rsidR="00786A1E" w:rsidRPr="00A71A0A" w14:paraId="33DCE572" w14:textId="77777777" w:rsidTr="00786A1E">
        <w:tc>
          <w:tcPr>
            <w:tcW w:w="1273" w:type="dxa"/>
          </w:tcPr>
          <w:p w14:paraId="620F411F" w14:textId="38330A04" w:rsidR="00786A1E" w:rsidRPr="00FF3644" w:rsidRDefault="00786A1E">
            <w:r w:rsidRPr="00FF3644">
              <w:t>BGR-MAB</w:t>
            </w:r>
          </w:p>
        </w:tc>
        <w:tc>
          <w:tcPr>
            <w:tcW w:w="4578" w:type="dxa"/>
            <w:shd w:val="clear" w:color="auto" w:fill="auto"/>
          </w:tcPr>
          <w:p w14:paraId="7E422444" w14:textId="51958A08" w:rsidR="00786A1E" w:rsidRPr="00FF3644" w:rsidRDefault="00786A1E">
            <w:pPr>
              <w:rPr>
                <w:rStyle w:val="Verwijzingopmerking"/>
              </w:rPr>
            </w:pPr>
            <w:r w:rsidRPr="00FF3644">
              <w:t>Afzien van bouw</w:t>
            </w:r>
          </w:p>
        </w:tc>
        <w:tc>
          <w:tcPr>
            <w:tcW w:w="1393" w:type="dxa"/>
          </w:tcPr>
          <w:p w14:paraId="1A36D042" w14:textId="7DCBDB8B" w:rsidR="00786A1E" w:rsidRPr="00FF3644" w:rsidRDefault="00786A1E">
            <w:r w:rsidRPr="00FF3644">
              <w:t>BAG</w:t>
            </w:r>
          </w:p>
        </w:tc>
        <w:tc>
          <w:tcPr>
            <w:tcW w:w="1903" w:type="dxa"/>
          </w:tcPr>
          <w:p w14:paraId="4A763505" w14:textId="19137331" w:rsidR="00786A1E" w:rsidRPr="00FF3644" w:rsidRDefault="00786A1E">
            <w:r w:rsidRPr="00FF3644">
              <w:t>BAG-kennisgeving</w:t>
            </w:r>
          </w:p>
        </w:tc>
      </w:tr>
      <w:tr w:rsidR="00786A1E" w:rsidRPr="00A71A0A" w14:paraId="375EF9DB" w14:textId="77777777" w:rsidTr="00786A1E">
        <w:tc>
          <w:tcPr>
            <w:tcW w:w="1273" w:type="dxa"/>
          </w:tcPr>
          <w:p w14:paraId="77158EFD" w14:textId="45E11CC3" w:rsidR="00786A1E" w:rsidRPr="00FF3644" w:rsidRDefault="00786A1E">
            <w:r w:rsidRPr="00FF3644">
              <w:t>BGR-IBV</w:t>
            </w:r>
          </w:p>
        </w:tc>
        <w:tc>
          <w:tcPr>
            <w:tcW w:w="4578" w:type="dxa"/>
            <w:shd w:val="clear" w:color="auto" w:fill="auto"/>
          </w:tcPr>
          <w:p w14:paraId="111B6511" w14:textId="2FEB35C1" w:rsidR="00786A1E" w:rsidRPr="00FF3644" w:rsidRDefault="00786A1E">
            <w:pPr>
              <w:rPr>
                <w:rStyle w:val="Verwijzingopmerking"/>
              </w:rPr>
            </w:pPr>
            <w:r w:rsidRPr="00FF3644">
              <w:t>Intrekken bouwvergunning</w:t>
            </w:r>
          </w:p>
        </w:tc>
        <w:tc>
          <w:tcPr>
            <w:tcW w:w="1393" w:type="dxa"/>
          </w:tcPr>
          <w:p w14:paraId="08A9E693" w14:textId="10B263A0" w:rsidR="00786A1E" w:rsidRPr="00FF3644" w:rsidRDefault="00786A1E">
            <w:r w:rsidRPr="00FF3644">
              <w:t>BAG</w:t>
            </w:r>
          </w:p>
        </w:tc>
        <w:tc>
          <w:tcPr>
            <w:tcW w:w="1903" w:type="dxa"/>
          </w:tcPr>
          <w:p w14:paraId="6300F90B" w14:textId="43E022F5" w:rsidR="00786A1E" w:rsidRPr="00FF3644" w:rsidRDefault="00786A1E">
            <w:r w:rsidRPr="00FF3644">
              <w:t>BAG-kennisgeving</w:t>
            </w:r>
          </w:p>
        </w:tc>
      </w:tr>
      <w:tr w:rsidR="00786A1E" w:rsidRPr="00A71A0A" w14:paraId="08628ED0" w14:textId="77777777" w:rsidTr="00786A1E">
        <w:tc>
          <w:tcPr>
            <w:tcW w:w="1273" w:type="dxa"/>
          </w:tcPr>
          <w:p w14:paraId="5B34A921" w14:textId="72217973" w:rsidR="00786A1E" w:rsidRPr="00FF3644" w:rsidRDefault="00786A1E">
            <w:r w:rsidRPr="00FF3644">
              <w:t>BGR-MAV</w:t>
            </w:r>
          </w:p>
        </w:tc>
        <w:tc>
          <w:tcPr>
            <w:tcW w:w="4578" w:type="dxa"/>
            <w:shd w:val="clear" w:color="auto" w:fill="auto"/>
          </w:tcPr>
          <w:p w14:paraId="0E4949DB" w14:textId="7DBB5A29" w:rsidR="00786A1E" w:rsidRPr="00FF3644" w:rsidRDefault="00786A1E">
            <w:pPr>
              <w:rPr>
                <w:rStyle w:val="Verwijzingopmerking"/>
              </w:rPr>
            </w:pPr>
            <w:r w:rsidRPr="00FF3644">
              <w:t>Afzien van verbouwing</w:t>
            </w:r>
          </w:p>
        </w:tc>
        <w:tc>
          <w:tcPr>
            <w:tcW w:w="1393" w:type="dxa"/>
          </w:tcPr>
          <w:p w14:paraId="7719D4B2" w14:textId="26A4BBFB" w:rsidR="00786A1E" w:rsidRPr="00FF3644" w:rsidRDefault="00786A1E">
            <w:r w:rsidRPr="00FF3644">
              <w:t>BAG</w:t>
            </w:r>
          </w:p>
        </w:tc>
        <w:tc>
          <w:tcPr>
            <w:tcW w:w="1903" w:type="dxa"/>
          </w:tcPr>
          <w:p w14:paraId="2CA31B7E" w14:textId="78FF5982" w:rsidR="00786A1E" w:rsidRPr="00FF3644" w:rsidRDefault="00786A1E">
            <w:r w:rsidRPr="00FF3644">
              <w:t>BAG-kennisgeving</w:t>
            </w:r>
          </w:p>
        </w:tc>
      </w:tr>
      <w:tr w:rsidR="00786A1E" w:rsidRPr="00A71A0A" w14:paraId="51BF92B8" w14:textId="77777777" w:rsidTr="00786A1E">
        <w:tc>
          <w:tcPr>
            <w:tcW w:w="1273" w:type="dxa"/>
          </w:tcPr>
          <w:p w14:paraId="6BDBC089" w14:textId="38F2C386" w:rsidR="00786A1E" w:rsidRPr="00FF3644" w:rsidRDefault="00786A1E">
            <w:r w:rsidRPr="00FF3644">
              <w:t>BRA-HNU</w:t>
            </w:r>
          </w:p>
        </w:tc>
        <w:tc>
          <w:tcPr>
            <w:tcW w:w="4578" w:type="dxa"/>
            <w:shd w:val="clear" w:color="auto" w:fill="auto"/>
          </w:tcPr>
          <w:p w14:paraId="6876371C" w14:textId="0719CEE4" w:rsidR="00786A1E" w:rsidRPr="00FF3644" w:rsidRDefault="00786A1E">
            <w:pPr>
              <w:rPr>
                <w:rStyle w:val="Verwijzingopmerking"/>
              </w:rPr>
            </w:pPr>
            <w:proofErr w:type="spellStart"/>
            <w:r w:rsidRPr="00FF3644">
              <w:t>Hernummeren</w:t>
            </w:r>
            <w:proofErr w:type="spellEnd"/>
            <w:r w:rsidRPr="00FF3644">
              <w:t xml:space="preserve"> </w:t>
            </w:r>
            <w:proofErr w:type="spellStart"/>
            <w:r w:rsidRPr="00FF3644">
              <w:t>adresseerbaar</w:t>
            </w:r>
            <w:proofErr w:type="spellEnd"/>
            <w:r w:rsidRPr="00FF3644">
              <w:t xml:space="preserve"> object</w:t>
            </w:r>
          </w:p>
        </w:tc>
        <w:tc>
          <w:tcPr>
            <w:tcW w:w="1393" w:type="dxa"/>
          </w:tcPr>
          <w:p w14:paraId="1DB9FD16" w14:textId="18CC5145" w:rsidR="00786A1E" w:rsidRPr="00FF3644" w:rsidRDefault="00786A1E">
            <w:r w:rsidRPr="00FF3644">
              <w:t>BAG</w:t>
            </w:r>
          </w:p>
        </w:tc>
        <w:tc>
          <w:tcPr>
            <w:tcW w:w="1903" w:type="dxa"/>
          </w:tcPr>
          <w:p w14:paraId="1A2D2A61" w14:textId="3501B643" w:rsidR="00786A1E" w:rsidRPr="00FF3644" w:rsidRDefault="00786A1E">
            <w:r w:rsidRPr="00FF3644">
              <w:t>BAG-kennisgeving</w:t>
            </w:r>
          </w:p>
        </w:tc>
      </w:tr>
      <w:tr w:rsidR="00786A1E" w:rsidRPr="00A71A0A" w14:paraId="772639AA" w14:textId="77777777" w:rsidTr="00786A1E">
        <w:tc>
          <w:tcPr>
            <w:tcW w:w="1273" w:type="dxa"/>
          </w:tcPr>
          <w:p w14:paraId="2DC702A0" w14:textId="49CCF3DD" w:rsidR="00786A1E" w:rsidRPr="00FF3644" w:rsidRDefault="00786A1E">
            <w:r w:rsidRPr="00FF3644">
              <w:t>BRA-OHN</w:t>
            </w:r>
          </w:p>
        </w:tc>
        <w:tc>
          <w:tcPr>
            <w:tcW w:w="4578" w:type="dxa"/>
            <w:shd w:val="clear" w:color="auto" w:fill="auto"/>
          </w:tcPr>
          <w:p w14:paraId="46BC7098" w14:textId="5AE207FF" w:rsidR="00786A1E" w:rsidRPr="00FF3644" w:rsidRDefault="00786A1E">
            <w:pPr>
              <w:rPr>
                <w:rStyle w:val="Verwijzingopmerking"/>
              </w:rPr>
            </w:pPr>
            <w:proofErr w:type="spellStart"/>
            <w:r w:rsidRPr="00FF3644">
              <w:t>Hoofdadres</w:t>
            </w:r>
            <w:proofErr w:type="spellEnd"/>
            <w:r w:rsidRPr="00FF3644">
              <w:t xml:space="preserve"> en nevenadres van een </w:t>
            </w:r>
            <w:proofErr w:type="spellStart"/>
            <w:r w:rsidRPr="00FF3644">
              <w:t>adresseerbaar</w:t>
            </w:r>
            <w:proofErr w:type="spellEnd"/>
            <w:r w:rsidRPr="00FF3644">
              <w:t xml:space="preserve"> object omdraaien</w:t>
            </w:r>
          </w:p>
        </w:tc>
        <w:tc>
          <w:tcPr>
            <w:tcW w:w="1393" w:type="dxa"/>
          </w:tcPr>
          <w:p w14:paraId="3C1A186D" w14:textId="74F06B79" w:rsidR="00786A1E" w:rsidRPr="00FF3644" w:rsidRDefault="00786A1E">
            <w:r w:rsidRPr="00FF3644">
              <w:t>BAG</w:t>
            </w:r>
          </w:p>
        </w:tc>
        <w:tc>
          <w:tcPr>
            <w:tcW w:w="1903" w:type="dxa"/>
          </w:tcPr>
          <w:p w14:paraId="46384119" w14:textId="032EF92E" w:rsidR="00786A1E" w:rsidRPr="00FF3644" w:rsidRDefault="00786A1E">
            <w:r w:rsidRPr="00FF3644">
              <w:t>BAG-kennisgeving</w:t>
            </w:r>
          </w:p>
        </w:tc>
      </w:tr>
      <w:tr w:rsidR="00786A1E" w:rsidRPr="00A71A0A" w14:paraId="5C5ED466" w14:textId="77777777" w:rsidTr="00786A1E">
        <w:tc>
          <w:tcPr>
            <w:tcW w:w="1273" w:type="dxa"/>
          </w:tcPr>
          <w:p w14:paraId="652258F8" w14:textId="65B742C5" w:rsidR="00786A1E" w:rsidRPr="00FF3644" w:rsidRDefault="00786A1E">
            <w:r w:rsidRPr="00FF3644">
              <w:t>BGR-MGS</w:t>
            </w:r>
          </w:p>
        </w:tc>
        <w:tc>
          <w:tcPr>
            <w:tcW w:w="4578" w:type="dxa"/>
            <w:shd w:val="clear" w:color="auto" w:fill="auto"/>
          </w:tcPr>
          <w:p w14:paraId="71BC018D" w14:textId="331227C4" w:rsidR="00786A1E" w:rsidRPr="00FF3644" w:rsidRDefault="00786A1E">
            <w:pPr>
              <w:rPr>
                <w:rStyle w:val="Verwijzingopmerking"/>
              </w:rPr>
            </w:pPr>
            <w:r w:rsidRPr="00FF3644">
              <w:t>Melding sloop afgerond</w:t>
            </w:r>
          </w:p>
        </w:tc>
        <w:tc>
          <w:tcPr>
            <w:tcW w:w="1393" w:type="dxa"/>
          </w:tcPr>
          <w:p w14:paraId="26177A2A" w14:textId="4657F40C" w:rsidR="00786A1E" w:rsidRPr="00FF3644" w:rsidRDefault="00786A1E">
            <w:r w:rsidRPr="00FF3644">
              <w:t>BAG</w:t>
            </w:r>
          </w:p>
        </w:tc>
        <w:tc>
          <w:tcPr>
            <w:tcW w:w="1903" w:type="dxa"/>
          </w:tcPr>
          <w:p w14:paraId="549467CC" w14:textId="5027E8B6" w:rsidR="00786A1E" w:rsidRPr="00FF3644" w:rsidRDefault="00786A1E">
            <w:r w:rsidRPr="00FF3644">
              <w:t>BAG-kennisgeving</w:t>
            </w:r>
          </w:p>
        </w:tc>
      </w:tr>
      <w:tr w:rsidR="00786A1E" w:rsidRPr="00A71A0A" w14:paraId="1E77D4F5" w14:textId="77777777" w:rsidTr="00786A1E">
        <w:tc>
          <w:tcPr>
            <w:tcW w:w="1273" w:type="dxa"/>
          </w:tcPr>
          <w:p w14:paraId="70C0F589" w14:textId="5A3C3F52" w:rsidR="00786A1E" w:rsidRPr="00FF3644" w:rsidRDefault="00786A1E">
            <w:r w:rsidRPr="00FF3644">
              <w:t>BGR-VOC</w:t>
            </w:r>
          </w:p>
        </w:tc>
        <w:tc>
          <w:tcPr>
            <w:tcW w:w="4578" w:type="dxa"/>
            <w:shd w:val="clear" w:color="auto" w:fill="auto"/>
          </w:tcPr>
          <w:p w14:paraId="35988527" w14:textId="38C9CBD4" w:rsidR="00786A1E" w:rsidRPr="00FF3644" w:rsidRDefault="00786A1E">
            <w:pPr>
              <w:rPr>
                <w:rStyle w:val="Verwijzingopmerking"/>
              </w:rPr>
            </w:pPr>
            <w:r w:rsidRPr="00FF3644">
              <w:t>Geheel verdwijnen objecten door calamiteit</w:t>
            </w:r>
          </w:p>
        </w:tc>
        <w:tc>
          <w:tcPr>
            <w:tcW w:w="1393" w:type="dxa"/>
          </w:tcPr>
          <w:p w14:paraId="0B9690AC" w14:textId="373A4A33" w:rsidR="00786A1E" w:rsidRPr="00FF3644" w:rsidRDefault="00786A1E">
            <w:r w:rsidRPr="00FF3644">
              <w:t>BAG</w:t>
            </w:r>
          </w:p>
        </w:tc>
        <w:tc>
          <w:tcPr>
            <w:tcW w:w="1903" w:type="dxa"/>
          </w:tcPr>
          <w:p w14:paraId="3738F0BA" w14:textId="6DB6743F" w:rsidR="00786A1E" w:rsidRPr="00FF3644" w:rsidRDefault="00786A1E">
            <w:r w:rsidRPr="00FF3644">
              <w:t>BAG-kennisgeving</w:t>
            </w:r>
          </w:p>
        </w:tc>
      </w:tr>
      <w:tr w:rsidR="00786A1E" w:rsidRPr="00A71A0A" w14:paraId="20C6E91E" w14:textId="77777777" w:rsidTr="00786A1E">
        <w:tc>
          <w:tcPr>
            <w:tcW w:w="1273" w:type="dxa"/>
          </w:tcPr>
          <w:p w14:paraId="6745D2E9" w14:textId="64A6368A" w:rsidR="00786A1E" w:rsidRPr="00FF3644" w:rsidRDefault="00786A1E">
            <w:r w:rsidRPr="00FF3644">
              <w:t>BGR-ISLSP</w:t>
            </w:r>
          </w:p>
        </w:tc>
        <w:tc>
          <w:tcPr>
            <w:tcW w:w="4578" w:type="dxa"/>
            <w:shd w:val="clear" w:color="auto" w:fill="auto"/>
          </w:tcPr>
          <w:p w14:paraId="7CB9227C" w14:textId="5B88B2A7" w:rsidR="00786A1E" w:rsidRPr="00FF3644" w:rsidRDefault="00786A1E">
            <w:pPr>
              <w:rPr>
                <w:rStyle w:val="Verwijzingopmerking"/>
              </w:rPr>
            </w:pPr>
            <w:r w:rsidRPr="00FF3644">
              <w:t>Intrekken standplaats</w:t>
            </w:r>
          </w:p>
        </w:tc>
        <w:tc>
          <w:tcPr>
            <w:tcW w:w="1393" w:type="dxa"/>
          </w:tcPr>
          <w:p w14:paraId="7B8EA4B3" w14:textId="05D8E182" w:rsidR="00786A1E" w:rsidRPr="00FF3644" w:rsidRDefault="00786A1E">
            <w:r w:rsidRPr="00FF3644">
              <w:t>BAG</w:t>
            </w:r>
          </w:p>
        </w:tc>
        <w:tc>
          <w:tcPr>
            <w:tcW w:w="1903" w:type="dxa"/>
          </w:tcPr>
          <w:p w14:paraId="656CFA30" w14:textId="67F6A116" w:rsidR="00786A1E" w:rsidRPr="00FF3644" w:rsidRDefault="00786A1E">
            <w:r w:rsidRPr="00FF3644">
              <w:t>BAG-kennisgeving</w:t>
            </w:r>
          </w:p>
        </w:tc>
      </w:tr>
      <w:tr w:rsidR="00786A1E" w:rsidRPr="00A71A0A" w14:paraId="4554573A" w14:textId="77777777" w:rsidTr="00786A1E">
        <w:tc>
          <w:tcPr>
            <w:tcW w:w="1273" w:type="dxa"/>
          </w:tcPr>
          <w:p w14:paraId="715B731C" w14:textId="719E429A" w:rsidR="00786A1E" w:rsidRPr="00FF3644" w:rsidRDefault="00786A1E">
            <w:r w:rsidRPr="00FF3644">
              <w:t>BGR-ISLLP</w:t>
            </w:r>
          </w:p>
        </w:tc>
        <w:tc>
          <w:tcPr>
            <w:tcW w:w="4578" w:type="dxa"/>
            <w:shd w:val="clear" w:color="auto" w:fill="auto"/>
          </w:tcPr>
          <w:p w14:paraId="5C5BFEB1" w14:textId="1A4F858A" w:rsidR="00786A1E" w:rsidRPr="00FF3644" w:rsidRDefault="00786A1E">
            <w:pPr>
              <w:rPr>
                <w:rStyle w:val="Verwijzingopmerking"/>
              </w:rPr>
            </w:pPr>
            <w:r w:rsidRPr="00FF3644">
              <w:t>Intrekken ligplaats</w:t>
            </w:r>
          </w:p>
        </w:tc>
        <w:tc>
          <w:tcPr>
            <w:tcW w:w="1393" w:type="dxa"/>
          </w:tcPr>
          <w:p w14:paraId="11D4FE75" w14:textId="74FFDDC6" w:rsidR="00786A1E" w:rsidRPr="00FF3644" w:rsidRDefault="00786A1E">
            <w:r w:rsidRPr="00FF3644">
              <w:t>BAG</w:t>
            </w:r>
          </w:p>
        </w:tc>
        <w:tc>
          <w:tcPr>
            <w:tcW w:w="1903" w:type="dxa"/>
          </w:tcPr>
          <w:p w14:paraId="5046C084" w14:textId="2A5173D2" w:rsidR="00786A1E" w:rsidRPr="00FF3644" w:rsidRDefault="00786A1E">
            <w:r w:rsidRPr="00FF3644">
              <w:t>BAG-kennisgeving</w:t>
            </w:r>
          </w:p>
        </w:tc>
      </w:tr>
      <w:tr w:rsidR="00786A1E" w:rsidRPr="00A71A0A" w14:paraId="24E799E7" w14:textId="77777777" w:rsidTr="00786A1E">
        <w:tc>
          <w:tcPr>
            <w:tcW w:w="1273" w:type="dxa"/>
          </w:tcPr>
          <w:p w14:paraId="2DDA3367" w14:textId="715AA485" w:rsidR="00786A1E" w:rsidRPr="00FF3644" w:rsidRDefault="00786A1E">
            <w:r w:rsidRPr="00FF3644">
              <w:t>BRA-BOR</w:t>
            </w:r>
          </w:p>
        </w:tc>
        <w:tc>
          <w:tcPr>
            <w:tcW w:w="4578" w:type="dxa"/>
            <w:shd w:val="clear" w:color="auto" w:fill="auto"/>
          </w:tcPr>
          <w:p w14:paraId="26F2B822" w14:textId="0EC07673" w:rsidR="00786A1E" w:rsidRPr="00FF3644" w:rsidRDefault="00786A1E">
            <w:pPr>
              <w:rPr>
                <w:rStyle w:val="Verwijzingopmerking"/>
              </w:rPr>
            </w:pPr>
            <w:r w:rsidRPr="00FF3644">
              <w:t>Benoemen openbare ruimte</w:t>
            </w:r>
          </w:p>
        </w:tc>
        <w:tc>
          <w:tcPr>
            <w:tcW w:w="1393" w:type="dxa"/>
          </w:tcPr>
          <w:p w14:paraId="346663B5" w14:textId="78479C41" w:rsidR="00786A1E" w:rsidRPr="00FF3644" w:rsidRDefault="00786A1E">
            <w:r w:rsidRPr="00FF3644">
              <w:t>BAG</w:t>
            </w:r>
          </w:p>
        </w:tc>
        <w:tc>
          <w:tcPr>
            <w:tcW w:w="1903" w:type="dxa"/>
          </w:tcPr>
          <w:p w14:paraId="488EAF4B" w14:textId="333286B4" w:rsidR="00786A1E" w:rsidRPr="00FF3644" w:rsidRDefault="00786A1E">
            <w:r w:rsidRPr="00FF3644">
              <w:t>BAG-kennisgeving</w:t>
            </w:r>
          </w:p>
        </w:tc>
      </w:tr>
      <w:tr w:rsidR="00786A1E" w:rsidRPr="00A71A0A" w14:paraId="087A6DB7" w14:textId="77777777" w:rsidTr="00786A1E">
        <w:tc>
          <w:tcPr>
            <w:tcW w:w="1273" w:type="dxa"/>
          </w:tcPr>
          <w:p w14:paraId="3CEF4CF5" w14:textId="57DAB8D1" w:rsidR="00786A1E" w:rsidRPr="00FF3644" w:rsidRDefault="00786A1E">
            <w:r w:rsidRPr="00FF3644">
              <w:t>BRA-HOR</w:t>
            </w:r>
          </w:p>
        </w:tc>
        <w:tc>
          <w:tcPr>
            <w:tcW w:w="4578" w:type="dxa"/>
            <w:shd w:val="clear" w:color="auto" w:fill="auto"/>
          </w:tcPr>
          <w:p w14:paraId="43681FA8" w14:textId="68EAEF36" w:rsidR="00786A1E" w:rsidRPr="00FF3644" w:rsidRDefault="00786A1E">
            <w:pPr>
              <w:rPr>
                <w:rStyle w:val="Verwijzingopmerking"/>
              </w:rPr>
            </w:pPr>
            <w:r w:rsidRPr="00FF3644">
              <w:t>Hernoemen openbare ruimte</w:t>
            </w:r>
          </w:p>
        </w:tc>
        <w:tc>
          <w:tcPr>
            <w:tcW w:w="1393" w:type="dxa"/>
          </w:tcPr>
          <w:p w14:paraId="015E9A48" w14:textId="06917547" w:rsidR="00786A1E" w:rsidRPr="00FF3644" w:rsidRDefault="00786A1E">
            <w:r w:rsidRPr="00FF3644">
              <w:t>BAG</w:t>
            </w:r>
          </w:p>
        </w:tc>
        <w:tc>
          <w:tcPr>
            <w:tcW w:w="1903" w:type="dxa"/>
          </w:tcPr>
          <w:p w14:paraId="0C9342E8" w14:textId="570BF90F" w:rsidR="00786A1E" w:rsidRPr="00FF3644" w:rsidRDefault="00786A1E">
            <w:r w:rsidRPr="00FF3644">
              <w:t>BAG-kennisgeving</w:t>
            </w:r>
          </w:p>
        </w:tc>
      </w:tr>
      <w:tr w:rsidR="00786A1E" w:rsidRPr="00A71A0A" w14:paraId="72C7E68B" w14:textId="77777777" w:rsidTr="00786A1E">
        <w:tc>
          <w:tcPr>
            <w:tcW w:w="1273" w:type="dxa"/>
          </w:tcPr>
          <w:p w14:paraId="3362CE28" w14:textId="667AD42A" w:rsidR="00786A1E" w:rsidRPr="00FF3644" w:rsidRDefault="00786A1E">
            <w:r w:rsidRPr="00FF3644">
              <w:t>BRA-IOR</w:t>
            </w:r>
          </w:p>
        </w:tc>
        <w:tc>
          <w:tcPr>
            <w:tcW w:w="4578" w:type="dxa"/>
            <w:shd w:val="clear" w:color="auto" w:fill="auto"/>
          </w:tcPr>
          <w:p w14:paraId="708BA0A8" w14:textId="2FC232D0" w:rsidR="00786A1E" w:rsidRPr="00FF3644" w:rsidRDefault="00786A1E">
            <w:pPr>
              <w:rPr>
                <w:rStyle w:val="Verwijzingopmerking"/>
              </w:rPr>
            </w:pPr>
            <w:r w:rsidRPr="00FF3644">
              <w:t>Intrekken openbare ruimte</w:t>
            </w:r>
          </w:p>
        </w:tc>
        <w:tc>
          <w:tcPr>
            <w:tcW w:w="1393" w:type="dxa"/>
          </w:tcPr>
          <w:p w14:paraId="3F57157C" w14:textId="4067DCDC" w:rsidR="00786A1E" w:rsidRPr="00FF3644" w:rsidRDefault="00786A1E">
            <w:r w:rsidRPr="00FF3644">
              <w:t>BAG</w:t>
            </w:r>
          </w:p>
        </w:tc>
        <w:tc>
          <w:tcPr>
            <w:tcW w:w="1903" w:type="dxa"/>
          </w:tcPr>
          <w:p w14:paraId="379F3BDA" w14:textId="255169DD" w:rsidR="00786A1E" w:rsidRPr="00FF3644" w:rsidRDefault="00786A1E">
            <w:r w:rsidRPr="00FF3644">
              <w:t>BAG-kennisgeving</w:t>
            </w:r>
          </w:p>
        </w:tc>
      </w:tr>
      <w:tr w:rsidR="00786A1E" w:rsidRPr="00A71A0A" w14:paraId="3E8DC02B" w14:textId="77777777" w:rsidTr="00786A1E">
        <w:tc>
          <w:tcPr>
            <w:tcW w:w="1273" w:type="dxa"/>
          </w:tcPr>
          <w:p w14:paraId="59DA6E47" w14:textId="6775305D" w:rsidR="00786A1E" w:rsidRPr="00FF3644" w:rsidRDefault="00786A1E">
            <w:r w:rsidRPr="00FF3644">
              <w:t>BRA-GHO</w:t>
            </w:r>
          </w:p>
        </w:tc>
        <w:tc>
          <w:tcPr>
            <w:tcW w:w="4578" w:type="dxa"/>
            <w:shd w:val="clear" w:color="auto" w:fill="auto"/>
          </w:tcPr>
          <w:p w14:paraId="2BC57C7A" w14:textId="7C7D2E8E" w:rsidR="00786A1E" w:rsidRPr="00FF3644" w:rsidRDefault="00786A1E">
            <w:pPr>
              <w:rPr>
                <w:rStyle w:val="Verwijzingopmerking"/>
              </w:rPr>
            </w:pPr>
            <w:r w:rsidRPr="00FF3644">
              <w:t>Gedeeltelijk hernoemen openbare ruimte</w:t>
            </w:r>
          </w:p>
        </w:tc>
        <w:tc>
          <w:tcPr>
            <w:tcW w:w="1393" w:type="dxa"/>
          </w:tcPr>
          <w:p w14:paraId="4E461643" w14:textId="5183AC67" w:rsidR="00786A1E" w:rsidRPr="00FF3644" w:rsidRDefault="00786A1E">
            <w:r w:rsidRPr="00FF3644">
              <w:t>BAG</w:t>
            </w:r>
          </w:p>
        </w:tc>
        <w:tc>
          <w:tcPr>
            <w:tcW w:w="1903" w:type="dxa"/>
          </w:tcPr>
          <w:p w14:paraId="52451043" w14:textId="0ADFFEFE" w:rsidR="00786A1E" w:rsidRPr="00FF3644" w:rsidRDefault="00786A1E">
            <w:r w:rsidRPr="00FF3644">
              <w:t>BAG-kennisgeving</w:t>
            </w:r>
          </w:p>
        </w:tc>
      </w:tr>
      <w:tr w:rsidR="00786A1E" w:rsidRPr="00A71A0A" w14:paraId="33976880" w14:textId="77777777" w:rsidTr="00786A1E">
        <w:tc>
          <w:tcPr>
            <w:tcW w:w="1273" w:type="dxa"/>
          </w:tcPr>
          <w:p w14:paraId="6F436D41" w14:textId="63E75FC3" w:rsidR="00786A1E" w:rsidRPr="00FF3644" w:rsidRDefault="00786A1E">
            <w:r w:rsidRPr="00FF3644">
              <w:t>BGR-HMO</w:t>
            </w:r>
          </w:p>
        </w:tc>
        <w:tc>
          <w:tcPr>
            <w:tcW w:w="4578" w:type="dxa"/>
            <w:shd w:val="clear" w:color="auto" w:fill="auto"/>
          </w:tcPr>
          <w:p w14:paraId="08C3565F" w14:textId="3AAE0377" w:rsidR="00786A1E" w:rsidRPr="00FF3644" w:rsidRDefault="00786A1E">
            <w:r w:rsidRPr="00FF3644">
              <w:t>Historisch maken onterecht opgevoerd pand</w:t>
            </w:r>
          </w:p>
        </w:tc>
        <w:tc>
          <w:tcPr>
            <w:tcW w:w="1393" w:type="dxa"/>
          </w:tcPr>
          <w:p w14:paraId="7634085D" w14:textId="4379CD80" w:rsidR="00786A1E" w:rsidRPr="00FF3644" w:rsidRDefault="00786A1E">
            <w:r w:rsidRPr="00FF3644">
              <w:t>BAG</w:t>
            </w:r>
          </w:p>
        </w:tc>
        <w:tc>
          <w:tcPr>
            <w:tcW w:w="1903" w:type="dxa"/>
          </w:tcPr>
          <w:p w14:paraId="48D52273" w14:textId="71D0E6D2" w:rsidR="00786A1E" w:rsidRPr="00FF3644" w:rsidRDefault="00786A1E">
            <w:r w:rsidRPr="00FF3644">
              <w:t>BAG-kennisgeving</w:t>
            </w:r>
          </w:p>
        </w:tc>
      </w:tr>
      <w:tr w:rsidR="00786A1E" w:rsidRPr="00A71A0A" w14:paraId="0BEFBFD1" w14:textId="77777777" w:rsidTr="00786A1E">
        <w:tc>
          <w:tcPr>
            <w:tcW w:w="1273" w:type="dxa"/>
          </w:tcPr>
          <w:p w14:paraId="73F77E2A" w14:textId="2EEC24EC" w:rsidR="00786A1E" w:rsidRPr="00FF3644" w:rsidRDefault="00786A1E">
            <w:r w:rsidRPr="00FF3644">
              <w:lastRenderedPageBreak/>
              <w:t>BAG-AOC</w:t>
            </w:r>
          </w:p>
        </w:tc>
        <w:tc>
          <w:tcPr>
            <w:tcW w:w="4578" w:type="dxa"/>
            <w:shd w:val="clear" w:color="auto" w:fill="auto"/>
          </w:tcPr>
          <w:p w14:paraId="78B00000" w14:textId="47FE94CE" w:rsidR="00786A1E" w:rsidRPr="00FF3644" w:rsidRDefault="00786A1E">
            <w:r w:rsidRPr="00FF3644">
              <w:t>Archivering bestaand object na constatering</w:t>
            </w:r>
          </w:p>
        </w:tc>
        <w:tc>
          <w:tcPr>
            <w:tcW w:w="1393" w:type="dxa"/>
          </w:tcPr>
          <w:p w14:paraId="205B0326" w14:textId="32CD786C" w:rsidR="00786A1E" w:rsidRPr="00FF3644" w:rsidRDefault="00786A1E">
            <w:r w:rsidRPr="00FF3644">
              <w:t>BAG</w:t>
            </w:r>
          </w:p>
        </w:tc>
        <w:tc>
          <w:tcPr>
            <w:tcW w:w="1903" w:type="dxa"/>
          </w:tcPr>
          <w:p w14:paraId="12FCEBD3" w14:textId="4531BE36" w:rsidR="00786A1E" w:rsidRPr="00FF3644" w:rsidRDefault="00786A1E">
            <w:r w:rsidRPr="00FF3644">
              <w:t>BAG-kennisgeving</w:t>
            </w:r>
          </w:p>
        </w:tc>
      </w:tr>
      <w:tr w:rsidR="00786A1E" w:rsidRPr="00A71A0A" w14:paraId="67D5F28D" w14:textId="77777777" w:rsidTr="00786A1E">
        <w:tc>
          <w:tcPr>
            <w:tcW w:w="1273" w:type="dxa"/>
          </w:tcPr>
          <w:p w14:paraId="24106638" w14:textId="3CA2C8A3" w:rsidR="00786A1E" w:rsidRPr="00FF3644" w:rsidRDefault="00786A1E">
            <w:r w:rsidRPr="00FF3644">
              <w:t>BAG-AGO</w:t>
            </w:r>
          </w:p>
        </w:tc>
        <w:tc>
          <w:tcPr>
            <w:tcW w:w="4578" w:type="dxa"/>
            <w:shd w:val="clear" w:color="auto" w:fill="auto"/>
          </w:tcPr>
          <w:p w14:paraId="242E42BE" w14:textId="55A26F9E" w:rsidR="00786A1E" w:rsidRPr="00FF3644" w:rsidRDefault="00786A1E">
            <w:r w:rsidRPr="00FF3644">
              <w:t>Archivering geconstateerd object</w:t>
            </w:r>
          </w:p>
        </w:tc>
        <w:tc>
          <w:tcPr>
            <w:tcW w:w="1393" w:type="dxa"/>
          </w:tcPr>
          <w:p w14:paraId="0225BFAF" w14:textId="0F91A7AC" w:rsidR="00786A1E" w:rsidRPr="00FF3644" w:rsidRDefault="00786A1E">
            <w:r w:rsidRPr="00FF3644">
              <w:t>BAG</w:t>
            </w:r>
          </w:p>
        </w:tc>
        <w:tc>
          <w:tcPr>
            <w:tcW w:w="1903" w:type="dxa"/>
          </w:tcPr>
          <w:p w14:paraId="1DC3490B" w14:textId="5E948100" w:rsidR="00786A1E" w:rsidRPr="00FF3644" w:rsidRDefault="00786A1E">
            <w:r w:rsidRPr="00FF3644">
              <w:t>BAG-kennisgeving</w:t>
            </w:r>
          </w:p>
        </w:tc>
      </w:tr>
    </w:tbl>
    <w:p w14:paraId="1B55A57C" w14:textId="4CCF49B6" w:rsidR="00BC2739" w:rsidRDefault="00BC2739" w:rsidP="00FF3644"/>
    <w:p w14:paraId="39B5314B" w14:textId="1C43E195" w:rsidR="00772387" w:rsidRDefault="00772387">
      <w:pPr>
        <w:spacing w:line="240" w:lineRule="auto"/>
        <w:jc w:val="left"/>
      </w:pPr>
      <w:r>
        <w:br w:type="page"/>
      </w:r>
    </w:p>
    <w:p w14:paraId="6ADC4D4E" w14:textId="1DFCBD3B" w:rsidR="00C85C92" w:rsidRDefault="00C85C92" w:rsidP="00FF3644">
      <w:pPr>
        <w:pStyle w:val="Bijlagen"/>
      </w:pPr>
      <w:r>
        <w:lastRenderedPageBreak/>
        <w:t xml:space="preserve"> </w:t>
      </w:r>
      <w:bookmarkStart w:id="610" w:name="_Toc434222982"/>
      <w:r>
        <w:t>Activiteiten</w:t>
      </w:r>
      <w:r w:rsidR="004E7837">
        <w:t>stroom k</w:t>
      </w:r>
      <w:r>
        <w:t xml:space="preserve">oppelvlak </w:t>
      </w:r>
      <w:proofErr w:type="spellStart"/>
      <w:r w:rsidR="00CC7F91">
        <w:t>Geo</w:t>
      </w:r>
      <w:proofErr w:type="spellEnd"/>
      <w:r w:rsidR="00CC7F91">
        <w:t>-BAG</w:t>
      </w:r>
      <w:bookmarkEnd w:id="610"/>
    </w:p>
    <w:p w14:paraId="208EA139" w14:textId="2142039E" w:rsidR="00C85C92" w:rsidRDefault="00C85C92" w:rsidP="00C85C92">
      <w:pPr>
        <w:spacing w:line="240" w:lineRule="auto"/>
      </w:pPr>
      <w:r>
        <w:t xml:space="preserve">Hieronder staat een overzicht van de verschillende activiteitenstromen inclusief aanleiding en gebeurteniscode voor het koppelvlak </w:t>
      </w:r>
      <w:proofErr w:type="spellStart"/>
      <w:r w:rsidR="00CC7F91">
        <w:t>Geo</w:t>
      </w:r>
      <w:proofErr w:type="spellEnd"/>
      <w:r w:rsidR="00CC7F91">
        <w:t>-BAG</w:t>
      </w:r>
      <w:r>
        <w:t>.</w:t>
      </w:r>
    </w:p>
    <w:p w14:paraId="4A52B5FD" w14:textId="77777777" w:rsidR="00F44B15" w:rsidRDefault="00F44B15" w:rsidP="00C85C92">
      <w:pPr>
        <w:spacing w:line="240" w:lineRule="auto"/>
      </w:pPr>
    </w:p>
    <w:p w14:paraId="58A2C61D" w14:textId="4EC7CC58" w:rsidR="004E7837" w:rsidRDefault="007C32A9" w:rsidP="00C85C92">
      <w:pPr>
        <w:spacing w:line="240" w:lineRule="auto"/>
      </w:pPr>
      <w:r>
        <w:t>Aanleiding voor de start van activiteitenstroom kan zijn:</w:t>
      </w:r>
    </w:p>
    <w:p w14:paraId="0E14CB4C" w14:textId="77777777" w:rsidR="007C32A9" w:rsidRDefault="007C32A9" w:rsidP="00C85C92">
      <w:pPr>
        <w:spacing w:line="240" w:lineRule="auto"/>
      </w:pPr>
    </w:p>
    <w:tbl>
      <w:tblPr>
        <w:tblStyle w:val="Tabelraster"/>
        <w:tblW w:w="8789" w:type="dxa"/>
        <w:tblInd w:w="108" w:type="dxa"/>
        <w:tblLayout w:type="fixed"/>
        <w:tblLook w:val="04A0" w:firstRow="1" w:lastRow="0" w:firstColumn="1" w:lastColumn="0" w:noHBand="0" w:noVBand="1"/>
      </w:tblPr>
      <w:tblGrid>
        <w:gridCol w:w="1013"/>
        <w:gridCol w:w="5508"/>
        <w:gridCol w:w="2268"/>
      </w:tblGrid>
      <w:tr w:rsidR="00504A5F" w:rsidRPr="00F44B15" w14:paraId="35162077" w14:textId="77777777" w:rsidTr="00504A5F">
        <w:tc>
          <w:tcPr>
            <w:tcW w:w="1013" w:type="dxa"/>
          </w:tcPr>
          <w:p w14:paraId="1CCB4E21" w14:textId="2CE8354C" w:rsidR="007C32A9" w:rsidRPr="00356E59" w:rsidRDefault="007C32A9" w:rsidP="00F44B15">
            <w:pPr>
              <w:spacing w:line="240" w:lineRule="auto"/>
              <w:rPr>
                <w:b/>
              </w:rPr>
            </w:pPr>
            <w:r w:rsidRPr="00356E59">
              <w:rPr>
                <w:b/>
              </w:rPr>
              <w:t>Scenario</w:t>
            </w:r>
          </w:p>
        </w:tc>
        <w:tc>
          <w:tcPr>
            <w:tcW w:w="5508" w:type="dxa"/>
          </w:tcPr>
          <w:p w14:paraId="3E80F89E" w14:textId="635163B2" w:rsidR="007C32A9" w:rsidRPr="00356E59" w:rsidRDefault="007C32A9" w:rsidP="00F44B15">
            <w:pPr>
              <w:spacing w:line="240" w:lineRule="auto"/>
              <w:rPr>
                <w:b/>
              </w:rPr>
            </w:pPr>
            <w:r w:rsidRPr="00356E59">
              <w:rPr>
                <w:b/>
              </w:rPr>
              <w:t>Omschrijving</w:t>
            </w:r>
          </w:p>
        </w:tc>
        <w:tc>
          <w:tcPr>
            <w:tcW w:w="2268" w:type="dxa"/>
          </w:tcPr>
          <w:p w14:paraId="74CE9AD0" w14:textId="446AA19E" w:rsidR="007C32A9" w:rsidRPr="00356E59" w:rsidRDefault="007C32A9" w:rsidP="00AA51C5">
            <w:pPr>
              <w:spacing w:line="240" w:lineRule="auto"/>
              <w:rPr>
                <w:b/>
              </w:rPr>
            </w:pPr>
            <w:proofErr w:type="spellStart"/>
            <w:r w:rsidRPr="00356E59">
              <w:rPr>
                <w:b/>
              </w:rPr>
              <w:t>codeGebeurtenis</w:t>
            </w:r>
            <w:proofErr w:type="spellEnd"/>
          </w:p>
        </w:tc>
      </w:tr>
      <w:tr w:rsidR="00562668" w:rsidRPr="00F44B15" w14:paraId="45C8914E" w14:textId="77777777" w:rsidTr="00504A5F">
        <w:tc>
          <w:tcPr>
            <w:tcW w:w="1013" w:type="dxa"/>
          </w:tcPr>
          <w:p w14:paraId="78ED6715" w14:textId="01577146" w:rsidR="00F44B15" w:rsidRPr="00F44B15" w:rsidRDefault="00F44B15" w:rsidP="00F44B15">
            <w:pPr>
              <w:spacing w:line="240" w:lineRule="auto"/>
            </w:pPr>
            <w:r>
              <w:t>A)</w:t>
            </w:r>
          </w:p>
        </w:tc>
        <w:tc>
          <w:tcPr>
            <w:tcW w:w="5508" w:type="dxa"/>
          </w:tcPr>
          <w:p w14:paraId="3E32D31D" w14:textId="288B0938" w:rsidR="00F44B15" w:rsidRPr="00F44B15" w:rsidRDefault="00F44B15" w:rsidP="00F44B15">
            <w:pPr>
              <w:spacing w:line="240" w:lineRule="auto"/>
            </w:pPr>
            <w:r w:rsidRPr="00F44B15">
              <w:t xml:space="preserve">BAG </w:t>
            </w:r>
            <w:proofErr w:type="spellStart"/>
            <w:r w:rsidRPr="00F44B15">
              <w:t>benodigt</w:t>
            </w:r>
            <w:proofErr w:type="spellEnd"/>
            <w:r w:rsidRPr="00F44B15">
              <w:t xml:space="preserve"> geometrie voor een bepaald object</w:t>
            </w:r>
          </w:p>
        </w:tc>
        <w:tc>
          <w:tcPr>
            <w:tcW w:w="2268" w:type="dxa"/>
          </w:tcPr>
          <w:p w14:paraId="3ED9D4E1" w14:textId="6C6C40F3" w:rsidR="00F44B15" w:rsidRPr="00F44B15" w:rsidRDefault="00F44B15" w:rsidP="00AA51C5">
            <w:pPr>
              <w:spacing w:line="240" w:lineRule="auto"/>
            </w:pPr>
            <w:r>
              <w:t>BAG-***</w:t>
            </w:r>
          </w:p>
        </w:tc>
      </w:tr>
      <w:tr w:rsidR="00562668" w:rsidRPr="00F44B15" w14:paraId="64F1EBEE" w14:textId="77777777" w:rsidTr="00504A5F">
        <w:tc>
          <w:tcPr>
            <w:tcW w:w="1013" w:type="dxa"/>
          </w:tcPr>
          <w:p w14:paraId="641622DA" w14:textId="12A13A9D" w:rsidR="00F44B15" w:rsidRPr="00F44B15" w:rsidRDefault="00F44B15" w:rsidP="00AA51C5">
            <w:pPr>
              <w:spacing w:line="240" w:lineRule="auto"/>
            </w:pPr>
            <w:r>
              <w:t>B)</w:t>
            </w:r>
          </w:p>
        </w:tc>
        <w:tc>
          <w:tcPr>
            <w:tcW w:w="5508" w:type="dxa"/>
          </w:tcPr>
          <w:p w14:paraId="3A7B47CF" w14:textId="4698843E" w:rsidR="00F44B15" w:rsidRPr="00F44B15" w:rsidRDefault="00F44B15" w:rsidP="00AA51C5">
            <w:pPr>
              <w:spacing w:line="240" w:lineRule="auto"/>
            </w:pPr>
            <w:r w:rsidRPr="00F44B15">
              <w:t>BAG wil eerder verzonden geometrieverzoek intrekken</w:t>
            </w:r>
          </w:p>
        </w:tc>
        <w:tc>
          <w:tcPr>
            <w:tcW w:w="2268" w:type="dxa"/>
          </w:tcPr>
          <w:p w14:paraId="267EAE50" w14:textId="1004A576" w:rsidR="00F44B15" w:rsidRPr="00F44B15" w:rsidRDefault="00F44B15" w:rsidP="00AA51C5">
            <w:pPr>
              <w:spacing w:line="240" w:lineRule="auto"/>
            </w:pPr>
            <w:r>
              <w:t>BAG-NEG</w:t>
            </w:r>
          </w:p>
        </w:tc>
      </w:tr>
      <w:tr w:rsidR="00562668" w:rsidRPr="00F44B15" w14:paraId="34371AE5" w14:textId="77777777" w:rsidTr="00504A5F">
        <w:tc>
          <w:tcPr>
            <w:tcW w:w="1013" w:type="dxa"/>
          </w:tcPr>
          <w:p w14:paraId="080F3F97" w14:textId="4E5244A5" w:rsidR="00F44B15" w:rsidRPr="00F44B15" w:rsidRDefault="00F44B15" w:rsidP="00AA51C5">
            <w:pPr>
              <w:spacing w:line="240" w:lineRule="auto"/>
            </w:pPr>
            <w:r>
              <w:t>C)</w:t>
            </w:r>
          </w:p>
        </w:tc>
        <w:tc>
          <w:tcPr>
            <w:tcW w:w="5508" w:type="dxa"/>
          </w:tcPr>
          <w:p w14:paraId="2FF5047F" w14:textId="61F72C7A" w:rsidR="00F44B15" w:rsidRPr="00F44B15" w:rsidRDefault="00F44B15" w:rsidP="007C32A9">
            <w:pPr>
              <w:spacing w:line="240" w:lineRule="auto"/>
            </w:pPr>
            <w:proofErr w:type="spellStart"/>
            <w:r w:rsidRPr="00F44B15">
              <w:t>Geo</w:t>
            </w:r>
            <w:proofErr w:type="spellEnd"/>
            <w:r w:rsidRPr="00F44B15">
              <w:t xml:space="preserve"> heeft nieuwe </w:t>
            </w:r>
            <w:r w:rsidR="007C32A9">
              <w:t>/</w:t>
            </w:r>
            <w:r w:rsidRPr="00F44B15">
              <w:t xml:space="preserve"> gewijzigde geometrie geconstateerd</w:t>
            </w:r>
          </w:p>
        </w:tc>
        <w:tc>
          <w:tcPr>
            <w:tcW w:w="2268" w:type="dxa"/>
          </w:tcPr>
          <w:p w14:paraId="65BA395A" w14:textId="1D4C6B06" w:rsidR="00F44B15" w:rsidRPr="00F44B15" w:rsidRDefault="00F44B15" w:rsidP="00AA51C5">
            <w:pPr>
              <w:spacing w:line="240" w:lineRule="auto"/>
            </w:pPr>
            <w:r>
              <w:t>GEO-***</w:t>
            </w:r>
          </w:p>
        </w:tc>
      </w:tr>
      <w:tr w:rsidR="00562668" w:rsidRPr="00F44B15" w14:paraId="6E4AB6D7" w14:textId="77777777" w:rsidTr="00504A5F">
        <w:tc>
          <w:tcPr>
            <w:tcW w:w="1013" w:type="dxa"/>
          </w:tcPr>
          <w:p w14:paraId="4C416548" w14:textId="45204858" w:rsidR="00F44B15" w:rsidRPr="00F44B15" w:rsidRDefault="00F44B15" w:rsidP="00AA51C5">
            <w:pPr>
              <w:spacing w:line="240" w:lineRule="auto"/>
            </w:pPr>
            <w:r>
              <w:t>D)</w:t>
            </w:r>
          </w:p>
        </w:tc>
        <w:tc>
          <w:tcPr>
            <w:tcW w:w="5508" w:type="dxa"/>
          </w:tcPr>
          <w:p w14:paraId="410F9DEE" w14:textId="4C0739CE" w:rsidR="00F44B15" w:rsidRPr="00F44B15" w:rsidRDefault="00F44B15" w:rsidP="00AA51C5">
            <w:pPr>
              <w:spacing w:line="240" w:lineRule="auto"/>
            </w:pPr>
            <w:proofErr w:type="spellStart"/>
            <w:r w:rsidRPr="00F44B15">
              <w:t>Geo</w:t>
            </w:r>
            <w:proofErr w:type="spellEnd"/>
            <w:r w:rsidRPr="00F44B15">
              <w:t xml:space="preserve"> wil eerder verzonden </w:t>
            </w:r>
            <w:proofErr w:type="spellStart"/>
            <w:r w:rsidRPr="00F44B15">
              <w:t>geometrieLevering</w:t>
            </w:r>
            <w:proofErr w:type="spellEnd"/>
            <w:r w:rsidRPr="00F44B15">
              <w:t xml:space="preserve"> intrekken</w:t>
            </w:r>
          </w:p>
        </w:tc>
        <w:tc>
          <w:tcPr>
            <w:tcW w:w="2268" w:type="dxa"/>
          </w:tcPr>
          <w:p w14:paraId="0F2A8C08" w14:textId="17B27FC7" w:rsidR="00F44B15" w:rsidRPr="00F44B15" w:rsidRDefault="00F44B15" w:rsidP="00AA51C5">
            <w:pPr>
              <w:spacing w:line="240" w:lineRule="auto"/>
            </w:pPr>
            <w:r>
              <w:t>GEO-NEG</w:t>
            </w:r>
          </w:p>
        </w:tc>
      </w:tr>
      <w:tr w:rsidR="00562668" w:rsidRPr="00F44B15" w14:paraId="385D584A" w14:textId="77777777" w:rsidTr="00504A5F">
        <w:tc>
          <w:tcPr>
            <w:tcW w:w="1013" w:type="dxa"/>
          </w:tcPr>
          <w:p w14:paraId="79710EF3" w14:textId="02842466" w:rsidR="00F44B15" w:rsidRPr="00F44B15" w:rsidRDefault="00F44B15" w:rsidP="00AA51C5">
            <w:pPr>
              <w:spacing w:line="240" w:lineRule="auto"/>
            </w:pPr>
            <w:r>
              <w:t>E)</w:t>
            </w:r>
          </w:p>
        </w:tc>
        <w:tc>
          <w:tcPr>
            <w:tcW w:w="5508" w:type="dxa"/>
          </w:tcPr>
          <w:p w14:paraId="43554F31" w14:textId="03D76602" w:rsidR="00F44B15" w:rsidRPr="00F44B15" w:rsidRDefault="00F44B15" w:rsidP="00AA51C5">
            <w:pPr>
              <w:spacing w:line="240" w:lineRule="auto"/>
            </w:pPr>
            <w:r w:rsidRPr="00F44B15">
              <w:t>BAG heeft wijziging doorgevoerd op een bepaald object</w:t>
            </w:r>
          </w:p>
        </w:tc>
        <w:tc>
          <w:tcPr>
            <w:tcW w:w="2268" w:type="dxa"/>
          </w:tcPr>
          <w:p w14:paraId="3ACBD2A8" w14:textId="35DCAA6B" w:rsidR="00F44B15" w:rsidRPr="00F44B15" w:rsidRDefault="00F44B15" w:rsidP="00AA51C5">
            <w:pPr>
              <w:spacing w:line="240" w:lineRule="auto"/>
            </w:pPr>
            <w:r>
              <w:t>BAG-***</w:t>
            </w:r>
          </w:p>
        </w:tc>
      </w:tr>
    </w:tbl>
    <w:p w14:paraId="3D276819" w14:textId="77777777" w:rsidR="00F44B15" w:rsidRDefault="00F44B15" w:rsidP="00F44B15">
      <w:pPr>
        <w:pStyle w:val="Lijstalinea"/>
        <w:spacing w:line="240" w:lineRule="auto"/>
      </w:pPr>
    </w:p>
    <w:p w14:paraId="4EB6DFAB" w14:textId="12BD650A" w:rsidR="007C32A9" w:rsidRDefault="007C32A9" w:rsidP="00C85C92">
      <w:pPr>
        <w:spacing w:line="240" w:lineRule="auto"/>
      </w:pPr>
      <w:r>
        <w:t xml:space="preserve">Een aanleiding leidt tot de volgende activiteiten/stappen in een scenario. </w:t>
      </w:r>
    </w:p>
    <w:p w14:paraId="06D9FC17" w14:textId="77777777" w:rsidR="00356E59" w:rsidRDefault="00356E59" w:rsidP="00C85C92">
      <w:pPr>
        <w:spacing w:line="240" w:lineRule="auto"/>
      </w:pPr>
    </w:p>
    <w:tbl>
      <w:tblPr>
        <w:tblStyle w:val="Tabelraster"/>
        <w:tblW w:w="0" w:type="auto"/>
        <w:tblInd w:w="108" w:type="dxa"/>
        <w:tblLook w:val="04A0" w:firstRow="1" w:lastRow="0" w:firstColumn="1" w:lastColumn="0" w:noHBand="0" w:noVBand="1"/>
      </w:tblPr>
      <w:tblGrid>
        <w:gridCol w:w="689"/>
        <w:gridCol w:w="5529"/>
        <w:gridCol w:w="428"/>
        <w:gridCol w:w="501"/>
        <w:gridCol w:w="503"/>
        <w:gridCol w:w="514"/>
        <w:gridCol w:w="606"/>
      </w:tblGrid>
      <w:tr w:rsidR="00562668" w:rsidRPr="00F44B15" w14:paraId="73FB56AE" w14:textId="77777777" w:rsidTr="00504A5F">
        <w:tc>
          <w:tcPr>
            <w:tcW w:w="689" w:type="dxa"/>
          </w:tcPr>
          <w:p w14:paraId="627219F6" w14:textId="7669BF1B" w:rsidR="00356E59" w:rsidRPr="00356E59" w:rsidRDefault="00356E59" w:rsidP="00AA51C5">
            <w:pPr>
              <w:spacing w:line="240" w:lineRule="auto"/>
              <w:rPr>
                <w:b/>
              </w:rPr>
            </w:pPr>
            <w:r w:rsidRPr="00356E59">
              <w:rPr>
                <w:b/>
              </w:rPr>
              <w:t>Stap</w:t>
            </w:r>
          </w:p>
        </w:tc>
        <w:tc>
          <w:tcPr>
            <w:tcW w:w="5529" w:type="dxa"/>
          </w:tcPr>
          <w:p w14:paraId="4E5ADD5D" w14:textId="51D565B8" w:rsidR="00356E59" w:rsidRPr="00356E59" w:rsidRDefault="00356E59" w:rsidP="00AA51C5">
            <w:pPr>
              <w:spacing w:line="240" w:lineRule="auto"/>
              <w:rPr>
                <w:b/>
              </w:rPr>
            </w:pPr>
            <w:r w:rsidRPr="00356E59">
              <w:rPr>
                <w:b/>
              </w:rPr>
              <w:t>Omschrijving</w:t>
            </w:r>
          </w:p>
        </w:tc>
        <w:tc>
          <w:tcPr>
            <w:tcW w:w="2552" w:type="dxa"/>
            <w:gridSpan w:val="5"/>
          </w:tcPr>
          <w:p w14:paraId="19E4A785" w14:textId="38D0A5EB" w:rsidR="00356E59" w:rsidRPr="00356E59" w:rsidRDefault="00356E59" w:rsidP="00AA51C5">
            <w:pPr>
              <w:spacing w:line="240" w:lineRule="auto"/>
              <w:rPr>
                <w:b/>
              </w:rPr>
            </w:pPr>
            <w:r w:rsidRPr="00356E59">
              <w:rPr>
                <w:b/>
              </w:rPr>
              <w:t>Scenario</w:t>
            </w:r>
          </w:p>
        </w:tc>
      </w:tr>
      <w:tr w:rsidR="00562668" w:rsidRPr="00F44B15" w14:paraId="2FE198E9" w14:textId="5D0D2FA7" w:rsidTr="00504A5F">
        <w:tc>
          <w:tcPr>
            <w:tcW w:w="689" w:type="dxa"/>
          </w:tcPr>
          <w:p w14:paraId="36C96ECB" w14:textId="77777777" w:rsidR="007C32A9" w:rsidRPr="00356E59" w:rsidRDefault="007C32A9" w:rsidP="00AA51C5">
            <w:pPr>
              <w:spacing w:line="240" w:lineRule="auto"/>
              <w:rPr>
                <w:b/>
              </w:rPr>
            </w:pPr>
          </w:p>
        </w:tc>
        <w:tc>
          <w:tcPr>
            <w:tcW w:w="5529" w:type="dxa"/>
          </w:tcPr>
          <w:p w14:paraId="68AC2A59" w14:textId="77777777" w:rsidR="007C32A9" w:rsidRPr="00356E59" w:rsidRDefault="007C32A9" w:rsidP="00AA51C5">
            <w:pPr>
              <w:spacing w:line="240" w:lineRule="auto"/>
              <w:rPr>
                <w:b/>
              </w:rPr>
            </w:pPr>
          </w:p>
        </w:tc>
        <w:tc>
          <w:tcPr>
            <w:tcW w:w="428" w:type="dxa"/>
          </w:tcPr>
          <w:p w14:paraId="7DF79ECD" w14:textId="0A05A244" w:rsidR="007C32A9" w:rsidRPr="00356E59" w:rsidRDefault="007C32A9" w:rsidP="00AA51C5">
            <w:pPr>
              <w:spacing w:line="240" w:lineRule="auto"/>
              <w:rPr>
                <w:b/>
              </w:rPr>
            </w:pPr>
            <w:r w:rsidRPr="00356E59">
              <w:rPr>
                <w:b/>
              </w:rPr>
              <w:t>A)</w:t>
            </w:r>
          </w:p>
        </w:tc>
        <w:tc>
          <w:tcPr>
            <w:tcW w:w="501" w:type="dxa"/>
          </w:tcPr>
          <w:p w14:paraId="3522446D" w14:textId="5ACF1E94" w:rsidR="007C32A9" w:rsidRPr="00356E59" w:rsidRDefault="007C32A9" w:rsidP="00AA51C5">
            <w:pPr>
              <w:spacing w:line="240" w:lineRule="auto"/>
              <w:rPr>
                <w:b/>
              </w:rPr>
            </w:pPr>
            <w:r w:rsidRPr="00356E59">
              <w:rPr>
                <w:b/>
              </w:rPr>
              <w:t>B)</w:t>
            </w:r>
          </w:p>
        </w:tc>
        <w:tc>
          <w:tcPr>
            <w:tcW w:w="503" w:type="dxa"/>
          </w:tcPr>
          <w:p w14:paraId="6E870CF7" w14:textId="373AD977" w:rsidR="007C32A9" w:rsidRPr="00356E59" w:rsidRDefault="007C32A9" w:rsidP="00AA51C5">
            <w:pPr>
              <w:spacing w:line="240" w:lineRule="auto"/>
              <w:rPr>
                <w:b/>
              </w:rPr>
            </w:pPr>
            <w:r w:rsidRPr="00356E59">
              <w:rPr>
                <w:b/>
              </w:rPr>
              <w:t>C)</w:t>
            </w:r>
          </w:p>
        </w:tc>
        <w:tc>
          <w:tcPr>
            <w:tcW w:w="514" w:type="dxa"/>
          </w:tcPr>
          <w:p w14:paraId="53DDB374" w14:textId="0625E63E" w:rsidR="007C32A9" w:rsidRPr="00356E59" w:rsidRDefault="007C32A9" w:rsidP="00AA51C5">
            <w:pPr>
              <w:spacing w:line="240" w:lineRule="auto"/>
              <w:rPr>
                <w:b/>
              </w:rPr>
            </w:pPr>
            <w:r w:rsidRPr="00356E59">
              <w:rPr>
                <w:b/>
              </w:rPr>
              <w:t>D)</w:t>
            </w:r>
          </w:p>
        </w:tc>
        <w:tc>
          <w:tcPr>
            <w:tcW w:w="606" w:type="dxa"/>
          </w:tcPr>
          <w:p w14:paraId="5DEA0111" w14:textId="3959C75D" w:rsidR="007C32A9" w:rsidRPr="00356E59" w:rsidRDefault="007C32A9" w:rsidP="00AA51C5">
            <w:pPr>
              <w:spacing w:line="240" w:lineRule="auto"/>
              <w:rPr>
                <w:b/>
              </w:rPr>
            </w:pPr>
            <w:r w:rsidRPr="00356E59">
              <w:rPr>
                <w:b/>
              </w:rPr>
              <w:t>E)</w:t>
            </w:r>
          </w:p>
        </w:tc>
      </w:tr>
      <w:tr w:rsidR="00562668" w:rsidRPr="00F44B15" w14:paraId="4B36F012" w14:textId="7537DC7D" w:rsidTr="00504A5F">
        <w:tc>
          <w:tcPr>
            <w:tcW w:w="689" w:type="dxa"/>
          </w:tcPr>
          <w:p w14:paraId="04836BE6" w14:textId="57392C05" w:rsidR="007C32A9" w:rsidRPr="00F44B15" w:rsidRDefault="007C32A9" w:rsidP="00AA51C5">
            <w:pPr>
              <w:spacing w:line="240" w:lineRule="auto"/>
            </w:pPr>
            <w:r>
              <w:t>BF1.</w:t>
            </w:r>
          </w:p>
        </w:tc>
        <w:tc>
          <w:tcPr>
            <w:tcW w:w="5529" w:type="dxa"/>
          </w:tcPr>
          <w:p w14:paraId="58C651A4" w14:textId="53231903" w:rsidR="007C32A9" w:rsidRPr="00F44B15" w:rsidRDefault="007C32A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428" w:type="dxa"/>
          </w:tcPr>
          <w:p w14:paraId="0CDD4D77" w14:textId="747E215D" w:rsidR="007C32A9" w:rsidRPr="00F44B15" w:rsidRDefault="007C32A9" w:rsidP="00356E59">
            <w:pPr>
              <w:spacing w:line="240" w:lineRule="auto"/>
              <w:jc w:val="center"/>
            </w:pPr>
            <w:r>
              <w:t>X</w:t>
            </w:r>
          </w:p>
        </w:tc>
        <w:tc>
          <w:tcPr>
            <w:tcW w:w="501" w:type="dxa"/>
          </w:tcPr>
          <w:p w14:paraId="088B1FD9" w14:textId="56D4E7E9" w:rsidR="007C32A9" w:rsidRPr="00F44B15" w:rsidRDefault="007C32A9" w:rsidP="00356E59">
            <w:pPr>
              <w:spacing w:line="240" w:lineRule="auto"/>
              <w:jc w:val="center"/>
            </w:pPr>
            <w:r>
              <w:t>X</w:t>
            </w:r>
          </w:p>
        </w:tc>
        <w:tc>
          <w:tcPr>
            <w:tcW w:w="503" w:type="dxa"/>
          </w:tcPr>
          <w:p w14:paraId="59309FE1" w14:textId="44420484" w:rsidR="007C32A9" w:rsidRPr="00F44B15" w:rsidRDefault="007C32A9" w:rsidP="00356E59">
            <w:pPr>
              <w:spacing w:line="240" w:lineRule="auto"/>
              <w:jc w:val="center"/>
            </w:pPr>
          </w:p>
        </w:tc>
        <w:tc>
          <w:tcPr>
            <w:tcW w:w="514" w:type="dxa"/>
          </w:tcPr>
          <w:p w14:paraId="0403360D" w14:textId="4E09633B" w:rsidR="007C32A9" w:rsidRPr="00F44B15" w:rsidRDefault="007C32A9" w:rsidP="00356E59">
            <w:pPr>
              <w:spacing w:line="240" w:lineRule="auto"/>
              <w:jc w:val="center"/>
            </w:pPr>
          </w:p>
        </w:tc>
        <w:tc>
          <w:tcPr>
            <w:tcW w:w="606" w:type="dxa"/>
          </w:tcPr>
          <w:p w14:paraId="7B129627" w14:textId="77777777" w:rsidR="007C32A9" w:rsidRPr="00F44B15" w:rsidRDefault="007C32A9" w:rsidP="00356E59">
            <w:pPr>
              <w:spacing w:line="240" w:lineRule="auto"/>
              <w:jc w:val="center"/>
            </w:pPr>
          </w:p>
        </w:tc>
      </w:tr>
      <w:tr w:rsidR="00562668" w:rsidRPr="00F44B15" w14:paraId="6D799449" w14:textId="131741FE" w:rsidTr="00504A5F">
        <w:tc>
          <w:tcPr>
            <w:tcW w:w="689" w:type="dxa"/>
          </w:tcPr>
          <w:p w14:paraId="61702A33" w14:textId="475A9A13" w:rsidR="007C32A9" w:rsidRPr="00F44B15" w:rsidRDefault="007C32A9" w:rsidP="00AA51C5">
            <w:pPr>
              <w:spacing w:line="240" w:lineRule="auto"/>
            </w:pPr>
            <w:r>
              <w:t>BF2.</w:t>
            </w:r>
          </w:p>
        </w:tc>
        <w:tc>
          <w:tcPr>
            <w:tcW w:w="5529" w:type="dxa"/>
          </w:tcPr>
          <w:p w14:paraId="15A4C72C" w14:textId="1CDC36E6" w:rsidR="007C32A9" w:rsidRPr="00F44B15" w:rsidRDefault="007C32A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428" w:type="dxa"/>
          </w:tcPr>
          <w:p w14:paraId="6CB366CB" w14:textId="55D770A9" w:rsidR="007C32A9" w:rsidRPr="00F44B15" w:rsidRDefault="007C32A9" w:rsidP="00356E59">
            <w:pPr>
              <w:spacing w:line="240" w:lineRule="auto"/>
              <w:jc w:val="center"/>
            </w:pPr>
            <w:r>
              <w:t>X</w:t>
            </w:r>
          </w:p>
        </w:tc>
        <w:tc>
          <w:tcPr>
            <w:tcW w:w="501" w:type="dxa"/>
          </w:tcPr>
          <w:p w14:paraId="3D16D5D2" w14:textId="40D1AECF" w:rsidR="007C32A9" w:rsidRPr="00F44B15" w:rsidRDefault="007C32A9" w:rsidP="00356E59">
            <w:pPr>
              <w:spacing w:line="240" w:lineRule="auto"/>
              <w:jc w:val="center"/>
            </w:pPr>
            <w:r>
              <w:t>X</w:t>
            </w:r>
          </w:p>
        </w:tc>
        <w:tc>
          <w:tcPr>
            <w:tcW w:w="503" w:type="dxa"/>
          </w:tcPr>
          <w:p w14:paraId="74B00614" w14:textId="33B40B9A" w:rsidR="007C32A9" w:rsidRPr="00F44B15" w:rsidRDefault="007C32A9" w:rsidP="00356E59">
            <w:pPr>
              <w:spacing w:line="240" w:lineRule="auto"/>
              <w:jc w:val="center"/>
            </w:pPr>
          </w:p>
        </w:tc>
        <w:tc>
          <w:tcPr>
            <w:tcW w:w="514" w:type="dxa"/>
          </w:tcPr>
          <w:p w14:paraId="6B1DADD1" w14:textId="39726596" w:rsidR="007C32A9" w:rsidRPr="00F44B15" w:rsidRDefault="007C32A9" w:rsidP="00356E59">
            <w:pPr>
              <w:spacing w:line="240" w:lineRule="auto"/>
              <w:jc w:val="center"/>
            </w:pPr>
          </w:p>
        </w:tc>
        <w:tc>
          <w:tcPr>
            <w:tcW w:w="606" w:type="dxa"/>
          </w:tcPr>
          <w:p w14:paraId="7E4B6F6F" w14:textId="77777777" w:rsidR="007C32A9" w:rsidRPr="00F44B15" w:rsidRDefault="007C32A9" w:rsidP="00356E59">
            <w:pPr>
              <w:spacing w:line="240" w:lineRule="auto"/>
              <w:jc w:val="center"/>
            </w:pPr>
          </w:p>
        </w:tc>
      </w:tr>
      <w:tr w:rsidR="00562668" w:rsidRPr="00F44B15" w14:paraId="2070CEC5" w14:textId="2EFEDE13" w:rsidTr="00504A5F">
        <w:tc>
          <w:tcPr>
            <w:tcW w:w="689" w:type="dxa"/>
          </w:tcPr>
          <w:p w14:paraId="224DE815" w14:textId="79D5B812" w:rsidR="007C32A9" w:rsidRPr="00F44B15" w:rsidRDefault="007C32A9" w:rsidP="00AA51C5">
            <w:pPr>
              <w:spacing w:line="240" w:lineRule="auto"/>
            </w:pPr>
            <w:r>
              <w:t>BF3.</w:t>
            </w:r>
          </w:p>
        </w:tc>
        <w:tc>
          <w:tcPr>
            <w:tcW w:w="5529" w:type="dxa"/>
          </w:tcPr>
          <w:p w14:paraId="6C3AA24A" w14:textId="270FC038" w:rsidR="007C32A9" w:rsidRPr="00F44B15" w:rsidRDefault="007C32A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428" w:type="dxa"/>
          </w:tcPr>
          <w:p w14:paraId="4EFFA819" w14:textId="676B98A2" w:rsidR="007C32A9" w:rsidRPr="00F44B15" w:rsidRDefault="007C32A9" w:rsidP="00356E59">
            <w:pPr>
              <w:spacing w:line="240" w:lineRule="auto"/>
              <w:jc w:val="center"/>
            </w:pPr>
            <w:r>
              <w:t>X</w:t>
            </w:r>
          </w:p>
        </w:tc>
        <w:tc>
          <w:tcPr>
            <w:tcW w:w="501" w:type="dxa"/>
          </w:tcPr>
          <w:p w14:paraId="49CB1E93" w14:textId="77777777" w:rsidR="007C32A9" w:rsidRPr="00F44B15" w:rsidRDefault="007C32A9" w:rsidP="00356E59">
            <w:pPr>
              <w:spacing w:line="240" w:lineRule="auto"/>
              <w:jc w:val="center"/>
            </w:pPr>
          </w:p>
        </w:tc>
        <w:tc>
          <w:tcPr>
            <w:tcW w:w="503" w:type="dxa"/>
          </w:tcPr>
          <w:p w14:paraId="5A23A084" w14:textId="1D2DF002" w:rsidR="007C32A9" w:rsidRPr="00F44B15" w:rsidRDefault="007C32A9" w:rsidP="00356E59">
            <w:pPr>
              <w:spacing w:line="240" w:lineRule="auto"/>
              <w:jc w:val="center"/>
            </w:pPr>
            <w:r>
              <w:t>X</w:t>
            </w:r>
          </w:p>
        </w:tc>
        <w:tc>
          <w:tcPr>
            <w:tcW w:w="514" w:type="dxa"/>
          </w:tcPr>
          <w:p w14:paraId="2457A2FF" w14:textId="32A17E42" w:rsidR="007C32A9" w:rsidRPr="00F44B15" w:rsidRDefault="007C32A9" w:rsidP="00356E59">
            <w:pPr>
              <w:spacing w:line="240" w:lineRule="auto"/>
              <w:jc w:val="center"/>
            </w:pPr>
            <w:r>
              <w:t>X</w:t>
            </w:r>
          </w:p>
        </w:tc>
        <w:tc>
          <w:tcPr>
            <w:tcW w:w="606" w:type="dxa"/>
          </w:tcPr>
          <w:p w14:paraId="029A5659" w14:textId="77777777" w:rsidR="007C32A9" w:rsidRPr="00F44B15" w:rsidRDefault="007C32A9" w:rsidP="00356E59">
            <w:pPr>
              <w:spacing w:line="240" w:lineRule="auto"/>
              <w:jc w:val="center"/>
            </w:pPr>
          </w:p>
        </w:tc>
      </w:tr>
      <w:tr w:rsidR="00562668" w:rsidRPr="00F44B15" w14:paraId="33F28318" w14:textId="75EF46D5" w:rsidTr="00504A5F">
        <w:tc>
          <w:tcPr>
            <w:tcW w:w="689" w:type="dxa"/>
          </w:tcPr>
          <w:p w14:paraId="56A6CD08" w14:textId="17037D55" w:rsidR="007C32A9" w:rsidRPr="00F44B15" w:rsidRDefault="007C32A9" w:rsidP="00AA51C5">
            <w:pPr>
              <w:spacing w:line="240" w:lineRule="auto"/>
            </w:pPr>
            <w:r>
              <w:t>BF4.</w:t>
            </w:r>
          </w:p>
        </w:tc>
        <w:tc>
          <w:tcPr>
            <w:tcW w:w="5529" w:type="dxa"/>
          </w:tcPr>
          <w:p w14:paraId="22B925F9" w14:textId="75857B68" w:rsidR="007C32A9" w:rsidRPr="00F44B15" w:rsidRDefault="007C32A9" w:rsidP="00361040">
            <w:pPr>
              <w:spacing w:line="240" w:lineRule="auto"/>
            </w:pPr>
            <w:r w:rsidRPr="00F44B15">
              <w:t xml:space="preserve">BAG beoordeelt </w:t>
            </w:r>
            <w:proofErr w:type="spellStart"/>
            <w:r w:rsidRPr="00F44B15">
              <w:t>geometrieLevering</w:t>
            </w:r>
            <w:proofErr w:type="spellEnd"/>
          </w:p>
        </w:tc>
        <w:tc>
          <w:tcPr>
            <w:tcW w:w="428" w:type="dxa"/>
          </w:tcPr>
          <w:p w14:paraId="05C9610E" w14:textId="54C78A1A" w:rsidR="007C32A9" w:rsidRPr="00F44B15" w:rsidRDefault="007C32A9" w:rsidP="00356E59">
            <w:pPr>
              <w:spacing w:line="240" w:lineRule="auto"/>
              <w:jc w:val="center"/>
            </w:pPr>
            <w:r>
              <w:t>X</w:t>
            </w:r>
          </w:p>
        </w:tc>
        <w:tc>
          <w:tcPr>
            <w:tcW w:w="501" w:type="dxa"/>
          </w:tcPr>
          <w:p w14:paraId="6ED64404" w14:textId="77777777" w:rsidR="007C32A9" w:rsidRPr="00F44B15" w:rsidRDefault="007C32A9" w:rsidP="00356E59">
            <w:pPr>
              <w:spacing w:line="240" w:lineRule="auto"/>
              <w:jc w:val="center"/>
            </w:pPr>
          </w:p>
        </w:tc>
        <w:tc>
          <w:tcPr>
            <w:tcW w:w="503" w:type="dxa"/>
          </w:tcPr>
          <w:p w14:paraId="459645C8" w14:textId="065D4722" w:rsidR="007C32A9" w:rsidRPr="00F44B15" w:rsidRDefault="007C32A9" w:rsidP="00356E59">
            <w:pPr>
              <w:spacing w:line="240" w:lineRule="auto"/>
              <w:jc w:val="center"/>
            </w:pPr>
            <w:r>
              <w:t>X</w:t>
            </w:r>
          </w:p>
        </w:tc>
        <w:tc>
          <w:tcPr>
            <w:tcW w:w="514" w:type="dxa"/>
          </w:tcPr>
          <w:p w14:paraId="26ED849A" w14:textId="7875805E" w:rsidR="007C32A9" w:rsidRPr="00F44B15" w:rsidRDefault="007C32A9" w:rsidP="00356E59">
            <w:pPr>
              <w:spacing w:line="240" w:lineRule="auto"/>
              <w:jc w:val="center"/>
            </w:pPr>
            <w:r>
              <w:t>X</w:t>
            </w:r>
          </w:p>
        </w:tc>
        <w:tc>
          <w:tcPr>
            <w:tcW w:w="606" w:type="dxa"/>
          </w:tcPr>
          <w:p w14:paraId="777D438D" w14:textId="77777777" w:rsidR="007C32A9" w:rsidRPr="00F44B15" w:rsidRDefault="007C32A9" w:rsidP="00356E59">
            <w:pPr>
              <w:spacing w:line="240" w:lineRule="auto"/>
              <w:jc w:val="center"/>
            </w:pPr>
          </w:p>
        </w:tc>
      </w:tr>
      <w:tr w:rsidR="00562668" w:rsidRPr="00F44B15" w14:paraId="72D3FCDC" w14:textId="1B9577D4" w:rsidTr="00504A5F">
        <w:tc>
          <w:tcPr>
            <w:tcW w:w="689" w:type="dxa"/>
          </w:tcPr>
          <w:p w14:paraId="254D8E38" w14:textId="7BEBE3D7" w:rsidR="007C32A9" w:rsidRPr="00F44B15" w:rsidRDefault="007C32A9" w:rsidP="00AA51C5">
            <w:pPr>
              <w:spacing w:line="240" w:lineRule="auto"/>
            </w:pPr>
            <w:r>
              <w:t>BF5.</w:t>
            </w:r>
          </w:p>
        </w:tc>
        <w:tc>
          <w:tcPr>
            <w:tcW w:w="5529" w:type="dxa"/>
          </w:tcPr>
          <w:p w14:paraId="799C0E0D" w14:textId="58147EB3" w:rsidR="007C32A9" w:rsidRPr="00F44B15" w:rsidRDefault="007C32A9" w:rsidP="00AA51C5">
            <w:pPr>
              <w:spacing w:line="240" w:lineRule="auto"/>
            </w:pPr>
            <w:r w:rsidRPr="00F44B15">
              <w:t xml:space="preserve">BAG keurt </w:t>
            </w:r>
            <w:proofErr w:type="spellStart"/>
            <w:r w:rsidRPr="00F44B15">
              <w:t>geometrieLevering</w:t>
            </w:r>
            <w:proofErr w:type="spellEnd"/>
            <w:r w:rsidRPr="00F44B15">
              <w:t xml:space="preserve"> goed en stuurt bevestiging naar </w:t>
            </w:r>
            <w:proofErr w:type="spellStart"/>
            <w:r w:rsidRPr="00F44B15">
              <w:t>Geo</w:t>
            </w:r>
            <w:proofErr w:type="spellEnd"/>
          </w:p>
        </w:tc>
        <w:tc>
          <w:tcPr>
            <w:tcW w:w="428" w:type="dxa"/>
          </w:tcPr>
          <w:p w14:paraId="38E386B8" w14:textId="305EB150" w:rsidR="007C32A9" w:rsidRPr="00F44B15" w:rsidRDefault="007C32A9" w:rsidP="00356E59">
            <w:pPr>
              <w:spacing w:line="240" w:lineRule="auto"/>
              <w:jc w:val="center"/>
            </w:pPr>
            <w:r>
              <w:t>X</w:t>
            </w:r>
          </w:p>
        </w:tc>
        <w:tc>
          <w:tcPr>
            <w:tcW w:w="501" w:type="dxa"/>
          </w:tcPr>
          <w:p w14:paraId="64E8C709" w14:textId="77777777" w:rsidR="007C32A9" w:rsidRPr="00F44B15" w:rsidRDefault="007C32A9" w:rsidP="00356E59">
            <w:pPr>
              <w:spacing w:line="240" w:lineRule="auto"/>
              <w:jc w:val="center"/>
            </w:pPr>
          </w:p>
        </w:tc>
        <w:tc>
          <w:tcPr>
            <w:tcW w:w="503" w:type="dxa"/>
          </w:tcPr>
          <w:p w14:paraId="65511F17" w14:textId="437EA4FD" w:rsidR="007C32A9" w:rsidRPr="00F44B15" w:rsidRDefault="007C32A9" w:rsidP="00356E59">
            <w:pPr>
              <w:spacing w:line="240" w:lineRule="auto"/>
              <w:jc w:val="center"/>
            </w:pPr>
            <w:r>
              <w:t>X</w:t>
            </w:r>
          </w:p>
        </w:tc>
        <w:tc>
          <w:tcPr>
            <w:tcW w:w="514" w:type="dxa"/>
          </w:tcPr>
          <w:p w14:paraId="31B8C051" w14:textId="30FFEDC3" w:rsidR="007C32A9" w:rsidRPr="00F44B15" w:rsidRDefault="007C32A9" w:rsidP="00356E59">
            <w:pPr>
              <w:spacing w:line="240" w:lineRule="auto"/>
              <w:jc w:val="center"/>
            </w:pPr>
          </w:p>
        </w:tc>
        <w:tc>
          <w:tcPr>
            <w:tcW w:w="606" w:type="dxa"/>
          </w:tcPr>
          <w:p w14:paraId="5022C061" w14:textId="77777777" w:rsidR="007C32A9" w:rsidRPr="00F44B15" w:rsidRDefault="007C32A9" w:rsidP="00356E59">
            <w:pPr>
              <w:spacing w:line="240" w:lineRule="auto"/>
              <w:jc w:val="center"/>
            </w:pPr>
          </w:p>
        </w:tc>
      </w:tr>
      <w:tr w:rsidR="00562668" w:rsidRPr="00F44B15" w14:paraId="7876AF5F" w14:textId="603B2433" w:rsidTr="00504A5F">
        <w:tc>
          <w:tcPr>
            <w:tcW w:w="689" w:type="dxa"/>
          </w:tcPr>
          <w:p w14:paraId="11789D46" w14:textId="2390B7A0" w:rsidR="007C32A9" w:rsidRPr="00F44B15" w:rsidRDefault="007C32A9" w:rsidP="00AA51C5">
            <w:pPr>
              <w:spacing w:line="240" w:lineRule="auto"/>
            </w:pPr>
            <w:r>
              <w:t>BF6.</w:t>
            </w:r>
          </w:p>
        </w:tc>
        <w:tc>
          <w:tcPr>
            <w:tcW w:w="5529" w:type="dxa"/>
          </w:tcPr>
          <w:p w14:paraId="499872BE" w14:textId="2B55B11E" w:rsidR="007C32A9" w:rsidRPr="00F44B15" w:rsidRDefault="007C32A9" w:rsidP="00AA51C5">
            <w:pPr>
              <w:spacing w:line="240" w:lineRule="auto"/>
            </w:pPr>
            <w:r w:rsidRPr="00F44B15">
              <w:t xml:space="preserve">BAG verwerking </w:t>
            </w:r>
            <w:proofErr w:type="spellStart"/>
            <w:r w:rsidRPr="00F44B15">
              <w:t>geometrieLevering</w:t>
            </w:r>
            <w:proofErr w:type="spellEnd"/>
            <w:r w:rsidRPr="00F44B15">
              <w:t xml:space="preserve"> in eigen applicatie</w:t>
            </w:r>
          </w:p>
        </w:tc>
        <w:tc>
          <w:tcPr>
            <w:tcW w:w="428" w:type="dxa"/>
          </w:tcPr>
          <w:p w14:paraId="143D421B" w14:textId="6EA1C4D0" w:rsidR="007C32A9" w:rsidRPr="00F44B15" w:rsidRDefault="007C32A9" w:rsidP="00356E59">
            <w:pPr>
              <w:spacing w:line="240" w:lineRule="auto"/>
              <w:jc w:val="center"/>
            </w:pPr>
            <w:r>
              <w:t>X</w:t>
            </w:r>
          </w:p>
        </w:tc>
        <w:tc>
          <w:tcPr>
            <w:tcW w:w="501" w:type="dxa"/>
          </w:tcPr>
          <w:p w14:paraId="1E5771D9" w14:textId="77777777" w:rsidR="007C32A9" w:rsidRPr="00F44B15" w:rsidRDefault="007C32A9" w:rsidP="00356E59">
            <w:pPr>
              <w:spacing w:line="240" w:lineRule="auto"/>
              <w:jc w:val="center"/>
            </w:pPr>
          </w:p>
        </w:tc>
        <w:tc>
          <w:tcPr>
            <w:tcW w:w="503" w:type="dxa"/>
          </w:tcPr>
          <w:p w14:paraId="6E6BD0DB" w14:textId="6C8C5C3E" w:rsidR="007C32A9" w:rsidRPr="00F44B15" w:rsidRDefault="007C32A9" w:rsidP="00356E59">
            <w:pPr>
              <w:spacing w:line="240" w:lineRule="auto"/>
              <w:jc w:val="center"/>
            </w:pPr>
            <w:r>
              <w:t>X</w:t>
            </w:r>
          </w:p>
        </w:tc>
        <w:tc>
          <w:tcPr>
            <w:tcW w:w="514" w:type="dxa"/>
          </w:tcPr>
          <w:p w14:paraId="55689AD4" w14:textId="7422999B" w:rsidR="007C32A9" w:rsidRPr="00F44B15" w:rsidRDefault="007C32A9" w:rsidP="00356E59">
            <w:pPr>
              <w:spacing w:line="240" w:lineRule="auto"/>
              <w:jc w:val="center"/>
            </w:pPr>
          </w:p>
        </w:tc>
        <w:tc>
          <w:tcPr>
            <w:tcW w:w="606" w:type="dxa"/>
          </w:tcPr>
          <w:p w14:paraId="57E8A5FF" w14:textId="77777777" w:rsidR="007C32A9" w:rsidRPr="00F44B15" w:rsidRDefault="007C32A9" w:rsidP="00356E59">
            <w:pPr>
              <w:spacing w:line="240" w:lineRule="auto"/>
              <w:jc w:val="center"/>
            </w:pPr>
          </w:p>
        </w:tc>
      </w:tr>
      <w:tr w:rsidR="00562668" w:rsidRPr="00F44B15" w14:paraId="44DE8B39" w14:textId="13350FF1" w:rsidTr="00504A5F">
        <w:tc>
          <w:tcPr>
            <w:tcW w:w="689" w:type="dxa"/>
          </w:tcPr>
          <w:p w14:paraId="4BD9799F" w14:textId="01E14D2B" w:rsidR="007C32A9" w:rsidRPr="00F44B15" w:rsidRDefault="007C32A9" w:rsidP="00AA51C5">
            <w:pPr>
              <w:spacing w:line="240" w:lineRule="auto"/>
            </w:pPr>
            <w:r>
              <w:t>BF7.</w:t>
            </w:r>
          </w:p>
        </w:tc>
        <w:tc>
          <w:tcPr>
            <w:tcW w:w="5529" w:type="dxa"/>
          </w:tcPr>
          <w:p w14:paraId="7C32D33B" w14:textId="5B3643F2" w:rsidR="007C32A9" w:rsidRPr="00F44B15" w:rsidRDefault="007C32A9" w:rsidP="00AA51C5">
            <w:pPr>
              <w:spacing w:line="240" w:lineRule="auto"/>
            </w:pPr>
            <w:r w:rsidRPr="00F44B15">
              <w:t xml:space="preserve">BAG stuurt actuele stand van object in BAG-kennisgeving naar </w:t>
            </w:r>
            <w:proofErr w:type="spellStart"/>
            <w:r w:rsidRPr="00F44B15">
              <w:t>Geo</w:t>
            </w:r>
            <w:proofErr w:type="spellEnd"/>
          </w:p>
        </w:tc>
        <w:tc>
          <w:tcPr>
            <w:tcW w:w="428" w:type="dxa"/>
          </w:tcPr>
          <w:p w14:paraId="4BD22F3B" w14:textId="4E2F3377" w:rsidR="007C32A9" w:rsidRPr="00F44B15" w:rsidRDefault="007C32A9" w:rsidP="00356E59">
            <w:pPr>
              <w:spacing w:line="240" w:lineRule="auto"/>
              <w:jc w:val="center"/>
            </w:pPr>
            <w:r>
              <w:t>X</w:t>
            </w:r>
          </w:p>
        </w:tc>
        <w:tc>
          <w:tcPr>
            <w:tcW w:w="501" w:type="dxa"/>
          </w:tcPr>
          <w:p w14:paraId="63A539F1" w14:textId="77777777" w:rsidR="007C32A9" w:rsidRPr="00F44B15" w:rsidRDefault="007C32A9" w:rsidP="00356E59">
            <w:pPr>
              <w:spacing w:line="240" w:lineRule="auto"/>
              <w:jc w:val="center"/>
            </w:pPr>
          </w:p>
        </w:tc>
        <w:tc>
          <w:tcPr>
            <w:tcW w:w="503" w:type="dxa"/>
          </w:tcPr>
          <w:p w14:paraId="436183B5" w14:textId="5FBBAAA9" w:rsidR="007C32A9" w:rsidRPr="00F44B15" w:rsidRDefault="007C32A9" w:rsidP="00356E59">
            <w:pPr>
              <w:spacing w:line="240" w:lineRule="auto"/>
              <w:jc w:val="center"/>
            </w:pPr>
            <w:r>
              <w:t>X</w:t>
            </w:r>
          </w:p>
        </w:tc>
        <w:tc>
          <w:tcPr>
            <w:tcW w:w="514" w:type="dxa"/>
          </w:tcPr>
          <w:p w14:paraId="4A0173D0" w14:textId="39386402" w:rsidR="007C32A9" w:rsidRPr="00F44B15" w:rsidRDefault="007C32A9" w:rsidP="00356E59">
            <w:pPr>
              <w:spacing w:line="240" w:lineRule="auto"/>
              <w:jc w:val="center"/>
            </w:pPr>
          </w:p>
        </w:tc>
        <w:tc>
          <w:tcPr>
            <w:tcW w:w="606" w:type="dxa"/>
          </w:tcPr>
          <w:p w14:paraId="75B13E08" w14:textId="49B25200" w:rsidR="007C32A9" w:rsidRPr="00F44B15" w:rsidRDefault="007C32A9" w:rsidP="00356E59">
            <w:pPr>
              <w:spacing w:line="240" w:lineRule="auto"/>
              <w:jc w:val="center"/>
            </w:pPr>
            <w:r>
              <w:t>X</w:t>
            </w:r>
          </w:p>
        </w:tc>
      </w:tr>
      <w:tr w:rsidR="00562668" w:rsidRPr="00F44B15" w14:paraId="34D9AF5B" w14:textId="2BA59C90" w:rsidTr="00504A5F">
        <w:tc>
          <w:tcPr>
            <w:tcW w:w="689" w:type="dxa"/>
          </w:tcPr>
          <w:p w14:paraId="4FA3984D" w14:textId="3B5A2E82" w:rsidR="007C32A9" w:rsidRPr="00F44B15" w:rsidRDefault="007C32A9" w:rsidP="00AA51C5">
            <w:pPr>
              <w:spacing w:line="240" w:lineRule="auto"/>
            </w:pPr>
            <w:r>
              <w:t>BF8.</w:t>
            </w:r>
          </w:p>
        </w:tc>
        <w:tc>
          <w:tcPr>
            <w:tcW w:w="5529" w:type="dxa"/>
          </w:tcPr>
          <w:p w14:paraId="288FEF3D" w14:textId="364E50FB" w:rsidR="007C32A9" w:rsidRPr="00F44B15" w:rsidRDefault="007C32A9" w:rsidP="00361040">
            <w:pPr>
              <w:spacing w:line="240" w:lineRule="auto"/>
            </w:pPr>
            <w:proofErr w:type="spellStart"/>
            <w:r w:rsidRPr="00F44B15">
              <w:t>Geo</w:t>
            </w:r>
            <w:proofErr w:type="spellEnd"/>
            <w:r w:rsidRPr="00F44B15">
              <w:t xml:space="preserve"> verwerk</w:t>
            </w:r>
            <w:r w:rsidR="00361040">
              <w:t>t</w:t>
            </w:r>
            <w:r w:rsidRPr="00F44B15">
              <w:t xml:space="preserve"> BAG-kennisgeving in eigen applicatie</w:t>
            </w:r>
          </w:p>
        </w:tc>
        <w:tc>
          <w:tcPr>
            <w:tcW w:w="428" w:type="dxa"/>
          </w:tcPr>
          <w:p w14:paraId="6ECAB0AE" w14:textId="3612F733" w:rsidR="007C32A9" w:rsidRPr="00F44B15" w:rsidRDefault="007C32A9" w:rsidP="00356E59">
            <w:pPr>
              <w:spacing w:line="240" w:lineRule="auto"/>
              <w:jc w:val="center"/>
            </w:pPr>
            <w:r>
              <w:t>X</w:t>
            </w:r>
          </w:p>
        </w:tc>
        <w:tc>
          <w:tcPr>
            <w:tcW w:w="501" w:type="dxa"/>
          </w:tcPr>
          <w:p w14:paraId="04746F6B" w14:textId="77777777" w:rsidR="007C32A9" w:rsidRPr="00F44B15" w:rsidRDefault="007C32A9" w:rsidP="00356E59">
            <w:pPr>
              <w:spacing w:line="240" w:lineRule="auto"/>
              <w:jc w:val="center"/>
            </w:pPr>
          </w:p>
        </w:tc>
        <w:tc>
          <w:tcPr>
            <w:tcW w:w="503" w:type="dxa"/>
          </w:tcPr>
          <w:p w14:paraId="09984C63" w14:textId="3D8F0437" w:rsidR="007C32A9" w:rsidRPr="00F44B15" w:rsidRDefault="007C32A9" w:rsidP="00356E59">
            <w:pPr>
              <w:spacing w:line="240" w:lineRule="auto"/>
              <w:jc w:val="center"/>
            </w:pPr>
            <w:r>
              <w:t>X</w:t>
            </w:r>
          </w:p>
        </w:tc>
        <w:tc>
          <w:tcPr>
            <w:tcW w:w="514" w:type="dxa"/>
          </w:tcPr>
          <w:p w14:paraId="7E46CD0D" w14:textId="0F068E93" w:rsidR="007C32A9" w:rsidRPr="00F44B15" w:rsidRDefault="007C32A9" w:rsidP="00356E59">
            <w:pPr>
              <w:spacing w:line="240" w:lineRule="auto"/>
              <w:jc w:val="center"/>
            </w:pPr>
          </w:p>
        </w:tc>
        <w:tc>
          <w:tcPr>
            <w:tcW w:w="606" w:type="dxa"/>
          </w:tcPr>
          <w:p w14:paraId="0B740A45" w14:textId="5900AD5B" w:rsidR="007C32A9" w:rsidRPr="00F44B15" w:rsidRDefault="007C32A9" w:rsidP="00356E59">
            <w:pPr>
              <w:spacing w:line="240" w:lineRule="auto"/>
              <w:jc w:val="center"/>
            </w:pPr>
            <w:r>
              <w:t>X</w:t>
            </w:r>
          </w:p>
        </w:tc>
      </w:tr>
      <w:tr w:rsidR="00562668" w:rsidRPr="00F44B15" w14:paraId="5090F165" w14:textId="7DBAB741" w:rsidTr="00504A5F">
        <w:tc>
          <w:tcPr>
            <w:tcW w:w="689" w:type="dxa"/>
          </w:tcPr>
          <w:p w14:paraId="0B603BD3" w14:textId="7EADFF31" w:rsidR="007C32A9" w:rsidRDefault="007C32A9" w:rsidP="00AA51C5">
            <w:pPr>
              <w:spacing w:line="240" w:lineRule="auto"/>
            </w:pPr>
            <w:r>
              <w:t>AF1.1</w:t>
            </w:r>
          </w:p>
        </w:tc>
        <w:tc>
          <w:tcPr>
            <w:tcW w:w="5529" w:type="dxa"/>
          </w:tcPr>
          <w:p w14:paraId="05E3B3A5" w14:textId="74240651" w:rsidR="007C32A9" w:rsidRPr="00F44B15" w:rsidRDefault="007C32A9" w:rsidP="00AA51C5">
            <w:pPr>
              <w:spacing w:line="240" w:lineRule="auto"/>
            </w:pPr>
            <w:proofErr w:type="spellStart"/>
            <w:r>
              <w:t>Geo</w:t>
            </w:r>
            <w:proofErr w:type="spellEnd"/>
            <w:r>
              <w:t xml:space="preserve"> negeert </w:t>
            </w:r>
            <w:proofErr w:type="spellStart"/>
            <w:r>
              <w:t>geometrieVerzoek</w:t>
            </w:r>
            <w:proofErr w:type="spellEnd"/>
          </w:p>
        </w:tc>
        <w:tc>
          <w:tcPr>
            <w:tcW w:w="428" w:type="dxa"/>
          </w:tcPr>
          <w:p w14:paraId="0B6F77F1" w14:textId="77777777" w:rsidR="007C32A9" w:rsidRDefault="007C32A9" w:rsidP="00356E59">
            <w:pPr>
              <w:spacing w:line="240" w:lineRule="auto"/>
              <w:jc w:val="center"/>
            </w:pPr>
          </w:p>
        </w:tc>
        <w:tc>
          <w:tcPr>
            <w:tcW w:w="501" w:type="dxa"/>
          </w:tcPr>
          <w:p w14:paraId="4E591877" w14:textId="438A7F6F" w:rsidR="007C32A9" w:rsidRPr="00F44B15" w:rsidRDefault="007C32A9" w:rsidP="00356E59">
            <w:pPr>
              <w:spacing w:line="240" w:lineRule="auto"/>
              <w:jc w:val="center"/>
            </w:pPr>
            <w:r>
              <w:t>X</w:t>
            </w:r>
          </w:p>
        </w:tc>
        <w:tc>
          <w:tcPr>
            <w:tcW w:w="503" w:type="dxa"/>
          </w:tcPr>
          <w:p w14:paraId="4B0C64BF" w14:textId="77777777" w:rsidR="007C32A9" w:rsidRPr="00F44B15" w:rsidRDefault="007C32A9" w:rsidP="00356E59">
            <w:pPr>
              <w:spacing w:line="240" w:lineRule="auto"/>
              <w:jc w:val="center"/>
            </w:pPr>
          </w:p>
        </w:tc>
        <w:tc>
          <w:tcPr>
            <w:tcW w:w="514" w:type="dxa"/>
          </w:tcPr>
          <w:p w14:paraId="3581D339" w14:textId="77777777" w:rsidR="007C32A9" w:rsidRPr="00F44B15" w:rsidRDefault="007C32A9" w:rsidP="00356E59">
            <w:pPr>
              <w:spacing w:line="240" w:lineRule="auto"/>
              <w:jc w:val="center"/>
            </w:pPr>
          </w:p>
        </w:tc>
        <w:tc>
          <w:tcPr>
            <w:tcW w:w="606" w:type="dxa"/>
          </w:tcPr>
          <w:p w14:paraId="7F152FAC" w14:textId="77777777" w:rsidR="007C32A9" w:rsidRPr="00F44B15" w:rsidRDefault="007C32A9" w:rsidP="00356E59">
            <w:pPr>
              <w:spacing w:line="240" w:lineRule="auto"/>
              <w:jc w:val="center"/>
            </w:pPr>
          </w:p>
        </w:tc>
      </w:tr>
      <w:tr w:rsidR="00562668" w:rsidRPr="00F44B15" w14:paraId="0759DE33" w14:textId="6AD2CB73" w:rsidTr="00504A5F">
        <w:tc>
          <w:tcPr>
            <w:tcW w:w="689" w:type="dxa"/>
          </w:tcPr>
          <w:p w14:paraId="160795BB" w14:textId="6DC6DC44" w:rsidR="007C32A9" w:rsidRDefault="007C32A9" w:rsidP="007C32A9">
            <w:pPr>
              <w:spacing w:line="240" w:lineRule="auto"/>
            </w:pPr>
            <w:r>
              <w:t xml:space="preserve">AF2.1 </w:t>
            </w:r>
          </w:p>
        </w:tc>
        <w:tc>
          <w:tcPr>
            <w:tcW w:w="5529" w:type="dxa"/>
          </w:tcPr>
          <w:p w14:paraId="3C07E008" w14:textId="00FD07EE" w:rsidR="007C32A9" w:rsidRPr="00F44B15" w:rsidRDefault="007C32A9" w:rsidP="00AA51C5">
            <w:pPr>
              <w:spacing w:line="240" w:lineRule="auto"/>
            </w:pPr>
            <w:r>
              <w:t xml:space="preserve">BAG negeert </w:t>
            </w:r>
            <w:proofErr w:type="spellStart"/>
            <w:r>
              <w:t>geometrieLevering</w:t>
            </w:r>
            <w:proofErr w:type="spellEnd"/>
          </w:p>
        </w:tc>
        <w:tc>
          <w:tcPr>
            <w:tcW w:w="428" w:type="dxa"/>
          </w:tcPr>
          <w:p w14:paraId="152A561F" w14:textId="77777777" w:rsidR="007C32A9" w:rsidRDefault="007C32A9" w:rsidP="00356E59">
            <w:pPr>
              <w:spacing w:line="240" w:lineRule="auto"/>
              <w:jc w:val="center"/>
            </w:pPr>
          </w:p>
        </w:tc>
        <w:tc>
          <w:tcPr>
            <w:tcW w:w="501" w:type="dxa"/>
          </w:tcPr>
          <w:p w14:paraId="1436941E" w14:textId="77777777" w:rsidR="007C32A9" w:rsidRPr="00F44B15" w:rsidRDefault="007C32A9" w:rsidP="00356E59">
            <w:pPr>
              <w:spacing w:line="240" w:lineRule="auto"/>
              <w:jc w:val="center"/>
            </w:pPr>
          </w:p>
        </w:tc>
        <w:tc>
          <w:tcPr>
            <w:tcW w:w="503" w:type="dxa"/>
          </w:tcPr>
          <w:p w14:paraId="0CDD06DD" w14:textId="542A87C3" w:rsidR="007C32A9" w:rsidRPr="00F44B15" w:rsidRDefault="007C32A9" w:rsidP="00356E59">
            <w:pPr>
              <w:spacing w:line="240" w:lineRule="auto"/>
              <w:jc w:val="center"/>
            </w:pPr>
          </w:p>
        </w:tc>
        <w:tc>
          <w:tcPr>
            <w:tcW w:w="514" w:type="dxa"/>
          </w:tcPr>
          <w:p w14:paraId="165CF619" w14:textId="4ECA808C" w:rsidR="007C32A9" w:rsidRPr="00F44B15" w:rsidRDefault="007C32A9" w:rsidP="00356E59">
            <w:pPr>
              <w:spacing w:line="240" w:lineRule="auto"/>
              <w:jc w:val="center"/>
            </w:pPr>
            <w:r>
              <w:t>X</w:t>
            </w:r>
          </w:p>
        </w:tc>
        <w:tc>
          <w:tcPr>
            <w:tcW w:w="606" w:type="dxa"/>
          </w:tcPr>
          <w:p w14:paraId="33D3DF42" w14:textId="77777777" w:rsidR="007C32A9" w:rsidRPr="00F44B15" w:rsidRDefault="007C32A9" w:rsidP="00356E59">
            <w:pPr>
              <w:spacing w:line="240" w:lineRule="auto"/>
              <w:jc w:val="center"/>
            </w:pPr>
          </w:p>
        </w:tc>
      </w:tr>
    </w:tbl>
    <w:p w14:paraId="1894DE93" w14:textId="77777777" w:rsidR="007C32A9" w:rsidRDefault="007C32A9" w:rsidP="007C32A9">
      <w:pPr>
        <w:spacing w:line="240" w:lineRule="auto"/>
      </w:pPr>
    </w:p>
    <w:p w14:paraId="072911DE" w14:textId="47ACF88E" w:rsidR="007C32A9" w:rsidRDefault="007C32A9" w:rsidP="007C32A9">
      <w:pPr>
        <w:spacing w:line="240" w:lineRule="auto"/>
      </w:pPr>
      <w:r>
        <w:t>Indien een verzoek of levering tijdens een activiteitenstroom niet verwerkbaar</w:t>
      </w:r>
      <w:r w:rsidR="00356E59">
        <w:rPr>
          <w:rStyle w:val="Voetnootmarkering"/>
        </w:rPr>
        <w:footnoteReference w:id="42"/>
      </w:r>
      <w:r>
        <w:t xml:space="preserve"> blijkt voor ontvanger volgt een </w:t>
      </w:r>
      <w:r w:rsidR="00356E59">
        <w:t>foutscenario.</w:t>
      </w:r>
    </w:p>
    <w:p w14:paraId="4D9F389B" w14:textId="77777777" w:rsidR="007C32A9" w:rsidRDefault="007C32A9" w:rsidP="007C32A9">
      <w:pPr>
        <w:spacing w:line="240" w:lineRule="auto"/>
      </w:pPr>
    </w:p>
    <w:tbl>
      <w:tblPr>
        <w:tblStyle w:val="Tabelraster"/>
        <w:tblW w:w="0" w:type="auto"/>
        <w:tblInd w:w="108" w:type="dxa"/>
        <w:tblLook w:val="04A0" w:firstRow="1" w:lastRow="0" w:firstColumn="1" w:lastColumn="0" w:noHBand="0" w:noVBand="1"/>
      </w:tblPr>
      <w:tblGrid>
        <w:gridCol w:w="689"/>
        <w:gridCol w:w="5955"/>
        <w:gridCol w:w="992"/>
        <w:gridCol w:w="1134"/>
      </w:tblGrid>
      <w:tr w:rsidR="00356E59" w:rsidRPr="00F44B15" w14:paraId="21EA0F2B" w14:textId="77777777" w:rsidTr="00504A5F">
        <w:tc>
          <w:tcPr>
            <w:tcW w:w="689" w:type="dxa"/>
          </w:tcPr>
          <w:p w14:paraId="5B5347DC" w14:textId="02AC27E1" w:rsidR="00356E59" w:rsidRPr="00356E59" w:rsidRDefault="00356E59" w:rsidP="00AA51C5">
            <w:pPr>
              <w:spacing w:line="240" w:lineRule="auto"/>
              <w:rPr>
                <w:b/>
              </w:rPr>
            </w:pPr>
            <w:r w:rsidRPr="00356E59">
              <w:rPr>
                <w:b/>
              </w:rPr>
              <w:t>Stap</w:t>
            </w:r>
          </w:p>
        </w:tc>
        <w:tc>
          <w:tcPr>
            <w:tcW w:w="5955" w:type="dxa"/>
          </w:tcPr>
          <w:p w14:paraId="24F8A096" w14:textId="218282A9" w:rsidR="00356E59" w:rsidRPr="00356E59" w:rsidRDefault="00356E59" w:rsidP="00AA51C5">
            <w:pPr>
              <w:spacing w:line="240" w:lineRule="auto"/>
              <w:rPr>
                <w:b/>
              </w:rPr>
            </w:pPr>
            <w:r w:rsidRPr="00356E59">
              <w:rPr>
                <w:b/>
              </w:rPr>
              <w:t>Omschrijving</w:t>
            </w:r>
          </w:p>
        </w:tc>
        <w:tc>
          <w:tcPr>
            <w:tcW w:w="2126" w:type="dxa"/>
            <w:gridSpan w:val="2"/>
          </w:tcPr>
          <w:p w14:paraId="2547B168" w14:textId="1C8A8968" w:rsidR="00356E59" w:rsidRPr="00356E59" w:rsidRDefault="00356E59" w:rsidP="00356E59">
            <w:pPr>
              <w:spacing w:line="240" w:lineRule="auto"/>
              <w:rPr>
                <w:b/>
              </w:rPr>
            </w:pPr>
            <w:r w:rsidRPr="00356E59">
              <w:rPr>
                <w:b/>
              </w:rPr>
              <w:t>Scenario</w:t>
            </w:r>
          </w:p>
        </w:tc>
      </w:tr>
      <w:tr w:rsidR="00356E59" w:rsidRPr="00F44B15" w14:paraId="53AAA6BB" w14:textId="77777777" w:rsidTr="00504A5F">
        <w:tc>
          <w:tcPr>
            <w:tcW w:w="689" w:type="dxa"/>
          </w:tcPr>
          <w:p w14:paraId="7E356196" w14:textId="77777777" w:rsidR="00356E59" w:rsidRPr="00356E59" w:rsidRDefault="00356E59" w:rsidP="00AA51C5">
            <w:pPr>
              <w:spacing w:line="240" w:lineRule="auto"/>
              <w:rPr>
                <w:b/>
              </w:rPr>
            </w:pPr>
          </w:p>
        </w:tc>
        <w:tc>
          <w:tcPr>
            <w:tcW w:w="5955" w:type="dxa"/>
          </w:tcPr>
          <w:p w14:paraId="60EDC195" w14:textId="77777777" w:rsidR="00356E59" w:rsidRPr="00356E59" w:rsidRDefault="00356E59" w:rsidP="00AA51C5">
            <w:pPr>
              <w:spacing w:line="240" w:lineRule="auto"/>
              <w:rPr>
                <w:b/>
              </w:rPr>
            </w:pPr>
          </w:p>
        </w:tc>
        <w:tc>
          <w:tcPr>
            <w:tcW w:w="992" w:type="dxa"/>
          </w:tcPr>
          <w:p w14:paraId="1C286858" w14:textId="68478C20" w:rsidR="00356E59" w:rsidRPr="00356E59" w:rsidRDefault="00356E59" w:rsidP="00AE2042">
            <w:pPr>
              <w:pStyle w:val="Lijstalinea"/>
              <w:numPr>
                <w:ilvl w:val="0"/>
                <w:numId w:val="40"/>
              </w:numPr>
              <w:spacing w:line="240" w:lineRule="auto"/>
              <w:rPr>
                <w:b/>
              </w:rPr>
            </w:pPr>
            <w:r w:rsidRPr="00356E59">
              <w:rPr>
                <w:b/>
              </w:rPr>
              <w:t>/ B)</w:t>
            </w:r>
          </w:p>
        </w:tc>
        <w:tc>
          <w:tcPr>
            <w:tcW w:w="1134" w:type="dxa"/>
          </w:tcPr>
          <w:p w14:paraId="5537AB12" w14:textId="1D830FF4" w:rsidR="00356E59" w:rsidRPr="00356E59" w:rsidRDefault="00356E59" w:rsidP="00356E59">
            <w:pPr>
              <w:pStyle w:val="Lijstalinea"/>
              <w:spacing w:line="240" w:lineRule="auto"/>
              <w:ind w:left="0"/>
              <w:rPr>
                <w:b/>
              </w:rPr>
            </w:pPr>
            <w:r w:rsidRPr="00356E59">
              <w:rPr>
                <w:b/>
              </w:rPr>
              <w:t>C) / D)</w:t>
            </w:r>
          </w:p>
        </w:tc>
      </w:tr>
      <w:tr w:rsidR="00562668" w:rsidRPr="00F44B15" w14:paraId="6EAFAF79" w14:textId="77777777" w:rsidTr="00504A5F">
        <w:tc>
          <w:tcPr>
            <w:tcW w:w="689" w:type="dxa"/>
          </w:tcPr>
          <w:p w14:paraId="646B07E5" w14:textId="77777777" w:rsidR="00356E59" w:rsidRPr="00F44B15" w:rsidRDefault="00356E59" w:rsidP="00AA51C5">
            <w:pPr>
              <w:spacing w:line="240" w:lineRule="auto"/>
            </w:pPr>
            <w:r>
              <w:t>BF1.</w:t>
            </w:r>
          </w:p>
        </w:tc>
        <w:tc>
          <w:tcPr>
            <w:tcW w:w="5955" w:type="dxa"/>
          </w:tcPr>
          <w:p w14:paraId="791ABC2C" w14:textId="77777777" w:rsidR="00356E59" w:rsidRPr="00F44B15" w:rsidRDefault="00356E5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992" w:type="dxa"/>
          </w:tcPr>
          <w:p w14:paraId="11B1D7FA" w14:textId="77777777" w:rsidR="00356E59" w:rsidRPr="00F44B15" w:rsidRDefault="00356E59" w:rsidP="00356E59">
            <w:pPr>
              <w:spacing w:line="240" w:lineRule="auto"/>
              <w:jc w:val="center"/>
            </w:pPr>
            <w:r>
              <w:t>X</w:t>
            </w:r>
          </w:p>
        </w:tc>
        <w:tc>
          <w:tcPr>
            <w:tcW w:w="1134" w:type="dxa"/>
          </w:tcPr>
          <w:p w14:paraId="6EB74C30" w14:textId="23D21D98" w:rsidR="00356E59" w:rsidRPr="00F44B15" w:rsidRDefault="00356E59" w:rsidP="00356E59">
            <w:pPr>
              <w:spacing w:line="240" w:lineRule="auto"/>
              <w:jc w:val="center"/>
            </w:pPr>
          </w:p>
        </w:tc>
      </w:tr>
      <w:tr w:rsidR="00562668" w:rsidRPr="00F44B15" w14:paraId="0AFB47AE" w14:textId="77777777" w:rsidTr="00504A5F">
        <w:tc>
          <w:tcPr>
            <w:tcW w:w="689" w:type="dxa"/>
          </w:tcPr>
          <w:p w14:paraId="64EB9829" w14:textId="77777777" w:rsidR="00356E59" w:rsidRPr="00F44B15" w:rsidRDefault="00356E59" w:rsidP="00AA51C5">
            <w:pPr>
              <w:spacing w:line="240" w:lineRule="auto"/>
            </w:pPr>
            <w:r>
              <w:t>BF2.</w:t>
            </w:r>
          </w:p>
        </w:tc>
        <w:tc>
          <w:tcPr>
            <w:tcW w:w="5955" w:type="dxa"/>
          </w:tcPr>
          <w:p w14:paraId="3D39499E" w14:textId="542F9FDC" w:rsidR="00356E59" w:rsidRPr="00F44B15" w:rsidRDefault="00356E5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992" w:type="dxa"/>
          </w:tcPr>
          <w:p w14:paraId="59C9FB61" w14:textId="77777777" w:rsidR="00356E59" w:rsidRPr="00F44B15" w:rsidRDefault="00356E59" w:rsidP="00356E59">
            <w:pPr>
              <w:spacing w:line="240" w:lineRule="auto"/>
              <w:jc w:val="center"/>
            </w:pPr>
            <w:r>
              <w:t>X</w:t>
            </w:r>
          </w:p>
        </w:tc>
        <w:tc>
          <w:tcPr>
            <w:tcW w:w="1134" w:type="dxa"/>
          </w:tcPr>
          <w:p w14:paraId="34BD8EEE" w14:textId="4EC602CB" w:rsidR="00356E59" w:rsidRPr="00F44B15" w:rsidRDefault="00356E59" w:rsidP="00356E59">
            <w:pPr>
              <w:spacing w:line="240" w:lineRule="auto"/>
              <w:jc w:val="center"/>
            </w:pPr>
          </w:p>
        </w:tc>
      </w:tr>
      <w:tr w:rsidR="00562668" w:rsidRPr="00F44B15" w14:paraId="54F42DB8" w14:textId="77777777" w:rsidTr="00504A5F">
        <w:tc>
          <w:tcPr>
            <w:tcW w:w="689" w:type="dxa"/>
          </w:tcPr>
          <w:p w14:paraId="64F9A730" w14:textId="77777777" w:rsidR="00356E59" w:rsidRPr="00F44B15" w:rsidRDefault="00356E59" w:rsidP="00AA51C5">
            <w:pPr>
              <w:spacing w:line="240" w:lineRule="auto"/>
            </w:pPr>
            <w:r>
              <w:t>BF3.</w:t>
            </w:r>
          </w:p>
        </w:tc>
        <w:tc>
          <w:tcPr>
            <w:tcW w:w="5955" w:type="dxa"/>
          </w:tcPr>
          <w:p w14:paraId="588FD97E" w14:textId="77777777" w:rsidR="00356E59" w:rsidRPr="00F44B15" w:rsidRDefault="00356E5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992" w:type="dxa"/>
          </w:tcPr>
          <w:p w14:paraId="219796AF" w14:textId="77777777" w:rsidR="00356E59" w:rsidRPr="00F44B15" w:rsidRDefault="00356E59" w:rsidP="00356E59">
            <w:pPr>
              <w:spacing w:line="240" w:lineRule="auto"/>
              <w:jc w:val="center"/>
            </w:pPr>
            <w:r>
              <w:t>X</w:t>
            </w:r>
          </w:p>
        </w:tc>
        <w:tc>
          <w:tcPr>
            <w:tcW w:w="1134" w:type="dxa"/>
          </w:tcPr>
          <w:p w14:paraId="4F7C7E3B" w14:textId="7088E6F1" w:rsidR="00356E59" w:rsidRPr="00F44B15" w:rsidRDefault="00356E59" w:rsidP="00356E59">
            <w:pPr>
              <w:spacing w:line="240" w:lineRule="auto"/>
              <w:jc w:val="center"/>
            </w:pPr>
            <w:r>
              <w:t>X</w:t>
            </w:r>
          </w:p>
        </w:tc>
      </w:tr>
      <w:tr w:rsidR="00562668" w:rsidRPr="00F44B15" w14:paraId="7DCC5694" w14:textId="77777777" w:rsidTr="00504A5F">
        <w:tc>
          <w:tcPr>
            <w:tcW w:w="689" w:type="dxa"/>
          </w:tcPr>
          <w:p w14:paraId="368ACDDA" w14:textId="77777777" w:rsidR="00356E59" w:rsidRPr="00F44B15" w:rsidRDefault="00356E59" w:rsidP="00AA51C5">
            <w:pPr>
              <w:spacing w:line="240" w:lineRule="auto"/>
            </w:pPr>
            <w:r>
              <w:t>BF4.</w:t>
            </w:r>
          </w:p>
        </w:tc>
        <w:tc>
          <w:tcPr>
            <w:tcW w:w="5955" w:type="dxa"/>
          </w:tcPr>
          <w:p w14:paraId="0607EE27" w14:textId="421494C3" w:rsidR="00356E59" w:rsidRPr="00F44B15" w:rsidRDefault="00356E59" w:rsidP="00361040">
            <w:pPr>
              <w:spacing w:line="240" w:lineRule="auto"/>
            </w:pPr>
            <w:r w:rsidRPr="00F44B15">
              <w:t xml:space="preserve">BAG beoordeelt </w:t>
            </w:r>
            <w:proofErr w:type="spellStart"/>
            <w:r w:rsidRPr="00F44B15">
              <w:t>geometrieLevering</w:t>
            </w:r>
            <w:proofErr w:type="spellEnd"/>
          </w:p>
        </w:tc>
        <w:tc>
          <w:tcPr>
            <w:tcW w:w="992" w:type="dxa"/>
          </w:tcPr>
          <w:p w14:paraId="79480C5B" w14:textId="77777777" w:rsidR="00356E59" w:rsidRPr="00F44B15" w:rsidRDefault="00356E59" w:rsidP="00356E59">
            <w:pPr>
              <w:spacing w:line="240" w:lineRule="auto"/>
              <w:jc w:val="center"/>
            </w:pPr>
            <w:r>
              <w:t>X</w:t>
            </w:r>
          </w:p>
        </w:tc>
        <w:tc>
          <w:tcPr>
            <w:tcW w:w="1134" w:type="dxa"/>
          </w:tcPr>
          <w:p w14:paraId="5C0EF61E" w14:textId="4F109BA5" w:rsidR="00356E59" w:rsidRPr="00F44B15" w:rsidRDefault="00356E59" w:rsidP="00356E59">
            <w:pPr>
              <w:spacing w:line="240" w:lineRule="auto"/>
              <w:jc w:val="center"/>
            </w:pPr>
            <w:r>
              <w:t>X</w:t>
            </w:r>
          </w:p>
        </w:tc>
      </w:tr>
      <w:tr w:rsidR="00562668" w:rsidRPr="00F44B15" w14:paraId="6C3D4035" w14:textId="77777777" w:rsidTr="00504A5F">
        <w:tc>
          <w:tcPr>
            <w:tcW w:w="689" w:type="dxa"/>
          </w:tcPr>
          <w:p w14:paraId="3F25EAE4" w14:textId="77777777" w:rsidR="00356E59" w:rsidRDefault="00356E59" w:rsidP="00AA51C5">
            <w:pPr>
              <w:spacing w:line="240" w:lineRule="auto"/>
            </w:pPr>
            <w:r>
              <w:t>EX1.1</w:t>
            </w:r>
          </w:p>
        </w:tc>
        <w:tc>
          <w:tcPr>
            <w:tcW w:w="5955" w:type="dxa"/>
          </w:tcPr>
          <w:p w14:paraId="2CB0F7C2" w14:textId="22FA2FAE" w:rsidR="00356E59" w:rsidRPr="00F44B15" w:rsidRDefault="00356E59" w:rsidP="00AA51C5">
            <w:pPr>
              <w:spacing w:line="240" w:lineRule="auto"/>
            </w:pPr>
            <w:proofErr w:type="spellStart"/>
            <w:r>
              <w:t>Geo</w:t>
            </w:r>
            <w:proofErr w:type="spellEnd"/>
            <w:r>
              <w:t xml:space="preserve"> keurt </w:t>
            </w:r>
            <w:proofErr w:type="spellStart"/>
            <w:r>
              <w:t>geometrieVerzoek</w:t>
            </w:r>
            <w:proofErr w:type="spellEnd"/>
            <w:r>
              <w:t xml:space="preserve"> af en stuurt functioneel foutbericht aan BAG</w:t>
            </w:r>
          </w:p>
        </w:tc>
        <w:tc>
          <w:tcPr>
            <w:tcW w:w="992" w:type="dxa"/>
          </w:tcPr>
          <w:p w14:paraId="1C1D9988" w14:textId="77777777" w:rsidR="00356E59" w:rsidRDefault="00356E59" w:rsidP="00356E59">
            <w:pPr>
              <w:spacing w:line="240" w:lineRule="auto"/>
              <w:jc w:val="center"/>
            </w:pPr>
          </w:p>
        </w:tc>
        <w:tc>
          <w:tcPr>
            <w:tcW w:w="1134" w:type="dxa"/>
          </w:tcPr>
          <w:p w14:paraId="3697B7E5" w14:textId="77777777" w:rsidR="00356E59" w:rsidRPr="00F44B15" w:rsidRDefault="00356E59" w:rsidP="00356E59">
            <w:pPr>
              <w:spacing w:line="240" w:lineRule="auto"/>
              <w:jc w:val="center"/>
            </w:pPr>
          </w:p>
        </w:tc>
      </w:tr>
      <w:tr w:rsidR="00562668" w:rsidRPr="00F44B15" w14:paraId="452A24B0" w14:textId="77777777" w:rsidTr="00504A5F">
        <w:tc>
          <w:tcPr>
            <w:tcW w:w="689" w:type="dxa"/>
          </w:tcPr>
          <w:p w14:paraId="04D512BD" w14:textId="77777777" w:rsidR="00356E59" w:rsidRDefault="00356E59" w:rsidP="00AA51C5">
            <w:pPr>
              <w:spacing w:line="240" w:lineRule="auto"/>
            </w:pPr>
            <w:r>
              <w:t>EX1.2</w:t>
            </w:r>
          </w:p>
        </w:tc>
        <w:tc>
          <w:tcPr>
            <w:tcW w:w="5955" w:type="dxa"/>
          </w:tcPr>
          <w:p w14:paraId="7D3C9C45" w14:textId="7303DE08" w:rsidR="00356E59" w:rsidRPr="00F44B15" w:rsidRDefault="00356E59" w:rsidP="00AA51C5">
            <w:pPr>
              <w:spacing w:line="240" w:lineRule="auto"/>
            </w:pPr>
            <w:r>
              <w:t xml:space="preserve">BAG keurt </w:t>
            </w:r>
            <w:proofErr w:type="spellStart"/>
            <w:r>
              <w:t>geometrieLEvering</w:t>
            </w:r>
            <w:proofErr w:type="spellEnd"/>
            <w:r>
              <w:t xml:space="preserve"> af en stuurt functioneel foutbericht aan </w:t>
            </w:r>
            <w:proofErr w:type="spellStart"/>
            <w:r>
              <w:t>Geo</w:t>
            </w:r>
            <w:proofErr w:type="spellEnd"/>
          </w:p>
        </w:tc>
        <w:tc>
          <w:tcPr>
            <w:tcW w:w="992" w:type="dxa"/>
          </w:tcPr>
          <w:p w14:paraId="19440B70" w14:textId="77777777" w:rsidR="00356E59" w:rsidRDefault="00356E59" w:rsidP="00356E59">
            <w:pPr>
              <w:spacing w:line="240" w:lineRule="auto"/>
              <w:jc w:val="center"/>
            </w:pPr>
          </w:p>
        </w:tc>
        <w:tc>
          <w:tcPr>
            <w:tcW w:w="1134" w:type="dxa"/>
          </w:tcPr>
          <w:p w14:paraId="627791A4" w14:textId="4B2FD897" w:rsidR="00356E59" w:rsidRPr="00F44B15" w:rsidRDefault="00356E59" w:rsidP="00356E59">
            <w:pPr>
              <w:spacing w:line="240" w:lineRule="auto"/>
              <w:jc w:val="center"/>
            </w:pPr>
            <w:r>
              <w:t>X</w:t>
            </w:r>
          </w:p>
        </w:tc>
      </w:tr>
    </w:tbl>
    <w:p w14:paraId="60827BCF" w14:textId="77777777" w:rsidR="007C32A9" w:rsidRDefault="007C32A9" w:rsidP="00C85C92">
      <w:pPr>
        <w:spacing w:line="240" w:lineRule="auto"/>
      </w:pPr>
    </w:p>
    <w:p w14:paraId="1C2AEF6A" w14:textId="77777777" w:rsidR="00356E59" w:rsidRDefault="00356E59">
      <w:pPr>
        <w:spacing w:line="240" w:lineRule="auto"/>
        <w:jc w:val="left"/>
      </w:pPr>
      <w:r>
        <w:br w:type="page"/>
      </w:r>
    </w:p>
    <w:p w14:paraId="6F00889E" w14:textId="327F03EE" w:rsidR="00356E59" w:rsidRDefault="00356E59" w:rsidP="00C85C92">
      <w:pPr>
        <w:spacing w:line="240" w:lineRule="auto"/>
      </w:pPr>
      <w:r>
        <w:lastRenderedPageBreak/>
        <w:t xml:space="preserve">De activiteitenstromen zijn gevisualiseerd in het activiteitendiagram </w:t>
      </w:r>
      <w:proofErr w:type="spellStart"/>
      <w:r>
        <w:t>Geo</w:t>
      </w:r>
      <w:proofErr w:type="spellEnd"/>
      <w:r>
        <w:t>-BAG koppelvlak.</w:t>
      </w:r>
    </w:p>
    <w:p w14:paraId="362F824F" w14:textId="77777777" w:rsidR="00356E59" w:rsidRDefault="00356E59" w:rsidP="00C85C92">
      <w:pPr>
        <w:spacing w:line="240" w:lineRule="auto"/>
      </w:pPr>
    </w:p>
    <w:p w14:paraId="1870A25D" w14:textId="41CBCA0D" w:rsidR="00C85C92" w:rsidRDefault="00361040" w:rsidP="00F44B15">
      <w:pPr>
        <w:spacing w:line="240" w:lineRule="auto"/>
        <w:rPr>
          <w:noProof/>
        </w:rPr>
      </w:pPr>
      <w:r w:rsidRPr="00361040">
        <w:rPr>
          <w:noProof/>
        </w:rPr>
        <w:drawing>
          <wp:inline distT="0" distB="0" distL="0" distR="0" wp14:anchorId="1650E298" wp14:editId="557A6989">
            <wp:extent cx="4667002" cy="6842760"/>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8294" cy="6844654"/>
                    </a:xfrm>
                    <a:prstGeom prst="rect">
                      <a:avLst/>
                    </a:prstGeom>
                    <a:noFill/>
                    <a:ln>
                      <a:noFill/>
                    </a:ln>
                  </pic:spPr>
                </pic:pic>
              </a:graphicData>
            </a:graphic>
          </wp:inline>
        </w:drawing>
      </w:r>
    </w:p>
    <w:p w14:paraId="283E93A9" w14:textId="7A07FE50" w:rsidR="00F03A0F" w:rsidRDefault="00C85C92" w:rsidP="009F43ED">
      <w:pPr>
        <w:spacing w:line="240" w:lineRule="auto"/>
        <w:jc w:val="center"/>
        <w:rPr>
          <w:noProof/>
        </w:rPr>
      </w:pPr>
      <w:r>
        <w:rPr>
          <w:noProof/>
        </w:rPr>
        <w:t xml:space="preserve">Figuur B2-1 Activiteitendiagram koppelvlak </w:t>
      </w:r>
      <w:r w:rsidR="00CC7F91">
        <w:rPr>
          <w:noProof/>
        </w:rPr>
        <w:t>Geo-BAG</w:t>
      </w:r>
    </w:p>
    <w:p w14:paraId="1FB43255" w14:textId="77777777" w:rsidR="00F03A0F" w:rsidRDefault="00F03A0F">
      <w:pPr>
        <w:spacing w:line="240" w:lineRule="auto"/>
        <w:jc w:val="left"/>
        <w:rPr>
          <w:noProof/>
        </w:rPr>
      </w:pPr>
      <w:r>
        <w:rPr>
          <w:noProof/>
        </w:rPr>
        <w:br w:type="page"/>
      </w:r>
    </w:p>
    <w:p w14:paraId="101FBEF9" w14:textId="3449191E" w:rsidR="00E911F6" w:rsidRDefault="00E911F6" w:rsidP="00E911F6">
      <w:pPr>
        <w:pStyle w:val="Bijlagen"/>
      </w:pPr>
      <w:r>
        <w:lastRenderedPageBreak/>
        <w:t xml:space="preserve"> </w:t>
      </w:r>
      <w:bookmarkStart w:id="611" w:name="_Toc434222983"/>
      <w:r>
        <w:t xml:space="preserve">Gegevensmodel koppelvlak </w:t>
      </w:r>
      <w:proofErr w:type="spellStart"/>
      <w:r>
        <w:t>Geo</w:t>
      </w:r>
      <w:proofErr w:type="spellEnd"/>
      <w:r>
        <w:t>-BAG</w:t>
      </w:r>
      <w:bookmarkEnd w:id="611"/>
    </w:p>
    <w:p w14:paraId="3FE61D8A" w14:textId="084834A0" w:rsidR="00361040" w:rsidRDefault="00C43826" w:rsidP="009F43ED">
      <w:pPr>
        <w:spacing w:line="240" w:lineRule="auto"/>
        <w:jc w:val="center"/>
        <w:rPr>
          <w:szCs w:val="20"/>
        </w:rPr>
      </w:pPr>
      <w:ins w:id="612" w:author="Arnoud de Boer" w:date="2015-11-02T09:50:00Z">
        <w:r>
          <w:rPr>
            <w:noProof/>
            <w:szCs w:val="20"/>
          </w:rPr>
          <w:drawing>
            <wp:inline distT="0" distB="0" distL="0" distR="0" wp14:anchorId="60BA463E" wp14:editId="551794BF">
              <wp:extent cx="5500370" cy="246570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2_Gegevensmodel Geo-BAG.png"/>
                      <pic:cNvPicPr/>
                    </pic:nvPicPr>
                    <pic:blipFill>
                      <a:blip r:embed="rId32">
                        <a:extLst>
                          <a:ext uri="{28A0092B-C50C-407E-A947-70E740481C1C}">
                            <a14:useLocalDpi xmlns:a14="http://schemas.microsoft.com/office/drawing/2010/main" val="0"/>
                          </a:ext>
                        </a:extLst>
                      </a:blip>
                      <a:stretch>
                        <a:fillRect/>
                      </a:stretch>
                    </pic:blipFill>
                    <pic:spPr>
                      <a:xfrm>
                        <a:off x="0" y="0"/>
                        <a:ext cx="5500370" cy="2465705"/>
                      </a:xfrm>
                      <a:prstGeom prst="rect">
                        <a:avLst/>
                      </a:prstGeom>
                    </pic:spPr>
                  </pic:pic>
                </a:graphicData>
              </a:graphic>
            </wp:inline>
          </w:drawing>
        </w:r>
      </w:ins>
    </w:p>
    <w:p w14:paraId="32982B44" w14:textId="77777777" w:rsidR="00361040" w:rsidRDefault="00361040">
      <w:pPr>
        <w:spacing w:line="240" w:lineRule="auto"/>
        <w:jc w:val="left"/>
        <w:rPr>
          <w:szCs w:val="20"/>
        </w:rPr>
      </w:pPr>
      <w:r>
        <w:rPr>
          <w:szCs w:val="20"/>
        </w:rPr>
        <w:br w:type="page"/>
      </w:r>
    </w:p>
    <w:p w14:paraId="4E3B1898" w14:textId="225A071F" w:rsidR="00361040" w:rsidRDefault="00361040" w:rsidP="009743B0">
      <w:pPr>
        <w:pStyle w:val="Bijlagen"/>
      </w:pPr>
      <w:r>
        <w:lastRenderedPageBreak/>
        <w:t xml:space="preserve"> </w:t>
      </w:r>
      <w:bookmarkStart w:id="613" w:name="_Toc434222984"/>
      <w:r w:rsidR="00400AA3">
        <w:t xml:space="preserve">Ontwerpbeslissingen en keuzes </w:t>
      </w:r>
      <w:proofErr w:type="spellStart"/>
      <w:r w:rsidR="00400AA3">
        <w:t>verStUFfing</w:t>
      </w:r>
      <w:bookmarkEnd w:id="613"/>
      <w:proofErr w:type="spellEnd"/>
      <w:r w:rsidR="00400AA3">
        <w:t xml:space="preserve"> </w:t>
      </w:r>
    </w:p>
    <w:p w14:paraId="5C77221E" w14:textId="7F83D650" w:rsidR="00400AA3" w:rsidRDefault="00400AA3" w:rsidP="00400AA3">
      <w:r>
        <w:t xml:space="preserve">Het koppelvlak </w:t>
      </w:r>
      <w:proofErr w:type="spellStart"/>
      <w:r>
        <w:t>geoBAG</w:t>
      </w:r>
      <w:proofErr w:type="spellEnd"/>
      <w:r>
        <w:t xml:space="preserve"> is gedefinieerd </w:t>
      </w:r>
      <w:r w:rsidR="00766F53">
        <w:t>met</w:t>
      </w:r>
      <w:r>
        <w:t xml:space="preserve"> een</w:t>
      </w:r>
      <w:r w:rsidR="00D106F8">
        <w:t xml:space="preserve"> eigen</w:t>
      </w:r>
      <w:r>
        <w:t xml:space="preserve"> </w:t>
      </w:r>
      <w:proofErr w:type="spellStart"/>
      <w:r>
        <w:t>berichten</w:t>
      </w:r>
      <w:r w:rsidR="00766F53">
        <w:t>set</w:t>
      </w:r>
      <w:proofErr w:type="spellEnd"/>
      <w:r>
        <w:t xml:space="preserve"> </w:t>
      </w:r>
      <w:r w:rsidR="00766F53">
        <w:t xml:space="preserve">en </w:t>
      </w:r>
      <w:r w:rsidR="00D106F8">
        <w:t xml:space="preserve">een eigen </w:t>
      </w:r>
      <w:proofErr w:type="spellStart"/>
      <w:r w:rsidR="00D106F8">
        <w:t>namespace</w:t>
      </w:r>
      <w:proofErr w:type="spellEnd"/>
      <w:r w:rsidR="00D106F8">
        <w:t>.</w:t>
      </w:r>
    </w:p>
    <w:p w14:paraId="1820C858" w14:textId="77777777" w:rsidR="00766F53" w:rsidRDefault="00766F53" w:rsidP="00400AA3"/>
    <w:p w14:paraId="6164BBBA" w14:textId="77777777" w:rsidR="00400AA3" w:rsidRDefault="00400AA3" w:rsidP="00400AA3">
      <w:r>
        <w:t xml:space="preserve">De entiteittypen LIG, STA en VBO zijn gedefinieerd als </w:t>
      </w:r>
      <w:proofErr w:type="spellStart"/>
      <w:r>
        <w:t>restrictions</w:t>
      </w:r>
      <w:proofErr w:type="spellEnd"/>
      <w:r>
        <w:t xml:space="preserve"> op het </w:t>
      </w:r>
      <w:proofErr w:type="spellStart"/>
      <w:r>
        <w:t>complexType</w:t>
      </w:r>
      <w:proofErr w:type="spellEnd"/>
      <w:r>
        <w:t xml:space="preserve"> TGOAOT-basis. Dit mag, omdat het supertype TGOAOT is gedefinieerd in bg0310. Binnen het sectormodel WOZ is dit ook zo gedaan.</w:t>
      </w:r>
    </w:p>
    <w:p w14:paraId="7082BECF" w14:textId="77777777" w:rsidR="00400AA3" w:rsidRDefault="00400AA3" w:rsidP="00400AA3"/>
    <w:p w14:paraId="62DF0F25" w14:textId="77777777" w:rsidR="00400AA3" w:rsidRDefault="00400AA3" w:rsidP="00400AA3">
      <w:r>
        <w:t xml:space="preserve">Binnen het element </w:t>
      </w:r>
      <w:proofErr w:type="spellStart"/>
      <w:r>
        <w:t>adresAanduidingGrp</w:t>
      </w:r>
      <w:proofErr w:type="spellEnd"/>
      <w:r>
        <w:t xml:space="preserve"> zijn uitsluitend de namen opgenomen van de woonplaats en de openbare ruimte en niet ook hun identificaties. Alle elementen zijn verplicht, ook </w:t>
      </w:r>
      <w:proofErr w:type="spellStart"/>
      <w:r>
        <w:t>aoa.woonplaatsWaarinGelegen</w:t>
      </w:r>
      <w:proofErr w:type="spellEnd"/>
      <w:r>
        <w:t>/</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w:t>
      </w:r>
      <w:proofErr w:type="spellStart"/>
      <w:r>
        <w:t>wpl.woonplaatsnaam</w:t>
      </w:r>
      <w:proofErr w:type="spellEnd"/>
      <w:r>
        <w:t xml:space="preserve"> dezelfde waarde te worden opgenomen als in </w:t>
      </w:r>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p w14:paraId="2254F9B3" w14:textId="77777777" w:rsidR="00400AA3" w:rsidRDefault="00400AA3" w:rsidP="00400AA3"/>
    <w:p w14:paraId="30FC1A26" w14:textId="77777777" w:rsidR="00400AA3" w:rsidRDefault="00400AA3" w:rsidP="00400AA3">
      <w:r>
        <w:t xml:space="preserve">De objectkennisgevingen in hoofdstuk 5 van het functionele ontwerp zijn niet geïmplementeerd als kennisgevingen maar als elementen met </w:t>
      </w:r>
      <w:proofErr w:type="spellStart"/>
      <w:r>
        <w:t>StUF:functie</w:t>
      </w:r>
      <w:proofErr w:type="spellEnd"/>
      <w:r>
        <w:t xml:space="preserve">=”entiteit” binnen de vrije berichten gmvDi01 en gmlDi01. Hiervoor is gekozen, omdat in het geometrieverzoek de semantiek is het identificeren van het object waarvoor de geometrie wordt gevraagd. In de geometrielevering worden alleen de nieuwe waarden geleverd en dat kan niet met de semantiek van een </w:t>
      </w:r>
      <w:proofErr w:type="spellStart"/>
      <w:r>
        <w:t>StUF</w:t>
      </w:r>
      <w:proofErr w:type="spellEnd"/>
      <w:r>
        <w:t xml:space="preserve">-kennisgeving. Het element </w:t>
      </w:r>
      <w:proofErr w:type="spellStart"/>
      <w:r>
        <w:t>StUF:indicatorOvername</w:t>
      </w:r>
      <w:proofErr w:type="spellEnd"/>
      <w:r>
        <w:t xml:space="preserve"> is hierdoor vervallen, maar dit is niet erg, omdat het functioneel ontwerp specificeert hoe het bericht verwerkt moet worden.</w:t>
      </w:r>
    </w:p>
    <w:p w14:paraId="528400A4" w14:textId="77777777" w:rsidR="00400AA3" w:rsidRDefault="00400AA3" w:rsidP="00400AA3"/>
    <w:p w14:paraId="2D196F71" w14:textId="633BC766" w:rsidR="00400AA3" w:rsidRDefault="00400AA3" w:rsidP="00400AA3">
      <w:r>
        <w:t xml:space="preserve">Er is gekozen voor een strakkere definitie van de functionaliteit in vrije berichten. Hierdoor zijn ook de bevestigings- en foutberichten goed te valideren. In de parameters van deze berichten is de functionele identificatie van het bericht waarop wordt gereageerd opgenomen. In geval van een fout zijn in de parameters ook de elementen met de omschrijving van de fout opgenomen. De sleutels van de objecten waarop de respons betrekking heeft, zijn opgenomen als de entiteiten LIG, PND, STA, VBO en WPL met als enig element identificatie en met de </w:t>
      </w:r>
      <w:proofErr w:type="spellStart"/>
      <w:r>
        <w:t>attributes</w:t>
      </w:r>
      <w:proofErr w:type="spellEnd"/>
      <w:r>
        <w:t xml:space="preserve"> </w:t>
      </w:r>
      <w:proofErr w:type="spellStart"/>
      <w:r>
        <w:t>sleutelVerzendend</w:t>
      </w:r>
      <w:proofErr w:type="spellEnd"/>
      <w:r>
        <w:t xml:space="preserve"> en </w:t>
      </w:r>
      <w:proofErr w:type="spellStart"/>
      <w:r>
        <w:t>sleutelOntvangend</w:t>
      </w:r>
      <w:proofErr w:type="spellEnd"/>
      <w:r>
        <w:t>. Het is hiermee mogelijk om een deel van de objecten goed te keuren en een ander deel af te keuren met desgewenst verschillende redenen voor de afkeuring.</w:t>
      </w:r>
    </w:p>
    <w:p w14:paraId="43D5100D" w14:textId="77777777" w:rsidR="00400AA3" w:rsidRDefault="00400AA3" w:rsidP="00400AA3"/>
    <w:p w14:paraId="5FD59FEF" w14:textId="77777777" w:rsidR="00400AA3" w:rsidRPr="00400AA3" w:rsidRDefault="00400AA3" w:rsidP="00400AA3">
      <w:pPr>
        <w:rPr>
          <w:b/>
        </w:rPr>
      </w:pPr>
      <w:r w:rsidRPr="00400AA3">
        <w:rPr>
          <w:b/>
        </w:rPr>
        <w:t xml:space="preserve">Afhankelijkheden schema's en </w:t>
      </w:r>
      <w:proofErr w:type="spellStart"/>
      <w:r w:rsidRPr="00400AA3">
        <w:rPr>
          <w:b/>
        </w:rPr>
        <w:t>wsdl's</w:t>
      </w:r>
      <w:proofErr w:type="spellEnd"/>
    </w:p>
    <w:p w14:paraId="21656C2B" w14:textId="18FF696C" w:rsidR="00400AA3" w:rsidRDefault="00400AA3" w:rsidP="00400AA3">
      <w:r w:rsidRPr="00400AA3">
        <w:rPr>
          <w:noProof/>
        </w:rPr>
        <w:drawing>
          <wp:anchor distT="0" distB="0" distL="114300" distR="114300" simplePos="0" relativeHeight="251661312" behindDoc="0" locked="0" layoutInCell="1" allowOverlap="1" wp14:anchorId="512FF97D" wp14:editId="2BC98CA6">
            <wp:simplePos x="0" y="0"/>
            <wp:positionH relativeFrom="margin">
              <wp:align>left</wp:align>
            </wp:positionH>
            <wp:positionV relativeFrom="paragraph">
              <wp:posOffset>10160</wp:posOffset>
            </wp:positionV>
            <wp:extent cx="1973580" cy="2694940"/>
            <wp:effectExtent l="0" t="0" r="762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85425" cy="2711176"/>
                    </a:xfrm>
                    <a:prstGeom prst="rect">
                      <a:avLst/>
                    </a:prstGeom>
                  </pic:spPr>
                </pic:pic>
              </a:graphicData>
            </a:graphic>
            <wp14:sizeRelH relativeFrom="page">
              <wp14:pctWidth>0</wp14:pctWidth>
            </wp14:sizeRelH>
            <wp14:sizeRelV relativeFrom="page">
              <wp14:pctHeight>0</wp14:pctHeight>
            </wp14:sizeRelV>
          </wp:anchor>
        </w:drawing>
      </w:r>
      <w:r>
        <w:t xml:space="preserve">De hiernaast staande figuur geeft de afhankelijkheden voor de </w:t>
      </w:r>
      <w:proofErr w:type="spellStart"/>
      <w:r>
        <w:t>wsdl's</w:t>
      </w:r>
      <w:proofErr w:type="spellEnd"/>
      <w:r>
        <w:t xml:space="preserve"> van het StUF-geoBAG0100-koppelvlak van andere schema's in </w:t>
      </w:r>
      <w:proofErr w:type="spellStart"/>
      <w:r>
        <w:t>wsdl's</w:t>
      </w:r>
      <w:proofErr w:type="spellEnd"/>
      <w:r>
        <w:t xml:space="preserve">. Bovenaan staan in de groene blokken voor de geoBAG0100 </w:t>
      </w:r>
      <w:proofErr w:type="spellStart"/>
      <w:r>
        <w:t>namespace</w:t>
      </w:r>
      <w:proofErr w:type="spellEnd"/>
      <w:r>
        <w:t xml:space="preserve"> de twee </w:t>
      </w:r>
      <w:proofErr w:type="spellStart"/>
      <w:r>
        <w:t>wsdl's</w:t>
      </w:r>
      <w:proofErr w:type="spellEnd"/>
      <w:r>
        <w:t xml:space="preserve"> voor het StUF-geoBAG0100-koppelvlak.</w:t>
      </w:r>
    </w:p>
    <w:p w14:paraId="4AF36704" w14:textId="77777777" w:rsidR="00400AA3" w:rsidRDefault="00400AA3" w:rsidP="00400AA3"/>
    <w:p w14:paraId="76C3E389" w14:textId="77777777" w:rsidR="00400AA3" w:rsidRDefault="00400AA3" w:rsidP="00400AA3">
      <w:r>
        <w:t xml:space="preserve">Deze twee </w:t>
      </w:r>
      <w:proofErr w:type="spellStart"/>
      <w:r>
        <w:t>wsdl's</w:t>
      </w:r>
      <w:proofErr w:type="spellEnd"/>
      <w:r>
        <w:t xml:space="preserve"> hangen af van een schema met de berichten voor het koppelvlak en van de </w:t>
      </w:r>
      <w:proofErr w:type="spellStart"/>
      <w:r>
        <w:t>wsdl</w:t>
      </w:r>
      <w:proofErr w:type="spellEnd"/>
      <w:r>
        <w:t xml:space="preserve"> voor stuf0301 in het gele blok, die zelf weer afhankelijk is van het stuf0301 schema.</w:t>
      </w:r>
    </w:p>
    <w:p w14:paraId="53FCEBDD" w14:textId="77777777" w:rsidR="00400AA3" w:rsidRDefault="00400AA3" w:rsidP="00400AA3"/>
    <w:p w14:paraId="28F1691C" w14:textId="45942A8C" w:rsidR="00400AA3" w:rsidRDefault="00400AA3" w:rsidP="00400AA3">
      <w:r>
        <w:t xml:space="preserve">Het koppelvlak is gedefinieerd in een eigen </w:t>
      </w:r>
      <w:proofErr w:type="spellStart"/>
      <w:r>
        <w:t>namespace</w:t>
      </w:r>
      <w:proofErr w:type="spellEnd"/>
      <w:r>
        <w:t xml:space="preserve">, maar deze </w:t>
      </w:r>
      <w:proofErr w:type="spellStart"/>
      <w:r>
        <w:t>namespace</w:t>
      </w:r>
      <w:proofErr w:type="spellEnd"/>
      <w:r>
        <w:t xml:space="preserve"> wordt alleen toegepast in de berichtelementen op het hoogste niveau. De verdere inhoud van de berichten is gedefinieerd in de bg0310 </w:t>
      </w:r>
      <w:proofErr w:type="spellStart"/>
      <w:r>
        <w:t>namespace</w:t>
      </w:r>
      <w:proofErr w:type="spellEnd"/>
      <w:r>
        <w:t xml:space="preserve"> (blauwe blokken). Het schema met berichtelementen in de geoBAG0100 </w:t>
      </w:r>
      <w:proofErr w:type="spellStart"/>
      <w:r>
        <w:t>namespace</w:t>
      </w:r>
      <w:proofErr w:type="spellEnd"/>
      <w:r>
        <w:t xml:space="preserve"> is daarom afhankelijk van een blauw schema met </w:t>
      </w:r>
      <w:proofErr w:type="spellStart"/>
      <w:r>
        <w:t>complexTypes</w:t>
      </w:r>
      <w:proofErr w:type="spellEnd"/>
      <w:r>
        <w:t xml:space="preserve"> voor de berichtelementen.</w:t>
      </w:r>
    </w:p>
    <w:p w14:paraId="2B87DAC2" w14:textId="77777777" w:rsidR="00400AA3" w:rsidRDefault="00400AA3" w:rsidP="00400AA3">
      <w:r>
        <w:t>Dit schema is op zijn beurt weer afhankelijk van:</w:t>
      </w:r>
    </w:p>
    <w:p w14:paraId="15E01FE4" w14:textId="58BEC5FD" w:rsidR="00400AA3" w:rsidRDefault="00400AA3" w:rsidP="00400AA3">
      <w:pPr>
        <w:pStyle w:val="Lijstalinea"/>
        <w:numPr>
          <w:ilvl w:val="0"/>
          <w:numId w:val="45"/>
        </w:numPr>
      </w:pPr>
      <w:r>
        <w:lastRenderedPageBreak/>
        <w:t xml:space="preserve">een schema met de specifiek in het StUF-geoBAG0100 koppelvlak gebruikte </w:t>
      </w:r>
      <w:proofErr w:type="spellStart"/>
      <w:r>
        <w:t>complexTypes</w:t>
      </w:r>
      <w:proofErr w:type="spellEnd"/>
      <w:r>
        <w:t xml:space="preserve"> voor de BAG-entiteittypen in bg0310 en de parameters-elementen in vrije berichten.</w:t>
      </w:r>
    </w:p>
    <w:p w14:paraId="52343862" w14:textId="77777777" w:rsidR="00400AA3" w:rsidRDefault="00400AA3" w:rsidP="00400AA3">
      <w:pPr>
        <w:pStyle w:val="Lijstalinea"/>
        <w:numPr>
          <w:ilvl w:val="0"/>
          <w:numId w:val="45"/>
        </w:numPr>
      </w:pPr>
      <w:r>
        <w:t xml:space="preserve">een schema in de stuf0301 </w:t>
      </w:r>
      <w:proofErr w:type="spellStart"/>
      <w:r>
        <w:t>namespace</w:t>
      </w:r>
      <w:proofErr w:type="spellEnd"/>
      <w:r>
        <w:t xml:space="preserve"> met de definities van de stuurgegevens elementen.</w:t>
      </w:r>
    </w:p>
    <w:p w14:paraId="3863D72D" w14:textId="77777777" w:rsidR="00400AA3" w:rsidRDefault="00400AA3" w:rsidP="00400AA3"/>
    <w:p w14:paraId="6942AF70" w14:textId="77777777" w:rsidR="00400AA3" w:rsidRDefault="00400AA3" w:rsidP="00400AA3">
      <w:r>
        <w:t>De rest van de pijlen laten de gebruikelijke afhankelijkheden van de schema's onderin de boom van afhankelijkheden zien.</w:t>
      </w:r>
    </w:p>
    <w:sectPr w:rsidR="00400AA3" w:rsidSect="00672722">
      <w:pgSz w:w="11906" w:h="16838" w:code="9"/>
      <w:pgMar w:top="2552" w:right="1622" w:bottom="1531" w:left="1622" w:header="0" w:footer="5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A6291" w15:done="0"/>
  <w15:commentEx w15:paraId="5B541A95" w15:done="0"/>
  <w15:commentEx w15:paraId="7E0CE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63FA1" w14:textId="77777777" w:rsidR="00FC25F5" w:rsidRDefault="00FC25F5">
      <w:r>
        <w:separator/>
      </w:r>
    </w:p>
    <w:p w14:paraId="6413AEA5" w14:textId="77777777" w:rsidR="00FC25F5" w:rsidRDefault="00FC25F5"/>
  </w:endnote>
  <w:endnote w:type="continuationSeparator" w:id="0">
    <w:p w14:paraId="7C24A5F1" w14:textId="77777777" w:rsidR="00FC25F5" w:rsidRDefault="00FC25F5">
      <w:r>
        <w:continuationSeparator/>
      </w:r>
    </w:p>
    <w:p w14:paraId="24FEFFEB" w14:textId="77777777" w:rsidR="00FC25F5" w:rsidRDefault="00FC25F5"/>
  </w:endnote>
  <w:endnote w:type="continuationNotice" w:id="1">
    <w:p w14:paraId="2C8798EE" w14:textId="77777777" w:rsidR="00FC25F5" w:rsidRDefault="00FC25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0" w:type="dxa"/>
      <w:tblLook w:val="01E0" w:firstRow="1" w:lastRow="1" w:firstColumn="1" w:lastColumn="1" w:noHBand="0" w:noVBand="0"/>
    </w:tblPr>
    <w:tblGrid>
      <w:gridCol w:w="648"/>
      <w:gridCol w:w="8820"/>
    </w:tblGrid>
    <w:tr w:rsidR="00FC25F5" w14:paraId="733A9709" w14:textId="77777777">
      <w:tc>
        <w:tcPr>
          <w:tcW w:w="648" w:type="dxa"/>
        </w:tcPr>
        <w:p w14:paraId="41FA7A69" w14:textId="77777777" w:rsidR="00FC25F5" w:rsidRPr="00E2691E" w:rsidRDefault="00FC25F5" w:rsidP="00BB25BB">
          <w:r>
            <w:fldChar w:fldCharType="begin"/>
          </w:r>
          <w:r>
            <w:instrText xml:space="preserve"> PAGE </w:instrText>
          </w:r>
          <w:r>
            <w:fldChar w:fldCharType="separate"/>
          </w:r>
          <w:r>
            <w:rPr>
              <w:noProof/>
            </w:rPr>
            <w:t>2</w:t>
          </w:r>
          <w:r>
            <w:fldChar w:fldCharType="end"/>
          </w:r>
        </w:p>
      </w:tc>
      <w:tc>
        <w:tcPr>
          <w:tcW w:w="8820" w:type="dxa"/>
        </w:tcPr>
        <w:p w14:paraId="4136ED4E" w14:textId="77777777" w:rsidR="00FC25F5" w:rsidRDefault="00FC25F5"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14:paraId="29C11BF9" w14:textId="77777777" w:rsidR="00FC25F5" w:rsidRDefault="00FC25F5" w:rsidP="00064FFB"/>
  <w:p w14:paraId="705AE1EA" w14:textId="77777777" w:rsidR="00FC25F5" w:rsidRDefault="00FC25F5" w:rsidP="00064FFB"/>
  <w:p w14:paraId="6999D2A1" w14:textId="77777777" w:rsidR="00FC25F5" w:rsidRDefault="00FC25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F7A91" w14:textId="77777777" w:rsidR="00FC25F5" w:rsidRDefault="00FC25F5"/>
  <w:p w14:paraId="2CEDC267" w14:textId="77777777" w:rsidR="00FC25F5" w:rsidRDefault="00FC25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FC25F5" w14:paraId="44F73D30" w14:textId="77777777">
      <w:trPr>
        <w:trHeight w:val="182"/>
      </w:trPr>
      <w:tc>
        <w:tcPr>
          <w:tcW w:w="540" w:type="dxa"/>
        </w:tcPr>
        <w:p w14:paraId="52B9131D" w14:textId="77777777" w:rsidR="00FC25F5" w:rsidRPr="007008A1" w:rsidRDefault="00FC25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4C04FE">
            <w:rPr>
              <w:noProof/>
              <w:sz w:val="14"/>
              <w:szCs w:val="14"/>
            </w:rPr>
            <w:t>12</w:t>
          </w:r>
          <w:r w:rsidRPr="007008A1">
            <w:rPr>
              <w:sz w:val="14"/>
              <w:szCs w:val="14"/>
            </w:rPr>
            <w:fldChar w:fldCharType="end"/>
          </w:r>
        </w:p>
      </w:tc>
      <w:tc>
        <w:tcPr>
          <w:tcW w:w="8835" w:type="dxa"/>
        </w:tcPr>
        <w:p w14:paraId="211F3314" w14:textId="12D2F75F" w:rsidR="00FC25F5" w:rsidRPr="007008A1" w:rsidRDefault="00FC25F5" w:rsidP="006C1437">
          <w:pPr>
            <w:rPr>
              <w:sz w:val="14"/>
              <w:szCs w:val="14"/>
            </w:rPr>
          </w:pPr>
          <w:r>
            <w:rPr>
              <w:sz w:val="14"/>
              <w:szCs w:val="14"/>
            </w:rPr>
            <w:t xml:space="preserve">Koppelvlakspecificatie </w:t>
          </w:r>
          <w:proofErr w:type="spellStart"/>
          <w:r>
            <w:rPr>
              <w:sz w:val="14"/>
              <w:szCs w:val="14"/>
            </w:rPr>
            <w:t>Geo</w:t>
          </w:r>
          <w:proofErr w:type="spellEnd"/>
          <w:r>
            <w:rPr>
              <w:sz w:val="14"/>
              <w:szCs w:val="14"/>
            </w:rPr>
            <w:t>-BAG Berichtenverkeer</w:t>
          </w:r>
        </w:p>
      </w:tc>
    </w:tr>
  </w:tbl>
  <w:p w14:paraId="5BF339BF" w14:textId="77777777" w:rsidR="00FC25F5" w:rsidRDefault="00FC25F5"/>
  <w:p w14:paraId="1CFB3007" w14:textId="77777777" w:rsidR="00FC25F5" w:rsidRDefault="00FC25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5625A" w14:textId="77777777" w:rsidR="00FC25F5" w:rsidRDefault="00FC25F5">
      <w:r>
        <w:separator/>
      </w:r>
    </w:p>
    <w:p w14:paraId="22BAE440" w14:textId="77777777" w:rsidR="00FC25F5" w:rsidRDefault="00FC25F5"/>
  </w:footnote>
  <w:footnote w:type="continuationSeparator" w:id="0">
    <w:p w14:paraId="1C4BB760" w14:textId="77777777" w:rsidR="00FC25F5" w:rsidRDefault="00FC25F5">
      <w:r>
        <w:continuationSeparator/>
      </w:r>
    </w:p>
    <w:p w14:paraId="1FC69519" w14:textId="77777777" w:rsidR="00FC25F5" w:rsidRDefault="00FC25F5"/>
  </w:footnote>
  <w:footnote w:type="continuationNotice" w:id="1">
    <w:p w14:paraId="1FF2CD13" w14:textId="77777777" w:rsidR="00FC25F5" w:rsidRDefault="00FC25F5">
      <w:pPr>
        <w:spacing w:line="240" w:lineRule="auto"/>
      </w:pPr>
    </w:p>
  </w:footnote>
  <w:footnote w:id="2">
    <w:p w14:paraId="600F129B" w14:textId="77777777" w:rsidR="00473677" w:rsidRDefault="00473677" w:rsidP="00473677">
      <w:pPr>
        <w:pStyle w:val="Voetnoottekst"/>
        <w:tabs>
          <w:tab w:val="left" w:pos="8100"/>
        </w:tabs>
        <w:jc w:val="left"/>
      </w:pPr>
      <w:r>
        <w:rPr>
          <w:rStyle w:val="Voetnootmarkering"/>
        </w:rPr>
        <w:footnoteRef/>
      </w:r>
      <w:r>
        <w:t xml:space="preserve"> </w:t>
      </w:r>
      <w:hyperlink r:id="rId1" w:history="1">
        <w:r w:rsidRPr="003020EA">
          <w:rPr>
            <w:rStyle w:val="Hyperlink"/>
          </w:rPr>
          <w:t>http://www.gemmaonline.nl/index.php/GEMMA_Informatiearchitectuur</w:t>
        </w:r>
      </w:hyperlink>
    </w:p>
  </w:footnote>
  <w:footnote w:id="3">
    <w:p w14:paraId="3D499E00" w14:textId="77777777" w:rsidR="00473677" w:rsidRDefault="00473677" w:rsidP="00473677">
      <w:pPr>
        <w:pStyle w:val="Voetnoottekst"/>
      </w:pPr>
      <w:r>
        <w:rPr>
          <w:rStyle w:val="Voetnootmarkering"/>
        </w:rPr>
        <w:footnoteRef/>
      </w:r>
      <w:r>
        <w:t xml:space="preserve"> </w:t>
      </w:r>
      <w:hyperlink r:id="rId2" w:history="1">
        <w:r w:rsidRPr="003020EA">
          <w:rPr>
            <w:rStyle w:val="Hyperlink"/>
          </w:rPr>
          <w:t>http://www.gemmaonline.nl/index.php/GEMMA_Applicatielandschap</w:t>
        </w:r>
      </w:hyperlink>
    </w:p>
    <w:p w14:paraId="4C3F29BC" w14:textId="77777777" w:rsidR="00473677" w:rsidRDefault="00473677" w:rsidP="00473677">
      <w:pPr>
        <w:pStyle w:val="Voetnoottekst"/>
      </w:pPr>
    </w:p>
  </w:footnote>
  <w:footnote w:id="4">
    <w:p w14:paraId="2E30F2EE" w14:textId="77777777" w:rsidR="00473677" w:rsidRDefault="00473677" w:rsidP="00473677">
      <w:pPr>
        <w:pStyle w:val="Voetnoottekst"/>
      </w:pPr>
      <w:r>
        <w:rPr>
          <w:rStyle w:val="Voetnootmarkering"/>
        </w:rPr>
        <w:footnoteRef/>
      </w:r>
      <w:r>
        <w:t xml:space="preserve"> </w:t>
      </w:r>
      <w:hyperlink r:id="rId3" w:history="1">
        <w:r w:rsidRPr="003020EA">
          <w:rPr>
            <w:rStyle w:val="Hyperlink"/>
          </w:rPr>
          <w:t>https://www.softwarecatalogus.nl</w:t>
        </w:r>
      </w:hyperlink>
    </w:p>
    <w:p w14:paraId="26E461F0" w14:textId="77777777" w:rsidR="00473677" w:rsidRDefault="00473677" w:rsidP="00473677">
      <w:pPr>
        <w:pStyle w:val="Voetnoottekst"/>
      </w:pPr>
    </w:p>
  </w:footnote>
  <w:footnote w:id="5">
    <w:p w14:paraId="05A32B7B" w14:textId="77777777" w:rsidR="00FC25F5" w:rsidRPr="00FF3644" w:rsidRDefault="00FC25F5" w:rsidP="00AA51C5">
      <w:pPr>
        <w:rPr>
          <w:sz w:val="14"/>
          <w:szCs w:val="14"/>
        </w:rPr>
      </w:pPr>
      <w:r w:rsidRPr="00EA5979">
        <w:rPr>
          <w:rStyle w:val="Voetnootmarkering"/>
        </w:rPr>
        <w:footnoteRef/>
      </w:r>
      <w:r w:rsidRPr="00FF3644">
        <w:rPr>
          <w:sz w:val="14"/>
          <w:szCs w:val="14"/>
        </w:rPr>
        <w:t xml:space="preserve"> In het geval dat BAG zelf de inwinning en vastlegging van de geometrie verzorgt, is een deel van het in dit koppelvlak beschreven berichtenverkeer niet van toepassing. </w:t>
      </w:r>
      <w:proofErr w:type="spellStart"/>
      <w:r w:rsidRPr="00FF3644">
        <w:rPr>
          <w:sz w:val="14"/>
          <w:szCs w:val="14"/>
        </w:rPr>
        <w:t>Geo</w:t>
      </w:r>
      <w:proofErr w:type="spellEnd"/>
      <w:r w:rsidRPr="00FF3644">
        <w:rPr>
          <w:sz w:val="14"/>
          <w:szCs w:val="14"/>
        </w:rPr>
        <w:t xml:space="preserve"> heeft dan voldoende aan de kennisgevingsberichten vanuit BAG </w:t>
      </w:r>
      <w:r>
        <w:rPr>
          <w:sz w:val="14"/>
          <w:szCs w:val="14"/>
        </w:rPr>
        <w:t xml:space="preserve">voor de </w:t>
      </w:r>
      <w:proofErr w:type="spellStart"/>
      <w:r>
        <w:rPr>
          <w:sz w:val="14"/>
          <w:szCs w:val="14"/>
        </w:rPr>
        <w:t>bijhouding</w:t>
      </w:r>
      <w:proofErr w:type="spellEnd"/>
      <w:r>
        <w:rPr>
          <w:sz w:val="14"/>
          <w:szCs w:val="14"/>
        </w:rPr>
        <w:t xml:space="preserve"> van de gegevens van BGT objecten.</w:t>
      </w:r>
    </w:p>
  </w:footnote>
  <w:footnote w:id="6">
    <w:p w14:paraId="68EF7198" w14:textId="1EE93CFE" w:rsidR="00FC25F5" w:rsidRDefault="00FC25F5">
      <w:pPr>
        <w:pStyle w:val="Voetnoottekst"/>
      </w:pPr>
      <w:r w:rsidRPr="000F46DD">
        <w:rPr>
          <w:rStyle w:val="Voetnootmarkering"/>
          <w:sz w:val="14"/>
        </w:rPr>
        <w:footnoteRef/>
      </w:r>
      <w:r w:rsidRPr="000F46DD">
        <w:rPr>
          <w:sz w:val="14"/>
        </w:rPr>
        <w:t xml:space="preserve"> Registratiesysteem wordt hierna “applicatie” genoemd.</w:t>
      </w:r>
    </w:p>
  </w:footnote>
  <w:footnote w:id="7">
    <w:p w14:paraId="2675CFD0" w14:textId="77777777" w:rsidR="00FC25F5" w:rsidRDefault="00FC25F5" w:rsidP="00E152CC">
      <w:pPr>
        <w:pStyle w:val="Voetnoottekst"/>
      </w:pPr>
      <w:r w:rsidRPr="00FF3644">
        <w:rPr>
          <w:rStyle w:val="Voetnootmarkering"/>
        </w:rPr>
        <w:footnoteRef/>
      </w:r>
      <w:r w:rsidRPr="00660820">
        <w:rPr>
          <w:sz w:val="14"/>
        </w:rPr>
        <w:t xml:space="preserve"> In praktijk zijn dit de medewerkers van </w:t>
      </w:r>
      <w:proofErr w:type="spellStart"/>
      <w:r w:rsidRPr="00660820">
        <w:rPr>
          <w:sz w:val="14"/>
        </w:rPr>
        <w:t>Geo</w:t>
      </w:r>
      <w:proofErr w:type="spellEnd"/>
      <w:r w:rsidRPr="00660820">
        <w:rPr>
          <w:sz w:val="14"/>
        </w:rPr>
        <w:t xml:space="preserve">, </w:t>
      </w:r>
      <w:proofErr w:type="spellStart"/>
      <w:r w:rsidRPr="00660820">
        <w:rPr>
          <w:sz w:val="14"/>
        </w:rPr>
        <w:t>danwel</w:t>
      </w:r>
      <w:proofErr w:type="spellEnd"/>
      <w:r w:rsidRPr="00660820">
        <w:rPr>
          <w:sz w:val="14"/>
        </w:rPr>
        <w:t xml:space="preserve"> de ambtenaar die belast is me de uitbesteding van inwinning van de geometrie voor </w:t>
      </w:r>
      <w:proofErr w:type="spellStart"/>
      <w:r w:rsidRPr="00660820">
        <w:rPr>
          <w:sz w:val="14"/>
        </w:rPr>
        <w:t>Geo</w:t>
      </w:r>
      <w:proofErr w:type="spellEnd"/>
      <w:r w:rsidRPr="00660820">
        <w:rPr>
          <w:sz w:val="14"/>
        </w:rPr>
        <w:t>.</w:t>
      </w:r>
    </w:p>
  </w:footnote>
  <w:footnote w:id="8">
    <w:p w14:paraId="05362435" w14:textId="77777777" w:rsidR="00FC25F5" w:rsidRDefault="00FC25F5" w:rsidP="009E0FAE">
      <w:pPr>
        <w:pStyle w:val="Voetnoottekst"/>
      </w:pPr>
      <w:r w:rsidRPr="008946BE">
        <w:rPr>
          <w:rStyle w:val="Voetnootmarkering"/>
          <w:sz w:val="14"/>
        </w:rPr>
        <w:footnoteRef/>
      </w:r>
      <w:r w:rsidRPr="008946BE">
        <w:rPr>
          <w:sz w:val="14"/>
        </w:rPr>
        <w:t xml:space="preserve"> Naast geometrie worden ook enkele administratieve gegevens uitgewisseld; zie H4 Berichten. </w:t>
      </w:r>
    </w:p>
  </w:footnote>
  <w:footnote w:id="9">
    <w:p w14:paraId="6E73F4BD" w14:textId="6D84FC3E" w:rsidR="00FC25F5" w:rsidRDefault="00FC25F5">
      <w:pPr>
        <w:pStyle w:val="Voetnoottekst"/>
      </w:pPr>
      <w:r w:rsidRPr="00562668">
        <w:rPr>
          <w:rStyle w:val="Voetnootmarkering"/>
          <w:sz w:val="14"/>
        </w:rPr>
        <w:footnoteRef/>
      </w:r>
      <w:r w:rsidRPr="00562668">
        <w:rPr>
          <w:sz w:val="14"/>
        </w:rPr>
        <w:t xml:space="preserve"> Of Bv04: een </w:t>
      </w:r>
      <w:proofErr w:type="spellStart"/>
      <w:r w:rsidRPr="00562668">
        <w:rPr>
          <w:sz w:val="14"/>
        </w:rPr>
        <w:t>servicebus</w:t>
      </w:r>
      <w:proofErr w:type="spellEnd"/>
      <w:r w:rsidRPr="00562668">
        <w:rPr>
          <w:sz w:val="14"/>
        </w:rPr>
        <w:t xml:space="preserve"> stuurt een Bv04 als technisch synchrone respons op een asynchroon bericht</w:t>
      </w:r>
    </w:p>
  </w:footnote>
  <w:footnote w:id="10">
    <w:p w14:paraId="388FBE01" w14:textId="41E891D0" w:rsidR="00FC25F5" w:rsidRDefault="00FC25F5" w:rsidP="00A31EDE">
      <w:pPr>
        <w:pStyle w:val="Voetnoottekst"/>
      </w:pPr>
      <w:r w:rsidRPr="00EE0DC7">
        <w:rPr>
          <w:rStyle w:val="Voetnootmarkering"/>
          <w:sz w:val="14"/>
        </w:rPr>
        <w:footnoteRef/>
      </w:r>
      <w:r w:rsidRPr="00EE0DC7">
        <w:rPr>
          <w:sz w:val="14"/>
        </w:rPr>
        <w:t xml:space="preserve"> Een technische synchrone respons wordt op elk samengesteld of kennisgevingsbericht teruggeven cf. </w:t>
      </w:r>
      <w:proofErr w:type="spellStart"/>
      <w:r w:rsidRPr="00EE0DC7">
        <w:rPr>
          <w:sz w:val="14"/>
        </w:rPr>
        <w:t>StUF</w:t>
      </w:r>
      <w:proofErr w:type="spellEnd"/>
      <w:r w:rsidRPr="00EE0DC7">
        <w:rPr>
          <w:sz w:val="14"/>
        </w:rPr>
        <w:t xml:space="preserve"> conventies, en is dan ook verder niet opgenomen in de uitwerking van het berichtenverkeer.</w:t>
      </w:r>
    </w:p>
  </w:footnote>
  <w:footnote w:id="11">
    <w:p w14:paraId="29BF7AC9" w14:textId="59589790" w:rsidR="00FC25F5" w:rsidRPr="00FF3644" w:rsidRDefault="00FC25F5">
      <w:pPr>
        <w:pStyle w:val="Voetnoottekst"/>
        <w:rPr>
          <w:sz w:val="14"/>
          <w:szCs w:val="14"/>
        </w:rPr>
      </w:pPr>
      <w:r w:rsidRPr="00EA5979">
        <w:rPr>
          <w:rStyle w:val="Voetnootmarkering"/>
        </w:rPr>
        <w:footnoteRef/>
      </w:r>
      <w:r w:rsidRPr="00FF3644">
        <w:rPr>
          <w:sz w:val="14"/>
          <w:szCs w:val="14"/>
        </w:rPr>
        <w:t xml:space="preserve"> Alleen in BAG-kennisgeving, niet in </w:t>
      </w:r>
      <w:proofErr w:type="spellStart"/>
      <w:r w:rsidRPr="00FF3644">
        <w:rPr>
          <w:sz w:val="14"/>
          <w:szCs w:val="14"/>
        </w:rPr>
        <w:t>geometrieVerzoek</w:t>
      </w:r>
      <w:proofErr w:type="spellEnd"/>
      <w:r w:rsidRPr="00FF3644">
        <w:rPr>
          <w:sz w:val="14"/>
          <w:szCs w:val="14"/>
        </w:rPr>
        <w:t xml:space="preserve"> of </w:t>
      </w:r>
      <w:proofErr w:type="spellStart"/>
      <w:r w:rsidRPr="00FF3644">
        <w:rPr>
          <w:sz w:val="14"/>
          <w:szCs w:val="14"/>
        </w:rPr>
        <w:t>geometrieLevering</w:t>
      </w:r>
      <w:proofErr w:type="spellEnd"/>
      <w:r>
        <w:rPr>
          <w:sz w:val="14"/>
          <w:szCs w:val="14"/>
        </w:rPr>
        <w:t>.</w:t>
      </w:r>
    </w:p>
  </w:footnote>
  <w:footnote w:id="12">
    <w:p w14:paraId="2A4C3B4A" w14:textId="498B4532" w:rsidR="00FC25F5" w:rsidRPr="00FD187E" w:rsidRDefault="00FC25F5" w:rsidP="00EA5979">
      <w:pPr>
        <w:pStyle w:val="Voetnoottekst"/>
        <w:rPr>
          <w:sz w:val="14"/>
          <w:szCs w:val="14"/>
        </w:rPr>
      </w:pPr>
      <w:r w:rsidRPr="00FF3644">
        <w:rPr>
          <w:rStyle w:val="Voetnootmarkering"/>
        </w:rPr>
        <w:footnoteRef/>
      </w:r>
      <w:r w:rsidRPr="00FD187E">
        <w:rPr>
          <w:sz w:val="14"/>
          <w:szCs w:val="14"/>
        </w:rPr>
        <w:t xml:space="preserve"> Alleen in BAG-kennisgeving, niet in </w:t>
      </w:r>
      <w:proofErr w:type="spellStart"/>
      <w:r w:rsidRPr="00FD187E">
        <w:rPr>
          <w:sz w:val="14"/>
          <w:szCs w:val="14"/>
        </w:rPr>
        <w:t>geometrieVerzoek</w:t>
      </w:r>
      <w:proofErr w:type="spellEnd"/>
      <w:r w:rsidRPr="00FD187E">
        <w:rPr>
          <w:sz w:val="14"/>
          <w:szCs w:val="14"/>
        </w:rPr>
        <w:t xml:space="preserve"> of </w:t>
      </w:r>
      <w:proofErr w:type="spellStart"/>
      <w:r w:rsidRPr="00FD187E">
        <w:rPr>
          <w:sz w:val="14"/>
          <w:szCs w:val="14"/>
        </w:rPr>
        <w:t>geometrieLevering</w:t>
      </w:r>
      <w:proofErr w:type="spellEnd"/>
      <w:r>
        <w:rPr>
          <w:sz w:val="14"/>
          <w:szCs w:val="14"/>
        </w:rPr>
        <w:t>.</w:t>
      </w:r>
    </w:p>
  </w:footnote>
  <w:footnote w:id="13">
    <w:p w14:paraId="06DD0BD8" w14:textId="77777777" w:rsidR="00FC25F5" w:rsidRDefault="00FC25F5" w:rsidP="009408A1">
      <w:pPr>
        <w:pStyle w:val="Voetnoottekst"/>
      </w:pPr>
      <w:r w:rsidRPr="009408A1">
        <w:rPr>
          <w:rStyle w:val="Voetnootmarkering"/>
          <w:sz w:val="14"/>
        </w:rPr>
        <w:footnoteRef/>
      </w:r>
      <w:r w:rsidRPr="009408A1">
        <w:rPr>
          <w:sz w:val="14"/>
        </w:rPr>
        <w:t xml:space="preserve"> Dus niet van toepassing voor de </w:t>
      </w:r>
      <w:proofErr w:type="spellStart"/>
      <w:r w:rsidRPr="009408A1">
        <w:rPr>
          <w:sz w:val="14"/>
        </w:rPr>
        <w:t>StUF</w:t>
      </w:r>
      <w:proofErr w:type="spellEnd"/>
      <w:r w:rsidRPr="009408A1">
        <w:rPr>
          <w:sz w:val="14"/>
        </w:rPr>
        <w:t>-BG kennisgevingsberichten.</w:t>
      </w:r>
    </w:p>
  </w:footnote>
  <w:footnote w:id="14">
    <w:p w14:paraId="61FD4C2F" w14:textId="47B5E274" w:rsidR="00FC25F5" w:rsidRDefault="00FC25F5">
      <w:pPr>
        <w:pStyle w:val="Voetnoottekst"/>
      </w:pPr>
      <w:r w:rsidRPr="00562668">
        <w:rPr>
          <w:rStyle w:val="Voetnootmarkering"/>
          <w:sz w:val="14"/>
        </w:rPr>
        <w:footnoteRef/>
      </w:r>
      <w:r w:rsidRPr="00562668">
        <w:rPr>
          <w:sz w:val="14"/>
        </w:rPr>
        <w:t xml:space="preserve"> M.u.v. Nummeraanduiding en </w:t>
      </w:r>
      <w:proofErr w:type="spellStart"/>
      <w:r w:rsidRPr="00562668">
        <w:rPr>
          <w:sz w:val="14"/>
        </w:rPr>
        <w:t>OpenbareRuimte</w:t>
      </w:r>
      <w:proofErr w:type="spellEnd"/>
      <w:ins w:id="72" w:author="Arnoud de Boer" w:date="2015-11-02T08:49:00Z">
        <w:r>
          <w:rPr>
            <w:sz w:val="14"/>
          </w:rPr>
          <w:t>, deze objecttypen</w:t>
        </w:r>
      </w:ins>
      <w:ins w:id="73" w:author="Arnoud de Boer" w:date="2015-11-02T08:48:00Z">
        <w:r>
          <w:rPr>
            <w:sz w:val="14"/>
          </w:rPr>
          <w:t xml:space="preserve"> hebben geen geometrie.</w:t>
        </w:r>
      </w:ins>
    </w:p>
  </w:footnote>
  <w:footnote w:id="15">
    <w:p w14:paraId="62BDB87F" w14:textId="7C8C4D87" w:rsidR="00FC25F5" w:rsidRDefault="00FC25F5">
      <w:pPr>
        <w:pStyle w:val="Voetnoottekst"/>
      </w:pPr>
      <w:r w:rsidRPr="009408A1">
        <w:rPr>
          <w:rStyle w:val="Voetnootmarkering"/>
          <w:sz w:val="14"/>
        </w:rPr>
        <w:footnoteRef/>
      </w:r>
      <w:r w:rsidRPr="009408A1">
        <w:rPr>
          <w:sz w:val="14"/>
        </w:rPr>
        <w:t xml:space="preserve"> Dus niet van toepassing voor de </w:t>
      </w:r>
      <w:proofErr w:type="spellStart"/>
      <w:r w:rsidRPr="009408A1">
        <w:rPr>
          <w:sz w:val="14"/>
        </w:rPr>
        <w:t>StUF</w:t>
      </w:r>
      <w:proofErr w:type="spellEnd"/>
      <w:r w:rsidRPr="009408A1">
        <w:rPr>
          <w:sz w:val="14"/>
        </w:rPr>
        <w:t>-BG kennisgevingsberichten.</w:t>
      </w:r>
    </w:p>
  </w:footnote>
  <w:footnote w:id="16">
    <w:p w14:paraId="28B56B04" w14:textId="25565875" w:rsidR="00FC25F5" w:rsidRPr="00FF3644" w:rsidRDefault="00FC25F5">
      <w:pPr>
        <w:pStyle w:val="Voetnoottekst"/>
        <w:rPr>
          <w:sz w:val="14"/>
          <w:szCs w:val="14"/>
        </w:rPr>
      </w:pPr>
      <w:r w:rsidRPr="00FF3644">
        <w:rPr>
          <w:rStyle w:val="Voetnootmarkering"/>
          <w:sz w:val="14"/>
          <w:szCs w:val="14"/>
        </w:rPr>
        <w:footnoteRef/>
      </w:r>
      <w:r w:rsidRPr="00FF3644">
        <w:rPr>
          <w:sz w:val="14"/>
          <w:szCs w:val="14"/>
        </w:rPr>
        <w:t xml:space="preserve"> </w:t>
      </w:r>
      <w:r>
        <w:rPr>
          <w:sz w:val="14"/>
          <w:szCs w:val="14"/>
        </w:rPr>
        <w:t xml:space="preserve">Dit in afwijking </w:t>
      </w:r>
      <w:r w:rsidRPr="00FF3644">
        <w:rPr>
          <w:sz w:val="14"/>
          <w:szCs w:val="14"/>
        </w:rPr>
        <w:t xml:space="preserve">van het </w:t>
      </w:r>
      <w:proofErr w:type="spellStart"/>
      <w:r w:rsidRPr="00FF3644">
        <w:rPr>
          <w:sz w:val="14"/>
          <w:szCs w:val="14"/>
        </w:rPr>
        <w:t>StUF</w:t>
      </w:r>
      <w:proofErr w:type="spellEnd"/>
      <w:r w:rsidRPr="00FF3644">
        <w:rPr>
          <w:sz w:val="14"/>
          <w:szCs w:val="14"/>
        </w:rPr>
        <w:t xml:space="preserve">-BG en </w:t>
      </w:r>
      <w:proofErr w:type="spellStart"/>
      <w:r w:rsidRPr="00FF3644">
        <w:rPr>
          <w:sz w:val="14"/>
          <w:szCs w:val="14"/>
        </w:rPr>
        <w:t>StUF-Geo</w:t>
      </w:r>
      <w:proofErr w:type="spellEnd"/>
      <w:r w:rsidRPr="00FF3644">
        <w:rPr>
          <w:sz w:val="14"/>
          <w:szCs w:val="14"/>
        </w:rPr>
        <w:t xml:space="preserve"> IMGeo berichtenverkeer waar</w:t>
      </w:r>
      <w:r>
        <w:rPr>
          <w:sz w:val="14"/>
          <w:szCs w:val="14"/>
        </w:rPr>
        <w:t xml:space="preserve"> </w:t>
      </w:r>
      <w:r w:rsidRPr="00FF3644">
        <w:rPr>
          <w:sz w:val="14"/>
          <w:szCs w:val="14"/>
        </w:rPr>
        <w:t>in</w:t>
      </w:r>
      <w:r>
        <w:rPr>
          <w:sz w:val="14"/>
          <w:szCs w:val="14"/>
        </w:rPr>
        <w:t xml:space="preserve"> een bericht</w:t>
      </w:r>
      <w:r w:rsidRPr="00FF3644">
        <w:rPr>
          <w:sz w:val="14"/>
          <w:szCs w:val="14"/>
        </w:rPr>
        <w:t xml:space="preserve"> WAS </w:t>
      </w:r>
      <w:r>
        <w:rPr>
          <w:sz w:val="14"/>
          <w:szCs w:val="14"/>
        </w:rPr>
        <w:t>é</w:t>
      </w:r>
      <w:r w:rsidRPr="00FF3644">
        <w:rPr>
          <w:sz w:val="14"/>
          <w:szCs w:val="14"/>
        </w:rPr>
        <w:t>n WORDT van een object word</w:t>
      </w:r>
      <w:r>
        <w:rPr>
          <w:sz w:val="14"/>
          <w:szCs w:val="14"/>
        </w:rPr>
        <w:t>t</w:t>
      </w:r>
      <w:r w:rsidRPr="00FF3644">
        <w:rPr>
          <w:sz w:val="14"/>
          <w:szCs w:val="14"/>
        </w:rPr>
        <w:t xml:space="preserve"> uitgewisseld.</w:t>
      </w:r>
    </w:p>
  </w:footnote>
  <w:footnote w:id="17">
    <w:p w14:paraId="0290E2E1" w14:textId="458590A8" w:rsidR="00FC25F5" w:rsidRDefault="00FC25F5" w:rsidP="00B508EB">
      <w:r w:rsidRPr="00FF3644">
        <w:rPr>
          <w:rStyle w:val="Voetnootmarkering"/>
          <w:sz w:val="14"/>
          <w:szCs w:val="14"/>
        </w:rPr>
        <w:footnoteRef/>
      </w:r>
      <w:r w:rsidRPr="00FF3644">
        <w:rPr>
          <w:sz w:val="14"/>
          <w:szCs w:val="14"/>
        </w:rPr>
        <w:t xml:space="preserve"> Dit overzicht is gebaseerd op de lijst met gebeurtenissen van het formele BAG-processenhandboek en aangevuld met de </w:t>
      </w:r>
      <w:proofErr w:type="spellStart"/>
      <w:r w:rsidRPr="00FF3644">
        <w:rPr>
          <w:sz w:val="14"/>
          <w:szCs w:val="14"/>
        </w:rPr>
        <w:t>Geo</w:t>
      </w:r>
      <w:proofErr w:type="spellEnd"/>
      <w:r w:rsidRPr="00FF3644">
        <w:rPr>
          <w:sz w:val="14"/>
          <w:szCs w:val="14"/>
        </w:rPr>
        <w:t xml:space="preserve">-gebeurtenissen.   </w:t>
      </w:r>
    </w:p>
  </w:footnote>
  <w:footnote w:id="18">
    <w:p w14:paraId="64F2050B" w14:textId="77777777" w:rsidR="00FC25F5" w:rsidRDefault="00FC25F5" w:rsidP="001E6C3B">
      <w:pPr>
        <w:pStyle w:val="Voetnoottekst"/>
      </w:pPr>
      <w:r w:rsidRPr="001E6C3B">
        <w:rPr>
          <w:rStyle w:val="Voetnootmarkering"/>
          <w:sz w:val="14"/>
        </w:rPr>
        <w:footnoteRef/>
      </w:r>
      <w:r w:rsidRPr="001E6C3B">
        <w:rPr>
          <w:sz w:val="14"/>
        </w:rPr>
        <w:t xml:space="preserve"> Dit is een vorm van terugmelding op de registratie van BAG.</w:t>
      </w:r>
    </w:p>
  </w:footnote>
  <w:footnote w:id="19">
    <w:p w14:paraId="56143E55" w14:textId="21F40B36" w:rsidR="00FC25F5" w:rsidRDefault="00FC25F5">
      <w:pPr>
        <w:pStyle w:val="Voetnoottekst"/>
      </w:pPr>
      <w:r w:rsidRPr="00AD21A1">
        <w:rPr>
          <w:rStyle w:val="Voetnootmarkering"/>
          <w:sz w:val="14"/>
        </w:rPr>
        <w:footnoteRef/>
      </w:r>
      <w:r w:rsidRPr="00AD21A1">
        <w:rPr>
          <w:sz w:val="14"/>
        </w:rPr>
        <w:t xml:space="preserve"> </w:t>
      </w:r>
      <w:proofErr w:type="spellStart"/>
      <w:r w:rsidRPr="00AD21A1">
        <w:rPr>
          <w:sz w:val="14"/>
        </w:rPr>
        <w:t>Geo</w:t>
      </w:r>
      <w:proofErr w:type="spellEnd"/>
      <w:r w:rsidRPr="00AD21A1">
        <w:rPr>
          <w:sz w:val="14"/>
        </w:rPr>
        <w:t xml:space="preserve"> krijgt de BAG-identificatie van een geconstateerd nieuw pand retour na overname van BAG via een BAG-kennisgevingsbericht.</w:t>
      </w:r>
    </w:p>
  </w:footnote>
  <w:footnote w:id="20">
    <w:p w14:paraId="25C2DDD8" w14:textId="27CE05A0" w:rsidR="00FC25F5" w:rsidRDefault="00FC25F5">
      <w:pPr>
        <w:pStyle w:val="Voetnoottekst"/>
      </w:pPr>
      <w:r w:rsidRPr="00EE0DC7">
        <w:rPr>
          <w:rStyle w:val="Voetnootmarkering"/>
          <w:sz w:val="14"/>
        </w:rPr>
        <w:footnoteRef/>
      </w:r>
      <w:r w:rsidRPr="00EE0DC7">
        <w:rPr>
          <w:sz w:val="14"/>
        </w:rPr>
        <w:t xml:space="preserve"> De functionele identificatie is ook nodig voor het corrigeren en intrekken van eerder verzonden bericht, omdat een </w:t>
      </w:r>
      <w:proofErr w:type="spellStart"/>
      <w:r w:rsidRPr="00EE0DC7">
        <w:rPr>
          <w:sz w:val="14"/>
        </w:rPr>
        <w:t>geometrieVerzoek</w:t>
      </w:r>
      <w:proofErr w:type="spellEnd"/>
      <w:r w:rsidRPr="00EE0DC7">
        <w:rPr>
          <w:sz w:val="14"/>
        </w:rPr>
        <w:t xml:space="preserve"> en </w:t>
      </w:r>
      <w:proofErr w:type="spellStart"/>
      <w:r w:rsidRPr="00EE0DC7">
        <w:rPr>
          <w:sz w:val="14"/>
        </w:rPr>
        <w:t>geometrieLevering</w:t>
      </w:r>
      <w:proofErr w:type="spellEnd"/>
      <w:r w:rsidRPr="00EE0DC7">
        <w:rPr>
          <w:sz w:val="14"/>
        </w:rPr>
        <w:t xml:space="preserve"> geen </w:t>
      </w:r>
      <w:proofErr w:type="spellStart"/>
      <w:r w:rsidRPr="00EE0DC7">
        <w:rPr>
          <w:sz w:val="14"/>
        </w:rPr>
        <w:t>StUF:crossReferencenummer</w:t>
      </w:r>
      <w:proofErr w:type="spellEnd"/>
      <w:r w:rsidRPr="00EE0DC7">
        <w:rPr>
          <w:sz w:val="14"/>
        </w:rPr>
        <w:t xml:space="preserve"> in de stuurgegevens hebben.</w:t>
      </w:r>
    </w:p>
  </w:footnote>
  <w:footnote w:id="21">
    <w:p w14:paraId="7692E826" w14:textId="77777777" w:rsidR="00FC25F5" w:rsidDel="00EE0DC7" w:rsidRDefault="00FC25F5" w:rsidP="00297D4A">
      <w:pPr>
        <w:pStyle w:val="Voetnoottekst"/>
        <w:rPr>
          <w:del w:id="206" w:author="Arnoud de Boer" w:date="2014-08-26T09:25:00Z"/>
        </w:rPr>
      </w:pPr>
      <w:r w:rsidRPr="006C1437">
        <w:rPr>
          <w:rStyle w:val="Voetnootmarkering"/>
          <w:sz w:val="14"/>
        </w:rPr>
        <w:footnoteRef/>
      </w:r>
      <w:r w:rsidRPr="006C1437">
        <w:rPr>
          <w:sz w:val="14"/>
        </w:rPr>
        <w:t xml:space="preserve"> Idem voor </w:t>
      </w:r>
      <w:proofErr w:type="spellStart"/>
      <w:r w:rsidRPr="006C1437">
        <w:rPr>
          <w:sz w:val="14"/>
        </w:rPr>
        <w:t>geometrieLevering</w:t>
      </w:r>
      <w:proofErr w:type="spellEnd"/>
      <w:r w:rsidRPr="006C1437">
        <w:rPr>
          <w:sz w:val="14"/>
        </w:rPr>
        <w:t xml:space="preserve"> met gebeurtenissen resp. GEO-***, GEO-CEG, en GEO-NEG.</w:t>
      </w:r>
    </w:p>
  </w:footnote>
  <w:footnote w:id="22">
    <w:p w14:paraId="300A453A" w14:textId="6413988D" w:rsidR="00FC25F5" w:rsidRDefault="00FC25F5">
      <w:pPr>
        <w:pStyle w:val="Voetnoottekst"/>
      </w:pPr>
      <w:r w:rsidRPr="00AD21A1">
        <w:rPr>
          <w:rStyle w:val="Voetnootmarkering"/>
          <w:sz w:val="14"/>
        </w:rPr>
        <w:footnoteRef/>
      </w:r>
      <w:r w:rsidRPr="00AD21A1">
        <w:rPr>
          <w:sz w:val="14"/>
        </w:rPr>
        <w:t xml:space="preserve"> Deze situatie komt alleen voor als een BAG-object een status ‘vergunning aangevraagd’ heeft, maar nog niet is opgevoerd in de registratie (en dus nog een BAG-identificatie heeft).</w:t>
      </w:r>
    </w:p>
  </w:footnote>
  <w:footnote w:id="23">
    <w:p w14:paraId="577734BD" w14:textId="0BE543AE" w:rsidR="00FC25F5" w:rsidRDefault="00FC25F5">
      <w:pPr>
        <w:pStyle w:val="Voetnoottekst"/>
      </w:pPr>
      <w:r w:rsidRPr="0071165E">
        <w:rPr>
          <w:rStyle w:val="Voetnootmarkering"/>
          <w:sz w:val="14"/>
        </w:rPr>
        <w:footnoteRef/>
      </w:r>
      <w:r w:rsidRPr="0071165E">
        <w:rPr>
          <w:sz w:val="14"/>
        </w:rPr>
        <w:t xml:space="preserve"> Ofwel: </w:t>
      </w:r>
      <w:proofErr w:type="spellStart"/>
      <w:r w:rsidRPr="0071165E">
        <w:rPr>
          <w:sz w:val="14"/>
        </w:rPr>
        <w:t>Geo</w:t>
      </w:r>
      <w:proofErr w:type="spellEnd"/>
      <w:r w:rsidRPr="0071165E">
        <w:rPr>
          <w:sz w:val="14"/>
        </w:rPr>
        <w:t xml:space="preserve"> stuurt altijd de technische systeemsleutel mee.</w:t>
      </w:r>
    </w:p>
  </w:footnote>
  <w:footnote w:id="24">
    <w:p w14:paraId="4102F559" w14:textId="5848B63D" w:rsidR="00FC25F5" w:rsidRDefault="00FC25F5">
      <w:pPr>
        <w:pStyle w:val="Voetnoottekst"/>
      </w:pPr>
      <w:r w:rsidRPr="0071165E">
        <w:rPr>
          <w:rStyle w:val="Voetnootmarkering"/>
          <w:sz w:val="14"/>
        </w:rPr>
        <w:footnoteRef/>
      </w:r>
      <w:r w:rsidRPr="0071165E">
        <w:rPr>
          <w:sz w:val="14"/>
        </w:rPr>
        <w:t xml:space="preserve"> Een transactie is een samenstelling / bundeling van (gewijzigde) gegevens van één of meer objecten wat tot een bepaalde gebeurtenis of eenheid van werk toebehoord.</w:t>
      </w:r>
    </w:p>
  </w:footnote>
  <w:footnote w:id="25">
    <w:p w14:paraId="422F9DBD" w14:textId="3C25BDE8" w:rsidR="00FC25F5" w:rsidRDefault="00FC25F5">
      <w:pPr>
        <w:pStyle w:val="Voetnoottekst"/>
      </w:pPr>
      <w:r w:rsidRPr="001D05C2">
        <w:rPr>
          <w:rStyle w:val="Voetnootmarkering"/>
          <w:sz w:val="14"/>
        </w:rPr>
        <w:footnoteRef/>
      </w:r>
      <w:r w:rsidRPr="001D05C2">
        <w:rPr>
          <w:sz w:val="14"/>
        </w:rPr>
        <w:t xml:space="preserve"> Dit omdat alleen de actuele stand van een object wordt uitgewisseld en geen WAS/WORDT structuur.</w:t>
      </w:r>
    </w:p>
  </w:footnote>
  <w:footnote w:id="26">
    <w:p w14:paraId="63103BE9" w14:textId="54AD195A" w:rsidR="00FC25F5" w:rsidRPr="000E2E22" w:rsidRDefault="00FC25F5">
      <w:pPr>
        <w:pStyle w:val="Voetnoottekst"/>
        <w:rPr>
          <w:sz w:val="14"/>
          <w:szCs w:val="14"/>
        </w:rPr>
      </w:pPr>
      <w:r w:rsidRPr="000E2E22">
        <w:rPr>
          <w:rStyle w:val="Voetnootmarkering"/>
          <w:sz w:val="14"/>
          <w:szCs w:val="14"/>
        </w:rPr>
        <w:footnoteRef/>
      </w:r>
      <w:r w:rsidRPr="000E2E22">
        <w:rPr>
          <w:sz w:val="14"/>
          <w:szCs w:val="14"/>
        </w:rPr>
        <w:t xml:space="preserve"> </w:t>
      </w:r>
      <w:r>
        <w:rPr>
          <w:sz w:val="14"/>
          <w:szCs w:val="14"/>
        </w:rPr>
        <w:t>En ook n</w:t>
      </w:r>
      <w:r w:rsidRPr="000E2E22">
        <w:rPr>
          <w:sz w:val="14"/>
          <w:szCs w:val="14"/>
        </w:rPr>
        <w:t>aar andere afnemers in de organisatie.</w:t>
      </w:r>
    </w:p>
  </w:footnote>
  <w:footnote w:id="27">
    <w:p w14:paraId="424266F6" w14:textId="121E9B28" w:rsidR="00FC25F5" w:rsidRPr="00365C01" w:rsidRDefault="00FC25F5" w:rsidP="00365C01">
      <w:pPr>
        <w:rPr>
          <w:sz w:val="14"/>
        </w:rPr>
      </w:pPr>
      <w:r w:rsidRPr="00365C01">
        <w:rPr>
          <w:rStyle w:val="Voetnootmarkering"/>
          <w:sz w:val="14"/>
        </w:rPr>
        <w:footnoteRef/>
      </w:r>
      <w:r w:rsidRPr="00365C01">
        <w:rPr>
          <w:sz w:val="14"/>
        </w:rPr>
        <w:t xml:space="preserve"> </w:t>
      </w:r>
      <w:r>
        <w:rPr>
          <w:sz w:val="14"/>
        </w:rPr>
        <w:t xml:space="preserve">*** is jokerteken voor gebeurteniscode. </w:t>
      </w:r>
      <w:r w:rsidRPr="00365C01">
        <w:rPr>
          <w:sz w:val="14"/>
        </w:rPr>
        <w:t>BAG-*** betekent elke gebeurtenis die ontstaat bij BAG.</w:t>
      </w:r>
    </w:p>
  </w:footnote>
  <w:footnote w:id="28">
    <w:p w14:paraId="294C5250" w14:textId="6B926200" w:rsidR="00FC25F5" w:rsidRDefault="00FC25F5">
      <w:pPr>
        <w:pStyle w:val="Voetnoottekst"/>
      </w:pPr>
      <w:r w:rsidRPr="00365C01">
        <w:rPr>
          <w:rStyle w:val="Voetnootmarkering"/>
          <w:sz w:val="14"/>
        </w:rPr>
        <w:footnoteRef/>
      </w:r>
      <w:r w:rsidRPr="00365C01">
        <w:rPr>
          <w:sz w:val="14"/>
        </w:rPr>
        <w:t xml:space="preserve"> xxxLk03 betekent voor elke BAG-kennisgeving zijnde een Lk03-bericht. </w:t>
      </w:r>
    </w:p>
  </w:footnote>
  <w:footnote w:id="29">
    <w:p w14:paraId="2387EBBE" w14:textId="4E8B46C8" w:rsidR="00FC25F5" w:rsidRDefault="00FC25F5" w:rsidP="00404630">
      <w:pPr>
        <w:pStyle w:val="Voetnoottekst"/>
      </w:pPr>
      <w:r>
        <w:rPr>
          <w:rStyle w:val="Voetnootmarkering"/>
        </w:rPr>
        <w:footnoteRef/>
      </w:r>
      <w:r>
        <w:rPr>
          <w:sz w:val="14"/>
        </w:rPr>
        <w:t xml:space="preserve"> </w:t>
      </w:r>
      <w:r w:rsidRPr="00952F15">
        <w:rPr>
          <w:sz w:val="14"/>
        </w:rPr>
        <w:t xml:space="preserve">De gevolgen voor de BGT worden beoordeeld door de BGT operator. Hiermee is de afhandeling van het </w:t>
      </w:r>
      <w:proofErr w:type="spellStart"/>
      <w:r w:rsidRPr="00952F15">
        <w:rPr>
          <w:sz w:val="14"/>
        </w:rPr>
        <w:t>geometrieVerzoek</w:t>
      </w:r>
      <w:proofErr w:type="spellEnd"/>
      <w:r w:rsidRPr="00952F15">
        <w:rPr>
          <w:sz w:val="14"/>
        </w:rPr>
        <w:t xml:space="preserve"> voor </w:t>
      </w:r>
      <w:proofErr w:type="spellStart"/>
      <w:r w:rsidRPr="00952F15">
        <w:rPr>
          <w:sz w:val="14"/>
        </w:rPr>
        <w:t>Geo</w:t>
      </w:r>
      <w:proofErr w:type="spellEnd"/>
      <w:r w:rsidRPr="00952F15">
        <w:rPr>
          <w:sz w:val="14"/>
        </w:rPr>
        <w:t xml:space="preserve"> afgerond.</w:t>
      </w:r>
    </w:p>
  </w:footnote>
  <w:footnote w:id="30">
    <w:p w14:paraId="2B543191" w14:textId="3393464F" w:rsidR="00FC25F5" w:rsidRDefault="00FC25F5">
      <w:pPr>
        <w:pStyle w:val="Voetnoottekst"/>
      </w:pPr>
      <w:r w:rsidRPr="00365C01">
        <w:rPr>
          <w:rStyle w:val="Voetnootmarkering"/>
          <w:sz w:val="14"/>
        </w:rPr>
        <w:footnoteRef/>
      </w:r>
      <w:r w:rsidRPr="00365C01">
        <w:rPr>
          <w:sz w:val="14"/>
        </w:rPr>
        <w:t xml:space="preserve"> D.w.z. dat een </w:t>
      </w:r>
      <w:proofErr w:type="spellStart"/>
      <w:r w:rsidRPr="00365C01">
        <w:rPr>
          <w:sz w:val="14"/>
        </w:rPr>
        <w:t>geometrieLevering</w:t>
      </w:r>
      <w:proofErr w:type="spellEnd"/>
      <w:r w:rsidRPr="00365C01">
        <w:rPr>
          <w:sz w:val="14"/>
        </w:rPr>
        <w:t xml:space="preserve"> is teruggestuurd</w:t>
      </w:r>
    </w:p>
  </w:footnote>
  <w:footnote w:id="31">
    <w:p w14:paraId="2E5BDFC5" w14:textId="77777777" w:rsidR="00FC25F5" w:rsidRDefault="00FC25F5" w:rsidP="0003390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AF23BF">
        <w:rPr>
          <w:sz w:val="14"/>
          <w:szCs w:val="16"/>
        </w:rPr>
        <w:t>Geo</w:t>
      </w:r>
      <w:proofErr w:type="spellEnd"/>
      <w:r w:rsidRPr="00AF23BF">
        <w:rPr>
          <w:sz w:val="14"/>
          <w:szCs w:val="16"/>
        </w:rPr>
        <w:t xml:space="preserve"> kan op eigen initiatief en met de kennis van de reden van afkeuring opnieuw een </w:t>
      </w:r>
      <w:proofErr w:type="spellStart"/>
      <w:r>
        <w:rPr>
          <w:sz w:val="14"/>
          <w:szCs w:val="16"/>
        </w:rPr>
        <w:t>g</w:t>
      </w:r>
      <w:r w:rsidRPr="00AF23BF">
        <w:rPr>
          <w:sz w:val="14"/>
          <w:szCs w:val="16"/>
        </w:rPr>
        <w:t>eometrieLevering</w:t>
      </w:r>
      <w:proofErr w:type="spellEnd"/>
      <w:r w:rsidRPr="00AF23BF">
        <w:rPr>
          <w:sz w:val="14"/>
          <w:szCs w:val="16"/>
        </w:rPr>
        <w:t xml:space="preserve"> doen aan BAG</w:t>
      </w:r>
      <w:r>
        <w:rPr>
          <w:sz w:val="14"/>
        </w:rPr>
        <w:t>.</w:t>
      </w:r>
    </w:p>
  </w:footnote>
  <w:footnote w:id="32">
    <w:p w14:paraId="60994204" w14:textId="77777777" w:rsidR="00FC25F5" w:rsidRDefault="00FC25F5" w:rsidP="00930FBF">
      <w:pPr>
        <w:pStyle w:val="Voetnoottekst"/>
      </w:pPr>
      <w:r>
        <w:rPr>
          <w:rStyle w:val="Voetnootmarkering"/>
        </w:rPr>
        <w:footnoteRef/>
      </w:r>
      <w:r>
        <w:t xml:space="preserve"> </w:t>
      </w:r>
      <w:r w:rsidRPr="00047433">
        <w:rPr>
          <w:sz w:val="14"/>
        </w:rPr>
        <w:t>zijnde een bevestigingsbericht als asynchrone functionele respons (Bv01)</w:t>
      </w:r>
    </w:p>
  </w:footnote>
  <w:footnote w:id="33">
    <w:p w14:paraId="411320E3" w14:textId="0FB27594" w:rsidR="00FC25F5" w:rsidRDefault="00FC25F5">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4">
    <w:p w14:paraId="773D9CD9" w14:textId="065C744F" w:rsidR="00FC25F5" w:rsidRDefault="00FC25F5" w:rsidP="00FD1F4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FF3644">
        <w:rPr>
          <w:sz w:val="14"/>
          <w:szCs w:val="16"/>
        </w:rPr>
        <w:t>Geo</w:t>
      </w:r>
      <w:proofErr w:type="spellEnd"/>
      <w:r w:rsidRPr="00FF3644">
        <w:rPr>
          <w:sz w:val="14"/>
          <w:szCs w:val="16"/>
        </w:rPr>
        <w:t xml:space="preserve"> kan op eigen initiatief en met de kennis van de reden van afkeuring opnieuw een </w:t>
      </w:r>
      <w:proofErr w:type="spellStart"/>
      <w:r>
        <w:rPr>
          <w:sz w:val="14"/>
          <w:szCs w:val="16"/>
        </w:rPr>
        <w:t>g</w:t>
      </w:r>
      <w:r w:rsidRPr="00FF3644">
        <w:rPr>
          <w:sz w:val="14"/>
          <w:szCs w:val="16"/>
        </w:rPr>
        <w:t>eometrieLevering</w:t>
      </w:r>
      <w:proofErr w:type="spellEnd"/>
      <w:r w:rsidRPr="00FF3644">
        <w:rPr>
          <w:sz w:val="14"/>
          <w:szCs w:val="16"/>
        </w:rPr>
        <w:t xml:space="preserve"> doen aan BAG</w:t>
      </w:r>
      <w:r>
        <w:rPr>
          <w:sz w:val="14"/>
        </w:rPr>
        <w:t>.</w:t>
      </w:r>
    </w:p>
  </w:footnote>
  <w:footnote w:id="35">
    <w:p w14:paraId="654B510B" w14:textId="4C55671C" w:rsidR="00FC25F5" w:rsidRDefault="00FC25F5">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6">
    <w:p w14:paraId="464935CA" w14:textId="127CEA1C" w:rsidR="00FC25F5" w:rsidRDefault="00FC25F5">
      <w:pPr>
        <w:pStyle w:val="Voetnoottekst"/>
      </w:pPr>
      <w:r w:rsidRPr="00FF3644">
        <w:rPr>
          <w:rStyle w:val="Voetnootmarkering"/>
          <w:sz w:val="14"/>
        </w:rPr>
        <w:footnoteRef/>
      </w:r>
      <w:r w:rsidRPr="00FF3644">
        <w:rPr>
          <w:sz w:val="14"/>
        </w:rPr>
        <w:t xml:space="preserve"> Bij levering op init</w:t>
      </w:r>
      <w:r>
        <w:rPr>
          <w:sz w:val="14"/>
        </w:rPr>
        <w:t>i</w:t>
      </w:r>
      <w:r w:rsidRPr="00FF3644">
        <w:rPr>
          <w:sz w:val="14"/>
        </w:rPr>
        <w:t xml:space="preserve">atief van </w:t>
      </w:r>
      <w:proofErr w:type="spellStart"/>
      <w:r w:rsidRPr="00FF3644">
        <w:rPr>
          <w:sz w:val="14"/>
        </w:rPr>
        <w:t>Geo</w:t>
      </w:r>
      <w:proofErr w:type="spellEnd"/>
      <w:r w:rsidRPr="00FF3644">
        <w:rPr>
          <w:sz w:val="14"/>
        </w:rPr>
        <w:t xml:space="preserve">, wordt </w:t>
      </w:r>
      <w:r>
        <w:rPr>
          <w:sz w:val="14"/>
        </w:rPr>
        <w:t xml:space="preserve">vooralsnog </w:t>
      </w:r>
      <w:r w:rsidRPr="00FF3644">
        <w:rPr>
          <w:sz w:val="14"/>
        </w:rPr>
        <w:t>verondersteld dat geconstateerd object een relevant BAG-object  is.</w:t>
      </w:r>
    </w:p>
  </w:footnote>
  <w:footnote w:id="37">
    <w:p w14:paraId="34E0B082" w14:textId="23412348" w:rsidR="00FC25F5" w:rsidRDefault="00FC25F5">
      <w:pPr>
        <w:pStyle w:val="Voetnoottekst"/>
      </w:pPr>
      <w:r w:rsidRPr="00C1569E">
        <w:rPr>
          <w:rStyle w:val="Voetnootmarkering"/>
          <w:sz w:val="14"/>
        </w:rPr>
        <w:footnoteRef/>
      </w:r>
      <w:r w:rsidRPr="00C1569E">
        <w:rPr>
          <w:sz w:val="14"/>
        </w:rPr>
        <w:t xml:space="preserve"> &lt;</w:t>
      </w:r>
      <w:proofErr w:type="spellStart"/>
      <w:r w:rsidRPr="00C1569E">
        <w:rPr>
          <w:sz w:val="14"/>
        </w:rPr>
        <w:t>StUF:details</w:t>
      </w:r>
      <w:proofErr w:type="spellEnd"/>
      <w:r w:rsidRPr="00C1569E">
        <w:rPr>
          <w:sz w:val="14"/>
        </w:rPr>
        <w:t>&gt; kunnen door zender worden toegevoegd, bijvoorbeeld met identificaties, of andere fout bevonden gegevens.</w:t>
      </w:r>
    </w:p>
  </w:footnote>
  <w:footnote w:id="38">
    <w:p w14:paraId="36023B12" w14:textId="03618DCB" w:rsidR="00FC25F5" w:rsidRDefault="00FC25F5">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9">
    <w:p w14:paraId="00B56B3B" w14:textId="2A7B7DF0" w:rsidR="00FC25F5" w:rsidRPr="000E2E22" w:rsidRDefault="00FC25F5" w:rsidP="000E2E22">
      <w:pPr>
        <w:rPr>
          <w:sz w:val="14"/>
          <w:szCs w:val="14"/>
        </w:rPr>
      </w:pPr>
      <w:r w:rsidRPr="000E2E22">
        <w:rPr>
          <w:rStyle w:val="Voetnootmarkering"/>
          <w:sz w:val="14"/>
          <w:szCs w:val="14"/>
        </w:rPr>
        <w:footnoteRef/>
      </w:r>
      <w:r w:rsidRPr="000E2E22">
        <w:rPr>
          <w:sz w:val="14"/>
          <w:szCs w:val="14"/>
        </w:rPr>
        <w:t xml:space="preserve"> De overige gebeurtenissen </w:t>
      </w:r>
      <w:r>
        <w:rPr>
          <w:sz w:val="14"/>
          <w:szCs w:val="14"/>
        </w:rPr>
        <w:t xml:space="preserve">van de BAG Processen </w:t>
      </w:r>
      <w:r w:rsidRPr="000E2E22">
        <w:rPr>
          <w:sz w:val="14"/>
          <w:szCs w:val="14"/>
        </w:rPr>
        <w:t xml:space="preserve">lijken vooralsnog niet relevant voor het </w:t>
      </w:r>
      <w:r>
        <w:rPr>
          <w:sz w:val="14"/>
          <w:szCs w:val="14"/>
        </w:rPr>
        <w:t xml:space="preserve">koppelvlak </w:t>
      </w:r>
      <w:proofErr w:type="spellStart"/>
      <w:r>
        <w:rPr>
          <w:sz w:val="14"/>
          <w:szCs w:val="14"/>
        </w:rPr>
        <w:t>Geo</w:t>
      </w:r>
      <w:proofErr w:type="spellEnd"/>
      <w:r>
        <w:rPr>
          <w:sz w:val="14"/>
          <w:szCs w:val="14"/>
        </w:rPr>
        <w:t xml:space="preserve">-BAG. BAG stuurt een kennisgeving voor een bepaalde gebeurtenis aan </w:t>
      </w:r>
      <w:proofErr w:type="spellStart"/>
      <w:r>
        <w:rPr>
          <w:sz w:val="14"/>
          <w:szCs w:val="14"/>
        </w:rPr>
        <w:t>Geo</w:t>
      </w:r>
      <w:proofErr w:type="spellEnd"/>
      <w:r>
        <w:rPr>
          <w:sz w:val="14"/>
          <w:szCs w:val="14"/>
        </w:rPr>
        <w:t>; h</w:t>
      </w:r>
      <w:r w:rsidRPr="000E2E22">
        <w:rPr>
          <w:sz w:val="14"/>
          <w:szCs w:val="14"/>
        </w:rPr>
        <w:t xml:space="preserve">et is aan </w:t>
      </w:r>
      <w:proofErr w:type="spellStart"/>
      <w:r w:rsidRPr="000E2E22">
        <w:rPr>
          <w:sz w:val="14"/>
          <w:szCs w:val="14"/>
        </w:rPr>
        <w:t>Geo</w:t>
      </w:r>
      <w:proofErr w:type="spellEnd"/>
      <w:r w:rsidRPr="000E2E22">
        <w:rPr>
          <w:sz w:val="14"/>
          <w:szCs w:val="14"/>
        </w:rPr>
        <w:t xml:space="preserve"> om </w:t>
      </w:r>
      <w:r>
        <w:rPr>
          <w:sz w:val="14"/>
          <w:szCs w:val="14"/>
        </w:rPr>
        <w:t>te filteren of deze gebeurtenis relevant is om de gegevens uit de kennisgeving te verwerken.</w:t>
      </w:r>
    </w:p>
    <w:p w14:paraId="4ADF6C28" w14:textId="77777777" w:rsidR="00FC25F5" w:rsidRDefault="00FC25F5" w:rsidP="000E2E22">
      <w:pPr>
        <w:pStyle w:val="Voetnoottekst"/>
      </w:pPr>
    </w:p>
  </w:footnote>
  <w:footnote w:id="40">
    <w:p w14:paraId="01CACE7F" w14:textId="1E46EC97" w:rsidR="00FC25F5" w:rsidRDefault="00FC25F5">
      <w:pPr>
        <w:pStyle w:val="Voetnoottekst"/>
      </w:pPr>
      <w:r>
        <w:rPr>
          <w:rStyle w:val="Voetnootmarkering"/>
        </w:rPr>
        <w:footnoteRef/>
      </w:r>
      <w:r>
        <w:t xml:space="preserve"> </w:t>
      </w:r>
      <w:r w:rsidRPr="00772387">
        <w:rPr>
          <w:sz w:val="14"/>
        </w:rPr>
        <w:t xml:space="preserve">Een goedkeuringsbericht of afkeuringsbericht bevat in het respons </w:t>
      </w:r>
      <w:r w:rsidRPr="00772387">
        <w:rPr>
          <w:sz w:val="14"/>
          <w:u w:val="single"/>
        </w:rPr>
        <w:t>alleen</w:t>
      </w:r>
      <w:r w:rsidRPr="00772387">
        <w:rPr>
          <w:sz w:val="14"/>
        </w:rPr>
        <w:t xml:space="preserve"> de identificatie van het object in de entiteit</w:t>
      </w:r>
    </w:p>
  </w:footnote>
  <w:footnote w:id="41">
    <w:p w14:paraId="0A5A60A9" w14:textId="2A014A50" w:rsidR="00FC25F5" w:rsidRDefault="00FC25F5">
      <w:pPr>
        <w:pStyle w:val="Voetnoottekst"/>
      </w:pPr>
      <w:ins w:id="595" w:author="Arnoud de Boer" w:date="2015-11-02T08:51:00Z">
        <w:r w:rsidRPr="00BA4613">
          <w:rPr>
            <w:rStyle w:val="Voetnootmarkering"/>
            <w:sz w:val="14"/>
            <w:rPrChange w:id="596" w:author="Arnoud de Boer" w:date="2015-11-02T08:52:00Z">
              <w:rPr>
                <w:rStyle w:val="Voetnootmarkering"/>
              </w:rPr>
            </w:rPrChange>
          </w:rPr>
          <w:footnoteRef/>
        </w:r>
        <w:r w:rsidRPr="00BA4613">
          <w:rPr>
            <w:sz w:val="14"/>
            <w:rPrChange w:id="597" w:author="Arnoud de Boer" w:date="2015-11-02T08:52:00Z">
              <w:rPr/>
            </w:rPrChange>
          </w:rPr>
          <w:t xml:space="preserve"> In werksessies met betrokken </w:t>
        </w:r>
        <w:proofErr w:type="spellStart"/>
        <w:r w:rsidRPr="00BA4613">
          <w:rPr>
            <w:sz w:val="14"/>
            <w:rPrChange w:id="598" w:author="Arnoud de Boer" w:date="2015-11-02T08:52:00Z">
              <w:rPr/>
            </w:rPrChange>
          </w:rPr>
          <w:t>Geo</w:t>
        </w:r>
        <w:proofErr w:type="spellEnd"/>
        <w:r w:rsidRPr="00BA4613">
          <w:rPr>
            <w:sz w:val="14"/>
            <w:rPrChange w:id="599" w:author="Arnoud de Boer" w:date="2015-11-02T08:52:00Z">
              <w:rPr/>
            </w:rPrChange>
          </w:rPr>
          <w:t xml:space="preserve">- en BAG-leveranciers is een lijst samengesteld met de voor dit koppelvlak relevant geachte gebeurtenissen op basis van </w:t>
        </w:r>
      </w:ins>
      <w:ins w:id="600" w:author="Arnoud de Boer" w:date="2015-11-02T08:52:00Z">
        <w:r w:rsidRPr="00BA4613">
          <w:rPr>
            <w:sz w:val="14"/>
            <w:rPrChange w:id="601" w:author="Arnoud de Boer" w:date="2015-11-02T08:52:00Z">
              <w:rPr/>
            </w:rPrChange>
          </w:rPr>
          <w:t xml:space="preserve">de vigerende versie van het </w:t>
        </w:r>
      </w:ins>
      <w:ins w:id="602" w:author="Arnoud de Boer" w:date="2015-11-02T08:51:00Z">
        <w:r w:rsidRPr="00BA4613">
          <w:rPr>
            <w:sz w:val="14"/>
            <w:rPrChange w:id="603" w:author="Arnoud de Boer" w:date="2015-11-02T08:52:00Z">
              <w:rPr/>
            </w:rPrChange>
          </w:rPr>
          <w:t>landelijk vastgestelde BAG-Processenhandboek.</w:t>
        </w:r>
      </w:ins>
    </w:p>
  </w:footnote>
  <w:footnote w:id="42">
    <w:p w14:paraId="51C8438A" w14:textId="2A16513A" w:rsidR="00FC25F5" w:rsidRDefault="00FC25F5">
      <w:pPr>
        <w:pStyle w:val="Voetnoottekst"/>
      </w:pPr>
      <w:r w:rsidRPr="00356E59">
        <w:rPr>
          <w:rStyle w:val="Voetnootmarkering"/>
          <w:sz w:val="14"/>
        </w:rPr>
        <w:footnoteRef/>
      </w:r>
      <w:r w:rsidRPr="00356E59">
        <w:rPr>
          <w:sz w:val="14"/>
        </w:rPr>
        <w:t xml:space="preserve"> Dit betreft functioneel niet verwerkbaar dus m.b.t. de inhoud van een bericht na beoordeling.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40521" w14:textId="71601B75" w:rsidR="00FC25F5" w:rsidRDefault="004C04FE">
    <w:pPr>
      <w:pStyle w:val="Koptekst"/>
    </w:pPr>
    <w:r>
      <w:rPr>
        <w:noProof/>
      </w:rPr>
      <w:pict w14:anchorId="09F75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3" o:spid="_x0000_s2050" type="#_x0000_t136" style="position:absolute;left:0;text-align:left;margin-left:0;margin-top:0;width:499.6pt;height:111pt;rotation:315;z-index:-251659264;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C0CD1" w14:textId="14B2DF55" w:rsidR="00FC25F5" w:rsidRDefault="004C04FE" w:rsidP="00064FFB">
    <w:pPr>
      <w:jc w:val="center"/>
    </w:pPr>
    <w:r>
      <w:rPr>
        <w:noProof/>
      </w:rPr>
      <w:pict w14:anchorId="5B8EE9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4" o:spid="_x0000_s2051" type="#_x0000_t136" style="position:absolute;left:0;text-align:left;margin-left:0;margin-top:0;width:499.6pt;height:111pt;rotation:315;z-index:-251658240;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p w14:paraId="3BB47422" w14:textId="343D0B7B" w:rsidR="00FC25F5" w:rsidRDefault="00FC25F5">
    <w:r>
      <w:rPr>
        <w:noProof/>
      </w:rPr>
      <w:drawing>
        <wp:anchor distT="0" distB="0" distL="114300" distR="114300" simplePos="0" relativeHeight="251654144" behindDoc="0" locked="0" layoutInCell="1" allowOverlap="1" wp14:anchorId="4427F7AD" wp14:editId="3700C97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CE882" w14:textId="16094EAA" w:rsidR="00FC25F5" w:rsidRDefault="004C04FE">
    <w:pPr>
      <w:pStyle w:val="Koptekst"/>
    </w:pPr>
    <w:r>
      <w:rPr>
        <w:noProof/>
      </w:rPr>
      <w:pict w14:anchorId="77D734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2" o:spid="_x0000_s2049" type="#_x0000_t136" style="position:absolute;left:0;text-align:left;margin-left:0;margin-top:0;width:499.6pt;height:111pt;rotation:315;z-index:-25166028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2050" w14:textId="6B728DCC" w:rsidR="00FC25F5" w:rsidRDefault="004C04FE">
    <w:pPr>
      <w:pStyle w:val="Koptekst"/>
    </w:pPr>
    <w:r>
      <w:rPr>
        <w:noProof/>
      </w:rPr>
      <w:pict w14:anchorId="47037A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6" o:spid="_x0000_s2053" type="#_x0000_t136" style="position:absolute;left:0;text-align:left;margin-left:0;margin-top:0;width:499.6pt;height:111pt;rotation:315;z-index:-251656192;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1581" w14:textId="31CB53D3" w:rsidR="00FC25F5" w:rsidRDefault="004C04FE" w:rsidP="00064FFB">
    <w:pPr>
      <w:jc w:val="center"/>
    </w:pPr>
    <w:r>
      <w:rPr>
        <w:noProof/>
      </w:rPr>
      <w:pict w14:anchorId="2A8E5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7" o:spid="_x0000_s2054" type="#_x0000_t136" style="position:absolute;left:0;text-align:left;margin-left:0;margin-top:0;width:499.6pt;height:111pt;rotation:315;z-index:-25165516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r w:rsidR="00FC25F5">
      <w:rPr>
        <w:noProof/>
      </w:rPr>
      <w:drawing>
        <wp:anchor distT="0" distB="0" distL="114300" distR="114300" simplePos="0" relativeHeight="251655168" behindDoc="0" locked="0" layoutInCell="1" allowOverlap="1" wp14:anchorId="0523E838" wp14:editId="0948CBC5">
          <wp:simplePos x="0" y="0"/>
          <wp:positionH relativeFrom="column">
            <wp:posOffset>2057400</wp:posOffset>
          </wp:positionH>
          <wp:positionV relativeFrom="paragraph">
            <wp:posOffset>20320</wp:posOffset>
          </wp:positionV>
          <wp:extent cx="1395730" cy="466090"/>
          <wp:effectExtent l="0" t="0" r="0" b="0"/>
          <wp:wrapNone/>
          <wp:docPr id="15"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EDED7" w14:textId="77777777" w:rsidR="00FC25F5" w:rsidRDefault="00FC25F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F025" w14:textId="38F55CA2" w:rsidR="00FC25F5" w:rsidRDefault="004C04FE">
    <w:pPr>
      <w:pStyle w:val="Koptekst"/>
    </w:pPr>
    <w:r>
      <w:rPr>
        <w:noProof/>
      </w:rPr>
      <w:pict w14:anchorId="4C5020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5" o:spid="_x0000_s2052" type="#_x0000_t136" style="position:absolute;left:0;text-align:left;margin-left:0;margin-top:0;width:499.6pt;height:111pt;rotation:315;z-index:-251657216;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4E565D9"/>
    <w:multiLevelType w:val="hybridMultilevel"/>
    <w:tmpl w:val="FB964C1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9146245"/>
    <w:multiLevelType w:val="hybridMultilevel"/>
    <w:tmpl w:val="5FD623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0D082AC5"/>
    <w:multiLevelType w:val="hybridMultilevel"/>
    <w:tmpl w:val="6BB8E3B4"/>
    <w:lvl w:ilvl="0" w:tplc="7602C4B4">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24C0E92"/>
    <w:multiLevelType w:val="hybridMultilevel"/>
    <w:tmpl w:val="BA6A2C52"/>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289579A"/>
    <w:multiLevelType w:val="hybridMultilevel"/>
    <w:tmpl w:val="CD105FF6"/>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3932BA0"/>
    <w:multiLevelType w:val="hybridMultilevel"/>
    <w:tmpl w:val="CAB2CC6E"/>
    <w:lvl w:ilvl="0" w:tplc="FF1EE768">
      <w:start w:val="2"/>
      <w:numFmt w:val="bullet"/>
      <w:lvlText w:val="-"/>
      <w:lvlJc w:val="left"/>
      <w:pPr>
        <w:ind w:left="360" w:hanging="360"/>
      </w:pPr>
      <w:rPr>
        <w:rFonts w:ascii="Verdana" w:eastAsia="Times New Roman" w:hAnsi="Verdana"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nsid w:val="16493588"/>
    <w:multiLevelType w:val="hybridMultilevel"/>
    <w:tmpl w:val="F90261A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1BC9287E"/>
    <w:multiLevelType w:val="hybridMultilevel"/>
    <w:tmpl w:val="61CC3C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23FC3D47"/>
    <w:multiLevelType w:val="hybridMultilevel"/>
    <w:tmpl w:val="FD7AB7C4"/>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B04BE9"/>
    <w:multiLevelType w:val="multilevel"/>
    <w:tmpl w:val="842875D2"/>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993"/>
        </w:tabs>
        <w:ind w:left="426"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2410"/>
        </w:tabs>
        <w:ind w:left="1843"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29677FCF"/>
    <w:multiLevelType w:val="hybridMultilevel"/>
    <w:tmpl w:val="F21CD6E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9BE0695"/>
    <w:multiLevelType w:val="hybridMultilevel"/>
    <w:tmpl w:val="3FC84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AE8523A"/>
    <w:multiLevelType w:val="hybridMultilevel"/>
    <w:tmpl w:val="FEA6B85E"/>
    <w:lvl w:ilvl="0" w:tplc="51C66B4E">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2C15BF1"/>
    <w:multiLevelType w:val="hybridMultilevel"/>
    <w:tmpl w:val="EFF2B25C"/>
    <w:lvl w:ilvl="0" w:tplc="04130009">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356283F"/>
    <w:multiLevelType w:val="hybridMultilevel"/>
    <w:tmpl w:val="7E2A9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3D3D0081"/>
    <w:multiLevelType w:val="hybridMultilevel"/>
    <w:tmpl w:val="EAE4CE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E546C53"/>
    <w:multiLevelType w:val="hybridMultilevel"/>
    <w:tmpl w:val="D0F265F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1186F80"/>
    <w:multiLevelType w:val="hybridMultilevel"/>
    <w:tmpl w:val="E3E2192A"/>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1F807EF"/>
    <w:multiLevelType w:val="hybridMultilevel"/>
    <w:tmpl w:val="217CF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39D0DC3"/>
    <w:multiLevelType w:val="multilevel"/>
    <w:tmpl w:val="5B5410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nsid w:val="49337871"/>
    <w:multiLevelType w:val="hybridMultilevel"/>
    <w:tmpl w:val="C5E6B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4E9F6522"/>
    <w:multiLevelType w:val="hybridMultilevel"/>
    <w:tmpl w:val="1702E4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6">
    <w:nsid w:val="4F4C643F"/>
    <w:multiLevelType w:val="hybridMultilevel"/>
    <w:tmpl w:val="2648DB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7">
    <w:nsid w:val="519053B0"/>
    <w:multiLevelType w:val="multilevel"/>
    <w:tmpl w:val="47EA7116"/>
    <w:lvl w:ilvl="0">
      <w:start w:val="1"/>
      <w:numFmt w:val="decimal"/>
      <w:pStyle w:val="Bijlagen"/>
      <w:suff w:val="nothing"/>
      <w:lvlText w:val="Bijlage %1"/>
      <w:lvlJc w:val="left"/>
      <w:pPr>
        <w:ind w:left="850" w:firstLine="0"/>
      </w:pPr>
      <w:rPr>
        <w:rFonts w:ascii="Verdana" w:hAnsi="Verdana" w:hint="default"/>
        <w:sz w:val="20"/>
      </w:rPr>
    </w:lvl>
    <w:lvl w:ilvl="1">
      <w:start w:val="1"/>
      <w:numFmt w:val="decimal"/>
      <w:lvlText w:val="%1.%2"/>
      <w:lvlJc w:val="left"/>
      <w:pPr>
        <w:tabs>
          <w:tab w:val="num" w:pos="-1558"/>
        </w:tabs>
        <w:ind w:left="-2125" w:firstLine="0"/>
      </w:pPr>
      <w:rPr>
        <w:rFonts w:hint="default"/>
      </w:rPr>
    </w:lvl>
    <w:lvl w:ilvl="2">
      <w:start w:val="1"/>
      <w:numFmt w:val="decimal"/>
      <w:lvlText w:val="%1.%2.%3"/>
      <w:lvlJc w:val="left"/>
      <w:pPr>
        <w:tabs>
          <w:tab w:val="num" w:pos="-1558"/>
        </w:tabs>
        <w:ind w:left="-2125" w:firstLine="0"/>
      </w:pPr>
      <w:rPr>
        <w:rFonts w:hint="default"/>
      </w:rPr>
    </w:lvl>
    <w:lvl w:ilvl="3">
      <w:start w:val="1"/>
      <w:numFmt w:val="none"/>
      <w:lvlRestart w:val="0"/>
      <w:suff w:val="nothing"/>
      <w:lvlText w:val=""/>
      <w:lvlJc w:val="left"/>
      <w:pPr>
        <w:ind w:left="-2125" w:firstLine="0"/>
      </w:pPr>
      <w:rPr>
        <w:rFonts w:hint="default"/>
      </w:rPr>
    </w:lvl>
    <w:lvl w:ilvl="4">
      <w:start w:val="1"/>
      <w:numFmt w:val="none"/>
      <w:lvlRestart w:val="0"/>
      <w:suff w:val="nothing"/>
      <w:lvlText w:val=""/>
      <w:lvlJc w:val="left"/>
      <w:pPr>
        <w:ind w:left="-2125" w:firstLine="0"/>
      </w:pPr>
      <w:rPr>
        <w:rFonts w:hint="default"/>
      </w:rPr>
    </w:lvl>
    <w:lvl w:ilvl="5">
      <w:start w:val="1"/>
      <w:numFmt w:val="none"/>
      <w:lvlRestart w:val="0"/>
      <w:suff w:val="nothing"/>
      <w:lvlText w:val=""/>
      <w:lvlJc w:val="left"/>
      <w:pPr>
        <w:ind w:left="-2125" w:firstLine="0"/>
      </w:pPr>
      <w:rPr>
        <w:rFonts w:hint="default"/>
      </w:rPr>
    </w:lvl>
    <w:lvl w:ilvl="6">
      <w:start w:val="1"/>
      <w:numFmt w:val="none"/>
      <w:lvlRestart w:val="0"/>
      <w:suff w:val="nothing"/>
      <w:lvlText w:val=""/>
      <w:lvlJc w:val="left"/>
      <w:pPr>
        <w:ind w:left="-2125" w:firstLine="0"/>
      </w:pPr>
      <w:rPr>
        <w:rFonts w:hint="default"/>
      </w:rPr>
    </w:lvl>
    <w:lvl w:ilvl="7">
      <w:start w:val="1"/>
      <w:numFmt w:val="none"/>
      <w:lvlRestart w:val="0"/>
      <w:suff w:val="nothing"/>
      <w:lvlText w:val=""/>
      <w:lvlJc w:val="left"/>
      <w:pPr>
        <w:ind w:left="-2125" w:firstLine="0"/>
      </w:pPr>
      <w:rPr>
        <w:rFonts w:hint="default"/>
      </w:rPr>
    </w:lvl>
    <w:lvl w:ilvl="8">
      <w:start w:val="1"/>
      <w:numFmt w:val="none"/>
      <w:lvlRestart w:val="0"/>
      <w:suff w:val="nothing"/>
      <w:lvlText w:val=""/>
      <w:lvlJc w:val="left"/>
      <w:pPr>
        <w:ind w:left="-2125" w:firstLine="0"/>
      </w:pPr>
      <w:rPr>
        <w:rFonts w:hint="default"/>
      </w:rPr>
    </w:lvl>
  </w:abstractNum>
  <w:abstractNum w:abstractNumId="38">
    <w:nsid w:val="5399631E"/>
    <w:multiLevelType w:val="multilevel"/>
    <w:tmpl w:val="4F4EC9DE"/>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9">
    <w:nsid w:val="5ED42F35"/>
    <w:multiLevelType w:val="hybridMultilevel"/>
    <w:tmpl w:val="789088E2"/>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5F00785"/>
    <w:multiLevelType w:val="hybridMultilevel"/>
    <w:tmpl w:val="51C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nsid w:val="6BE4518A"/>
    <w:multiLevelType w:val="hybridMultilevel"/>
    <w:tmpl w:val="D074A5B0"/>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25617E7"/>
    <w:multiLevelType w:val="hybridMultilevel"/>
    <w:tmpl w:val="0B16A07A"/>
    <w:lvl w:ilvl="0" w:tplc="E5FEE4E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F1D5725"/>
    <w:multiLevelType w:val="hybridMultilevel"/>
    <w:tmpl w:val="F118E1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1"/>
  </w:num>
  <w:num w:numId="6">
    <w:abstractNumId w:val="27"/>
  </w:num>
  <w:num w:numId="7">
    <w:abstractNumId w:val="23"/>
  </w:num>
  <w:num w:numId="8">
    <w:abstractNumId w:val="26"/>
  </w:num>
  <w:num w:numId="9">
    <w:abstractNumId w:val="4"/>
  </w:num>
  <w:num w:numId="10">
    <w:abstractNumId w:val="8"/>
  </w:num>
  <w:num w:numId="11">
    <w:abstractNumId w:val="3"/>
  </w:num>
  <w:num w:numId="12">
    <w:abstractNumId w:val="2"/>
  </w:num>
  <w:num w:numId="13">
    <w:abstractNumId w:val="1"/>
  </w:num>
  <w:num w:numId="14">
    <w:abstractNumId w:val="0"/>
  </w:num>
  <w:num w:numId="15">
    <w:abstractNumId w:val="38"/>
  </w:num>
  <w:num w:numId="16">
    <w:abstractNumId w:val="19"/>
  </w:num>
  <w:num w:numId="17">
    <w:abstractNumId w:val="37"/>
  </w:num>
  <w:num w:numId="18">
    <w:abstractNumId w:val="35"/>
  </w:num>
  <w:num w:numId="19">
    <w:abstractNumId w:val="24"/>
  </w:num>
  <w:num w:numId="20">
    <w:abstractNumId w:val="42"/>
  </w:num>
  <w:num w:numId="21">
    <w:abstractNumId w:val="13"/>
  </w:num>
  <w:num w:numId="22">
    <w:abstractNumId w:val="30"/>
  </w:num>
  <w:num w:numId="23">
    <w:abstractNumId w:val="44"/>
  </w:num>
  <w:num w:numId="24">
    <w:abstractNumId w:val="28"/>
  </w:num>
  <w:num w:numId="25">
    <w:abstractNumId w:val="34"/>
  </w:num>
  <w:num w:numId="26">
    <w:abstractNumId w:val="43"/>
  </w:num>
  <w:num w:numId="27">
    <w:abstractNumId w:val="18"/>
  </w:num>
  <w:num w:numId="28">
    <w:abstractNumId w:val="29"/>
  </w:num>
  <w:num w:numId="29">
    <w:abstractNumId w:val="39"/>
  </w:num>
  <w:num w:numId="30">
    <w:abstractNumId w:val="14"/>
  </w:num>
  <w:num w:numId="31">
    <w:abstractNumId w:val="20"/>
  </w:num>
  <w:num w:numId="32">
    <w:abstractNumId w:val="10"/>
  </w:num>
  <w:num w:numId="33">
    <w:abstractNumId w:val="12"/>
  </w:num>
  <w:num w:numId="34">
    <w:abstractNumId w:val="25"/>
  </w:num>
  <w:num w:numId="35">
    <w:abstractNumId w:val="31"/>
  </w:num>
  <w:num w:numId="36">
    <w:abstractNumId w:val="40"/>
  </w:num>
  <w:num w:numId="37">
    <w:abstractNumId w:val="16"/>
  </w:num>
  <w:num w:numId="38">
    <w:abstractNumId w:val="17"/>
  </w:num>
  <w:num w:numId="39">
    <w:abstractNumId w:val="11"/>
  </w:num>
  <w:num w:numId="40">
    <w:abstractNumId w:val="22"/>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3"/>
  </w:num>
  <w:num w:numId="44">
    <w:abstractNumId w:val="32"/>
  </w:num>
  <w:num w:numId="45">
    <w:abstractNumId w:val="21"/>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ud de Boer">
    <w15:presenceInfo w15:providerId="AD" w15:userId="S-1-5-21-3523855201-3922241784-1467847056-1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33"/>
    <w:rsid w:val="00001D67"/>
    <w:rsid w:val="000100BE"/>
    <w:rsid w:val="000110D1"/>
    <w:rsid w:val="00011C23"/>
    <w:rsid w:val="00014147"/>
    <w:rsid w:val="000152DB"/>
    <w:rsid w:val="00020F2F"/>
    <w:rsid w:val="00021380"/>
    <w:rsid w:val="00024200"/>
    <w:rsid w:val="00024B8A"/>
    <w:rsid w:val="00030467"/>
    <w:rsid w:val="00032077"/>
    <w:rsid w:val="00033904"/>
    <w:rsid w:val="00036483"/>
    <w:rsid w:val="00040D93"/>
    <w:rsid w:val="00046F4B"/>
    <w:rsid w:val="000527B8"/>
    <w:rsid w:val="000528C9"/>
    <w:rsid w:val="000534BB"/>
    <w:rsid w:val="0006034E"/>
    <w:rsid w:val="00061126"/>
    <w:rsid w:val="000623EF"/>
    <w:rsid w:val="00063973"/>
    <w:rsid w:val="0006444D"/>
    <w:rsid w:val="00064B43"/>
    <w:rsid w:val="00064FFB"/>
    <w:rsid w:val="000652DB"/>
    <w:rsid w:val="00073F11"/>
    <w:rsid w:val="0007604A"/>
    <w:rsid w:val="000828A1"/>
    <w:rsid w:val="00084857"/>
    <w:rsid w:val="000853F0"/>
    <w:rsid w:val="00085436"/>
    <w:rsid w:val="00087B98"/>
    <w:rsid w:val="00090983"/>
    <w:rsid w:val="00091444"/>
    <w:rsid w:val="00091D06"/>
    <w:rsid w:val="00094327"/>
    <w:rsid w:val="000949FB"/>
    <w:rsid w:val="0009530C"/>
    <w:rsid w:val="00095C87"/>
    <w:rsid w:val="000A042C"/>
    <w:rsid w:val="000A0CF9"/>
    <w:rsid w:val="000A1ADA"/>
    <w:rsid w:val="000A23C3"/>
    <w:rsid w:val="000A2AC2"/>
    <w:rsid w:val="000A55CF"/>
    <w:rsid w:val="000A567E"/>
    <w:rsid w:val="000A5775"/>
    <w:rsid w:val="000A7881"/>
    <w:rsid w:val="000B126F"/>
    <w:rsid w:val="000B15A6"/>
    <w:rsid w:val="000B37CB"/>
    <w:rsid w:val="000B5386"/>
    <w:rsid w:val="000C0CB9"/>
    <w:rsid w:val="000C5549"/>
    <w:rsid w:val="000D0C03"/>
    <w:rsid w:val="000D3D8F"/>
    <w:rsid w:val="000D5568"/>
    <w:rsid w:val="000D7B85"/>
    <w:rsid w:val="000E249F"/>
    <w:rsid w:val="000E2E22"/>
    <w:rsid w:val="000E3D1F"/>
    <w:rsid w:val="000E73E4"/>
    <w:rsid w:val="000E786F"/>
    <w:rsid w:val="000F0273"/>
    <w:rsid w:val="000F109E"/>
    <w:rsid w:val="000F1269"/>
    <w:rsid w:val="000F46DD"/>
    <w:rsid w:val="001001F3"/>
    <w:rsid w:val="00100FD4"/>
    <w:rsid w:val="001152D0"/>
    <w:rsid w:val="00117334"/>
    <w:rsid w:val="00121361"/>
    <w:rsid w:val="00123100"/>
    <w:rsid w:val="001250EA"/>
    <w:rsid w:val="0012543F"/>
    <w:rsid w:val="001266CE"/>
    <w:rsid w:val="00126FA9"/>
    <w:rsid w:val="00131C76"/>
    <w:rsid w:val="0013237A"/>
    <w:rsid w:val="00134763"/>
    <w:rsid w:val="001417E4"/>
    <w:rsid w:val="0014185D"/>
    <w:rsid w:val="00142D9F"/>
    <w:rsid w:val="00147C9E"/>
    <w:rsid w:val="001534B4"/>
    <w:rsid w:val="001567D8"/>
    <w:rsid w:val="001645CB"/>
    <w:rsid w:val="00165DD8"/>
    <w:rsid w:val="00171478"/>
    <w:rsid w:val="00171F55"/>
    <w:rsid w:val="0017636E"/>
    <w:rsid w:val="00177A64"/>
    <w:rsid w:val="00177BD2"/>
    <w:rsid w:val="0018040D"/>
    <w:rsid w:val="001847F4"/>
    <w:rsid w:val="00186032"/>
    <w:rsid w:val="00186814"/>
    <w:rsid w:val="00190B5B"/>
    <w:rsid w:val="00190D59"/>
    <w:rsid w:val="001A0123"/>
    <w:rsid w:val="001A0C6E"/>
    <w:rsid w:val="001A2B8C"/>
    <w:rsid w:val="001A4D44"/>
    <w:rsid w:val="001A7FAA"/>
    <w:rsid w:val="001B178A"/>
    <w:rsid w:val="001B17EE"/>
    <w:rsid w:val="001B1923"/>
    <w:rsid w:val="001B5CA0"/>
    <w:rsid w:val="001B7285"/>
    <w:rsid w:val="001B78C8"/>
    <w:rsid w:val="001C58EB"/>
    <w:rsid w:val="001D05C2"/>
    <w:rsid w:val="001D2F7F"/>
    <w:rsid w:val="001D5DD0"/>
    <w:rsid w:val="001D6CAB"/>
    <w:rsid w:val="001D78F6"/>
    <w:rsid w:val="001E05F7"/>
    <w:rsid w:val="001E18AC"/>
    <w:rsid w:val="001E1E77"/>
    <w:rsid w:val="001E2A39"/>
    <w:rsid w:val="001E2E40"/>
    <w:rsid w:val="001E4FAE"/>
    <w:rsid w:val="001E6C3B"/>
    <w:rsid w:val="001E7394"/>
    <w:rsid w:val="001F0433"/>
    <w:rsid w:val="001F0AA2"/>
    <w:rsid w:val="001F3854"/>
    <w:rsid w:val="001F6675"/>
    <w:rsid w:val="001F766D"/>
    <w:rsid w:val="00200146"/>
    <w:rsid w:val="00204267"/>
    <w:rsid w:val="00207468"/>
    <w:rsid w:val="00222829"/>
    <w:rsid w:val="002230F7"/>
    <w:rsid w:val="0023201A"/>
    <w:rsid w:val="0023410B"/>
    <w:rsid w:val="002374EB"/>
    <w:rsid w:val="00241476"/>
    <w:rsid w:val="00242BE2"/>
    <w:rsid w:val="002457F0"/>
    <w:rsid w:val="0024709D"/>
    <w:rsid w:val="00253090"/>
    <w:rsid w:val="00255747"/>
    <w:rsid w:val="00263B4C"/>
    <w:rsid w:val="00263C8B"/>
    <w:rsid w:val="00264602"/>
    <w:rsid w:val="00264C41"/>
    <w:rsid w:val="00266F36"/>
    <w:rsid w:val="00270C21"/>
    <w:rsid w:val="002723E8"/>
    <w:rsid w:val="00275378"/>
    <w:rsid w:val="0027717F"/>
    <w:rsid w:val="00277A65"/>
    <w:rsid w:val="00277D2C"/>
    <w:rsid w:val="00281F35"/>
    <w:rsid w:val="0028354F"/>
    <w:rsid w:val="0028662E"/>
    <w:rsid w:val="00286E0A"/>
    <w:rsid w:val="00287C4F"/>
    <w:rsid w:val="00291A96"/>
    <w:rsid w:val="00297425"/>
    <w:rsid w:val="00297D4A"/>
    <w:rsid w:val="002A30D7"/>
    <w:rsid w:val="002A6782"/>
    <w:rsid w:val="002A74EA"/>
    <w:rsid w:val="002B6683"/>
    <w:rsid w:val="002D1BB0"/>
    <w:rsid w:val="002D4141"/>
    <w:rsid w:val="002D6A09"/>
    <w:rsid w:val="002E2D6F"/>
    <w:rsid w:val="002E322F"/>
    <w:rsid w:val="002E4382"/>
    <w:rsid w:val="002E546F"/>
    <w:rsid w:val="002E75E7"/>
    <w:rsid w:val="002F1C91"/>
    <w:rsid w:val="002F680A"/>
    <w:rsid w:val="002F6B20"/>
    <w:rsid w:val="00301F37"/>
    <w:rsid w:val="00302A9B"/>
    <w:rsid w:val="00302FC6"/>
    <w:rsid w:val="00310123"/>
    <w:rsid w:val="003119AB"/>
    <w:rsid w:val="00313B47"/>
    <w:rsid w:val="00321298"/>
    <w:rsid w:val="0032166F"/>
    <w:rsid w:val="00323307"/>
    <w:rsid w:val="00324292"/>
    <w:rsid w:val="003262EA"/>
    <w:rsid w:val="003276EB"/>
    <w:rsid w:val="00331F3D"/>
    <w:rsid w:val="00335164"/>
    <w:rsid w:val="00336C25"/>
    <w:rsid w:val="00344A73"/>
    <w:rsid w:val="00344B35"/>
    <w:rsid w:val="003463AB"/>
    <w:rsid w:val="00351467"/>
    <w:rsid w:val="00356E59"/>
    <w:rsid w:val="00357C2F"/>
    <w:rsid w:val="00361040"/>
    <w:rsid w:val="0036414C"/>
    <w:rsid w:val="00365C01"/>
    <w:rsid w:val="00367A1C"/>
    <w:rsid w:val="003760ED"/>
    <w:rsid w:val="003807D5"/>
    <w:rsid w:val="003816E6"/>
    <w:rsid w:val="0038325B"/>
    <w:rsid w:val="00387A6B"/>
    <w:rsid w:val="00392F89"/>
    <w:rsid w:val="0039327F"/>
    <w:rsid w:val="00396EC5"/>
    <w:rsid w:val="003A1092"/>
    <w:rsid w:val="003A3423"/>
    <w:rsid w:val="003A44A6"/>
    <w:rsid w:val="003A6ACC"/>
    <w:rsid w:val="003A757D"/>
    <w:rsid w:val="003A7F44"/>
    <w:rsid w:val="003B1046"/>
    <w:rsid w:val="003B121C"/>
    <w:rsid w:val="003B3770"/>
    <w:rsid w:val="003C4BD2"/>
    <w:rsid w:val="003C4DDF"/>
    <w:rsid w:val="003D1652"/>
    <w:rsid w:val="003D31A8"/>
    <w:rsid w:val="003E00DC"/>
    <w:rsid w:val="003E06A3"/>
    <w:rsid w:val="003E5260"/>
    <w:rsid w:val="003E6B14"/>
    <w:rsid w:val="003E738C"/>
    <w:rsid w:val="00400AA3"/>
    <w:rsid w:val="00403A01"/>
    <w:rsid w:val="00404630"/>
    <w:rsid w:val="004137FE"/>
    <w:rsid w:val="00413972"/>
    <w:rsid w:val="00421873"/>
    <w:rsid w:val="00423AC4"/>
    <w:rsid w:val="00430630"/>
    <w:rsid w:val="0043078D"/>
    <w:rsid w:val="00434005"/>
    <w:rsid w:val="004419AB"/>
    <w:rsid w:val="00446095"/>
    <w:rsid w:val="00450272"/>
    <w:rsid w:val="004503CE"/>
    <w:rsid w:val="00452B80"/>
    <w:rsid w:val="00452D81"/>
    <w:rsid w:val="00454238"/>
    <w:rsid w:val="004615DD"/>
    <w:rsid w:val="004722A7"/>
    <w:rsid w:val="00473677"/>
    <w:rsid w:val="00473DC5"/>
    <w:rsid w:val="00474454"/>
    <w:rsid w:val="00475856"/>
    <w:rsid w:val="00476908"/>
    <w:rsid w:val="0048209D"/>
    <w:rsid w:val="004834F8"/>
    <w:rsid w:val="00493DB3"/>
    <w:rsid w:val="004970C5"/>
    <w:rsid w:val="004979C4"/>
    <w:rsid w:val="004A106B"/>
    <w:rsid w:val="004A761C"/>
    <w:rsid w:val="004A7CE2"/>
    <w:rsid w:val="004A7D0D"/>
    <w:rsid w:val="004B649C"/>
    <w:rsid w:val="004B713C"/>
    <w:rsid w:val="004C04FE"/>
    <w:rsid w:val="004C056D"/>
    <w:rsid w:val="004C3FEB"/>
    <w:rsid w:val="004C52F1"/>
    <w:rsid w:val="004C5B00"/>
    <w:rsid w:val="004C6C99"/>
    <w:rsid w:val="004D3480"/>
    <w:rsid w:val="004D5723"/>
    <w:rsid w:val="004D6FD7"/>
    <w:rsid w:val="004E2308"/>
    <w:rsid w:val="004E501A"/>
    <w:rsid w:val="004E7837"/>
    <w:rsid w:val="004F6BE9"/>
    <w:rsid w:val="005016D6"/>
    <w:rsid w:val="0050192F"/>
    <w:rsid w:val="00502E20"/>
    <w:rsid w:val="00503883"/>
    <w:rsid w:val="00504A5F"/>
    <w:rsid w:val="00505D3C"/>
    <w:rsid w:val="00506829"/>
    <w:rsid w:val="00514531"/>
    <w:rsid w:val="00522A8D"/>
    <w:rsid w:val="005233DC"/>
    <w:rsid w:val="00525069"/>
    <w:rsid w:val="00525BA8"/>
    <w:rsid w:val="00531CD9"/>
    <w:rsid w:val="00533DAC"/>
    <w:rsid w:val="00535813"/>
    <w:rsid w:val="00540C30"/>
    <w:rsid w:val="005450FF"/>
    <w:rsid w:val="005608E7"/>
    <w:rsid w:val="00562668"/>
    <w:rsid w:val="00563F3A"/>
    <w:rsid w:val="00570B83"/>
    <w:rsid w:val="005722A6"/>
    <w:rsid w:val="00572458"/>
    <w:rsid w:val="00572677"/>
    <w:rsid w:val="00572D47"/>
    <w:rsid w:val="00580FF4"/>
    <w:rsid w:val="00581B23"/>
    <w:rsid w:val="00587F7F"/>
    <w:rsid w:val="00590D60"/>
    <w:rsid w:val="0059184E"/>
    <w:rsid w:val="00594AED"/>
    <w:rsid w:val="005A0820"/>
    <w:rsid w:val="005A2038"/>
    <w:rsid w:val="005A4143"/>
    <w:rsid w:val="005B1DC0"/>
    <w:rsid w:val="005B256B"/>
    <w:rsid w:val="005B7325"/>
    <w:rsid w:val="005C1A01"/>
    <w:rsid w:val="005C6ED0"/>
    <w:rsid w:val="005D00F2"/>
    <w:rsid w:val="005D258D"/>
    <w:rsid w:val="005D3405"/>
    <w:rsid w:val="005E35EE"/>
    <w:rsid w:val="005E66C5"/>
    <w:rsid w:val="005E7E6A"/>
    <w:rsid w:val="005E7EEF"/>
    <w:rsid w:val="005F1A11"/>
    <w:rsid w:val="005F41AD"/>
    <w:rsid w:val="005F5603"/>
    <w:rsid w:val="00601CCE"/>
    <w:rsid w:val="00601F69"/>
    <w:rsid w:val="00610761"/>
    <w:rsid w:val="00610F19"/>
    <w:rsid w:val="006116DF"/>
    <w:rsid w:val="00613BB2"/>
    <w:rsid w:val="00622867"/>
    <w:rsid w:val="00624E49"/>
    <w:rsid w:val="00625ECF"/>
    <w:rsid w:val="00633CD1"/>
    <w:rsid w:val="006372A4"/>
    <w:rsid w:val="006415F3"/>
    <w:rsid w:val="00645ED5"/>
    <w:rsid w:val="0064682F"/>
    <w:rsid w:val="00660820"/>
    <w:rsid w:val="00660B37"/>
    <w:rsid w:val="00672722"/>
    <w:rsid w:val="00673B5E"/>
    <w:rsid w:val="00681ADA"/>
    <w:rsid w:val="006869A3"/>
    <w:rsid w:val="00694F31"/>
    <w:rsid w:val="0069792C"/>
    <w:rsid w:val="006A058D"/>
    <w:rsid w:val="006A1F5A"/>
    <w:rsid w:val="006A4B99"/>
    <w:rsid w:val="006A6AED"/>
    <w:rsid w:val="006B5002"/>
    <w:rsid w:val="006B7DF9"/>
    <w:rsid w:val="006C1437"/>
    <w:rsid w:val="006C3EF3"/>
    <w:rsid w:val="006C49D0"/>
    <w:rsid w:val="006D27F9"/>
    <w:rsid w:val="006D293C"/>
    <w:rsid w:val="006D2E5D"/>
    <w:rsid w:val="006D434A"/>
    <w:rsid w:val="006D5CA8"/>
    <w:rsid w:val="006D66D2"/>
    <w:rsid w:val="006D7689"/>
    <w:rsid w:val="006E028E"/>
    <w:rsid w:val="006F3148"/>
    <w:rsid w:val="006F4CEB"/>
    <w:rsid w:val="006F4F6F"/>
    <w:rsid w:val="006F5ACE"/>
    <w:rsid w:val="006F6311"/>
    <w:rsid w:val="006F6E1F"/>
    <w:rsid w:val="007008A1"/>
    <w:rsid w:val="00700ACC"/>
    <w:rsid w:val="007040F8"/>
    <w:rsid w:val="00705CDD"/>
    <w:rsid w:val="00705FE7"/>
    <w:rsid w:val="00706A3B"/>
    <w:rsid w:val="0071165E"/>
    <w:rsid w:val="0071185A"/>
    <w:rsid w:val="00711993"/>
    <w:rsid w:val="007175D0"/>
    <w:rsid w:val="00717719"/>
    <w:rsid w:val="00720018"/>
    <w:rsid w:val="00730D09"/>
    <w:rsid w:val="007311B2"/>
    <w:rsid w:val="00750D06"/>
    <w:rsid w:val="0075124B"/>
    <w:rsid w:val="0075577F"/>
    <w:rsid w:val="00756728"/>
    <w:rsid w:val="007567B4"/>
    <w:rsid w:val="0075753A"/>
    <w:rsid w:val="00762505"/>
    <w:rsid w:val="0076547C"/>
    <w:rsid w:val="00765642"/>
    <w:rsid w:val="00766F53"/>
    <w:rsid w:val="00772387"/>
    <w:rsid w:val="00774266"/>
    <w:rsid w:val="0077510B"/>
    <w:rsid w:val="0077719E"/>
    <w:rsid w:val="0077721D"/>
    <w:rsid w:val="00780D4B"/>
    <w:rsid w:val="00786A1E"/>
    <w:rsid w:val="007910BD"/>
    <w:rsid w:val="007911E4"/>
    <w:rsid w:val="00792DB7"/>
    <w:rsid w:val="0079313E"/>
    <w:rsid w:val="00796267"/>
    <w:rsid w:val="00797440"/>
    <w:rsid w:val="007A3B5C"/>
    <w:rsid w:val="007A5DA0"/>
    <w:rsid w:val="007C32A9"/>
    <w:rsid w:val="007C5935"/>
    <w:rsid w:val="007C7339"/>
    <w:rsid w:val="007D2B05"/>
    <w:rsid w:val="007D40AB"/>
    <w:rsid w:val="007D608D"/>
    <w:rsid w:val="007E48A5"/>
    <w:rsid w:val="007E78B5"/>
    <w:rsid w:val="007F1638"/>
    <w:rsid w:val="0080210F"/>
    <w:rsid w:val="00804436"/>
    <w:rsid w:val="00805F4B"/>
    <w:rsid w:val="00807F87"/>
    <w:rsid w:val="00812746"/>
    <w:rsid w:val="00812CD3"/>
    <w:rsid w:val="00813958"/>
    <w:rsid w:val="0081433B"/>
    <w:rsid w:val="0083076A"/>
    <w:rsid w:val="008309AB"/>
    <w:rsid w:val="00832099"/>
    <w:rsid w:val="00837C60"/>
    <w:rsid w:val="00844058"/>
    <w:rsid w:val="008542D0"/>
    <w:rsid w:val="00856A44"/>
    <w:rsid w:val="00856BC8"/>
    <w:rsid w:val="00857B94"/>
    <w:rsid w:val="0086012F"/>
    <w:rsid w:val="0086134C"/>
    <w:rsid w:val="00861B45"/>
    <w:rsid w:val="0086436D"/>
    <w:rsid w:val="00864C8E"/>
    <w:rsid w:val="00870399"/>
    <w:rsid w:val="008734A1"/>
    <w:rsid w:val="00875BD6"/>
    <w:rsid w:val="008765A3"/>
    <w:rsid w:val="00876CA9"/>
    <w:rsid w:val="00883948"/>
    <w:rsid w:val="008870E6"/>
    <w:rsid w:val="00892F6F"/>
    <w:rsid w:val="00894FC9"/>
    <w:rsid w:val="008A3BCD"/>
    <w:rsid w:val="008A6E1A"/>
    <w:rsid w:val="008B21D5"/>
    <w:rsid w:val="008B4743"/>
    <w:rsid w:val="008B47E0"/>
    <w:rsid w:val="008C17D6"/>
    <w:rsid w:val="008C667C"/>
    <w:rsid w:val="008F1810"/>
    <w:rsid w:val="00901952"/>
    <w:rsid w:val="0090478B"/>
    <w:rsid w:val="00905B40"/>
    <w:rsid w:val="00910C2A"/>
    <w:rsid w:val="00912B4C"/>
    <w:rsid w:val="0092303D"/>
    <w:rsid w:val="009264C6"/>
    <w:rsid w:val="00930232"/>
    <w:rsid w:val="00930FBF"/>
    <w:rsid w:val="00931A12"/>
    <w:rsid w:val="00934D40"/>
    <w:rsid w:val="009351A8"/>
    <w:rsid w:val="00935FD5"/>
    <w:rsid w:val="00936099"/>
    <w:rsid w:val="009408A1"/>
    <w:rsid w:val="00942CD1"/>
    <w:rsid w:val="00945ADC"/>
    <w:rsid w:val="00946121"/>
    <w:rsid w:val="0095185A"/>
    <w:rsid w:val="00954653"/>
    <w:rsid w:val="00954E51"/>
    <w:rsid w:val="00962DCA"/>
    <w:rsid w:val="00963092"/>
    <w:rsid w:val="00971391"/>
    <w:rsid w:val="00971D6B"/>
    <w:rsid w:val="00973D28"/>
    <w:rsid w:val="00973EFB"/>
    <w:rsid w:val="009743B0"/>
    <w:rsid w:val="0097799B"/>
    <w:rsid w:val="00980CC5"/>
    <w:rsid w:val="00981AEF"/>
    <w:rsid w:val="0098270C"/>
    <w:rsid w:val="00992A1D"/>
    <w:rsid w:val="009A15B9"/>
    <w:rsid w:val="009A4291"/>
    <w:rsid w:val="009A68AD"/>
    <w:rsid w:val="009B066F"/>
    <w:rsid w:val="009B2A7B"/>
    <w:rsid w:val="009C1B29"/>
    <w:rsid w:val="009C6109"/>
    <w:rsid w:val="009D083B"/>
    <w:rsid w:val="009E0FAE"/>
    <w:rsid w:val="009E4694"/>
    <w:rsid w:val="009E6B28"/>
    <w:rsid w:val="009F021C"/>
    <w:rsid w:val="009F43ED"/>
    <w:rsid w:val="009F7CB4"/>
    <w:rsid w:val="009F7FE0"/>
    <w:rsid w:val="00A006BE"/>
    <w:rsid w:val="00A01DC4"/>
    <w:rsid w:val="00A035ED"/>
    <w:rsid w:val="00A12703"/>
    <w:rsid w:val="00A129EC"/>
    <w:rsid w:val="00A1756F"/>
    <w:rsid w:val="00A17906"/>
    <w:rsid w:val="00A20120"/>
    <w:rsid w:val="00A20F45"/>
    <w:rsid w:val="00A256AA"/>
    <w:rsid w:val="00A25F13"/>
    <w:rsid w:val="00A26809"/>
    <w:rsid w:val="00A31EDE"/>
    <w:rsid w:val="00A36928"/>
    <w:rsid w:val="00A42A80"/>
    <w:rsid w:val="00A53ECB"/>
    <w:rsid w:val="00A545F4"/>
    <w:rsid w:val="00A6772C"/>
    <w:rsid w:val="00A67F6E"/>
    <w:rsid w:val="00A70E40"/>
    <w:rsid w:val="00A71A0A"/>
    <w:rsid w:val="00A75371"/>
    <w:rsid w:val="00A753A6"/>
    <w:rsid w:val="00A75484"/>
    <w:rsid w:val="00A83C72"/>
    <w:rsid w:val="00A84739"/>
    <w:rsid w:val="00A86C9C"/>
    <w:rsid w:val="00A86F29"/>
    <w:rsid w:val="00A94429"/>
    <w:rsid w:val="00A95720"/>
    <w:rsid w:val="00AA0D50"/>
    <w:rsid w:val="00AA1364"/>
    <w:rsid w:val="00AA15DD"/>
    <w:rsid w:val="00AA3625"/>
    <w:rsid w:val="00AA4B11"/>
    <w:rsid w:val="00AA4D4A"/>
    <w:rsid w:val="00AA51C5"/>
    <w:rsid w:val="00AB2BB6"/>
    <w:rsid w:val="00AB684A"/>
    <w:rsid w:val="00AC0A87"/>
    <w:rsid w:val="00AC1C19"/>
    <w:rsid w:val="00AC46A3"/>
    <w:rsid w:val="00AC4F95"/>
    <w:rsid w:val="00AD0127"/>
    <w:rsid w:val="00AD1014"/>
    <w:rsid w:val="00AD21A1"/>
    <w:rsid w:val="00AD65AE"/>
    <w:rsid w:val="00AE2042"/>
    <w:rsid w:val="00AE3A12"/>
    <w:rsid w:val="00AE47DB"/>
    <w:rsid w:val="00AF35E4"/>
    <w:rsid w:val="00AF6AD9"/>
    <w:rsid w:val="00B00C38"/>
    <w:rsid w:val="00B019F3"/>
    <w:rsid w:val="00B03564"/>
    <w:rsid w:val="00B03EE0"/>
    <w:rsid w:val="00B049C5"/>
    <w:rsid w:val="00B12D3C"/>
    <w:rsid w:val="00B16FB6"/>
    <w:rsid w:val="00B20D8E"/>
    <w:rsid w:val="00B21B34"/>
    <w:rsid w:val="00B30104"/>
    <w:rsid w:val="00B352F4"/>
    <w:rsid w:val="00B37AE9"/>
    <w:rsid w:val="00B40EFB"/>
    <w:rsid w:val="00B43264"/>
    <w:rsid w:val="00B437F5"/>
    <w:rsid w:val="00B453BD"/>
    <w:rsid w:val="00B508EB"/>
    <w:rsid w:val="00B50FEC"/>
    <w:rsid w:val="00B55AF9"/>
    <w:rsid w:val="00B57663"/>
    <w:rsid w:val="00B5791B"/>
    <w:rsid w:val="00B61893"/>
    <w:rsid w:val="00B63C4A"/>
    <w:rsid w:val="00B66071"/>
    <w:rsid w:val="00B75F4D"/>
    <w:rsid w:val="00B76D1E"/>
    <w:rsid w:val="00B82609"/>
    <w:rsid w:val="00B82A0F"/>
    <w:rsid w:val="00B8301D"/>
    <w:rsid w:val="00B90B0E"/>
    <w:rsid w:val="00B9273B"/>
    <w:rsid w:val="00B9362E"/>
    <w:rsid w:val="00B93692"/>
    <w:rsid w:val="00B93B94"/>
    <w:rsid w:val="00BA4613"/>
    <w:rsid w:val="00BA7EA3"/>
    <w:rsid w:val="00BB033A"/>
    <w:rsid w:val="00BB090D"/>
    <w:rsid w:val="00BB0F40"/>
    <w:rsid w:val="00BB25BB"/>
    <w:rsid w:val="00BB33F2"/>
    <w:rsid w:val="00BB7C19"/>
    <w:rsid w:val="00BC2739"/>
    <w:rsid w:val="00BC4849"/>
    <w:rsid w:val="00BC5776"/>
    <w:rsid w:val="00BD05A8"/>
    <w:rsid w:val="00BD0C26"/>
    <w:rsid w:val="00BD23BD"/>
    <w:rsid w:val="00BD6E60"/>
    <w:rsid w:val="00BD6EB8"/>
    <w:rsid w:val="00BD7D21"/>
    <w:rsid w:val="00BE1A5C"/>
    <w:rsid w:val="00BF3CA0"/>
    <w:rsid w:val="00BF3E3E"/>
    <w:rsid w:val="00BF5652"/>
    <w:rsid w:val="00BF5EDC"/>
    <w:rsid w:val="00C02B1E"/>
    <w:rsid w:val="00C04F68"/>
    <w:rsid w:val="00C06137"/>
    <w:rsid w:val="00C131FB"/>
    <w:rsid w:val="00C1569E"/>
    <w:rsid w:val="00C253CE"/>
    <w:rsid w:val="00C269EB"/>
    <w:rsid w:val="00C30484"/>
    <w:rsid w:val="00C30A2B"/>
    <w:rsid w:val="00C347C6"/>
    <w:rsid w:val="00C35DB1"/>
    <w:rsid w:val="00C365D8"/>
    <w:rsid w:val="00C419DD"/>
    <w:rsid w:val="00C4250C"/>
    <w:rsid w:val="00C43826"/>
    <w:rsid w:val="00C43C23"/>
    <w:rsid w:val="00C4438B"/>
    <w:rsid w:val="00C44FDB"/>
    <w:rsid w:val="00C452AF"/>
    <w:rsid w:val="00C453D6"/>
    <w:rsid w:val="00C454EB"/>
    <w:rsid w:val="00C45F67"/>
    <w:rsid w:val="00C50DEA"/>
    <w:rsid w:val="00C52477"/>
    <w:rsid w:val="00C53055"/>
    <w:rsid w:val="00C54AC4"/>
    <w:rsid w:val="00C56B43"/>
    <w:rsid w:val="00C65B40"/>
    <w:rsid w:val="00C71F78"/>
    <w:rsid w:val="00C73C73"/>
    <w:rsid w:val="00C824CD"/>
    <w:rsid w:val="00C83E8A"/>
    <w:rsid w:val="00C85C92"/>
    <w:rsid w:val="00C96623"/>
    <w:rsid w:val="00CA336C"/>
    <w:rsid w:val="00CA3453"/>
    <w:rsid w:val="00CB14DE"/>
    <w:rsid w:val="00CB20EA"/>
    <w:rsid w:val="00CB7336"/>
    <w:rsid w:val="00CC5474"/>
    <w:rsid w:val="00CC59A4"/>
    <w:rsid w:val="00CC7011"/>
    <w:rsid w:val="00CC7D0C"/>
    <w:rsid w:val="00CC7F91"/>
    <w:rsid w:val="00CD405F"/>
    <w:rsid w:val="00CD560D"/>
    <w:rsid w:val="00CD56BD"/>
    <w:rsid w:val="00CD5CA5"/>
    <w:rsid w:val="00CD62D2"/>
    <w:rsid w:val="00CD7BDE"/>
    <w:rsid w:val="00CE198E"/>
    <w:rsid w:val="00CE1DFA"/>
    <w:rsid w:val="00CE401D"/>
    <w:rsid w:val="00CE7415"/>
    <w:rsid w:val="00CE74FD"/>
    <w:rsid w:val="00CF544C"/>
    <w:rsid w:val="00D001AD"/>
    <w:rsid w:val="00D0351A"/>
    <w:rsid w:val="00D03DAD"/>
    <w:rsid w:val="00D045DD"/>
    <w:rsid w:val="00D100A8"/>
    <w:rsid w:val="00D106F8"/>
    <w:rsid w:val="00D16D8A"/>
    <w:rsid w:val="00D22995"/>
    <w:rsid w:val="00D2625A"/>
    <w:rsid w:val="00D26E47"/>
    <w:rsid w:val="00D307E5"/>
    <w:rsid w:val="00D34018"/>
    <w:rsid w:val="00D36D8A"/>
    <w:rsid w:val="00D40152"/>
    <w:rsid w:val="00D4185D"/>
    <w:rsid w:val="00D41927"/>
    <w:rsid w:val="00D563DF"/>
    <w:rsid w:val="00D677AB"/>
    <w:rsid w:val="00D72C6E"/>
    <w:rsid w:val="00D761FB"/>
    <w:rsid w:val="00D765B8"/>
    <w:rsid w:val="00D76E84"/>
    <w:rsid w:val="00D80233"/>
    <w:rsid w:val="00D84E24"/>
    <w:rsid w:val="00D85AF9"/>
    <w:rsid w:val="00D86EA6"/>
    <w:rsid w:val="00D86F6B"/>
    <w:rsid w:val="00D87732"/>
    <w:rsid w:val="00D87D65"/>
    <w:rsid w:val="00D91C95"/>
    <w:rsid w:val="00D92DEC"/>
    <w:rsid w:val="00D94CFC"/>
    <w:rsid w:val="00D94F46"/>
    <w:rsid w:val="00DA0FA6"/>
    <w:rsid w:val="00DA2550"/>
    <w:rsid w:val="00DA3BA4"/>
    <w:rsid w:val="00DA5FB9"/>
    <w:rsid w:val="00DA6E1B"/>
    <w:rsid w:val="00DA7658"/>
    <w:rsid w:val="00DB13B4"/>
    <w:rsid w:val="00DB5F22"/>
    <w:rsid w:val="00DC4B03"/>
    <w:rsid w:val="00DC4EC3"/>
    <w:rsid w:val="00DE74CE"/>
    <w:rsid w:val="00DF1333"/>
    <w:rsid w:val="00DF3536"/>
    <w:rsid w:val="00DF54C7"/>
    <w:rsid w:val="00DF6E9F"/>
    <w:rsid w:val="00DF7053"/>
    <w:rsid w:val="00E05456"/>
    <w:rsid w:val="00E152CC"/>
    <w:rsid w:val="00E16FFA"/>
    <w:rsid w:val="00E2691E"/>
    <w:rsid w:val="00E32EE8"/>
    <w:rsid w:val="00E33B04"/>
    <w:rsid w:val="00E33E00"/>
    <w:rsid w:val="00E42533"/>
    <w:rsid w:val="00E428C5"/>
    <w:rsid w:val="00E43079"/>
    <w:rsid w:val="00E50DED"/>
    <w:rsid w:val="00E5216F"/>
    <w:rsid w:val="00E53170"/>
    <w:rsid w:val="00E5614D"/>
    <w:rsid w:val="00E56ACD"/>
    <w:rsid w:val="00E57C67"/>
    <w:rsid w:val="00E600E4"/>
    <w:rsid w:val="00E63139"/>
    <w:rsid w:val="00E635F4"/>
    <w:rsid w:val="00E651F8"/>
    <w:rsid w:val="00E65C9E"/>
    <w:rsid w:val="00E7098A"/>
    <w:rsid w:val="00E7200A"/>
    <w:rsid w:val="00E73450"/>
    <w:rsid w:val="00E81891"/>
    <w:rsid w:val="00E84199"/>
    <w:rsid w:val="00E911F6"/>
    <w:rsid w:val="00E96A1C"/>
    <w:rsid w:val="00EA32D3"/>
    <w:rsid w:val="00EA3317"/>
    <w:rsid w:val="00EA5979"/>
    <w:rsid w:val="00EA7A43"/>
    <w:rsid w:val="00EB0055"/>
    <w:rsid w:val="00EB29AB"/>
    <w:rsid w:val="00EB3BA5"/>
    <w:rsid w:val="00EC4A6C"/>
    <w:rsid w:val="00EC4F69"/>
    <w:rsid w:val="00ED7A21"/>
    <w:rsid w:val="00EE055D"/>
    <w:rsid w:val="00EE0DC7"/>
    <w:rsid w:val="00EE25B9"/>
    <w:rsid w:val="00EE2F45"/>
    <w:rsid w:val="00EF016E"/>
    <w:rsid w:val="00EF0ADC"/>
    <w:rsid w:val="00EF0E9F"/>
    <w:rsid w:val="00EF71CC"/>
    <w:rsid w:val="00F03A0F"/>
    <w:rsid w:val="00F0430F"/>
    <w:rsid w:val="00F04339"/>
    <w:rsid w:val="00F04ECD"/>
    <w:rsid w:val="00F06F5F"/>
    <w:rsid w:val="00F10578"/>
    <w:rsid w:val="00F11FCE"/>
    <w:rsid w:val="00F12318"/>
    <w:rsid w:val="00F12AE2"/>
    <w:rsid w:val="00F12D9C"/>
    <w:rsid w:val="00F13133"/>
    <w:rsid w:val="00F13EE1"/>
    <w:rsid w:val="00F1503A"/>
    <w:rsid w:val="00F201D2"/>
    <w:rsid w:val="00F22F7A"/>
    <w:rsid w:val="00F23E21"/>
    <w:rsid w:val="00F312A9"/>
    <w:rsid w:val="00F36E94"/>
    <w:rsid w:val="00F41B5D"/>
    <w:rsid w:val="00F42CD8"/>
    <w:rsid w:val="00F44B15"/>
    <w:rsid w:val="00F54C25"/>
    <w:rsid w:val="00F57B07"/>
    <w:rsid w:val="00F57C74"/>
    <w:rsid w:val="00F6049B"/>
    <w:rsid w:val="00F60DDE"/>
    <w:rsid w:val="00F72F1E"/>
    <w:rsid w:val="00F813EE"/>
    <w:rsid w:val="00F87EBD"/>
    <w:rsid w:val="00F90FA4"/>
    <w:rsid w:val="00F95EEB"/>
    <w:rsid w:val="00FA126D"/>
    <w:rsid w:val="00FA5750"/>
    <w:rsid w:val="00FA74D4"/>
    <w:rsid w:val="00FA7A29"/>
    <w:rsid w:val="00FB073F"/>
    <w:rsid w:val="00FB1494"/>
    <w:rsid w:val="00FC10E6"/>
    <w:rsid w:val="00FC25F5"/>
    <w:rsid w:val="00FC6084"/>
    <w:rsid w:val="00FD0ECA"/>
    <w:rsid w:val="00FD130F"/>
    <w:rsid w:val="00FD17A8"/>
    <w:rsid w:val="00FD1F44"/>
    <w:rsid w:val="00FD65D1"/>
    <w:rsid w:val="00FD6AD1"/>
    <w:rsid w:val="00FE02E4"/>
    <w:rsid w:val="00FE0A75"/>
    <w:rsid w:val="00FE154F"/>
    <w:rsid w:val="00FF2CC4"/>
    <w:rsid w:val="00FF3644"/>
    <w:rsid w:val="00FF37D9"/>
    <w:rsid w:val="00FF489B"/>
    <w:rsid w:val="00FF5E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7F7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949">
      <w:bodyDiv w:val="1"/>
      <w:marLeft w:val="0"/>
      <w:marRight w:val="0"/>
      <w:marTop w:val="0"/>
      <w:marBottom w:val="0"/>
      <w:divBdr>
        <w:top w:val="none" w:sz="0" w:space="0" w:color="auto"/>
        <w:left w:val="none" w:sz="0" w:space="0" w:color="auto"/>
        <w:bottom w:val="none" w:sz="0" w:space="0" w:color="auto"/>
        <w:right w:val="none" w:sz="0" w:space="0" w:color="auto"/>
      </w:divBdr>
    </w:div>
    <w:div w:id="1068072041">
      <w:bodyDiv w:val="1"/>
      <w:marLeft w:val="0"/>
      <w:marRight w:val="0"/>
      <w:marTop w:val="0"/>
      <w:marBottom w:val="0"/>
      <w:divBdr>
        <w:top w:val="none" w:sz="0" w:space="0" w:color="auto"/>
        <w:left w:val="none" w:sz="0" w:space="0" w:color="auto"/>
        <w:bottom w:val="none" w:sz="0" w:space="0" w:color="auto"/>
        <w:right w:val="none" w:sz="0" w:space="0" w:color="auto"/>
      </w:divBdr>
    </w:div>
    <w:div w:id="1232884306">
      <w:bodyDiv w:val="1"/>
      <w:marLeft w:val="0"/>
      <w:marRight w:val="0"/>
      <w:marTop w:val="0"/>
      <w:marBottom w:val="0"/>
      <w:divBdr>
        <w:top w:val="none" w:sz="0" w:space="0" w:color="auto"/>
        <w:left w:val="none" w:sz="0" w:space="0" w:color="auto"/>
        <w:bottom w:val="none" w:sz="0" w:space="0" w:color="auto"/>
        <w:right w:val="none" w:sz="0" w:space="0" w:color="auto"/>
      </w:divBdr>
    </w:div>
    <w:div w:id="1325737509">
      <w:bodyDiv w:val="1"/>
      <w:marLeft w:val="0"/>
      <w:marRight w:val="0"/>
      <w:marTop w:val="0"/>
      <w:marBottom w:val="0"/>
      <w:divBdr>
        <w:top w:val="none" w:sz="0" w:space="0" w:color="auto"/>
        <w:left w:val="none" w:sz="0" w:space="0" w:color="auto"/>
        <w:bottom w:val="none" w:sz="0" w:space="0" w:color="auto"/>
        <w:right w:val="none" w:sz="0" w:space="0" w:color="auto"/>
      </w:divBdr>
    </w:div>
    <w:div w:id="1470592848">
      <w:bodyDiv w:val="1"/>
      <w:marLeft w:val="0"/>
      <w:marRight w:val="0"/>
      <w:marTop w:val="0"/>
      <w:marBottom w:val="0"/>
      <w:divBdr>
        <w:top w:val="none" w:sz="0" w:space="0" w:color="auto"/>
        <w:left w:val="none" w:sz="0" w:space="0" w:color="auto"/>
        <w:bottom w:val="none" w:sz="0" w:space="0" w:color="auto"/>
        <w:right w:val="none" w:sz="0" w:space="0" w:color="auto"/>
      </w:divBdr>
    </w:div>
    <w:div w:id="1608735541">
      <w:bodyDiv w:val="1"/>
      <w:marLeft w:val="0"/>
      <w:marRight w:val="0"/>
      <w:marTop w:val="0"/>
      <w:marBottom w:val="0"/>
      <w:divBdr>
        <w:top w:val="none" w:sz="0" w:space="0" w:color="auto"/>
        <w:left w:val="none" w:sz="0" w:space="0" w:color="auto"/>
        <w:bottom w:val="none" w:sz="0" w:space="0" w:color="auto"/>
        <w:right w:val="none" w:sz="0" w:space="0" w:color="auto"/>
      </w:divBdr>
    </w:div>
    <w:div w:id="20887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geonovum.nl/onderwerpen/bgt-imgeo-standaarden/werkafspraken-geobag" TargetMode="External"/><Relationship Id="rId25" Type="http://schemas.openxmlformats.org/officeDocument/2006/relationships/image" Target="media/image11.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geonovum.nl/onderwerpen/bgt-imgeo-standaarden" TargetMode="External"/><Relationship Id="rId20" Type="http://schemas.openxmlformats.org/officeDocument/2006/relationships/image" Target="media/image6.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header" Target="header5.xm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oftwarecatalogus.nl" TargetMode="External"/><Relationship Id="rId2" Type="http://schemas.openxmlformats.org/officeDocument/2006/relationships/hyperlink" Target="http://www.gemmaonline.nl/index.php/GEMMA_Applicatielandschap" TargetMode="External"/><Relationship Id="rId1" Type="http://schemas.openxmlformats.org/officeDocument/2006/relationships/hyperlink" Target="http://www.gemmaonline.nl/index.php/GEMMA_Informatiearchitectuu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57603-4A08-454D-890F-3137A43F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7321</Words>
  <Characters>54681</Characters>
  <Application>Microsoft Office Word</Application>
  <DocSecurity>0</DocSecurity>
  <Lines>455</Lines>
  <Paragraphs>123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61879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Arnoud de Boer</dc:creator>
  <cp:lastModifiedBy>Arnoud de Boer</cp:lastModifiedBy>
  <cp:revision>2</cp:revision>
  <cp:lastPrinted>2015-08-10T07:27:00Z</cp:lastPrinted>
  <dcterms:created xsi:type="dcterms:W3CDTF">2015-11-10T11:08:00Z</dcterms:created>
  <dcterms:modified xsi:type="dcterms:W3CDTF">2015-11-10T11:08:00Z</dcterms:modified>
</cp:coreProperties>
</file>