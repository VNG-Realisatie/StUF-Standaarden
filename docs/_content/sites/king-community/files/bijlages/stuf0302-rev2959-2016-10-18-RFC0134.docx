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8"/>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8"/>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8"/>
        </w:numPr>
        <w:rPr/>
      </w:pPr>
      <w:hyperlink r:id="rId13">
        <w:r>
          <w:rPr>
            <w:rStyle w:val="Internetkoppeling"/>
          </w:rPr>
          <w:t xml:space="preserve">RFC0433: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8"/>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8"/>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8"/>
        </w:numPr>
        <w:rPr/>
      </w:pPr>
      <w:hyperlink r:id="rId20">
        <w:ins w:id="0" w:author="Onbekende auteur" w:date="2016-10-18T13:20:00Z">
          <w:r>
            <w:rPr>
              <w:rStyle w:val="Internetkoppeling"/>
            </w:rPr>
            <w:t xml:space="preserve">RFC0134: </w:t>
          </w:r>
        </w:ins>
      </w:hyperlink>
      <w:hyperlink r:id="rId21">
        <w:ins w:id="1" w:author="Onbekende auteur" w:date="2016-10-18T13:20:00Z">
          <w:bookmarkStart w:id="0" w:name="page-title"/>
          <w:bookmarkEnd w:id="0"/>
          <w:r>
            <w:rPr>
              <w:rStyle w:val="Internetkoppeling"/>
            </w:rPr>
            <w:t>In vrije berichten toestaan om geen stuurgegevens te gebruiken</w:t>
          </w:r>
        </w:ins>
      </w:hyperlink>
      <w:ins w:id="2" w:author="Onbekende auteur" w:date="2016-10-18T13:20:00Z">
        <w:r>
          <w:rPr/>
          <w:br/>
        </w:r>
      </w:ins>
      <w:ins w:id="3" w:author="Onbekende auteur" w:date="2016-10-18T13:20:00Z">
        <w:r>
          <w:rPr/>
          <w:t>In paragraaf 7.2 is dit gespecificeerd.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2">
        <w:r>
          <w:rPr>
            <w:rStyle w:val="Internetkoppeling"/>
          </w:rPr>
          <w:t>http://</w:t>
        </w:r>
      </w:hyperlink>
      <w:hyperlink r:id="rId23">
        <w:r>
          <w:rPr>
            <w:rStyle w:val="Internetkoppeling"/>
          </w:rPr>
          <w:t>www.stufstandaarden.nl</w:t>
        </w:r>
      </w:hyperlink>
      <w:hyperlink r:id="rId24">
        <w:r>
          <w:rPr>
            <w:rStyle w:val="Internetkoppeling"/>
          </w:rPr>
          <w:t>/StUF/StUF030</w:t>
        </w:r>
      </w:hyperlink>
      <w:hyperlink r:id="rId25">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987487"/>
      <w:bookmarkStart w:id="3" w:name="_Ref10004314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Ref521911606"/>
      <w:bookmarkStart w:id="12" w:name="__RefHeading___Toc73327_362222095"/>
      <w:bookmarkEnd w:id="12"/>
      <w:bookmarkEnd w:id="11"/>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Type entiteit</w:t>
        <w:br/>
      </w:r>
      <w:r>
        <w:rPr/>
        <w:t xml:space="preserve">Het attribute </w:t>
      </w:r>
      <w:r>
        <w:rPr>
          <w:rFonts w:ascii="Courier New" w:hAnsi="Courier New"/>
        </w:rPr>
        <w:t>StUF:entiteittype</w:t>
      </w:r>
      <w:r>
        <w:rPr/>
        <w:t xml:space="preserve"> geeft aan wat het entiteittype is van het object. Dit attribute is verplicht op elk element voor een entiteittype.</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StUF:entiteittype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attribute </w:t>
      </w:r>
      <w:r>
        <w:rPr>
          <w:rFonts w:ascii="Courier New" w:hAnsi="Courier New"/>
          <w:spacing w:val="-2"/>
        </w:rPr>
        <w:t>StUF:entiteittype</w:t>
      </w:r>
      <w:r>
        <w:rPr>
          <w:spacing w:val="-2"/>
        </w:rPr>
        <w:t xml:space="preserve"> wordt aangeduid een onderdeel is van het sectormodel met de namespace van het element waarin het attribute </w:t>
      </w:r>
      <w:r>
        <w:rPr>
          <w:rFonts w:ascii="Courier New" w:hAnsi="Courier New"/>
          <w:spacing w:val="-2"/>
        </w:rPr>
        <w:t>StUF:entiteittype</w:t>
      </w:r>
      <w:r>
        <w:rPr>
          <w:spacing w:val="-2"/>
        </w:rPr>
        <w:t xml:space="preserve"> voorkomt, dan kan het 'Type entiteit' worden aangeduid met de waarde gedefinieerd in het sectormodel. Als de namespace van het element waarin het attribute </w:t>
      </w:r>
      <w:r>
        <w:rPr>
          <w:rFonts w:ascii="Courier New" w:hAnsi="Courier New"/>
          <w:spacing w:val="-2"/>
        </w:rPr>
        <w:t>StUF:entiteittype</w:t>
      </w:r>
      <w:r>
        <w:rPr>
          <w:spacing w:val="-2"/>
        </w:rPr>
        <w:t xml:space="preserve"> voorkomt geen sectormodel aanduidt (het is bijvoorbeeld de namespace van een koppelvlak) of als de aan te duiden 'Type entiteit' geen onderdeel is van het sectormodel met de namespace van het element waarin het attribute </w:t>
      </w:r>
      <w:r>
        <w:rPr>
          <w:rFonts w:ascii="Courier New" w:hAnsi="Courier New"/>
          <w:spacing w:val="-2"/>
        </w:rPr>
        <w:t>StUF:entiteittype</w:t>
      </w:r>
      <w:r>
        <w:rPr>
          <w:spacing w:val="-2"/>
        </w:rPr>
        <w:t xml:space="preserve"> voorkomt, dan wordt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ascii="Courier New" w:hAnsi="Courier New"/>
          <w:spacing w:val="-2"/>
        </w:rPr>
        <w:t>StUF:entiteitype</w:t>
      </w:r>
      <w:r>
        <w:rPr>
          <w:spacing w:val="-2"/>
        </w:rPr>
        <w:t xml:space="preserve"> moet voldoen aan de regular expression ([a-zA-Z_][a-zA-Z0-9_.-]*):[a-zA-Z0-9_]{1,30}. 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element waarin het attribute </w:t>
      </w:r>
      <w:r>
        <w:rPr>
          <w:rFonts w:ascii="Courier New" w:hAnsi="Courier New"/>
          <w:spacing w:val="-2"/>
        </w:rPr>
        <w:t>StUF:entiteittype</w:t>
      </w:r>
      <w:r>
        <w:rPr>
          <w:spacing w:val="-2"/>
        </w:rPr>
        <w:t xml:space="preserve"> voorkomt.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Binnen </w:t>
      </w:r>
      <w:r>
        <w:rPr>
          <w:rFonts w:ascii="Courier New" w:hAnsi="Courier New"/>
          <w:spacing w:val="-2"/>
        </w:rPr>
        <w:t>StUF:entiteittype</w:t>
      </w:r>
      <w:r>
        <w:rPr>
          <w:spacing w:val="-2"/>
        </w:rPr>
        <w:t xml:space="preserve"> moet een prefix opgenomen worden:</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gerelateerde, als de gerelateerde een entiteittype is uit een ander sectormodel dan het sectormodel van de relatie.</w:t>
      </w:r>
    </w:p>
    <w:p>
      <w:pPr>
        <w:pStyle w:val="Normal"/>
        <w:widowControl/>
        <w:numPr>
          <w:ilvl w:val="0"/>
          <w:numId w:val="73"/>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element voor een entiteit dat op het hoogste niveau voorkomt in een koppelvlak met een namespace die afwijkt van de namespace van het sectormodel</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opsomming is niet uitputtend bedoeld.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StUF:entiteittype</w:t>
      </w:r>
      <w:r>
        <w:rPr>
          <w:spacing w:val="-2"/>
        </w:rPr>
        <w:t xml:space="preserve"> is geen onderdeel van deze groepen, omdat hiervoor altijd een fixed waarde gedefinieerd dient te worden.</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&lt;persoon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 StUF:entiteittype=”NPSNPSHUW”&gt;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 StUF:entiteittype=”NPSAOAVBL”&gt;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 StUF:entiteittype=”AOA”&gt;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ascii="Courier New" w:hAnsi="Courier New"/>
        </w:rPr>
        <w:t>StUF:entiteittype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&lt;verblijftOp StUF:entiteittype=”NPSAOA”&gt;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StUF:entiteittype</w:t>
      </w:r>
      <w:r>
        <w:rPr/>
        <w:t xml:space="preserve">: </w:t>
      </w:r>
      <w:r>
        <w:rPr>
          <w:rFonts w:ascii="Courier New" w:hAnsi="Courier New"/>
        </w:rPr>
        <w:t>&lt;gerelateerde StUF:entiteittype=”XXX”&gt;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StUF:entiteittype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StUF:entiteittype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&lt;attributeGroup ref="StUF:element"/&gt;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StUF:entiteittype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00"/>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ref="StUF:entiteittype"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00"/>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00"/>
        </w:numPr>
        <w:tabs>
          <w:tab w:val="left" w:pos="0" w:leader="none"/>
        </w:tabs>
        <w:ind w:left="363" w:right="0" w:hanging="363"/>
        <w:rPr/>
      </w:pPr>
      <w:bookmarkStart w:id="40" w:name="_Ref521996704"/>
      <w:bookmarkStart w:id="41" w:name="_Ref411583258"/>
      <w:bookmarkStart w:id="42" w:name="_Ref411583221"/>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00"/>
        </w:numPr>
        <w:tabs>
          <w:tab w:val="left" w:pos="0" w:leader="none"/>
        </w:tabs>
        <w:ind w:left="576" w:right="0" w:hanging="576"/>
        <w:rPr/>
      </w:pPr>
      <w:r>
        <w:rPr/>
        <w:t>Codering van het type 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 en sectormodel</w:t>
      </w:r>
    </w:p>
    <w:p>
      <w:pPr>
        <w:pStyle w:val="Normal"/>
        <w:widowControl/>
        <w:rPr>
          <w:b w:val="false"/>
          <w:b w:val="false"/>
          <w:bCs w:val="false"/>
          <w:i w:val="false"/>
          <w:i w:val="false"/>
          <w:iCs w:val="false"/>
          <w:u w:val="none"/>
        </w:rPr>
      </w:pPr>
      <w:r>
        <w:rPr>
          <w:b w:val="false"/>
          <w:bCs w:val="false"/>
          <w:i w:val="false"/>
          <w:iCs w:val="false"/>
          <w:u w:val="none"/>
        </w:rPr>
        <w:t>De StUF-standaard ontwikkelt zich in de loop van de tijd en kent daarom verschillende versies. Met StUF kunnen berichten worden uitgewisseld voor verschillende sectoren die elk een eigen sectormodel hanteren. Een ontvanger 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in het stuurgegeven </w:t>
      </w:r>
      <w:r>
        <w:rPr>
          <w:i/>
        </w:rPr>
        <w:t>entiteittype.</w:t>
      </w:r>
      <w:r>
        <w:rPr>
          <w:i w:val="false"/>
          <w:iCs w:val="false"/>
        </w:rPr>
        <w:t xml:space="preserve"> Voor de waarde van het element entiteittype binnen de stuurgegevens gelden soortgelijke regels als voor de vulling van het attribute StUF:entiteittype binnen een 'entiteit'-element.</w:t>
      </w:r>
    </w:p>
    <w:p>
      <w:pPr>
        <w:pStyle w:val="Normal"/>
        <w:rPr>
          <w:i w:val="false"/>
          <w:i w:val="false"/>
          <w:iCs w:val="false"/>
        </w:rPr>
      </w:pPr>
      <w:r>
        <w:rPr>
          <w:i w:val="false"/>
          <w:iCs w:val="false"/>
        </w:rPr>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'Type entiteit' dat met het element </w:t>
      </w:r>
      <w:r>
        <w:rPr>
          <w:rFonts w:ascii="Courier New" w:hAnsi="Courier New"/>
          <w:spacing w:val="-2"/>
        </w:rPr>
        <w:t>StUF:entiteittype</w:t>
      </w:r>
      <w:r>
        <w:rPr>
          <w:spacing w:val="-2"/>
        </w:rPr>
        <w:t xml:space="preserv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w:t>
      </w:r>
      <w:r>
        <w:rPr>
          <w:rFonts w:ascii="Courier New" w:hAnsi="Courier New"/>
          <w:spacing w:val="-2"/>
        </w:rPr>
        <w:t>StUF:entiteittype</w:t>
      </w:r>
      <w:r>
        <w:rPr>
          <w:spacing w:val="-2"/>
        </w:rPr>
        <w:t xml:space="preserve"> gevuld met een prefix voor de namespace van het sectormodel waarin de aan te duiden 'Type entiteit' voorkomt, gevolgd door ':' gevolgd door de in dat sectormodel gedefinieerde waarde voor 'Type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Hoewel het niet nodig is, is het wel toegestaan om </w:t>
      </w:r>
      <w:r>
        <w:rPr>
          <w:rFonts w:ascii="Courier New" w:hAnsi="Courier New"/>
          <w:spacing w:val="-2"/>
        </w:rPr>
        <w:t>StUF:entiteittype</w:t>
      </w:r>
      <w:r>
        <w:rPr>
          <w:spacing w:val="-2"/>
        </w:rPr>
        <w:t xml:space="preserve"> ook vooraf te laten gaan door een prefix voor de namespace, als deze gelijk is aan de namespace van het stuurgegevens-element.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00"/>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00"/>
        </w:numPr>
        <w:tabs>
          <w:tab w:val="left" w:pos="0" w:leader="none"/>
        </w:tabs>
        <w:ind w:left="576" w:right="0" w:hanging="576"/>
        <w:rPr/>
      </w:pPr>
      <w:r>
        <w:rPr/>
        <w:t>Identificatie en volgorde</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Ref123018914"/>
      <w:bookmarkStart w:id="48" w:name="_Ref123018898"/>
      <w:bookmarkEnd w:id="47"/>
      <w:bookmarkEnd w:id="48"/>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9" w:name="_Ref123018937"/>
      <w:bookmarkEnd w:id="49"/>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00"/>
        </w:numPr>
        <w:tabs>
          <w:tab w:val="left" w:pos="0" w:leader="none"/>
        </w:tabs>
        <w:ind w:left="576" w:right="0" w:hanging="576"/>
        <w:rPr/>
      </w:pPr>
      <w:bookmarkStart w:id="50" w:name="__RefHeading__31362383"/>
      <w:bookmarkStart w:id="51" w:name="Ref_Berichtenlogistiek"/>
      <w:bookmarkStart w:id="52" w:name="Ref_Berichtenlogistiek"/>
      <w:bookmarkEnd w:id="50"/>
      <w:bookmarkEnd w:id="52"/>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3" w:name="__RefHeading___Toc27267_84081049"/>
      <w:bookmarkStart w:id="54" w:name="Ref_RegelsBevestiging"/>
      <w:bookmarkStart w:id="55" w:name="Ref_RegelsBevestiging"/>
      <w:bookmarkEnd w:id="53"/>
      <w:bookmarkEnd w:id="55"/>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6" w:name="__RefHeading___Toc27650_84081049"/>
      <w:bookmarkEnd w:id="56"/>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7" w:name="__RefHeading__36323461"/>
      <w:bookmarkStart w:id="58" w:name="Ref_RegelsFoutberichten"/>
      <w:bookmarkStart w:id="59" w:name="Ref_RegelsFoutberichten"/>
      <w:bookmarkEnd w:id="57"/>
      <w:bookmarkEnd w:id="59"/>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0" w:name="_Ref141021140"/>
      <w:bookmarkStart w:id="61" w:name="_Ref136240449"/>
      <w:r>
        <w:rPr>
          <w:spacing w:val="-2"/>
        </w:rPr>
        <w:t>A</w:t>
      </w:r>
      <w:bookmarkEnd w:id="60"/>
      <w:bookmarkEnd w:id="61"/>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00"/>
        </w:numPr>
        <w:tabs>
          <w:tab w:val="left" w:pos="0" w:leader="none"/>
        </w:tabs>
        <w:ind w:left="363" w:right="0" w:hanging="363"/>
        <w:rPr/>
      </w:pPr>
      <w:bookmarkStart w:id="62" w:name="__RefHeading__34532389"/>
      <w:bookmarkStart w:id="63" w:name="_Ref422133146"/>
      <w:bookmarkStart w:id="64" w:name="_Ref416573544"/>
      <w:bookmarkStart w:id="65" w:name="_Ref416573071"/>
      <w:bookmarkEnd w:id="62"/>
      <w:r>
        <w:rPr/>
        <w:t>K</w:t>
      </w:r>
      <w:bookmarkEnd w:id="63"/>
      <w:bookmarkEnd w:id="64"/>
      <w:bookmarkEnd w:id="65"/>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&lt;object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StUF:entiteittype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&lt;StUF:entiteittype&gt;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00"/>
        </w:numPr>
        <w:tabs>
          <w:tab w:val="left" w:pos="0" w:leader="none"/>
        </w:tabs>
        <w:ind w:left="576" w:right="0" w:hanging="576"/>
        <w:rPr/>
      </w:pPr>
      <w:bookmarkStart w:id="66" w:name="__RefHeading__34541453"/>
      <w:bookmarkStart w:id="67" w:name="_Ref100555360"/>
      <w:bookmarkStart w:id="68" w:name="_Ref100555248"/>
      <w:bookmarkStart w:id="69" w:name="_Ref100555224"/>
      <w:bookmarkStart w:id="70" w:name="_Ref100555216"/>
      <w:bookmarkStart w:id="71" w:name="_Ref96834044"/>
      <w:bookmarkStart w:id="72" w:name="_Ref96834015"/>
      <w:bookmarkStart w:id="73" w:name="_Ref411840052"/>
      <w:bookmarkEnd w:id="66"/>
      <w:bookmarkEnd w:id="67"/>
      <w:bookmarkEnd w:id="68"/>
      <w:bookmarkEnd w:id="69"/>
      <w:bookmarkEnd w:id="70"/>
      <w:bookmarkEnd w:id="71"/>
      <w:bookmarkEnd w:id="72"/>
      <w:bookmarkEnd w:id="73"/>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100"/>
        </w:numPr>
        <w:tabs>
          <w:tab w:val="left" w:pos="0" w:leader="none"/>
        </w:tabs>
        <w:ind w:left="576" w:right="0" w:hanging="576"/>
        <w:rPr/>
      </w:pPr>
      <w:bookmarkStart w:id="74" w:name="__RefHeading__26339_1582773544"/>
      <w:bookmarkStart w:id="75" w:name="_Ref522086929"/>
      <w:bookmarkStart w:id="76" w:name="_Ref400948502"/>
      <w:bookmarkStart w:id="77" w:name="_Ref521815103"/>
      <w:bookmarkEnd w:id="74"/>
      <w:r>
        <w:rPr/>
        <w:t>Regels voor enkelvoudige kennisgevingberichten</w:t>
      </w:r>
      <w:bookmarkEnd w:id="75"/>
      <w:bookmarkEnd w:id="76"/>
      <w:bookmarkEnd w:id="77"/>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8" w:name="__RefHeading__23710_2121670313"/>
      <w:bookmarkEnd w:id="78"/>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9" w:name="Ref_VerwerkingssoortParagraaf"/>
      <w:bookmarkStart w:id="80" w:name="Ref_VerwerkingssoortParagraaf"/>
      <w:bookmarkEnd w:id="80"/>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1" w:name="Ref_VullenObjectenKennisgeving"/>
      <w:bookmarkEnd w:id="81"/>
      <w:r>
        <w:rPr/>
        <w:t xml:space="preserve">Het vullen van de </w:t>
      </w:r>
      <w:r>
        <w:rPr>
          <w:rFonts w:ascii="Courier New" w:hAnsi="Courier New"/>
        </w:rPr>
        <w:t>&lt;object&gt;</w:t>
      </w:r>
      <w:bookmarkStart w:id="82" w:name="Ref_VullenObjectenKennisgeving"/>
      <w:bookmarkEnd w:id="82"/>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StUF:entiteittype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23918_294031770"/>
      <w:bookmarkEnd w:id="83"/>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194884_1896588334"/>
      <w:bookmarkEnd w:id="84"/>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StUF:entiteittype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26"/>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27"/>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StUF:entiteittype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5" w:name="__RefHeading__36276645"/>
      <w:bookmarkStart w:id="86" w:name="_Ref98304159"/>
      <w:bookmarkEnd w:id="85"/>
      <w:bookmarkEnd w:id="86"/>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7" w:name="Ref_ResponsLk01"/>
      <w:bookmarkStart w:id="88" w:name="Ref_ResponsLk01"/>
      <w:bookmarkEnd w:id="88"/>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&lt;object 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00"/>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100"/>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StUF:entiteittype</w:t>
      </w:r>
      <w:r>
        <w:rPr/>
        <w:t xml:space="preserve"> en </w:t>
      </w:r>
      <w:r>
        <w:rPr>
          <w:rFonts w:ascii="Courier New" w:hAnsi="Courier New"/>
        </w:rPr>
        <w:t>StUF:functie</w:t>
      </w:r>
      <w:r>
        <w:rPr/>
        <w:t xml:space="preserve">. </w:t>
      </w:r>
      <w:r>
        <w:rPr>
          <w:rFonts w:ascii="Courier New" w:hAnsi="Courier New"/>
        </w:rPr>
        <w:t>StUF:entiteittype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4381_2031783542"/>
      <w:bookmarkEnd w:id="89"/>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6340_1271053538"/>
      <w:bookmarkEnd w:id="90"/>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7062_1271053538"/>
      <w:bookmarkEnd w:id="91"/>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3057_625828607"/>
      <w:bookmarkEnd w:id="92"/>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 StUF:entiteittype=”AOA”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&lt;toevoeging StUF:entiteittype=”AOA”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&lt;toevoeging StUF:entiteittype=”NPS”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&lt;toevoeging StUF:entiteittype=”AOA”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&lt;object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&lt;wijziging StUF:entiteittype=”NPS”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00"/>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00"/>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 tabel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00"/>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00"/>
        </w:numPr>
        <w:tabs>
          <w:tab w:val="left" w:pos="0" w:leader="none"/>
        </w:tabs>
        <w:ind w:left="576" w:right="0" w:hanging="576"/>
        <w:rPr/>
      </w:pPr>
      <w:bookmarkStart w:id="93" w:name="_Ref391690270"/>
      <w:bookmarkStart w:id="94" w:name="Ref_RegelsVraagberichten"/>
      <w:bookmarkStart w:id="95" w:name="Ref_RegelsVraagberichten"/>
      <w:bookmarkEnd w:id="95"/>
      <w:bookmarkEnd w:id="93"/>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&lt;gelijk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&lt;vanaf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&lt;totEnMet StUF:entiteittype=”XXX”&gt;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6" w:name="__RefHeading__21981_1907004745"/>
      <w:bookmarkStart w:id="97" w:name="_Ref422132437"/>
      <w:bookmarkStart w:id="98" w:name="Ref_Selectiecriteria"/>
      <w:bookmarkStart w:id="99" w:name="Ref_Selectiecriteria"/>
      <w:bookmarkEnd w:id="96"/>
      <w:bookmarkEnd w:id="99"/>
      <w:bookmarkEnd w:id="97"/>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StUF:entiteittype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rFonts w:ascii="Courier New" w:hAnsi="Courier New"/>
        </w:rPr>
      </w:pPr>
      <w:r>
        <w:rPr/>
        <w:t xml:space="preserve">Het wildcard-Dit </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0" w:name="Ref_BevragenOpSleutel"/>
      <w:bookmarkStart w:id="101" w:name="Ref_BevragenOpSleutel"/>
      <w:bookmarkEnd w:id="101"/>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2" w:name="_Ref522086883"/>
      <w:bookmarkStart w:id="103" w:name="_Ref422132490"/>
      <w:bookmarkStart w:id="104" w:name="Ref_Scope"/>
      <w:bookmarkStart w:id="105" w:name="Ref_Scope"/>
      <w:bookmarkEnd w:id="105"/>
      <w:bookmarkEnd w:id="102"/>
      <w:bookmarkEnd w:id="103"/>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StUF:entiteittype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StUF:entiteittype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StUF:entiteittype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StUF:entiteittype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StUF:entiteittype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StUF:entiteittype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&lt;gerelateerde StUF:entiteittype=”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6" w:name="_Ref521996027"/>
      <w:bookmarkStart w:id="107" w:name="_Ref521995953"/>
      <w:bookmarkStart w:id="108" w:name="_Ref422133010"/>
      <w:bookmarkStart w:id="109" w:name="_Ref422132787"/>
      <w:bookmarkStart w:id="110" w:name="Ref_Vervolgvraag"/>
      <w:bookmarkStart w:id="111" w:name="Ref_Vervolgvraag"/>
      <w:bookmarkEnd w:id="111"/>
      <w:bookmarkEnd w:id="106"/>
      <w:bookmarkEnd w:id="107"/>
      <w:bookmarkEnd w:id="108"/>
      <w:bookmarkEnd w:id="109"/>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StUF:entiteittype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2" w:name="__RefHeading__36445403"/>
      <w:bookmarkStart w:id="113" w:name="Ref_VraagSuperTypeVoorbeeld"/>
      <w:bookmarkStart w:id="114" w:name="Ref_VraagSuperTypeVoorbeeld"/>
      <w:bookmarkEnd w:id="112"/>
      <w:bookmarkEnd w:id="114"/>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gelijk StUF:entiteittype=”RPS”&gt;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00"/>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&lt;StUF:entiteittype&gt;XXX&lt;/StUF:entiteittype&gt;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&lt;xxx StUF:entiteittype=”XXX”&gt;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u w:val="none"/>
        </w:rPr>
        <w:t>StUF:entiteittype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5" w:name="Ref_ObjectenInAntwoord"/>
      <w:bookmarkStart w:id="116" w:name="Ref_ObjectenInAntwoord"/>
      <w:bookmarkEnd w:id="116"/>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rPr>
        <w:t>StUF:entiteittype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7" w:name="Ref_VullenObjectenAntwoord"/>
      <w:bookmarkStart w:id="118" w:name="Ref_VullenObjectenAntwoord"/>
      <w:bookmarkEnd w:id="118"/>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9" w:name="Ref_antwoorHistorieN"/>
      <w:bookmarkStart w:id="120" w:name="Ref_antwoorHistorieN"/>
      <w:bookmarkEnd w:id="120"/>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r>
        <w:rPr>
          <w:rFonts w:ascii="Courier New" w:hAnsi="Courier New"/>
          <w:sz w:val="16"/>
          <w:szCs w:val="16"/>
        </w:rPr>
        <w:t>http://www.egem.nl/StUF/sector/bg/0320</w:t>
      </w:r>
      <w:r>
        <w:rPr>
          <w:rFonts w:ascii="Courier New" w:hAnsi="Courier New"/>
          <w:color w:val="000000"/>
          <w:sz w:val="16"/>
          <w:szCs w:val="16"/>
        </w:rPr>
        <w:t>”</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&lt;StUF:entiteittype&gt;RPS&lt;/StUF:entiteittype&gt;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&lt;natuurlijkPersoon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&lt;verblijftIn StUF:entiteittype=”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 StUF:entiteittype=”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 StUF:entiteittype=”NNP”&gt;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1" w:name="__RefHeading__36113624"/>
      <w:bookmarkStart w:id="122" w:name="Ref_AntwoordHistorieP"/>
      <w:bookmarkStart w:id="123" w:name="Ref_AntwoordHistorieP"/>
      <w:bookmarkEnd w:id="121"/>
      <w:bookmarkEnd w:id="123"/>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4" w:name="DDE_LINK2"/>
      <w:r>
        <w:rPr>
          <w:rFonts w:ascii="Courier New" w:hAnsi="Courier New"/>
          <w:sz w:val="16"/>
          <w:szCs w:val="16"/>
        </w:rPr>
        <w:t>200</w:t>
      </w:r>
      <w:bookmarkEnd w:id="124"/>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5" w:name="DDE_LINK13"/>
      <w:r>
        <w:rPr>
          <w:rFonts w:ascii="Courier New" w:hAnsi="Courier New"/>
          <w:sz w:val="16"/>
          <w:szCs w:val="16"/>
        </w:rPr>
        <w:t>200</w:t>
      </w:r>
      <w:bookmarkEnd w:id="125"/>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&lt;verblijftOp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&lt;verblijfsadres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&lt;gerelateerde StUF:entiteittype=”</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&lt;object StUF:entiteittype=”XXX”&gt;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&lt;object StUF:entiteittype=”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&lt;isIngeschrevenOp StUF:entiteittype=”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6" w:name="Ref_FoutAfhVraagAntwoord"/>
      <w:bookmarkStart w:id="127" w:name="Ref_FoutAfhVraagAntwoord"/>
      <w:bookmarkEnd w:id="127"/>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100"/>
        </w:numPr>
        <w:tabs>
          <w:tab w:val="left" w:pos="0" w:leader="none"/>
        </w:tabs>
        <w:ind w:left="363" w:right="0" w:hanging="363"/>
        <w:rPr/>
      </w:pPr>
      <w:bookmarkStart w:id="128" w:name="__RefHeading__34555264"/>
      <w:bookmarkEnd w:id="128"/>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00"/>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00"/>
        </w:numPr>
        <w:tabs>
          <w:tab w:val="left" w:pos="0" w:leader="none"/>
        </w:tabs>
        <w:ind w:left="576" w:right="0" w:hanging="576"/>
        <w:rPr/>
      </w:pPr>
      <w:bookmarkStart w:id="129" w:name="__RefHeading___Toc73692_362222095"/>
      <w:bookmarkEnd w:id="129"/>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ins w:id="4" w:author="Onbekende auteur" w:date="2016-10-18T13:05:00Z">
        <w:r>
          <w:rPr/>
          <w:t xml:space="preserve">0 of </w:t>
        </w:r>
      </w:ins>
      <w:r>
        <w:rPr/>
        <w:t xml:space="preserve">1 element </w:t>
      </w:r>
      <w:r>
        <w:rPr>
          <w:rFonts w:ascii="Courier New" w:hAnsi="Courier New"/>
        </w:rPr>
        <w:t>&lt;stuurgegevens&gt;</w:t>
      </w:r>
      <w:ins w:id="5" w:author="Onbekende auteur" w:date="2016-10-18T13:05:00Z">
        <w:r>
          <w:rPr/>
          <w:t xml:space="preserve">, </w:t>
        </w:r>
      </w:ins>
      <w:ins w:id="6" w:author="Onbekende auteur" w:date="2016-10-18T13:05:00Z">
        <w:r>
          <w:rPr/>
          <w:t>waarbij het weglaten van de stuurgegevens alleen is toegestaan in een Di02-bericht</w:t>
        </w:r>
      </w:ins>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StUF:entiteittype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 xml:space="preserve">elementen  met het attribute </w:t>
      </w:r>
      <w:r>
        <w:rPr>
          <w:rFonts w:ascii="Courier New" w:hAnsi="Courier New"/>
        </w:rPr>
        <w:t>StUF:functie="antwoord"</w:t>
      </w:r>
      <w:r>
        <w:rPr/>
        <w:t xml:space="preserve"> en met het attribute </w:t>
      </w:r>
      <w:r>
        <w:rPr>
          <w:rFonts w:ascii="Courier New" w:hAnsi="Courier New"/>
        </w:rPr>
        <w:t>StUF:entiteittype</w:t>
      </w:r>
      <w:r>
        <w:rPr>
          <w:spacing w:val="-2"/>
        </w:rPr>
        <w:t xml:space="preserve">. </w:t>
      </w:r>
    </w:p>
    <w:p>
      <w:pPr>
        <w:pStyle w:val="Normal"/>
        <w:rPr>
          <w:spacing w:val="-2"/>
        </w:rPr>
      </w:pPr>
      <w:r>
        <w:rPr>
          <w:spacing w:val="-2"/>
        </w:rPr>
      </w:r>
    </w:p>
    <w:p>
      <w:pPr>
        <w:pStyle w:val="Normal"/>
        <w:rPr/>
      </w:pPr>
      <w:ins w:id="7" w:author="Onbekende auteur" w:date="2016-10-18T13:06:00Z">
        <w:r>
          <w:rPr/>
          <w:t xml:space="preserve">Indien op </w:t>
        </w:r>
      </w:ins>
      <w:ins w:id="8" w:author="Onbekende auteur" w:date="2016-10-18T13:06:00Z">
        <w:r>
          <w:rPr/>
          <w:t>een StUF-</w:t>
        </w:r>
      </w:ins>
      <w:ins w:id="9" w:author="Onbekende auteur" w:date="2016-10-18T13:06:00Z">
        <w:r>
          <w:rPr/>
          <w:t xml:space="preserve">webservice </w:t>
        </w:r>
      </w:ins>
      <w:ins w:id="10" w:author="Onbekende auteur" w:date="2016-10-18T13:06:00Z">
        <w:r>
          <w:rPr/>
          <w:t>een</w:t>
        </w:r>
      </w:ins>
      <w:ins w:id="11" w:author="Onbekende auteur" w:date="2016-10-18T13:06:00Z">
        <w:r>
          <w:rPr/>
          <w:t xml:space="preserve"> operation voor een Di02-bericht wordt aangeroepen en het bericht bevat geen stuurgegevens, dan dient het verwerkt te worden alsof het een </w:t>
        </w:r>
      </w:ins>
      <w:ins w:id="12" w:author="Onbekende auteur" w:date="2016-10-18T13:06:00Z">
        <w:r>
          <w:rPr>
            <w:rFonts w:ascii="Courier New" w:hAnsi="Courier New"/>
          </w:rPr>
          <w:t>&lt;stuurgegevens&gt;</w:t>
        </w:r>
      </w:ins>
      <w:ins w:id="13" w:author="Onbekende auteur" w:date="2016-10-18T13:06:00Z">
        <w:r>
          <w:rPr/>
          <w:t xml:space="preserve">-element bevat met als inhoud </w:t>
        </w:r>
      </w:ins>
      <w:ins w:id="14" w:author="Onbekende auteur" w:date="2016-10-18T13:06:00Z">
        <w:r>
          <w:rPr/>
          <w:t>de volgende twee elementen:</w:t>
        </w:r>
      </w:ins>
    </w:p>
    <w:p>
      <w:pPr>
        <w:pStyle w:val="Normal"/>
        <w:numPr>
          <w:ilvl w:val="0"/>
          <w:numId w:val="95"/>
        </w:numPr>
        <w:rPr/>
      </w:pPr>
      <w:ins w:id="15" w:author="Onbekende auteur" w:date="2016-10-18T13:06:00Z">
        <w:r>
          <w:rPr/>
          <w:t xml:space="preserve">het element </w:t>
        </w:r>
      </w:ins>
      <w:ins w:id="16" w:author="Onbekende auteur" w:date="2016-10-18T13:06:00Z">
        <w:r>
          <w:rPr>
            <w:rFonts w:ascii="Courier New" w:hAnsi="Courier New"/>
          </w:rPr>
          <w:t>&lt;StUF:berichtcode&gt;Di02&lt;/StUF:berichtcode&gt;</w:t>
        </w:r>
      </w:ins>
    </w:p>
    <w:p>
      <w:pPr>
        <w:pStyle w:val="Normal"/>
        <w:numPr>
          <w:ilvl w:val="0"/>
          <w:numId w:val="95"/>
        </w:numPr>
        <w:rPr/>
      </w:pPr>
      <w:ins w:id="17" w:author="Onbekende auteur" w:date="2016-10-18T13:06:00Z">
        <w:r>
          <w:rPr/>
          <w:t xml:space="preserve">het element </w:t>
        </w:r>
      </w:ins>
      <w:ins w:id="18" w:author="Onbekende auteur" w:date="2016-10-18T13:06:00Z">
        <w:r>
          <w:rPr>
            <w:rFonts w:ascii="Courier New" w:hAnsi="Courier New"/>
          </w:rPr>
          <w:t>&lt;StUF:functie&gt;</w:t>
        </w:r>
      </w:ins>
      <w:ins w:id="19" w:author="Onbekende auteur" w:date="2016-10-18T13:06:00Z">
        <w:r>
          <w:rPr/>
          <w:t xml:space="preserve"> met als waarde de elementnaam van het ontvangen bericht.</w:t>
        </w:r>
      </w:ins>
    </w:p>
    <w:p>
      <w:pPr>
        <w:pStyle w:val="Normal"/>
        <w:rPr/>
      </w:pPr>
      <w:ins w:id="20" w:author="Onbekende auteur" w:date="2016-10-18T13:06:00Z">
        <w:r>
          <w:rPr/>
        </w:r>
      </w:ins>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0" w:name="__RefHeading___Toc74789_362222095"/>
      <w:bookmarkEnd w:id="130"/>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&lt;persoon StUF:functie="entiteit" StUF:entiteittype="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&lt;verblijftOpAdres StUF:entiteittype="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&lt;gerelateerde StUF:entiteittype="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 xml:space="preserve">nitie van het vrije bericht niet meer gespecificeerd hoeft te worden. Deze eis maakt hergebruik van delen van een parser en van berichtdefinities mogelijk. De waarde “entiteit” moet in dit geval defaultwaarde voor dit attribute zijn,  zodat het de maker van het bericht vrij staat om het attribute </w:t>
      </w:r>
      <w:r>
        <w:rPr>
          <w:rFonts w:ascii="Courier New" w:hAnsi="Courier New"/>
        </w:rPr>
        <w:t>StUF:functie</w:t>
      </w:r>
      <w:r>
        <w:rPr/>
        <w:t xml:space="preserve"> niet op te nemen.</w:t>
      </w:r>
    </w:p>
    <w:p>
      <w:pPr>
        <w:pStyle w:val="Normal"/>
        <w:rPr>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28034_84081049"/>
      <w:bookmarkEnd w:id="131"/>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StUF:entiteittype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StUF:entiteittype="XXX"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StUF:entiteittype="XXX"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StUF:entiteittype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28"/>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28"/>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29"/>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29"/>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30"/>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30"/>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31"/>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31"/>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32"/>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32"/>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33"/>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33"/>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34"/>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34"/>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35"/>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35"/>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36"/>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36"/>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37"/>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37"/>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38">
        <w:r>
          <w:rPr>
            <w:rStyle w:val="Internetkoppeling"/>
          </w:rPr>
          <w:tab/>
        </w:r>
      </w:hyperlink>
      <w:hyperlink r:id="rId39">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40">
        <w:r>
          <w:rPr>
            <w:rStyle w:val="Internetkoppeling"/>
          </w:rPr>
          <w:tab/>
        </w:r>
      </w:hyperlink>
      <w:hyperlink r:id="rId41">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42">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43">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4">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5">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46">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47">
        <w:r>
          <w:rPr>
            <w:rStyle w:val="Internetkoppeling"/>
          </w:rPr>
          <w:t>https://new.kinggemeenten.nl/gemma/stuf/stuf-30</w:t>
        </w:r>
      </w:hyperlink>
      <w:hyperlink r:id="rId48">
        <w:r>
          <w:rPr>
            <w:rStyle w:val="Internetkoppeling"/>
          </w:rPr>
          <w:t>2</w:t>
        </w:r>
      </w:hyperlink>
      <w:hyperlink r:id="rId49">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0">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1">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2">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53">
        <w:r>
          <w:rPr>
            <w:rStyle w:val="Internetkoppeling"/>
          </w:rPr>
          <w:t>http://www.w3.org/TR/2004/REC-xmlschema-0-20041028</w:t>
        </w:r>
      </w:hyperlink>
      <w:r>
        <w:rPr/>
        <w:t xml:space="preserve"> (Primer)</w:t>
      </w:r>
    </w:p>
    <w:p>
      <w:pPr>
        <w:pStyle w:val="Normal"/>
        <w:rPr/>
      </w:pPr>
      <w:r>
        <w:rPr/>
        <w:tab/>
      </w:r>
      <w:hyperlink r:id="rId54">
        <w:r>
          <w:rPr>
            <w:rStyle w:val="Internetkoppeling"/>
          </w:rPr>
          <w:t xml:space="preserve"> http://www.w3.org/TR/2004/REC-xmlschema-1-20041028</w:t>
        </w:r>
      </w:hyperlink>
      <w:r>
        <w:rPr/>
        <w:t xml:space="preserve"> (Structures)</w:t>
      </w:r>
    </w:p>
    <w:p>
      <w:pPr>
        <w:pStyle w:val="Normal"/>
        <w:rPr/>
      </w:pPr>
      <w:r>
        <w:rPr/>
        <w:tab/>
      </w:r>
      <w:hyperlink r:id="rId55">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56">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2" w:name="_Ref100394082"/>
      <w:bookmarkStart w:id="133" w:name="_Ref101868016"/>
      <w:r>
        <w:rPr/>
        <w:t>schrijving van een XML-document</w:t>
      </w:r>
      <w:bookmarkEnd w:id="132"/>
      <w:bookmarkEnd w:id="133"/>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57"/>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66</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www.egem.nl/StUF/StUF0301" TargetMode="External"/><Relationship Id="rId23" Type="http://schemas.openxmlformats.org/officeDocument/2006/relationships/hyperlink" Target="http://www.egem.nl/StUF/StUF0301" TargetMode="External"/><Relationship Id="rId24" Type="http://schemas.openxmlformats.org/officeDocument/2006/relationships/hyperlink" Target="http://www.egem.nl/StUF/StUF0301" TargetMode="External"/><Relationship Id="rId25" Type="http://schemas.openxmlformats.org/officeDocument/2006/relationships/hyperlink" Target="http://www.egem.nl/StUF/StUF0301"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image" Target="media/image2.emf"/><Relationship Id="rId29" Type="http://schemas.openxmlformats.org/officeDocument/2006/relationships/image" Target="media/image3.emf"/><Relationship Id="rId30" Type="http://schemas.openxmlformats.org/officeDocument/2006/relationships/image" Target="media/image4.emf"/><Relationship Id="rId31" Type="http://schemas.openxmlformats.org/officeDocument/2006/relationships/image" Target="media/image5.emf"/><Relationship Id="rId32" Type="http://schemas.openxmlformats.org/officeDocument/2006/relationships/image" Target="media/image6.emf"/><Relationship Id="rId33" Type="http://schemas.openxmlformats.org/officeDocument/2006/relationships/image" Target="media/image7.emf"/><Relationship Id="rId34" Type="http://schemas.openxmlformats.org/officeDocument/2006/relationships/image" Target="media/image8.emf"/><Relationship Id="rId35" Type="http://schemas.openxmlformats.org/officeDocument/2006/relationships/image" Target="media/image9.emf"/><Relationship Id="rId36" Type="http://schemas.openxmlformats.org/officeDocument/2006/relationships/image" Target="media/image10.emf"/><Relationship Id="rId37" Type="http://schemas.openxmlformats.org/officeDocument/2006/relationships/image" Target="media/image11.emf"/><Relationship Id="rId38" Type="http://schemas.openxmlformats.org/officeDocument/2006/relationships/hyperlink" Target="http://www.egem-iteams.nl/" TargetMode="External"/><Relationship Id="rId39" Type="http://schemas.openxmlformats.org/officeDocument/2006/relationships/hyperlink" Target="https://new.kinggemeenten.nl/gemma/stuf/stuf-algemeen/beheermodel" TargetMode="External"/><Relationship Id="rId40" Type="http://schemas.openxmlformats.org/officeDocument/2006/relationships/hyperlink" Target="http://www.egem-iteams.nl/" TargetMode="External"/><Relationship Id="rId41" Type="http://schemas.openxmlformats.org/officeDocument/2006/relationships/hyperlink" Target="http://www.kinggemeenten.nl/secties/gemma/gemma" TargetMode="External"/><Relationship Id="rId42" Type="http://schemas.openxmlformats.org/officeDocument/2006/relationships/hyperlink" Target="http://www.w3.org/Protocols/rfc2616/rfc2616.html" TargetMode="External"/><Relationship Id="rId43" Type="http://schemas.openxmlformats.org/officeDocument/2006/relationships/hyperlink" Target="http://www.forumstandaardisatie.nl/" TargetMode="External"/><Relationship Id="rId44" Type="http://schemas.openxmlformats.org/officeDocument/2006/relationships/hyperlink" Target="http://www.w3.org/TR/2000/NOTE-SOAP-20000508" TargetMode="External"/><Relationship Id="rId45" Type="http://schemas.openxmlformats.org/officeDocument/2006/relationships/hyperlink" Target="http://www.egem-iteams.nl/" TargetMode="External"/><Relationship Id="rId46" Type="http://schemas.openxmlformats.org/officeDocument/2006/relationships/hyperlink" Target="http://www.egem-iteams.nl/" TargetMode="External"/><Relationship Id="rId47" Type="http://schemas.openxmlformats.org/officeDocument/2006/relationships/hyperlink" Target="https://new.kinggemeenten.nl/gemma/stuf/stuf-301/standaard" TargetMode="External"/><Relationship Id="rId48" Type="http://schemas.openxmlformats.org/officeDocument/2006/relationships/hyperlink" Target="https://new.kinggemeenten.nl/gemma/stuf/stuf-301/standaard" TargetMode="External"/><Relationship Id="rId49" Type="http://schemas.openxmlformats.org/officeDocument/2006/relationships/hyperlink" Target="https://new.kinggemeenten.nl/gemma/stuf/stuf-301/standaard" TargetMode="External"/><Relationship Id="rId50" Type="http://schemas.openxmlformats.org/officeDocument/2006/relationships/hyperlink" Target="http://www.w3.org/Addressing/" TargetMode="External"/><Relationship Id="rId51" Type="http://schemas.openxmlformats.org/officeDocument/2006/relationships/hyperlink" Target="http://www.w3.org/TR/wsdl" TargetMode="External"/><Relationship Id="rId52" Type="http://schemas.openxmlformats.org/officeDocument/2006/relationships/hyperlink" Target="http://www.w3.org/TR/2000/REC-xml-20001006" TargetMode="External"/><Relationship Id="rId53" Type="http://schemas.openxmlformats.org/officeDocument/2006/relationships/hyperlink" Target="http://www.w3.org/TR/2004/REC-xmlschema-0-20041028" TargetMode="External"/><Relationship Id="rId54" Type="http://schemas.openxmlformats.org/officeDocument/2006/relationships/hyperlink" Target="http://www.w3.org/TR/2001/PR-xmlschema-0-20010330" TargetMode="External"/><Relationship Id="rId55" Type="http://schemas.openxmlformats.org/officeDocument/2006/relationships/hyperlink" Target="file:///C:/Users/Maarten/Documents/StUF/Sectormodellen/NieuweOpzet0301Sectormodellen/0205/ http://www.w3.org/TR/2004/REC-xmlschema-2-20041028" TargetMode="External"/><Relationship Id="rId56" Type="http://schemas.openxmlformats.org/officeDocument/2006/relationships/hyperlink" Target="http://www.gemmaonline.nl/images/cocreatiebasisgemeente/f/fc/TheorieHistorie5.pdf" TargetMode="External"/><Relationship Id="rId57" Type="http://schemas.openxmlformats.org/officeDocument/2006/relationships/header" Target="header3.xml"/><Relationship Id="rId58" Type="http://schemas.openxmlformats.org/officeDocument/2006/relationships/footnotes" Target="footnotes.xml"/><Relationship Id="rId59" Type="http://schemas.openxmlformats.org/officeDocument/2006/relationships/comments" Target="comments.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59337</TotalTime>
  <Application>LibreOffice/5.1.5.2$Windows_x86 LibreOffice_project/7a864d8825610a8c07cfc3bc01dd4fce6a9447e5</Application>
  <Pages>133</Pages>
  <Words>60978</Words>
  <Characters>405591</Characters>
  <CharactersWithSpaces>465657</CharactersWithSpaces>
  <Paragraphs>4697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2016-10-20T15:05:31Z</dcterms:modified>
  <cp:revision>1372</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