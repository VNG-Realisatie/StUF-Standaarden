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RFC0433: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ins w:id="0" w:author="Onbekende auteur" w:date="2016-10-17T17:31:00Z">
          <w:r>
            <w:rPr>
              <w:rStyle w:val="Internetkoppeling"/>
            </w:rPr>
            <w:t xml:space="preserve">RFC0430: </w:t>
          </w:r>
        </w:ins>
      </w:hyperlink>
      <w:hyperlink r:id="rId17">
        <w:ins w:id="1" w:author="Onbekende auteur" w:date="2016-10-17T17:32:00Z">
          <w:r>
            <w:rPr>
              <w:rStyle w:val="Internetkoppeling"/>
            </w:rPr>
            <w:t>Bv03 bevat teveel stuurgegevens</w:t>
          </w:r>
        </w:ins>
      </w:hyperlink>
      <w:ins w:id="2" w:author="Onbekende auteur" w:date="2016-10-17T17:32:00Z">
        <w:r>
          <w:rPr/>
          <w:br/>
        </w:r>
      </w:ins>
      <w:ins w:id="3" w:author="Onbekende auteur" w:date="2016-10-18T09:00:00Z">
        <w:r>
          <w:rPr/>
          <w:t>In stuf0302.xsd alle elementen behalve berichtcode prohibited gemaakt in de stuurgegevens van een Bv0</w:t>
        </w:r>
      </w:ins>
      <w:ins w:id="4" w:author="Onbekende auteur" w:date="2016-10-18T09:01:00Z">
        <w:r>
          <w:rPr/>
          <w:t>3-bericht.</w:t>
        </w:r>
      </w:ins>
    </w:p>
    <w:p>
      <w:pPr>
        <w:pStyle w:val="Normal"/>
        <w:numPr>
          <w:ilvl w:val="0"/>
          <w:numId w:val="0"/>
        </w:numPr>
        <w:ind w:left="283" w:hanging="0"/>
        <w:rPr/>
      </w:pPr>
      <w:r>
        <w:rPr/>
      </w:r>
    </w:p>
    <w:p>
      <w:pPr>
        <w:pStyle w:val="Normal"/>
        <w:numPr>
          <w:ilvl w:val="0"/>
          <w:numId w:val="0"/>
        </w:numPr>
        <w:ind w:left="283" w:hanging="0"/>
        <w:rPr/>
      </w:pPr>
      <w:r>
        <w:rPr/>
        <w:br/>
      </w:r>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18">
        <w:r>
          <w:rPr>
            <w:rStyle w:val="Internetkoppeling"/>
          </w:rPr>
          <w:t>http://</w:t>
        </w:r>
      </w:hyperlink>
      <w:hyperlink r:id="rId19">
        <w:r>
          <w:rPr>
            <w:rStyle w:val="Internetkoppeling"/>
          </w:rPr>
          <w:t>www.stufstandaarden.nl</w:t>
        </w:r>
      </w:hyperlink>
      <w:hyperlink r:id="rId20">
        <w:r>
          <w:rPr>
            <w:rStyle w:val="Internetkoppeling"/>
          </w:rPr>
          <w:t>/StUF/StUF030</w:t>
        </w:r>
      </w:hyperlink>
      <w:hyperlink r:id="rId21">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043147"/>
      <w:bookmarkStart w:id="2" w:name="_Ref10098748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_RefHeading___Toc73327_362222095"/>
      <w:bookmarkStart w:id="11" w:name="_Ref521911606"/>
      <w:bookmarkEnd w:id="10"/>
      <w:bookmarkEnd w:id="11"/>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8"/>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8"/>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8"/>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8"/>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8"/>
        </w:numPr>
        <w:tabs>
          <w:tab w:val="left" w:pos="0" w:leader="none"/>
        </w:tabs>
        <w:ind w:left="363" w:right="0" w:hanging="363"/>
        <w:rPr/>
      </w:pPr>
      <w:bookmarkStart w:id="39" w:name="_Ref411583221"/>
      <w:bookmarkStart w:id="40" w:name="_Ref411583258"/>
      <w:bookmarkStart w:id="41" w:name="_Ref521996704"/>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8"/>
        </w:numPr>
        <w:tabs>
          <w:tab w:val="left" w:pos="0" w:leader="none"/>
        </w:tabs>
        <w:ind w:left="576" w:right="0" w:hanging="576"/>
        <w:rPr/>
      </w:pPr>
      <w:r>
        <w:rPr/>
        <w:t>Codering van het type bericht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8"/>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8"/>
        </w:numPr>
        <w:tabs>
          <w:tab w:val="left" w:pos="0" w:leader="none"/>
        </w:tabs>
        <w:ind w:left="576" w:right="0" w:hanging="576"/>
        <w:rPr/>
      </w:pPr>
      <w:r>
        <w:rPr/>
        <w:t>Identificatie en volgorde</w:t>
      </w:r>
    </w:p>
    <w:p>
      <w:pPr>
        <w:pStyle w:val="Norma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898"/>
      <w:bookmarkStart w:id="47" w:name="_Ref123018914"/>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8"/>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 xml:space="preserve">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w:t>
      </w:r>
      <w:del w:id="5" w:author="Onbekende auteur" w:date="2016-10-18T09:13:00Z">
        <w:r>
          <w:rPr/>
          <w:delText xml:space="preserve">Synchroon bij het direct aanbieden van een asynchroon StUF-bericht aan een StUF end node en asynchroon bij het verzenden van een asynchroon StUF-bericht via één of meer intermediaire nodes. </w:delText>
        </w:r>
      </w:del>
      <w:r>
        <w:rPr/>
        <w:t>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ins w:id="6" w:author="Onbekende auteur" w:date="2016-10-18T09:13:00Z">
        <w:r>
          <w:rPr>
            <w:b w:val="false"/>
            <w:bCs w:val="false"/>
            <w:i w:val="false"/>
            <w:iCs w:val="false"/>
            <w:u w:val="none"/>
          </w:rPr>
          <w:t>en</w:t>
        </w:r>
      </w:ins>
      <w:del w:id="7" w:author="Onbekende auteur" w:date="2016-10-18T09:13:00Z">
        <w:r>
          <w:rPr>
            <w:b w:val="false"/>
            <w:bCs w:val="false"/>
            <w:i w:val="false"/>
            <w:iCs w:val="false"/>
            <w:u w:val="none"/>
          </w:rPr>
          <w:delText>of</w:delText>
        </w:r>
      </w:del>
      <w:r>
        <w:rPr>
          <w:b w:val="false"/>
          <w:bCs w:val="false"/>
          <w:i w:val="false"/>
          <w:iCs w:val="false"/>
          <w:u w:val="none"/>
        </w:rPr>
        <w:t xml:space="preserve"> het Bv03-bericht</w:t>
      </w:r>
      <w:del w:id="8" w:author="Onbekende auteur" w:date="2016-10-18T09:14:00Z">
        <w:r>
          <w:rPr>
            <w:b w:val="false"/>
            <w:bCs w:val="false"/>
            <w:i w:val="false"/>
            <w:iCs w:val="false"/>
            <w:u w:val="none"/>
          </w:rPr>
          <w:delText xml:space="preserve"> met een element &lt;</w:delText>
        </w:r>
      </w:del>
      <w:del w:id="9" w:author="Onbekende auteur" w:date="2016-10-18T09:14:00Z">
        <w:r>
          <w:rPr>
            <w:rFonts w:ascii="Courier New" w:hAnsi="Courier New"/>
            <w:b w:val="false"/>
            <w:bCs w:val="false"/>
            <w:i w:val="false"/>
            <w:iCs w:val="false"/>
            <w:u w:val="none"/>
          </w:rPr>
          <w:delText>intermediair&gt;</w:delText>
        </w:r>
      </w:del>
      <w:del w:id="10" w:author="Onbekende auteur" w:date="2016-10-18T09:14:00Z">
        <w:r>
          <w:rPr>
            <w:b w:val="false"/>
            <w:bCs w:val="false"/>
            <w:i w:val="false"/>
            <w:iCs w:val="false"/>
            <w:u w:val="none"/>
          </w:rPr>
          <w:delText xml:space="preserve"> met de waarde 'true'</w:delText>
        </w:r>
      </w:del>
      <w:r>
        <w:rPr>
          <w:b w:val="false"/>
          <w:bCs w:val="false"/>
          <w:i w:val="false"/>
          <w:iCs w:val="false"/>
          <w:u w:val="none"/>
        </w:rPr>
        <w:t xml:space="preserv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w:t>
      </w:r>
      <w:del w:id="11" w:author="Onbekende auteur" w:date="2016-10-18T09:14:00Z">
        <w:r>
          <w:rPr>
            <w:b w:val="false"/>
            <w:bCs w:val="false"/>
            <w:i w:val="false"/>
            <w:iCs w:val="false"/>
            <w:u w:val="none"/>
          </w:rPr>
          <w:delText xml:space="preserve"> en de Bv03-berichten met een element &lt;</w:delText>
        </w:r>
      </w:del>
      <w:del w:id="12" w:author="Onbekende auteur" w:date="2016-10-18T09:14:00Z">
        <w:r>
          <w:rPr>
            <w:rFonts w:ascii="Courier New" w:hAnsi="Courier New"/>
            <w:b w:val="false"/>
            <w:bCs w:val="false"/>
            <w:i w:val="false"/>
            <w:iCs w:val="false"/>
            <w:u w:val="none"/>
          </w:rPr>
          <w:delText>intermediair&gt;</w:delText>
        </w:r>
      </w:del>
      <w:del w:id="13" w:author="Onbekende auteur" w:date="2016-10-18T09:14:00Z">
        <w:r>
          <w:rPr>
            <w:b w:val="false"/>
            <w:bCs w:val="false"/>
            <w:i w:val="false"/>
            <w:iCs w:val="false"/>
            <w:u w:val="none"/>
          </w:rPr>
          <w:delText xml:space="preserve"> met de waarde 'false'</w:delText>
        </w:r>
      </w:del>
      <w:r>
        <w:rPr>
          <w:b w:val="false"/>
          <w:bCs w:val="false"/>
          <w:i w:val="false"/>
          <w:iCs w:val="false"/>
          <w:u w:val="none"/>
        </w:rPr>
        <w:t xml:space="preserve"> geldt</w:t>
      </w:r>
      <w:del w:id="14" w:author="Onbekende auteur" w:date="2016-10-18T09:14:00Z">
        <w:r>
          <w:rPr>
            <w:b w:val="false"/>
            <w:bCs w:val="false"/>
            <w:i w:val="false"/>
            <w:iCs w:val="false"/>
            <w:u w:val="none"/>
          </w:rPr>
          <w:delText xml:space="preserve"> het volgende</w:delText>
        </w:r>
      </w:del>
      <w:r>
        <w:rPr>
          <w:b w:val="false"/>
          <w:bCs w:val="false"/>
          <w:i w:val="false"/>
          <w:iCs w:val="false"/>
          <w:u w:val="none"/>
        </w:rPr>
        <w:t xml:space="preserv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ins w:id="15" w:author="Onbekende auteur" w:date="2016-10-18T09:14:00Z">
        <w:r>
          <w:rPr>
            <w:rFonts w:cs="Courier New"/>
            <w:b w:val="false"/>
            <w:bCs w:val="false"/>
            <w:i/>
            <w:iCs/>
            <w:u w:val="none"/>
          </w:rPr>
          <w:t>n</w:t>
        </w:r>
      </w:ins>
      <w:del w:id="16" w:author="Onbekende auteur" w:date="2016-10-18T09:14:00Z">
        <w:r>
          <w:rPr>
            <w:rFonts w:cs="Courier New"/>
            <w:b w:val="false"/>
            <w:bCs w:val="false"/>
            <w:i/>
            <w:iCs/>
            <w:u w:val="none"/>
          </w:rPr>
          <w:delText>N</w:delText>
        </w:r>
      </w:del>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Change w:id="0" w:author="Onbekende auteur" w:date="2016-10-18T09:15:00Z"/>
        </w:rPr>
        <w:t>referentienummer</w:t>
      </w:r>
      <w:r>
        <w:rPr>
          <w:b w:val="false"/>
          <w:bCs w:val="false"/>
          <w:i w:val="false"/>
          <w:iCs w:val="false"/>
          <w:u w:val="none"/>
        </w:rPr>
        <w:t xml:space="preserve"> van het bericht naar aanleiding waarvan het bevestigingsbericht wordt aangemaakt.</w:t>
      </w:r>
      <w:del w:id="18" w:author="Onbekende auteur" w:date="2016-10-18T09:16:00Z">
        <w:r>
          <w:rPr>
            <w:b w:val="false"/>
            <w:bCs w:val="false"/>
            <w:i w:val="false"/>
            <w:iCs w:val="false"/>
            <w:u w:val="none"/>
          </w:rPr>
          <w:delText xml:space="preserve"> </w:delText>
        </w:r>
      </w:del>
      <w:del w:id="19" w:author="Onbekende auteur" w:date="2016-10-18T09:16:00Z">
        <w:r>
          <w:rPr>
            <w:b w:val="false"/>
            <w:bCs w:val="false"/>
            <w:i w:val="false"/>
            <w:iCs w:val="false"/>
            <w:u w:val="none"/>
          </w:rPr>
          <w:delText>Deze regels gelden ook voor het Bv03-bericht zonder element &lt;</w:delText>
        </w:r>
      </w:del>
      <w:del w:id="20" w:author="Onbekende auteur" w:date="2016-10-18T09:16:00Z">
        <w:r>
          <w:rPr>
            <w:rFonts w:ascii="Courier New" w:hAnsi="Courier New"/>
            <w:b w:val="false"/>
            <w:bCs w:val="false"/>
            <w:i w:val="false"/>
            <w:iCs w:val="false"/>
            <w:u w:val="none"/>
          </w:rPr>
          <w:delText>intermediair&gt;</w:delText>
        </w:r>
      </w:del>
      <w:del w:id="21" w:author="Onbekende auteur" w:date="2016-10-18T09:16:00Z">
        <w:r>
          <w:rPr>
            <w:b w:val="false"/>
            <w:bCs w:val="false"/>
            <w:i w:val="false"/>
            <w:iCs w:val="false"/>
            <w:u w:val="none"/>
          </w:rPr>
          <w:delText xml:space="preserve"> of met een element &lt;</w:delText>
        </w:r>
      </w:del>
      <w:del w:id="22" w:author="Onbekende auteur" w:date="2016-10-18T09:16:00Z">
        <w:r>
          <w:rPr>
            <w:rFonts w:ascii="Courier New" w:hAnsi="Courier New"/>
            <w:b w:val="false"/>
            <w:bCs w:val="false"/>
            <w:i w:val="false"/>
            <w:iCs w:val="false"/>
            <w:u w:val="none"/>
          </w:rPr>
          <w:delText>intermediair&gt;</w:delText>
        </w:r>
      </w:del>
      <w:del w:id="23" w:author="Onbekende auteur" w:date="2016-10-18T09:16:00Z">
        <w:r>
          <w:rPr>
            <w:b w:val="false"/>
            <w:bCs w:val="false"/>
            <w:i w:val="false"/>
            <w:iCs w:val="false"/>
            <w:u w:val="none"/>
          </w:rPr>
          <w:delText xml:space="preserve"> met de waarde 'N', omdat dit asynchroon kan worden ontvangen, wanneer er intermediaire nodes zijn.</w:delText>
        </w:r>
      </w:del>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36240449"/>
      <w:bookmarkStart w:id="60" w:name="_Ref141021140"/>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8"/>
        </w:numPr>
        <w:tabs>
          <w:tab w:val="left" w:pos="0" w:leader="none"/>
        </w:tabs>
        <w:ind w:left="363" w:right="0" w:hanging="363"/>
        <w:rPr/>
      </w:pPr>
      <w:bookmarkStart w:id="61" w:name="__RefHeading__34532389"/>
      <w:bookmarkStart w:id="62" w:name="_Ref416573071"/>
      <w:bookmarkStart w:id="63" w:name="_Ref416573544"/>
      <w:bookmarkStart w:id="64" w:name="_Ref422133146"/>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8"/>
        </w:numPr>
        <w:tabs>
          <w:tab w:val="left" w:pos="0" w:leader="none"/>
        </w:tabs>
        <w:ind w:left="576" w:right="0" w:hanging="576"/>
        <w:rPr/>
      </w:pPr>
      <w:bookmarkStart w:id="65" w:name="_Ref411840052"/>
      <w:bookmarkStart w:id="66" w:name="_Ref96834015"/>
      <w:bookmarkStart w:id="67" w:name="_Ref96834044"/>
      <w:bookmarkStart w:id="68" w:name="_Ref100555216"/>
      <w:bookmarkStart w:id="69" w:name="_Ref100555224"/>
      <w:bookmarkStart w:id="70" w:name="_Ref100555248"/>
      <w:bookmarkStart w:id="71" w:name="_Ref100555360"/>
      <w:bookmarkStart w:id="72" w:name="__RefHeading__34541453"/>
      <w:bookmarkEnd w:id="72"/>
      <w:bookmarkEnd w:id="65"/>
      <w:bookmarkEnd w:id="66"/>
      <w:bookmarkEnd w:id="67"/>
      <w:bookmarkEnd w:id="68"/>
      <w:bookmarkEnd w:id="69"/>
      <w:bookmarkEnd w:id="70"/>
      <w:bookmarkEnd w:id="71"/>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8"/>
        </w:numPr>
        <w:tabs>
          <w:tab w:val="left" w:pos="0" w:leader="none"/>
        </w:tabs>
        <w:ind w:left="576" w:right="0" w:hanging="576"/>
        <w:rPr/>
      </w:pPr>
      <w:bookmarkStart w:id="73" w:name="__RefHeading__26339_1582773544"/>
      <w:bookmarkStart w:id="74" w:name="_Ref521815103"/>
      <w:bookmarkStart w:id="75" w:name="_Ref400948502"/>
      <w:bookmarkStart w:id="76" w:name="_Ref522086929"/>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22"/>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23"/>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Ref98304159"/>
      <w:bookmarkStart w:id="85" w:name="__RefHeading__36276645"/>
      <w:bookmarkEnd w:id="85"/>
      <w:bookmarkEnd w:id="84"/>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8"/>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8"/>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8"/>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8"/>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8"/>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8"/>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Ref422132437"/>
      <w:bookmarkStart w:id="96" w:name="__RefHeading__21981_1907004745"/>
      <w:bookmarkStart w:id="97" w:name="Ref_Selectiecriteria"/>
      <w:bookmarkStart w:id="98" w:name="Ref_Selectiecriteria"/>
      <w:bookmarkEnd w:id="96"/>
      <w:bookmarkEnd w:id="98"/>
      <w:bookmarkEnd w:id="95"/>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422132490"/>
      <w:bookmarkStart w:id="102" w:name="_Ref522086883"/>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422132787"/>
      <w:bookmarkStart w:id="106" w:name="_Ref422133010"/>
      <w:bookmarkStart w:id="107" w:name="_Ref521995953"/>
      <w:bookmarkStart w:id="108" w:name="_Ref52199602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8"/>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Ref_FoutAfhVraagAntwoord"/>
      <w:bookmarkStart w:id="126" w:name="Ref_FoutAfhVraagAntwoord"/>
      <w:bookmarkEnd w:id="126"/>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98"/>
        </w:numPr>
        <w:tabs>
          <w:tab w:val="left" w:pos="0" w:leader="none"/>
        </w:tabs>
        <w:ind w:left="363" w:right="0" w:hanging="363"/>
        <w:rPr/>
      </w:pPr>
      <w:bookmarkStart w:id="127" w:name="__RefHeading__34555264"/>
      <w:bookmarkEnd w:id="127"/>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8"/>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8"/>
        </w:numPr>
        <w:tabs>
          <w:tab w:val="left" w:pos="0" w:leader="none"/>
        </w:tabs>
        <w:ind w:left="576" w:right="0" w:hanging="576"/>
        <w:rPr/>
      </w:pPr>
      <w:bookmarkStart w:id="128" w:name="__RefHeading___Toc73692_362222095"/>
      <w:bookmarkEnd w:id="128"/>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9" w:name="__RefHeading___Toc74789_362222095"/>
      <w:bookmarkEnd w:id="129"/>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28034_84081049"/>
      <w:bookmarkEnd w:id="130"/>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8"/>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24"/>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24"/>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25"/>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25"/>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26"/>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26"/>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27"/>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27"/>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28"/>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28"/>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9"/>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9"/>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30"/>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30"/>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31"/>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31"/>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32"/>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32"/>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33"/>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33"/>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34">
        <w:r>
          <w:rPr>
            <w:rStyle w:val="Internetkoppeling"/>
          </w:rPr>
          <w:tab/>
        </w:r>
      </w:hyperlink>
      <w:hyperlink r:id="rId35">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36">
        <w:r>
          <w:rPr>
            <w:rStyle w:val="Internetkoppeling"/>
          </w:rPr>
          <w:tab/>
        </w:r>
      </w:hyperlink>
      <w:hyperlink r:id="rId37">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38">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9">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0">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1">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2">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3">
        <w:r>
          <w:rPr>
            <w:rStyle w:val="Internetkoppeling"/>
          </w:rPr>
          <w:t>https://new.kinggemeenten.nl/gemma/stuf/stuf-30</w:t>
        </w:r>
      </w:hyperlink>
      <w:hyperlink r:id="rId44">
        <w:r>
          <w:rPr>
            <w:rStyle w:val="Internetkoppeling"/>
          </w:rPr>
          <w:t>2</w:t>
        </w:r>
      </w:hyperlink>
      <w:hyperlink r:id="rId45">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6">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7">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8">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9">
        <w:r>
          <w:rPr>
            <w:rStyle w:val="Internetkoppeling"/>
          </w:rPr>
          <w:t>http://www.w3.org/TR/2004/REC-xmlschema-0-20041028</w:t>
        </w:r>
      </w:hyperlink>
      <w:r>
        <w:rPr/>
        <w:t xml:space="preserve"> (Primer)</w:t>
      </w:r>
    </w:p>
    <w:p>
      <w:pPr>
        <w:pStyle w:val="Normal"/>
        <w:rPr/>
      </w:pPr>
      <w:r>
        <w:rPr/>
        <w:tab/>
      </w:r>
      <w:hyperlink r:id="rId50">
        <w:r>
          <w:rPr>
            <w:rStyle w:val="Internetkoppeling"/>
          </w:rPr>
          <w:t xml:space="preserve"> http://www.w3.org/TR/2004/REC-xmlschema-1-20041028</w:t>
        </w:r>
      </w:hyperlink>
      <w:r>
        <w:rPr/>
        <w:t xml:space="preserve"> (Structures)</w:t>
      </w:r>
    </w:p>
    <w:p>
      <w:pPr>
        <w:pStyle w:val="Normal"/>
        <w:rPr/>
      </w:pPr>
      <w:r>
        <w:rPr/>
        <w:tab/>
      </w:r>
      <w:hyperlink r:id="rId51">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52">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1" w:name="_Ref100394082"/>
      <w:bookmarkStart w:id="132" w:name="_Ref101868016"/>
      <w:r>
        <w:rPr/>
        <w:t>schrijving van een XML-document</w:t>
      </w:r>
      <w:bookmarkEnd w:id="131"/>
      <w:bookmarkEnd w:id="132"/>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53"/>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134</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134</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25"/>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www.egem.nl/StUF/StUF0301" TargetMode="External"/><Relationship Id="rId19" Type="http://schemas.openxmlformats.org/officeDocument/2006/relationships/hyperlink" Target="http://www.egem.nl/StUF/StUF0301" TargetMode="External"/><Relationship Id="rId20" Type="http://schemas.openxmlformats.org/officeDocument/2006/relationships/hyperlink" Target="http://www.egem.nl/StUF/StUF0301" TargetMode="External"/><Relationship Id="rId21" Type="http://schemas.openxmlformats.org/officeDocument/2006/relationships/hyperlink" Target="http://www.egem.nl/StUF/StUF0301"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image" Target="media/image2.emf"/><Relationship Id="rId25" Type="http://schemas.openxmlformats.org/officeDocument/2006/relationships/image" Target="media/image3.emf"/><Relationship Id="rId26" Type="http://schemas.openxmlformats.org/officeDocument/2006/relationships/image" Target="media/image4.emf"/><Relationship Id="rId27" Type="http://schemas.openxmlformats.org/officeDocument/2006/relationships/image" Target="media/image5.emf"/><Relationship Id="rId28" Type="http://schemas.openxmlformats.org/officeDocument/2006/relationships/image" Target="media/image6.emf"/><Relationship Id="rId29" Type="http://schemas.openxmlformats.org/officeDocument/2006/relationships/image" Target="media/image7.emf"/><Relationship Id="rId30" Type="http://schemas.openxmlformats.org/officeDocument/2006/relationships/image" Target="media/image8.emf"/><Relationship Id="rId31" Type="http://schemas.openxmlformats.org/officeDocument/2006/relationships/image" Target="media/image9.emf"/><Relationship Id="rId32" Type="http://schemas.openxmlformats.org/officeDocument/2006/relationships/image" Target="media/image10.emf"/><Relationship Id="rId33" Type="http://schemas.openxmlformats.org/officeDocument/2006/relationships/image" Target="media/image11.emf"/><Relationship Id="rId34" Type="http://schemas.openxmlformats.org/officeDocument/2006/relationships/hyperlink" Target="http://www.egem-iteams.nl/" TargetMode="External"/><Relationship Id="rId35" Type="http://schemas.openxmlformats.org/officeDocument/2006/relationships/hyperlink" Target="https://new.kinggemeenten.nl/gemma/stuf/stuf-algemeen/beheermodel" TargetMode="External"/><Relationship Id="rId36" Type="http://schemas.openxmlformats.org/officeDocument/2006/relationships/hyperlink" Target="http://www.egem-iteams.nl/" TargetMode="External"/><Relationship Id="rId37" Type="http://schemas.openxmlformats.org/officeDocument/2006/relationships/hyperlink" Target="http://www.kinggemeenten.nl/secties/gemma/gemma" TargetMode="External"/><Relationship Id="rId38" Type="http://schemas.openxmlformats.org/officeDocument/2006/relationships/hyperlink" Target="http://www.w3.org/Protocols/rfc2616/rfc2616.html" TargetMode="External"/><Relationship Id="rId39" Type="http://schemas.openxmlformats.org/officeDocument/2006/relationships/hyperlink" Target="http://www.forumstandaardisatie.nl/" TargetMode="External"/><Relationship Id="rId40" Type="http://schemas.openxmlformats.org/officeDocument/2006/relationships/hyperlink" Target="http://www.w3.org/TR/2000/NOTE-SOAP-20000508" TargetMode="External"/><Relationship Id="rId41" Type="http://schemas.openxmlformats.org/officeDocument/2006/relationships/hyperlink" Target="http://www.egem-iteams.nl/" TargetMode="External"/><Relationship Id="rId42" Type="http://schemas.openxmlformats.org/officeDocument/2006/relationships/hyperlink" Target="http://www.egem-iteams.nl/" TargetMode="External"/><Relationship Id="rId43" Type="http://schemas.openxmlformats.org/officeDocument/2006/relationships/hyperlink" Target="https://new.kinggemeenten.nl/gemma/stuf/stuf-301/standaard" TargetMode="External"/><Relationship Id="rId44" Type="http://schemas.openxmlformats.org/officeDocument/2006/relationships/hyperlink" Target="https://new.kinggemeenten.nl/gemma/stuf/stuf-301/standaard" TargetMode="External"/><Relationship Id="rId45" Type="http://schemas.openxmlformats.org/officeDocument/2006/relationships/hyperlink" Target="https://new.kinggemeenten.nl/gemma/stuf/stuf-301/standaard" TargetMode="External"/><Relationship Id="rId46" Type="http://schemas.openxmlformats.org/officeDocument/2006/relationships/hyperlink" Target="http://www.w3.org/Addressing/" TargetMode="External"/><Relationship Id="rId47" Type="http://schemas.openxmlformats.org/officeDocument/2006/relationships/hyperlink" Target="http://www.w3.org/TR/wsdl" TargetMode="External"/><Relationship Id="rId48" Type="http://schemas.openxmlformats.org/officeDocument/2006/relationships/hyperlink" Target="http://www.w3.org/TR/2000/REC-xml-20001006" TargetMode="External"/><Relationship Id="rId49" Type="http://schemas.openxmlformats.org/officeDocument/2006/relationships/hyperlink" Target="http://www.w3.org/TR/2004/REC-xmlschema-0-20041028" TargetMode="External"/><Relationship Id="rId50" Type="http://schemas.openxmlformats.org/officeDocument/2006/relationships/hyperlink" Target="http://www.w3.org/TR/2001/PR-xmlschema-0-20010330" TargetMode="External"/><Relationship Id="rId51" Type="http://schemas.openxmlformats.org/officeDocument/2006/relationships/hyperlink" Target="file:///C:/Users/Maarten/Documents/StUF/Sectormodellen/NieuweOpzet0301Sectormodellen/0205/ http://www.w3.org/TR/2004/REC-xmlschema-2-20041028" TargetMode="External"/><Relationship Id="rId52" Type="http://schemas.openxmlformats.org/officeDocument/2006/relationships/hyperlink" Target="http://www.gemmaonline.nl/images/cocreatiebasisgemeente/f/fc/TheorieHistorie5.pdf" TargetMode="External"/><Relationship Id="rId53" Type="http://schemas.openxmlformats.org/officeDocument/2006/relationships/header" Target="header3.xml"/><Relationship Id="rId54" Type="http://schemas.openxmlformats.org/officeDocument/2006/relationships/footnotes" Target="footnotes.xml"/><Relationship Id="rId55" Type="http://schemas.openxmlformats.org/officeDocument/2006/relationships/comments" Target="comments.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59292</TotalTime>
  <Application>LibreOffice/5.1.5.2$Windows_x86 LibreOffice_project/7a864d8825610a8c07cfc3bc01dd4fce6a9447e5</Application>
  <Pages>134</Pages>
  <Words>60615</Words>
  <Characters>403592</Characters>
  <CharactersWithSpaces>463317</CharactersWithSpaces>
  <Paragraphs>4678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2016-10-18T09:34:31Z</dcterms:modified>
  <cp:revision>1357</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