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9"/>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9"/>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9"/>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9"/>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9"/>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9"/>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9"/>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9"/>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9"/>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9"/>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9"/>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8"/>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attributeGroups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8"/>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8"/>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verwijzinging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w:t>
      </w:r>
    </w:p>
    <w:p>
      <w:pPr>
        <w:pStyle w:val="Normal"/>
        <w:numPr>
          <w:ilvl w:val="0"/>
          <w:numId w:val="98"/>
        </w:numPr>
        <w:rPr/>
      </w:pPr>
      <w:hyperlink r:id="rId12">
        <w:ins w:id="0" w:author="Onbekende auteur" w:date="2016-10-17T13:55:00Z">
          <w:r>
            <w:rPr>
              <w:rStyle w:val="Internetkoppeling"/>
            </w:rPr>
            <w:t>RFC0405: Deprecated maken Lk03-bericht en verwijderen Lk04-bericht</w:t>
          </w:r>
        </w:ins>
      </w:hyperlink>
      <w:ins w:id="1" w:author="Onbekende auteur" w:date="2016-10-17T13:55:00Z">
        <w:r>
          <w:rPr/>
          <w:br/>
        </w:r>
      </w:ins>
      <w:ins w:id="2" w:author="Onbekende auteur" w:date="2016-10-17T13:55:00Z">
        <w:r>
          <w:rPr/>
          <w:t>In stuf0302.xsd zijn het simpleType BerichtCodeLk04 en het complexType StuurgegevensLk04 verwijderd.</w:t>
        </w:r>
      </w:ins>
      <w:ins w:id="3" w:author="Onbekende auteur" w:date="2016-10-17T13:55:00Z">
        <w:r>
          <w:rPr/>
          <w:br/>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13">
        <w:r>
          <w:rPr>
            <w:rStyle w:val="Internetkoppeling"/>
          </w:rPr>
          <w:t>http://</w:t>
        </w:r>
      </w:hyperlink>
      <w:hyperlink r:id="rId14">
        <w:r>
          <w:rPr>
            <w:rStyle w:val="Internetkoppeling"/>
          </w:rPr>
          <w:t>www.stufstandaarden.nl</w:t>
        </w:r>
      </w:hyperlink>
      <w:hyperlink r:id="rId15">
        <w:r>
          <w:rPr>
            <w:rStyle w:val="Internetkoppeling"/>
          </w:rPr>
          <w:t>/StUF/StUF030</w:t>
        </w:r>
      </w:hyperlink>
      <w:hyperlink r:id="rId16">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0" w:name="_Ref100041739"/>
      <w:r>
        <w:rPr/>
        <w:t xml:space="preserve">Globale functionaliteit en opzet van </w:t>
      </w:r>
      <w:bookmarkEnd w:id="0"/>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1"/>
        </w:numPr>
        <w:rPr/>
      </w:pPr>
      <w:r>
        <w:rPr/>
        <w:t>het op de hoogte gehouden worden van wijzigingen in gegevens beheerd door andere organisaties of organisatieonderdelen;</w:t>
      </w:r>
    </w:p>
    <w:p>
      <w:pPr>
        <w:pStyle w:val="Normal"/>
        <w:numPr>
          <w:ilvl w:val="0"/>
          <w:numId w:val="71"/>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2"/>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2"/>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1" w:name="_Ref100987487"/>
      <w:bookmarkStart w:id="2" w:name="_Ref100043147"/>
      <w:r>
        <w:rPr/>
        <w:t>Relatie tussen berichtinhoud, werkelijkheid</w:t>
      </w:r>
      <w:bookmarkEnd w:id="1"/>
      <w:bookmarkEnd w:id="2"/>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 w:name="__RefHeading__37177203"/>
      <w:bookmarkStart w:id="4" w:name="Ref_VoorbeeldHistorie"/>
      <w:bookmarkStart w:id="5" w:name="Ref_VoorbeeldHistorie"/>
      <w:bookmarkEnd w:id="3"/>
      <w:bookmarkEnd w:id="5"/>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6" w:name="_Ref99175827"/>
      <w:bookmarkEnd w:id="6"/>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w:t>
      </w:r>
      <w:del w:id="4" w:author="Onbekende auteur" w:date="2016-10-17T14:11:00Z">
        <w:r>
          <w:rPr/>
          <w:delText xml:space="preserve">samengestelde </w:delText>
        </w:r>
      </w:del>
      <w:r>
        <w:rPr/>
        <w:t xml:space="preserve">kennisgevingberichten als één transactie dienen </w:t>
      </w:r>
      <w:del w:id="5" w:author="Onbekende auteur" w:date="2016-10-17T14:13:00Z">
        <w:r>
          <w:rPr/>
          <w:delText xml:space="preserve">te </w:delText>
        </w:r>
      </w:del>
      <w:del w:id="6" w:author="Onbekende auteur" w:date="2016-10-17T14:12:00Z">
        <w:r>
          <w:rPr/>
          <w:delText>be</w:delText>
        </w:r>
      </w:del>
      <w:ins w:id="7" w:author="Onbekende auteur" w:date="2016-10-17T14:12:00Z">
        <w:r>
          <w:rPr/>
          <w:t xml:space="preserve">af te </w:t>
        </w:r>
      </w:ins>
      <w:r>
        <w:rPr/>
        <w:t>handelen. Hetzelfde geldt voor het groeperen van kennisgevingen met verschillende mutatiesoorten. Binnen een samengesteld</w:t>
      </w:r>
      <w:ins w:id="8" w:author="Onbekende auteur" w:date="2016-10-17T14:11:00Z">
        <w:r>
          <w:rPr/>
          <w:t>e</w:t>
        </w:r>
      </w:ins>
      <w:r>
        <w:rPr/>
        <w:t xml:space="preserve"> </w:t>
      </w:r>
      <w:del w:id="9" w:author="Onbekende auteur" w:date="2016-10-17T14:11:00Z">
        <w:r>
          <w:rPr/>
          <w:delText>kennisgevingbericht</w:delText>
        </w:r>
      </w:del>
      <w:ins w:id="10" w:author="Onbekende auteur" w:date="2016-10-17T14:11:00Z">
        <w:r>
          <w:rPr/>
          <w:t>transactie</w:t>
        </w:r>
      </w:ins>
      <w:r>
        <w:rPr/>
        <w:t xml:space="preserve"> mogen</w:t>
      </w:r>
      <w:del w:id="11" w:author="Onbekende auteur" w:date="2016-10-17T14:12:00Z">
        <w:r>
          <w:rPr/>
          <w:delText xml:space="preserve"> daarom</w:delText>
        </w:r>
      </w:del>
      <w:r>
        <w:rPr/>
        <w:t xml:space="preserve"> atomaire kennisgevingen met verschillende mutatiesoorten voorkomen. </w:t>
      </w:r>
      <w:del w:id="12" w:author="Onbekende auteur" w:date="2016-10-17T14:13:00Z">
        <w:r>
          <w:rPr/>
          <w:delText>Het ligt anders met de overname indicatoren. De overname indicatoren van de atomaire kennisgevingen dienen gelijk te zijn aan de overname indicator van de samengestelde kennisgeving.</w:delText>
        </w:r>
      </w:del>
      <w:ins w:id="13" w:author="Onbekende auteur" w:date="2016-10-17T14:13:00Z">
        <w:r>
          <w:rPr/>
          <w:t>De overname indicator is bij het werken met samengestelde transacties niet relevant</w:t>
        </w:r>
      </w:ins>
      <w:ins w:id="14" w:author="Onbekende auteur" w:date="2016-10-17T14:14:00Z">
        <w:r>
          <w:rPr/>
          <w:t xml:space="preserve">, omdat het de bedoeling dat alle kennisgevingberichten als één transactie verwerkt worden in de database. Een transactie kan niet als doel hebben om de ontvanger te informeren en de ontvanger te laten beslissen wat hij </w:t>
        </w:r>
      </w:ins>
      <w:ins w:id="15" w:author="Onbekende auteur" w:date="2016-10-17T14:15:00Z">
        <w:r>
          <w:rPr/>
          <w:t>met de kennisgevingen doet.</w:t>
        </w:r>
      </w:ins>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w:t>
      </w:r>
      <w:ins w:id="16" w:author="Onbekende auteur" w:date="2016-10-17T14:15:00Z">
        <w:r>
          <w:rPr/>
          <w:t xml:space="preserve"> </w:t>
        </w:r>
      </w:ins>
      <w:ins w:id="17" w:author="Onbekende auteur" w:date="2016-10-17T14:15:00Z">
        <w:r>
          <w:rPr/>
          <w:t>Het vrije bericht dient ook gebruikt te worden voor het implementeren van de hierboven besproken transacties</w:t>
        </w:r>
      </w:ins>
      <w:ins w:id="18" w:author="Onbekende auteur" w:date="2016-10-17T14:16:00Z">
        <w:r>
          <w:rPr/>
          <w:t>, tenzij hier in voorgaande versies al Lk03-kennisgevingen voor werden gebruikt.</w:t>
        </w:r>
      </w:ins>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ins w:id="19" w:author="Onbekende auteur" w:date="2016-10-17T14:16:00Z">
        <w:r>
          <w:rPr>
            <w:b w:val="false"/>
            <w:bCs w:val="false"/>
            <w:i w:val="false"/>
            <w:iCs w:val="false"/>
          </w:rPr>
          <w:t>.</w:t>
        </w:r>
      </w:ins>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7" w:name="Ref_Contentmodel"/>
      <w:bookmarkStart w:id="8" w:name="Ref_Contentmodel"/>
      <w:bookmarkEnd w:id="8"/>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 w:name="_Ref422022700"/>
      <w:r>
        <w:rPr/>
        <w:t xml:space="preserve">De structuur van </w:t>
      </w:r>
      <w:bookmarkEnd w:id="9"/>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521911606"/>
      <w:bookmarkStart w:id="11" w:name="__RefHeading___Toc73327_362222095"/>
      <w:bookmarkEnd w:id="11"/>
      <w:bookmarkEnd w:id="10"/>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4"/>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4"/>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 w:name="Ref_Objectstructuur"/>
      <w:bookmarkStart w:id="13" w:name="Ref_Objectstructuur"/>
      <w:bookmarkEnd w:id="13"/>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4" w:name="_1058708644"/>
                            <w:bookmarkStart w:id="15" w:name="_1058708644"/>
                            <w:bookmarkEnd w:id="15"/>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6" w:name="_Ref412717651"/>
                            <w:r>
                              <w:rPr/>
                              <w:t xml:space="preserve">Figuur </w:t>
                            </w:r>
                            <w:r>
                              <w:rPr/>
                              <w:fldChar w:fldCharType="begin"/>
                            </w:r>
                            <w:r>
                              <w:instrText> SEQ Figuur \* ARABIC </w:instrText>
                            </w:r>
                            <w:r>
                              <w:fldChar w:fldCharType="separate"/>
                            </w:r>
                            <w:r>
                              <w:t>2</w:t>
                            </w:r>
                            <w:r>
                              <w:fldChar w:fldCharType="end"/>
                            </w:r>
                            <w:bookmarkEnd w:id="16"/>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7" w:name="_1058708644"/>
                      <w:bookmarkStart w:id="18" w:name="_1058708644"/>
                      <w:bookmarkEnd w:id="18"/>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9" w:name="_Ref412717651"/>
                      <w:r>
                        <w:rPr/>
                        <w:t xml:space="preserve">Figuur </w:t>
                      </w:r>
                      <w:r>
                        <w:rPr/>
                        <w:fldChar w:fldCharType="begin"/>
                      </w:r>
                      <w:r>
                        <w:instrText> SEQ Figuur \* ARABIC </w:instrText>
                      </w:r>
                      <w:r>
                        <w:fldChar w:fldCharType="separate"/>
                      </w:r>
                      <w:r>
                        <w:t>2</w:t>
                      </w:r>
                      <w:r>
                        <w:fldChar w:fldCharType="end"/>
                      </w:r>
                      <w:bookmarkEnd w:id="19"/>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5"/>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5"/>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0" w:name="__RefHeading__39165_699479391"/>
      <w:bookmarkEnd w:id="20"/>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1" w:name="__RefHeading__22867_227750952"/>
      <w:bookmarkEnd w:id="21"/>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2" w:name="__RefHeading___Toc76626_362222095"/>
      <w:bookmarkEnd w:id="22"/>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3" w:name="__DdeLink__31562_1131156099"/>
      <w:r>
        <w:rPr>
          <w:rFonts w:ascii="Courier New" w:hAnsi="Courier New"/>
        </w:rPr>
        <w:t>DatumMogelijkOnvolledig</w:t>
      </w:r>
      <w:r>
        <w:rPr/>
        <w:t xml:space="preserve">, </w:t>
      </w:r>
      <w:r>
        <w:rPr>
          <w:rFonts w:ascii="Courier New" w:hAnsi="Courier New"/>
        </w:rPr>
        <w:t>DatumMogelijkOnvolledigType</w:t>
      </w:r>
      <w:bookmarkEnd w:id="23"/>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4" w:name="__DdeLink__31564_1131156099"/>
      <w:r>
        <w:rPr>
          <w:rFonts w:ascii="Courier New" w:hAnsi="Courier New"/>
        </w:rPr>
        <w:t>DatumMogelijkOnvolledig</w:t>
      </w:r>
      <w:r>
        <w:rPr/>
        <w:t xml:space="preserve"> of </w:t>
      </w:r>
      <w:r>
        <w:rPr>
          <w:rFonts w:ascii="Courier New" w:hAnsi="Courier New"/>
        </w:rPr>
        <w:t>TijdstipMogelijkOnvolledig</w:t>
      </w:r>
      <w:bookmarkEnd w:id="24"/>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99"/>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5" w:name="__RefHeading__39682_1264983703"/>
      <w:bookmarkEnd w:id="25"/>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6" w:name="__DdeLink__32338_1131156099"/>
      <w:r>
        <w:rPr>
          <w:rFonts w:cs="Courier New" w:ascii="Courier New" w:hAnsi="Courier New"/>
        </w:rPr>
        <w:t>TijdstipMogelijkOnvolledig</w:t>
      </w:r>
      <w:bookmarkEnd w:id="26"/>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7" w:name="Ref_MetagegevensAlgemeenMechanisme"/>
      <w:bookmarkStart w:id="28" w:name="Ref_MetagegevensAlgemeenMechanisme"/>
      <w:bookmarkEnd w:id="28"/>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9" w:name="Ref_StatusMetagegevens"/>
      <w:bookmarkStart w:id="30" w:name="Ref_StatusMetagegevens"/>
      <w:bookmarkEnd w:id="30"/>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1" w:name="Ref_VoorbeeldContentmodelMetagegevens"/>
      <w:bookmarkStart w:id="32" w:name="Ref_VoorbeeldContentmodelMetagegevens"/>
      <w:bookmarkEnd w:id="32"/>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9"/>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3" w:name="__RefHeading__31482201"/>
      <w:bookmarkStart w:id="34" w:name="_Ref449417445"/>
      <w:bookmarkEnd w:id="33"/>
      <w:r>
        <w:rPr/>
        <w:t xml:space="preserve">Het opnemen van elementen in </w:t>
      </w:r>
      <w:bookmarkEnd w:id="34"/>
      <w:r>
        <w:rPr/>
        <w:t>een entiteit</w:t>
      </w:r>
    </w:p>
    <w:p>
      <w:pPr>
        <w:pStyle w:val="Normal"/>
        <w:widowControl/>
        <w:rPr/>
      </w:pPr>
      <w:bookmarkStart w:id="35" w:name="_986281541"/>
      <w:r>
        <w:rPr>
          <w:spacing w:val="-2"/>
        </w:rPr>
        <w:t xml:space="preserve">Er zijn redenen waarom van een element niet altijd met een geldige waarde in een bericht kan worden opgenomen. Deze redenen worden onderscheiden met het attribute </w:t>
      </w:r>
      <w:bookmarkEnd w:id="35"/>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6" w:name="__RefHeading__36654993"/>
      <w:bookmarkStart w:id="37" w:name="_Ref523204459"/>
      <w:bookmarkEnd w:id="36"/>
      <w:r>
        <w:rPr/>
        <w:t xml:space="preserve">Het opnemen van relatie-entiteit in een </w:t>
      </w:r>
      <w:bookmarkEnd w:id="37"/>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8" w:name="__RefHeading__32180856"/>
      <w:bookmarkEnd w:id="38"/>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6"/>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6"/>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6"/>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9"/>
        </w:numPr>
        <w:tabs>
          <w:tab w:val="left" w:pos="0" w:leader="none"/>
        </w:tabs>
        <w:ind w:left="363" w:right="0" w:hanging="363"/>
        <w:rPr/>
      </w:pPr>
      <w:bookmarkStart w:id="39" w:name="_Ref521996704"/>
      <w:bookmarkStart w:id="40" w:name="_Ref411583258"/>
      <w:bookmarkStart w:id="41" w:name="_Ref411583221"/>
      <w:r>
        <w:rPr/>
        <w:t>Berichtverwerking</w:t>
      </w:r>
      <w:bookmarkEnd w:id="39"/>
      <w:bookmarkEnd w:id="40"/>
      <w:bookmarkEnd w:id="41"/>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9"/>
        </w:numPr>
        <w:tabs>
          <w:tab w:val="left" w:pos="0" w:leader="none"/>
        </w:tabs>
        <w:ind w:left="576" w:right="0" w:hanging="576"/>
        <w:rPr/>
      </w:pPr>
      <w:r>
        <w:rPr/>
        <w:t>Codering van het type 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2" w:name="__RefHeading___Toc26508_84081049"/>
      <w:bookmarkStart w:id="43" w:name="_Ref521398288"/>
      <w:bookmarkEnd w:id="42"/>
      <w:r>
        <w:rPr/>
        <w:t>Berich</w:t>
      </w:r>
      <w:bookmarkEnd w:id="43"/>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4" w:name="Ref_BerichtcodeParagraaf"/>
      <w:bookmarkEnd w:id="44"/>
      <w:r>
        <w:rPr>
          <w:i/>
          <w:iCs/>
        </w:rPr>
        <w:t>berichtcode</w:t>
      </w:r>
      <w:bookmarkStart w:id="45" w:name="Ref_BerichtcodeParagraaf"/>
      <w:bookmarkEnd w:id="45"/>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Lk03: een asynchroon samengesteld kennisgevingbericht</w:t>
      </w:r>
      <w:ins w:id="20" w:author="Onbekende auteur" w:date="2016-10-17T13:56:00Z">
        <w:r>
          <w:rPr/>
          <w:t xml:space="preserve"> </w:t>
        </w:r>
      </w:ins>
      <w:ins w:id="21" w:author="Onbekende auteur" w:date="2016-10-17T13:56:00Z">
        <w:r>
          <w:rPr/>
          <w:t xml:space="preserve">(deprecated, mag alleen nog toegepast worden in situaties, waar </w:t>
        </w:r>
      </w:ins>
      <w:ins w:id="22" w:author="Onbekende auteur" w:date="2016-10-17T13:58:00Z">
        <w:r>
          <w:rPr/>
          <w:t>in voor</w:t>
        </w:r>
      </w:ins>
      <w:ins w:id="23" w:author="Onbekende auteur" w:date="2016-10-17T13:59:00Z">
        <w:r>
          <w:rPr/>
          <w:t>gaande versies Lk03-berichten werden gebruikt)</w:t>
        </w:r>
      </w:ins>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del w:id="24" w:author="Onbekende auteur" w:date="2016-10-17T13:56:00Z">
        <w:r>
          <w:rPr/>
          <w:delText>Lk04: een synchroon samengesteld kennisgevingbericht</w:delText>
        </w:r>
      </w:del>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9"/>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9"/>
        </w:numPr>
        <w:tabs>
          <w:tab w:val="left" w:pos="0" w:leader="none"/>
        </w:tabs>
        <w:ind w:left="576" w:right="0" w:hanging="576"/>
        <w:rPr/>
      </w:pPr>
      <w:r>
        <w:rPr/>
        <w:t>Identificatie en volgorde</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6" w:name="_Ref123018914"/>
      <w:bookmarkStart w:id="47" w:name="_Ref123018898"/>
      <w:bookmarkEnd w:id="46"/>
      <w:bookmarkEnd w:id="47"/>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937"/>
      <w:bookmarkEnd w:id="48"/>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9"/>
        </w:numPr>
        <w:tabs>
          <w:tab w:val="left" w:pos="0" w:leader="none"/>
        </w:tabs>
        <w:ind w:left="576" w:right="0" w:hanging="576"/>
        <w:rPr/>
      </w:pPr>
      <w:bookmarkStart w:id="49" w:name="__RefHeading__31362383"/>
      <w:bookmarkStart w:id="50" w:name="Ref_Berichtenlogistiek"/>
      <w:bookmarkStart w:id="51" w:name="Ref_Berichtenlogistiek"/>
      <w:bookmarkEnd w:id="49"/>
      <w:bookmarkEnd w:id="51"/>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Synchroon bij het direct aanbieden van een asynchroon StUF-bericht aan een StUF end node en asynchroon bij het verzenden van een asynchroon StUF-bericht via één of meer intermediaire nodes.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2" w:name="__RefHeading___Toc27267_84081049"/>
      <w:bookmarkStart w:id="53" w:name="Ref_RegelsBevestiging"/>
      <w:bookmarkStart w:id="54" w:name="Ref_RegelsBevestiging"/>
      <w:bookmarkEnd w:id="52"/>
      <w:bookmarkEnd w:id="54"/>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Het gebruik van de verschillende berichtcodes wordt hieronder nader toegelicht. In het Bv02-bericht of het Bv03-bericht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'true'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en de Bv03-berichten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'false' geldt het volgende: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crossRefNummer</w:t>
      </w:r>
      <w:r>
        <w:rPr>
          <w:b w:val="false"/>
          <w:bCs w:val="false"/>
          <w:i w:val="false"/>
          <w:iCs w:val="false"/>
          <w:u w:val="none"/>
        </w:rPr>
        <w:t xml:space="preserve"> wordt gevuld met het referentienummer van het bericht naar aanleiding waarvan het bevestigingsbericht wordt aangemaakt. Deze regels gelden ook voor het Bv03-bericht zonder element &lt;</w:t>
      </w:r>
      <w:r>
        <w:rPr>
          <w:rFonts w:ascii="Courier New" w:hAnsi="Courier New"/>
          <w:b w:val="false"/>
          <w:bCs w:val="false"/>
          <w:i w:val="false"/>
          <w:iCs w:val="false"/>
          <w:u w:val="none"/>
        </w:rPr>
        <w:t>intermediair&gt;</w:t>
      </w:r>
      <w:r>
        <w:rPr>
          <w:b w:val="false"/>
          <w:bCs w:val="false"/>
          <w:i w:val="false"/>
          <w:iCs w:val="false"/>
          <w:u w:val="none"/>
        </w:rPr>
        <w:t xml:space="preserve"> of met een element &lt;</w:t>
      </w:r>
      <w:r>
        <w:rPr>
          <w:rFonts w:ascii="Courier New" w:hAnsi="Courier New"/>
          <w:b w:val="false"/>
          <w:bCs w:val="false"/>
          <w:i w:val="false"/>
          <w:iCs w:val="false"/>
          <w:u w:val="none"/>
        </w:rPr>
        <w:t>intermediair&gt;</w:t>
      </w:r>
      <w:r>
        <w:rPr>
          <w:b w:val="false"/>
          <w:bCs w:val="false"/>
          <w:i w:val="false"/>
          <w:iCs w:val="false"/>
          <w:u w:val="none"/>
        </w:rPr>
        <w:t xml:space="preserve"> met de waarde 'N', omdat dit asynchroon kan worden ontvangen, wanneer er intermediaire nodes zijn.</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5" w:name="__RefHeading___Toc27650_84081049"/>
      <w:bookmarkEnd w:id="55"/>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6" w:name="__RefHeading__36323461"/>
      <w:bookmarkStart w:id="57" w:name="Ref_RegelsFoutberichten"/>
      <w:bookmarkStart w:id="58" w:name="Ref_RegelsFoutberichten"/>
      <w:bookmarkEnd w:id="56"/>
      <w:bookmarkEnd w:id="58"/>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59" w:name="_Ref141021140"/>
      <w:bookmarkStart w:id="60" w:name="_Ref136240449"/>
      <w:r>
        <w:rPr>
          <w:spacing w:val="-2"/>
        </w:rPr>
        <w:t>A</w:t>
      </w:r>
      <w:bookmarkEnd w:id="59"/>
      <w:bookmarkEnd w:id="60"/>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9"/>
        </w:numPr>
        <w:tabs>
          <w:tab w:val="left" w:pos="0" w:leader="none"/>
        </w:tabs>
        <w:ind w:left="363" w:right="0" w:hanging="363"/>
        <w:rPr/>
      </w:pPr>
      <w:bookmarkStart w:id="61" w:name="__RefHeading__34532389"/>
      <w:bookmarkStart w:id="62" w:name="_Ref422133146"/>
      <w:bookmarkStart w:id="63" w:name="_Ref416573544"/>
      <w:bookmarkStart w:id="64" w:name="_Ref416573071"/>
      <w:bookmarkEnd w:id="61"/>
      <w:r>
        <w:rPr/>
        <w:t>K</w:t>
      </w:r>
      <w:bookmarkEnd w:id="62"/>
      <w:bookmarkEnd w:id="63"/>
      <w:bookmarkEnd w:id="64"/>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Lk03: samengesteld en asynchroon</w:t>
      </w:r>
      <w:ins w:id="25" w:author="Onbekende auteur" w:date="2016-10-17T13:59:00Z">
        <w:r>
          <w:rPr/>
          <w:t xml:space="preserve"> </w:t>
        </w:r>
      </w:ins>
      <w:ins w:id="26" w:author="Onbekende auteur" w:date="2016-10-17T13:59:00Z">
        <w:r>
          <w:rPr/>
          <w:t>(deprecated, mag alleen nog toegepast worden in situaties, waar in voorgaande versies Lk03-berichten werden gebruikt)</w:t>
        </w:r>
      </w:ins>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del w:id="27" w:author="Onbekende auteur" w:date="2016-10-17T13:59:00Z">
        <w:r>
          <w:rPr/>
          <w:delText>Lk04: samengesteld en synchroon;</w:delText>
        </w:r>
      </w:del>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7"/>
        </w:numPr>
        <w:rPr/>
      </w:pPr>
      <w:r>
        <w:rPr/>
        <w:t>Sa01: Asynchrone synchronisatie van alleen de actuele situatie;</w:t>
      </w:r>
    </w:p>
    <w:p>
      <w:pPr>
        <w:pStyle w:val="Normal"/>
        <w:numPr>
          <w:ilvl w:val="0"/>
          <w:numId w:val="77"/>
        </w:numPr>
        <w:rPr/>
      </w:pPr>
      <w:r>
        <w:rPr/>
        <w:t>Sa02: Synchrone synchronisatie van alleen de actuele situatie;</w:t>
      </w:r>
    </w:p>
    <w:p>
      <w:pPr>
        <w:pStyle w:val="Normal"/>
        <w:numPr>
          <w:ilvl w:val="0"/>
          <w:numId w:val="77"/>
        </w:numPr>
        <w:rPr/>
      </w:pPr>
      <w:r>
        <w:rPr/>
        <w:t>Sh01: Asynchrone synchronisatie van de toestand van een object, inclusief historie en toekomstige mutaties;</w:t>
      </w:r>
    </w:p>
    <w:p>
      <w:pPr>
        <w:pStyle w:val="Normal"/>
        <w:numPr>
          <w:ilvl w:val="0"/>
          <w:numId w:val="77"/>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7"/>
        </w:numPr>
        <w:rPr/>
      </w:pPr>
      <w:r>
        <w:rPr/>
        <w:t>Sa03: Asynchrone vraag om een Sa01-bericht;</w:t>
      </w:r>
    </w:p>
    <w:p>
      <w:pPr>
        <w:pStyle w:val="Normal"/>
        <w:numPr>
          <w:ilvl w:val="0"/>
          <w:numId w:val="77"/>
        </w:numPr>
        <w:rPr/>
      </w:pPr>
      <w:r>
        <w:rPr/>
        <w:t>Sa04: Synchrone vraag om een Sa02-bericht;</w:t>
      </w:r>
    </w:p>
    <w:p>
      <w:pPr>
        <w:pStyle w:val="Normal"/>
        <w:numPr>
          <w:ilvl w:val="0"/>
          <w:numId w:val="77"/>
        </w:numPr>
        <w:rPr/>
      </w:pPr>
      <w:r>
        <w:rPr/>
        <w:t>Sh03: Asynchrone vraag om een Sh01-bericht;</w:t>
      </w:r>
    </w:p>
    <w:p>
      <w:pPr>
        <w:pStyle w:val="Normal"/>
        <w:numPr>
          <w:ilvl w:val="0"/>
          <w:numId w:val="77"/>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del w:id="28" w:author="Onbekende auteur" w:date="2016-10-17T14:17:00Z">
        <w:r>
          <w:rPr/>
          <w:delText>samengestelde</w:delText>
        </w:r>
      </w:del>
      <w:ins w:id="29" w:author="Onbekende auteur" w:date="2016-10-17T14:17:00Z">
        <w:r>
          <w:rPr/>
          <w:t>Lk03</w:t>
        </w:r>
      </w:ins>
      <w:del w:id="30" w:author="Onbekende auteur" w:date="2016-10-17T14:17:00Z">
        <w:r>
          <w:rPr/>
          <w:delText xml:space="preserve"> </w:delText>
        </w:r>
      </w:del>
      <w:ins w:id="31" w:author="Onbekende auteur" w:date="2016-10-17T14:17:00Z">
        <w:r>
          <w:rPr/>
          <w:t>-</w:t>
        </w:r>
      </w:ins>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ins w:id="32" w:author="Onbekende auteur" w:date="2016-10-17T14:01:00Z">
        <w:r>
          <w:rPr/>
          <w:t>Lk03-</w:t>
        </w:r>
      </w:ins>
      <w:del w:id="33" w:author="Onbekende auteur" w:date="2016-10-17T14:01:00Z">
        <w:r>
          <w:rPr/>
          <w:delText xml:space="preserve">samengestelde </w:delText>
        </w:r>
      </w:del>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ins w:id="34" w:author="Onbekende auteur" w:date="2016-10-17T14:01:00Z">
        <w:r>
          <w:rPr>
            <w:rFonts w:ascii="Courier New" w:hAnsi="Courier New"/>
            <w:sz w:val="16"/>
            <w:szCs w:val="16"/>
          </w:rPr>
          <w:t>lk03</w:t>
        </w:r>
      </w:ins>
      <w:del w:id="35" w:author="Onbekende auteur" w:date="2016-10-17T14:01:00Z">
        <w:r>
          <w:rPr>
            <w:rFonts w:ascii="Courier New" w:hAnsi="Courier New"/>
            <w:sz w:val="16"/>
            <w:szCs w:val="16"/>
          </w:rPr>
          <w:delText>samengestelde</w:delText>
        </w:r>
      </w:del>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ins w:id="36" w:author="Onbekende auteur" w:date="2016-10-17T14:01:00Z">
        <w:r>
          <w:rPr>
            <w:rFonts w:ascii="Courier New" w:hAnsi="Courier New"/>
            <w:sz w:val="16"/>
            <w:szCs w:val="16"/>
          </w:rPr>
          <w:t>lk03</w:t>
        </w:r>
      </w:ins>
      <w:del w:id="37" w:author="Onbekende auteur" w:date="2016-10-17T14:01:00Z">
        <w:r>
          <w:rPr>
            <w:rFonts w:ascii="Courier New" w:hAnsi="Courier New"/>
            <w:sz w:val="16"/>
            <w:szCs w:val="16"/>
          </w:rPr>
          <w:delText>samengestelde</w:delText>
        </w:r>
      </w:del>
      <w:r>
        <w:rPr>
          <w:rFonts w:ascii="Courier New" w:hAnsi="Courier New"/>
          <w:sz w:val="16"/>
          <w:szCs w:val="16"/>
        </w:rPr>
        <w:t>Kennisgeving&gt;</w:t>
      </w:r>
    </w:p>
    <w:p>
      <w:pPr>
        <w:pStyle w:val="Normal"/>
        <w:rPr/>
      </w:pPr>
      <w:r>
        <w:rPr/>
      </w:r>
    </w:p>
    <w:p>
      <w:pPr>
        <w:pStyle w:val="Normal"/>
        <w:rPr/>
      </w:pPr>
      <w:r>
        <w:rPr/>
        <w:t xml:space="preserve">De naam </w:t>
      </w:r>
      <w:ins w:id="38" w:author="Onbekende auteur" w:date="2016-10-17T14:02:00Z">
        <w:r>
          <w:rPr/>
          <w:t>lk03</w:t>
        </w:r>
      </w:ins>
      <w:del w:id="39" w:author="Onbekende auteur" w:date="2016-10-17T14:01:00Z">
        <w:r>
          <w:rPr/>
          <w:delText>samengestelde</w:delText>
        </w:r>
      </w:del>
      <w:r>
        <w:rPr/>
        <w:t xml:space="preserve">Kennisgeving is nog vrij te kiezen. Een </w:t>
      </w:r>
      <w:ins w:id="40" w:author="Onbekende auteur" w:date="2016-10-17T14:02:00Z">
        <w:r>
          <w:rPr/>
          <w:t>Lk03-</w:t>
        </w:r>
      </w:ins>
      <w:del w:id="41" w:author="Onbekende auteur" w:date="2016-10-17T14:02:00Z">
        <w:r>
          <w:rPr/>
          <w:delText xml:space="preserve">samengestelde </w:delText>
        </w:r>
      </w:del>
      <w:r>
        <w:rPr/>
        <w:t xml:space="preserve">kennisgeving bevat het element </w:t>
      </w:r>
      <w:r>
        <w:rPr>
          <w:rFonts w:ascii="Courier New" w:hAnsi="Courier New"/>
        </w:rPr>
        <w:t>&lt;parameters&gt;</w:t>
      </w:r>
      <w:r>
        <w:rPr/>
        <w:t xml:space="preserve"> gevolgd door twee of meer </w:t>
      </w:r>
      <w:ins w:id="42" w:author="Onbekende auteur" w:date="2016-10-17T14:02:00Z">
        <w:r>
          <w:rPr/>
          <w:t xml:space="preserve">asynchrone </w:t>
        </w:r>
      </w:ins>
      <w:r>
        <w:rPr/>
        <w:t xml:space="preserve">enkelvoudige kennisgevingen. Alle </w:t>
      </w:r>
      <w:ins w:id="43" w:author="Onbekende auteur" w:date="2016-10-17T14:02:00Z">
        <w:r>
          <w:rPr/>
          <w:t xml:space="preserve">asynchrone </w:t>
        </w:r>
      </w:ins>
      <w:r>
        <w:rPr/>
        <w:t xml:space="preserve">enkelvoudige kennisgevingen binnen een </w:t>
      </w:r>
      <w:ins w:id="44" w:author="Onbekende auteur" w:date="2016-10-17T14:02:00Z">
        <w:r>
          <w:rPr/>
          <w:t>Lk03-</w:t>
        </w:r>
      </w:ins>
      <w:del w:id="45" w:author="Onbekende auteur" w:date="2016-10-17T14:02:00Z">
        <w:r>
          <w:rPr/>
          <w:delText xml:space="preserve">samengestelde </w:delText>
        </w:r>
      </w:del>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ins w:id="46" w:author="Onbekende auteur" w:date="2016-10-17T14:03:00Z">
        <w:r>
          <w:rPr>
            <w:rFonts w:ascii="Courier New" w:hAnsi="Courier New"/>
          </w:rPr>
          <w:t>lk03</w:t>
        </w:r>
      </w:ins>
      <w:del w:id="47" w:author="Onbekende auteur" w:date="2016-10-17T14:03:00Z">
        <w:r>
          <w:rPr>
            <w:rFonts w:ascii="Courier New" w:hAnsi="Courier New"/>
          </w:rPr>
          <w:delText>samengestelde</w:delText>
        </w:r>
      </w:del>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ins w:id="48" w:author="Onbekende auteur" w:date="2016-10-17T14:03:00Z">
        <w:r>
          <w:rPr/>
          <w:t>Lk03-</w:t>
        </w:r>
      </w:ins>
      <w:del w:id="49" w:author="Onbekende auteur" w:date="2016-10-17T14:03:00Z">
        <w:r>
          <w:rPr/>
          <w:delText xml:space="preserve">samengestelde </w:delText>
        </w:r>
      </w:del>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De verwerking van wijzigingen in historische gegevens is erg complex. Historische gegevens kunnen daarom alleen gecorrigeerd worden door middel van het synchronisatiebericht, waarbij een object inclusief zijn historie opnieuw wordt opgebouwd. Het synchronisatiebericht heeft </w:t>
      </w:r>
      <w:del w:id="50" w:author="Onbekende auteur" w:date="2016-10-17T14:04:00Z">
        <w:r>
          <w:rPr/>
          <w:delText xml:space="preserve">net als de </w:delText>
        </w:r>
      </w:del>
      <w:del w:id="51" w:author="Onbekende auteur" w:date="2016-10-17T14:03:00Z">
        <w:r>
          <w:rPr/>
          <w:delText xml:space="preserve">samengestelde </w:delText>
        </w:r>
      </w:del>
      <w:del w:id="52" w:author="Onbekende auteur" w:date="2016-10-17T14:04:00Z">
        <w:r>
          <w:rPr/>
          <w:delText xml:space="preserve">kennisgeving </w:delText>
        </w:r>
      </w:del>
      <w:r>
        <w:rPr/>
        <w:t>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del w:id="53" w:author="Onbekende auteur" w:date="2016-10-17T14:18:00Z">
        <w:r>
          <w:rPr>
            <w:b w:val="false"/>
            <w:bCs w:val="false"/>
            <w:i w:val="false"/>
            <w:iCs w:val="false"/>
            <w:spacing w:val="-2"/>
            <w:u w:val="none"/>
          </w:rPr>
          <w:delText xml:space="preserve">samengestelde </w:delText>
        </w:r>
      </w:del>
      <w:ins w:id="54" w:author="Onbekende auteur" w:date="2016-10-17T14:18:00Z">
        <w:r>
          <w:rPr>
            <w:b w:val="false"/>
            <w:bCs w:val="false"/>
            <w:i w:val="false"/>
            <w:iCs w:val="false"/>
            <w:spacing w:val="-2"/>
            <w:u w:val="none"/>
          </w:rPr>
          <w:t>Lk03-</w:t>
        </w:r>
      </w:ins>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9"/>
        </w:numPr>
        <w:tabs>
          <w:tab w:val="left" w:pos="0" w:leader="none"/>
        </w:tabs>
        <w:ind w:left="576" w:right="0" w:hanging="576"/>
        <w:rPr/>
      </w:pPr>
      <w:bookmarkStart w:id="65" w:name="__RefHeading__34541453"/>
      <w:bookmarkStart w:id="66" w:name="_Ref100555360"/>
      <w:bookmarkStart w:id="67" w:name="_Ref100555248"/>
      <w:bookmarkStart w:id="68" w:name="_Ref100555224"/>
      <w:bookmarkStart w:id="69" w:name="_Ref100555216"/>
      <w:bookmarkStart w:id="70" w:name="_Ref96834044"/>
      <w:bookmarkStart w:id="71" w:name="_Ref96834015"/>
      <w:bookmarkStart w:id="72" w:name="_Ref411840052"/>
      <w:bookmarkEnd w:id="65"/>
      <w:bookmarkEnd w:id="66"/>
      <w:bookmarkEnd w:id="67"/>
      <w:bookmarkEnd w:id="68"/>
      <w:bookmarkEnd w:id="69"/>
      <w:bookmarkEnd w:id="70"/>
      <w:bookmarkEnd w:id="71"/>
      <w:bookmarkEnd w:id="72"/>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del w:id="55" w:author="Onbekende auteur" w:date="2016-10-17T14:18:00Z">
        <w:r>
          <w:rPr>
            <w:spacing w:val="-2"/>
          </w:rPr>
          <w:delText xml:space="preserve">samengestelde </w:delText>
        </w:r>
      </w:del>
      <w:ins w:id="56" w:author="Onbekende auteur" w:date="2016-10-17T14:18:00Z">
        <w:r>
          <w:rPr>
            <w:spacing w:val="-2"/>
          </w:rPr>
          <w:t>Lk03-</w:t>
        </w:r>
      </w:ins>
      <w:r>
        <w:rPr>
          <w:spacing w:val="-2"/>
        </w:rPr>
        <w:t xml:space="preserve">kennisgevingen is het element </w:t>
      </w:r>
      <w:ins w:id="57" w:author="Onbekende auteur" w:date="2016-10-17T14:19:00Z">
        <w:r>
          <w:rPr>
            <w:rFonts w:ascii="Courier New" w:hAnsi="Courier New"/>
            <w:spacing w:val="-2"/>
          </w:rPr>
          <w:t>&lt;</w:t>
        </w:r>
      </w:ins>
      <w:r>
        <w:rPr>
          <w:rFonts w:ascii="Courier New" w:hAnsi="Courier New"/>
          <w:spacing w:val="-2"/>
          <w:rPrChange w:id="0" w:author="Onbekende auteur" w:date="2016-10-17T14:19:00Z"/>
        </w:rPr>
        <w:t>entiteittype</w:t>
      </w:r>
      <w:ins w:id="59" w:author="Onbekende auteur" w:date="2016-10-17T14:19:00Z">
        <w:r>
          <w:rPr>
            <w:rFonts w:ascii="Courier New" w:hAnsi="Courier New"/>
            <w:spacing w:val="-2"/>
          </w:rPr>
          <w:t>&gt;</w:t>
        </w:r>
      </w:ins>
      <w:r>
        <w:rPr>
          <w:spacing w:val="-2"/>
        </w:rPr>
        <w:t xml:space="preserve"> niet</w:t>
      </w:r>
      <w:del w:id="60" w:author="Onbekende auteur" w:date="2016-10-17T14:18:00Z">
        <w:r>
          <w:rPr>
            <w:spacing w:val="-2"/>
          </w:rPr>
          <w:delText xml:space="preserve"> altijd</w:delText>
        </w:r>
      </w:del>
      <w:r>
        <w:rPr>
          <w:spacing w:val="-2"/>
        </w:rPr>
        <w:t xml:space="preserve"> zinnig. Om toch foutafhandeling op het niveau van de stuurgegevens mogelijk te maken moet in de stuurgegevens van een </w:t>
      </w:r>
      <w:del w:id="61" w:author="Onbekende auteur" w:date="2016-10-17T14:19:00Z">
        <w:r>
          <w:rPr>
            <w:spacing w:val="-2"/>
          </w:rPr>
          <w:delText xml:space="preserve">samengestelde </w:delText>
        </w:r>
      </w:del>
      <w:ins w:id="62" w:author="Onbekende auteur" w:date="2016-10-17T14:19:00Z">
        <w:r>
          <w:rPr>
            <w:spacing w:val="-2"/>
          </w:rPr>
          <w:t>Lk03-</w:t>
        </w:r>
      </w:ins>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8"/>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del w:id="63" w:author="Onbekende auteur" w:date="2016-10-17T14:19:00Z">
              <w:r>
                <w:rPr>
                  <w:b/>
                  <w:bCs/>
                </w:rPr>
                <w:delText>K</w:delText>
              </w:r>
            </w:del>
            <w:ins w:id="64" w:author="Onbekende auteur" w:date="2016-10-17T14:19:00Z">
              <w:r>
                <w:rPr>
                  <w:b/>
                  <w:bCs/>
                </w:rPr>
                <w:t>k</w:t>
              </w:r>
            </w:ins>
            <w:r>
              <w:rPr>
                <w:b/>
                <w:bCs/>
              </w:rPr>
              <w:t>03</w:t>
            </w:r>
            <w:del w:id="65" w:author="Onbekende auteur" w:date="2016-10-17T14:00:00Z">
              <w:r>
                <w:rPr>
                  <w:b/>
                  <w:bCs/>
                </w:rPr>
                <w:delText>/Lk04</w:delText>
              </w:r>
            </w:del>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del w:id="66" w:author="Onbekende auteur" w:date="2016-10-17T14:19:00Z">
        <w:r>
          <w:rPr/>
          <w:delText xml:space="preserve">Samengestelde </w:delText>
        </w:r>
      </w:del>
      <w:ins w:id="67" w:author="Onbekende auteur" w:date="2016-10-17T14:19:00Z">
        <w:r>
          <w:rPr/>
          <w:t>Lk03-</w:t>
        </w:r>
      </w:ins>
      <w:r>
        <w:rPr/>
        <w:t>kennisgevingen hebben geen parameter element. Het is ook onzinnig de elementen 'mutatiesoort' en</w:t>
      </w:r>
    </w:p>
    <w:p>
      <w:pPr>
        <w:pStyle w:val="Normal"/>
        <w:rPr/>
      </w:pPr>
      <w:r>
        <w:rPr/>
        <w:t xml:space="preserve">'indicatorOvername' aan een </w:t>
      </w:r>
      <w:del w:id="68" w:author="Onbekende auteur" w:date="2016-10-17T14:20:00Z">
        <w:r>
          <w:rPr/>
          <w:delText xml:space="preserve">samengestelde </w:delText>
        </w:r>
      </w:del>
      <w:ins w:id="69" w:author="Onbekende auteur" w:date="2016-10-17T14:20:00Z">
        <w:r>
          <w:rPr/>
          <w:t>Lk03-</w:t>
        </w:r>
      </w:ins>
      <w:r>
        <w:rPr/>
        <w:t>kennisgeving te koppelen. Deze attributen worden immers op de</w:t>
      </w:r>
    </w:p>
    <w:p>
      <w:pPr>
        <w:pStyle w:val="Normal"/>
        <w:rPr/>
      </w:pPr>
      <w:r>
        <w:rPr/>
        <w:t xml:space="preserve">afzonderlijke enkelvoudige kennisgevingen van de </w:t>
      </w:r>
      <w:del w:id="70" w:author="Onbekende auteur" w:date="2016-10-17T14:20:00Z">
        <w:r>
          <w:rPr/>
          <w:delText xml:space="preserve">samengestelde </w:delText>
        </w:r>
      </w:del>
      <w:ins w:id="71" w:author="Onbekende auteur" w:date="2016-10-17T14:20:00Z">
        <w:r>
          <w:rPr/>
          <w:t>Lk03-</w:t>
        </w:r>
      </w:ins>
      <w:r>
        <w:rPr/>
        <w:t>kennisgeving gedefinieerd.</w:t>
      </w:r>
    </w:p>
    <w:p>
      <w:pPr>
        <w:pStyle w:val="Kop2"/>
        <w:widowControl/>
        <w:numPr>
          <w:ilvl w:val="1"/>
          <w:numId w:val="99"/>
        </w:numPr>
        <w:tabs>
          <w:tab w:val="left" w:pos="0" w:leader="none"/>
        </w:tabs>
        <w:ind w:left="576" w:right="0" w:hanging="576"/>
        <w:rPr/>
      </w:pPr>
      <w:bookmarkStart w:id="73" w:name="__RefHeading__26339_1582773544"/>
      <w:bookmarkStart w:id="74" w:name="_Ref522086929"/>
      <w:bookmarkStart w:id="75" w:name="_Ref400948502"/>
      <w:bookmarkStart w:id="76" w:name="_Ref521815103"/>
      <w:bookmarkEnd w:id="73"/>
      <w:r>
        <w:rPr/>
        <w:t>Regels voor enkelvoudige kennisgevingberichten</w:t>
      </w:r>
      <w:bookmarkEnd w:id="74"/>
      <w:bookmarkEnd w:id="75"/>
      <w:bookmarkEnd w:id="76"/>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7" w:name="__RefHeading__23710_2121670313"/>
      <w:bookmarkEnd w:id="77"/>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del w:id="72" w:author="Onbekende auteur" w:date="2016-10-17T14:21:00Z">
        <w:r>
          <w:rPr>
            <w:spacing w:val="-2"/>
          </w:rPr>
          <w:delText xml:space="preserve">een </w:delText>
        </w:r>
      </w:del>
      <w:del w:id="73" w:author="Onbekende auteur" w:date="2016-10-17T14:20:00Z">
        <w:r>
          <w:rPr>
            <w:spacing w:val="-2"/>
          </w:rPr>
          <w:delText xml:space="preserve">samengestelde </w:delText>
        </w:r>
      </w:del>
      <w:del w:id="74" w:author="Onbekende auteur" w:date="2016-10-17T14:21:00Z">
        <w:r>
          <w:rPr>
            <w:spacing w:val="-2"/>
          </w:rPr>
          <w:delText xml:space="preserve">kennisgeving </w:delText>
        </w:r>
      </w:del>
      <w:ins w:id="75" w:author="Onbekende auteur" w:date="2016-10-17T14:20:00Z">
        <w:r>
          <w:rPr>
            <w:spacing w:val="-2"/>
          </w:rPr>
          <w:t xml:space="preserve">een vrij bericht met update-elementen </w:t>
        </w:r>
      </w:ins>
      <w:ins w:id="76" w:author="Onbekende auteur" w:date="2016-10-17T14:21:00Z">
        <w:r>
          <w:rPr>
            <w:spacing w:val="-2"/>
          </w:rPr>
          <w:t xml:space="preserve">of een Lk03-kennisgeving (deprecated, alleen toegestaan, als deze ook al werd gebruikt in een voorgaande versie) </w:t>
        </w:r>
      </w:ins>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8" w:name="Ref_VerwerkingssoortParagraaf"/>
      <w:bookmarkStart w:id="79" w:name="Ref_VerwerkingssoortParagraaf"/>
      <w:bookmarkEnd w:id="79"/>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ullenObjectenKennisgeving"/>
      <w:bookmarkEnd w:id="80"/>
      <w:r>
        <w:rPr/>
        <w:t xml:space="preserve">Het vullen van de </w:t>
      </w:r>
      <w:r>
        <w:rPr>
          <w:rFonts w:ascii="Courier New" w:hAnsi="Courier New"/>
        </w:rPr>
        <w:t>&lt;object&gt;</w:t>
      </w:r>
      <w:bookmarkStart w:id="81" w:name="Ref_VullenObjectenKennisgeving"/>
      <w:bookmarkEnd w:id="81"/>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__RefHeading__23918_294031770"/>
      <w:bookmarkEnd w:id="82"/>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80"/>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8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4"/>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4"/>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4"/>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194884_1896588334"/>
      <w:bookmarkEnd w:id="83"/>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17"/>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18"/>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4" w:name="__RefHeading__36276645"/>
      <w:bookmarkStart w:id="85" w:name="_Ref98304159"/>
      <w:bookmarkEnd w:id="84"/>
      <w:bookmarkEnd w:id="85"/>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del w:id="77" w:author="Onbekende auteur" w:date="2016-10-17T14:22:00Z">
        <w:r>
          <w:rPr>
            <w:spacing w:val="-2"/>
          </w:rPr>
          <w:delText xml:space="preserve">samengestelde </w:delText>
        </w:r>
      </w:del>
      <w:ins w:id="78" w:author="Onbekende auteur" w:date="2016-10-17T14:22:00Z">
        <w:r>
          <w:rPr>
            <w:spacing w:val="-2"/>
          </w:rPr>
          <w:t>vrij bericht met update-element of Lk03-</w:t>
        </w:r>
      </w:ins>
      <w:r>
        <w:rPr>
          <w:spacing w:val="-2"/>
        </w:rPr>
        <w:t>kennisgeving</w:t>
      </w:r>
      <w:ins w:id="79" w:author="Onbekende auteur" w:date="2016-10-17T14:22:00Z">
        <w:r>
          <w:rPr>
            <w:spacing w:val="-2"/>
          </w:rPr>
          <w:t xml:space="preserve"> </w:t>
        </w:r>
      </w:ins>
      <w:ins w:id="80" w:author="Onbekende auteur" w:date="2016-10-17T14:22:00Z">
        <w:r>
          <w:rPr>
            <w:spacing w:val="-2"/>
          </w:rPr>
          <w:t>(deprecated)</w:t>
        </w:r>
      </w:ins>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6" w:name="Ref_ResponsLk01"/>
      <w:bookmarkStart w:id="87" w:name="Ref_ResponsLk01"/>
      <w:bookmarkEnd w:id="87"/>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9"/>
        </w:numPr>
        <w:tabs>
          <w:tab w:val="left" w:pos="0" w:leader="none"/>
        </w:tabs>
        <w:ind w:left="576" w:right="0" w:hanging="576"/>
        <w:rPr/>
      </w:pPr>
      <w:r>
        <w:rPr/>
        <w:t xml:space="preserve">Regels voor </w:t>
      </w:r>
      <w:ins w:id="81" w:author="Onbekende auteur" w:date="2016-10-17T14:05:00Z">
        <w:r>
          <w:rPr/>
          <w:t>Lk03-</w:t>
        </w:r>
      </w:ins>
      <w:del w:id="82" w:author="Onbekende auteur" w:date="2016-10-17T14:05:00Z">
        <w:r>
          <w:rPr/>
          <w:delText xml:space="preserve">samengestelde </w:delText>
        </w:r>
      </w:del>
      <w:r>
        <w:rPr/>
        <w:t>kennisgevingberichten</w:t>
      </w:r>
    </w:p>
    <w:p>
      <w:pPr>
        <w:pStyle w:val="Normal"/>
        <w:rPr>
          <w:i/>
          <w:i/>
          <w:iCs/>
        </w:rPr>
      </w:pPr>
      <w:ins w:id="83" w:author="Onbekende auteur" w:date="2016-10-17T14:07:00Z">
        <w:r>
          <w:rPr>
            <w:i/>
            <w:iCs/>
          </w:rPr>
          <w:t>NB: Lk03-kennisgevingberichten zijn deprecated en mogen alleen nog gebruikt, als ze in een voorgaande versie ook al gebruikt werden.</w:t>
        </w:r>
      </w:ins>
    </w:p>
    <w:p>
      <w:pPr>
        <w:pStyle w:val="Normal"/>
        <w:rPr/>
      </w:pPr>
      <w:r>
        <w:rPr/>
        <w:t xml:space="preserve">De body van een </w:t>
      </w:r>
      <w:ins w:id="84" w:author="Onbekende auteur" w:date="2016-10-17T14:05:00Z">
        <w:r>
          <w:rPr/>
          <w:t>Lk03-</w:t>
        </w:r>
      </w:ins>
      <w:del w:id="85" w:author="Onbekende auteur" w:date="2016-10-17T14:05:00Z">
        <w:r>
          <w:rPr/>
          <w:delText xml:space="preserve">samengesteld </w:delText>
        </w:r>
      </w:del>
      <w:r>
        <w:rPr/>
        <w:t xml:space="preserve">kennisgevingbericht bestaat uit twee of meer </w:t>
      </w:r>
      <w:del w:id="86" w:author="Onbekende auteur" w:date="2016-10-17T14:23:00Z">
        <w:r>
          <w:rPr/>
          <w:delText xml:space="preserve">enkelvoudige </w:delText>
        </w:r>
      </w:del>
      <w:ins w:id="87" w:author="Onbekende auteur" w:date="2016-10-17T14:23:00Z">
        <w:r>
          <w:rPr/>
          <w:t>Lk01-</w:t>
        </w:r>
      </w:ins>
      <w:r>
        <w:rPr/>
        <w:t xml:space="preserve">kennisgevingberichten. Deze </w:t>
      </w:r>
      <w:del w:id="88" w:author="Onbekende auteur" w:date="2016-10-17T14:23:00Z">
        <w:r>
          <w:rPr/>
          <w:delText xml:space="preserve">enkelvoudige </w:delText>
        </w:r>
      </w:del>
      <w:ins w:id="89" w:author="Onbekende auteur" w:date="2016-10-17T14:23:00Z">
        <w:r>
          <w:rPr/>
          <w:t>Lk01-</w:t>
        </w:r>
      </w:ins>
      <w:r>
        <w:rPr/>
        <w:t xml:space="preserve">kennisgevingberichten dienen door het ontvangende systeem verwerkt te worden in de volgorde waarin ze in de </w:t>
      </w:r>
      <w:del w:id="90" w:author="Onbekende auteur" w:date="2016-10-17T14:22:00Z">
        <w:r>
          <w:rPr/>
          <w:delText xml:space="preserve">samengestelde </w:delText>
        </w:r>
      </w:del>
      <w:ins w:id="91" w:author="Onbekende auteur" w:date="2016-10-17T14:22:00Z">
        <w:r>
          <w:rPr/>
          <w:t>Lk03-</w:t>
        </w:r>
      </w:ins>
      <w:r>
        <w:rPr/>
        <w:t xml:space="preserve">kennisgeving staan. </w:t>
      </w:r>
      <w:del w:id="92" w:author="Onbekende auteur" w:date="2016-10-17T14:06:00Z">
        <w:r>
          <w:rPr/>
          <w:delText>De enkelvoudige kennisgevingberichten dienen elk te voldoen aan de regels zoals hierboven beschreven en er gelden de volgende aanvullende regels:</w:delText>
        </w:r>
      </w:del>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del w:id="93" w:author="Onbekende auteur" w:date="2016-10-17T14:06:00Z">
        <w:r>
          <w:rPr/>
          <w:delText xml:space="preserve">Een </w:delText>
        </w:r>
      </w:del>
      <w:del w:id="94" w:author="Onbekende auteur" w:date="2016-10-17T14:06:00Z">
        <w:r>
          <w:rPr>
            <w:i/>
            <w:iCs/>
          </w:rPr>
          <w:delText>synchrone</w:delText>
        </w:r>
      </w:del>
      <w:del w:id="95" w:author="Onbekende auteur" w:date="2016-10-17T14:06:00Z">
        <w:r>
          <w:rPr/>
          <w:delText xml:space="preserve"> samengestelde kennisgeving mag alleen </w:delText>
        </w:r>
      </w:del>
      <w:del w:id="96" w:author="Onbekende auteur" w:date="2016-10-17T14:06:00Z">
        <w:r>
          <w:rPr>
            <w:i/>
            <w:iCs/>
          </w:rPr>
          <w:delText>synchrone</w:delText>
        </w:r>
      </w:del>
      <w:del w:id="97" w:author="Onbekende auteur" w:date="2016-10-17T14:06:00Z">
        <w:r>
          <w:rPr/>
          <w:delText xml:space="preserve"> enkelvoudige kennisgevingen bevatten.</w:delText>
        </w:r>
      </w:del>
    </w:p>
    <w:p>
      <w:pPr>
        <w:pStyle w:val="Normal"/>
        <w:rPr/>
      </w:pPr>
      <w:del w:id="98" w:author="Onbekende auteur" w:date="2016-10-17T14:06:00Z">
        <w:r>
          <w:rPr/>
          <w:delText xml:space="preserve">Een </w:delText>
        </w:r>
      </w:del>
      <w:del w:id="99" w:author="Onbekende auteur" w:date="2016-10-17T14:06:00Z">
        <w:r>
          <w:rPr>
            <w:i/>
            <w:iCs/>
          </w:rPr>
          <w:delText>asynchrone</w:delText>
        </w:r>
      </w:del>
      <w:del w:id="100" w:author="Onbekende auteur" w:date="2016-10-17T14:06:00Z">
        <w:r>
          <w:rPr/>
          <w:delText xml:space="preserve"> samengestelde kennisgeving mag alleen </w:delText>
        </w:r>
      </w:del>
      <w:del w:id="101" w:author="Onbekende auteur" w:date="2016-10-17T14:06:00Z">
        <w:r>
          <w:rPr>
            <w:i/>
            <w:iCs/>
          </w:rPr>
          <w:delText>asynchrone</w:delText>
        </w:r>
      </w:del>
      <w:del w:id="102" w:author="Onbekende auteur" w:date="2016-10-17T14:06:00Z">
        <w:r>
          <w:rPr/>
          <w:delText xml:space="preserve"> enkelvoudige kennisgevingen bevatten.</w:delText>
        </w:r>
      </w:del>
    </w:p>
    <w:p>
      <w:pPr>
        <w:pStyle w:val="Normal"/>
        <w:rPr/>
      </w:pPr>
      <w:r>
        <w:rPr/>
        <w:t xml:space="preserve">De </w:t>
      </w:r>
      <w:del w:id="104" w:author="Onbekende auteur" w:date="2016-10-17T14:23:00Z">
        <w:r>
          <w:rPr/>
          <w:delText xml:space="preserve">asynchrone enkelvoudige </w:delText>
        </w:r>
      </w:del>
      <w:ins w:id="105" w:author="Onbekende auteur" w:date="2016-10-17T14:23:00Z">
        <w:r>
          <w:rPr/>
          <w:t>Lk01-</w:t>
        </w:r>
      </w:ins>
      <w:r>
        <w:rPr/>
        <w:t xml:space="preserve">kennisgevingen dienen allemaal dezelfde </w:t>
      </w:r>
      <w:r>
        <w:rPr>
          <w:i/>
          <w:iCs/>
        </w:rPr>
        <w:t>indicatorOvername</w:t>
      </w:r>
      <w:r>
        <w:rPr/>
        <w:t xml:space="preserve"> te hebben als de</w:t>
      </w:r>
      <w:ins w:id="106" w:author="Onbekende auteur" w:date="2016-10-17T14:06:00Z">
        <w:r>
          <w:rPr/>
          <w:t xml:space="preserve"> </w:t>
        </w:r>
      </w:ins>
      <w:del w:id="107" w:author="Onbekende auteur" w:date="2016-10-17T14:06:00Z">
        <w:r>
          <w:rPr/>
          <w:delText xml:space="preserve"> </w:delText>
        </w:r>
      </w:del>
      <w:del w:id="108" w:author="Onbekende auteur" w:date="2016-10-17T14:22:00Z">
        <w:r>
          <w:rPr/>
          <w:delText xml:space="preserve">asynchrone samengestelde </w:delText>
        </w:r>
      </w:del>
      <w:ins w:id="109" w:author="Onbekende auteur" w:date="2016-10-17T14:22:00Z">
        <w:r>
          <w:rPr/>
          <w:t>Lk03-</w:t>
        </w:r>
      </w:ins>
      <w:r>
        <w:rPr/>
        <w:t>kennisgeving waarin ze zitten.</w:t>
      </w:r>
    </w:p>
    <w:p>
      <w:pPr>
        <w:pStyle w:val="Normal"/>
        <w:rPr/>
      </w:pPr>
      <w:r>
        <w:rPr/>
      </w:r>
    </w:p>
    <w:p>
      <w:pPr>
        <w:pStyle w:val="Normal"/>
        <w:rPr/>
      </w:pPr>
      <w:r>
        <w:rPr/>
        <w:t xml:space="preserve">Het ontvangende systeem verwerkt de </w:t>
      </w:r>
      <w:del w:id="110" w:author="Onbekende auteur" w:date="2016-10-17T14:23:00Z">
        <w:r>
          <w:rPr/>
          <w:delText xml:space="preserve">enkelvoudige </w:delText>
        </w:r>
      </w:del>
      <w:ins w:id="111" w:author="Onbekende auteur" w:date="2016-10-17T14:23:00Z">
        <w:r>
          <w:rPr/>
          <w:t>Lk01-</w:t>
        </w:r>
      </w:ins>
      <w:r>
        <w:rPr/>
        <w:t xml:space="preserve">kennisgevingberichten op exact dezelfde wijze als losse </w:t>
      </w:r>
      <w:del w:id="112" w:author="Onbekende auteur" w:date="2016-10-17T14:23:00Z">
        <w:r>
          <w:rPr/>
          <w:delText xml:space="preserve">enkelvoudige </w:delText>
        </w:r>
      </w:del>
      <w:ins w:id="113" w:author="Onbekende auteur" w:date="2016-10-17T14:23:00Z">
        <w:r>
          <w:rPr/>
          <w:t>Lk01-</w:t>
        </w:r>
      </w:ins>
      <w:r>
        <w:rPr/>
        <w:t xml:space="preserve">kennisgevingen, maar wel binnen één databasetransactie. Zodra de verwerking van één van de </w:t>
      </w:r>
      <w:del w:id="114" w:author="Onbekende auteur" w:date="2016-10-17T14:23:00Z">
        <w:r>
          <w:rPr/>
          <w:delText>enkelvoudige</w:delText>
        </w:r>
      </w:del>
      <w:ins w:id="115" w:author="Onbekende auteur" w:date="2016-10-17T14:23:00Z">
        <w:r>
          <w:rPr/>
          <w:t>Lk01-</w:t>
        </w:r>
      </w:ins>
      <w:del w:id="116" w:author="Onbekende auteur" w:date="2016-10-17T14:23:00Z">
        <w:r>
          <w:rPr/>
          <w:delText xml:space="preserve"> </w:delText>
        </w:r>
      </w:del>
      <w:r>
        <w:rPr/>
        <w:t xml:space="preserve">kennisgevingen in de </w:t>
      </w:r>
      <w:del w:id="117" w:author="Onbekende auteur" w:date="2016-10-17T14:08:00Z">
        <w:r>
          <w:rPr/>
          <w:delText xml:space="preserve">samengestelde </w:delText>
        </w:r>
      </w:del>
      <w:ins w:id="118" w:author="Onbekende auteur" w:date="2016-10-17T14:08:00Z">
        <w:r>
          <w:rPr/>
          <w:t>Lk03-</w:t>
        </w:r>
      </w:ins>
      <w:r>
        <w:rPr/>
        <w:t xml:space="preserve">kennisgeving faalt, dient de verwerking van alle reeds verwerkte </w:t>
      </w:r>
      <w:del w:id="119" w:author="Onbekende auteur" w:date="2016-10-17T14:23:00Z">
        <w:r>
          <w:rPr/>
          <w:delText xml:space="preserve">enkelvoudige </w:delText>
        </w:r>
      </w:del>
      <w:ins w:id="120" w:author="Onbekende auteur" w:date="2016-10-17T14:23:00Z">
        <w:r>
          <w:rPr/>
          <w:t>Lk01-</w:t>
        </w:r>
      </w:ins>
      <w:r>
        <w:rPr/>
        <w:t>kennisgevingen te worden teruggedraaid.</w:t>
      </w:r>
    </w:p>
    <w:p>
      <w:pPr>
        <w:pStyle w:val="Normal"/>
        <w:rPr/>
      </w:pPr>
      <w:r>
        <w:rPr/>
      </w:r>
    </w:p>
    <w:p>
      <w:pPr>
        <w:pStyle w:val="Normal"/>
        <w:rPr/>
      </w:pPr>
      <w:r>
        <w:rPr/>
        <w:t xml:space="preserve">De regels voor de bevestigings- en foutberichten zijn dezelfde als voor </w:t>
      </w:r>
      <w:del w:id="121" w:author="Onbekende auteur" w:date="2016-10-17T14:24:00Z">
        <w:r>
          <w:rPr/>
          <w:delText xml:space="preserve">enkelvoudige </w:delText>
        </w:r>
      </w:del>
      <w:ins w:id="122" w:author="Onbekende auteur" w:date="2016-10-17T14:24:00Z">
        <w:r>
          <w:rPr/>
          <w:t>Lk01-</w:t>
        </w:r>
      </w:ins>
      <w:r>
        <w:rPr/>
        <w:t xml:space="preserve">kennisgevingen (zie paragraaf </w:t>
      </w:r>
      <w:r>
        <w:rPr/>
        <w:fldChar w:fldCharType="begin"/>
      </w:r>
      <w:r>
        <w:instrText> REF Ref_ResponsLk01 \n \h </w:instrText>
      </w:r>
      <w:r>
        <w:fldChar w:fldCharType="separate"/>
      </w:r>
      <w:r>
        <w:t>5.2.8</w:t>
      </w:r>
      <w:r>
        <w:fldChar w:fldCharType="end"/>
      </w:r>
      <w:del w:id="123" w:author="Onbekende auteur" w:date="2016-10-17T14:08:00Z">
        <w:r>
          <w:rPr/>
          <w:delText xml:space="preserve"> </w:delText>
        </w:r>
      </w:del>
      <w:r>
        <w:rPr/>
        <w:t>)</w:t>
      </w:r>
      <w:del w:id="124" w:author="Onbekende auteur" w:date="2016-10-17T14:08:00Z">
        <w:r>
          <w:rPr/>
          <w:delText xml:space="preserve"> </w:delText>
        </w:r>
      </w:del>
      <w:del w:id="125" w:author="Onbekende auteur" w:date="2016-10-17T14:08:00Z">
        <w:r>
          <w:rPr>
            <w:i w:val="false"/>
            <w:iCs w:val="false"/>
          </w:rPr>
          <w:delText>op één uitzondering na</w:delText>
        </w:r>
      </w:del>
      <w:r>
        <w:rPr>
          <w:i w:val="false"/>
          <w:iCs w:val="false"/>
        </w:rPr>
        <w:t>.</w:t>
      </w:r>
      <w:del w:id="126" w:author="Onbekende auteur" w:date="2016-10-17T14:07:00Z">
        <w:r>
          <w:rPr>
            <w:i w:val="false"/>
            <w:iCs w:val="false"/>
          </w:rPr>
          <w:delText xml:space="preserve"> Als de verwerking van een synchroon samengesteld kennisgevingbericht faalt, wordt een Fo02-foutbericht verstuurd met in het element </w:delText>
        </w:r>
      </w:del>
      <w:del w:id="127" w:author="Onbekende auteur" w:date="2016-10-17T14:07:00Z">
        <w:r>
          <w:rPr>
            <w:rFonts w:ascii="Courier New" w:hAnsi="Courier New"/>
            <w:i w:val="false"/>
            <w:iCs w:val="false"/>
          </w:rPr>
          <w:delText>&lt;details&gt;</w:delText>
        </w:r>
      </w:del>
      <w:del w:id="128" w:author="Onbekende auteur" w:date="2016-10-17T14:07:00Z">
        <w:r>
          <w:rPr>
            <w:rFonts w:eastAsia="Times New Roman" w:cs="Times New Roman"/>
            <w:i w:val="false"/>
            <w:iCs w:val="false"/>
            <w:color w:val="auto"/>
            <w:sz w:val="20"/>
            <w:szCs w:val="20"/>
            <w:lang w:val="nl-NL" w:bidi="ar-SA"/>
          </w:rPr>
          <w:delText xml:space="preserve"> </w:delText>
        </w:r>
      </w:del>
      <w:del w:id="129" w:author="Onbekende auteur" w:date="2016-10-17T14:07:00Z">
        <w:r>
          <w:rPr>
            <w:i w:val="false"/>
            <w:iCs w:val="false"/>
          </w:rPr>
          <w:delText>het referentienummer van de falende enkelvoudige kennisgeving.</w:delText>
        </w:r>
      </w:del>
    </w:p>
    <w:p>
      <w:pPr>
        <w:pStyle w:val="Kop2"/>
        <w:numPr>
          <w:ilvl w:val="1"/>
          <w:numId w:val="99"/>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__RefHeading__24381_2031783542"/>
      <w:bookmarkEnd w:id="88"/>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5"/>
        </w:numPr>
        <w:rPr/>
      </w:pPr>
      <w:r>
        <w:rPr/>
        <w:t>er van een bepaald type relatie in de loop van de tijd meerdere voorkomens kunnen zijn (geweest);</w:t>
      </w:r>
    </w:p>
    <w:p>
      <w:pPr>
        <w:pStyle w:val="Normal"/>
        <w:numPr>
          <w:ilvl w:val="0"/>
          <w:numId w:val="85"/>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5"/>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6340_1271053538"/>
      <w:bookmarkEnd w:id="89"/>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7062_1271053538"/>
      <w:bookmarkEnd w:id="90"/>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6"/>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6"/>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6"/>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7"/>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7"/>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7"/>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7"/>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7"/>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3057_625828607"/>
      <w:bookmarkEnd w:id="91"/>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8"/>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8"/>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8"/>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8"/>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8"/>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7"/>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9"/>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9"/>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 tabel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69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33"/>
        <w:gridCol w:w="333"/>
        <w:gridCol w:w="333"/>
        <w:gridCol w:w="333"/>
        <w:gridCol w:w="333"/>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10</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11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12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13</w:t>
            </w:r>
          </w:p>
        </w:tc>
        <w:tc>
          <w:tcPr>
            <w:tcW w:w="3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14</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9"/>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&lt;StUF:sequenceNumber&gt;...&lt;/StUF:sequenceNumber&gt;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90"/>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sequenceNumber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sequenceNumber</w:t>
      </w:r>
      <w:r>
        <w:rPr/>
        <w:t xml:space="preserve"> bevat het volgnummer van asynchrone antwoordbericht in de verzameling antwoordberichten die het antwoord vormen op het asynchrone vraagbericht. Het eerste asynchrone antwoordbericht heeft als </w:t>
      </w:r>
      <w:r>
        <w:rPr>
          <w:i/>
          <w:iCs/>
        </w:rPr>
        <w:t>sequenceNumber</w:t>
      </w:r>
      <w:r>
        <w:rPr/>
        <w:t xml:space="preserve"> 1. Voor elk volgend asynchroon antwoordbericht wordt het </w:t>
      </w:r>
      <w:r>
        <w:rPr>
          <w:i/>
          <w:iCs/>
        </w:rPr>
        <w:t>sequenceNumber</w:t>
      </w:r>
      <w:r>
        <w:rPr/>
        <w:t xml:space="preserve"> met 1 opgehoogd. Als het vragende systeem constateert dat een </w:t>
      </w:r>
      <w:r>
        <w:rPr>
          <w:i/>
          <w:iCs/>
        </w:rPr>
        <w:t>sequenceNumber</w:t>
      </w:r>
      <w:r>
        <w:rPr/>
        <w:t xml:space="preserve"> niet precies één groter is dan het </w:t>
      </w:r>
      <w:r>
        <w:rPr>
          <w:i/>
          <w:iCs/>
        </w:rPr>
        <w:t>sequenceNumber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78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38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sequenceNumber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9"/>
        </w:numPr>
        <w:tabs>
          <w:tab w:val="left" w:pos="0" w:leader="none"/>
        </w:tabs>
        <w:ind w:left="576" w:right="0" w:hanging="576"/>
        <w:rPr/>
      </w:pPr>
      <w:bookmarkStart w:id="92" w:name="_Ref391690270"/>
      <w:bookmarkStart w:id="93" w:name="Ref_RegelsVraagberichten"/>
      <w:bookmarkStart w:id="94" w:name="Ref_RegelsVraagberichten"/>
      <w:bookmarkEnd w:id="94"/>
      <w:bookmarkEnd w:id="92"/>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5" w:name="__RefHeading__21981_1907004745"/>
      <w:bookmarkStart w:id="96" w:name="_Ref422132437"/>
      <w:bookmarkStart w:id="97" w:name="Ref_Selectiecriteria"/>
      <w:bookmarkStart w:id="98" w:name="Ref_Selectiecriteria"/>
      <w:bookmarkEnd w:id="95"/>
      <w:bookmarkEnd w:id="98"/>
      <w:bookmarkEnd w:id="96"/>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nu mogelijk niet voldoende functionaliteit. De praktijk zal dit uitwijzen.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de waarde voor dat veld leeg respectievelijk vastgesteldOnbekend moet zijn.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t xml:space="preserve"> op te nemen met de waarde </w:t>
      </w:r>
      <w:r>
        <w:rPr>
          <w:rFonts w:ascii="Courier New" w:hAnsi="Courier New"/>
        </w:rPr>
        <w:t>false</w:t>
      </w:r>
      <w:r>
        <w:rPr/>
        <w:t xml:space="preserve">. Wanneer het attribute </w:t>
      </w:r>
      <w:r>
        <w:rPr>
          <w:rFonts w:ascii="Courier New" w:hAnsi="Courier New"/>
        </w:rPr>
        <w:t>StUF:exact</w:t>
      </w:r>
      <w:r>
        <w:rPr/>
        <w:t xml:space="preserve"> ontbreekt of de waarde </w:t>
      </w:r>
      <w:r>
        <w:rPr>
          <w:rFonts w:ascii="Courier New" w:hAnsi="Courier New"/>
        </w:rPr>
        <w:t>true</w:t>
      </w:r>
      <w:r>
        <w:rPr/>
        <w:t xml:space="preserve"> heeft, dan voldoen alleen objecten, waarbij de waarde voor het selectiecriterium exact overeenkomt met de gespecificeerde waarde. Dit 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StUF:exact=”false”</w:t>
      </w:r>
      <w:r>
        <w:rPr/>
        <w:t xml:space="preserve"> wordt gespecificeerd, dan worden zowel de Jansen’s als de Janssen’s teruggeven.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StUF:exact</w:t>
      </w:r>
      <w:r>
        <w:rPr/>
        <w:t xml:space="preserve"> niet voorkomen op de selectiecriteria. Bij het definiëren van het vraagbericht in het sectormodel dient </w:t>
      </w:r>
      <w:r>
        <w:rPr>
          <w:rFonts w:ascii="Courier New" w:hAnsi="Courier New"/>
        </w:rPr>
        <w:t>attribute ref=”StUF:exact”</w:t>
      </w:r>
      <w:r>
        <w:rPr/>
        <w:t xml:space="preserve"> te worden opgenomen op de elementen</w:t>
      </w:r>
      <w:r>
        <w:rPr>
          <w:rFonts w:eastAsia="Times New Roman" w:cs="Times New Roman"/>
          <w:color w:val="auto"/>
          <w:sz w:val="20"/>
          <w:szCs w:val="20"/>
          <w:lang w:val="nl-NL" w:bidi="ar-SA"/>
        </w:rPr>
        <w:t xml:space="preserve"> </w:t>
      </w:r>
      <w:r>
        <w:rPr/>
        <w:t xml:space="preserve">voor de selectiecriteria waarop met niet-exacte waarden geselecteerd mag worden. Het attribute </w:t>
      </w:r>
      <w:r>
        <w:rPr>
          <w:rFonts w:ascii="Courier New" w:hAnsi="Courier New"/>
        </w:rPr>
        <w:t>StUF:exact</w:t>
      </w:r>
      <w:r>
        <w:rPr/>
        <w:t xml:space="preserve"> is gedefinieerd in [StUFXSD].</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6.3</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9" w:name="Ref_BevragenOpSleutel"/>
      <w:bookmarkStart w:id="100" w:name="Ref_BevragenOpSleutel"/>
      <w:bookmarkEnd w:id="100"/>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_Ref522086883"/>
      <w:bookmarkStart w:id="102" w:name="_Ref422132490"/>
      <w:bookmarkStart w:id="103" w:name="Ref_Scope"/>
      <w:bookmarkStart w:id="104" w:name="Ref_Scope"/>
      <w:bookmarkEnd w:id="104"/>
      <w:bookmarkEnd w:id="101"/>
      <w:bookmarkEnd w:id="102"/>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5" w:name="_Ref521996027"/>
      <w:bookmarkStart w:id="106" w:name="_Ref521995953"/>
      <w:bookmarkStart w:id="107" w:name="_Ref422133010"/>
      <w:bookmarkStart w:id="108" w:name="_Ref422132787"/>
      <w:bookmarkStart w:id="109" w:name="Ref_Vervolgvraag"/>
      <w:bookmarkStart w:id="110" w:name="Ref_Vervolgvraag"/>
      <w:bookmarkEnd w:id="110"/>
      <w:bookmarkEnd w:id="105"/>
      <w:bookmarkEnd w:id="106"/>
      <w:bookmarkEnd w:id="107"/>
      <w:bookmarkEnd w:id="108"/>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1" w:name="__RefHeading__36445403"/>
      <w:bookmarkStart w:id="112" w:name="Ref_VraagSuperTypeVoorbeeld"/>
      <w:bookmarkStart w:id="113" w:name="Ref_VraagSuperTypeVoorbeeld"/>
      <w:bookmarkEnd w:id="111"/>
      <w:bookmarkEnd w:id="113"/>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9"/>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4" w:name="Ref_ObjectenInAntwoord"/>
      <w:bookmarkStart w:id="115" w:name="Ref_ObjectenInAntwoord"/>
      <w:bookmarkEnd w:id="115"/>
      <w:r>
        <w:rPr/>
        <w:t>Het opnemen van objecten in een antwoordbericht</w:t>
      </w:r>
    </w:p>
    <w:p>
      <w:pPr>
        <w:pStyle w:val="Normal"/>
        <w:rPr/>
      </w:pPr>
      <w:r>
        <w:rPr/>
        <w:t>Qua autorisatie zijn er drie niveau’s te onderscheiden:</w:t>
      </w:r>
    </w:p>
    <w:p>
      <w:pPr>
        <w:pStyle w:val="Normal"/>
        <w:widowControl/>
        <w:numPr>
          <w:ilvl w:val="0"/>
          <w:numId w:val="57"/>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VullenObjectenAntwoord"/>
      <w:bookmarkStart w:id="117" w:name="Ref_VullenObjectenAntwoord"/>
      <w:bookmarkEnd w:id="117"/>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antwoorHistorieN"/>
      <w:bookmarkStart w:id="119" w:name="Ref_antwoorHistorieN"/>
      <w:bookmarkEnd w:id="119"/>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0" w:name="__RefHeading__36113624"/>
      <w:bookmarkStart w:id="121" w:name="Ref_AntwoordHistorieP"/>
      <w:bookmarkStart w:id="122" w:name="Ref_AntwoordHistorieP"/>
      <w:bookmarkEnd w:id="120"/>
      <w:bookmarkEnd w:id="122"/>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2"/>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6.7</w:t>
      </w:r>
      <w:r>
        <w:fldChar w:fldCharType="end"/>
      </w:r>
      <w:r>
        <w:rPr/>
        <w:t>: Foutsituaties voor Lv03- tot en met Lv06-vraagberichten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3" w:name="DDE_LINK2"/>
      <w:r>
        <w:rPr>
          <w:rFonts w:ascii="Courier New" w:hAnsi="Courier New"/>
          <w:sz w:val="16"/>
          <w:szCs w:val="16"/>
        </w:rPr>
        <w:t>200</w:t>
      </w:r>
      <w:bookmarkEnd w:id="123"/>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4" w:name="DDE_LINK13"/>
      <w:r>
        <w:rPr>
          <w:rFonts w:ascii="Courier New" w:hAnsi="Courier New"/>
          <w:sz w:val="16"/>
          <w:szCs w:val="16"/>
        </w:rPr>
        <w:t>200</w:t>
      </w:r>
      <w:bookmarkEnd w:id="124"/>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5" w:name="Ref_FoutAfhVraagAntwoord"/>
      <w:bookmarkStart w:id="126" w:name="Ref_FoutAfhVraagAntwoord"/>
      <w:bookmarkEnd w:id="126"/>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5"/>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Overige foutsituaties bij het afhandelen van vraagberichten</w:t>
      </w:r>
    </w:p>
    <w:p>
      <w:pPr>
        <w:pStyle w:val="Kop1"/>
        <w:numPr>
          <w:ilvl w:val="0"/>
          <w:numId w:val="99"/>
        </w:numPr>
        <w:tabs>
          <w:tab w:val="left" w:pos="0" w:leader="none"/>
        </w:tabs>
        <w:ind w:left="363" w:right="0" w:hanging="363"/>
        <w:rPr/>
      </w:pPr>
      <w:bookmarkStart w:id="127" w:name="__RefHeading__34555264"/>
      <w:bookmarkEnd w:id="127"/>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w:t>
      </w:r>
      <w:del w:id="130" w:author="Onbekende auteur" w:date="2016-10-17T14:24:00Z">
        <w:r>
          <w:rPr/>
          <w:delText xml:space="preserve"> in plaats van een kennisgeving of een samengestelde kennisgeving </w:delText>
        </w:r>
      </w:del>
      <w:ins w:id="131" w:author="Onbekende auteur" w:date="2016-10-17T14:24:00Z">
        <w:r>
          <w:rPr/>
          <w:t xml:space="preserve"> </w:t>
        </w:r>
      </w:ins>
      <w:r>
        <w:rPr/>
        <w:t>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9"/>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9"/>
        </w:numPr>
        <w:tabs>
          <w:tab w:val="left" w:pos="0" w:leader="none"/>
        </w:tabs>
        <w:ind w:left="576" w:right="0" w:hanging="576"/>
        <w:rPr/>
      </w:pPr>
      <w:bookmarkStart w:id="128" w:name="__RefHeading___Toc73692_362222095"/>
      <w:bookmarkEnd w:id="128"/>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1 element </w:t>
      </w:r>
      <w:r>
        <w:rPr>
          <w:rFonts w:ascii="Courier New" w:hAnsi="Courier New"/>
        </w:rPr>
        <w:t>&lt;stuurgegevens&gt;</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9" w:name="__RefHeading___Toc74789_362222095"/>
      <w:bookmarkEnd w:id="129"/>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 xml:space="preserve">nitie van het vrije bericht niet meer gespecificeerd hoeft te worden. Deze eis maakt hergebruik van delen van een parser en van berichtdefinities mogelijk. De waarde “entiteit” moet in dit geval defaultwaarde voor dit attribute zijn,  zodat het de maker van het bericht vrij staat om het attribute </w:t>
      </w:r>
      <w:r>
        <w:rPr>
          <w:rFonts w:ascii="Courier New" w:hAnsi="Courier New"/>
        </w:rPr>
        <w:t>StUF:functie</w:t>
      </w:r>
      <w:r>
        <w:rPr/>
        <w:t xml:space="preserve"> niet op te nemen.</w:t>
      </w:r>
    </w:p>
    <w:p>
      <w:pPr>
        <w:pStyle w:val="Normal"/>
        <w:rPr>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28034_84081049"/>
      <w:bookmarkEnd w:id="130"/>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w:t>
      </w:r>
      <w:del w:id="132" w:author="Onbekende auteur" w:date="2016-10-17T14:25:00Z">
        <w:r>
          <w:rPr/>
          <w:delText xml:space="preserve"> een bepaald entiteittype doorgeven. Daarnaast kunnen in een vrij bericht wijzigingen in objecten van</w:delText>
        </w:r>
      </w:del>
      <w:r>
        <w:rPr/>
        <w:t xml:space="preserve"> verschillende entiteittypen </w:t>
      </w:r>
      <w:del w:id="133" w:author="Onbekende auteur" w:date="2016-10-17T14:25:00Z">
        <w:r>
          <w:rPr/>
          <w:delText xml:space="preserve">worden </w:delText>
        </w:r>
      </w:del>
      <w:r>
        <w:rPr/>
        <w:t>door</w:t>
      </w:r>
      <w:del w:id="134" w:author="Onbekende auteur" w:date="2016-10-17T14:25:00Z">
        <w:r>
          <w:rPr/>
          <w:delText>ge</w:delText>
        </w:r>
      </w:del>
      <w:r>
        <w:rPr/>
        <w:t>geven.</w:t>
      </w:r>
      <w:del w:id="135" w:author="Onbekende auteur" w:date="2016-10-17T14:26:00Z">
        <w:r>
          <w:rPr/>
          <w:delText xml:space="preserve">Dit is te vergelijken met de samengestelde kennisgeving. Indien het vrije bericht precies dezelfde functionaliteit bevat als een samengestelde kennisgeving, dan dient in plaats van het vrije bericht de samengestelde kennisgeving gebruikt te worden. </w:delText>
        </w:r>
      </w:del>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19"/>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19"/>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6"/>
        </w:numPr>
        <w:rPr/>
      </w:pPr>
      <w:r>
        <w:rPr/>
        <w:t xml:space="preserve">het bericht is aangekomen bij de intermediair, </w:t>
      </w:r>
    </w:p>
    <w:p>
      <w:pPr>
        <w:pStyle w:val="Normal"/>
        <w:numPr>
          <w:ilvl w:val="0"/>
          <w:numId w:val="97"/>
        </w:numPr>
        <w:rPr/>
      </w:pPr>
      <w:r>
        <w:rPr/>
        <w:t>de intermediair heeft niet gecheckt op de correctheid van de stuurgegevens,</w:t>
      </w:r>
    </w:p>
    <w:p>
      <w:pPr>
        <w:pStyle w:val="Normal"/>
        <w:numPr>
          <w:ilvl w:val="0"/>
          <w:numId w:val="97"/>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20"/>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20"/>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21"/>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21"/>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22"/>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22"/>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23"/>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23"/>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24"/>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24"/>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25"/>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25"/>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26"/>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26"/>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27"/>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27"/>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28"/>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28"/>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StUF:exact</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29">
        <w:r>
          <w:rPr>
            <w:rStyle w:val="Internetkoppeling"/>
          </w:rPr>
          <w:tab/>
        </w:r>
      </w:hyperlink>
      <w:hyperlink r:id="rId30">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31">
        <w:r>
          <w:rPr>
            <w:rStyle w:val="Internetkoppeling"/>
          </w:rPr>
          <w:tab/>
        </w:r>
      </w:hyperlink>
      <w:hyperlink r:id="rId32">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33">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34">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5">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36">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37">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38">
        <w:r>
          <w:rPr>
            <w:rStyle w:val="Internetkoppeling"/>
          </w:rPr>
          <w:t>https://new.kinggemeenten.nl/gemma/stuf/stuf-30</w:t>
        </w:r>
      </w:hyperlink>
      <w:hyperlink r:id="rId39">
        <w:r>
          <w:rPr>
            <w:rStyle w:val="Internetkoppeling"/>
          </w:rPr>
          <w:t>2</w:t>
        </w:r>
      </w:hyperlink>
      <w:hyperlink r:id="rId40">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1">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2">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3">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44">
        <w:r>
          <w:rPr>
            <w:rStyle w:val="Internetkoppeling"/>
          </w:rPr>
          <w:t>http://www.w3.org/TR/2004/REC-xmlschema-0-20041028</w:t>
        </w:r>
      </w:hyperlink>
      <w:r>
        <w:rPr/>
        <w:t xml:space="preserve"> (Primer)</w:t>
      </w:r>
    </w:p>
    <w:p>
      <w:pPr>
        <w:pStyle w:val="Normal"/>
        <w:rPr/>
      </w:pPr>
      <w:r>
        <w:rPr/>
        <w:tab/>
      </w:r>
      <w:hyperlink r:id="rId45">
        <w:r>
          <w:rPr>
            <w:rStyle w:val="Internetkoppeling"/>
          </w:rPr>
          <w:t xml:space="preserve"> http://www.w3.org/TR/2004/REC-xmlschema-1-20041028</w:t>
        </w:r>
      </w:hyperlink>
      <w:r>
        <w:rPr/>
        <w:t xml:space="preserve"> (Structures)</w:t>
      </w:r>
    </w:p>
    <w:p>
      <w:pPr>
        <w:pStyle w:val="Normal"/>
        <w:rPr/>
      </w:pPr>
      <w:r>
        <w:rPr/>
        <w:tab/>
      </w:r>
      <w:hyperlink r:id="rId46">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47">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1" w:name="_Ref100394082"/>
      <w:bookmarkStart w:id="132" w:name="_Ref101868016"/>
      <w:r>
        <w:rPr/>
        <w:t>schrijving van een XML-document</w:t>
      </w:r>
      <w:bookmarkEnd w:id="131"/>
      <w:bookmarkEnd w:id="132"/>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48"/>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133</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66</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133</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8">
    <w:lvl w:ilvl="0">
      <w:start w:val="1"/>
      <w:numFmt w:val="bullet"/>
      <w:lvlText w:val=""/>
      <w:lvlJc w:val="left"/>
      <w:pPr>
        <w:tabs>
          <w:tab w:val="num" w:pos="283"/>
        </w:tabs>
        <w:ind w:left="283" w:hanging="283"/>
      </w:pPr>
      <w:rPr>
        <w:rFonts w:ascii="Symbol" w:hAnsi="Symbol" w:cs="Symbol" w:hint="default"/>
      </w:rPr>
    </w:lvl>
  </w:abstractNum>
  <w:abstractNum w:abstractNumId="7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2">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3">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9">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125"/>
  <w:trackRevisions/>
  <w:defaultTabStop w:val="4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www.egem.nl/StUF/StUF0301" TargetMode="External"/><Relationship Id="rId14" Type="http://schemas.openxmlformats.org/officeDocument/2006/relationships/hyperlink" Target="http://www.egem.nl/StUF/StUF0301" TargetMode="External"/><Relationship Id="rId15" Type="http://schemas.openxmlformats.org/officeDocument/2006/relationships/hyperlink" Target="http://www.egem.nl/StUF/StUF0301" TargetMode="External"/><Relationship Id="rId16" Type="http://schemas.openxmlformats.org/officeDocument/2006/relationships/hyperlink" Target="http://www.egem.nl/StUF/StUF0301"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2.emf"/><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image" Target="media/image6.emf"/><Relationship Id="rId24" Type="http://schemas.openxmlformats.org/officeDocument/2006/relationships/image" Target="media/image7.emf"/><Relationship Id="rId25" Type="http://schemas.openxmlformats.org/officeDocument/2006/relationships/image" Target="media/image8.emf"/><Relationship Id="rId26" Type="http://schemas.openxmlformats.org/officeDocument/2006/relationships/image" Target="media/image9.emf"/><Relationship Id="rId27" Type="http://schemas.openxmlformats.org/officeDocument/2006/relationships/image" Target="media/image10.emf"/><Relationship Id="rId28" Type="http://schemas.openxmlformats.org/officeDocument/2006/relationships/image" Target="media/image11.emf"/><Relationship Id="rId29" Type="http://schemas.openxmlformats.org/officeDocument/2006/relationships/hyperlink" Target="http://www.egem-iteams.nl/" TargetMode="External"/><Relationship Id="rId30" Type="http://schemas.openxmlformats.org/officeDocument/2006/relationships/hyperlink" Target="https://new.kinggemeenten.nl/gemma/stuf/stuf-algemeen/beheermodel" TargetMode="External"/><Relationship Id="rId31" Type="http://schemas.openxmlformats.org/officeDocument/2006/relationships/hyperlink" Target="http://www.egem-iteams.nl/" TargetMode="External"/><Relationship Id="rId32" Type="http://schemas.openxmlformats.org/officeDocument/2006/relationships/hyperlink" Target="http://www.kinggemeenten.nl/secties/gemma/gemma" TargetMode="External"/><Relationship Id="rId33" Type="http://schemas.openxmlformats.org/officeDocument/2006/relationships/hyperlink" Target="http://www.w3.org/Protocols/rfc2616/rfc2616.html" TargetMode="External"/><Relationship Id="rId34" Type="http://schemas.openxmlformats.org/officeDocument/2006/relationships/hyperlink" Target="http://www.forumstandaardisatie.nl/" TargetMode="External"/><Relationship Id="rId35" Type="http://schemas.openxmlformats.org/officeDocument/2006/relationships/hyperlink" Target="http://www.w3.org/TR/2000/NOTE-SOAP-20000508" TargetMode="External"/><Relationship Id="rId36" Type="http://schemas.openxmlformats.org/officeDocument/2006/relationships/hyperlink" Target="http://www.egem-iteams.nl/" TargetMode="External"/><Relationship Id="rId37" Type="http://schemas.openxmlformats.org/officeDocument/2006/relationships/hyperlink" Target="http://www.egem-iteams.nl/" TargetMode="External"/><Relationship Id="rId38" Type="http://schemas.openxmlformats.org/officeDocument/2006/relationships/hyperlink" Target="https://new.kinggemeenten.nl/gemma/stuf/stuf-301/standaard" TargetMode="External"/><Relationship Id="rId39" Type="http://schemas.openxmlformats.org/officeDocument/2006/relationships/hyperlink" Target="https://new.kinggemeenten.nl/gemma/stuf/stuf-301/standaard" TargetMode="External"/><Relationship Id="rId40" Type="http://schemas.openxmlformats.org/officeDocument/2006/relationships/hyperlink" Target="https://new.kinggemeenten.nl/gemma/stuf/stuf-301/standaard" TargetMode="External"/><Relationship Id="rId41" Type="http://schemas.openxmlformats.org/officeDocument/2006/relationships/hyperlink" Target="http://www.w3.org/Addressing/" TargetMode="External"/><Relationship Id="rId42" Type="http://schemas.openxmlformats.org/officeDocument/2006/relationships/hyperlink" Target="http://www.w3.org/TR/wsdl" TargetMode="External"/><Relationship Id="rId43" Type="http://schemas.openxmlformats.org/officeDocument/2006/relationships/hyperlink" Target="http://www.w3.org/TR/2000/REC-xml-20001006" TargetMode="External"/><Relationship Id="rId44" Type="http://schemas.openxmlformats.org/officeDocument/2006/relationships/hyperlink" Target="http://www.w3.org/TR/2004/REC-xmlschema-0-20041028" TargetMode="External"/><Relationship Id="rId45" Type="http://schemas.openxmlformats.org/officeDocument/2006/relationships/hyperlink" Target="http://www.w3.org/TR/2001/PR-xmlschema-0-20010330" TargetMode="External"/><Relationship Id="rId46" Type="http://schemas.openxmlformats.org/officeDocument/2006/relationships/hyperlink" Target="file:///C:/Users/Maarten/Documents/StUF/Sectormodellen/NieuweOpzet0301Sectormodellen/0205/ http://www.w3.org/TR/2004/REC-xmlschema-2-20041028" TargetMode="External"/><Relationship Id="rId47" Type="http://schemas.openxmlformats.org/officeDocument/2006/relationships/hyperlink" Target="http://www.gemmaonline.nl/images/cocreatiebasisgemeente/f/fc/TheorieHistorie5.pdf" TargetMode="External"/><Relationship Id="rId48" Type="http://schemas.openxmlformats.org/officeDocument/2006/relationships/header" Target="header3.xml"/><Relationship Id="rId49" Type="http://schemas.openxmlformats.org/officeDocument/2006/relationships/footnotes" Target="footnotes.xml"/><Relationship Id="rId50" Type="http://schemas.openxmlformats.org/officeDocument/2006/relationships/comments" Target="comments.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59120</TotalTime>
  <Application>LibreOffice/5.1.5.2$Windows_x86 LibreOffice_project/7a864d8825610a8c07cfc3bc01dd4fce6a9447e5</Application>
  <Pages>133</Pages>
  <Words>60654</Words>
  <Characters>403690</Characters>
  <CharactersWithSpaces>463434</CharactersWithSpaces>
  <Paragraphs>4710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2016-10-17T14:43:49Z</dcterms:modified>
  <cp:revision>1353</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