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E59D2" w14:textId="77777777" w:rsidR="00672722" w:rsidRDefault="00672722" w:rsidP="007C7339">
      <w:pPr>
        <w:spacing w:line="240" w:lineRule="atLeast"/>
      </w:pPr>
    </w:p>
    <w:p w14:paraId="4E631408" w14:textId="77777777" w:rsidR="004E7837" w:rsidRPr="007C7339" w:rsidRDefault="004E7837" w:rsidP="007C7339">
      <w:pPr>
        <w:spacing w:line="240" w:lineRule="atLeast"/>
      </w:pPr>
    </w:p>
    <w:p w14:paraId="2CF8A555" w14:textId="77777777" w:rsidR="00672722" w:rsidRPr="007C7339" w:rsidRDefault="00672722" w:rsidP="007C7339">
      <w:pPr>
        <w:spacing w:line="240" w:lineRule="atLeast"/>
      </w:pPr>
    </w:p>
    <w:p w14:paraId="59EB71C3" w14:textId="77777777" w:rsidR="00672722" w:rsidRPr="007C7339" w:rsidRDefault="00672722" w:rsidP="007C7339">
      <w:pPr>
        <w:spacing w:line="240" w:lineRule="atLeast"/>
      </w:pPr>
    </w:p>
    <w:p w14:paraId="38783569" w14:textId="3E4C42B9" w:rsidR="00672722" w:rsidRPr="007C7339" w:rsidRDefault="009351A8" w:rsidP="007C7339">
      <w:pPr>
        <w:spacing w:line="240" w:lineRule="atLeast"/>
      </w:pPr>
      <w:r>
        <w:rPr>
          <w:noProof/>
        </w:rPr>
        <mc:AlternateContent>
          <mc:Choice Requires="wps">
            <w:drawing>
              <wp:anchor distT="0" distB="0" distL="114300" distR="114300" simplePos="0" relativeHeight="251655168" behindDoc="0" locked="0" layoutInCell="1" allowOverlap="1" wp14:anchorId="3EC16EEE" wp14:editId="6119369D">
                <wp:simplePos x="0" y="0"/>
                <wp:positionH relativeFrom="column">
                  <wp:posOffset>232410</wp:posOffset>
                </wp:positionH>
                <wp:positionV relativeFrom="paragraph">
                  <wp:posOffset>109855</wp:posOffset>
                </wp:positionV>
                <wp:extent cx="4914900" cy="1905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905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50ECDA" w14:textId="46D6B2D8" w:rsidR="009B2A7B" w:rsidRDefault="009B2A7B" w:rsidP="009351A8">
                            <w:pPr>
                              <w:spacing w:line="360" w:lineRule="auto"/>
                              <w:ind w:left="14" w:hanging="14"/>
                              <w:rPr>
                                <w:sz w:val="32"/>
                                <w:szCs w:val="32"/>
                              </w:rPr>
                            </w:pPr>
                            <w:r>
                              <w:rPr>
                                <w:sz w:val="32"/>
                                <w:szCs w:val="32"/>
                              </w:rPr>
                              <w:t xml:space="preserve">Koppelvlakspecificatie </w:t>
                            </w:r>
                          </w:p>
                          <w:p w14:paraId="640D9E0E" w14:textId="3EE64372" w:rsidR="009B2A7B" w:rsidRPr="00FF3644" w:rsidRDefault="006C1437" w:rsidP="009351A8">
                            <w:pPr>
                              <w:spacing w:line="360" w:lineRule="auto"/>
                              <w:ind w:left="14" w:hanging="14"/>
                              <w:rPr>
                                <w:sz w:val="44"/>
                                <w:szCs w:val="32"/>
                              </w:rPr>
                            </w:pPr>
                            <w:proofErr w:type="spellStart"/>
                            <w:r>
                              <w:rPr>
                                <w:sz w:val="44"/>
                                <w:szCs w:val="32"/>
                              </w:rPr>
                              <w:t>Geo</w:t>
                            </w:r>
                            <w:proofErr w:type="spellEnd"/>
                            <w:r>
                              <w:rPr>
                                <w:sz w:val="44"/>
                                <w:szCs w:val="32"/>
                              </w:rPr>
                              <w:t>-</w:t>
                            </w:r>
                            <w:r w:rsidR="009B2A7B" w:rsidRPr="00FF3644">
                              <w:rPr>
                                <w:sz w:val="44"/>
                                <w:szCs w:val="32"/>
                              </w:rPr>
                              <w:t>BAG</w:t>
                            </w:r>
                            <w:r w:rsidR="009B2A7B">
                              <w:rPr>
                                <w:sz w:val="44"/>
                                <w:szCs w:val="32"/>
                              </w:rPr>
                              <w:t xml:space="preserve"> berichtenverkeer</w:t>
                            </w:r>
                          </w:p>
                          <w:p w14:paraId="2A4A8578" w14:textId="4012F3FE" w:rsidR="009B2A7B" w:rsidRPr="00FF3644" w:rsidRDefault="009B2A7B" w:rsidP="009351A8">
                            <w:pPr>
                              <w:spacing w:line="360" w:lineRule="auto"/>
                              <w:ind w:left="14" w:hanging="14"/>
                              <w:rPr>
                                <w:sz w:val="28"/>
                                <w:szCs w:val="32"/>
                              </w:rPr>
                            </w:pPr>
                            <w:r>
                              <w:rPr>
                                <w:sz w:val="28"/>
                                <w:szCs w:val="32"/>
                              </w:rPr>
                              <w:t>Beschrijving k</w:t>
                            </w:r>
                            <w:r w:rsidRPr="00FF3644">
                              <w:rPr>
                                <w:sz w:val="28"/>
                                <w:szCs w:val="32"/>
                              </w:rPr>
                              <w:t xml:space="preserve">oppelvlak tussen de </w:t>
                            </w:r>
                            <w:r>
                              <w:rPr>
                                <w:sz w:val="28"/>
                                <w:szCs w:val="32"/>
                              </w:rPr>
                              <w:t>registratiesystemen</w:t>
                            </w:r>
                            <w:r w:rsidRPr="00FF3644">
                              <w:rPr>
                                <w:sz w:val="28"/>
                                <w:szCs w:val="32"/>
                              </w:rPr>
                              <w:t xml:space="preserve"> van</w:t>
                            </w:r>
                            <w:r>
                              <w:rPr>
                                <w:sz w:val="28"/>
                                <w:szCs w:val="32"/>
                              </w:rPr>
                              <w:t xml:space="preserve"> </w:t>
                            </w:r>
                            <w:proofErr w:type="spellStart"/>
                            <w:r>
                              <w:rPr>
                                <w:sz w:val="28"/>
                                <w:szCs w:val="32"/>
                              </w:rPr>
                              <w:t>Geo</w:t>
                            </w:r>
                            <w:proofErr w:type="spellEnd"/>
                            <w:r>
                              <w:rPr>
                                <w:sz w:val="28"/>
                                <w:szCs w:val="32"/>
                              </w:rPr>
                              <w:t xml:space="preserve"> en BAG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EC16EEE" id="_x0000_t202" coordsize="21600,21600" o:spt="202" path="m,l,21600r21600,l21600,xe">
                <v:stroke joinstyle="miter"/>
                <v:path gradientshapeok="t" o:connecttype="rect"/>
              </v:shapetype>
              <v:shape id="Text Box 2" o:spid="_x0000_s1026" type="#_x0000_t202" style="position:absolute;left:0;text-align:left;margin-left:18.3pt;margin-top:8.65pt;width:387pt;height:150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" stroked="f">
                <v:textbox>
                  <w:txbxContent>
                    <w:p w14:paraId="5C50ECDA" w14:textId="46D6B2D8" w:rsidR="009B2A7B" w:rsidRDefault="009B2A7B" w:rsidP="009351A8">
                      <w:pPr>
                        <w:spacing w:line="360" w:lineRule="auto"/>
                        <w:ind w:left="14" w:hanging="14"/>
                        <w:rPr>
                          <w:sz w:val="32"/>
                          <w:szCs w:val="32"/>
                        </w:rPr>
                      </w:pPr>
                      <w:r>
                        <w:rPr>
                          <w:sz w:val="32"/>
                          <w:szCs w:val="32"/>
                        </w:rPr>
                        <w:t xml:space="preserve">Koppelvlakspecificatie </w:t>
                      </w:r>
                    </w:p>
                    <w:p w14:paraId="640D9E0E" w14:textId="3EE64372" w:rsidR="009B2A7B" w:rsidRPr="00FF3644" w:rsidRDefault="006C1437" w:rsidP="009351A8">
                      <w:pPr>
                        <w:spacing w:line="360" w:lineRule="auto"/>
                        <w:ind w:left="14" w:hanging="14"/>
                        <w:rPr>
                          <w:sz w:val="44"/>
                          <w:szCs w:val="32"/>
                        </w:rPr>
                      </w:pPr>
                      <w:r>
                        <w:rPr>
                          <w:sz w:val="44"/>
                          <w:szCs w:val="32"/>
                        </w:rPr>
                        <w:t>Geo-</w:t>
                      </w:r>
                      <w:r w:rsidR="009B2A7B" w:rsidRPr="00FF3644">
                        <w:rPr>
                          <w:sz w:val="44"/>
                          <w:szCs w:val="32"/>
                        </w:rPr>
                        <w:t>BAG</w:t>
                      </w:r>
                      <w:r w:rsidR="009B2A7B">
                        <w:rPr>
                          <w:sz w:val="44"/>
                          <w:szCs w:val="32"/>
                        </w:rPr>
                        <w:t xml:space="preserve"> berichtenverkeer</w:t>
                      </w:r>
                    </w:p>
                    <w:p w14:paraId="2A4A8578" w14:textId="4012F3FE" w:rsidR="009B2A7B" w:rsidRPr="00FF3644" w:rsidRDefault="009B2A7B" w:rsidP="009351A8">
                      <w:pPr>
                        <w:spacing w:line="360" w:lineRule="auto"/>
                        <w:ind w:left="14" w:hanging="14"/>
                        <w:rPr>
                          <w:sz w:val="28"/>
                          <w:szCs w:val="32"/>
                        </w:rPr>
                      </w:pPr>
                      <w:r>
                        <w:rPr>
                          <w:sz w:val="28"/>
                          <w:szCs w:val="32"/>
                        </w:rPr>
                        <w:t>Beschrijving k</w:t>
                      </w:r>
                      <w:r w:rsidRPr="00FF3644">
                        <w:rPr>
                          <w:sz w:val="28"/>
                          <w:szCs w:val="32"/>
                        </w:rPr>
                        <w:t xml:space="preserve">oppelvlak tussen de </w:t>
                      </w:r>
                      <w:r>
                        <w:rPr>
                          <w:sz w:val="28"/>
                          <w:szCs w:val="32"/>
                        </w:rPr>
                        <w:t>registratiesystemen</w:t>
                      </w:r>
                      <w:r w:rsidRPr="00FF3644">
                        <w:rPr>
                          <w:sz w:val="28"/>
                          <w:szCs w:val="32"/>
                        </w:rPr>
                        <w:t xml:space="preserve"> van</w:t>
                      </w:r>
                      <w:r>
                        <w:rPr>
                          <w:sz w:val="28"/>
                          <w:szCs w:val="32"/>
                        </w:rPr>
                        <w:t xml:space="preserve"> Geo en BAG</w:t>
                      </w:r>
                    </w:p>
                  </w:txbxContent>
                </v:textbox>
                <w10:wrap type="square"/>
              </v:shape>
            </w:pict>
          </mc:Fallback>
        </mc:AlternateContent>
      </w:r>
    </w:p>
    <w:p w14:paraId="76A5C260" w14:textId="77777777" w:rsidR="00672722" w:rsidRPr="007C7339" w:rsidRDefault="00672722" w:rsidP="007C7339">
      <w:pPr>
        <w:spacing w:line="240" w:lineRule="atLeast"/>
      </w:pPr>
    </w:p>
    <w:p w14:paraId="501ED6C8" w14:textId="77777777" w:rsidR="00672722" w:rsidRPr="007C7339" w:rsidRDefault="00672722" w:rsidP="007C7339">
      <w:pPr>
        <w:spacing w:line="240" w:lineRule="atLeast"/>
      </w:pPr>
    </w:p>
    <w:p w14:paraId="4A22A4E0" w14:textId="77777777" w:rsidR="00672722" w:rsidRPr="007C7339" w:rsidRDefault="00672722" w:rsidP="007C7339">
      <w:pPr>
        <w:spacing w:line="240" w:lineRule="atLeast"/>
        <w:jc w:val="left"/>
        <w:rPr>
          <w:sz w:val="28"/>
          <w:szCs w:val="28"/>
        </w:rPr>
      </w:pPr>
    </w:p>
    <w:p w14:paraId="2E1C06A2" w14:textId="77777777" w:rsidR="00672722" w:rsidRPr="007C7339" w:rsidRDefault="00672722" w:rsidP="007C7339">
      <w:pPr>
        <w:spacing w:line="240" w:lineRule="atLeast"/>
        <w:jc w:val="left"/>
        <w:rPr>
          <w:sz w:val="28"/>
          <w:szCs w:val="28"/>
        </w:rPr>
      </w:pPr>
    </w:p>
    <w:p w14:paraId="043745DA" w14:textId="77777777" w:rsidR="00672722" w:rsidRPr="007C7339" w:rsidRDefault="00672722" w:rsidP="007C7339">
      <w:pPr>
        <w:spacing w:line="240" w:lineRule="atLeast"/>
        <w:jc w:val="left"/>
        <w:rPr>
          <w:sz w:val="28"/>
          <w:szCs w:val="28"/>
        </w:rPr>
      </w:pPr>
    </w:p>
    <w:p w14:paraId="577F7D3B" w14:textId="37284113" w:rsidR="00672722" w:rsidRPr="007C7339" w:rsidRDefault="00672722" w:rsidP="007C7339">
      <w:pPr>
        <w:spacing w:line="240" w:lineRule="atLeast"/>
        <w:jc w:val="left"/>
        <w:rPr>
          <w:sz w:val="28"/>
          <w:szCs w:val="28"/>
        </w:rPr>
      </w:pPr>
    </w:p>
    <w:p w14:paraId="50F433BF" w14:textId="75005E47" w:rsidR="00672722" w:rsidRPr="007C7339" w:rsidRDefault="00672722" w:rsidP="007C7339">
      <w:pPr>
        <w:spacing w:line="240" w:lineRule="atLeast"/>
        <w:jc w:val="left"/>
        <w:rPr>
          <w:sz w:val="28"/>
          <w:szCs w:val="28"/>
        </w:rPr>
      </w:pPr>
    </w:p>
    <w:p w14:paraId="43721521" w14:textId="73A9C86E" w:rsidR="00672722" w:rsidRPr="007C7339" w:rsidRDefault="00B12D3C" w:rsidP="007C7339">
      <w:pPr>
        <w:spacing w:line="240" w:lineRule="atLeast"/>
        <w:jc w:val="left"/>
        <w:rPr>
          <w:sz w:val="28"/>
          <w:szCs w:val="28"/>
        </w:rPr>
      </w:pPr>
      <w:r>
        <w:rPr>
          <w:noProof/>
        </w:rPr>
        <mc:AlternateContent>
          <mc:Choice Requires="wps">
            <w:drawing>
              <wp:anchor distT="0" distB="0" distL="114300" distR="114300" simplePos="0" relativeHeight="251656192" behindDoc="0" locked="0" layoutInCell="1" allowOverlap="1" wp14:anchorId="4C44C966" wp14:editId="537B0C1C">
                <wp:simplePos x="0" y="0"/>
                <wp:positionH relativeFrom="column">
                  <wp:posOffset>-5022215</wp:posOffset>
                </wp:positionH>
                <wp:positionV relativeFrom="paragraph">
                  <wp:posOffset>344170</wp:posOffset>
                </wp:positionV>
                <wp:extent cx="5029200" cy="609600"/>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60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C67BF" w14:textId="77777777" w:rsidR="009B2A7B" w:rsidRDefault="009B2A7B" w:rsidP="00796267">
                            <w:pPr>
                              <w:rPr>
                                <w:sz w:val="28"/>
                                <w:szCs w:val="28"/>
                              </w:rPr>
                            </w:pPr>
                            <w:bookmarkStart w:id="0" w:name="Opdrachtgever"/>
                          </w:p>
                          <w:p w14:paraId="1B5BE81A" w14:textId="77777777" w:rsidR="009B2A7B" w:rsidRPr="00F22F7A" w:rsidRDefault="009B2A7B" w:rsidP="00796267">
                            <w:pPr>
                              <w:rPr>
                                <w:sz w:val="24"/>
                                <w:szCs w:val="24"/>
                              </w:rPr>
                            </w:pPr>
                            <w:proofErr w:type="spellStart"/>
                            <w:r w:rsidRPr="00F22F7A">
                              <w:rPr>
                                <w:sz w:val="24"/>
                                <w:szCs w:val="24"/>
                              </w:rPr>
                              <w:t>Geonovum</w:t>
                            </w:r>
                            <w:bookmarkEnd w:id="0"/>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44C966" id="Text Box 3" o:spid="_x0000_s1027" type="#_x0000_t202" style="position:absolute;margin-left:-395.45pt;margin-top:27.1pt;width:396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" stroked="f">
                <v:textbox>
                  <w:txbxContent>
                    <w:p w14:paraId="67EC67BF" w14:textId="77777777" w:rsidR="009B2A7B" w:rsidRDefault="009B2A7B" w:rsidP="00796267">
                      <w:pPr>
                        <w:rPr>
                          <w:sz w:val="28"/>
                          <w:szCs w:val="28"/>
                        </w:rPr>
                      </w:pPr>
                      <w:bookmarkStart w:id="1" w:name="Opdrachtgever"/>
                    </w:p>
                    <w:p w14:paraId="1B5BE81A" w14:textId="77777777" w:rsidR="009B2A7B" w:rsidRPr="00F22F7A" w:rsidRDefault="009B2A7B" w:rsidP="00796267">
                      <w:pPr>
                        <w:rPr>
                          <w:sz w:val="24"/>
                          <w:szCs w:val="24"/>
                        </w:rPr>
                      </w:pPr>
                      <w:r w:rsidRPr="00F22F7A">
                        <w:rPr>
                          <w:sz w:val="24"/>
                          <w:szCs w:val="24"/>
                        </w:rPr>
                        <w:t>Geonovum</w:t>
                      </w:r>
                      <w:bookmarkEnd w:id="1"/>
                    </w:p>
                  </w:txbxContent>
                </v:textbox>
                <w10:wrap type="square"/>
              </v:shape>
            </w:pict>
          </mc:Fallback>
        </mc:AlternateContent>
      </w:r>
    </w:p>
    <w:p w14:paraId="7DC629B3" w14:textId="25060991" w:rsidR="00B03564" w:rsidRDefault="00B03564" w:rsidP="007C7339">
      <w:pPr>
        <w:spacing w:line="240" w:lineRule="atLeast"/>
        <w:jc w:val="left"/>
      </w:pPr>
    </w:p>
    <w:p w14:paraId="0AA17EAA" w14:textId="0F8825E5" w:rsidR="00672722" w:rsidRPr="007C7339" w:rsidRDefault="00F22F7A" w:rsidP="007C7339">
      <w:pPr>
        <w:spacing w:line="240" w:lineRule="atLeast"/>
        <w:jc w:val="left"/>
        <w:sectPr w:rsidR="00672722" w:rsidRPr="007C7339" w:rsidSect="00672722">
          <w:headerReference w:type="even" r:id="rId9"/>
          <w:headerReference w:type="default" r:id="rId10"/>
          <w:footerReference w:type="even" r:id="rId11"/>
          <w:footerReference w:type="default" r:id="rId12"/>
          <w:headerReference w:type="first" r:id="rId13"/>
          <w:pgSz w:w="11906" w:h="16838" w:code="9"/>
          <w:pgMar w:top="2552" w:right="1622" w:bottom="1531" w:left="1622" w:header="0" w:footer="57" w:gutter="0"/>
          <w:cols w:space="708"/>
          <w:docGrid w:linePitch="360"/>
        </w:sectPr>
      </w:pPr>
      <w:r>
        <w:rPr>
          <w:noProof/>
        </w:rPr>
        <mc:AlternateContent>
          <mc:Choice Requires="wps">
            <w:drawing>
              <wp:anchor distT="0" distB="0" distL="114300" distR="114300" simplePos="0" relativeHeight="251658240" behindDoc="0" locked="0" layoutInCell="1" allowOverlap="1" wp14:anchorId="1DC981CC" wp14:editId="74A40E9D">
                <wp:simplePos x="0" y="0"/>
                <wp:positionH relativeFrom="column">
                  <wp:posOffset>-180975</wp:posOffset>
                </wp:positionH>
                <wp:positionV relativeFrom="paragraph">
                  <wp:posOffset>4086225</wp:posOffset>
                </wp:positionV>
                <wp:extent cx="2171700" cy="457200"/>
                <wp:effectExtent l="0" t="0" r="0" b="0"/>
                <wp:wrapSquare wrapText="bothSides"/>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noFill/>
                        <a:ln>
                          <a:noFill/>
                        </a:ln>
                        <a:extLst/>
                      </wps:spPr>
                      <wps:txbx>
                        <w:txbxContent>
                          <w:p w14:paraId="79D96211" w14:textId="77777777" w:rsidR="009B2A7B" w:rsidRPr="00FF3644" w:rsidRDefault="009B2A7B" w:rsidP="00796267">
                            <w:pPr>
                              <w:rPr>
                                <w:b/>
                                <w:sz w:val="18"/>
                                <w:szCs w:val="20"/>
                              </w:rPr>
                            </w:pPr>
                            <w:r w:rsidRPr="00FF3644">
                              <w:rPr>
                                <w:b/>
                                <w:sz w:val="18"/>
                                <w:szCs w:val="20"/>
                              </w:rPr>
                              <w:t>versie</w:t>
                            </w:r>
                          </w:p>
                          <w:p w14:paraId="23941825" w14:textId="211BC0E8" w:rsidR="009B2A7B" w:rsidRPr="00FF3644" w:rsidRDefault="009B2A7B" w:rsidP="00796267">
                            <w:pPr>
                              <w:rPr>
                                <w:sz w:val="18"/>
                                <w:szCs w:val="20"/>
                              </w:rPr>
                            </w:pPr>
                            <w:bookmarkStart w:id="1" w:name="Versienummer"/>
                            <w:r w:rsidRPr="00FF3644">
                              <w:rPr>
                                <w:sz w:val="18"/>
                                <w:szCs w:val="20"/>
                              </w:rPr>
                              <w:t>V0.</w:t>
                            </w:r>
                            <w:r>
                              <w:rPr>
                                <w:sz w:val="18"/>
                                <w:szCs w:val="20"/>
                              </w:rPr>
                              <w:t>9</w:t>
                            </w:r>
                            <w:r w:rsidR="006C1437">
                              <w:rPr>
                                <w:sz w:val="18"/>
                                <w:szCs w:val="20"/>
                              </w:rPr>
                              <w:t>9</w:t>
                            </w:r>
                            <w:r w:rsidRPr="00FF3644">
                              <w:rPr>
                                <w:sz w:val="18"/>
                                <w:szCs w:val="20"/>
                              </w:rPr>
                              <w:t>, concept</w:t>
                            </w:r>
                            <w:bookmarkEnd w:id="1"/>
                            <w:r w:rsidRPr="00FF3644">
                              <w:rPr>
                                <w:sz w:val="18"/>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C981CC" id="Text Box 7" o:spid="_x0000_s1028" type="#_x0000_t202" style="position:absolute;margin-left:-14.25pt;margin-top:321.75pt;width:17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" filled="f" stroked="f">
                <v:textbox>
                  <w:txbxContent>
                    <w:p w14:paraId="79D96211" w14:textId="77777777" w:rsidR="009B2A7B" w:rsidRPr="00FF3644" w:rsidRDefault="009B2A7B" w:rsidP="00796267">
                      <w:pPr>
                        <w:rPr>
                          <w:b/>
                          <w:sz w:val="18"/>
                          <w:szCs w:val="20"/>
                        </w:rPr>
                      </w:pPr>
                      <w:r w:rsidRPr="00FF3644">
                        <w:rPr>
                          <w:b/>
                          <w:sz w:val="18"/>
                          <w:szCs w:val="20"/>
                        </w:rPr>
                        <w:t>versie</w:t>
                      </w:r>
                    </w:p>
                    <w:p w14:paraId="23941825" w14:textId="211BC0E8" w:rsidR="009B2A7B" w:rsidRPr="00FF3644" w:rsidRDefault="009B2A7B" w:rsidP="00796267">
                      <w:pPr>
                        <w:rPr>
                          <w:sz w:val="18"/>
                          <w:szCs w:val="20"/>
                        </w:rPr>
                      </w:pPr>
                      <w:bookmarkStart w:id="3" w:name="Versienummer"/>
                      <w:r w:rsidRPr="00FF3644">
                        <w:rPr>
                          <w:sz w:val="18"/>
                          <w:szCs w:val="20"/>
                        </w:rPr>
                        <w:t>V0.</w:t>
                      </w:r>
                      <w:r>
                        <w:rPr>
                          <w:sz w:val="18"/>
                          <w:szCs w:val="20"/>
                        </w:rPr>
                        <w:t>9</w:t>
                      </w:r>
                      <w:r w:rsidR="006C1437">
                        <w:rPr>
                          <w:sz w:val="18"/>
                          <w:szCs w:val="20"/>
                        </w:rPr>
                        <w:t>9</w:t>
                      </w:r>
                      <w:r w:rsidRPr="00FF3644">
                        <w:rPr>
                          <w:sz w:val="18"/>
                          <w:szCs w:val="20"/>
                        </w:rPr>
                        <w:t>, concept</w:t>
                      </w:r>
                      <w:bookmarkEnd w:id="3"/>
                      <w:r w:rsidRPr="00FF3644">
                        <w:rPr>
                          <w:sz w:val="18"/>
                          <w:szCs w:val="20"/>
                        </w:rPr>
                        <w:t xml:space="preserve"> </w:t>
                      </w:r>
                    </w:p>
                  </w:txbxContent>
                </v:textbox>
                <w10:wrap type="square"/>
              </v:shape>
            </w:pict>
          </mc:Fallback>
        </mc:AlternateContent>
      </w:r>
      <w:r>
        <w:rPr>
          <w:noProof/>
        </w:rPr>
        <mc:AlternateContent>
          <mc:Choice Requires="wps">
            <w:drawing>
              <wp:anchor distT="0" distB="0" distL="114300" distR="114300" simplePos="0" relativeHeight="251657216" behindDoc="0" locked="0" layoutInCell="1" allowOverlap="1" wp14:anchorId="568520B6" wp14:editId="79117B63">
                <wp:simplePos x="0" y="0"/>
                <wp:positionH relativeFrom="column">
                  <wp:posOffset>-180975</wp:posOffset>
                </wp:positionH>
                <wp:positionV relativeFrom="paragraph">
                  <wp:posOffset>3609975</wp:posOffset>
                </wp:positionV>
                <wp:extent cx="2171700" cy="457200"/>
                <wp:effectExtent l="0" t="0" r="0" b="0"/>
                <wp:wrapSquare wrapText="bothSides"/>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B94AD" w14:textId="77777777" w:rsidR="009B2A7B" w:rsidRPr="00FF3644" w:rsidRDefault="009B2A7B" w:rsidP="00672722">
                            <w:pPr>
                              <w:jc w:val="left"/>
                              <w:rPr>
                                <w:b/>
                                <w:sz w:val="18"/>
                                <w:szCs w:val="20"/>
                              </w:rPr>
                            </w:pPr>
                            <w:r w:rsidRPr="00FF3644">
                              <w:rPr>
                                <w:b/>
                                <w:sz w:val="18"/>
                                <w:szCs w:val="20"/>
                              </w:rPr>
                              <w:t>datum</w:t>
                            </w:r>
                          </w:p>
                          <w:p w14:paraId="6FA3A6DB" w14:textId="250DA7EB" w:rsidR="009B2A7B" w:rsidRPr="00FF3644" w:rsidRDefault="006A6AED" w:rsidP="00672722">
                            <w:pPr>
                              <w:jc w:val="left"/>
                              <w:rPr>
                                <w:sz w:val="18"/>
                                <w:szCs w:val="20"/>
                              </w:rPr>
                            </w:pPr>
                            <w:r>
                              <w:rPr>
                                <w:sz w:val="18"/>
                                <w:szCs w:val="20"/>
                              </w:rPr>
                              <w:t>17</w:t>
                            </w:r>
                            <w:r w:rsidR="006C1437">
                              <w:rPr>
                                <w:sz w:val="18"/>
                                <w:szCs w:val="20"/>
                              </w:rPr>
                              <w:t xml:space="preserve"> augustus</w:t>
                            </w:r>
                            <w:r w:rsidR="009B2A7B">
                              <w:rPr>
                                <w:sz w:val="18"/>
                                <w:szCs w:val="20"/>
                              </w:rPr>
                              <w:t xml:space="preserve"> 2015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68520B6" id="Text Box 6" o:spid="_x0000_s1029" type="#_x0000_t202" style="position:absolute;margin-left:-14.25pt;margin-top:284.25pt;width:17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" stroked="f">
                <v:textbox>
                  <w:txbxContent>
                    <w:p w14:paraId="549B94AD" w14:textId="77777777" w:rsidR="009B2A7B" w:rsidRPr="00FF3644" w:rsidRDefault="009B2A7B" w:rsidP="00672722">
                      <w:pPr>
                        <w:jc w:val="left"/>
                        <w:rPr>
                          <w:b/>
                          <w:sz w:val="18"/>
                          <w:szCs w:val="20"/>
                        </w:rPr>
                      </w:pPr>
                      <w:r w:rsidRPr="00FF3644">
                        <w:rPr>
                          <w:b/>
                          <w:sz w:val="18"/>
                          <w:szCs w:val="20"/>
                        </w:rPr>
                        <w:t>datum</w:t>
                      </w:r>
                    </w:p>
                    <w:p w14:paraId="6FA3A6DB" w14:textId="250DA7EB" w:rsidR="009B2A7B" w:rsidRPr="00FF3644" w:rsidRDefault="006A6AED" w:rsidP="00672722">
                      <w:pPr>
                        <w:jc w:val="left"/>
                        <w:rPr>
                          <w:sz w:val="18"/>
                          <w:szCs w:val="20"/>
                        </w:rPr>
                      </w:pPr>
                      <w:r>
                        <w:rPr>
                          <w:sz w:val="18"/>
                          <w:szCs w:val="20"/>
                        </w:rPr>
                        <w:t>17</w:t>
                      </w:r>
                      <w:r w:rsidR="006C1437">
                        <w:rPr>
                          <w:sz w:val="18"/>
                          <w:szCs w:val="20"/>
                        </w:rPr>
                        <w:t xml:space="preserve"> augustus</w:t>
                      </w:r>
                      <w:r w:rsidR="009B2A7B">
                        <w:rPr>
                          <w:sz w:val="18"/>
                          <w:szCs w:val="20"/>
                        </w:rPr>
                        <w:t xml:space="preserve"> 2015</w:t>
                      </w:r>
                    </w:p>
                  </w:txbxContent>
                </v:textbox>
                <w10:wrap type="square"/>
              </v:shape>
            </w:pict>
          </mc:Fallback>
        </mc:AlternateContent>
      </w:r>
    </w:p>
    <w:p w14:paraId="6F5201B2" w14:textId="0F569AD7" w:rsidR="00B03564" w:rsidRPr="00FF3644" w:rsidRDefault="00014147" w:rsidP="00B03564">
      <w:pPr>
        <w:spacing w:line="240" w:lineRule="auto"/>
        <w:jc w:val="left"/>
        <w:rPr>
          <w:b/>
          <w:sz w:val="28"/>
          <w:szCs w:val="28"/>
        </w:rPr>
      </w:pPr>
      <w:r w:rsidRPr="00FF3644">
        <w:rPr>
          <w:b/>
          <w:sz w:val="28"/>
          <w:szCs w:val="28"/>
        </w:rPr>
        <w:lastRenderedPageBreak/>
        <w:t>Colofon</w:t>
      </w:r>
    </w:p>
    <w:p w14:paraId="30F703B9" w14:textId="77777777" w:rsidR="00014147" w:rsidRPr="00FF3644" w:rsidRDefault="00014147" w:rsidP="00B03564">
      <w:pPr>
        <w:spacing w:line="240" w:lineRule="auto"/>
        <w:jc w:val="left"/>
      </w:pPr>
    </w:p>
    <w:p w14:paraId="02ABFBC1" w14:textId="0B575AC8" w:rsidR="00264602" w:rsidRPr="00FF3644" w:rsidRDefault="00264602" w:rsidP="00264602">
      <w:pPr>
        <w:spacing w:line="240" w:lineRule="auto"/>
        <w:jc w:val="left"/>
      </w:pPr>
      <w:r w:rsidRPr="00FF3644">
        <w:t xml:space="preserve">Auteurs: </w:t>
      </w:r>
      <w:r w:rsidRPr="00FF3644">
        <w:tab/>
      </w:r>
      <w:r>
        <w:tab/>
      </w:r>
      <w:proofErr w:type="spellStart"/>
      <w:r>
        <w:t>Geonovum</w:t>
      </w:r>
      <w:proofErr w:type="spellEnd"/>
      <w:r w:rsidRPr="00FF3644">
        <w:t xml:space="preserve"> </w:t>
      </w:r>
    </w:p>
    <w:p w14:paraId="1AE5DEB4" w14:textId="2D14A564" w:rsidR="00264602" w:rsidRDefault="00264602" w:rsidP="00FF3644">
      <w:pPr>
        <w:spacing w:line="240" w:lineRule="auto"/>
        <w:jc w:val="left"/>
      </w:pPr>
      <w:r w:rsidRPr="00FF3644">
        <w:t xml:space="preserve">Beheer: </w:t>
      </w:r>
      <w:r w:rsidRPr="00FF3644">
        <w:tab/>
      </w:r>
      <w:r w:rsidRPr="00FF3644">
        <w:tab/>
      </w:r>
      <w:r>
        <w:tab/>
      </w:r>
      <w:proofErr w:type="spellStart"/>
      <w:r w:rsidRPr="00FF3644">
        <w:t>Geonovum</w:t>
      </w:r>
      <w:proofErr w:type="spellEnd"/>
      <w:r w:rsidRPr="00FF3644">
        <w:t xml:space="preserve"> </w:t>
      </w:r>
    </w:p>
    <w:p w14:paraId="38A524F6" w14:textId="77777777" w:rsidR="00264602" w:rsidRDefault="00264602" w:rsidP="00FF3644">
      <w:pPr>
        <w:spacing w:line="240" w:lineRule="auto"/>
        <w:jc w:val="left"/>
      </w:pPr>
    </w:p>
    <w:p w14:paraId="3287C80F" w14:textId="57BF731E" w:rsidR="00264602" w:rsidRDefault="00264602" w:rsidP="00FF3644">
      <w:pPr>
        <w:spacing w:line="240" w:lineRule="auto"/>
        <w:jc w:val="left"/>
      </w:pPr>
      <w:r>
        <w:tab/>
      </w:r>
      <w:r>
        <w:tab/>
      </w:r>
      <w:r>
        <w:tab/>
      </w:r>
    </w:p>
    <w:p w14:paraId="66B03278" w14:textId="5A15953F" w:rsidR="00264602" w:rsidRPr="00FF3644" w:rsidRDefault="00264602" w:rsidP="00FF3644">
      <w:pPr>
        <w:spacing w:line="240" w:lineRule="auto"/>
        <w:jc w:val="left"/>
      </w:pPr>
      <w:r>
        <w:tab/>
      </w:r>
      <w:r>
        <w:tab/>
      </w:r>
      <w:r>
        <w:tab/>
      </w:r>
      <w:proofErr w:type="spellStart"/>
      <w:r>
        <w:t>Geonovum</w:t>
      </w:r>
      <w:proofErr w:type="spellEnd"/>
    </w:p>
    <w:p w14:paraId="369DB9DB" w14:textId="77777777" w:rsidR="00264602" w:rsidRDefault="00264602" w:rsidP="00264602">
      <w:pPr>
        <w:rPr>
          <w:rFonts w:cs="Tahoma"/>
        </w:rPr>
      </w:pPr>
      <w:r w:rsidRPr="00FF3644">
        <w:tab/>
      </w:r>
      <w:r w:rsidRPr="00FF3644">
        <w:tab/>
      </w:r>
      <w:r w:rsidRPr="00FF3644">
        <w:tab/>
      </w:r>
      <w:proofErr w:type="spellStart"/>
      <w:r w:rsidRPr="00FF3644">
        <w:rPr>
          <w:rFonts w:cs="Tahoma"/>
        </w:rPr>
        <w:t>Barchman</w:t>
      </w:r>
      <w:proofErr w:type="spellEnd"/>
      <w:r w:rsidRPr="00FF3644">
        <w:rPr>
          <w:rFonts w:cs="Tahoma"/>
        </w:rPr>
        <w:t xml:space="preserve"> </w:t>
      </w:r>
      <w:proofErr w:type="spellStart"/>
      <w:r w:rsidRPr="00FF3644">
        <w:rPr>
          <w:rFonts w:cs="Tahoma"/>
        </w:rPr>
        <w:t>Wuytierslaan</w:t>
      </w:r>
      <w:proofErr w:type="spellEnd"/>
      <w:r w:rsidRPr="00FF3644">
        <w:rPr>
          <w:rFonts w:cs="Tahoma"/>
        </w:rPr>
        <w:t xml:space="preserve"> 10, </w:t>
      </w:r>
    </w:p>
    <w:p w14:paraId="2C4EDC32" w14:textId="77777777" w:rsidR="00264602" w:rsidRDefault="00264602" w:rsidP="00FF3644">
      <w:pPr>
        <w:ind w:left="1418" w:firstLine="709"/>
        <w:rPr>
          <w:rFonts w:cs="Tahoma"/>
        </w:rPr>
      </w:pPr>
      <w:r w:rsidRPr="00FF3644">
        <w:rPr>
          <w:rFonts w:cs="Tahoma"/>
        </w:rPr>
        <w:t xml:space="preserve">3818 LH Amersfoort </w:t>
      </w:r>
    </w:p>
    <w:p w14:paraId="16CF0684" w14:textId="77777777" w:rsidR="00264602" w:rsidRDefault="00264602" w:rsidP="00FF3644">
      <w:pPr>
        <w:ind w:left="1418" w:firstLine="709"/>
        <w:rPr>
          <w:rFonts w:cs="Tahoma"/>
        </w:rPr>
      </w:pPr>
      <w:r w:rsidRPr="00FF3644">
        <w:rPr>
          <w:rFonts w:cs="Tahoma"/>
        </w:rPr>
        <w:t>Postbus 508</w:t>
      </w:r>
    </w:p>
    <w:p w14:paraId="1CD5A301" w14:textId="1CD30FAB" w:rsidR="00264602" w:rsidRPr="00EE0DC7" w:rsidRDefault="00264602" w:rsidP="00FF3644">
      <w:pPr>
        <w:ind w:left="1418" w:firstLine="709"/>
        <w:rPr>
          <w:rFonts w:cs="Tahoma"/>
          <w:lang w:val="en-GB"/>
        </w:rPr>
      </w:pPr>
      <w:r w:rsidRPr="00EE0DC7">
        <w:rPr>
          <w:rFonts w:cs="Tahoma"/>
          <w:lang w:val="en-GB"/>
        </w:rPr>
        <w:t xml:space="preserve">3800 AM Amersfoort </w:t>
      </w:r>
    </w:p>
    <w:p w14:paraId="54039BBE" w14:textId="55EA8513" w:rsidR="00264602" w:rsidRPr="00EE0DC7" w:rsidRDefault="00264602" w:rsidP="00FF3644">
      <w:pPr>
        <w:ind w:left="1418" w:firstLine="709"/>
        <w:rPr>
          <w:rFonts w:cs="Tahoma"/>
          <w:lang w:val="en-GB"/>
        </w:rPr>
      </w:pPr>
      <w:r w:rsidRPr="00EE0DC7">
        <w:rPr>
          <w:rFonts w:cs="Tahoma"/>
          <w:lang w:val="en-GB"/>
        </w:rPr>
        <w:t>Email: info@geonovum.nl</w:t>
      </w:r>
    </w:p>
    <w:p w14:paraId="46E819A1" w14:textId="77777777" w:rsidR="00264602" w:rsidRPr="00EE0DC7" w:rsidRDefault="00264602" w:rsidP="00264602">
      <w:pPr>
        <w:spacing w:line="240" w:lineRule="auto"/>
        <w:jc w:val="left"/>
        <w:rPr>
          <w:sz w:val="28"/>
          <w:szCs w:val="28"/>
          <w:lang w:val="en-GB"/>
        </w:rPr>
      </w:pPr>
    </w:p>
    <w:p w14:paraId="1C24D3D9" w14:textId="77777777" w:rsidR="00B03EE0" w:rsidRDefault="00B03EE0">
      <w:pPr>
        <w:spacing w:line="240" w:lineRule="auto"/>
        <w:jc w:val="left"/>
        <w:rPr>
          <w:sz w:val="28"/>
          <w:szCs w:val="28"/>
        </w:rPr>
      </w:pPr>
      <w:r>
        <w:rPr>
          <w:sz w:val="28"/>
          <w:szCs w:val="28"/>
        </w:rPr>
        <w:br w:type="page"/>
      </w:r>
    </w:p>
    <w:p w14:paraId="7084F3E8" w14:textId="2EA21C4F" w:rsidR="00D2625A" w:rsidRPr="007C7339" w:rsidRDefault="00D100A8" w:rsidP="007C7339">
      <w:pPr>
        <w:spacing w:line="240" w:lineRule="atLeast"/>
        <w:rPr>
          <w:sz w:val="28"/>
          <w:szCs w:val="28"/>
        </w:rPr>
      </w:pPr>
      <w:r w:rsidRPr="007C7339">
        <w:rPr>
          <w:sz w:val="28"/>
          <w:szCs w:val="28"/>
        </w:rPr>
        <w:lastRenderedPageBreak/>
        <w:t>Inhoudsopgave</w:t>
      </w:r>
    </w:p>
    <w:p w14:paraId="378DF54E" w14:textId="77777777" w:rsidR="001E18AC" w:rsidRPr="007C7339" w:rsidRDefault="001E18AC" w:rsidP="007C7339">
      <w:pPr>
        <w:spacing w:line="240" w:lineRule="atLeast"/>
        <w:rPr>
          <w:sz w:val="28"/>
          <w:szCs w:val="28"/>
        </w:rPr>
      </w:pPr>
    </w:p>
    <w:p w14:paraId="4FB77E94" w14:textId="3148A37E" w:rsidR="009743B0" w:rsidRDefault="00ED7A21">
      <w:pPr>
        <w:pStyle w:val="Inhopg1"/>
        <w:rPr>
          <w:rFonts w:asciiTheme="minorHAnsi" w:eastAsiaTheme="minorEastAsia" w:hAnsiTheme="minorHAnsi" w:cstheme="minorBidi"/>
          <w:sz w:val="22"/>
          <w:szCs w:val="22"/>
        </w:rPr>
      </w:pPr>
      <w:r>
        <w:fldChar w:fldCharType="begin"/>
      </w:r>
      <w:r w:rsidR="00063973">
        <w:instrText xml:space="preserve"> TOC \o "1-4" \f \h \z \t "Hoofdstuktitel;1;Paragraaftitel;2;subparagraaftitel;3;Bijlagen;4;Bijlageparagraaf;5" </w:instrText>
      </w:r>
      <w:r>
        <w:fldChar w:fldCharType="separate"/>
      </w:r>
      <w:hyperlink w:anchor="_Toc415752670" w:history="1">
        <w:r w:rsidR="009743B0" w:rsidRPr="00812790">
          <w:rPr>
            <w:rStyle w:val="Hyperlink"/>
          </w:rPr>
          <w:t>Inleiding</w:t>
        </w:r>
        <w:r w:rsidR="009743B0">
          <w:rPr>
            <w:webHidden/>
          </w:rPr>
          <w:tab/>
        </w:r>
        <w:r w:rsidR="009743B0">
          <w:rPr>
            <w:webHidden/>
          </w:rPr>
          <w:tab/>
        </w:r>
        <w:r w:rsidR="009743B0">
          <w:rPr>
            <w:webHidden/>
          </w:rPr>
          <w:fldChar w:fldCharType="begin"/>
        </w:r>
        <w:r w:rsidR="009743B0">
          <w:rPr>
            <w:webHidden/>
          </w:rPr>
          <w:instrText xml:space="preserve"> PAGEREF _Toc415752670 \h </w:instrText>
        </w:r>
        <w:r w:rsidR="009743B0">
          <w:rPr>
            <w:webHidden/>
          </w:rPr>
        </w:r>
        <w:r w:rsidR="009743B0">
          <w:rPr>
            <w:webHidden/>
          </w:rPr>
          <w:fldChar w:fldCharType="separate"/>
        </w:r>
        <w:r w:rsidR="009B2A7B">
          <w:rPr>
            <w:webHidden/>
          </w:rPr>
          <w:t>5</w:t>
        </w:r>
        <w:r w:rsidR="009743B0">
          <w:rPr>
            <w:webHidden/>
          </w:rPr>
          <w:fldChar w:fldCharType="end"/>
        </w:r>
      </w:hyperlink>
    </w:p>
    <w:p w14:paraId="4D7FDBFE" w14:textId="77777777" w:rsidR="009743B0" w:rsidRDefault="00B90B0E">
      <w:pPr>
        <w:pStyle w:val="Inhopg2"/>
        <w:rPr>
          <w:rFonts w:asciiTheme="minorHAnsi" w:eastAsiaTheme="minorEastAsia" w:hAnsiTheme="minorHAnsi" w:cstheme="minorBidi"/>
          <w:sz w:val="22"/>
          <w:szCs w:val="22"/>
        </w:rPr>
      </w:pPr>
      <w:hyperlink w:anchor="_Toc415752671" w:history="1">
        <w:r w:rsidR="009743B0" w:rsidRPr="00812790">
          <w:rPr>
            <w:rStyle w:val="Hyperlink"/>
          </w:rPr>
          <w:t>1.1</w:t>
        </w:r>
        <w:r w:rsidR="009743B0">
          <w:rPr>
            <w:rFonts w:asciiTheme="minorHAnsi" w:eastAsiaTheme="minorEastAsia" w:hAnsiTheme="minorHAnsi" w:cstheme="minorBidi"/>
            <w:sz w:val="22"/>
            <w:szCs w:val="22"/>
          </w:rPr>
          <w:tab/>
        </w:r>
        <w:r w:rsidR="009743B0" w:rsidRPr="00812790">
          <w:rPr>
            <w:rStyle w:val="Hyperlink"/>
          </w:rPr>
          <w:t>Waarom dit koppelvlak?</w:t>
        </w:r>
        <w:r w:rsidR="009743B0">
          <w:rPr>
            <w:webHidden/>
          </w:rPr>
          <w:tab/>
        </w:r>
        <w:r w:rsidR="009743B0">
          <w:rPr>
            <w:webHidden/>
          </w:rPr>
          <w:fldChar w:fldCharType="begin"/>
        </w:r>
        <w:r w:rsidR="009743B0">
          <w:rPr>
            <w:webHidden/>
          </w:rPr>
          <w:instrText xml:space="preserve"> PAGEREF _Toc415752671 \h </w:instrText>
        </w:r>
        <w:r w:rsidR="009743B0">
          <w:rPr>
            <w:webHidden/>
          </w:rPr>
        </w:r>
        <w:r w:rsidR="009743B0">
          <w:rPr>
            <w:webHidden/>
          </w:rPr>
          <w:fldChar w:fldCharType="separate"/>
        </w:r>
        <w:r w:rsidR="009B2A7B">
          <w:rPr>
            <w:webHidden/>
          </w:rPr>
          <w:t>5</w:t>
        </w:r>
        <w:r w:rsidR="009743B0">
          <w:rPr>
            <w:webHidden/>
          </w:rPr>
          <w:fldChar w:fldCharType="end"/>
        </w:r>
      </w:hyperlink>
    </w:p>
    <w:p w14:paraId="3D276C26" w14:textId="77777777" w:rsidR="009743B0" w:rsidRDefault="00B90B0E">
      <w:pPr>
        <w:pStyle w:val="Inhopg2"/>
        <w:rPr>
          <w:rFonts w:asciiTheme="minorHAnsi" w:eastAsiaTheme="minorEastAsia" w:hAnsiTheme="minorHAnsi" w:cstheme="minorBidi"/>
          <w:sz w:val="22"/>
          <w:szCs w:val="22"/>
        </w:rPr>
      </w:pPr>
      <w:hyperlink w:anchor="_Toc415752672" w:history="1">
        <w:r w:rsidR="009743B0" w:rsidRPr="00812790">
          <w:rPr>
            <w:rStyle w:val="Hyperlink"/>
          </w:rPr>
          <w:t>1.2</w:t>
        </w:r>
        <w:r w:rsidR="009743B0">
          <w:rPr>
            <w:rFonts w:asciiTheme="minorHAnsi" w:eastAsiaTheme="minorEastAsia" w:hAnsiTheme="minorHAnsi" w:cstheme="minorBidi"/>
            <w:sz w:val="22"/>
            <w:szCs w:val="22"/>
          </w:rPr>
          <w:tab/>
        </w:r>
        <w:r w:rsidR="009743B0" w:rsidRPr="00812790">
          <w:rPr>
            <w:rStyle w:val="Hyperlink"/>
          </w:rPr>
          <w:t>Dit document</w:t>
        </w:r>
        <w:r w:rsidR="009743B0">
          <w:rPr>
            <w:webHidden/>
          </w:rPr>
          <w:tab/>
        </w:r>
        <w:r w:rsidR="009743B0">
          <w:rPr>
            <w:webHidden/>
          </w:rPr>
          <w:fldChar w:fldCharType="begin"/>
        </w:r>
        <w:r w:rsidR="009743B0">
          <w:rPr>
            <w:webHidden/>
          </w:rPr>
          <w:instrText xml:space="preserve"> PAGEREF _Toc415752672 \h </w:instrText>
        </w:r>
        <w:r w:rsidR="009743B0">
          <w:rPr>
            <w:webHidden/>
          </w:rPr>
        </w:r>
        <w:r w:rsidR="009743B0">
          <w:rPr>
            <w:webHidden/>
          </w:rPr>
          <w:fldChar w:fldCharType="separate"/>
        </w:r>
        <w:r w:rsidR="009B2A7B">
          <w:rPr>
            <w:webHidden/>
          </w:rPr>
          <w:t>5</w:t>
        </w:r>
        <w:r w:rsidR="009743B0">
          <w:rPr>
            <w:webHidden/>
          </w:rPr>
          <w:fldChar w:fldCharType="end"/>
        </w:r>
      </w:hyperlink>
    </w:p>
    <w:p w14:paraId="2C6CD595" w14:textId="77777777" w:rsidR="009743B0" w:rsidRDefault="00B90B0E">
      <w:pPr>
        <w:pStyle w:val="Inhopg2"/>
        <w:rPr>
          <w:rFonts w:asciiTheme="minorHAnsi" w:eastAsiaTheme="minorEastAsia" w:hAnsiTheme="minorHAnsi" w:cstheme="minorBidi"/>
          <w:sz w:val="22"/>
          <w:szCs w:val="22"/>
        </w:rPr>
      </w:pPr>
      <w:hyperlink w:anchor="_Toc415752673" w:history="1">
        <w:r w:rsidR="009743B0" w:rsidRPr="00812790">
          <w:rPr>
            <w:rStyle w:val="Hyperlink"/>
          </w:rPr>
          <w:t>1.3</w:t>
        </w:r>
        <w:r w:rsidR="009743B0">
          <w:rPr>
            <w:rFonts w:asciiTheme="minorHAnsi" w:eastAsiaTheme="minorEastAsia" w:hAnsiTheme="minorHAnsi" w:cstheme="minorBidi"/>
            <w:sz w:val="22"/>
            <w:szCs w:val="22"/>
          </w:rPr>
          <w:tab/>
        </w:r>
        <w:r w:rsidR="009743B0" w:rsidRPr="00812790">
          <w:rPr>
            <w:rStyle w:val="Hyperlink"/>
          </w:rPr>
          <w:t>Leeswijzer</w:t>
        </w:r>
        <w:r w:rsidR="009743B0">
          <w:rPr>
            <w:webHidden/>
          </w:rPr>
          <w:tab/>
        </w:r>
        <w:r w:rsidR="009743B0">
          <w:rPr>
            <w:webHidden/>
          </w:rPr>
          <w:fldChar w:fldCharType="begin"/>
        </w:r>
        <w:r w:rsidR="009743B0">
          <w:rPr>
            <w:webHidden/>
          </w:rPr>
          <w:instrText xml:space="preserve"> PAGEREF _Toc415752673 \h </w:instrText>
        </w:r>
        <w:r w:rsidR="009743B0">
          <w:rPr>
            <w:webHidden/>
          </w:rPr>
        </w:r>
        <w:r w:rsidR="009743B0">
          <w:rPr>
            <w:webHidden/>
          </w:rPr>
          <w:fldChar w:fldCharType="separate"/>
        </w:r>
        <w:r w:rsidR="009B2A7B">
          <w:rPr>
            <w:webHidden/>
          </w:rPr>
          <w:t>6</w:t>
        </w:r>
        <w:r w:rsidR="009743B0">
          <w:rPr>
            <w:webHidden/>
          </w:rPr>
          <w:fldChar w:fldCharType="end"/>
        </w:r>
      </w:hyperlink>
    </w:p>
    <w:p w14:paraId="4AB4EFD7" w14:textId="77777777" w:rsidR="009743B0" w:rsidRPr="009743B0" w:rsidRDefault="009743B0" w:rsidP="009743B0">
      <w:pPr>
        <w:pStyle w:val="Inhopg1"/>
        <w:numPr>
          <w:ilvl w:val="0"/>
          <w:numId w:val="0"/>
        </w:numPr>
        <w:ind w:left="360"/>
        <w:rPr>
          <w:rStyle w:val="Hyperlink"/>
          <w:rFonts w:asciiTheme="minorHAnsi" w:eastAsiaTheme="minorEastAsia" w:hAnsiTheme="minorHAnsi" w:cstheme="minorBidi"/>
          <w:color w:val="auto"/>
          <w:sz w:val="22"/>
          <w:szCs w:val="22"/>
          <w:u w:val="none"/>
        </w:rPr>
      </w:pPr>
    </w:p>
    <w:p w14:paraId="664A7E8E" w14:textId="77777777" w:rsidR="009743B0" w:rsidRDefault="00B90B0E">
      <w:pPr>
        <w:pStyle w:val="Inhopg1"/>
        <w:rPr>
          <w:rFonts w:asciiTheme="minorHAnsi" w:eastAsiaTheme="minorEastAsia" w:hAnsiTheme="minorHAnsi" w:cstheme="minorBidi"/>
          <w:sz w:val="22"/>
          <w:szCs w:val="22"/>
        </w:rPr>
      </w:pPr>
      <w:hyperlink w:anchor="_Toc415752674" w:history="1">
        <w:r w:rsidR="009743B0" w:rsidRPr="00812790">
          <w:rPr>
            <w:rStyle w:val="Hyperlink"/>
          </w:rPr>
          <w:t>Uitgangspunten</w:t>
        </w:r>
        <w:r w:rsidR="009743B0">
          <w:rPr>
            <w:webHidden/>
          </w:rPr>
          <w:tab/>
        </w:r>
        <w:r w:rsidR="009743B0">
          <w:rPr>
            <w:webHidden/>
          </w:rPr>
          <w:fldChar w:fldCharType="begin"/>
        </w:r>
        <w:r w:rsidR="009743B0">
          <w:rPr>
            <w:webHidden/>
          </w:rPr>
          <w:instrText xml:space="preserve"> PAGEREF _Toc415752674 \h </w:instrText>
        </w:r>
        <w:r w:rsidR="009743B0">
          <w:rPr>
            <w:webHidden/>
          </w:rPr>
        </w:r>
        <w:r w:rsidR="009743B0">
          <w:rPr>
            <w:webHidden/>
          </w:rPr>
          <w:fldChar w:fldCharType="separate"/>
        </w:r>
        <w:r w:rsidR="009B2A7B">
          <w:rPr>
            <w:webHidden/>
          </w:rPr>
          <w:t>7</w:t>
        </w:r>
        <w:r w:rsidR="009743B0">
          <w:rPr>
            <w:webHidden/>
          </w:rPr>
          <w:fldChar w:fldCharType="end"/>
        </w:r>
      </w:hyperlink>
    </w:p>
    <w:p w14:paraId="52E60E16" w14:textId="77777777" w:rsidR="009743B0" w:rsidRDefault="00B90B0E">
      <w:pPr>
        <w:pStyle w:val="Inhopg2"/>
        <w:rPr>
          <w:rFonts w:asciiTheme="minorHAnsi" w:eastAsiaTheme="minorEastAsia" w:hAnsiTheme="minorHAnsi" w:cstheme="minorBidi"/>
          <w:sz w:val="22"/>
          <w:szCs w:val="22"/>
        </w:rPr>
      </w:pPr>
      <w:hyperlink w:anchor="_Toc415752675" w:history="1">
        <w:r w:rsidR="009743B0" w:rsidRPr="00812790">
          <w:rPr>
            <w:rStyle w:val="Hyperlink"/>
          </w:rPr>
          <w:t>2.1</w:t>
        </w:r>
        <w:r w:rsidR="009743B0">
          <w:rPr>
            <w:rFonts w:asciiTheme="minorHAnsi" w:eastAsiaTheme="minorEastAsia" w:hAnsiTheme="minorHAnsi" w:cstheme="minorBidi"/>
            <w:sz w:val="22"/>
            <w:szCs w:val="22"/>
          </w:rPr>
          <w:tab/>
        </w:r>
        <w:r w:rsidR="009743B0" w:rsidRPr="00812790">
          <w:rPr>
            <w:rStyle w:val="Hyperlink"/>
          </w:rPr>
          <w:t>Actoren en verantwoordelijkheden: Geo en BAG</w:t>
        </w:r>
        <w:r w:rsidR="009743B0">
          <w:rPr>
            <w:webHidden/>
          </w:rPr>
          <w:tab/>
        </w:r>
        <w:r w:rsidR="009743B0">
          <w:rPr>
            <w:webHidden/>
          </w:rPr>
          <w:fldChar w:fldCharType="begin"/>
        </w:r>
        <w:r w:rsidR="009743B0">
          <w:rPr>
            <w:webHidden/>
          </w:rPr>
          <w:instrText xml:space="preserve"> PAGEREF _Toc415752675 \h </w:instrText>
        </w:r>
        <w:r w:rsidR="009743B0">
          <w:rPr>
            <w:webHidden/>
          </w:rPr>
        </w:r>
        <w:r w:rsidR="009743B0">
          <w:rPr>
            <w:webHidden/>
          </w:rPr>
          <w:fldChar w:fldCharType="separate"/>
        </w:r>
        <w:r w:rsidR="009B2A7B">
          <w:rPr>
            <w:webHidden/>
          </w:rPr>
          <w:t>7</w:t>
        </w:r>
        <w:r w:rsidR="009743B0">
          <w:rPr>
            <w:webHidden/>
          </w:rPr>
          <w:fldChar w:fldCharType="end"/>
        </w:r>
      </w:hyperlink>
    </w:p>
    <w:p w14:paraId="5EB74F89" w14:textId="77777777" w:rsidR="009743B0" w:rsidRDefault="00B90B0E">
      <w:pPr>
        <w:pStyle w:val="Inhopg2"/>
        <w:rPr>
          <w:rFonts w:asciiTheme="minorHAnsi" w:eastAsiaTheme="minorEastAsia" w:hAnsiTheme="minorHAnsi" w:cstheme="minorBidi"/>
          <w:sz w:val="22"/>
          <w:szCs w:val="22"/>
        </w:rPr>
      </w:pPr>
      <w:hyperlink w:anchor="_Toc415752676" w:history="1">
        <w:r w:rsidR="009743B0" w:rsidRPr="00812790">
          <w:rPr>
            <w:rStyle w:val="Hyperlink"/>
          </w:rPr>
          <w:t>2.2</w:t>
        </w:r>
        <w:r w:rsidR="009743B0">
          <w:rPr>
            <w:rFonts w:asciiTheme="minorHAnsi" w:eastAsiaTheme="minorEastAsia" w:hAnsiTheme="minorHAnsi" w:cstheme="minorBidi"/>
            <w:sz w:val="22"/>
            <w:szCs w:val="22"/>
          </w:rPr>
          <w:tab/>
        </w:r>
        <w:r w:rsidR="009743B0" w:rsidRPr="00812790">
          <w:rPr>
            <w:rStyle w:val="Hyperlink"/>
          </w:rPr>
          <w:t>Berichten</w:t>
        </w:r>
        <w:r w:rsidR="009743B0">
          <w:rPr>
            <w:webHidden/>
          </w:rPr>
          <w:tab/>
        </w:r>
        <w:r w:rsidR="009743B0">
          <w:rPr>
            <w:webHidden/>
          </w:rPr>
          <w:fldChar w:fldCharType="begin"/>
        </w:r>
        <w:r w:rsidR="009743B0">
          <w:rPr>
            <w:webHidden/>
          </w:rPr>
          <w:instrText xml:space="preserve"> PAGEREF _Toc415752676 \h </w:instrText>
        </w:r>
        <w:r w:rsidR="009743B0">
          <w:rPr>
            <w:webHidden/>
          </w:rPr>
        </w:r>
        <w:r w:rsidR="009743B0">
          <w:rPr>
            <w:webHidden/>
          </w:rPr>
          <w:fldChar w:fldCharType="separate"/>
        </w:r>
        <w:r w:rsidR="009B2A7B">
          <w:rPr>
            <w:webHidden/>
          </w:rPr>
          <w:t>7</w:t>
        </w:r>
        <w:r w:rsidR="009743B0">
          <w:rPr>
            <w:webHidden/>
          </w:rPr>
          <w:fldChar w:fldCharType="end"/>
        </w:r>
      </w:hyperlink>
    </w:p>
    <w:p w14:paraId="39732A0A" w14:textId="77777777" w:rsidR="009743B0" w:rsidRDefault="00B90B0E">
      <w:pPr>
        <w:pStyle w:val="Inhopg2"/>
        <w:rPr>
          <w:rFonts w:asciiTheme="minorHAnsi" w:eastAsiaTheme="minorEastAsia" w:hAnsiTheme="minorHAnsi" w:cstheme="minorBidi"/>
          <w:sz w:val="22"/>
          <w:szCs w:val="22"/>
        </w:rPr>
      </w:pPr>
      <w:hyperlink w:anchor="_Toc415752677" w:history="1">
        <w:r w:rsidR="009743B0" w:rsidRPr="00812790">
          <w:rPr>
            <w:rStyle w:val="Hyperlink"/>
          </w:rPr>
          <w:t>2.3</w:t>
        </w:r>
        <w:r w:rsidR="009743B0">
          <w:rPr>
            <w:rFonts w:asciiTheme="minorHAnsi" w:eastAsiaTheme="minorEastAsia" w:hAnsiTheme="minorHAnsi" w:cstheme="minorBidi"/>
            <w:sz w:val="22"/>
            <w:szCs w:val="22"/>
          </w:rPr>
          <w:tab/>
        </w:r>
        <w:r w:rsidR="009743B0" w:rsidRPr="00812790">
          <w:rPr>
            <w:rStyle w:val="Hyperlink"/>
          </w:rPr>
          <w:t>Uitwisselen van gegevens van BAG-objecten</w:t>
        </w:r>
        <w:r w:rsidR="009743B0">
          <w:rPr>
            <w:webHidden/>
          </w:rPr>
          <w:tab/>
        </w:r>
        <w:r w:rsidR="009743B0">
          <w:rPr>
            <w:webHidden/>
          </w:rPr>
          <w:fldChar w:fldCharType="begin"/>
        </w:r>
        <w:r w:rsidR="009743B0">
          <w:rPr>
            <w:webHidden/>
          </w:rPr>
          <w:instrText xml:space="preserve"> PAGEREF _Toc415752677 \h </w:instrText>
        </w:r>
        <w:r w:rsidR="009743B0">
          <w:rPr>
            <w:webHidden/>
          </w:rPr>
        </w:r>
        <w:r w:rsidR="009743B0">
          <w:rPr>
            <w:webHidden/>
          </w:rPr>
          <w:fldChar w:fldCharType="separate"/>
        </w:r>
        <w:r w:rsidR="009B2A7B">
          <w:rPr>
            <w:webHidden/>
          </w:rPr>
          <w:t>8</w:t>
        </w:r>
        <w:r w:rsidR="009743B0">
          <w:rPr>
            <w:webHidden/>
          </w:rPr>
          <w:fldChar w:fldCharType="end"/>
        </w:r>
      </w:hyperlink>
    </w:p>
    <w:p w14:paraId="1220915C" w14:textId="77777777" w:rsidR="009743B0" w:rsidRDefault="00B90B0E">
      <w:pPr>
        <w:pStyle w:val="Inhopg3"/>
        <w:rPr>
          <w:rFonts w:asciiTheme="minorHAnsi" w:eastAsiaTheme="minorEastAsia" w:hAnsiTheme="minorHAnsi" w:cstheme="minorBidi"/>
          <w:noProof/>
          <w:sz w:val="22"/>
          <w:szCs w:val="22"/>
        </w:rPr>
      </w:pPr>
      <w:hyperlink w:anchor="_Toc415752678" w:history="1">
        <w:r w:rsidR="009743B0" w:rsidRPr="00812790">
          <w:rPr>
            <w:rStyle w:val="Hyperlink"/>
            <w:noProof/>
          </w:rPr>
          <w:t>2.3.1 Objecttypen</w:t>
        </w:r>
        <w:r w:rsidR="009743B0">
          <w:rPr>
            <w:noProof/>
            <w:webHidden/>
          </w:rPr>
          <w:tab/>
        </w:r>
        <w:r w:rsidR="009743B0">
          <w:rPr>
            <w:noProof/>
            <w:webHidden/>
          </w:rPr>
          <w:fldChar w:fldCharType="begin"/>
        </w:r>
        <w:r w:rsidR="009743B0">
          <w:rPr>
            <w:noProof/>
            <w:webHidden/>
          </w:rPr>
          <w:instrText xml:space="preserve"> PAGEREF _Toc415752678 \h </w:instrText>
        </w:r>
        <w:r w:rsidR="009743B0">
          <w:rPr>
            <w:noProof/>
            <w:webHidden/>
          </w:rPr>
        </w:r>
        <w:r w:rsidR="009743B0">
          <w:rPr>
            <w:noProof/>
            <w:webHidden/>
          </w:rPr>
          <w:fldChar w:fldCharType="separate"/>
        </w:r>
        <w:r w:rsidR="009B2A7B">
          <w:rPr>
            <w:noProof/>
            <w:webHidden/>
          </w:rPr>
          <w:t>8</w:t>
        </w:r>
        <w:r w:rsidR="009743B0">
          <w:rPr>
            <w:noProof/>
            <w:webHidden/>
          </w:rPr>
          <w:fldChar w:fldCharType="end"/>
        </w:r>
      </w:hyperlink>
    </w:p>
    <w:p w14:paraId="06753417" w14:textId="77777777" w:rsidR="009743B0" w:rsidRDefault="00B90B0E">
      <w:pPr>
        <w:pStyle w:val="Inhopg3"/>
        <w:rPr>
          <w:rFonts w:asciiTheme="minorHAnsi" w:eastAsiaTheme="minorEastAsia" w:hAnsiTheme="minorHAnsi" w:cstheme="minorBidi"/>
          <w:noProof/>
          <w:sz w:val="22"/>
          <w:szCs w:val="22"/>
        </w:rPr>
      </w:pPr>
      <w:hyperlink w:anchor="_Toc415752679" w:history="1">
        <w:r w:rsidR="009743B0" w:rsidRPr="00812790">
          <w:rPr>
            <w:rStyle w:val="Hyperlink"/>
            <w:noProof/>
          </w:rPr>
          <w:t>2.3.1</w:t>
        </w:r>
        <w:r w:rsidR="009743B0">
          <w:rPr>
            <w:rFonts w:asciiTheme="minorHAnsi" w:eastAsiaTheme="minorEastAsia" w:hAnsiTheme="minorHAnsi" w:cstheme="minorBidi"/>
            <w:noProof/>
            <w:sz w:val="22"/>
            <w:szCs w:val="22"/>
          </w:rPr>
          <w:tab/>
        </w:r>
        <w:r w:rsidR="009743B0" w:rsidRPr="00812790">
          <w:rPr>
            <w:rStyle w:val="Hyperlink"/>
            <w:noProof/>
          </w:rPr>
          <w:t>Geometrie</w:t>
        </w:r>
        <w:r w:rsidR="009743B0">
          <w:rPr>
            <w:noProof/>
            <w:webHidden/>
          </w:rPr>
          <w:tab/>
        </w:r>
        <w:r w:rsidR="009743B0">
          <w:rPr>
            <w:noProof/>
            <w:webHidden/>
          </w:rPr>
          <w:fldChar w:fldCharType="begin"/>
        </w:r>
        <w:r w:rsidR="009743B0">
          <w:rPr>
            <w:noProof/>
            <w:webHidden/>
          </w:rPr>
          <w:instrText xml:space="preserve"> PAGEREF _Toc415752679 \h </w:instrText>
        </w:r>
        <w:r w:rsidR="009743B0">
          <w:rPr>
            <w:noProof/>
            <w:webHidden/>
          </w:rPr>
        </w:r>
        <w:r w:rsidR="009743B0">
          <w:rPr>
            <w:noProof/>
            <w:webHidden/>
          </w:rPr>
          <w:fldChar w:fldCharType="separate"/>
        </w:r>
        <w:r w:rsidR="009B2A7B">
          <w:rPr>
            <w:noProof/>
            <w:webHidden/>
          </w:rPr>
          <w:t>8</w:t>
        </w:r>
        <w:r w:rsidR="009743B0">
          <w:rPr>
            <w:noProof/>
            <w:webHidden/>
          </w:rPr>
          <w:fldChar w:fldCharType="end"/>
        </w:r>
      </w:hyperlink>
    </w:p>
    <w:p w14:paraId="595C1CA3" w14:textId="77777777" w:rsidR="009743B0" w:rsidRDefault="00B90B0E">
      <w:pPr>
        <w:pStyle w:val="Inhopg3"/>
        <w:rPr>
          <w:rFonts w:asciiTheme="minorHAnsi" w:eastAsiaTheme="minorEastAsia" w:hAnsiTheme="minorHAnsi" w:cstheme="minorBidi"/>
          <w:noProof/>
          <w:sz w:val="22"/>
          <w:szCs w:val="22"/>
        </w:rPr>
      </w:pPr>
      <w:hyperlink w:anchor="_Toc415752680" w:history="1">
        <w:r w:rsidR="009743B0" w:rsidRPr="00812790">
          <w:rPr>
            <w:rStyle w:val="Hyperlink"/>
            <w:noProof/>
          </w:rPr>
          <w:t>2.3.2</w:t>
        </w:r>
        <w:r w:rsidR="009743B0">
          <w:rPr>
            <w:rFonts w:asciiTheme="minorHAnsi" w:eastAsiaTheme="minorEastAsia" w:hAnsiTheme="minorHAnsi" w:cstheme="minorBidi"/>
            <w:noProof/>
            <w:sz w:val="22"/>
            <w:szCs w:val="22"/>
          </w:rPr>
          <w:tab/>
        </w:r>
        <w:r w:rsidR="009743B0" w:rsidRPr="00812790">
          <w:rPr>
            <w:rStyle w:val="Hyperlink"/>
            <w:noProof/>
          </w:rPr>
          <w:t>Samengesteld uitwisselen en alleen actuele stand</w:t>
        </w:r>
        <w:r w:rsidR="009743B0">
          <w:rPr>
            <w:noProof/>
            <w:webHidden/>
          </w:rPr>
          <w:tab/>
        </w:r>
        <w:r w:rsidR="009743B0">
          <w:rPr>
            <w:noProof/>
            <w:webHidden/>
          </w:rPr>
          <w:fldChar w:fldCharType="begin"/>
        </w:r>
        <w:r w:rsidR="009743B0">
          <w:rPr>
            <w:noProof/>
            <w:webHidden/>
          </w:rPr>
          <w:instrText xml:space="preserve"> PAGEREF _Toc415752680 \h </w:instrText>
        </w:r>
        <w:r w:rsidR="009743B0">
          <w:rPr>
            <w:noProof/>
            <w:webHidden/>
          </w:rPr>
        </w:r>
        <w:r w:rsidR="009743B0">
          <w:rPr>
            <w:noProof/>
            <w:webHidden/>
          </w:rPr>
          <w:fldChar w:fldCharType="separate"/>
        </w:r>
        <w:r w:rsidR="009B2A7B">
          <w:rPr>
            <w:noProof/>
            <w:webHidden/>
          </w:rPr>
          <w:t>9</w:t>
        </w:r>
        <w:r w:rsidR="009743B0">
          <w:rPr>
            <w:noProof/>
            <w:webHidden/>
          </w:rPr>
          <w:fldChar w:fldCharType="end"/>
        </w:r>
      </w:hyperlink>
    </w:p>
    <w:p w14:paraId="3DC38197" w14:textId="77777777" w:rsidR="009743B0" w:rsidRDefault="00B90B0E">
      <w:pPr>
        <w:pStyle w:val="Inhopg2"/>
        <w:rPr>
          <w:rFonts w:asciiTheme="minorHAnsi" w:eastAsiaTheme="minorEastAsia" w:hAnsiTheme="minorHAnsi" w:cstheme="minorBidi"/>
          <w:sz w:val="22"/>
          <w:szCs w:val="22"/>
        </w:rPr>
      </w:pPr>
      <w:hyperlink w:anchor="_Toc415752681" w:history="1">
        <w:r w:rsidR="009743B0" w:rsidRPr="00812790">
          <w:rPr>
            <w:rStyle w:val="Hyperlink"/>
          </w:rPr>
          <w:t>2.4</w:t>
        </w:r>
        <w:r w:rsidR="009743B0">
          <w:rPr>
            <w:rFonts w:asciiTheme="minorHAnsi" w:eastAsiaTheme="minorEastAsia" w:hAnsiTheme="minorHAnsi" w:cstheme="minorBidi"/>
            <w:sz w:val="22"/>
            <w:szCs w:val="22"/>
          </w:rPr>
          <w:tab/>
        </w:r>
        <w:r w:rsidR="009743B0" w:rsidRPr="00812790">
          <w:rPr>
            <w:rStyle w:val="Hyperlink"/>
          </w:rPr>
          <w:t>Gebeurtenissen als aanleiding voor berichtenverkeer</w:t>
        </w:r>
        <w:r w:rsidR="009743B0">
          <w:rPr>
            <w:webHidden/>
          </w:rPr>
          <w:tab/>
        </w:r>
        <w:r w:rsidR="009743B0">
          <w:rPr>
            <w:webHidden/>
          </w:rPr>
          <w:fldChar w:fldCharType="begin"/>
        </w:r>
        <w:r w:rsidR="009743B0">
          <w:rPr>
            <w:webHidden/>
          </w:rPr>
          <w:instrText xml:space="preserve"> PAGEREF _Toc415752681 \h </w:instrText>
        </w:r>
        <w:r w:rsidR="009743B0">
          <w:rPr>
            <w:webHidden/>
          </w:rPr>
        </w:r>
        <w:r w:rsidR="009743B0">
          <w:rPr>
            <w:webHidden/>
          </w:rPr>
          <w:fldChar w:fldCharType="separate"/>
        </w:r>
        <w:r w:rsidR="009B2A7B">
          <w:rPr>
            <w:webHidden/>
          </w:rPr>
          <w:t>9</w:t>
        </w:r>
        <w:r w:rsidR="009743B0">
          <w:rPr>
            <w:webHidden/>
          </w:rPr>
          <w:fldChar w:fldCharType="end"/>
        </w:r>
      </w:hyperlink>
    </w:p>
    <w:p w14:paraId="104F58AC" w14:textId="77777777" w:rsidR="009743B0" w:rsidRDefault="00B90B0E">
      <w:pPr>
        <w:pStyle w:val="Inhopg2"/>
        <w:rPr>
          <w:rFonts w:asciiTheme="minorHAnsi" w:eastAsiaTheme="minorEastAsia" w:hAnsiTheme="minorHAnsi" w:cstheme="minorBidi"/>
          <w:sz w:val="22"/>
          <w:szCs w:val="22"/>
        </w:rPr>
      </w:pPr>
      <w:hyperlink w:anchor="_Toc415752682" w:history="1">
        <w:r w:rsidR="009743B0" w:rsidRPr="00812790">
          <w:rPr>
            <w:rStyle w:val="Hyperlink"/>
          </w:rPr>
          <w:t>2.5</w:t>
        </w:r>
        <w:r w:rsidR="009743B0">
          <w:rPr>
            <w:rFonts w:asciiTheme="minorHAnsi" w:eastAsiaTheme="minorEastAsia" w:hAnsiTheme="minorHAnsi" w:cstheme="minorBidi"/>
            <w:sz w:val="22"/>
            <w:szCs w:val="22"/>
          </w:rPr>
          <w:tab/>
        </w:r>
        <w:r w:rsidR="009743B0" w:rsidRPr="00812790">
          <w:rPr>
            <w:rStyle w:val="Hyperlink"/>
          </w:rPr>
          <w:t>Identificaties van en relaties tussen berichten</w:t>
        </w:r>
        <w:r w:rsidR="009743B0">
          <w:rPr>
            <w:webHidden/>
          </w:rPr>
          <w:tab/>
        </w:r>
        <w:r w:rsidR="009743B0">
          <w:rPr>
            <w:webHidden/>
          </w:rPr>
          <w:fldChar w:fldCharType="begin"/>
        </w:r>
        <w:r w:rsidR="009743B0">
          <w:rPr>
            <w:webHidden/>
          </w:rPr>
          <w:instrText xml:space="preserve"> PAGEREF _Toc415752682 \h </w:instrText>
        </w:r>
        <w:r w:rsidR="009743B0">
          <w:rPr>
            <w:webHidden/>
          </w:rPr>
        </w:r>
        <w:r w:rsidR="009743B0">
          <w:rPr>
            <w:webHidden/>
          </w:rPr>
          <w:fldChar w:fldCharType="separate"/>
        </w:r>
        <w:r w:rsidR="009B2A7B">
          <w:rPr>
            <w:webHidden/>
          </w:rPr>
          <w:t>9</w:t>
        </w:r>
        <w:r w:rsidR="009743B0">
          <w:rPr>
            <w:webHidden/>
          </w:rPr>
          <w:fldChar w:fldCharType="end"/>
        </w:r>
      </w:hyperlink>
    </w:p>
    <w:p w14:paraId="4F0977A7" w14:textId="77777777" w:rsidR="009743B0" w:rsidRDefault="00B90B0E">
      <w:pPr>
        <w:pStyle w:val="Inhopg2"/>
        <w:rPr>
          <w:rFonts w:asciiTheme="minorHAnsi" w:eastAsiaTheme="minorEastAsia" w:hAnsiTheme="minorHAnsi" w:cstheme="minorBidi"/>
          <w:sz w:val="22"/>
          <w:szCs w:val="22"/>
        </w:rPr>
      </w:pPr>
      <w:hyperlink w:anchor="_Toc415752683" w:history="1">
        <w:r w:rsidR="009743B0" w:rsidRPr="00812790">
          <w:rPr>
            <w:rStyle w:val="Hyperlink"/>
          </w:rPr>
          <w:t>2.6</w:t>
        </w:r>
        <w:r w:rsidR="009743B0">
          <w:rPr>
            <w:rFonts w:asciiTheme="minorHAnsi" w:eastAsiaTheme="minorEastAsia" w:hAnsiTheme="minorHAnsi" w:cstheme="minorBidi"/>
            <w:sz w:val="22"/>
            <w:szCs w:val="22"/>
          </w:rPr>
          <w:tab/>
        </w:r>
        <w:r w:rsidR="009743B0" w:rsidRPr="00812790">
          <w:rPr>
            <w:rStyle w:val="Hyperlink"/>
          </w:rPr>
          <w:t>Corrigeren en intrekken van berichten</w:t>
        </w:r>
        <w:r w:rsidR="009743B0">
          <w:rPr>
            <w:webHidden/>
          </w:rPr>
          <w:tab/>
        </w:r>
        <w:r w:rsidR="009743B0">
          <w:rPr>
            <w:webHidden/>
          </w:rPr>
          <w:fldChar w:fldCharType="begin"/>
        </w:r>
        <w:r w:rsidR="009743B0">
          <w:rPr>
            <w:webHidden/>
          </w:rPr>
          <w:instrText xml:space="preserve"> PAGEREF _Toc415752683 \h </w:instrText>
        </w:r>
        <w:r w:rsidR="009743B0">
          <w:rPr>
            <w:webHidden/>
          </w:rPr>
        </w:r>
        <w:r w:rsidR="009743B0">
          <w:rPr>
            <w:webHidden/>
          </w:rPr>
          <w:fldChar w:fldCharType="separate"/>
        </w:r>
        <w:r w:rsidR="009B2A7B">
          <w:rPr>
            <w:webHidden/>
          </w:rPr>
          <w:t>10</w:t>
        </w:r>
        <w:r w:rsidR="009743B0">
          <w:rPr>
            <w:webHidden/>
          </w:rPr>
          <w:fldChar w:fldCharType="end"/>
        </w:r>
      </w:hyperlink>
    </w:p>
    <w:p w14:paraId="39403236" w14:textId="77777777" w:rsidR="009743B0" w:rsidRDefault="00B90B0E">
      <w:pPr>
        <w:pStyle w:val="Inhopg2"/>
        <w:rPr>
          <w:rFonts w:asciiTheme="minorHAnsi" w:eastAsiaTheme="minorEastAsia" w:hAnsiTheme="minorHAnsi" w:cstheme="minorBidi"/>
          <w:sz w:val="22"/>
          <w:szCs w:val="22"/>
        </w:rPr>
      </w:pPr>
      <w:hyperlink w:anchor="_Toc415752684" w:history="1">
        <w:r w:rsidR="009743B0" w:rsidRPr="00812790">
          <w:rPr>
            <w:rStyle w:val="Hyperlink"/>
          </w:rPr>
          <w:t>2.7</w:t>
        </w:r>
        <w:r w:rsidR="009743B0">
          <w:rPr>
            <w:rFonts w:asciiTheme="minorHAnsi" w:eastAsiaTheme="minorEastAsia" w:hAnsiTheme="minorHAnsi" w:cstheme="minorBidi"/>
            <w:sz w:val="22"/>
            <w:szCs w:val="22"/>
          </w:rPr>
          <w:tab/>
        </w:r>
        <w:r w:rsidR="009743B0" w:rsidRPr="00812790">
          <w:rPr>
            <w:rStyle w:val="Hyperlink"/>
          </w:rPr>
          <w:t>Identificaties van en relaties tussen objecten</w:t>
        </w:r>
        <w:r w:rsidR="009743B0">
          <w:rPr>
            <w:webHidden/>
          </w:rPr>
          <w:tab/>
        </w:r>
        <w:r w:rsidR="009743B0">
          <w:rPr>
            <w:webHidden/>
          </w:rPr>
          <w:fldChar w:fldCharType="begin"/>
        </w:r>
        <w:r w:rsidR="009743B0">
          <w:rPr>
            <w:webHidden/>
          </w:rPr>
          <w:instrText xml:space="preserve"> PAGEREF _Toc415752684 \h </w:instrText>
        </w:r>
        <w:r w:rsidR="009743B0">
          <w:rPr>
            <w:webHidden/>
          </w:rPr>
        </w:r>
        <w:r w:rsidR="009743B0">
          <w:rPr>
            <w:webHidden/>
          </w:rPr>
          <w:fldChar w:fldCharType="separate"/>
        </w:r>
        <w:r w:rsidR="009B2A7B">
          <w:rPr>
            <w:webHidden/>
          </w:rPr>
          <w:t>12</w:t>
        </w:r>
        <w:r w:rsidR="009743B0">
          <w:rPr>
            <w:webHidden/>
          </w:rPr>
          <w:fldChar w:fldCharType="end"/>
        </w:r>
      </w:hyperlink>
    </w:p>
    <w:p w14:paraId="6ED314B6" w14:textId="77777777" w:rsidR="009743B0" w:rsidRDefault="00B90B0E">
      <w:pPr>
        <w:pStyle w:val="Inhopg2"/>
        <w:rPr>
          <w:rFonts w:asciiTheme="minorHAnsi" w:eastAsiaTheme="minorEastAsia" w:hAnsiTheme="minorHAnsi" w:cstheme="minorBidi"/>
          <w:sz w:val="22"/>
          <w:szCs w:val="22"/>
        </w:rPr>
      </w:pPr>
      <w:hyperlink w:anchor="_Toc415752685" w:history="1">
        <w:r w:rsidR="009743B0" w:rsidRPr="00812790">
          <w:rPr>
            <w:rStyle w:val="Hyperlink"/>
          </w:rPr>
          <w:t>2.8</w:t>
        </w:r>
        <w:r w:rsidR="009743B0">
          <w:rPr>
            <w:rFonts w:asciiTheme="minorHAnsi" w:eastAsiaTheme="minorEastAsia" w:hAnsiTheme="minorHAnsi" w:cstheme="minorBidi"/>
            <w:sz w:val="22"/>
            <w:szCs w:val="22"/>
          </w:rPr>
          <w:tab/>
        </w:r>
        <w:r w:rsidR="009743B0" w:rsidRPr="00812790">
          <w:rPr>
            <w:rStyle w:val="Hyperlink"/>
          </w:rPr>
          <w:t>Verzenden en verwerken van berichten</w:t>
        </w:r>
        <w:r w:rsidR="009743B0">
          <w:rPr>
            <w:webHidden/>
          </w:rPr>
          <w:tab/>
        </w:r>
        <w:r w:rsidR="009743B0">
          <w:rPr>
            <w:webHidden/>
          </w:rPr>
          <w:fldChar w:fldCharType="begin"/>
        </w:r>
        <w:r w:rsidR="009743B0">
          <w:rPr>
            <w:webHidden/>
          </w:rPr>
          <w:instrText xml:space="preserve"> PAGEREF _Toc415752685 \h </w:instrText>
        </w:r>
        <w:r w:rsidR="009743B0">
          <w:rPr>
            <w:webHidden/>
          </w:rPr>
        </w:r>
        <w:r w:rsidR="009743B0">
          <w:rPr>
            <w:webHidden/>
          </w:rPr>
          <w:fldChar w:fldCharType="separate"/>
        </w:r>
        <w:r w:rsidR="009B2A7B">
          <w:rPr>
            <w:webHidden/>
          </w:rPr>
          <w:t>13</w:t>
        </w:r>
        <w:r w:rsidR="009743B0">
          <w:rPr>
            <w:webHidden/>
          </w:rPr>
          <w:fldChar w:fldCharType="end"/>
        </w:r>
      </w:hyperlink>
    </w:p>
    <w:p w14:paraId="32CE74D1" w14:textId="77777777" w:rsidR="009743B0" w:rsidRDefault="00B90B0E">
      <w:pPr>
        <w:pStyle w:val="Inhopg3"/>
        <w:rPr>
          <w:rFonts w:asciiTheme="minorHAnsi" w:eastAsiaTheme="minorEastAsia" w:hAnsiTheme="minorHAnsi" w:cstheme="minorBidi"/>
          <w:noProof/>
          <w:sz w:val="22"/>
          <w:szCs w:val="22"/>
        </w:rPr>
      </w:pPr>
      <w:hyperlink w:anchor="_Toc415752686" w:history="1">
        <w:r w:rsidR="009743B0" w:rsidRPr="00812790">
          <w:rPr>
            <w:rStyle w:val="Hyperlink"/>
            <w:noProof/>
          </w:rPr>
          <w:t>2.8.1</w:t>
        </w:r>
        <w:r w:rsidR="009743B0">
          <w:rPr>
            <w:rFonts w:asciiTheme="minorHAnsi" w:eastAsiaTheme="minorEastAsia" w:hAnsiTheme="minorHAnsi" w:cstheme="minorBidi"/>
            <w:noProof/>
            <w:sz w:val="22"/>
            <w:szCs w:val="22"/>
          </w:rPr>
          <w:tab/>
        </w:r>
        <w:r w:rsidR="009743B0" w:rsidRPr="00812790">
          <w:rPr>
            <w:rStyle w:val="Hyperlink"/>
            <w:noProof/>
          </w:rPr>
          <w:t>Transacties en bundeling van berichten</w:t>
        </w:r>
        <w:r w:rsidR="009743B0">
          <w:rPr>
            <w:noProof/>
            <w:webHidden/>
          </w:rPr>
          <w:tab/>
        </w:r>
        <w:r w:rsidR="009743B0">
          <w:rPr>
            <w:noProof/>
            <w:webHidden/>
          </w:rPr>
          <w:fldChar w:fldCharType="begin"/>
        </w:r>
        <w:r w:rsidR="009743B0">
          <w:rPr>
            <w:noProof/>
            <w:webHidden/>
          </w:rPr>
          <w:instrText xml:space="preserve"> PAGEREF _Toc415752686 \h </w:instrText>
        </w:r>
        <w:r w:rsidR="009743B0">
          <w:rPr>
            <w:noProof/>
            <w:webHidden/>
          </w:rPr>
        </w:r>
        <w:r w:rsidR="009743B0">
          <w:rPr>
            <w:noProof/>
            <w:webHidden/>
          </w:rPr>
          <w:fldChar w:fldCharType="separate"/>
        </w:r>
        <w:r w:rsidR="009B2A7B">
          <w:rPr>
            <w:noProof/>
            <w:webHidden/>
          </w:rPr>
          <w:t>13</w:t>
        </w:r>
        <w:r w:rsidR="009743B0">
          <w:rPr>
            <w:noProof/>
            <w:webHidden/>
          </w:rPr>
          <w:fldChar w:fldCharType="end"/>
        </w:r>
      </w:hyperlink>
    </w:p>
    <w:p w14:paraId="35644294" w14:textId="77777777" w:rsidR="009743B0" w:rsidRDefault="00B90B0E">
      <w:pPr>
        <w:pStyle w:val="Inhopg3"/>
        <w:rPr>
          <w:rFonts w:asciiTheme="minorHAnsi" w:eastAsiaTheme="minorEastAsia" w:hAnsiTheme="minorHAnsi" w:cstheme="minorBidi"/>
          <w:noProof/>
          <w:sz w:val="22"/>
          <w:szCs w:val="22"/>
        </w:rPr>
      </w:pPr>
      <w:hyperlink w:anchor="_Toc415752687" w:history="1">
        <w:r w:rsidR="009743B0" w:rsidRPr="00812790">
          <w:rPr>
            <w:rStyle w:val="Hyperlink"/>
            <w:noProof/>
          </w:rPr>
          <w:t>2.8.2</w:t>
        </w:r>
        <w:r w:rsidR="009743B0">
          <w:rPr>
            <w:rFonts w:asciiTheme="minorHAnsi" w:eastAsiaTheme="minorEastAsia" w:hAnsiTheme="minorHAnsi" w:cstheme="minorBidi"/>
            <w:noProof/>
            <w:sz w:val="22"/>
            <w:szCs w:val="22"/>
          </w:rPr>
          <w:tab/>
        </w:r>
        <w:r w:rsidR="009743B0" w:rsidRPr="00812790">
          <w:rPr>
            <w:rStyle w:val="Hyperlink"/>
            <w:noProof/>
          </w:rPr>
          <w:t>Verplichte of niet-verplichte overname</w:t>
        </w:r>
        <w:r w:rsidR="009743B0">
          <w:rPr>
            <w:noProof/>
            <w:webHidden/>
          </w:rPr>
          <w:tab/>
        </w:r>
        <w:r w:rsidR="009743B0">
          <w:rPr>
            <w:noProof/>
            <w:webHidden/>
          </w:rPr>
          <w:fldChar w:fldCharType="begin"/>
        </w:r>
        <w:r w:rsidR="009743B0">
          <w:rPr>
            <w:noProof/>
            <w:webHidden/>
          </w:rPr>
          <w:instrText xml:space="preserve"> PAGEREF _Toc415752687 \h </w:instrText>
        </w:r>
        <w:r w:rsidR="009743B0">
          <w:rPr>
            <w:noProof/>
            <w:webHidden/>
          </w:rPr>
        </w:r>
        <w:r w:rsidR="009743B0">
          <w:rPr>
            <w:noProof/>
            <w:webHidden/>
          </w:rPr>
          <w:fldChar w:fldCharType="separate"/>
        </w:r>
        <w:r w:rsidR="009B2A7B">
          <w:rPr>
            <w:noProof/>
            <w:webHidden/>
          </w:rPr>
          <w:t>13</w:t>
        </w:r>
        <w:r w:rsidR="009743B0">
          <w:rPr>
            <w:noProof/>
            <w:webHidden/>
          </w:rPr>
          <w:fldChar w:fldCharType="end"/>
        </w:r>
      </w:hyperlink>
    </w:p>
    <w:p w14:paraId="625AFAA2" w14:textId="77777777" w:rsidR="009743B0" w:rsidRDefault="00B90B0E">
      <w:pPr>
        <w:pStyle w:val="Inhopg3"/>
        <w:rPr>
          <w:rFonts w:asciiTheme="minorHAnsi" w:eastAsiaTheme="minorEastAsia" w:hAnsiTheme="minorHAnsi" w:cstheme="minorBidi"/>
          <w:noProof/>
          <w:sz w:val="22"/>
          <w:szCs w:val="22"/>
        </w:rPr>
      </w:pPr>
      <w:hyperlink w:anchor="_Toc415752688" w:history="1">
        <w:r w:rsidR="009743B0" w:rsidRPr="00812790">
          <w:rPr>
            <w:rStyle w:val="Hyperlink"/>
            <w:noProof/>
          </w:rPr>
          <w:t>2.8.3</w:t>
        </w:r>
        <w:r w:rsidR="009743B0">
          <w:rPr>
            <w:rFonts w:asciiTheme="minorHAnsi" w:eastAsiaTheme="minorEastAsia" w:hAnsiTheme="minorHAnsi" w:cstheme="minorBidi"/>
            <w:noProof/>
            <w:sz w:val="22"/>
            <w:szCs w:val="22"/>
          </w:rPr>
          <w:tab/>
        </w:r>
        <w:r w:rsidR="009743B0" w:rsidRPr="00812790">
          <w:rPr>
            <w:rStyle w:val="Hyperlink"/>
            <w:noProof/>
          </w:rPr>
          <w:t>Volgorde van verzenden en verwerken</w:t>
        </w:r>
        <w:r w:rsidR="009743B0">
          <w:rPr>
            <w:noProof/>
            <w:webHidden/>
          </w:rPr>
          <w:tab/>
        </w:r>
        <w:r w:rsidR="009743B0">
          <w:rPr>
            <w:noProof/>
            <w:webHidden/>
          </w:rPr>
          <w:fldChar w:fldCharType="begin"/>
        </w:r>
        <w:r w:rsidR="009743B0">
          <w:rPr>
            <w:noProof/>
            <w:webHidden/>
          </w:rPr>
          <w:instrText xml:space="preserve"> PAGEREF _Toc415752688 \h </w:instrText>
        </w:r>
        <w:r w:rsidR="009743B0">
          <w:rPr>
            <w:noProof/>
            <w:webHidden/>
          </w:rPr>
        </w:r>
        <w:r w:rsidR="009743B0">
          <w:rPr>
            <w:noProof/>
            <w:webHidden/>
          </w:rPr>
          <w:fldChar w:fldCharType="separate"/>
        </w:r>
        <w:r w:rsidR="009B2A7B">
          <w:rPr>
            <w:noProof/>
            <w:webHidden/>
          </w:rPr>
          <w:t>13</w:t>
        </w:r>
        <w:r w:rsidR="009743B0">
          <w:rPr>
            <w:noProof/>
            <w:webHidden/>
          </w:rPr>
          <w:fldChar w:fldCharType="end"/>
        </w:r>
      </w:hyperlink>
    </w:p>
    <w:p w14:paraId="574E1502" w14:textId="77777777" w:rsidR="009743B0" w:rsidRDefault="00B90B0E">
      <w:pPr>
        <w:pStyle w:val="Inhopg3"/>
        <w:rPr>
          <w:rFonts w:asciiTheme="minorHAnsi" w:eastAsiaTheme="minorEastAsia" w:hAnsiTheme="minorHAnsi" w:cstheme="minorBidi"/>
          <w:noProof/>
          <w:sz w:val="22"/>
          <w:szCs w:val="22"/>
        </w:rPr>
      </w:pPr>
      <w:hyperlink w:anchor="_Toc415752689" w:history="1">
        <w:r w:rsidR="009743B0" w:rsidRPr="00812790">
          <w:rPr>
            <w:rStyle w:val="Hyperlink"/>
            <w:noProof/>
          </w:rPr>
          <w:t>2.8.4</w:t>
        </w:r>
        <w:r w:rsidR="009743B0">
          <w:rPr>
            <w:rFonts w:asciiTheme="minorHAnsi" w:eastAsiaTheme="minorEastAsia" w:hAnsiTheme="minorHAnsi" w:cstheme="minorBidi"/>
            <w:noProof/>
            <w:sz w:val="22"/>
            <w:szCs w:val="22"/>
          </w:rPr>
          <w:tab/>
        </w:r>
        <w:r w:rsidR="009743B0" w:rsidRPr="00812790">
          <w:rPr>
            <w:rStyle w:val="Hyperlink"/>
            <w:noProof/>
          </w:rPr>
          <w:t>Synchroniteit</w:t>
        </w:r>
        <w:r w:rsidR="009743B0">
          <w:rPr>
            <w:noProof/>
            <w:webHidden/>
          </w:rPr>
          <w:tab/>
        </w:r>
        <w:r w:rsidR="009743B0">
          <w:rPr>
            <w:noProof/>
            <w:webHidden/>
          </w:rPr>
          <w:fldChar w:fldCharType="begin"/>
        </w:r>
        <w:r w:rsidR="009743B0">
          <w:rPr>
            <w:noProof/>
            <w:webHidden/>
          </w:rPr>
          <w:instrText xml:space="preserve"> PAGEREF _Toc415752689 \h </w:instrText>
        </w:r>
        <w:r w:rsidR="009743B0">
          <w:rPr>
            <w:noProof/>
            <w:webHidden/>
          </w:rPr>
        </w:r>
        <w:r w:rsidR="009743B0">
          <w:rPr>
            <w:noProof/>
            <w:webHidden/>
          </w:rPr>
          <w:fldChar w:fldCharType="separate"/>
        </w:r>
        <w:r w:rsidR="009B2A7B">
          <w:rPr>
            <w:noProof/>
            <w:webHidden/>
          </w:rPr>
          <w:t>14</w:t>
        </w:r>
        <w:r w:rsidR="009743B0">
          <w:rPr>
            <w:noProof/>
            <w:webHidden/>
          </w:rPr>
          <w:fldChar w:fldCharType="end"/>
        </w:r>
      </w:hyperlink>
    </w:p>
    <w:p w14:paraId="1A61E77F" w14:textId="77777777" w:rsidR="009743B0" w:rsidRPr="009743B0" w:rsidRDefault="009743B0" w:rsidP="009743B0">
      <w:pPr>
        <w:pStyle w:val="Inhopg1"/>
        <w:numPr>
          <w:ilvl w:val="0"/>
          <w:numId w:val="0"/>
        </w:numPr>
        <w:ind w:left="360"/>
        <w:rPr>
          <w:rStyle w:val="Hyperlink"/>
          <w:rFonts w:asciiTheme="minorHAnsi" w:eastAsiaTheme="minorEastAsia" w:hAnsiTheme="minorHAnsi" w:cstheme="minorBidi"/>
          <w:color w:val="auto"/>
          <w:sz w:val="22"/>
          <w:szCs w:val="22"/>
          <w:u w:val="none"/>
        </w:rPr>
      </w:pPr>
    </w:p>
    <w:p w14:paraId="6988C6BD" w14:textId="77777777" w:rsidR="009743B0" w:rsidRDefault="00B90B0E">
      <w:pPr>
        <w:pStyle w:val="Inhopg1"/>
        <w:rPr>
          <w:rFonts w:asciiTheme="minorHAnsi" w:eastAsiaTheme="minorEastAsia" w:hAnsiTheme="minorHAnsi" w:cstheme="minorBidi"/>
          <w:sz w:val="22"/>
          <w:szCs w:val="22"/>
        </w:rPr>
      </w:pPr>
      <w:hyperlink w:anchor="_Toc415752690" w:history="1">
        <w:r w:rsidR="009743B0" w:rsidRPr="00812790">
          <w:rPr>
            <w:rStyle w:val="Hyperlink"/>
          </w:rPr>
          <w:t>Scenario’s</w:t>
        </w:r>
        <w:r w:rsidR="009743B0">
          <w:rPr>
            <w:webHidden/>
          </w:rPr>
          <w:tab/>
        </w:r>
        <w:r w:rsidR="009743B0">
          <w:rPr>
            <w:webHidden/>
          </w:rPr>
          <w:fldChar w:fldCharType="begin"/>
        </w:r>
        <w:r w:rsidR="009743B0">
          <w:rPr>
            <w:webHidden/>
          </w:rPr>
          <w:instrText xml:space="preserve"> PAGEREF _Toc415752690 \h </w:instrText>
        </w:r>
        <w:r w:rsidR="009743B0">
          <w:rPr>
            <w:webHidden/>
          </w:rPr>
        </w:r>
        <w:r w:rsidR="009743B0">
          <w:rPr>
            <w:webHidden/>
          </w:rPr>
          <w:fldChar w:fldCharType="separate"/>
        </w:r>
        <w:r w:rsidR="009B2A7B">
          <w:rPr>
            <w:webHidden/>
          </w:rPr>
          <w:t>15</w:t>
        </w:r>
        <w:r w:rsidR="009743B0">
          <w:rPr>
            <w:webHidden/>
          </w:rPr>
          <w:fldChar w:fldCharType="end"/>
        </w:r>
      </w:hyperlink>
    </w:p>
    <w:p w14:paraId="3F3D38C5" w14:textId="77777777" w:rsidR="009743B0" w:rsidRDefault="00B90B0E">
      <w:pPr>
        <w:pStyle w:val="Inhopg2"/>
        <w:rPr>
          <w:rFonts w:asciiTheme="minorHAnsi" w:eastAsiaTheme="minorEastAsia" w:hAnsiTheme="minorHAnsi" w:cstheme="minorBidi"/>
          <w:sz w:val="22"/>
          <w:szCs w:val="22"/>
        </w:rPr>
      </w:pPr>
      <w:hyperlink w:anchor="_Toc415752691" w:history="1">
        <w:r w:rsidR="009743B0" w:rsidRPr="00812790">
          <w:rPr>
            <w:rStyle w:val="Hyperlink"/>
          </w:rPr>
          <w:t>3.1</w:t>
        </w:r>
        <w:r w:rsidR="009743B0">
          <w:rPr>
            <w:rFonts w:asciiTheme="minorHAnsi" w:eastAsiaTheme="minorEastAsia" w:hAnsiTheme="minorHAnsi" w:cstheme="minorBidi"/>
            <w:sz w:val="22"/>
            <w:szCs w:val="22"/>
          </w:rPr>
          <w:tab/>
        </w:r>
        <w:r w:rsidR="009743B0" w:rsidRPr="00812790">
          <w:rPr>
            <w:rStyle w:val="Hyperlink"/>
          </w:rPr>
          <w:t>Verzoek om geometrie door BAG</w:t>
        </w:r>
        <w:r w:rsidR="009743B0">
          <w:rPr>
            <w:webHidden/>
          </w:rPr>
          <w:tab/>
        </w:r>
        <w:r w:rsidR="009743B0">
          <w:rPr>
            <w:webHidden/>
          </w:rPr>
          <w:fldChar w:fldCharType="begin"/>
        </w:r>
        <w:r w:rsidR="009743B0">
          <w:rPr>
            <w:webHidden/>
          </w:rPr>
          <w:instrText xml:space="preserve"> PAGEREF _Toc415752691 \h </w:instrText>
        </w:r>
        <w:r w:rsidR="009743B0">
          <w:rPr>
            <w:webHidden/>
          </w:rPr>
        </w:r>
        <w:r w:rsidR="009743B0">
          <w:rPr>
            <w:webHidden/>
          </w:rPr>
          <w:fldChar w:fldCharType="separate"/>
        </w:r>
        <w:r w:rsidR="009B2A7B">
          <w:rPr>
            <w:webHidden/>
          </w:rPr>
          <w:t>16</w:t>
        </w:r>
        <w:r w:rsidR="009743B0">
          <w:rPr>
            <w:webHidden/>
          </w:rPr>
          <w:fldChar w:fldCharType="end"/>
        </w:r>
      </w:hyperlink>
    </w:p>
    <w:p w14:paraId="2AB7BDED" w14:textId="77777777" w:rsidR="009743B0" w:rsidRDefault="00B90B0E">
      <w:pPr>
        <w:pStyle w:val="Inhopg3"/>
        <w:rPr>
          <w:rFonts w:asciiTheme="minorHAnsi" w:eastAsiaTheme="minorEastAsia" w:hAnsiTheme="minorHAnsi" w:cstheme="minorBidi"/>
          <w:noProof/>
          <w:sz w:val="22"/>
          <w:szCs w:val="22"/>
        </w:rPr>
      </w:pPr>
      <w:hyperlink w:anchor="_Toc415752692" w:history="1">
        <w:r w:rsidR="009743B0" w:rsidRPr="00812790">
          <w:rPr>
            <w:rStyle w:val="Hyperlink"/>
            <w:noProof/>
          </w:rPr>
          <w:t>3.1.1</w:t>
        </w:r>
        <w:r w:rsidR="009743B0">
          <w:rPr>
            <w:rFonts w:asciiTheme="minorHAnsi" w:eastAsiaTheme="minorEastAsia" w:hAnsiTheme="minorHAnsi" w:cstheme="minorBidi"/>
            <w:noProof/>
            <w:sz w:val="22"/>
            <w:szCs w:val="22"/>
          </w:rPr>
          <w:tab/>
        </w:r>
        <w:r w:rsidR="009743B0" w:rsidRPr="00812790">
          <w:rPr>
            <w:rStyle w:val="Hyperlink"/>
            <w:noProof/>
          </w:rPr>
          <w:t>Basisscenario</w:t>
        </w:r>
        <w:r w:rsidR="009743B0">
          <w:rPr>
            <w:noProof/>
            <w:webHidden/>
          </w:rPr>
          <w:tab/>
        </w:r>
        <w:r w:rsidR="009743B0">
          <w:rPr>
            <w:noProof/>
            <w:webHidden/>
          </w:rPr>
          <w:fldChar w:fldCharType="begin"/>
        </w:r>
        <w:r w:rsidR="009743B0">
          <w:rPr>
            <w:noProof/>
            <w:webHidden/>
          </w:rPr>
          <w:instrText xml:space="preserve"> PAGEREF _Toc415752692 \h </w:instrText>
        </w:r>
        <w:r w:rsidR="009743B0">
          <w:rPr>
            <w:noProof/>
            <w:webHidden/>
          </w:rPr>
        </w:r>
        <w:r w:rsidR="009743B0">
          <w:rPr>
            <w:noProof/>
            <w:webHidden/>
          </w:rPr>
          <w:fldChar w:fldCharType="separate"/>
        </w:r>
        <w:r w:rsidR="009B2A7B">
          <w:rPr>
            <w:noProof/>
            <w:webHidden/>
          </w:rPr>
          <w:t>16</w:t>
        </w:r>
        <w:r w:rsidR="009743B0">
          <w:rPr>
            <w:noProof/>
            <w:webHidden/>
          </w:rPr>
          <w:fldChar w:fldCharType="end"/>
        </w:r>
      </w:hyperlink>
    </w:p>
    <w:p w14:paraId="65FDF733" w14:textId="77777777" w:rsidR="009743B0" w:rsidRDefault="00B90B0E">
      <w:pPr>
        <w:pStyle w:val="Inhopg3"/>
        <w:rPr>
          <w:rFonts w:asciiTheme="minorHAnsi" w:eastAsiaTheme="minorEastAsia" w:hAnsiTheme="minorHAnsi" w:cstheme="minorBidi"/>
          <w:noProof/>
          <w:sz w:val="22"/>
          <w:szCs w:val="22"/>
        </w:rPr>
      </w:pPr>
      <w:hyperlink w:anchor="_Toc415752693" w:history="1">
        <w:r w:rsidR="009743B0" w:rsidRPr="00812790">
          <w:rPr>
            <w:rStyle w:val="Hyperlink"/>
            <w:noProof/>
          </w:rPr>
          <w:t>3.1.2</w:t>
        </w:r>
        <w:r w:rsidR="009743B0">
          <w:rPr>
            <w:rFonts w:asciiTheme="minorHAnsi" w:eastAsiaTheme="minorEastAsia" w:hAnsiTheme="minorHAnsi" w:cstheme="minorBidi"/>
            <w:noProof/>
            <w:sz w:val="22"/>
            <w:szCs w:val="22"/>
          </w:rPr>
          <w:tab/>
        </w:r>
        <w:r w:rsidR="009743B0" w:rsidRPr="00812790">
          <w:rPr>
            <w:rStyle w:val="Hyperlink"/>
            <w:noProof/>
          </w:rPr>
          <w:t>Alternatief scenario: BAG keurt levering af</w:t>
        </w:r>
        <w:r w:rsidR="009743B0">
          <w:rPr>
            <w:noProof/>
            <w:webHidden/>
          </w:rPr>
          <w:tab/>
        </w:r>
        <w:r w:rsidR="009743B0">
          <w:rPr>
            <w:noProof/>
            <w:webHidden/>
          </w:rPr>
          <w:fldChar w:fldCharType="begin"/>
        </w:r>
        <w:r w:rsidR="009743B0">
          <w:rPr>
            <w:noProof/>
            <w:webHidden/>
          </w:rPr>
          <w:instrText xml:space="preserve"> PAGEREF _Toc415752693 \h </w:instrText>
        </w:r>
        <w:r w:rsidR="009743B0">
          <w:rPr>
            <w:noProof/>
            <w:webHidden/>
          </w:rPr>
        </w:r>
        <w:r w:rsidR="009743B0">
          <w:rPr>
            <w:noProof/>
            <w:webHidden/>
          </w:rPr>
          <w:fldChar w:fldCharType="separate"/>
        </w:r>
        <w:r w:rsidR="009B2A7B">
          <w:rPr>
            <w:noProof/>
            <w:webHidden/>
          </w:rPr>
          <w:t>16</w:t>
        </w:r>
        <w:r w:rsidR="009743B0">
          <w:rPr>
            <w:noProof/>
            <w:webHidden/>
          </w:rPr>
          <w:fldChar w:fldCharType="end"/>
        </w:r>
      </w:hyperlink>
    </w:p>
    <w:p w14:paraId="5B015204" w14:textId="77777777" w:rsidR="009743B0" w:rsidRDefault="00B90B0E">
      <w:pPr>
        <w:pStyle w:val="Inhopg3"/>
        <w:rPr>
          <w:rFonts w:asciiTheme="minorHAnsi" w:eastAsiaTheme="minorEastAsia" w:hAnsiTheme="minorHAnsi" w:cstheme="minorBidi"/>
          <w:noProof/>
          <w:sz w:val="22"/>
          <w:szCs w:val="22"/>
        </w:rPr>
      </w:pPr>
      <w:hyperlink w:anchor="_Toc415752694" w:history="1">
        <w:r w:rsidR="009743B0" w:rsidRPr="00812790">
          <w:rPr>
            <w:rStyle w:val="Hyperlink"/>
            <w:noProof/>
          </w:rPr>
          <w:t>3.1.3</w:t>
        </w:r>
        <w:r w:rsidR="009743B0">
          <w:rPr>
            <w:rFonts w:asciiTheme="minorHAnsi" w:eastAsiaTheme="minorEastAsia" w:hAnsiTheme="minorHAnsi" w:cstheme="minorBidi"/>
            <w:noProof/>
            <w:sz w:val="22"/>
            <w:szCs w:val="22"/>
          </w:rPr>
          <w:tab/>
        </w:r>
        <w:r w:rsidR="009743B0" w:rsidRPr="00812790">
          <w:rPr>
            <w:rStyle w:val="Hyperlink"/>
            <w:noProof/>
          </w:rPr>
          <w:t>Alternatief scenario: BAG wil eerder verzonden geometrieVerzoek intrekken</w:t>
        </w:r>
        <w:r w:rsidR="009743B0">
          <w:rPr>
            <w:noProof/>
            <w:webHidden/>
          </w:rPr>
          <w:tab/>
        </w:r>
        <w:r w:rsidR="009743B0">
          <w:rPr>
            <w:noProof/>
            <w:webHidden/>
          </w:rPr>
          <w:fldChar w:fldCharType="begin"/>
        </w:r>
        <w:r w:rsidR="009743B0">
          <w:rPr>
            <w:noProof/>
            <w:webHidden/>
          </w:rPr>
          <w:instrText xml:space="preserve"> PAGEREF _Toc415752694 \h </w:instrText>
        </w:r>
        <w:r w:rsidR="009743B0">
          <w:rPr>
            <w:noProof/>
            <w:webHidden/>
          </w:rPr>
        </w:r>
        <w:r w:rsidR="009743B0">
          <w:rPr>
            <w:noProof/>
            <w:webHidden/>
          </w:rPr>
          <w:fldChar w:fldCharType="separate"/>
        </w:r>
        <w:r w:rsidR="009B2A7B">
          <w:rPr>
            <w:noProof/>
            <w:webHidden/>
          </w:rPr>
          <w:t>17</w:t>
        </w:r>
        <w:r w:rsidR="009743B0">
          <w:rPr>
            <w:noProof/>
            <w:webHidden/>
          </w:rPr>
          <w:fldChar w:fldCharType="end"/>
        </w:r>
      </w:hyperlink>
    </w:p>
    <w:p w14:paraId="5CB45245" w14:textId="77777777" w:rsidR="009743B0" w:rsidRDefault="00B90B0E">
      <w:pPr>
        <w:pStyle w:val="Inhopg3"/>
        <w:rPr>
          <w:rFonts w:asciiTheme="minorHAnsi" w:eastAsiaTheme="minorEastAsia" w:hAnsiTheme="minorHAnsi" w:cstheme="minorBidi"/>
          <w:noProof/>
          <w:sz w:val="22"/>
          <w:szCs w:val="22"/>
        </w:rPr>
      </w:pPr>
      <w:hyperlink w:anchor="_Toc415752695" w:history="1">
        <w:r w:rsidR="009743B0" w:rsidRPr="00812790">
          <w:rPr>
            <w:rStyle w:val="Hyperlink"/>
            <w:noProof/>
          </w:rPr>
          <w:t>3.1.4</w:t>
        </w:r>
        <w:r w:rsidR="009743B0">
          <w:rPr>
            <w:rFonts w:asciiTheme="minorHAnsi" w:eastAsiaTheme="minorEastAsia" w:hAnsiTheme="minorHAnsi" w:cstheme="minorBidi"/>
            <w:noProof/>
            <w:sz w:val="22"/>
            <w:szCs w:val="22"/>
          </w:rPr>
          <w:tab/>
        </w:r>
        <w:r w:rsidR="009743B0" w:rsidRPr="00812790">
          <w:rPr>
            <w:rStyle w:val="Hyperlink"/>
            <w:noProof/>
          </w:rPr>
          <w:t>Alternatief scenario: Geo keurt geometrieVerzoek af</w:t>
        </w:r>
        <w:r w:rsidR="009743B0">
          <w:rPr>
            <w:noProof/>
            <w:webHidden/>
          </w:rPr>
          <w:tab/>
        </w:r>
        <w:r w:rsidR="009743B0">
          <w:rPr>
            <w:noProof/>
            <w:webHidden/>
          </w:rPr>
          <w:fldChar w:fldCharType="begin"/>
        </w:r>
        <w:r w:rsidR="009743B0">
          <w:rPr>
            <w:noProof/>
            <w:webHidden/>
          </w:rPr>
          <w:instrText xml:space="preserve"> PAGEREF _Toc415752695 \h </w:instrText>
        </w:r>
        <w:r w:rsidR="009743B0">
          <w:rPr>
            <w:noProof/>
            <w:webHidden/>
          </w:rPr>
        </w:r>
        <w:r w:rsidR="009743B0">
          <w:rPr>
            <w:noProof/>
            <w:webHidden/>
          </w:rPr>
          <w:fldChar w:fldCharType="separate"/>
        </w:r>
        <w:r w:rsidR="009B2A7B">
          <w:rPr>
            <w:noProof/>
            <w:webHidden/>
          </w:rPr>
          <w:t>18</w:t>
        </w:r>
        <w:r w:rsidR="009743B0">
          <w:rPr>
            <w:noProof/>
            <w:webHidden/>
          </w:rPr>
          <w:fldChar w:fldCharType="end"/>
        </w:r>
      </w:hyperlink>
    </w:p>
    <w:p w14:paraId="0CC513B6" w14:textId="77777777" w:rsidR="009743B0" w:rsidRDefault="00B90B0E">
      <w:pPr>
        <w:pStyle w:val="Inhopg2"/>
        <w:rPr>
          <w:rFonts w:asciiTheme="minorHAnsi" w:eastAsiaTheme="minorEastAsia" w:hAnsiTheme="minorHAnsi" w:cstheme="minorBidi"/>
          <w:sz w:val="22"/>
          <w:szCs w:val="22"/>
        </w:rPr>
      </w:pPr>
      <w:hyperlink w:anchor="_Toc415752696" w:history="1">
        <w:r w:rsidR="009743B0" w:rsidRPr="00812790">
          <w:rPr>
            <w:rStyle w:val="Hyperlink"/>
          </w:rPr>
          <w:t>3.2</w:t>
        </w:r>
        <w:r w:rsidR="009743B0">
          <w:rPr>
            <w:rFonts w:asciiTheme="minorHAnsi" w:eastAsiaTheme="minorEastAsia" w:hAnsiTheme="minorHAnsi" w:cstheme="minorBidi"/>
            <w:sz w:val="22"/>
            <w:szCs w:val="22"/>
          </w:rPr>
          <w:tab/>
        </w:r>
        <w:r w:rsidR="009743B0" w:rsidRPr="00812790">
          <w:rPr>
            <w:rStyle w:val="Hyperlink"/>
          </w:rPr>
          <w:t>Constatering en/of signalering door Geo</w:t>
        </w:r>
        <w:r w:rsidR="009743B0">
          <w:rPr>
            <w:webHidden/>
          </w:rPr>
          <w:tab/>
        </w:r>
        <w:r w:rsidR="009743B0">
          <w:rPr>
            <w:webHidden/>
          </w:rPr>
          <w:fldChar w:fldCharType="begin"/>
        </w:r>
        <w:r w:rsidR="009743B0">
          <w:rPr>
            <w:webHidden/>
          </w:rPr>
          <w:instrText xml:space="preserve"> PAGEREF _Toc415752696 \h </w:instrText>
        </w:r>
        <w:r w:rsidR="009743B0">
          <w:rPr>
            <w:webHidden/>
          </w:rPr>
        </w:r>
        <w:r w:rsidR="009743B0">
          <w:rPr>
            <w:webHidden/>
          </w:rPr>
          <w:fldChar w:fldCharType="separate"/>
        </w:r>
        <w:r w:rsidR="009B2A7B">
          <w:rPr>
            <w:webHidden/>
          </w:rPr>
          <w:t>18</w:t>
        </w:r>
        <w:r w:rsidR="009743B0">
          <w:rPr>
            <w:webHidden/>
          </w:rPr>
          <w:fldChar w:fldCharType="end"/>
        </w:r>
      </w:hyperlink>
    </w:p>
    <w:p w14:paraId="7F91DD25" w14:textId="77777777" w:rsidR="009743B0" w:rsidRDefault="00B90B0E">
      <w:pPr>
        <w:pStyle w:val="Inhopg3"/>
        <w:rPr>
          <w:rFonts w:asciiTheme="minorHAnsi" w:eastAsiaTheme="minorEastAsia" w:hAnsiTheme="minorHAnsi" w:cstheme="minorBidi"/>
          <w:noProof/>
          <w:sz w:val="22"/>
          <w:szCs w:val="22"/>
        </w:rPr>
      </w:pPr>
      <w:hyperlink w:anchor="_Toc415752697" w:history="1">
        <w:r w:rsidR="009743B0" w:rsidRPr="00812790">
          <w:rPr>
            <w:rStyle w:val="Hyperlink"/>
            <w:noProof/>
          </w:rPr>
          <w:t>3.2.1</w:t>
        </w:r>
        <w:r w:rsidR="009743B0">
          <w:rPr>
            <w:rFonts w:asciiTheme="minorHAnsi" w:eastAsiaTheme="minorEastAsia" w:hAnsiTheme="minorHAnsi" w:cstheme="minorBidi"/>
            <w:noProof/>
            <w:sz w:val="22"/>
            <w:szCs w:val="22"/>
          </w:rPr>
          <w:tab/>
        </w:r>
        <w:r w:rsidR="009743B0" w:rsidRPr="00812790">
          <w:rPr>
            <w:rStyle w:val="Hyperlink"/>
            <w:noProof/>
          </w:rPr>
          <w:t>Basisscenario</w:t>
        </w:r>
        <w:r w:rsidR="009743B0">
          <w:rPr>
            <w:noProof/>
            <w:webHidden/>
          </w:rPr>
          <w:tab/>
        </w:r>
        <w:r w:rsidR="009743B0">
          <w:rPr>
            <w:noProof/>
            <w:webHidden/>
          </w:rPr>
          <w:fldChar w:fldCharType="begin"/>
        </w:r>
        <w:r w:rsidR="009743B0">
          <w:rPr>
            <w:noProof/>
            <w:webHidden/>
          </w:rPr>
          <w:instrText xml:space="preserve"> PAGEREF _Toc415752697 \h </w:instrText>
        </w:r>
        <w:r w:rsidR="009743B0">
          <w:rPr>
            <w:noProof/>
            <w:webHidden/>
          </w:rPr>
        </w:r>
        <w:r w:rsidR="009743B0">
          <w:rPr>
            <w:noProof/>
            <w:webHidden/>
          </w:rPr>
          <w:fldChar w:fldCharType="separate"/>
        </w:r>
        <w:r w:rsidR="009B2A7B">
          <w:rPr>
            <w:noProof/>
            <w:webHidden/>
          </w:rPr>
          <w:t>18</w:t>
        </w:r>
        <w:r w:rsidR="009743B0">
          <w:rPr>
            <w:noProof/>
            <w:webHidden/>
          </w:rPr>
          <w:fldChar w:fldCharType="end"/>
        </w:r>
      </w:hyperlink>
    </w:p>
    <w:p w14:paraId="19DDBED8" w14:textId="77777777" w:rsidR="009743B0" w:rsidRDefault="00B90B0E">
      <w:pPr>
        <w:pStyle w:val="Inhopg3"/>
        <w:rPr>
          <w:rFonts w:asciiTheme="minorHAnsi" w:eastAsiaTheme="minorEastAsia" w:hAnsiTheme="minorHAnsi" w:cstheme="minorBidi"/>
          <w:noProof/>
          <w:sz w:val="22"/>
          <w:szCs w:val="22"/>
        </w:rPr>
      </w:pPr>
      <w:hyperlink w:anchor="_Toc415752698" w:history="1">
        <w:r w:rsidR="009743B0" w:rsidRPr="00812790">
          <w:rPr>
            <w:rStyle w:val="Hyperlink"/>
            <w:noProof/>
          </w:rPr>
          <w:t>3.2.2</w:t>
        </w:r>
        <w:r w:rsidR="009743B0">
          <w:rPr>
            <w:rFonts w:asciiTheme="minorHAnsi" w:eastAsiaTheme="minorEastAsia" w:hAnsiTheme="minorHAnsi" w:cstheme="minorBidi"/>
            <w:noProof/>
            <w:sz w:val="22"/>
            <w:szCs w:val="22"/>
          </w:rPr>
          <w:tab/>
        </w:r>
        <w:r w:rsidR="009743B0" w:rsidRPr="00812790">
          <w:rPr>
            <w:rStyle w:val="Hyperlink"/>
            <w:noProof/>
          </w:rPr>
          <w:t>Alternatief scenario: BAG keurt geometrie af</w:t>
        </w:r>
        <w:r w:rsidR="009743B0">
          <w:rPr>
            <w:noProof/>
            <w:webHidden/>
          </w:rPr>
          <w:tab/>
        </w:r>
        <w:r w:rsidR="009743B0">
          <w:rPr>
            <w:noProof/>
            <w:webHidden/>
          </w:rPr>
          <w:fldChar w:fldCharType="begin"/>
        </w:r>
        <w:r w:rsidR="009743B0">
          <w:rPr>
            <w:noProof/>
            <w:webHidden/>
          </w:rPr>
          <w:instrText xml:space="preserve"> PAGEREF _Toc415752698 \h </w:instrText>
        </w:r>
        <w:r w:rsidR="009743B0">
          <w:rPr>
            <w:noProof/>
            <w:webHidden/>
          </w:rPr>
        </w:r>
        <w:r w:rsidR="009743B0">
          <w:rPr>
            <w:noProof/>
            <w:webHidden/>
          </w:rPr>
          <w:fldChar w:fldCharType="separate"/>
        </w:r>
        <w:r w:rsidR="009B2A7B">
          <w:rPr>
            <w:noProof/>
            <w:webHidden/>
          </w:rPr>
          <w:t>19</w:t>
        </w:r>
        <w:r w:rsidR="009743B0">
          <w:rPr>
            <w:noProof/>
            <w:webHidden/>
          </w:rPr>
          <w:fldChar w:fldCharType="end"/>
        </w:r>
      </w:hyperlink>
    </w:p>
    <w:p w14:paraId="6AEF153F" w14:textId="77777777" w:rsidR="009743B0" w:rsidRDefault="00B90B0E">
      <w:pPr>
        <w:pStyle w:val="Inhopg3"/>
        <w:rPr>
          <w:rFonts w:asciiTheme="minorHAnsi" w:eastAsiaTheme="minorEastAsia" w:hAnsiTheme="minorHAnsi" w:cstheme="minorBidi"/>
          <w:noProof/>
          <w:sz w:val="22"/>
          <w:szCs w:val="22"/>
        </w:rPr>
      </w:pPr>
      <w:hyperlink w:anchor="_Toc415752699" w:history="1">
        <w:r w:rsidR="009743B0" w:rsidRPr="00812790">
          <w:rPr>
            <w:rStyle w:val="Hyperlink"/>
            <w:noProof/>
          </w:rPr>
          <w:t>3.2.3</w:t>
        </w:r>
        <w:r w:rsidR="009743B0">
          <w:rPr>
            <w:rFonts w:asciiTheme="minorHAnsi" w:eastAsiaTheme="minorEastAsia" w:hAnsiTheme="minorHAnsi" w:cstheme="minorBidi"/>
            <w:noProof/>
            <w:sz w:val="22"/>
            <w:szCs w:val="22"/>
          </w:rPr>
          <w:tab/>
        </w:r>
        <w:r w:rsidR="009743B0" w:rsidRPr="00812790">
          <w:rPr>
            <w:rStyle w:val="Hyperlink"/>
            <w:noProof/>
          </w:rPr>
          <w:t>Alternatief scenario: Geo wil eerder verzonden geometrieLevering intrekken</w:t>
        </w:r>
        <w:r w:rsidR="009743B0">
          <w:rPr>
            <w:noProof/>
            <w:webHidden/>
          </w:rPr>
          <w:tab/>
        </w:r>
        <w:r w:rsidR="009743B0">
          <w:rPr>
            <w:noProof/>
            <w:webHidden/>
          </w:rPr>
          <w:fldChar w:fldCharType="begin"/>
        </w:r>
        <w:r w:rsidR="009743B0">
          <w:rPr>
            <w:noProof/>
            <w:webHidden/>
          </w:rPr>
          <w:instrText xml:space="preserve"> PAGEREF _Toc415752699 \h </w:instrText>
        </w:r>
        <w:r w:rsidR="009743B0">
          <w:rPr>
            <w:noProof/>
            <w:webHidden/>
          </w:rPr>
        </w:r>
        <w:r w:rsidR="009743B0">
          <w:rPr>
            <w:noProof/>
            <w:webHidden/>
          </w:rPr>
          <w:fldChar w:fldCharType="separate"/>
        </w:r>
        <w:r w:rsidR="009B2A7B">
          <w:rPr>
            <w:noProof/>
            <w:webHidden/>
          </w:rPr>
          <w:t>20</w:t>
        </w:r>
        <w:r w:rsidR="009743B0">
          <w:rPr>
            <w:noProof/>
            <w:webHidden/>
          </w:rPr>
          <w:fldChar w:fldCharType="end"/>
        </w:r>
      </w:hyperlink>
    </w:p>
    <w:p w14:paraId="710EF53D" w14:textId="77777777" w:rsidR="009743B0" w:rsidRDefault="00B90B0E">
      <w:pPr>
        <w:pStyle w:val="Inhopg2"/>
        <w:rPr>
          <w:rFonts w:asciiTheme="minorHAnsi" w:eastAsiaTheme="minorEastAsia" w:hAnsiTheme="minorHAnsi" w:cstheme="minorBidi"/>
          <w:sz w:val="22"/>
          <w:szCs w:val="22"/>
        </w:rPr>
      </w:pPr>
      <w:hyperlink w:anchor="_Toc415752700" w:history="1">
        <w:r w:rsidR="009743B0" w:rsidRPr="00812790">
          <w:rPr>
            <w:rStyle w:val="Hyperlink"/>
          </w:rPr>
          <w:t>3.3</w:t>
        </w:r>
        <w:r w:rsidR="009743B0">
          <w:rPr>
            <w:rFonts w:asciiTheme="minorHAnsi" w:eastAsiaTheme="minorEastAsia" w:hAnsiTheme="minorHAnsi" w:cstheme="minorBidi"/>
            <w:sz w:val="22"/>
            <w:szCs w:val="22"/>
          </w:rPr>
          <w:tab/>
        </w:r>
        <w:r w:rsidR="009743B0" w:rsidRPr="00812790">
          <w:rPr>
            <w:rStyle w:val="Hyperlink"/>
          </w:rPr>
          <w:t>Kennisgeving op object door BAG</w:t>
        </w:r>
        <w:r w:rsidR="009743B0">
          <w:rPr>
            <w:webHidden/>
          </w:rPr>
          <w:tab/>
        </w:r>
        <w:r w:rsidR="009743B0">
          <w:rPr>
            <w:webHidden/>
          </w:rPr>
          <w:fldChar w:fldCharType="begin"/>
        </w:r>
        <w:r w:rsidR="009743B0">
          <w:rPr>
            <w:webHidden/>
          </w:rPr>
          <w:instrText xml:space="preserve"> PAGEREF _Toc415752700 \h </w:instrText>
        </w:r>
        <w:r w:rsidR="009743B0">
          <w:rPr>
            <w:webHidden/>
          </w:rPr>
        </w:r>
        <w:r w:rsidR="009743B0">
          <w:rPr>
            <w:webHidden/>
          </w:rPr>
          <w:fldChar w:fldCharType="separate"/>
        </w:r>
        <w:r w:rsidR="009B2A7B">
          <w:rPr>
            <w:webHidden/>
          </w:rPr>
          <w:t>20</w:t>
        </w:r>
        <w:r w:rsidR="009743B0">
          <w:rPr>
            <w:webHidden/>
          </w:rPr>
          <w:fldChar w:fldCharType="end"/>
        </w:r>
      </w:hyperlink>
    </w:p>
    <w:p w14:paraId="38FAA531" w14:textId="77777777" w:rsidR="009743B0" w:rsidRPr="009743B0" w:rsidRDefault="009743B0" w:rsidP="009743B0">
      <w:pPr>
        <w:pStyle w:val="Inhopg1"/>
        <w:numPr>
          <w:ilvl w:val="0"/>
          <w:numId w:val="0"/>
        </w:numPr>
        <w:ind w:left="360"/>
        <w:rPr>
          <w:rStyle w:val="Hyperlink"/>
          <w:rFonts w:asciiTheme="minorHAnsi" w:eastAsiaTheme="minorEastAsia" w:hAnsiTheme="minorHAnsi" w:cstheme="minorBidi"/>
          <w:color w:val="auto"/>
          <w:sz w:val="22"/>
          <w:szCs w:val="22"/>
          <w:u w:val="none"/>
        </w:rPr>
      </w:pPr>
    </w:p>
    <w:p w14:paraId="65E31FF7" w14:textId="1AA78D2E" w:rsidR="009743B0" w:rsidRDefault="00B90B0E">
      <w:pPr>
        <w:pStyle w:val="Inhopg1"/>
        <w:rPr>
          <w:rFonts w:asciiTheme="minorHAnsi" w:eastAsiaTheme="minorEastAsia" w:hAnsiTheme="minorHAnsi" w:cstheme="minorBidi"/>
          <w:sz w:val="22"/>
          <w:szCs w:val="22"/>
        </w:rPr>
      </w:pPr>
      <w:hyperlink w:anchor="_Toc415752701" w:history="1">
        <w:r w:rsidR="009743B0" w:rsidRPr="00812790">
          <w:rPr>
            <w:rStyle w:val="Hyperlink"/>
          </w:rPr>
          <w:t>Berichten</w:t>
        </w:r>
        <w:r w:rsidR="009743B0">
          <w:rPr>
            <w:rStyle w:val="Hyperlink"/>
          </w:rPr>
          <w:tab/>
        </w:r>
        <w:r w:rsidR="009743B0">
          <w:rPr>
            <w:webHidden/>
          </w:rPr>
          <w:tab/>
        </w:r>
        <w:r w:rsidR="009743B0">
          <w:rPr>
            <w:webHidden/>
          </w:rPr>
          <w:fldChar w:fldCharType="begin"/>
        </w:r>
        <w:r w:rsidR="009743B0">
          <w:rPr>
            <w:webHidden/>
          </w:rPr>
          <w:instrText xml:space="preserve"> PAGEREF _Toc415752701 \h </w:instrText>
        </w:r>
        <w:r w:rsidR="009743B0">
          <w:rPr>
            <w:webHidden/>
          </w:rPr>
        </w:r>
        <w:r w:rsidR="009743B0">
          <w:rPr>
            <w:webHidden/>
          </w:rPr>
          <w:fldChar w:fldCharType="separate"/>
        </w:r>
        <w:r w:rsidR="009B2A7B">
          <w:rPr>
            <w:webHidden/>
          </w:rPr>
          <w:t>21</w:t>
        </w:r>
        <w:r w:rsidR="009743B0">
          <w:rPr>
            <w:webHidden/>
          </w:rPr>
          <w:fldChar w:fldCharType="end"/>
        </w:r>
      </w:hyperlink>
    </w:p>
    <w:p w14:paraId="554E3BD8" w14:textId="77777777" w:rsidR="009743B0" w:rsidRDefault="00B90B0E">
      <w:pPr>
        <w:pStyle w:val="Inhopg2"/>
        <w:rPr>
          <w:rFonts w:asciiTheme="minorHAnsi" w:eastAsiaTheme="minorEastAsia" w:hAnsiTheme="minorHAnsi" w:cstheme="minorBidi"/>
          <w:sz w:val="22"/>
          <w:szCs w:val="22"/>
        </w:rPr>
      </w:pPr>
      <w:hyperlink w:anchor="_Toc415752702" w:history="1">
        <w:r w:rsidR="009743B0" w:rsidRPr="00812790">
          <w:rPr>
            <w:rStyle w:val="Hyperlink"/>
          </w:rPr>
          <w:t>4.1</w:t>
        </w:r>
        <w:r w:rsidR="009743B0">
          <w:rPr>
            <w:rFonts w:asciiTheme="minorHAnsi" w:eastAsiaTheme="minorEastAsia" w:hAnsiTheme="minorHAnsi" w:cstheme="minorBidi"/>
            <w:sz w:val="22"/>
            <w:szCs w:val="22"/>
          </w:rPr>
          <w:tab/>
        </w:r>
        <w:r w:rsidR="009743B0" w:rsidRPr="00812790">
          <w:rPr>
            <w:rStyle w:val="Hyperlink"/>
          </w:rPr>
          <w:t>StUF-Geo BAG berichten</w:t>
        </w:r>
        <w:r w:rsidR="009743B0">
          <w:rPr>
            <w:webHidden/>
          </w:rPr>
          <w:tab/>
        </w:r>
        <w:r w:rsidR="009743B0">
          <w:rPr>
            <w:webHidden/>
          </w:rPr>
          <w:fldChar w:fldCharType="begin"/>
        </w:r>
        <w:r w:rsidR="009743B0">
          <w:rPr>
            <w:webHidden/>
          </w:rPr>
          <w:instrText xml:space="preserve"> PAGEREF _Toc415752702 \h </w:instrText>
        </w:r>
        <w:r w:rsidR="009743B0">
          <w:rPr>
            <w:webHidden/>
          </w:rPr>
        </w:r>
        <w:r w:rsidR="009743B0">
          <w:rPr>
            <w:webHidden/>
          </w:rPr>
          <w:fldChar w:fldCharType="separate"/>
        </w:r>
        <w:r w:rsidR="009B2A7B">
          <w:rPr>
            <w:webHidden/>
          </w:rPr>
          <w:t>21</w:t>
        </w:r>
        <w:r w:rsidR="009743B0">
          <w:rPr>
            <w:webHidden/>
          </w:rPr>
          <w:fldChar w:fldCharType="end"/>
        </w:r>
      </w:hyperlink>
    </w:p>
    <w:p w14:paraId="355AA3A3" w14:textId="77777777" w:rsidR="009743B0" w:rsidRDefault="00B90B0E">
      <w:pPr>
        <w:pStyle w:val="Inhopg3"/>
        <w:rPr>
          <w:rFonts w:asciiTheme="minorHAnsi" w:eastAsiaTheme="minorEastAsia" w:hAnsiTheme="minorHAnsi" w:cstheme="minorBidi"/>
          <w:noProof/>
          <w:sz w:val="22"/>
          <w:szCs w:val="22"/>
        </w:rPr>
      </w:pPr>
      <w:hyperlink w:anchor="_Toc415752703" w:history="1">
        <w:r w:rsidR="009743B0" w:rsidRPr="00812790">
          <w:rPr>
            <w:rStyle w:val="Hyperlink"/>
            <w:noProof/>
          </w:rPr>
          <w:t>4.1.1</w:t>
        </w:r>
        <w:r w:rsidR="009743B0">
          <w:rPr>
            <w:rFonts w:asciiTheme="minorHAnsi" w:eastAsiaTheme="minorEastAsia" w:hAnsiTheme="minorHAnsi" w:cstheme="minorBidi"/>
            <w:noProof/>
            <w:sz w:val="22"/>
            <w:szCs w:val="22"/>
          </w:rPr>
          <w:tab/>
        </w:r>
        <w:r w:rsidR="009743B0" w:rsidRPr="00812790">
          <w:rPr>
            <w:rStyle w:val="Hyperlink"/>
            <w:noProof/>
          </w:rPr>
          <w:t>GeometrieVerzoek</w:t>
        </w:r>
        <w:r w:rsidR="009743B0">
          <w:rPr>
            <w:noProof/>
            <w:webHidden/>
          </w:rPr>
          <w:tab/>
        </w:r>
        <w:r w:rsidR="009743B0">
          <w:rPr>
            <w:noProof/>
            <w:webHidden/>
          </w:rPr>
          <w:fldChar w:fldCharType="begin"/>
        </w:r>
        <w:r w:rsidR="009743B0">
          <w:rPr>
            <w:noProof/>
            <w:webHidden/>
          </w:rPr>
          <w:instrText xml:space="preserve"> PAGEREF _Toc415752703 \h </w:instrText>
        </w:r>
        <w:r w:rsidR="009743B0">
          <w:rPr>
            <w:noProof/>
            <w:webHidden/>
          </w:rPr>
        </w:r>
        <w:r w:rsidR="009743B0">
          <w:rPr>
            <w:noProof/>
            <w:webHidden/>
          </w:rPr>
          <w:fldChar w:fldCharType="separate"/>
        </w:r>
        <w:r w:rsidR="009B2A7B">
          <w:rPr>
            <w:noProof/>
            <w:webHidden/>
          </w:rPr>
          <w:t>21</w:t>
        </w:r>
        <w:r w:rsidR="009743B0">
          <w:rPr>
            <w:noProof/>
            <w:webHidden/>
          </w:rPr>
          <w:fldChar w:fldCharType="end"/>
        </w:r>
      </w:hyperlink>
    </w:p>
    <w:p w14:paraId="714479B5" w14:textId="77777777" w:rsidR="009743B0" w:rsidRDefault="00B90B0E">
      <w:pPr>
        <w:pStyle w:val="Inhopg3"/>
        <w:rPr>
          <w:rFonts w:asciiTheme="minorHAnsi" w:eastAsiaTheme="minorEastAsia" w:hAnsiTheme="minorHAnsi" w:cstheme="minorBidi"/>
          <w:noProof/>
          <w:sz w:val="22"/>
          <w:szCs w:val="22"/>
        </w:rPr>
      </w:pPr>
      <w:hyperlink w:anchor="_Toc415752704" w:history="1">
        <w:r w:rsidR="009743B0" w:rsidRPr="00812790">
          <w:rPr>
            <w:rStyle w:val="Hyperlink"/>
            <w:noProof/>
          </w:rPr>
          <w:t>4.1.2</w:t>
        </w:r>
        <w:r w:rsidR="009743B0">
          <w:rPr>
            <w:rFonts w:asciiTheme="minorHAnsi" w:eastAsiaTheme="minorEastAsia" w:hAnsiTheme="minorHAnsi" w:cstheme="minorBidi"/>
            <w:noProof/>
            <w:sz w:val="22"/>
            <w:szCs w:val="22"/>
          </w:rPr>
          <w:tab/>
        </w:r>
        <w:r w:rsidR="009743B0" w:rsidRPr="00812790">
          <w:rPr>
            <w:rStyle w:val="Hyperlink"/>
            <w:noProof/>
          </w:rPr>
          <w:t>GeometrieLevering</w:t>
        </w:r>
        <w:r w:rsidR="009743B0">
          <w:rPr>
            <w:noProof/>
            <w:webHidden/>
          </w:rPr>
          <w:tab/>
        </w:r>
        <w:r w:rsidR="009743B0">
          <w:rPr>
            <w:noProof/>
            <w:webHidden/>
          </w:rPr>
          <w:fldChar w:fldCharType="begin"/>
        </w:r>
        <w:r w:rsidR="009743B0">
          <w:rPr>
            <w:noProof/>
            <w:webHidden/>
          </w:rPr>
          <w:instrText xml:space="preserve"> PAGEREF _Toc415752704 \h </w:instrText>
        </w:r>
        <w:r w:rsidR="009743B0">
          <w:rPr>
            <w:noProof/>
            <w:webHidden/>
          </w:rPr>
        </w:r>
        <w:r w:rsidR="009743B0">
          <w:rPr>
            <w:noProof/>
            <w:webHidden/>
          </w:rPr>
          <w:fldChar w:fldCharType="separate"/>
        </w:r>
        <w:r w:rsidR="009B2A7B">
          <w:rPr>
            <w:noProof/>
            <w:webHidden/>
          </w:rPr>
          <w:t>22</w:t>
        </w:r>
        <w:r w:rsidR="009743B0">
          <w:rPr>
            <w:noProof/>
            <w:webHidden/>
          </w:rPr>
          <w:fldChar w:fldCharType="end"/>
        </w:r>
      </w:hyperlink>
    </w:p>
    <w:p w14:paraId="6AFDF842" w14:textId="77777777" w:rsidR="009743B0" w:rsidRDefault="00B90B0E">
      <w:pPr>
        <w:pStyle w:val="Inhopg3"/>
        <w:rPr>
          <w:rFonts w:asciiTheme="minorHAnsi" w:eastAsiaTheme="minorEastAsia" w:hAnsiTheme="minorHAnsi" w:cstheme="minorBidi"/>
          <w:noProof/>
          <w:sz w:val="22"/>
          <w:szCs w:val="22"/>
        </w:rPr>
      </w:pPr>
      <w:hyperlink w:anchor="_Toc415752705" w:history="1">
        <w:r w:rsidR="009743B0" w:rsidRPr="00812790">
          <w:rPr>
            <w:rStyle w:val="Hyperlink"/>
            <w:noProof/>
          </w:rPr>
          <w:t>4.1.3</w:t>
        </w:r>
        <w:r w:rsidR="009743B0">
          <w:rPr>
            <w:rFonts w:asciiTheme="minorHAnsi" w:eastAsiaTheme="minorEastAsia" w:hAnsiTheme="minorHAnsi" w:cstheme="minorBidi"/>
            <w:noProof/>
            <w:sz w:val="22"/>
            <w:szCs w:val="22"/>
          </w:rPr>
          <w:tab/>
        </w:r>
        <w:r w:rsidR="009743B0" w:rsidRPr="00812790">
          <w:rPr>
            <w:rStyle w:val="Hyperlink"/>
            <w:noProof/>
          </w:rPr>
          <w:t>Goedkeuringsbericht</w:t>
        </w:r>
        <w:r w:rsidR="009743B0">
          <w:rPr>
            <w:noProof/>
            <w:webHidden/>
          </w:rPr>
          <w:tab/>
        </w:r>
        <w:r w:rsidR="009743B0">
          <w:rPr>
            <w:noProof/>
            <w:webHidden/>
          </w:rPr>
          <w:fldChar w:fldCharType="begin"/>
        </w:r>
        <w:r w:rsidR="009743B0">
          <w:rPr>
            <w:noProof/>
            <w:webHidden/>
          </w:rPr>
          <w:instrText xml:space="preserve"> PAGEREF _Toc415752705 \h </w:instrText>
        </w:r>
        <w:r w:rsidR="009743B0">
          <w:rPr>
            <w:noProof/>
            <w:webHidden/>
          </w:rPr>
        </w:r>
        <w:r w:rsidR="009743B0">
          <w:rPr>
            <w:noProof/>
            <w:webHidden/>
          </w:rPr>
          <w:fldChar w:fldCharType="separate"/>
        </w:r>
        <w:r w:rsidR="009B2A7B">
          <w:rPr>
            <w:noProof/>
            <w:webHidden/>
          </w:rPr>
          <w:t>22</w:t>
        </w:r>
        <w:r w:rsidR="009743B0">
          <w:rPr>
            <w:noProof/>
            <w:webHidden/>
          </w:rPr>
          <w:fldChar w:fldCharType="end"/>
        </w:r>
      </w:hyperlink>
    </w:p>
    <w:p w14:paraId="2C29DE36" w14:textId="77777777" w:rsidR="009743B0" w:rsidRDefault="00B90B0E">
      <w:pPr>
        <w:pStyle w:val="Inhopg3"/>
        <w:rPr>
          <w:rFonts w:asciiTheme="minorHAnsi" w:eastAsiaTheme="minorEastAsia" w:hAnsiTheme="minorHAnsi" w:cstheme="minorBidi"/>
          <w:noProof/>
          <w:sz w:val="22"/>
          <w:szCs w:val="22"/>
        </w:rPr>
      </w:pPr>
      <w:hyperlink w:anchor="_Toc415752706" w:history="1">
        <w:r w:rsidR="009743B0" w:rsidRPr="00812790">
          <w:rPr>
            <w:rStyle w:val="Hyperlink"/>
            <w:noProof/>
          </w:rPr>
          <w:t>4.1.4</w:t>
        </w:r>
        <w:r w:rsidR="009743B0">
          <w:rPr>
            <w:rFonts w:asciiTheme="minorHAnsi" w:eastAsiaTheme="minorEastAsia" w:hAnsiTheme="minorHAnsi" w:cstheme="minorBidi"/>
            <w:noProof/>
            <w:sz w:val="22"/>
            <w:szCs w:val="22"/>
          </w:rPr>
          <w:tab/>
        </w:r>
        <w:r w:rsidR="009743B0" w:rsidRPr="00812790">
          <w:rPr>
            <w:rStyle w:val="Hyperlink"/>
            <w:noProof/>
          </w:rPr>
          <w:t>Afkeuringsbericht</w:t>
        </w:r>
        <w:r w:rsidR="009743B0">
          <w:rPr>
            <w:noProof/>
            <w:webHidden/>
          </w:rPr>
          <w:tab/>
        </w:r>
        <w:r w:rsidR="009743B0">
          <w:rPr>
            <w:noProof/>
            <w:webHidden/>
          </w:rPr>
          <w:fldChar w:fldCharType="begin"/>
        </w:r>
        <w:r w:rsidR="009743B0">
          <w:rPr>
            <w:noProof/>
            <w:webHidden/>
          </w:rPr>
          <w:instrText xml:space="preserve"> PAGEREF _Toc415752706 \h </w:instrText>
        </w:r>
        <w:r w:rsidR="009743B0">
          <w:rPr>
            <w:noProof/>
            <w:webHidden/>
          </w:rPr>
        </w:r>
        <w:r w:rsidR="009743B0">
          <w:rPr>
            <w:noProof/>
            <w:webHidden/>
          </w:rPr>
          <w:fldChar w:fldCharType="separate"/>
        </w:r>
        <w:r w:rsidR="009B2A7B">
          <w:rPr>
            <w:noProof/>
            <w:webHidden/>
          </w:rPr>
          <w:t>23</w:t>
        </w:r>
        <w:r w:rsidR="009743B0">
          <w:rPr>
            <w:noProof/>
            <w:webHidden/>
          </w:rPr>
          <w:fldChar w:fldCharType="end"/>
        </w:r>
      </w:hyperlink>
    </w:p>
    <w:p w14:paraId="5D3E7630" w14:textId="77777777" w:rsidR="009743B0" w:rsidRDefault="00B90B0E">
      <w:pPr>
        <w:pStyle w:val="Inhopg2"/>
        <w:rPr>
          <w:rFonts w:asciiTheme="minorHAnsi" w:eastAsiaTheme="minorEastAsia" w:hAnsiTheme="minorHAnsi" w:cstheme="minorBidi"/>
          <w:sz w:val="22"/>
          <w:szCs w:val="22"/>
        </w:rPr>
      </w:pPr>
      <w:hyperlink w:anchor="_Toc415752707" w:history="1">
        <w:r w:rsidR="009743B0" w:rsidRPr="00812790">
          <w:rPr>
            <w:rStyle w:val="Hyperlink"/>
          </w:rPr>
          <w:t>4.2</w:t>
        </w:r>
        <w:r w:rsidR="009743B0">
          <w:rPr>
            <w:rFonts w:asciiTheme="minorHAnsi" w:eastAsiaTheme="minorEastAsia" w:hAnsiTheme="minorHAnsi" w:cstheme="minorBidi"/>
            <w:sz w:val="22"/>
            <w:szCs w:val="22"/>
          </w:rPr>
          <w:tab/>
        </w:r>
        <w:r w:rsidR="009743B0" w:rsidRPr="00812790">
          <w:rPr>
            <w:rStyle w:val="Hyperlink"/>
          </w:rPr>
          <w:t>BAG-kennisgevingen</w:t>
        </w:r>
        <w:r w:rsidR="009743B0">
          <w:rPr>
            <w:webHidden/>
          </w:rPr>
          <w:tab/>
        </w:r>
        <w:r w:rsidR="009743B0">
          <w:rPr>
            <w:webHidden/>
          </w:rPr>
          <w:fldChar w:fldCharType="begin"/>
        </w:r>
        <w:r w:rsidR="009743B0">
          <w:rPr>
            <w:webHidden/>
          </w:rPr>
          <w:instrText xml:space="preserve"> PAGEREF _Toc415752707 \h </w:instrText>
        </w:r>
        <w:r w:rsidR="009743B0">
          <w:rPr>
            <w:webHidden/>
          </w:rPr>
        </w:r>
        <w:r w:rsidR="009743B0">
          <w:rPr>
            <w:webHidden/>
          </w:rPr>
          <w:fldChar w:fldCharType="separate"/>
        </w:r>
        <w:r w:rsidR="009B2A7B">
          <w:rPr>
            <w:webHidden/>
          </w:rPr>
          <w:t>25</w:t>
        </w:r>
        <w:r w:rsidR="009743B0">
          <w:rPr>
            <w:webHidden/>
          </w:rPr>
          <w:fldChar w:fldCharType="end"/>
        </w:r>
      </w:hyperlink>
    </w:p>
    <w:p w14:paraId="02A0092B" w14:textId="77777777" w:rsidR="009743B0" w:rsidRPr="009743B0" w:rsidRDefault="009743B0" w:rsidP="009743B0">
      <w:pPr>
        <w:pStyle w:val="Inhopg1"/>
        <w:numPr>
          <w:ilvl w:val="0"/>
          <w:numId w:val="0"/>
        </w:numPr>
        <w:ind w:left="360"/>
        <w:rPr>
          <w:rStyle w:val="Hyperlink"/>
          <w:rFonts w:asciiTheme="minorHAnsi" w:eastAsiaTheme="minorEastAsia" w:hAnsiTheme="minorHAnsi" w:cstheme="minorBidi"/>
          <w:color w:val="auto"/>
          <w:sz w:val="22"/>
          <w:szCs w:val="22"/>
          <w:u w:val="none"/>
        </w:rPr>
      </w:pPr>
    </w:p>
    <w:p w14:paraId="4048EE99" w14:textId="28DFEB0A" w:rsidR="009743B0" w:rsidRDefault="00B90B0E">
      <w:pPr>
        <w:pStyle w:val="Inhopg1"/>
        <w:rPr>
          <w:rFonts w:asciiTheme="minorHAnsi" w:eastAsiaTheme="minorEastAsia" w:hAnsiTheme="minorHAnsi" w:cstheme="minorBidi"/>
          <w:sz w:val="22"/>
          <w:szCs w:val="22"/>
        </w:rPr>
      </w:pPr>
      <w:hyperlink w:anchor="_Toc415752708" w:history="1">
        <w:r w:rsidR="009743B0" w:rsidRPr="00812790">
          <w:rPr>
            <w:rStyle w:val="Hyperlink"/>
          </w:rPr>
          <w:t>Entiteiten</w:t>
        </w:r>
        <w:r w:rsidR="009743B0">
          <w:rPr>
            <w:webHidden/>
          </w:rPr>
          <w:tab/>
        </w:r>
        <w:r w:rsidR="009743B0">
          <w:rPr>
            <w:webHidden/>
          </w:rPr>
          <w:tab/>
        </w:r>
        <w:r w:rsidR="009743B0">
          <w:rPr>
            <w:webHidden/>
          </w:rPr>
          <w:fldChar w:fldCharType="begin"/>
        </w:r>
        <w:r w:rsidR="009743B0">
          <w:rPr>
            <w:webHidden/>
          </w:rPr>
          <w:instrText xml:space="preserve"> PAGEREF _Toc415752708 \h </w:instrText>
        </w:r>
        <w:r w:rsidR="009743B0">
          <w:rPr>
            <w:webHidden/>
          </w:rPr>
        </w:r>
        <w:r w:rsidR="009743B0">
          <w:rPr>
            <w:webHidden/>
          </w:rPr>
          <w:fldChar w:fldCharType="separate"/>
        </w:r>
        <w:r w:rsidR="009B2A7B">
          <w:rPr>
            <w:webHidden/>
          </w:rPr>
          <w:t>26</w:t>
        </w:r>
        <w:r w:rsidR="009743B0">
          <w:rPr>
            <w:webHidden/>
          </w:rPr>
          <w:fldChar w:fldCharType="end"/>
        </w:r>
      </w:hyperlink>
    </w:p>
    <w:p w14:paraId="48F63148" w14:textId="77777777" w:rsidR="009743B0" w:rsidRDefault="00B90B0E">
      <w:pPr>
        <w:pStyle w:val="Inhopg2"/>
        <w:rPr>
          <w:rFonts w:asciiTheme="minorHAnsi" w:eastAsiaTheme="minorEastAsia" w:hAnsiTheme="minorHAnsi" w:cstheme="minorBidi"/>
          <w:sz w:val="22"/>
          <w:szCs w:val="22"/>
        </w:rPr>
      </w:pPr>
      <w:hyperlink w:anchor="_Toc415752709" w:history="1">
        <w:r w:rsidR="009743B0" w:rsidRPr="00812790">
          <w:rPr>
            <w:rStyle w:val="Hyperlink"/>
          </w:rPr>
          <w:t>5.1</w:t>
        </w:r>
        <w:r w:rsidR="009743B0">
          <w:rPr>
            <w:rFonts w:asciiTheme="minorHAnsi" w:eastAsiaTheme="minorEastAsia" w:hAnsiTheme="minorHAnsi" w:cstheme="minorBidi"/>
            <w:sz w:val="22"/>
            <w:szCs w:val="22"/>
          </w:rPr>
          <w:tab/>
        </w:r>
        <w:r w:rsidR="009743B0" w:rsidRPr="00812790">
          <w:rPr>
            <w:rStyle w:val="Hyperlink"/>
          </w:rPr>
          <w:t>Entiteiten met objectgegevens</w:t>
        </w:r>
        <w:r w:rsidR="009743B0">
          <w:rPr>
            <w:webHidden/>
          </w:rPr>
          <w:tab/>
        </w:r>
        <w:r w:rsidR="009743B0">
          <w:rPr>
            <w:webHidden/>
          </w:rPr>
          <w:fldChar w:fldCharType="begin"/>
        </w:r>
        <w:r w:rsidR="009743B0">
          <w:rPr>
            <w:webHidden/>
          </w:rPr>
          <w:instrText xml:space="preserve"> PAGEREF _Toc415752709 \h </w:instrText>
        </w:r>
        <w:r w:rsidR="009743B0">
          <w:rPr>
            <w:webHidden/>
          </w:rPr>
        </w:r>
        <w:r w:rsidR="009743B0">
          <w:rPr>
            <w:webHidden/>
          </w:rPr>
          <w:fldChar w:fldCharType="separate"/>
        </w:r>
        <w:r w:rsidR="009B2A7B">
          <w:rPr>
            <w:webHidden/>
          </w:rPr>
          <w:t>26</w:t>
        </w:r>
        <w:r w:rsidR="009743B0">
          <w:rPr>
            <w:webHidden/>
          </w:rPr>
          <w:fldChar w:fldCharType="end"/>
        </w:r>
      </w:hyperlink>
    </w:p>
    <w:p w14:paraId="27CD7EDC" w14:textId="77777777" w:rsidR="009743B0" w:rsidRDefault="00B90B0E">
      <w:pPr>
        <w:pStyle w:val="Inhopg3"/>
        <w:rPr>
          <w:rFonts w:asciiTheme="minorHAnsi" w:eastAsiaTheme="minorEastAsia" w:hAnsiTheme="minorHAnsi" w:cstheme="minorBidi"/>
          <w:noProof/>
          <w:sz w:val="22"/>
          <w:szCs w:val="22"/>
        </w:rPr>
      </w:pPr>
      <w:hyperlink w:anchor="_Toc415752710" w:history="1">
        <w:r w:rsidR="009743B0" w:rsidRPr="00812790">
          <w:rPr>
            <w:rStyle w:val="Hyperlink"/>
            <w:noProof/>
          </w:rPr>
          <w:t>5.1.1</w:t>
        </w:r>
        <w:r w:rsidR="009743B0">
          <w:rPr>
            <w:rFonts w:asciiTheme="minorHAnsi" w:eastAsiaTheme="minorEastAsia" w:hAnsiTheme="minorHAnsi" w:cstheme="minorBidi"/>
            <w:noProof/>
            <w:sz w:val="22"/>
            <w:szCs w:val="22"/>
          </w:rPr>
          <w:tab/>
        </w:r>
        <w:r w:rsidR="009743B0" w:rsidRPr="00812790">
          <w:rPr>
            <w:rStyle w:val="Hyperlink"/>
            <w:noProof/>
          </w:rPr>
          <w:t>ligplaats</w:t>
        </w:r>
        <w:r w:rsidR="009743B0">
          <w:rPr>
            <w:noProof/>
            <w:webHidden/>
          </w:rPr>
          <w:tab/>
        </w:r>
        <w:r w:rsidR="009743B0">
          <w:rPr>
            <w:noProof/>
            <w:webHidden/>
          </w:rPr>
          <w:fldChar w:fldCharType="begin"/>
        </w:r>
        <w:r w:rsidR="009743B0">
          <w:rPr>
            <w:noProof/>
            <w:webHidden/>
          </w:rPr>
          <w:instrText xml:space="preserve"> PAGEREF _Toc415752710 \h </w:instrText>
        </w:r>
        <w:r w:rsidR="009743B0">
          <w:rPr>
            <w:noProof/>
            <w:webHidden/>
          </w:rPr>
        </w:r>
        <w:r w:rsidR="009743B0">
          <w:rPr>
            <w:noProof/>
            <w:webHidden/>
          </w:rPr>
          <w:fldChar w:fldCharType="separate"/>
        </w:r>
        <w:r w:rsidR="009B2A7B">
          <w:rPr>
            <w:noProof/>
            <w:webHidden/>
          </w:rPr>
          <w:t>26</w:t>
        </w:r>
        <w:r w:rsidR="009743B0">
          <w:rPr>
            <w:noProof/>
            <w:webHidden/>
          </w:rPr>
          <w:fldChar w:fldCharType="end"/>
        </w:r>
      </w:hyperlink>
    </w:p>
    <w:p w14:paraId="11888063" w14:textId="77777777" w:rsidR="009743B0" w:rsidRDefault="00B90B0E">
      <w:pPr>
        <w:pStyle w:val="Inhopg3"/>
        <w:rPr>
          <w:rFonts w:asciiTheme="minorHAnsi" w:eastAsiaTheme="minorEastAsia" w:hAnsiTheme="minorHAnsi" w:cstheme="minorBidi"/>
          <w:noProof/>
          <w:sz w:val="22"/>
          <w:szCs w:val="22"/>
        </w:rPr>
      </w:pPr>
      <w:hyperlink w:anchor="_Toc415752711" w:history="1">
        <w:r w:rsidR="009743B0" w:rsidRPr="00812790">
          <w:rPr>
            <w:rStyle w:val="Hyperlink"/>
            <w:noProof/>
          </w:rPr>
          <w:t>5.1.2</w:t>
        </w:r>
        <w:r w:rsidR="009743B0">
          <w:rPr>
            <w:rFonts w:asciiTheme="minorHAnsi" w:eastAsiaTheme="minorEastAsia" w:hAnsiTheme="minorHAnsi" w:cstheme="minorBidi"/>
            <w:noProof/>
            <w:sz w:val="22"/>
            <w:szCs w:val="22"/>
          </w:rPr>
          <w:tab/>
        </w:r>
        <w:r w:rsidR="009743B0" w:rsidRPr="00812790">
          <w:rPr>
            <w:rStyle w:val="Hyperlink"/>
            <w:noProof/>
          </w:rPr>
          <w:t>pand</w:t>
        </w:r>
        <w:r w:rsidR="009743B0">
          <w:rPr>
            <w:noProof/>
            <w:webHidden/>
          </w:rPr>
          <w:tab/>
        </w:r>
        <w:r w:rsidR="009743B0">
          <w:rPr>
            <w:noProof/>
            <w:webHidden/>
          </w:rPr>
          <w:fldChar w:fldCharType="begin"/>
        </w:r>
        <w:r w:rsidR="009743B0">
          <w:rPr>
            <w:noProof/>
            <w:webHidden/>
          </w:rPr>
          <w:instrText xml:space="preserve"> PAGEREF _Toc415752711 \h </w:instrText>
        </w:r>
        <w:r w:rsidR="009743B0">
          <w:rPr>
            <w:noProof/>
            <w:webHidden/>
          </w:rPr>
        </w:r>
        <w:r w:rsidR="009743B0">
          <w:rPr>
            <w:noProof/>
            <w:webHidden/>
          </w:rPr>
          <w:fldChar w:fldCharType="separate"/>
        </w:r>
        <w:r w:rsidR="009B2A7B">
          <w:rPr>
            <w:noProof/>
            <w:webHidden/>
          </w:rPr>
          <w:t>26</w:t>
        </w:r>
        <w:r w:rsidR="009743B0">
          <w:rPr>
            <w:noProof/>
            <w:webHidden/>
          </w:rPr>
          <w:fldChar w:fldCharType="end"/>
        </w:r>
      </w:hyperlink>
    </w:p>
    <w:p w14:paraId="3CB20DDD" w14:textId="77777777" w:rsidR="009743B0" w:rsidRDefault="00B90B0E">
      <w:pPr>
        <w:pStyle w:val="Inhopg3"/>
        <w:rPr>
          <w:rFonts w:asciiTheme="minorHAnsi" w:eastAsiaTheme="minorEastAsia" w:hAnsiTheme="minorHAnsi" w:cstheme="minorBidi"/>
          <w:noProof/>
          <w:sz w:val="22"/>
          <w:szCs w:val="22"/>
        </w:rPr>
      </w:pPr>
      <w:hyperlink w:anchor="_Toc415752712" w:history="1">
        <w:r w:rsidR="009743B0" w:rsidRPr="00812790">
          <w:rPr>
            <w:rStyle w:val="Hyperlink"/>
            <w:noProof/>
          </w:rPr>
          <w:t>5.1.3</w:t>
        </w:r>
        <w:r w:rsidR="009743B0">
          <w:rPr>
            <w:rFonts w:asciiTheme="minorHAnsi" w:eastAsiaTheme="minorEastAsia" w:hAnsiTheme="minorHAnsi" w:cstheme="minorBidi"/>
            <w:noProof/>
            <w:sz w:val="22"/>
            <w:szCs w:val="22"/>
          </w:rPr>
          <w:tab/>
        </w:r>
        <w:r w:rsidR="009743B0" w:rsidRPr="00812790">
          <w:rPr>
            <w:rStyle w:val="Hyperlink"/>
            <w:noProof/>
          </w:rPr>
          <w:t>standplaats</w:t>
        </w:r>
        <w:r w:rsidR="009743B0">
          <w:rPr>
            <w:noProof/>
            <w:webHidden/>
          </w:rPr>
          <w:tab/>
        </w:r>
        <w:r w:rsidR="009743B0">
          <w:rPr>
            <w:noProof/>
            <w:webHidden/>
          </w:rPr>
          <w:fldChar w:fldCharType="begin"/>
        </w:r>
        <w:r w:rsidR="009743B0">
          <w:rPr>
            <w:noProof/>
            <w:webHidden/>
          </w:rPr>
          <w:instrText xml:space="preserve"> PAGEREF _Toc415752712 \h </w:instrText>
        </w:r>
        <w:r w:rsidR="009743B0">
          <w:rPr>
            <w:noProof/>
            <w:webHidden/>
          </w:rPr>
        </w:r>
        <w:r w:rsidR="009743B0">
          <w:rPr>
            <w:noProof/>
            <w:webHidden/>
          </w:rPr>
          <w:fldChar w:fldCharType="separate"/>
        </w:r>
        <w:r w:rsidR="009B2A7B">
          <w:rPr>
            <w:noProof/>
            <w:webHidden/>
          </w:rPr>
          <w:t>27</w:t>
        </w:r>
        <w:r w:rsidR="009743B0">
          <w:rPr>
            <w:noProof/>
            <w:webHidden/>
          </w:rPr>
          <w:fldChar w:fldCharType="end"/>
        </w:r>
      </w:hyperlink>
    </w:p>
    <w:p w14:paraId="15CA9E18" w14:textId="77777777" w:rsidR="009743B0" w:rsidRDefault="00B90B0E">
      <w:pPr>
        <w:pStyle w:val="Inhopg3"/>
        <w:rPr>
          <w:rFonts w:asciiTheme="minorHAnsi" w:eastAsiaTheme="minorEastAsia" w:hAnsiTheme="minorHAnsi" w:cstheme="minorBidi"/>
          <w:noProof/>
          <w:sz w:val="22"/>
          <w:szCs w:val="22"/>
        </w:rPr>
      </w:pPr>
      <w:hyperlink w:anchor="_Toc415752713" w:history="1">
        <w:r w:rsidR="009743B0" w:rsidRPr="00812790">
          <w:rPr>
            <w:rStyle w:val="Hyperlink"/>
            <w:noProof/>
          </w:rPr>
          <w:t>5.1.4</w:t>
        </w:r>
        <w:r w:rsidR="009743B0">
          <w:rPr>
            <w:rFonts w:asciiTheme="minorHAnsi" w:eastAsiaTheme="minorEastAsia" w:hAnsiTheme="minorHAnsi" w:cstheme="minorBidi"/>
            <w:noProof/>
            <w:sz w:val="22"/>
            <w:szCs w:val="22"/>
          </w:rPr>
          <w:tab/>
        </w:r>
        <w:r w:rsidR="009743B0" w:rsidRPr="00812790">
          <w:rPr>
            <w:rStyle w:val="Hyperlink"/>
            <w:noProof/>
          </w:rPr>
          <w:t>verblijfsobject</w:t>
        </w:r>
        <w:r w:rsidR="009743B0">
          <w:rPr>
            <w:noProof/>
            <w:webHidden/>
          </w:rPr>
          <w:tab/>
        </w:r>
        <w:r w:rsidR="009743B0">
          <w:rPr>
            <w:noProof/>
            <w:webHidden/>
          </w:rPr>
          <w:fldChar w:fldCharType="begin"/>
        </w:r>
        <w:r w:rsidR="009743B0">
          <w:rPr>
            <w:noProof/>
            <w:webHidden/>
          </w:rPr>
          <w:instrText xml:space="preserve"> PAGEREF _Toc415752713 \h </w:instrText>
        </w:r>
        <w:r w:rsidR="009743B0">
          <w:rPr>
            <w:noProof/>
            <w:webHidden/>
          </w:rPr>
        </w:r>
        <w:r w:rsidR="009743B0">
          <w:rPr>
            <w:noProof/>
            <w:webHidden/>
          </w:rPr>
          <w:fldChar w:fldCharType="separate"/>
        </w:r>
        <w:r w:rsidR="009B2A7B">
          <w:rPr>
            <w:noProof/>
            <w:webHidden/>
          </w:rPr>
          <w:t>27</w:t>
        </w:r>
        <w:r w:rsidR="009743B0">
          <w:rPr>
            <w:noProof/>
            <w:webHidden/>
          </w:rPr>
          <w:fldChar w:fldCharType="end"/>
        </w:r>
      </w:hyperlink>
    </w:p>
    <w:p w14:paraId="191FCB26" w14:textId="77777777" w:rsidR="009743B0" w:rsidRDefault="00B90B0E">
      <w:pPr>
        <w:pStyle w:val="Inhopg3"/>
        <w:rPr>
          <w:rFonts w:asciiTheme="minorHAnsi" w:eastAsiaTheme="minorEastAsia" w:hAnsiTheme="minorHAnsi" w:cstheme="minorBidi"/>
          <w:noProof/>
          <w:sz w:val="22"/>
          <w:szCs w:val="22"/>
        </w:rPr>
      </w:pPr>
      <w:hyperlink w:anchor="_Toc415752714" w:history="1">
        <w:r w:rsidR="009743B0" w:rsidRPr="00812790">
          <w:rPr>
            <w:rStyle w:val="Hyperlink"/>
            <w:noProof/>
          </w:rPr>
          <w:t>5.1.5</w:t>
        </w:r>
        <w:r w:rsidR="009743B0">
          <w:rPr>
            <w:rFonts w:asciiTheme="minorHAnsi" w:eastAsiaTheme="minorEastAsia" w:hAnsiTheme="minorHAnsi" w:cstheme="minorBidi"/>
            <w:noProof/>
            <w:sz w:val="22"/>
            <w:szCs w:val="22"/>
          </w:rPr>
          <w:tab/>
        </w:r>
        <w:r w:rsidR="009743B0" w:rsidRPr="00812790">
          <w:rPr>
            <w:rStyle w:val="Hyperlink"/>
            <w:noProof/>
          </w:rPr>
          <w:t>woonplaats</w:t>
        </w:r>
        <w:r w:rsidR="009743B0">
          <w:rPr>
            <w:noProof/>
            <w:webHidden/>
          </w:rPr>
          <w:tab/>
        </w:r>
        <w:r w:rsidR="009743B0">
          <w:rPr>
            <w:noProof/>
            <w:webHidden/>
          </w:rPr>
          <w:fldChar w:fldCharType="begin"/>
        </w:r>
        <w:r w:rsidR="009743B0">
          <w:rPr>
            <w:noProof/>
            <w:webHidden/>
          </w:rPr>
          <w:instrText xml:space="preserve"> PAGEREF _Toc415752714 \h </w:instrText>
        </w:r>
        <w:r w:rsidR="009743B0">
          <w:rPr>
            <w:noProof/>
            <w:webHidden/>
          </w:rPr>
        </w:r>
        <w:r w:rsidR="009743B0">
          <w:rPr>
            <w:noProof/>
            <w:webHidden/>
          </w:rPr>
          <w:fldChar w:fldCharType="separate"/>
        </w:r>
        <w:r w:rsidR="009B2A7B">
          <w:rPr>
            <w:noProof/>
            <w:webHidden/>
          </w:rPr>
          <w:t>27</w:t>
        </w:r>
        <w:r w:rsidR="009743B0">
          <w:rPr>
            <w:noProof/>
            <w:webHidden/>
          </w:rPr>
          <w:fldChar w:fldCharType="end"/>
        </w:r>
      </w:hyperlink>
    </w:p>
    <w:p w14:paraId="5A2F9ADD" w14:textId="77777777" w:rsidR="009743B0" w:rsidRPr="009743B0" w:rsidRDefault="009743B0" w:rsidP="009743B0">
      <w:pPr>
        <w:pStyle w:val="Inhopg1"/>
        <w:numPr>
          <w:ilvl w:val="0"/>
          <w:numId w:val="0"/>
        </w:numPr>
        <w:ind w:left="360"/>
        <w:rPr>
          <w:rStyle w:val="Hyperlink"/>
          <w:rFonts w:asciiTheme="minorHAnsi" w:eastAsiaTheme="minorEastAsia" w:hAnsiTheme="minorHAnsi" w:cstheme="minorBidi"/>
          <w:color w:val="auto"/>
          <w:sz w:val="22"/>
          <w:szCs w:val="22"/>
          <w:u w:val="none"/>
        </w:rPr>
      </w:pPr>
    </w:p>
    <w:p w14:paraId="73C12EC4" w14:textId="77777777" w:rsidR="009743B0" w:rsidRDefault="00B90B0E">
      <w:pPr>
        <w:pStyle w:val="Inhopg1"/>
        <w:rPr>
          <w:rFonts w:asciiTheme="minorHAnsi" w:eastAsiaTheme="minorEastAsia" w:hAnsiTheme="minorHAnsi" w:cstheme="minorBidi"/>
          <w:sz w:val="22"/>
          <w:szCs w:val="22"/>
        </w:rPr>
      </w:pPr>
      <w:hyperlink w:anchor="_Toc415752715" w:history="1">
        <w:r w:rsidR="009743B0" w:rsidRPr="00812790">
          <w:rPr>
            <w:rStyle w:val="Hyperlink"/>
          </w:rPr>
          <w:t>Attributen</w:t>
        </w:r>
        <w:r w:rsidR="009743B0">
          <w:rPr>
            <w:webHidden/>
          </w:rPr>
          <w:tab/>
        </w:r>
        <w:r w:rsidR="009743B0">
          <w:rPr>
            <w:webHidden/>
          </w:rPr>
          <w:fldChar w:fldCharType="begin"/>
        </w:r>
        <w:r w:rsidR="009743B0">
          <w:rPr>
            <w:webHidden/>
          </w:rPr>
          <w:instrText xml:space="preserve"> PAGEREF _Toc415752715 \h </w:instrText>
        </w:r>
        <w:r w:rsidR="009743B0">
          <w:rPr>
            <w:webHidden/>
          </w:rPr>
        </w:r>
        <w:r w:rsidR="009743B0">
          <w:rPr>
            <w:webHidden/>
          </w:rPr>
          <w:fldChar w:fldCharType="separate"/>
        </w:r>
        <w:r w:rsidR="009B2A7B">
          <w:rPr>
            <w:webHidden/>
          </w:rPr>
          <w:t>28</w:t>
        </w:r>
        <w:r w:rsidR="009743B0">
          <w:rPr>
            <w:webHidden/>
          </w:rPr>
          <w:fldChar w:fldCharType="end"/>
        </w:r>
      </w:hyperlink>
    </w:p>
    <w:p w14:paraId="552C1DB9" w14:textId="77777777" w:rsidR="009743B0" w:rsidRDefault="00B90B0E">
      <w:pPr>
        <w:pStyle w:val="Inhopg2"/>
        <w:rPr>
          <w:rFonts w:asciiTheme="minorHAnsi" w:eastAsiaTheme="minorEastAsia" w:hAnsiTheme="minorHAnsi" w:cstheme="minorBidi"/>
          <w:sz w:val="22"/>
          <w:szCs w:val="22"/>
        </w:rPr>
      </w:pPr>
      <w:hyperlink w:anchor="_Toc415752716" w:history="1">
        <w:r w:rsidR="009743B0" w:rsidRPr="00812790">
          <w:rPr>
            <w:rStyle w:val="Hyperlink"/>
          </w:rPr>
          <w:t>6.1</w:t>
        </w:r>
        <w:r w:rsidR="009743B0">
          <w:rPr>
            <w:rFonts w:asciiTheme="minorHAnsi" w:eastAsiaTheme="minorEastAsia" w:hAnsiTheme="minorHAnsi" w:cstheme="minorBidi"/>
            <w:sz w:val="22"/>
            <w:szCs w:val="22"/>
          </w:rPr>
          <w:tab/>
        </w:r>
        <w:r w:rsidR="009743B0" w:rsidRPr="00812790">
          <w:rPr>
            <w:rStyle w:val="Hyperlink"/>
          </w:rPr>
          <w:t>Parameters</w:t>
        </w:r>
        <w:r w:rsidR="009743B0">
          <w:rPr>
            <w:webHidden/>
          </w:rPr>
          <w:tab/>
        </w:r>
        <w:r w:rsidR="009743B0">
          <w:rPr>
            <w:webHidden/>
          </w:rPr>
          <w:fldChar w:fldCharType="begin"/>
        </w:r>
        <w:r w:rsidR="009743B0">
          <w:rPr>
            <w:webHidden/>
          </w:rPr>
          <w:instrText xml:space="preserve"> PAGEREF _Toc415752716 \h </w:instrText>
        </w:r>
        <w:r w:rsidR="009743B0">
          <w:rPr>
            <w:webHidden/>
          </w:rPr>
        </w:r>
        <w:r w:rsidR="009743B0">
          <w:rPr>
            <w:webHidden/>
          </w:rPr>
          <w:fldChar w:fldCharType="separate"/>
        </w:r>
        <w:r w:rsidR="009B2A7B">
          <w:rPr>
            <w:webHidden/>
          </w:rPr>
          <w:t>28</w:t>
        </w:r>
        <w:r w:rsidR="009743B0">
          <w:rPr>
            <w:webHidden/>
          </w:rPr>
          <w:fldChar w:fldCharType="end"/>
        </w:r>
      </w:hyperlink>
    </w:p>
    <w:p w14:paraId="187D1A40" w14:textId="77777777" w:rsidR="009743B0" w:rsidRDefault="00B90B0E">
      <w:pPr>
        <w:pStyle w:val="Inhopg3"/>
        <w:rPr>
          <w:rFonts w:asciiTheme="minorHAnsi" w:eastAsiaTheme="minorEastAsia" w:hAnsiTheme="minorHAnsi" w:cstheme="minorBidi"/>
          <w:noProof/>
          <w:sz w:val="22"/>
          <w:szCs w:val="22"/>
        </w:rPr>
      </w:pPr>
      <w:hyperlink w:anchor="_Toc415752717" w:history="1">
        <w:r w:rsidR="009743B0" w:rsidRPr="00812790">
          <w:rPr>
            <w:rStyle w:val="Hyperlink"/>
            <w:noProof/>
          </w:rPr>
          <w:t>6.1.1</w:t>
        </w:r>
        <w:r w:rsidR="009743B0">
          <w:rPr>
            <w:rFonts w:asciiTheme="minorHAnsi" w:eastAsiaTheme="minorEastAsia" w:hAnsiTheme="minorHAnsi" w:cstheme="minorBidi"/>
            <w:noProof/>
            <w:sz w:val="22"/>
            <w:szCs w:val="22"/>
          </w:rPr>
          <w:tab/>
        </w:r>
        <w:r w:rsidR="009743B0" w:rsidRPr="00812790">
          <w:rPr>
            <w:rStyle w:val="Hyperlink"/>
            <w:noProof/>
          </w:rPr>
          <w:t>idVerzoek</w:t>
        </w:r>
        <w:r w:rsidR="009743B0">
          <w:rPr>
            <w:noProof/>
            <w:webHidden/>
          </w:rPr>
          <w:tab/>
        </w:r>
        <w:r w:rsidR="009743B0">
          <w:rPr>
            <w:noProof/>
            <w:webHidden/>
          </w:rPr>
          <w:fldChar w:fldCharType="begin"/>
        </w:r>
        <w:r w:rsidR="009743B0">
          <w:rPr>
            <w:noProof/>
            <w:webHidden/>
          </w:rPr>
          <w:instrText xml:space="preserve"> PAGEREF _Toc415752717 \h </w:instrText>
        </w:r>
        <w:r w:rsidR="009743B0">
          <w:rPr>
            <w:noProof/>
            <w:webHidden/>
          </w:rPr>
        </w:r>
        <w:r w:rsidR="009743B0">
          <w:rPr>
            <w:noProof/>
            <w:webHidden/>
          </w:rPr>
          <w:fldChar w:fldCharType="separate"/>
        </w:r>
        <w:r w:rsidR="009B2A7B">
          <w:rPr>
            <w:noProof/>
            <w:webHidden/>
          </w:rPr>
          <w:t>28</w:t>
        </w:r>
        <w:r w:rsidR="009743B0">
          <w:rPr>
            <w:noProof/>
            <w:webHidden/>
          </w:rPr>
          <w:fldChar w:fldCharType="end"/>
        </w:r>
      </w:hyperlink>
    </w:p>
    <w:p w14:paraId="1264CD23" w14:textId="77777777" w:rsidR="009743B0" w:rsidRDefault="00B90B0E">
      <w:pPr>
        <w:pStyle w:val="Inhopg3"/>
        <w:rPr>
          <w:rFonts w:asciiTheme="minorHAnsi" w:eastAsiaTheme="minorEastAsia" w:hAnsiTheme="minorHAnsi" w:cstheme="minorBidi"/>
          <w:noProof/>
          <w:sz w:val="22"/>
          <w:szCs w:val="22"/>
        </w:rPr>
      </w:pPr>
      <w:hyperlink w:anchor="_Toc415752718" w:history="1">
        <w:r w:rsidR="009743B0" w:rsidRPr="00812790">
          <w:rPr>
            <w:rStyle w:val="Hyperlink"/>
            <w:noProof/>
          </w:rPr>
          <w:t>6.1.2</w:t>
        </w:r>
        <w:r w:rsidR="009743B0">
          <w:rPr>
            <w:rFonts w:asciiTheme="minorHAnsi" w:eastAsiaTheme="minorEastAsia" w:hAnsiTheme="minorHAnsi" w:cstheme="minorBidi"/>
            <w:noProof/>
            <w:sz w:val="22"/>
            <w:szCs w:val="22"/>
          </w:rPr>
          <w:tab/>
        </w:r>
        <w:r w:rsidR="009743B0" w:rsidRPr="00812790">
          <w:rPr>
            <w:rStyle w:val="Hyperlink"/>
            <w:noProof/>
          </w:rPr>
          <w:t>idLevering</w:t>
        </w:r>
        <w:r w:rsidR="009743B0">
          <w:rPr>
            <w:noProof/>
            <w:webHidden/>
          </w:rPr>
          <w:tab/>
        </w:r>
        <w:r w:rsidR="009743B0">
          <w:rPr>
            <w:noProof/>
            <w:webHidden/>
          </w:rPr>
          <w:fldChar w:fldCharType="begin"/>
        </w:r>
        <w:r w:rsidR="009743B0">
          <w:rPr>
            <w:noProof/>
            <w:webHidden/>
          </w:rPr>
          <w:instrText xml:space="preserve"> PAGEREF _Toc415752718 \h </w:instrText>
        </w:r>
        <w:r w:rsidR="009743B0">
          <w:rPr>
            <w:noProof/>
            <w:webHidden/>
          </w:rPr>
        </w:r>
        <w:r w:rsidR="009743B0">
          <w:rPr>
            <w:noProof/>
            <w:webHidden/>
          </w:rPr>
          <w:fldChar w:fldCharType="separate"/>
        </w:r>
        <w:r w:rsidR="009B2A7B">
          <w:rPr>
            <w:noProof/>
            <w:webHidden/>
          </w:rPr>
          <w:t>28</w:t>
        </w:r>
        <w:r w:rsidR="009743B0">
          <w:rPr>
            <w:noProof/>
            <w:webHidden/>
          </w:rPr>
          <w:fldChar w:fldCharType="end"/>
        </w:r>
      </w:hyperlink>
    </w:p>
    <w:p w14:paraId="401E80EC" w14:textId="77777777" w:rsidR="009743B0" w:rsidRDefault="00B90B0E">
      <w:pPr>
        <w:pStyle w:val="Inhopg3"/>
        <w:rPr>
          <w:rFonts w:asciiTheme="minorHAnsi" w:eastAsiaTheme="minorEastAsia" w:hAnsiTheme="minorHAnsi" w:cstheme="minorBidi"/>
          <w:noProof/>
          <w:sz w:val="22"/>
          <w:szCs w:val="22"/>
        </w:rPr>
      </w:pPr>
      <w:hyperlink w:anchor="_Toc415752719" w:history="1">
        <w:r w:rsidR="009743B0" w:rsidRPr="00812790">
          <w:rPr>
            <w:rStyle w:val="Hyperlink"/>
            <w:noProof/>
          </w:rPr>
          <w:t>6.1.3</w:t>
        </w:r>
        <w:r w:rsidR="009743B0">
          <w:rPr>
            <w:rFonts w:asciiTheme="minorHAnsi" w:eastAsiaTheme="minorEastAsia" w:hAnsiTheme="minorHAnsi" w:cstheme="minorBidi"/>
            <w:noProof/>
            <w:sz w:val="22"/>
            <w:szCs w:val="22"/>
          </w:rPr>
          <w:tab/>
        </w:r>
        <w:r w:rsidR="009743B0" w:rsidRPr="00812790">
          <w:rPr>
            <w:rStyle w:val="Hyperlink"/>
            <w:noProof/>
          </w:rPr>
          <w:t>gerelateerdVerzoek</w:t>
        </w:r>
        <w:r w:rsidR="009743B0">
          <w:rPr>
            <w:noProof/>
            <w:webHidden/>
          </w:rPr>
          <w:tab/>
        </w:r>
        <w:r w:rsidR="009743B0">
          <w:rPr>
            <w:noProof/>
            <w:webHidden/>
          </w:rPr>
          <w:fldChar w:fldCharType="begin"/>
        </w:r>
        <w:r w:rsidR="009743B0">
          <w:rPr>
            <w:noProof/>
            <w:webHidden/>
          </w:rPr>
          <w:instrText xml:space="preserve"> PAGEREF _Toc415752719 \h </w:instrText>
        </w:r>
        <w:r w:rsidR="009743B0">
          <w:rPr>
            <w:noProof/>
            <w:webHidden/>
          </w:rPr>
        </w:r>
        <w:r w:rsidR="009743B0">
          <w:rPr>
            <w:noProof/>
            <w:webHidden/>
          </w:rPr>
          <w:fldChar w:fldCharType="separate"/>
        </w:r>
        <w:r w:rsidR="009B2A7B">
          <w:rPr>
            <w:noProof/>
            <w:webHidden/>
          </w:rPr>
          <w:t>28</w:t>
        </w:r>
        <w:r w:rsidR="009743B0">
          <w:rPr>
            <w:noProof/>
            <w:webHidden/>
          </w:rPr>
          <w:fldChar w:fldCharType="end"/>
        </w:r>
      </w:hyperlink>
    </w:p>
    <w:p w14:paraId="6D44A2F7" w14:textId="77777777" w:rsidR="009743B0" w:rsidRDefault="00B90B0E">
      <w:pPr>
        <w:pStyle w:val="Inhopg3"/>
        <w:rPr>
          <w:rFonts w:asciiTheme="minorHAnsi" w:eastAsiaTheme="minorEastAsia" w:hAnsiTheme="minorHAnsi" w:cstheme="minorBidi"/>
          <w:noProof/>
          <w:sz w:val="22"/>
          <w:szCs w:val="22"/>
        </w:rPr>
      </w:pPr>
      <w:hyperlink w:anchor="_Toc415752720" w:history="1">
        <w:r w:rsidR="009743B0" w:rsidRPr="00812790">
          <w:rPr>
            <w:rStyle w:val="Hyperlink"/>
            <w:noProof/>
          </w:rPr>
          <w:t>6.1.4</w:t>
        </w:r>
        <w:r w:rsidR="009743B0">
          <w:rPr>
            <w:rFonts w:asciiTheme="minorHAnsi" w:eastAsiaTheme="minorEastAsia" w:hAnsiTheme="minorHAnsi" w:cstheme="minorBidi"/>
            <w:noProof/>
            <w:sz w:val="22"/>
            <w:szCs w:val="22"/>
          </w:rPr>
          <w:tab/>
        </w:r>
        <w:r w:rsidR="009743B0" w:rsidRPr="00812790">
          <w:rPr>
            <w:rStyle w:val="Hyperlink"/>
            <w:noProof/>
          </w:rPr>
          <w:t>gebeurtenisCode</w:t>
        </w:r>
        <w:r w:rsidR="009743B0">
          <w:rPr>
            <w:noProof/>
            <w:webHidden/>
          </w:rPr>
          <w:tab/>
        </w:r>
        <w:r w:rsidR="009743B0">
          <w:rPr>
            <w:noProof/>
            <w:webHidden/>
          </w:rPr>
          <w:fldChar w:fldCharType="begin"/>
        </w:r>
        <w:r w:rsidR="009743B0">
          <w:rPr>
            <w:noProof/>
            <w:webHidden/>
          </w:rPr>
          <w:instrText xml:space="preserve"> PAGEREF _Toc415752720 \h </w:instrText>
        </w:r>
        <w:r w:rsidR="009743B0">
          <w:rPr>
            <w:noProof/>
            <w:webHidden/>
          </w:rPr>
        </w:r>
        <w:r w:rsidR="009743B0">
          <w:rPr>
            <w:noProof/>
            <w:webHidden/>
          </w:rPr>
          <w:fldChar w:fldCharType="separate"/>
        </w:r>
        <w:r w:rsidR="009B2A7B">
          <w:rPr>
            <w:noProof/>
            <w:webHidden/>
          </w:rPr>
          <w:t>28</w:t>
        </w:r>
        <w:r w:rsidR="009743B0">
          <w:rPr>
            <w:noProof/>
            <w:webHidden/>
          </w:rPr>
          <w:fldChar w:fldCharType="end"/>
        </w:r>
      </w:hyperlink>
    </w:p>
    <w:p w14:paraId="7D2CD7A3" w14:textId="77777777" w:rsidR="009743B0" w:rsidRDefault="00B90B0E">
      <w:pPr>
        <w:pStyle w:val="Inhopg3"/>
        <w:rPr>
          <w:rFonts w:asciiTheme="minorHAnsi" w:eastAsiaTheme="minorEastAsia" w:hAnsiTheme="minorHAnsi" w:cstheme="minorBidi"/>
          <w:noProof/>
          <w:sz w:val="22"/>
          <w:szCs w:val="22"/>
        </w:rPr>
      </w:pPr>
      <w:hyperlink w:anchor="_Toc415752721" w:history="1">
        <w:r w:rsidR="009743B0" w:rsidRPr="00812790">
          <w:rPr>
            <w:rStyle w:val="Hyperlink"/>
            <w:noProof/>
          </w:rPr>
          <w:t>6.1.5</w:t>
        </w:r>
        <w:r w:rsidR="009743B0">
          <w:rPr>
            <w:rFonts w:asciiTheme="minorHAnsi" w:eastAsiaTheme="minorEastAsia" w:hAnsiTheme="minorHAnsi" w:cstheme="minorBidi"/>
            <w:noProof/>
            <w:sz w:val="22"/>
            <w:szCs w:val="22"/>
          </w:rPr>
          <w:tab/>
        </w:r>
        <w:r w:rsidR="009743B0" w:rsidRPr="00812790">
          <w:rPr>
            <w:rStyle w:val="Hyperlink"/>
            <w:noProof/>
          </w:rPr>
          <w:t>documentverwijzing</w:t>
        </w:r>
        <w:r w:rsidR="009743B0">
          <w:rPr>
            <w:noProof/>
            <w:webHidden/>
          </w:rPr>
          <w:tab/>
        </w:r>
        <w:r w:rsidR="009743B0">
          <w:rPr>
            <w:noProof/>
            <w:webHidden/>
          </w:rPr>
          <w:fldChar w:fldCharType="begin"/>
        </w:r>
        <w:r w:rsidR="009743B0">
          <w:rPr>
            <w:noProof/>
            <w:webHidden/>
          </w:rPr>
          <w:instrText xml:space="preserve"> PAGEREF _Toc415752721 \h </w:instrText>
        </w:r>
        <w:r w:rsidR="009743B0">
          <w:rPr>
            <w:noProof/>
            <w:webHidden/>
          </w:rPr>
        </w:r>
        <w:r w:rsidR="009743B0">
          <w:rPr>
            <w:noProof/>
            <w:webHidden/>
          </w:rPr>
          <w:fldChar w:fldCharType="separate"/>
        </w:r>
        <w:r w:rsidR="009B2A7B">
          <w:rPr>
            <w:noProof/>
            <w:webHidden/>
          </w:rPr>
          <w:t>29</w:t>
        </w:r>
        <w:r w:rsidR="009743B0">
          <w:rPr>
            <w:noProof/>
            <w:webHidden/>
          </w:rPr>
          <w:fldChar w:fldCharType="end"/>
        </w:r>
      </w:hyperlink>
    </w:p>
    <w:p w14:paraId="3C59766F" w14:textId="77777777" w:rsidR="009743B0" w:rsidRDefault="00B90B0E">
      <w:pPr>
        <w:pStyle w:val="Inhopg3"/>
        <w:rPr>
          <w:rFonts w:asciiTheme="minorHAnsi" w:eastAsiaTheme="minorEastAsia" w:hAnsiTheme="minorHAnsi" w:cstheme="minorBidi"/>
          <w:noProof/>
          <w:sz w:val="22"/>
          <w:szCs w:val="22"/>
        </w:rPr>
      </w:pPr>
      <w:hyperlink w:anchor="_Toc415752722" w:history="1">
        <w:r w:rsidR="009743B0" w:rsidRPr="00812790">
          <w:rPr>
            <w:rStyle w:val="Hyperlink"/>
            <w:noProof/>
          </w:rPr>
          <w:t>6.1.6</w:t>
        </w:r>
        <w:r w:rsidR="009743B0">
          <w:rPr>
            <w:rFonts w:asciiTheme="minorHAnsi" w:eastAsiaTheme="minorEastAsia" w:hAnsiTheme="minorHAnsi" w:cstheme="minorBidi"/>
            <w:noProof/>
            <w:sz w:val="22"/>
            <w:szCs w:val="22"/>
          </w:rPr>
          <w:tab/>
        </w:r>
        <w:r w:rsidR="009743B0" w:rsidRPr="00812790">
          <w:rPr>
            <w:rStyle w:val="Hyperlink"/>
            <w:noProof/>
          </w:rPr>
          <w:t>toelichting</w:t>
        </w:r>
        <w:r w:rsidR="009743B0">
          <w:rPr>
            <w:noProof/>
            <w:webHidden/>
          </w:rPr>
          <w:tab/>
        </w:r>
        <w:r w:rsidR="009743B0">
          <w:rPr>
            <w:noProof/>
            <w:webHidden/>
          </w:rPr>
          <w:fldChar w:fldCharType="begin"/>
        </w:r>
        <w:r w:rsidR="009743B0">
          <w:rPr>
            <w:noProof/>
            <w:webHidden/>
          </w:rPr>
          <w:instrText xml:space="preserve"> PAGEREF _Toc415752722 \h </w:instrText>
        </w:r>
        <w:r w:rsidR="009743B0">
          <w:rPr>
            <w:noProof/>
            <w:webHidden/>
          </w:rPr>
        </w:r>
        <w:r w:rsidR="009743B0">
          <w:rPr>
            <w:noProof/>
            <w:webHidden/>
          </w:rPr>
          <w:fldChar w:fldCharType="separate"/>
        </w:r>
        <w:r w:rsidR="009B2A7B">
          <w:rPr>
            <w:noProof/>
            <w:webHidden/>
          </w:rPr>
          <w:t>29</w:t>
        </w:r>
        <w:r w:rsidR="009743B0">
          <w:rPr>
            <w:noProof/>
            <w:webHidden/>
          </w:rPr>
          <w:fldChar w:fldCharType="end"/>
        </w:r>
      </w:hyperlink>
    </w:p>
    <w:p w14:paraId="4F2161A8" w14:textId="77777777" w:rsidR="009743B0" w:rsidRDefault="00B90B0E">
      <w:pPr>
        <w:pStyle w:val="Inhopg3"/>
        <w:rPr>
          <w:rFonts w:asciiTheme="minorHAnsi" w:eastAsiaTheme="minorEastAsia" w:hAnsiTheme="minorHAnsi" w:cstheme="minorBidi"/>
          <w:noProof/>
          <w:sz w:val="22"/>
          <w:szCs w:val="22"/>
        </w:rPr>
      </w:pPr>
      <w:hyperlink w:anchor="_Toc415752723" w:history="1">
        <w:r w:rsidR="009743B0" w:rsidRPr="00812790">
          <w:rPr>
            <w:rStyle w:val="Hyperlink"/>
            <w:noProof/>
          </w:rPr>
          <w:t>6.1.7</w:t>
        </w:r>
        <w:r w:rsidR="009743B0">
          <w:rPr>
            <w:rFonts w:asciiTheme="minorHAnsi" w:eastAsiaTheme="minorEastAsia" w:hAnsiTheme="minorHAnsi" w:cstheme="minorBidi"/>
            <w:noProof/>
            <w:sz w:val="22"/>
            <w:szCs w:val="22"/>
          </w:rPr>
          <w:tab/>
        </w:r>
        <w:r w:rsidR="009743B0" w:rsidRPr="00812790">
          <w:rPr>
            <w:rStyle w:val="Hyperlink"/>
            <w:noProof/>
          </w:rPr>
          <w:t>foutcode</w:t>
        </w:r>
        <w:r w:rsidR="009743B0">
          <w:rPr>
            <w:noProof/>
            <w:webHidden/>
          </w:rPr>
          <w:tab/>
        </w:r>
        <w:r w:rsidR="009743B0">
          <w:rPr>
            <w:noProof/>
            <w:webHidden/>
          </w:rPr>
          <w:fldChar w:fldCharType="begin"/>
        </w:r>
        <w:r w:rsidR="009743B0">
          <w:rPr>
            <w:noProof/>
            <w:webHidden/>
          </w:rPr>
          <w:instrText xml:space="preserve"> PAGEREF _Toc415752723 \h </w:instrText>
        </w:r>
        <w:r w:rsidR="009743B0">
          <w:rPr>
            <w:noProof/>
            <w:webHidden/>
          </w:rPr>
        </w:r>
        <w:r w:rsidR="009743B0">
          <w:rPr>
            <w:noProof/>
            <w:webHidden/>
          </w:rPr>
          <w:fldChar w:fldCharType="separate"/>
        </w:r>
        <w:r w:rsidR="009B2A7B">
          <w:rPr>
            <w:noProof/>
            <w:webHidden/>
          </w:rPr>
          <w:t>29</w:t>
        </w:r>
        <w:r w:rsidR="009743B0">
          <w:rPr>
            <w:noProof/>
            <w:webHidden/>
          </w:rPr>
          <w:fldChar w:fldCharType="end"/>
        </w:r>
      </w:hyperlink>
    </w:p>
    <w:p w14:paraId="4EAC41FF" w14:textId="77777777" w:rsidR="009743B0" w:rsidRDefault="00B90B0E">
      <w:pPr>
        <w:pStyle w:val="Inhopg3"/>
        <w:rPr>
          <w:rFonts w:asciiTheme="minorHAnsi" w:eastAsiaTheme="minorEastAsia" w:hAnsiTheme="minorHAnsi" w:cstheme="minorBidi"/>
          <w:noProof/>
          <w:sz w:val="22"/>
          <w:szCs w:val="22"/>
        </w:rPr>
      </w:pPr>
      <w:hyperlink w:anchor="_Toc415752724" w:history="1">
        <w:r w:rsidR="009743B0" w:rsidRPr="00812790">
          <w:rPr>
            <w:rStyle w:val="Hyperlink"/>
            <w:noProof/>
          </w:rPr>
          <w:t>6.1.8</w:t>
        </w:r>
        <w:r w:rsidR="009743B0">
          <w:rPr>
            <w:rFonts w:asciiTheme="minorHAnsi" w:eastAsiaTheme="minorEastAsia" w:hAnsiTheme="minorHAnsi" w:cstheme="minorBidi"/>
            <w:noProof/>
            <w:sz w:val="22"/>
            <w:szCs w:val="22"/>
          </w:rPr>
          <w:tab/>
        </w:r>
        <w:r w:rsidR="009743B0" w:rsidRPr="00812790">
          <w:rPr>
            <w:rStyle w:val="Hyperlink"/>
            <w:noProof/>
          </w:rPr>
          <w:t>foutomschrijving</w:t>
        </w:r>
        <w:r w:rsidR="009743B0">
          <w:rPr>
            <w:noProof/>
            <w:webHidden/>
          </w:rPr>
          <w:tab/>
        </w:r>
        <w:r w:rsidR="009743B0">
          <w:rPr>
            <w:noProof/>
            <w:webHidden/>
          </w:rPr>
          <w:fldChar w:fldCharType="begin"/>
        </w:r>
        <w:r w:rsidR="009743B0">
          <w:rPr>
            <w:noProof/>
            <w:webHidden/>
          </w:rPr>
          <w:instrText xml:space="preserve"> PAGEREF _Toc415752724 \h </w:instrText>
        </w:r>
        <w:r w:rsidR="009743B0">
          <w:rPr>
            <w:noProof/>
            <w:webHidden/>
          </w:rPr>
        </w:r>
        <w:r w:rsidR="009743B0">
          <w:rPr>
            <w:noProof/>
            <w:webHidden/>
          </w:rPr>
          <w:fldChar w:fldCharType="separate"/>
        </w:r>
        <w:r w:rsidR="009B2A7B">
          <w:rPr>
            <w:noProof/>
            <w:webHidden/>
          </w:rPr>
          <w:t>29</w:t>
        </w:r>
        <w:r w:rsidR="009743B0">
          <w:rPr>
            <w:noProof/>
            <w:webHidden/>
          </w:rPr>
          <w:fldChar w:fldCharType="end"/>
        </w:r>
      </w:hyperlink>
    </w:p>
    <w:p w14:paraId="416CB6EB" w14:textId="77777777" w:rsidR="009743B0" w:rsidRDefault="00B90B0E">
      <w:pPr>
        <w:pStyle w:val="Inhopg3"/>
        <w:rPr>
          <w:rFonts w:asciiTheme="minorHAnsi" w:eastAsiaTheme="minorEastAsia" w:hAnsiTheme="minorHAnsi" w:cstheme="minorBidi"/>
          <w:noProof/>
          <w:sz w:val="22"/>
          <w:szCs w:val="22"/>
        </w:rPr>
      </w:pPr>
      <w:hyperlink w:anchor="_Toc415752725" w:history="1">
        <w:r w:rsidR="009743B0" w:rsidRPr="00812790">
          <w:rPr>
            <w:rStyle w:val="Hyperlink"/>
            <w:noProof/>
          </w:rPr>
          <w:t>6.1.9</w:t>
        </w:r>
        <w:r w:rsidR="009743B0">
          <w:rPr>
            <w:rFonts w:asciiTheme="minorHAnsi" w:eastAsiaTheme="minorEastAsia" w:hAnsiTheme="minorHAnsi" w:cstheme="minorBidi"/>
            <w:noProof/>
            <w:sz w:val="22"/>
            <w:szCs w:val="22"/>
          </w:rPr>
          <w:tab/>
        </w:r>
        <w:r w:rsidR="009743B0" w:rsidRPr="00812790">
          <w:rPr>
            <w:rStyle w:val="Hyperlink"/>
            <w:noProof/>
          </w:rPr>
          <w:t>plek</w:t>
        </w:r>
        <w:r w:rsidR="009743B0">
          <w:rPr>
            <w:noProof/>
            <w:webHidden/>
          </w:rPr>
          <w:tab/>
        </w:r>
        <w:r w:rsidR="009743B0">
          <w:rPr>
            <w:noProof/>
            <w:webHidden/>
          </w:rPr>
          <w:fldChar w:fldCharType="begin"/>
        </w:r>
        <w:r w:rsidR="009743B0">
          <w:rPr>
            <w:noProof/>
            <w:webHidden/>
          </w:rPr>
          <w:instrText xml:space="preserve"> PAGEREF _Toc415752725 \h </w:instrText>
        </w:r>
        <w:r w:rsidR="009743B0">
          <w:rPr>
            <w:noProof/>
            <w:webHidden/>
          </w:rPr>
        </w:r>
        <w:r w:rsidR="009743B0">
          <w:rPr>
            <w:noProof/>
            <w:webHidden/>
          </w:rPr>
          <w:fldChar w:fldCharType="separate"/>
        </w:r>
        <w:r w:rsidR="009B2A7B">
          <w:rPr>
            <w:noProof/>
            <w:webHidden/>
          </w:rPr>
          <w:t>29</w:t>
        </w:r>
        <w:r w:rsidR="009743B0">
          <w:rPr>
            <w:noProof/>
            <w:webHidden/>
          </w:rPr>
          <w:fldChar w:fldCharType="end"/>
        </w:r>
      </w:hyperlink>
    </w:p>
    <w:p w14:paraId="02B222B3" w14:textId="77777777" w:rsidR="009743B0" w:rsidRDefault="00B90B0E">
      <w:pPr>
        <w:pStyle w:val="Inhopg3"/>
        <w:rPr>
          <w:rFonts w:asciiTheme="minorHAnsi" w:eastAsiaTheme="minorEastAsia" w:hAnsiTheme="minorHAnsi" w:cstheme="minorBidi"/>
          <w:noProof/>
          <w:sz w:val="22"/>
          <w:szCs w:val="22"/>
        </w:rPr>
      </w:pPr>
      <w:hyperlink w:anchor="_Toc415752726" w:history="1">
        <w:r w:rsidR="009743B0" w:rsidRPr="00812790">
          <w:rPr>
            <w:rStyle w:val="Hyperlink"/>
            <w:noProof/>
          </w:rPr>
          <w:t>6.1.10</w:t>
        </w:r>
        <w:r w:rsidR="009743B0">
          <w:rPr>
            <w:rFonts w:asciiTheme="minorHAnsi" w:eastAsiaTheme="minorEastAsia" w:hAnsiTheme="minorHAnsi" w:cstheme="minorBidi"/>
            <w:noProof/>
            <w:sz w:val="22"/>
            <w:szCs w:val="22"/>
          </w:rPr>
          <w:tab/>
        </w:r>
        <w:r w:rsidR="009743B0" w:rsidRPr="00812790">
          <w:rPr>
            <w:rStyle w:val="Hyperlink"/>
            <w:noProof/>
          </w:rPr>
          <w:t>details</w:t>
        </w:r>
        <w:r w:rsidR="009743B0">
          <w:rPr>
            <w:noProof/>
            <w:webHidden/>
          </w:rPr>
          <w:tab/>
        </w:r>
        <w:r w:rsidR="009743B0">
          <w:rPr>
            <w:noProof/>
            <w:webHidden/>
          </w:rPr>
          <w:fldChar w:fldCharType="begin"/>
        </w:r>
        <w:r w:rsidR="009743B0">
          <w:rPr>
            <w:noProof/>
            <w:webHidden/>
          </w:rPr>
          <w:instrText xml:space="preserve"> PAGEREF _Toc415752726 \h </w:instrText>
        </w:r>
        <w:r w:rsidR="009743B0">
          <w:rPr>
            <w:noProof/>
            <w:webHidden/>
          </w:rPr>
        </w:r>
        <w:r w:rsidR="009743B0">
          <w:rPr>
            <w:noProof/>
            <w:webHidden/>
          </w:rPr>
          <w:fldChar w:fldCharType="separate"/>
        </w:r>
        <w:r w:rsidR="009B2A7B">
          <w:rPr>
            <w:noProof/>
            <w:webHidden/>
          </w:rPr>
          <w:t>30</w:t>
        </w:r>
        <w:r w:rsidR="009743B0">
          <w:rPr>
            <w:noProof/>
            <w:webHidden/>
          </w:rPr>
          <w:fldChar w:fldCharType="end"/>
        </w:r>
      </w:hyperlink>
    </w:p>
    <w:p w14:paraId="06E9F1E4" w14:textId="77777777" w:rsidR="009743B0" w:rsidRDefault="00B90B0E">
      <w:pPr>
        <w:pStyle w:val="Inhopg2"/>
        <w:rPr>
          <w:rFonts w:asciiTheme="minorHAnsi" w:eastAsiaTheme="minorEastAsia" w:hAnsiTheme="minorHAnsi" w:cstheme="minorBidi"/>
          <w:sz w:val="22"/>
          <w:szCs w:val="22"/>
        </w:rPr>
      </w:pPr>
      <w:hyperlink w:anchor="_Toc415752727" w:history="1">
        <w:r w:rsidR="009743B0" w:rsidRPr="00812790">
          <w:rPr>
            <w:rStyle w:val="Hyperlink"/>
          </w:rPr>
          <w:t>6.2</w:t>
        </w:r>
        <w:r w:rsidR="009743B0">
          <w:rPr>
            <w:rFonts w:asciiTheme="minorHAnsi" w:eastAsiaTheme="minorEastAsia" w:hAnsiTheme="minorHAnsi" w:cstheme="minorBidi"/>
            <w:sz w:val="22"/>
            <w:szCs w:val="22"/>
          </w:rPr>
          <w:tab/>
        </w:r>
        <w:r w:rsidR="009743B0" w:rsidRPr="00812790">
          <w:rPr>
            <w:rStyle w:val="Hyperlink"/>
          </w:rPr>
          <w:t>Elementen in entiteiten</w:t>
        </w:r>
        <w:r w:rsidR="009743B0">
          <w:rPr>
            <w:webHidden/>
          </w:rPr>
          <w:tab/>
        </w:r>
        <w:r w:rsidR="009743B0">
          <w:rPr>
            <w:webHidden/>
          </w:rPr>
          <w:fldChar w:fldCharType="begin"/>
        </w:r>
        <w:r w:rsidR="009743B0">
          <w:rPr>
            <w:webHidden/>
          </w:rPr>
          <w:instrText xml:space="preserve"> PAGEREF _Toc415752727 \h </w:instrText>
        </w:r>
        <w:r w:rsidR="009743B0">
          <w:rPr>
            <w:webHidden/>
          </w:rPr>
        </w:r>
        <w:r w:rsidR="009743B0">
          <w:rPr>
            <w:webHidden/>
          </w:rPr>
          <w:fldChar w:fldCharType="separate"/>
        </w:r>
        <w:r w:rsidR="009B2A7B">
          <w:rPr>
            <w:webHidden/>
          </w:rPr>
          <w:t>30</w:t>
        </w:r>
        <w:r w:rsidR="009743B0">
          <w:rPr>
            <w:webHidden/>
          </w:rPr>
          <w:fldChar w:fldCharType="end"/>
        </w:r>
      </w:hyperlink>
    </w:p>
    <w:p w14:paraId="57F16888" w14:textId="77777777" w:rsidR="009743B0" w:rsidRDefault="00B90B0E">
      <w:pPr>
        <w:pStyle w:val="Inhopg3"/>
        <w:rPr>
          <w:rFonts w:asciiTheme="minorHAnsi" w:eastAsiaTheme="minorEastAsia" w:hAnsiTheme="minorHAnsi" w:cstheme="minorBidi"/>
          <w:noProof/>
          <w:sz w:val="22"/>
          <w:szCs w:val="22"/>
        </w:rPr>
      </w:pPr>
      <w:hyperlink w:anchor="_Toc415752728" w:history="1">
        <w:r w:rsidR="009743B0" w:rsidRPr="00812790">
          <w:rPr>
            <w:rStyle w:val="Hyperlink"/>
            <w:noProof/>
          </w:rPr>
          <w:t>6.2.1</w:t>
        </w:r>
        <w:r w:rsidR="009743B0">
          <w:rPr>
            <w:rFonts w:asciiTheme="minorHAnsi" w:eastAsiaTheme="minorEastAsia" w:hAnsiTheme="minorHAnsi" w:cstheme="minorBidi"/>
            <w:noProof/>
            <w:sz w:val="22"/>
            <w:szCs w:val="22"/>
          </w:rPr>
          <w:tab/>
        </w:r>
        <w:r w:rsidR="009743B0" w:rsidRPr="00812790">
          <w:rPr>
            <w:rStyle w:val="Hyperlink"/>
            <w:noProof/>
          </w:rPr>
          <w:t>identificatie</w:t>
        </w:r>
        <w:r w:rsidR="009743B0">
          <w:rPr>
            <w:noProof/>
            <w:webHidden/>
          </w:rPr>
          <w:tab/>
        </w:r>
        <w:r w:rsidR="009743B0">
          <w:rPr>
            <w:noProof/>
            <w:webHidden/>
          </w:rPr>
          <w:fldChar w:fldCharType="begin"/>
        </w:r>
        <w:r w:rsidR="009743B0">
          <w:rPr>
            <w:noProof/>
            <w:webHidden/>
          </w:rPr>
          <w:instrText xml:space="preserve"> PAGEREF _Toc415752728 \h </w:instrText>
        </w:r>
        <w:r w:rsidR="009743B0">
          <w:rPr>
            <w:noProof/>
            <w:webHidden/>
          </w:rPr>
        </w:r>
        <w:r w:rsidR="009743B0">
          <w:rPr>
            <w:noProof/>
            <w:webHidden/>
          </w:rPr>
          <w:fldChar w:fldCharType="separate"/>
        </w:r>
        <w:r w:rsidR="009B2A7B">
          <w:rPr>
            <w:noProof/>
            <w:webHidden/>
          </w:rPr>
          <w:t>30</w:t>
        </w:r>
        <w:r w:rsidR="009743B0">
          <w:rPr>
            <w:noProof/>
            <w:webHidden/>
          </w:rPr>
          <w:fldChar w:fldCharType="end"/>
        </w:r>
      </w:hyperlink>
    </w:p>
    <w:p w14:paraId="63441CC9" w14:textId="77777777" w:rsidR="009743B0" w:rsidRDefault="00B90B0E">
      <w:pPr>
        <w:pStyle w:val="Inhopg3"/>
        <w:rPr>
          <w:rFonts w:asciiTheme="minorHAnsi" w:eastAsiaTheme="minorEastAsia" w:hAnsiTheme="minorHAnsi" w:cstheme="minorBidi"/>
          <w:noProof/>
          <w:sz w:val="22"/>
          <w:szCs w:val="22"/>
        </w:rPr>
      </w:pPr>
      <w:hyperlink w:anchor="_Toc415752729" w:history="1">
        <w:r w:rsidR="009743B0" w:rsidRPr="00812790">
          <w:rPr>
            <w:rStyle w:val="Hyperlink"/>
            <w:noProof/>
          </w:rPr>
          <w:t>6.2.2</w:t>
        </w:r>
        <w:r w:rsidR="009743B0">
          <w:rPr>
            <w:rFonts w:asciiTheme="minorHAnsi" w:eastAsiaTheme="minorEastAsia" w:hAnsiTheme="minorHAnsi" w:cstheme="minorBidi"/>
            <w:noProof/>
            <w:sz w:val="22"/>
            <w:szCs w:val="22"/>
          </w:rPr>
          <w:tab/>
        </w:r>
        <w:r w:rsidR="009743B0" w:rsidRPr="00812790">
          <w:rPr>
            <w:rStyle w:val="Hyperlink"/>
            <w:noProof/>
          </w:rPr>
          <w:t>adresAanduiding</w:t>
        </w:r>
        <w:r w:rsidR="009743B0">
          <w:rPr>
            <w:noProof/>
            <w:webHidden/>
          </w:rPr>
          <w:tab/>
        </w:r>
        <w:r w:rsidR="009743B0">
          <w:rPr>
            <w:noProof/>
            <w:webHidden/>
          </w:rPr>
          <w:fldChar w:fldCharType="begin"/>
        </w:r>
        <w:r w:rsidR="009743B0">
          <w:rPr>
            <w:noProof/>
            <w:webHidden/>
          </w:rPr>
          <w:instrText xml:space="preserve"> PAGEREF _Toc415752729 \h </w:instrText>
        </w:r>
        <w:r w:rsidR="009743B0">
          <w:rPr>
            <w:noProof/>
            <w:webHidden/>
          </w:rPr>
        </w:r>
        <w:r w:rsidR="009743B0">
          <w:rPr>
            <w:noProof/>
            <w:webHidden/>
          </w:rPr>
          <w:fldChar w:fldCharType="separate"/>
        </w:r>
        <w:r w:rsidR="009B2A7B">
          <w:rPr>
            <w:noProof/>
            <w:webHidden/>
          </w:rPr>
          <w:t>30</w:t>
        </w:r>
        <w:r w:rsidR="009743B0">
          <w:rPr>
            <w:noProof/>
            <w:webHidden/>
          </w:rPr>
          <w:fldChar w:fldCharType="end"/>
        </w:r>
      </w:hyperlink>
    </w:p>
    <w:p w14:paraId="47113172" w14:textId="77777777" w:rsidR="009743B0" w:rsidRDefault="00B90B0E">
      <w:pPr>
        <w:pStyle w:val="Inhopg3"/>
        <w:rPr>
          <w:rFonts w:asciiTheme="minorHAnsi" w:eastAsiaTheme="minorEastAsia" w:hAnsiTheme="minorHAnsi" w:cstheme="minorBidi"/>
          <w:noProof/>
          <w:sz w:val="22"/>
          <w:szCs w:val="22"/>
        </w:rPr>
      </w:pPr>
      <w:hyperlink w:anchor="_Toc415752730" w:history="1">
        <w:r w:rsidR="009743B0" w:rsidRPr="00812790">
          <w:rPr>
            <w:rStyle w:val="Hyperlink"/>
            <w:noProof/>
          </w:rPr>
          <w:t>6.2.3</w:t>
        </w:r>
        <w:r w:rsidR="009743B0">
          <w:rPr>
            <w:rFonts w:asciiTheme="minorHAnsi" w:eastAsiaTheme="minorEastAsia" w:hAnsiTheme="minorHAnsi" w:cstheme="minorBidi"/>
            <w:noProof/>
            <w:sz w:val="22"/>
            <w:szCs w:val="22"/>
          </w:rPr>
          <w:tab/>
        </w:r>
        <w:r w:rsidR="009743B0" w:rsidRPr="00812790">
          <w:rPr>
            <w:rStyle w:val="Hyperlink"/>
            <w:noProof/>
          </w:rPr>
          <w:t>geometrie</w:t>
        </w:r>
        <w:r w:rsidR="009743B0">
          <w:rPr>
            <w:noProof/>
            <w:webHidden/>
          </w:rPr>
          <w:tab/>
        </w:r>
        <w:r w:rsidR="009743B0">
          <w:rPr>
            <w:noProof/>
            <w:webHidden/>
          </w:rPr>
          <w:fldChar w:fldCharType="begin"/>
        </w:r>
        <w:r w:rsidR="009743B0">
          <w:rPr>
            <w:noProof/>
            <w:webHidden/>
          </w:rPr>
          <w:instrText xml:space="preserve"> PAGEREF _Toc415752730 \h </w:instrText>
        </w:r>
        <w:r w:rsidR="009743B0">
          <w:rPr>
            <w:noProof/>
            <w:webHidden/>
          </w:rPr>
        </w:r>
        <w:r w:rsidR="009743B0">
          <w:rPr>
            <w:noProof/>
            <w:webHidden/>
          </w:rPr>
          <w:fldChar w:fldCharType="separate"/>
        </w:r>
        <w:r w:rsidR="009B2A7B">
          <w:rPr>
            <w:noProof/>
            <w:webHidden/>
          </w:rPr>
          <w:t>31</w:t>
        </w:r>
        <w:r w:rsidR="009743B0">
          <w:rPr>
            <w:noProof/>
            <w:webHidden/>
          </w:rPr>
          <w:fldChar w:fldCharType="end"/>
        </w:r>
      </w:hyperlink>
    </w:p>
    <w:p w14:paraId="79A2C7DD" w14:textId="77777777" w:rsidR="009743B0" w:rsidRDefault="00B90B0E">
      <w:pPr>
        <w:pStyle w:val="Inhopg3"/>
        <w:rPr>
          <w:rFonts w:asciiTheme="minorHAnsi" w:eastAsiaTheme="minorEastAsia" w:hAnsiTheme="minorHAnsi" w:cstheme="minorBidi"/>
          <w:noProof/>
          <w:sz w:val="22"/>
          <w:szCs w:val="22"/>
        </w:rPr>
      </w:pPr>
      <w:hyperlink w:anchor="_Toc415752731" w:history="1">
        <w:r w:rsidR="009743B0" w:rsidRPr="00812790">
          <w:rPr>
            <w:rStyle w:val="Hyperlink"/>
            <w:noProof/>
          </w:rPr>
          <w:t>6.2.4</w:t>
        </w:r>
        <w:r w:rsidR="009743B0">
          <w:rPr>
            <w:rFonts w:asciiTheme="minorHAnsi" w:eastAsiaTheme="minorEastAsia" w:hAnsiTheme="minorHAnsi" w:cstheme="minorBidi"/>
            <w:noProof/>
            <w:sz w:val="22"/>
            <w:szCs w:val="22"/>
          </w:rPr>
          <w:tab/>
        </w:r>
        <w:r w:rsidR="009743B0" w:rsidRPr="00812790">
          <w:rPr>
            <w:rStyle w:val="Hyperlink"/>
            <w:noProof/>
          </w:rPr>
          <w:t>puntGeometrie</w:t>
        </w:r>
        <w:r w:rsidR="009743B0">
          <w:rPr>
            <w:noProof/>
            <w:webHidden/>
          </w:rPr>
          <w:tab/>
        </w:r>
        <w:r w:rsidR="009743B0">
          <w:rPr>
            <w:noProof/>
            <w:webHidden/>
          </w:rPr>
          <w:fldChar w:fldCharType="begin"/>
        </w:r>
        <w:r w:rsidR="009743B0">
          <w:rPr>
            <w:noProof/>
            <w:webHidden/>
          </w:rPr>
          <w:instrText xml:space="preserve"> PAGEREF _Toc415752731 \h </w:instrText>
        </w:r>
        <w:r w:rsidR="009743B0">
          <w:rPr>
            <w:noProof/>
            <w:webHidden/>
          </w:rPr>
        </w:r>
        <w:r w:rsidR="009743B0">
          <w:rPr>
            <w:noProof/>
            <w:webHidden/>
          </w:rPr>
          <w:fldChar w:fldCharType="separate"/>
        </w:r>
        <w:r w:rsidR="009B2A7B">
          <w:rPr>
            <w:noProof/>
            <w:webHidden/>
          </w:rPr>
          <w:t>31</w:t>
        </w:r>
        <w:r w:rsidR="009743B0">
          <w:rPr>
            <w:noProof/>
            <w:webHidden/>
          </w:rPr>
          <w:fldChar w:fldCharType="end"/>
        </w:r>
      </w:hyperlink>
    </w:p>
    <w:p w14:paraId="74DA673D" w14:textId="77777777" w:rsidR="009743B0" w:rsidRDefault="00B90B0E">
      <w:pPr>
        <w:pStyle w:val="Inhopg3"/>
        <w:rPr>
          <w:rFonts w:asciiTheme="minorHAnsi" w:eastAsiaTheme="minorEastAsia" w:hAnsiTheme="minorHAnsi" w:cstheme="minorBidi"/>
          <w:noProof/>
          <w:sz w:val="22"/>
          <w:szCs w:val="22"/>
        </w:rPr>
      </w:pPr>
      <w:hyperlink w:anchor="_Toc415752732" w:history="1">
        <w:r w:rsidR="009743B0" w:rsidRPr="00812790">
          <w:rPr>
            <w:rStyle w:val="Hyperlink"/>
            <w:noProof/>
          </w:rPr>
          <w:t>6.2.5</w:t>
        </w:r>
        <w:r w:rsidR="009743B0">
          <w:rPr>
            <w:rFonts w:asciiTheme="minorHAnsi" w:eastAsiaTheme="minorEastAsia" w:hAnsiTheme="minorHAnsi" w:cstheme="minorBidi"/>
            <w:noProof/>
            <w:sz w:val="22"/>
            <w:szCs w:val="22"/>
          </w:rPr>
          <w:tab/>
        </w:r>
        <w:r w:rsidR="009743B0" w:rsidRPr="00812790">
          <w:rPr>
            <w:rStyle w:val="Hyperlink"/>
            <w:noProof/>
          </w:rPr>
          <w:t>vlakGeometrie</w:t>
        </w:r>
        <w:r w:rsidR="009743B0">
          <w:rPr>
            <w:noProof/>
            <w:webHidden/>
          </w:rPr>
          <w:tab/>
        </w:r>
        <w:r w:rsidR="009743B0">
          <w:rPr>
            <w:noProof/>
            <w:webHidden/>
          </w:rPr>
          <w:fldChar w:fldCharType="begin"/>
        </w:r>
        <w:r w:rsidR="009743B0">
          <w:rPr>
            <w:noProof/>
            <w:webHidden/>
          </w:rPr>
          <w:instrText xml:space="preserve"> PAGEREF _Toc415752732 \h </w:instrText>
        </w:r>
        <w:r w:rsidR="009743B0">
          <w:rPr>
            <w:noProof/>
            <w:webHidden/>
          </w:rPr>
        </w:r>
        <w:r w:rsidR="009743B0">
          <w:rPr>
            <w:noProof/>
            <w:webHidden/>
          </w:rPr>
          <w:fldChar w:fldCharType="separate"/>
        </w:r>
        <w:r w:rsidR="009B2A7B">
          <w:rPr>
            <w:noProof/>
            <w:webHidden/>
          </w:rPr>
          <w:t>31</w:t>
        </w:r>
        <w:r w:rsidR="009743B0">
          <w:rPr>
            <w:noProof/>
            <w:webHidden/>
          </w:rPr>
          <w:fldChar w:fldCharType="end"/>
        </w:r>
      </w:hyperlink>
    </w:p>
    <w:p w14:paraId="79B77609" w14:textId="77777777" w:rsidR="009743B0" w:rsidRDefault="00B90B0E">
      <w:pPr>
        <w:pStyle w:val="Inhopg3"/>
        <w:rPr>
          <w:rFonts w:asciiTheme="minorHAnsi" w:eastAsiaTheme="minorEastAsia" w:hAnsiTheme="minorHAnsi" w:cstheme="minorBidi"/>
          <w:noProof/>
          <w:sz w:val="22"/>
          <w:szCs w:val="22"/>
        </w:rPr>
      </w:pPr>
      <w:hyperlink w:anchor="_Toc415752733" w:history="1">
        <w:r w:rsidR="009743B0" w:rsidRPr="00812790">
          <w:rPr>
            <w:rStyle w:val="Hyperlink"/>
            <w:noProof/>
          </w:rPr>
          <w:t>6.2.6</w:t>
        </w:r>
        <w:r w:rsidR="009743B0">
          <w:rPr>
            <w:rFonts w:asciiTheme="minorHAnsi" w:eastAsiaTheme="minorEastAsia" w:hAnsiTheme="minorHAnsi" w:cstheme="minorBidi"/>
            <w:noProof/>
            <w:sz w:val="22"/>
            <w:szCs w:val="22"/>
          </w:rPr>
          <w:tab/>
        </w:r>
        <w:r w:rsidR="009743B0" w:rsidRPr="00812790">
          <w:rPr>
            <w:rStyle w:val="Hyperlink"/>
            <w:noProof/>
          </w:rPr>
          <w:t>status</w:t>
        </w:r>
        <w:r w:rsidR="009743B0">
          <w:rPr>
            <w:noProof/>
            <w:webHidden/>
          </w:rPr>
          <w:tab/>
        </w:r>
        <w:r w:rsidR="009743B0">
          <w:rPr>
            <w:noProof/>
            <w:webHidden/>
          </w:rPr>
          <w:fldChar w:fldCharType="begin"/>
        </w:r>
        <w:r w:rsidR="009743B0">
          <w:rPr>
            <w:noProof/>
            <w:webHidden/>
          </w:rPr>
          <w:instrText xml:space="preserve"> PAGEREF _Toc415752733 \h </w:instrText>
        </w:r>
        <w:r w:rsidR="009743B0">
          <w:rPr>
            <w:noProof/>
            <w:webHidden/>
          </w:rPr>
        </w:r>
        <w:r w:rsidR="009743B0">
          <w:rPr>
            <w:noProof/>
            <w:webHidden/>
          </w:rPr>
          <w:fldChar w:fldCharType="separate"/>
        </w:r>
        <w:r w:rsidR="009B2A7B">
          <w:rPr>
            <w:noProof/>
            <w:webHidden/>
          </w:rPr>
          <w:t>31</w:t>
        </w:r>
        <w:r w:rsidR="009743B0">
          <w:rPr>
            <w:noProof/>
            <w:webHidden/>
          </w:rPr>
          <w:fldChar w:fldCharType="end"/>
        </w:r>
      </w:hyperlink>
    </w:p>
    <w:p w14:paraId="0E38203F" w14:textId="77777777" w:rsidR="009743B0" w:rsidRDefault="00B90B0E">
      <w:pPr>
        <w:pStyle w:val="Inhopg3"/>
        <w:rPr>
          <w:rFonts w:asciiTheme="minorHAnsi" w:eastAsiaTheme="minorEastAsia" w:hAnsiTheme="minorHAnsi" w:cstheme="minorBidi"/>
          <w:noProof/>
          <w:sz w:val="22"/>
          <w:szCs w:val="22"/>
        </w:rPr>
      </w:pPr>
      <w:hyperlink w:anchor="_Toc415752734" w:history="1">
        <w:r w:rsidR="009743B0" w:rsidRPr="00812790">
          <w:rPr>
            <w:rStyle w:val="Hyperlink"/>
            <w:noProof/>
          </w:rPr>
          <w:t>6.2.7</w:t>
        </w:r>
        <w:r w:rsidR="009743B0">
          <w:rPr>
            <w:rFonts w:asciiTheme="minorHAnsi" w:eastAsiaTheme="minorEastAsia" w:hAnsiTheme="minorHAnsi" w:cstheme="minorBidi"/>
            <w:noProof/>
            <w:sz w:val="22"/>
            <w:szCs w:val="22"/>
          </w:rPr>
          <w:tab/>
        </w:r>
        <w:r w:rsidR="009743B0" w:rsidRPr="00812790">
          <w:rPr>
            <w:rStyle w:val="Hyperlink"/>
            <w:noProof/>
          </w:rPr>
          <w:t>geconstateerd</w:t>
        </w:r>
        <w:r w:rsidR="009743B0">
          <w:rPr>
            <w:noProof/>
            <w:webHidden/>
          </w:rPr>
          <w:tab/>
        </w:r>
        <w:r w:rsidR="009743B0">
          <w:rPr>
            <w:noProof/>
            <w:webHidden/>
          </w:rPr>
          <w:fldChar w:fldCharType="begin"/>
        </w:r>
        <w:r w:rsidR="009743B0">
          <w:rPr>
            <w:noProof/>
            <w:webHidden/>
          </w:rPr>
          <w:instrText xml:space="preserve"> PAGEREF _Toc415752734 \h </w:instrText>
        </w:r>
        <w:r w:rsidR="009743B0">
          <w:rPr>
            <w:noProof/>
            <w:webHidden/>
          </w:rPr>
        </w:r>
        <w:r w:rsidR="009743B0">
          <w:rPr>
            <w:noProof/>
            <w:webHidden/>
          </w:rPr>
          <w:fldChar w:fldCharType="separate"/>
        </w:r>
        <w:r w:rsidR="009B2A7B">
          <w:rPr>
            <w:noProof/>
            <w:webHidden/>
          </w:rPr>
          <w:t>31</w:t>
        </w:r>
        <w:r w:rsidR="009743B0">
          <w:rPr>
            <w:noProof/>
            <w:webHidden/>
          </w:rPr>
          <w:fldChar w:fldCharType="end"/>
        </w:r>
      </w:hyperlink>
    </w:p>
    <w:p w14:paraId="1A39D6CC" w14:textId="77777777" w:rsidR="009743B0" w:rsidRDefault="00B90B0E">
      <w:pPr>
        <w:pStyle w:val="Inhopg3"/>
        <w:rPr>
          <w:rFonts w:asciiTheme="minorHAnsi" w:eastAsiaTheme="minorEastAsia" w:hAnsiTheme="minorHAnsi" w:cstheme="minorBidi"/>
          <w:noProof/>
          <w:sz w:val="22"/>
          <w:szCs w:val="22"/>
        </w:rPr>
      </w:pPr>
      <w:hyperlink w:anchor="_Toc415752735" w:history="1">
        <w:r w:rsidR="009743B0" w:rsidRPr="00812790">
          <w:rPr>
            <w:rStyle w:val="Hyperlink"/>
            <w:noProof/>
          </w:rPr>
          <w:t>6.2.8</w:t>
        </w:r>
        <w:r w:rsidR="009743B0">
          <w:rPr>
            <w:rFonts w:asciiTheme="minorHAnsi" w:eastAsiaTheme="minorEastAsia" w:hAnsiTheme="minorHAnsi" w:cstheme="minorBidi"/>
            <w:noProof/>
            <w:sz w:val="22"/>
            <w:szCs w:val="22"/>
          </w:rPr>
          <w:tab/>
        </w:r>
        <w:r w:rsidR="009743B0" w:rsidRPr="00812790">
          <w:rPr>
            <w:rStyle w:val="Hyperlink"/>
            <w:noProof/>
          </w:rPr>
          <w:t>brondocument</w:t>
        </w:r>
        <w:r w:rsidR="009743B0">
          <w:rPr>
            <w:noProof/>
            <w:webHidden/>
          </w:rPr>
          <w:tab/>
        </w:r>
        <w:r w:rsidR="009743B0">
          <w:rPr>
            <w:noProof/>
            <w:webHidden/>
          </w:rPr>
          <w:fldChar w:fldCharType="begin"/>
        </w:r>
        <w:r w:rsidR="009743B0">
          <w:rPr>
            <w:noProof/>
            <w:webHidden/>
          </w:rPr>
          <w:instrText xml:space="preserve"> PAGEREF _Toc415752735 \h </w:instrText>
        </w:r>
        <w:r w:rsidR="009743B0">
          <w:rPr>
            <w:noProof/>
            <w:webHidden/>
          </w:rPr>
        </w:r>
        <w:r w:rsidR="009743B0">
          <w:rPr>
            <w:noProof/>
            <w:webHidden/>
          </w:rPr>
          <w:fldChar w:fldCharType="separate"/>
        </w:r>
        <w:r w:rsidR="009B2A7B">
          <w:rPr>
            <w:noProof/>
            <w:webHidden/>
          </w:rPr>
          <w:t>32</w:t>
        </w:r>
        <w:r w:rsidR="009743B0">
          <w:rPr>
            <w:noProof/>
            <w:webHidden/>
          </w:rPr>
          <w:fldChar w:fldCharType="end"/>
        </w:r>
      </w:hyperlink>
    </w:p>
    <w:p w14:paraId="37F215A5" w14:textId="77777777" w:rsidR="009743B0" w:rsidRDefault="00B90B0E">
      <w:pPr>
        <w:pStyle w:val="Inhopg3"/>
        <w:rPr>
          <w:rFonts w:asciiTheme="minorHAnsi" w:eastAsiaTheme="minorEastAsia" w:hAnsiTheme="minorHAnsi" w:cstheme="minorBidi"/>
          <w:noProof/>
          <w:sz w:val="22"/>
          <w:szCs w:val="22"/>
        </w:rPr>
      </w:pPr>
      <w:hyperlink w:anchor="_Toc415752736" w:history="1">
        <w:r w:rsidR="009743B0" w:rsidRPr="00812790">
          <w:rPr>
            <w:rStyle w:val="Hyperlink"/>
            <w:noProof/>
          </w:rPr>
          <w:t>6.2.9</w:t>
        </w:r>
        <w:r w:rsidR="009743B0">
          <w:rPr>
            <w:rFonts w:asciiTheme="minorHAnsi" w:eastAsiaTheme="minorEastAsia" w:hAnsiTheme="minorHAnsi" w:cstheme="minorBidi"/>
            <w:noProof/>
            <w:sz w:val="22"/>
            <w:szCs w:val="22"/>
          </w:rPr>
          <w:tab/>
        </w:r>
        <w:r w:rsidR="009743B0" w:rsidRPr="00812790">
          <w:rPr>
            <w:rStyle w:val="Hyperlink"/>
            <w:noProof/>
          </w:rPr>
          <w:t>beginGeldigheid</w:t>
        </w:r>
        <w:r w:rsidR="009743B0">
          <w:rPr>
            <w:noProof/>
            <w:webHidden/>
          </w:rPr>
          <w:tab/>
        </w:r>
        <w:r w:rsidR="009743B0">
          <w:rPr>
            <w:noProof/>
            <w:webHidden/>
          </w:rPr>
          <w:fldChar w:fldCharType="begin"/>
        </w:r>
        <w:r w:rsidR="009743B0">
          <w:rPr>
            <w:noProof/>
            <w:webHidden/>
          </w:rPr>
          <w:instrText xml:space="preserve"> PAGEREF _Toc415752736 \h </w:instrText>
        </w:r>
        <w:r w:rsidR="009743B0">
          <w:rPr>
            <w:noProof/>
            <w:webHidden/>
          </w:rPr>
        </w:r>
        <w:r w:rsidR="009743B0">
          <w:rPr>
            <w:noProof/>
            <w:webHidden/>
          </w:rPr>
          <w:fldChar w:fldCharType="separate"/>
        </w:r>
        <w:r w:rsidR="009B2A7B">
          <w:rPr>
            <w:noProof/>
            <w:webHidden/>
          </w:rPr>
          <w:t>32</w:t>
        </w:r>
        <w:r w:rsidR="009743B0">
          <w:rPr>
            <w:noProof/>
            <w:webHidden/>
          </w:rPr>
          <w:fldChar w:fldCharType="end"/>
        </w:r>
      </w:hyperlink>
    </w:p>
    <w:p w14:paraId="5D3523FF" w14:textId="77777777" w:rsidR="009743B0" w:rsidRDefault="00B90B0E">
      <w:pPr>
        <w:pStyle w:val="Inhopg3"/>
        <w:rPr>
          <w:rFonts w:asciiTheme="minorHAnsi" w:eastAsiaTheme="minorEastAsia" w:hAnsiTheme="minorHAnsi" w:cstheme="minorBidi"/>
          <w:noProof/>
          <w:sz w:val="22"/>
          <w:szCs w:val="22"/>
        </w:rPr>
      </w:pPr>
      <w:hyperlink w:anchor="_Toc415752737" w:history="1">
        <w:r w:rsidR="009743B0" w:rsidRPr="00812790">
          <w:rPr>
            <w:rStyle w:val="Hyperlink"/>
            <w:noProof/>
          </w:rPr>
          <w:t>6.2.10</w:t>
        </w:r>
        <w:r w:rsidR="009743B0">
          <w:rPr>
            <w:rFonts w:asciiTheme="minorHAnsi" w:eastAsiaTheme="minorEastAsia" w:hAnsiTheme="minorHAnsi" w:cstheme="minorBidi"/>
            <w:noProof/>
            <w:sz w:val="22"/>
            <w:szCs w:val="22"/>
          </w:rPr>
          <w:tab/>
        </w:r>
        <w:r w:rsidR="009743B0" w:rsidRPr="00812790">
          <w:rPr>
            <w:rStyle w:val="Hyperlink"/>
            <w:noProof/>
          </w:rPr>
          <w:t>eindGeldigheid</w:t>
        </w:r>
        <w:r w:rsidR="009743B0">
          <w:rPr>
            <w:noProof/>
            <w:webHidden/>
          </w:rPr>
          <w:tab/>
        </w:r>
        <w:r w:rsidR="009743B0">
          <w:rPr>
            <w:noProof/>
            <w:webHidden/>
          </w:rPr>
          <w:fldChar w:fldCharType="begin"/>
        </w:r>
        <w:r w:rsidR="009743B0">
          <w:rPr>
            <w:noProof/>
            <w:webHidden/>
          </w:rPr>
          <w:instrText xml:space="preserve"> PAGEREF _Toc415752737 \h </w:instrText>
        </w:r>
        <w:r w:rsidR="009743B0">
          <w:rPr>
            <w:noProof/>
            <w:webHidden/>
          </w:rPr>
        </w:r>
        <w:r w:rsidR="009743B0">
          <w:rPr>
            <w:noProof/>
            <w:webHidden/>
          </w:rPr>
          <w:fldChar w:fldCharType="separate"/>
        </w:r>
        <w:r w:rsidR="009B2A7B">
          <w:rPr>
            <w:noProof/>
            <w:webHidden/>
          </w:rPr>
          <w:t>32</w:t>
        </w:r>
        <w:r w:rsidR="009743B0">
          <w:rPr>
            <w:noProof/>
            <w:webHidden/>
          </w:rPr>
          <w:fldChar w:fldCharType="end"/>
        </w:r>
      </w:hyperlink>
    </w:p>
    <w:p w14:paraId="5AB2CB4C" w14:textId="77777777" w:rsidR="009743B0" w:rsidRDefault="00B90B0E">
      <w:pPr>
        <w:pStyle w:val="Inhopg3"/>
        <w:rPr>
          <w:rFonts w:asciiTheme="minorHAnsi" w:eastAsiaTheme="minorEastAsia" w:hAnsiTheme="minorHAnsi" w:cstheme="minorBidi"/>
          <w:noProof/>
          <w:sz w:val="22"/>
          <w:szCs w:val="22"/>
        </w:rPr>
      </w:pPr>
      <w:hyperlink w:anchor="_Toc415752738" w:history="1">
        <w:r w:rsidR="009743B0" w:rsidRPr="00812790">
          <w:rPr>
            <w:rStyle w:val="Hyperlink"/>
            <w:noProof/>
          </w:rPr>
          <w:t>6.2.11</w:t>
        </w:r>
        <w:r w:rsidR="009743B0">
          <w:rPr>
            <w:rFonts w:asciiTheme="minorHAnsi" w:eastAsiaTheme="minorEastAsia" w:hAnsiTheme="minorHAnsi" w:cstheme="minorBidi"/>
            <w:noProof/>
            <w:sz w:val="22"/>
            <w:szCs w:val="22"/>
          </w:rPr>
          <w:tab/>
        </w:r>
        <w:r w:rsidR="009743B0" w:rsidRPr="00812790">
          <w:rPr>
            <w:rStyle w:val="Hyperlink"/>
            <w:noProof/>
          </w:rPr>
          <w:t>maaktDeelUitVan</w:t>
        </w:r>
        <w:r w:rsidR="009743B0">
          <w:rPr>
            <w:noProof/>
            <w:webHidden/>
          </w:rPr>
          <w:tab/>
        </w:r>
        <w:r w:rsidR="009743B0">
          <w:rPr>
            <w:noProof/>
            <w:webHidden/>
          </w:rPr>
          <w:fldChar w:fldCharType="begin"/>
        </w:r>
        <w:r w:rsidR="009743B0">
          <w:rPr>
            <w:noProof/>
            <w:webHidden/>
          </w:rPr>
          <w:instrText xml:space="preserve"> PAGEREF _Toc415752738 \h </w:instrText>
        </w:r>
        <w:r w:rsidR="009743B0">
          <w:rPr>
            <w:noProof/>
            <w:webHidden/>
          </w:rPr>
        </w:r>
        <w:r w:rsidR="009743B0">
          <w:rPr>
            <w:noProof/>
            <w:webHidden/>
          </w:rPr>
          <w:fldChar w:fldCharType="separate"/>
        </w:r>
        <w:r w:rsidR="009B2A7B">
          <w:rPr>
            <w:noProof/>
            <w:webHidden/>
          </w:rPr>
          <w:t>32</w:t>
        </w:r>
        <w:r w:rsidR="009743B0">
          <w:rPr>
            <w:noProof/>
            <w:webHidden/>
          </w:rPr>
          <w:fldChar w:fldCharType="end"/>
        </w:r>
      </w:hyperlink>
    </w:p>
    <w:p w14:paraId="6F55016D" w14:textId="77777777" w:rsidR="009743B0" w:rsidRDefault="009743B0">
      <w:pPr>
        <w:pStyle w:val="Inhopg4"/>
        <w:rPr>
          <w:rStyle w:val="Hyperlink"/>
        </w:rPr>
      </w:pPr>
    </w:p>
    <w:p w14:paraId="2B249714" w14:textId="77777777" w:rsidR="009743B0" w:rsidRDefault="009743B0">
      <w:pPr>
        <w:pStyle w:val="Inhopg4"/>
        <w:rPr>
          <w:rStyle w:val="Hyperlink"/>
        </w:rPr>
      </w:pPr>
    </w:p>
    <w:p w14:paraId="182DFE66" w14:textId="77777777" w:rsidR="009743B0" w:rsidRDefault="00B90B0E">
      <w:pPr>
        <w:pStyle w:val="Inhopg4"/>
        <w:rPr>
          <w:rFonts w:asciiTheme="minorHAnsi" w:eastAsiaTheme="minorEastAsia" w:hAnsiTheme="minorHAnsi" w:cstheme="minorBidi"/>
          <w:sz w:val="22"/>
          <w:szCs w:val="22"/>
        </w:rPr>
      </w:pPr>
      <w:hyperlink w:anchor="_Toc415752739" w:history="1">
        <w:r w:rsidR="009743B0" w:rsidRPr="00812790">
          <w:rPr>
            <w:rStyle w:val="Hyperlink"/>
          </w:rPr>
          <w:t>Bijlage 1 Gebeurtenissen</w:t>
        </w:r>
        <w:r w:rsidR="009743B0">
          <w:rPr>
            <w:webHidden/>
          </w:rPr>
          <w:tab/>
        </w:r>
        <w:r w:rsidR="009743B0">
          <w:rPr>
            <w:webHidden/>
          </w:rPr>
          <w:fldChar w:fldCharType="begin"/>
        </w:r>
        <w:r w:rsidR="009743B0">
          <w:rPr>
            <w:webHidden/>
          </w:rPr>
          <w:instrText xml:space="preserve"> PAGEREF _Toc415752739 \h </w:instrText>
        </w:r>
        <w:r w:rsidR="009743B0">
          <w:rPr>
            <w:webHidden/>
          </w:rPr>
        </w:r>
        <w:r w:rsidR="009743B0">
          <w:rPr>
            <w:webHidden/>
          </w:rPr>
          <w:fldChar w:fldCharType="separate"/>
        </w:r>
        <w:r w:rsidR="009B2A7B">
          <w:rPr>
            <w:webHidden/>
          </w:rPr>
          <w:t>33</w:t>
        </w:r>
        <w:r w:rsidR="009743B0">
          <w:rPr>
            <w:webHidden/>
          </w:rPr>
          <w:fldChar w:fldCharType="end"/>
        </w:r>
      </w:hyperlink>
    </w:p>
    <w:p w14:paraId="37855616" w14:textId="77777777" w:rsidR="009743B0" w:rsidRDefault="00B90B0E">
      <w:pPr>
        <w:pStyle w:val="Inhopg4"/>
        <w:rPr>
          <w:rFonts w:asciiTheme="minorHAnsi" w:eastAsiaTheme="minorEastAsia" w:hAnsiTheme="minorHAnsi" w:cstheme="minorBidi"/>
          <w:sz w:val="22"/>
          <w:szCs w:val="22"/>
        </w:rPr>
      </w:pPr>
      <w:hyperlink w:anchor="_Toc415752740" w:history="1">
        <w:r w:rsidR="009743B0" w:rsidRPr="00812790">
          <w:rPr>
            <w:rStyle w:val="Hyperlink"/>
          </w:rPr>
          <w:t>Bijlage 2 Activiteitenstroom koppelvlak Geo-BAG</w:t>
        </w:r>
        <w:r w:rsidR="009743B0">
          <w:rPr>
            <w:webHidden/>
          </w:rPr>
          <w:tab/>
        </w:r>
        <w:r w:rsidR="009743B0">
          <w:rPr>
            <w:webHidden/>
          </w:rPr>
          <w:fldChar w:fldCharType="begin"/>
        </w:r>
        <w:r w:rsidR="009743B0">
          <w:rPr>
            <w:webHidden/>
          </w:rPr>
          <w:instrText xml:space="preserve"> PAGEREF _Toc415752740 \h </w:instrText>
        </w:r>
        <w:r w:rsidR="009743B0">
          <w:rPr>
            <w:webHidden/>
          </w:rPr>
        </w:r>
        <w:r w:rsidR="009743B0">
          <w:rPr>
            <w:webHidden/>
          </w:rPr>
          <w:fldChar w:fldCharType="separate"/>
        </w:r>
        <w:r w:rsidR="009B2A7B">
          <w:rPr>
            <w:webHidden/>
          </w:rPr>
          <w:t>34</w:t>
        </w:r>
        <w:r w:rsidR="009743B0">
          <w:rPr>
            <w:webHidden/>
          </w:rPr>
          <w:fldChar w:fldCharType="end"/>
        </w:r>
      </w:hyperlink>
    </w:p>
    <w:p w14:paraId="11446B54" w14:textId="77777777" w:rsidR="009743B0" w:rsidRDefault="00B90B0E">
      <w:pPr>
        <w:pStyle w:val="Inhopg4"/>
        <w:rPr>
          <w:rFonts w:asciiTheme="minorHAnsi" w:eastAsiaTheme="minorEastAsia" w:hAnsiTheme="minorHAnsi" w:cstheme="minorBidi"/>
          <w:sz w:val="22"/>
          <w:szCs w:val="22"/>
        </w:rPr>
      </w:pPr>
      <w:hyperlink w:anchor="_Toc415752741" w:history="1">
        <w:r w:rsidR="009743B0" w:rsidRPr="00812790">
          <w:rPr>
            <w:rStyle w:val="Hyperlink"/>
          </w:rPr>
          <w:t>Bijlage 3 Gegevensmodel koppelvlak Geo-BAG</w:t>
        </w:r>
        <w:r w:rsidR="009743B0">
          <w:rPr>
            <w:webHidden/>
          </w:rPr>
          <w:tab/>
        </w:r>
        <w:r w:rsidR="009743B0">
          <w:rPr>
            <w:webHidden/>
          </w:rPr>
          <w:fldChar w:fldCharType="begin"/>
        </w:r>
        <w:r w:rsidR="009743B0">
          <w:rPr>
            <w:webHidden/>
          </w:rPr>
          <w:instrText xml:space="preserve"> PAGEREF _Toc415752741 \h </w:instrText>
        </w:r>
        <w:r w:rsidR="009743B0">
          <w:rPr>
            <w:webHidden/>
          </w:rPr>
        </w:r>
        <w:r w:rsidR="009743B0">
          <w:rPr>
            <w:webHidden/>
          </w:rPr>
          <w:fldChar w:fldCharType="separate"/>
        </w:r>
        <w:r w:rsidR="009B2A7B">
          <w:rPr>
            <w:webHidden/>
          </w:rPr>
          <w:t>36</w:t>
        </w:r>
        <w:r w:rsidR="009743B0">
          <w:rPr>
            <w:webHidden/>
          </w:rPr>
          <w:fldChar w:fldCharType="end"/>
        </w:r>
      </w:hyperlink>
    </w:p>
    <w:p w14:paraId="08D6271F" w14:textId="77777777" w:rsidR="009743B0" w:rsidRDefault="00B90B0E">
      <w:pPr>
        <w:pStyle w:val="Inhopg4"/>
        <w:rPr>
          <w:rFonts w:asciiTheme="minorHAnsi" w:eastAsiaTheme="minorEastAsia" w:hAnsiTheme="minorHAnsi" w:cstheme="minorBidi"/>
          <w:sz w:val="22"/>
          <w:szCs w:val="22"/>
        </w:rPr>
      </w:pPr>
      <w:hyperlink w:anchor="_Toc415752742" w:history="1">
        <w:r w:rsidR="009743B0" w:rsidRPr="00812790">
          <w:rPr>
            <w:rStyle w:val="Hyperlink"/>
          </w:rPr>
          <w:t>Bijlage 4 Afhankelijkheden schema's en wsdl's</w:t>
        </w:r>
        <w:r w:rsidR="009743B0">
          <w:rPr>
            <w:webHidden/>
          </w:rPr>
          <w:tab/>
        </w:r>
        <w:r w:rsidR="009743B0">
          <w:rPr>
            <w:webHidden/>
          </w:rPr>
          <w:fldChar w:fldCharType="begin"/>
        </w:r>
        <w:r w:rsidR="009743B0">
          <w:rPr>
            <w:webHidden/>
          </w:rPr>
          <w:instrText xml:space="preserve"> PAGEREF _Toc415752742 \h </w:instrText>
        </w:r>
        <w:r w:rsidR="009743B0">
          <w:rPr>
            <w:webHidden/>
          </w:rPr>
        </w:r>
        <w:r w:rsidR="009743B0">
          <w:rPr>
            <w:webHidden/>
          </w:rPr>
          <w:fldChar w:fldCharType="separate"/>
        </w:r>
        <w:r w:rsidR="009B2A7B">
          <w:rPr>
            <w:webHidden/>
          </w:rPr>
          <w:t>37</w:t>
        </w:r>
        <w:r w:rsidR="009743B0">
          <w:rPr>
            <w:webHidden/>
          </w:rPr>
          <w:fldChar w:fldCharType="end"/>
        </w:r>
      </w:hyperlink>
    </w:p>
    <w:p w14:paraId="447409FE" w14:textId="77777777" w:rsidR="00085436" w:rsidRDefault="00ED7A21" w:rsidP="00B82609">
      <w:pPr>
        <w:pStyle w:val="Inleidingnatitel"/>
        <w:spacing w:after="0"/>
        <w:outlineLvl w:val="0"/>
        <w:rPr>
          <w:b w:val="0"/>
          <w:noProof/>
          <w:szCs w:val="20"/>
        </w:rPr>
      </w:pPr>
      <w:r>
        <w:rPr>
          <w:b w:val="0"/>
          <w:noProof/>
          <w:szCs w:val="20"/>
        </w:rPr>
        <w:fldChar w:fldCharType="end"/>
      </w:r>
    </w:p>
    <w:p w14:paraId="12F527B4" w14:textId="77777777" w:rsidR="00EA7A43" w:rsidRDefault="00EA7A43" w:rsidP="00EA7A43"/>
    <w:p w14:paraId="6200F250" w14:textId="595CE3AB" w:rsidR="00EA7A43" w:rsidRDefault="00EA7A43">
      <w:pPr>
        <w:spacing w:line="240" w:lineRule="auto"/>
        <w:jc w:val="left"/>
      </w:pPr>
      <w:r>
        <w:br w:type="page"/>
      </w:r>
    </w:p>
    <w:p w14:paraId="6894E46D" w14:textId="77777777" w:rsidR="001E18AC" w:rsidRPr="007C7339" w:rsidRDefault="001E18AC" w:rsidP="005B1DC0">
      <w:pPr>
        <w:pStyle w:val="Hoofdstukx"/>
      </w:pPr>
      <w:bookmarkStart w:id="2" w:name="_Toc188091997"/>
    </w:p>
    <w:p w14:paraId="2CF232DD" w14:textId="77777777" w:rsidR="00BB25BB" w:rsidRPr="007C7339" w:rsidRDefault="004A761C" w:rsidP="007C7339">
      <w:pPr>
        <w:pStyle w:val="Hoofdstuktitel"/>
        <w:spacing w:line="240" w:lineRule="atLeast"/>
      </w:pPr>
      <w:bookmarkStart w:id="3" w:name="_Toc415752670"/>
      <w:bookmarkEnd w:id="2"/>
      <w:r w:rsidRPr="007C7339">
        <w:t>Inleiding</w:t>
      </w:r>
      <w:bookmarkEnd w:id="3"/>
    </w:p>
    <w:p w14:paraId="62960AE5" w14:textId="09CC321D" w:rsidR="00934D40" w:rsidRPr="001F0AA2" w:rsidRDefault="00336C25" w:rsidP="007C7339">
      <w:pPr>
        <w:pStyle w:val="Inleidingnatitel"/>
        <w:spacing w:line="240" w:lineRule="atLeast"/>
        <w:rPr>
          <w:sz w:val="20"/>
          <w:szCs w:val="20"/>
        </w:rPr>
      </w:pPr>
      <w:r w:rsidRPr="001F0AA2">
        <w:rPr>
          <w:sz w:val="20"/>
          <w:szCs w:val="20"/>
        </w:rPr>
        <w:t xml:space="preserve">Dit hoofdstuk geeft </w:t>
      </w:r>
      <w:r w:rsidR="00AE3A12">
        <w:rPr>
          <w:sz w:val="20"/>
          <w:szCs w:val="20"/>
        </w:rPr>
        <w:t xml:space="preserve">een </w:t>
      </w:r>
      <w:r w:rsidRPr="001F0AA2">
        <w:rPr>
          <w:sz w:val="20"/>
          <w:szCs w:val="20"/>
        </w:rPr>
        <w:t>inleiding</w:t>
      </w:r>
      <w:r w:rsidR="00AE3A12">
        <w:rPr>
          <w:sz w:val="20"/>
          <w:szCs w:val="20"/>
        </w:rPr>
        <w:t xml:space="preserve"> </w:t>
      </w:r>
      <w:r w:rsidRPr="001F0AA2">
        <w:rPr>
          <w:sz w:val="20"/>
          <w:szCs w:val="20"/>
        </w:rPr>
        <w:t xml:space="preserve">op het </w:t>
      </w:r>
      <w:proofErr w:type="spellStart"/>
      <w:r w:rsidRPr="001F0AA2">
        <w:rPr>
          <w:sz w:val="20"/>
          <w:szCs w:val="20"/>
        </w:rPr>
        <w:t>StUF-Geo</w:t>
      </w:r>
      <w:proofErr w:type="spellEnd"/>
      <w:r w:rsidRPr="001F0AA2">
        <w:rPr>
          <w:sz w:val="20"/>
          <w:szCs w:val="20"/>
        </w:rPr>
        <w:t xml:space="preserve"> BAG berichtenverkeer.</w:t>
      </w:r>
    </w:p>
    <w:p w14:paraId="64BA930D" w14:textId="77777777" w:rsidR="00396EC5" w:rsidRDefault="00396EC5" w:rsidP="00396EC5">
      <w:pPr>
        <w:pStyle w:val="Paragraaftitel"/>
      </w:pPr>
      <w:bookmarkStart w:id="4" w:name="_Toc415752671"/>
      <w:r>
        <w:t>Waarom dit koppelvlak?</w:t>
      </w:r>
      <w:bookmarkEnd w:id="4"/>
    </w:p>
    <w:p w14:paraId="0A141E4D" w14:textId="40C435F6" w:rsidR="00396EC5" w:rsidRPr="00365C01" w:rsidRDefault="00396EC5" w:rsidP="00396EC5">
      <w:r w:rsidRPr="00365C01">
        <w:t xml:space="preserve">Voor het automatisch uitwisselen van gegevens tussen twee afdelingen binnen </w:t>
      </w:r>
      <w:r w:rsidR="006C1437">
        <w:t xml:space="preserve">de </w:t>
      </w:r>
      <w:r w:rsidRPr="00365C01">
        <w:t>organisatie zijn afspraken nodig welke worden vastgelegd in een koppelvlak-specificatie. Een koppelvlak is een interface die volgens een bepaalde standaard de uitwisseling van gegevens tussen informatiesystemen verzorgt. Een koppelvlak werkt met standaarden. Het aanleverende systeem is verantwoordelijk voor de vertaling van gegevens naar die standaard en het afnemende systeem zorgt voor omzetting naar haar eigen ‘taal’.</w:t>
      </w:r>
    </w:p>
    <w:p w14:paraId="3E718452" w14:textId="77777777" w:rsidR="008C17D6" w:rsidRDefault="008C17D6" w:rsidP="00396EC5"/>
    <w:p w14:paraId="23EE1D2D" w14:textId="4256E241" w:rsidR="008C17D6" w:rsidRDefault="008C17D6" w:rsidP="00396EC5">
      <w:r>
        <w:t>Dit koppelvlak beschrijft de gegevensuitwisseling tussen het registratiesysteem</w:t>
      </w:r>
      <w:r w:rsidR="000F46DD">
        <w:t xml:space="preserve"> </w:t>
      </w:r>
      <w:r>
        <w:t xml:space="preserve">BAG en het registratiesysteem </w:t>
      </w:r>
      <w:proofErr w:type="spellStart"/>
      <w:r>
        <w:t>Geo</w:t>
      </w:r>
      <w:proofErr w:type="spellEnd"/>
      <w:r w:rsidR="00936099">
        <w:t xml:space="preserve"> binnen een gemeente</w:t>
      </w:r>
      <w:r>
        <w:t xml:space="preserve">. In het registratiesysteem BAG worden gebouw- en adresgegevens bijgehouden in het kader van de wet Basisregistraties Adressen en Gebouwen (BAG). In het registratiesysteem </w:t>
      </w:r>
      <w:proofErr w:type="spellStart"/>
      <w:r>
        <w:t>Geo</w:t>
      </w:r>
      <w:proofErr w:type="spellEnd"/>
      <w:r>
        <w:t xml:space="preserve"> word</w:t>
      </w:r>
      <w:r w:rsidR="00936099">
        <w:t>en</w:t>
      </w:r>
      <w:r>
        <w:t xml:space="preserve"> de geometrie </w:t>
      </w:r>
      <w:r w:rsidR="00936099">
        <w:t xml:space="preserve">en attribuutgegevens </w:t>
      </w:r>
      <w:r>
        <w:t xml:space="preserve">van topografische objecten bijgehouden in het kader van de Basisregistratie Grootschalige </w:t>
      </w:r>
      <w:r w:rsidR="006C1437">
        <w:t xml:space="preserve">Topografie (BGT) </w:t>
      </w:r>
      <w:r>
        <w:t xml:space="preserve">en ten behoeve van intern gebruik (o.a. beheer openbare ruimte). </w:t>
      </w:r>
      <w:r w:rsidR="00207468">
        <w:t xml:space="preserve">Voor het registratiesysteem </w:t>
      </w:r>
      <w:proofErr w:type="spellStart"/>
      <w:r w:rsidR="00207468">
        <w:t>Geo</w:t>
      </w:r>
      <w:proofErr w:type="spellEnd"/>
      <w:r w:rsidR="00207468">
        <w:t xml:space="preserve"> wordt ook geometrie van objecten in het registratiesysteem BAG ingewonnen en bijgehouden.</w:t>
      </w:r>
    </w:p>
    <w:p w14:paraId="5D7E5E05" w14:textId="77777777" w:rsidR="008C17D6" w:rsidRDefault="008C17D6" w:rsidP="00396EC5"/>
    <w:p w14:paraId="4AD1B189" w14:textId="5CC68CF2" w:rsidR="008C17D6" w:rsidRDefault="008C17D6" w:rsidP="00396EC5">
      <w:r>
        <w:t xml:space="preserve">Om er voor te zorgen dat de </w:t>
      </w:r>
      <w:r w:rsidR="00207468">
        <w:t xml:space="preserve">registratiesystemen BAG en </w:t>
      </w:r>
      <w:proofErr w:type="spellStart"/>
      <w:r w:rsidR="00207468">
        <w:t>Geo</w:t>
      </w:r>
      <w:proofErr w:type="spellEnd"/>
      <w:r w:rsidR="00207468">
        <w:t xml:space="preserve">, en de </w:t>
      </w:r>
      <w:r>
        <w:t xml:space="preserve">basisregistraties </w:t>
      </w:r>
      <w:r w:rsidR="00207468">
        <w:t xml:space="preserve">BAG en BGT </w:t>
      </w:r>
      <w:r>
        <w:t>onderling consistent zijn, is een koppeling</w:t>
      </w:r>
      <w:r w:rsidR="00207468">
        <w:t xml:space="preserve"> op basis van een standaard van groot belang. </w:t>
      </w:r>
    </w:p>
    <w:p w14:paraId="33CBAA7F" w14:textId="77777777" w:rsidR="00396EC5" w:rsidRDefault="00396EC5" w:rsidP="00396EC5"/>
    <w:p w14:paraId="6AB2E6A8" w14:textId="64DB395C" w:rsidR="008C17D6" w:rsidRDefault="00207468" w:rsidP="00396EC5">
      <w:r>
        <w:t>De v</w:t>
      </w:r>
      <w:r w:rsidR="008C17D6">
        <w:t>oordelen van deze koppelvlakstandaard zijn o.a. dat</w:t>
      </w:r>
    </w:p>
    <w:p w14:paraId="0883920D" w14:textId="77777777" w:rsidR="008C17D6" w:rsidRDefault="008C17D6" w:rsidP="00396EC5"/>
    <w:p w14:paraId="51FAAC75" w14:textId="49F2A786" w:rsidR="00936099" w:rsidRDefault="008C17D6" w:rsidP="00936099">
      <w:pPr>
        <w:pStyle w:val="Lijstalinea"/>
        <w:numPr>
          <w:ilvl w:val="0"/>
          <w:numId w:val="43"/>
        </w:numPr>
      </w:pPr>
      <w:r>
        <w:t>in een specifiek applicatielandschap verschillende BAG-applicaties met verschillende BGT-applicaties kunnen koppelen  (via een gegevensdistributiecomponent).</w:t>
      </w:r>
    </w:p>
    <w:p w14:paraId="7BEAE06C" w14:textId="13C39A14" w:rsidR="008C17D6" w:rsidRDefault="008C17D6" w:rsidP="00207468">
      <w:pPr>
        <w:pStyle w:val="Lijstalinea"/>
        <w:numPr>
          <w:ilvl w:val="0"/>
          <w:numId w:val="43"/>
        </w:numPr>
      </w:pPr>
      <w:r>
        <w:t>een geautomatiseerde koppeling voorkomt, ook op de plaats waar het maar door één persoon wordt uitgevoerd, overtikwerk en fouten in de administratie.</w:t>
      </w:r>
    </w:p>
    <w:p w14:paraId="4EFAAD60" w14:textId="7B621940" w:rsidR="008C17D6" w:rsidRDefault="008C17D6" w:rsidP="00207468">
      <w:pPr>
        <w:pStyle w:val="Lijstalinea"/>
        <w:numPr>
          <w:ilvl w:val="0"/>
          <w:numId w:val="43"/>
        </w:numPr>
        <w:spacing w:line="280" w:lineRule="atLeast"/>
        <w:jc w:val="left"/>
      </w:pPr>
      <w:r>
        <w:t>het de onderlinge consistentie en de kwaliteit van de gegevens in de twee administraties vergroot wat tot betere informatievoorziening bij besluiten en fraudedetectie leidt.</w:t>
      </w:r>
    </w:p>
    <w:p w14:paraId="656ADA90" w14:textId="633EFA3B" w:rsidR="00936099" w:rsidRDefault="00936099" w:rsidP="00936099">
      <w:pPr>
        <w:pStyle w:val="Lijstalinea"/>
        <w:numPr>
          <w:ilvl w:val="0"/>
          <w:numId w:val="43"/>
        </w:numPr>
        <w:spacing w:line="280" w:lineRule="atLeast"/>
        <w:jc w:val="left"/>
      </w:pPr>
      <w:r>
        <w:t>h</w:t>
      </w:r>
      <w:r w:rsidRPr="00936099">
        <w:t>et zorgt voor een helder inzicht in de werkvoorraad aan beide zijden en de stroomlijning van de processen: zaken kunnen niet meer onzichtbaar lang blijven liggen; geometrie wordt niet vaker dan noodzakelijk ingemeten.</w:t>
      </w:r>
    </w:p>
    <w:p w14:paraId="2BBAC355" w14:textId="77777777" w:rsidR="008C17D6" w:rsidRDefault="008C17D6" w:rsidP="00396EC5"/>
    <w:p w14:paraId="61A0805B" w14:textId="18AA8DE5" w:rsidR="001B78C8" w:rsidRPr="00FF3644" w:rsidRDefault="006C1437" w:rsidP="00FF3644">
      <w:pPr>
        <w:pStyle w:val="Paragraaftitel"/>
      </w:pPr>
      <w:bookmarkStart w:id="5" w:name="_Toc415752672"/>
      <w:r>
        <w:t>Leeswijzer</w:t>
      </w:r>
      <w:bookmarkEnd w:id="5"/>
    </w:p>
    <w:p w14:paraId="46E91424" w14:textId="3AC24EE4" w:rsidR="00207468" w:rsidRDefault="00266F36" w:rsidP="00FF3644">
      <w:r>
        <w:t xml:space="preserve">Dit document </w:t>
      </w:r>
      <w:r w:rsidR="00207468">
        <w:t xml:space="preserve">beschrijft </w:t>
      </w:r>
      <w:r w:rsidR="006C1437">
        <w:t>het</w:t>
      </w:r>
      <w:r w:rsidR="00207468">
        <w:t xml:space="preserve"> berichtenverkeer tussen het registratiesysteem BAG en het registratiesysteem </w:t>
      </w:r>
      <w:proofErr w:type="spellStart"/>
      <w:r w:rsidR="00207468">
        <w:t>Geo</w:t>
      </w:r>
      <w:proofErr w:type="spellEnd"/>
      <w:r w:rsidR="00207468">
        <w:t xml:space="preserve"> (hierna respectievelijk BAG en </w:t>
      </w:r>
      <w:proofErr w:type="spellStart"/>
      <w:r w:rsidR="00207468">
        <w:t>Geo</w:t>
      </w:r>
      <w:proofErr w:type="spellEnd"/>
      <w:r w:rsidR="00207468">
        <w:t xml:space="preserve">). </w:t>
      </w:r>
      <w:r w:rsidR="006C1437">
        <w:t>Deze koppelvlakspecificatie</w:t>
      </w:r>
      <w:r w:rsidR="00936099">
        <w:t xml:space="preserve"> beschrijft de uitwisseling van geometrie voor BAG-objecten, waarbij BAG de partij is die een verzoek doet om geometrie en </w:t>
      </w:r>
      <w:proofErr w:type="spellStart"/>
      <w:r w:rsidR="00936099">
        <w:t>Geo</w:t>
      </w:r>
      <w:proofErr w:type="spellEnd"/>
      <w:r w:rsidR="00936099">
        <w:t xml:space="preserve"> de partij is die geometrie levert. BAG houdt </w:t>
      </w:r>
      <w:proofErr w:type="spellStart"/>
      <w:r w:rsidR="00936099">
        <w:t>Geo</w:t>
      </w:r>
      <w:proofErr w:type="spellEnd"/>
      <w:r w:rsidR="00936099">
        <w:t xml:space="preserve"> verder op de hoogte van wijzigingen (o.a. status en attribuutgegevens) op de BAG-objecten via notificaties (BAG-kennisgevingen)</w:t>
      </w:r>
      <w:r w:rsidR="00E911F6">
        <w:t xml:space="preserve"> (zie Figuur 1)</w:t>
      </w:r>
      <w:r w:rsidR="00936099">
        <w:t>.</w:t>
      </w:r>
    </w:p>
    <w:p w14:paraId="7AEF7C2A" w14:textId="77777777" w:rsidR="00936099" w:rsidRDefault="00936099" w:rsidP="00FF3644"/>
    <w:p w14:paraId="23C65EFF" w14:textId="77777777" w:rsidR="00936099" w:rsidRDefault="00936099" w:rsidP="00FF3644"/>
    <w:p w14:paraId="0C372A1E" w14:textId="77777777" w:rsidR="00936099" w:rsidRDefault="00936099" w:rsidP="00FF3644"/>
    <w:p w14:paraId="535BDC72" w14:textId="77777777" w:rsidR="00207468" w:rsidRDefault="00207468" w:rsidP="00FF3644"/>
    <w:p w14:paraId="6B18041C" w14:textId="77777777" w:rsidR="00E911F6" w:rsidRDefault="00E911F6" w:rsidP="00E911F6">
      <w:pPr>
        <w:spacing w:line="240" w:lineRule="auto"/>
      </w:pPr>
    </w:p>
    <w:p w14:paraId="1419E727" w14:textId="24DC7CD5" w:rsidR="00E911F6" w:rsidRDefault="00E911F6" w:rsidP="00E911F6">
      <w:pPr>
        <w:spacing w:line="240" w:lineRule="auto"/>
      </w:pPr>
      <w:r>
        <w:rPr>
          <w:noProof/>
        </w:rPr>
        <w:lastRenderedPageBreak/>
        <w:drawing>
          <wp:inline distT="0" distB="0" distL="0" distR="0" wp14:anchorId="39ADB32C" wp14:editId="47784A73">
            <wp:extent cx="5500370" cy="287845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enenten_geo-bag.png"/>
                    <pic:cNvPicPr/>
                  </pic:nvPicPr>
                  <pic:blipFill>
                    <a:blip r:embed="rId14">
                      <a:extLst>
                        <a:ext uri="{28A0092B-C50C-407E-A947-70E740481C1C}">
                          <a14:useLocalDpi xmlns:a14="http://schemas.microsoft.com/office/drawing/2010/main" val="0"/>
                        </a:ext>
                      </a:extLst>
                    </a:blip>
                    <a:stretch>
                      <a:fillRect/>
                    </a:stretch>
                  </pic:blipFill>
                  <pic:spPr>
                    <a:xfrm>
                      <a:off x="0" y="0"/>
                      <a:ext cx="5500370" cy="2878455"/>
                    </a:xfrm>
                    <a:prstGeom prst="rect">
                      <a:avLst/>
                    </a:prstGeom>
                  </pic:spPr>
                </pic:pic>
              </a:graphicData>
            </a:graphic>
          </wp:inline>
        </w:drawing>
      </w:r>
    </w:p>
    <w:p w14:paraId="218FEECD" w14:textId="40537261" w:rsidR="00B12D3C" w:rsidRDefault="00B12D3C" w:rsidP="00E911F6">
      <w:pPr>
        <w:spacing w:line="240" w:lineRule="auto"/>
        <w:jc w:val="center"/>
      </w:pPr>
    </w:p>
    <w:p w14:paraId="29C8E6AC" w14:textId="67417824" w:rsidR="00B12D3C" w:rsidRDefault="00B12D3C" w:rsidP="00E911F6">
      <w:pPr>
        <w:spacing w:line="240" w:lineRule="auto"/>
        <w:jc w:val="center"/>
      </w:pPr>
      <w:r>
        <w:t>Figuur</w:t>
      </w:r>
      <w:r w:rsidR="00E911F6">
        <w:t xml:space="preserve"> 1</w:t>
      </w:r>
      <w:r>
        <w:t xml:space="preserve"> Sche</w:t>
      </w:r>
      <w:r w:rsidR="00281F35">
        <w:t xml:space="preserve">matische weergave </w:t>
      </w:r>
      <w:r w:rsidR="00E911F6">
        <w:t xml:space="preserve">componenten </w:t>
      </w:r>
      <w:proofErr w:type="spellStart"/>
      <w:r w:rsidR="00E911F6">
        <w:t>StUF-Geo</w:t>
      </w:r>
      <w:proofErr w:type="spellEnd"/>
      <w:r w:rsidR="00E911F6">
        <w:t xml:space="preserve"> BAG berichtenverkeer.</w:t>
      </w:r>
    </w:p>
    <w:p w14:paraId="1C7DB343" w14:textId="064C7FF1" w:rsidR="00B12D3C" w:rsidRDefault="00B12D3C" w:rsidP="00FF3644"/>
    <w:p w14:paraId="049871A0" w14:textId="4024C653" w:rsidR="00E911F6" w:rsidRDefault="00E911F6" w:rsidP="00E911F6">
      <w:r>
        <w:t xml:space="preserve">De standaard van berichten waarmee de gegevens tussen BAG en </w:t>
      </w:r>
      <w:proofErr w:type="spellStart"/>
      <w:r>
        <w:t>Geo</w:t>
      </w:r>
      <w:proofErr w:type="spellEnd"/>
      <w:r>
        <w:t xml:space="preserve"> worden uitgewisseld is gebaseerd op het Standaard </w:t>
      </w:r>
      <w:proofErr w:type="spellStart"/>
      <w:r>
        <w:t>Uitwiselings</w:t>
      </w:r>
      <w:proofErr w:type="spellEnd"/>
      <w:r w:rsidR="00365C01">
        <w:t xml:space="preserve"> </w:t>
      </w:r>
      <w:r>
        <w:t>Formaat (</w:t>
      </w:r>
      <w:proofErr w:type="spellStart"/>
      <w:r>
        <w:t>StUF</w:t>
      </w:r>
      <w:proofErr w:type="spellEnd"/>
      <w:r>
        <w:t xml:space="preserve">). Naast bestaande berichten uit </w:t>
      </w:r>
      <w:proofErr w:type="spellStart"/>
      <w:r>
        <w:t>StUF</w:t>
      </w:r>
      <w:proofErr w:type="spellEnd"/>
      <w:r>
        <w:t xml:space="preserve"> 03.10 en de BAG-berichtencatalogus (als onderdeel van </w:t>
      </w:r>
      <w:proofErr w:type="spellStart"/>
      <w:r>
        <w:t>StUF</w:t>
      </w:r>
      <w:proofErr w:type="spellEnd"/>
      <w:r>
        <w:t xml:space="preserve">-BG) worden voor dit koppelvlak specifieke berichten toepast, aangeduid met </w:t>
      </w:r>
      <w:proofErr w:type="spellStart"/>
      <w:r>
        <w:t>StUF-Geo</w:t>
      </w:r>
      <w:proofErr w:type="spellEnd"/>
      <w:r>
        <w:t xml:space="preserve"> BAG berichten. Dit koppelvlak is als apart sectormodel (</w:t>
      </w:r>
      <w:proofErr w:type="spellStart"/>
      <w:r>
        <w:t>geoBAG</w:t>
      </w:r>
      <w:proofErr w:type="spellEnd"/>
      <w:r>
        <w:t>) gepositioneerd binnen de BAG berichtencatalogus.</w:t>
      </w:r>
    </w:p>
    <w:p w14:paraId="44DEDB24" w14:textId="77777777" w:rsidR="000C5549" w:rsidRPr="00FF3644" w:rsidRDefault="000C5549" w:rsidP="00FF3644">
      <w:pPr>
        <w:rPr>
          <w:color w:val="BFBFBF" w:themeColor="background1" w:themeShade="BF"/>
        </w:rPr>
      </w:pPr>
      <w:bookmarkStart w:id="6" w:name="_Toc396203116"/>
      <w:bookmarkStart w:id="7" w:name="_Toc396203118"/>
      <w:bookmarkStart w:id="8" w:name="_Toc396203119"/>
      <w:bookmarkStart w:id="9" w:name="_Toc396203121"/>
      <w:bookmarkStart w:id="10" w:name="_Toc396203123"/>
      <w:bookmarkStart w:id="11" w:name="_Toc396203133"/>
      <w:bookmarkStart w:id="12" w:name="_Toc396203134"/>
      <w:bookmarkStart w:id="13" w:name="_Toc396203135"/>
      <w:bookmarkStart w:id="14" w:name="_Toc396203137"/>
      <w:bookmarkStart w:id="15" w:name="_Toc396203138"/>
      <w:bookmarkStart w:id="16" w:name="_Toc396203139"/>
      <w:bookmarkStart w:id="17" w:name="_Toc396203141"/>
      <w:bookmarkEnd w:id="6"/>
      <w:bookmarkEnd w:id="7"/>
      <w:bookmarkEnd w:id="8"/>
      <w:bookmarkEnd w:id="9"/>
      <w:bookmarkEnd w:id="10"/>
      <w:bookmarkEnd w:id="11"/>
      <w:bookmarkEnd w:id="12"/>
      <w:bookmarkEnd w:id="13"/>
      <w:bookmarkEnd w:id="14"/>
      <w:bookmarkEnd w:id="15"/>
      <w:bookmarkEnd w:id="16"/>
      <w:bookmarkEnd w:id="17"/>
    </w:p>
    <w:p w14:paraId="6E251458" w14:textId="2839C14F" w:rsidR="000C5549" w:rsidRPr="00FF3644" w:rsidRDefault="000C5549" w:rsidP="00FF3644">
      <w:r w:rsidRPr="00FF3644">
        <w:t xml:space="preserve">De structuur </w:t>
      </w:r>
      <w:r w:rsidR="00812746" w:rsidRPr="00FF3644">
        <w:t xml:space="preserve">van dit document </w:t>
      </w:r>
      <w:r w:rsidRPr="00FF3644">
        <w:t xml:space="preserve">is als volgt: o.b.v. een aantal uitgangspunten o.a. verantwoordelijkheden en taken in Hoofdstuk 2 worden een </w:t>
      </w:r>
      <w:r w:rsidR="00E57C67" w:rsidRPr="00FF3644">
        <w:t xml:space="preserve">drietal algemene </w:t>
      </w:r>
      <w:r w:rsidRPr="00FF3644">
        <w:t xml:space="preserve"> scenario</w:t>
      </w:r>
      <w:r w:rsidR="008542D0">
        <w:t>’</w:t>
      </w:r>
      <w:r w:rsidRPr="00FF3644">
        <w:t xml:space="preserve">s </w:t>
      </w:r>
      <w:r w:rsidR="008542D0">
        <w:t xml:space="preserve">van de werkprocessen tussen BAG en </w:t>
      </w:r>
      <w:proofErr w:type="spellStart"/>
      <w:r w:rsidR="008542D0">
        <w:t>Geo</w:t>
      </w:r>
      <w:proofErr w:type="spellEnd"/>
      <w:r w:rsidR="008542D0">
        <w:t xml:space="preserve"> </w:t>
      </w:r>
      <w:r w:rsidRPr="00FF3644">
        <w:t xml:space="preserve">geschetst in Hoofdstuk 3. In deze scenario’s worden bepaalde berichten </w:t>
      </w:r>
      <w:r w:rsidR="008542D0">
        <w:t xml:space="preserve">zoals </w:t>
      </w:r>
      <w:r w:rsidRPr="00FF3644">
        <w:t>verzoeken</w:t>
      </w:r>
      <w:r w:rsidR="008542D0">
        <w:t xml:space="preserve"> en </w:t>
      </w:r>
      <w:r w:rsidRPr="00FF3644">
        <w:t>leveringen verstuurd</w:t>
      </w:r>
      <w:r w:rsidR="008542D0">
        <w:t>. De inhoud van de berichten zijn nader gedefinieerd in Hoofdstuk 4 en Hoofdstuk 5.</w:t>
      </w:r>
    </w:p>
    <w:p w14:paraId="51563BA2" w14:textId="4CBC6486" w:rsidR="00046F4B" w:rsidRDefault="006C1437" w:rsidP="006C1437">
      <w:pPr>
        <w:pStyle w:val="Paragraaftitel"/>
      </w:pPr>
      <w:r>
        <w:t>Referenties</w:t>
      </w:r>
    </w:p>
    <w:p w14:paraId="0F48E301" w14:textId="77777777" w:rsidR="006C1437" w:rsidRPr="00A91033" w:rsidRDefault="006C1437" w:rsidP="006C1437">
      <w:pPr>
        <w:pStyle w:val="Paragraaftitel"/>
        <w:keepLines/>
        <w:tabs>
          <w:tab w:val="clear" w:pos="709"/>
          <w:tab w:val="num" w:pos="567"/>
        </w:tabs>
        <w:ind w:left="0"/>
      </w:pPr>
      <w:bookmarkStart w:id="18" w:name="_Toc407001929"/>
      <w:bookmarkStart w:id="19" w:name="_Toc407013099"/>
      <w:bookmarkStart w:id="20" w:name="_Toc426966073"/>
      <w:r w:rsidRPr="00A91033">
        <w:t>Referenties</w:t>
      </w:r>
      <w:bookmarkEnd w:id="18"/>
      <w:bookmarkEnd w:id="19"/>
      <w:bookmarkEnd w:id="20"/>
    </w:p>
    <w:p w14:paraId="7A3944B3" w14:textId="4C263199" w:rsidR="006C1437" w:rsidRPr="00A91033" w:rsidRDefault="006C1437" w:rsidP="006C1437">
      <w:pPr>
        <w:keepLines/>
      </w:pPr>
      <w:r w:rsidRPr="00A91033">
        <w:t xml:space="preserve">Deze </w:t>
      </w:r>
      <w:r>
        <w:t xml:space="preserve">koppelvlakspecificatie </w:t>
      </w:r>
      <w:r w:rsidRPr="00A91033">
        <w:t xml:space="preserve">voor het </w:t>
      </w:r>
      <w:proofErr w:type="spellStart"/>
      <w:r>
        <w:t>Geo</w:t>
      </w:r>
      <w:proofErr w:type="spellEnd"/>
      <w:r>
        <w:t>-BAG</w:t>
      </w:r>
      <w:r w:rsidRPr="00A91033">
        <w:t xml:space="preserve"> </w:t>
      </w:r>
      <w:r>
        <w:t>b</w:t>
      </w:r>
      <w:r w:rsidRPr="00A91033">
        <w:t>erichtenverkeer is gebaseerd op de volgende standaarden:</w:t>
      </w:r>
    </w:p>
    <w:p w14:paraId="020D6EBB" w14:textId="77777777" w:rsidR="006C1437" w:rsidRPr="00A91033" w:rsidRDefault="006C1437" w:rsidP="006C1437">
      <w:pPr>
        <w:keepLines/>
      </w:pPr>
    </w:p>
    <w:tbl>
      <w:tblPr>
        <w:tblStyle w:val="Tabelraster"/>
        <w:tblW w:w="906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08"/>
        <w:gridCol w:w="3483"/>
        <w:gridCol w:w="894"/>
        <w:gridCol w:w="1848"/>
        <w:gridCol w:w="1435"/>
      </w:tblGrid>
      <w:tr w:rsidR="006C1437" w:rsidRPr="00A91033" w14:paraId="5FB1C89E" w14:textId="77777777" w:rsidTr="00090CFE">
        <w:tc>
          <w:tcPr>
            <w:tcW w:w="1408" w:type="dxa"/>
          </w:tcPr>
          <w:p w14:paraId="585DBE65" w14:textId="77777777" w:rsidR="006C1437" w:rsidRPr="002D2108" w:rsidRDefault="006C1437" w:rsidP="00090CFE">
            <w:pPr>
              <w:keepLines/>
              <w:rPr>
                <w:b/>
              </w:rPr>
            </w:pPr>
            <w:r w:rsidRPr="002D2108">
              <w:rPr>
                <w:b/>
              </w:rPr>
              <w:t>Afkorting</w:t>
            </w:r>
          </w:p>
        </w:tc>
        <w:tc>
          <w:tcPr>
            <w:tcW w:w="3483" w:type="dxa"/>
          </w:tcPr>
          <w:p w14:paraId="1F5E06F5" w14:textId="77777777" w:rsidR="006C1437" w:rsidRPr="002D2108" w:rsidRDefault="006C1437" w:rsidP="00090CFE">
            <w:pPr>
              <w:keepLines/>
              <w:rPr>
                <w:b/>
              </w:rPr>
            </w:pPr>
            <w:r w:rsidRPr="002D2108">
              <w:rPr>
                <w:b/>
              </w:rPr>
              <w:t>Document</w:t>
            </w:r>
          </w:p>
        </w:tc>
        <w:tc>
          <w:tcPr>
            <w:tcW w:w="894" w:type="dxa"/>
          </w:tcPr>
          <w:p w14:paraId="753D9C73" w14:textId="77777777" w:rsidR="006C1437" w:rsidRPr="002D2108" w:rsidRDefault="006C1437" w:rsidP="00090CFE">
            <w:pPr>
              <w:keepLines/>
              <w:rPr>
                <w:b/>
              </w:rPr>
            </w:pPr>
            <w:r w:rsidRPr="002D2108">
              <w:rPr>
                <w:b/>
              </w:rPr>
              <w:t>Versie</w:t>
            </w:r>
          </w:p>
        </w:tc>
        <w:tc>
          <w:tcPr>
            <w:tcW w:w="1848" w:type="dxa"/>
          </w:tcPr>
          <w:p w14:paraId="57A7D180" w14:textId="77777777" w:rsidR="006C1437" w:rsidRPr="002D2108" w:rsidRDefault="006C1437" w:rsidP="00090CFE">
            <w:pPr>
              <w:keepLines/>
              <w:ind w:left="360"/>
              <w:rPr>
                <w:b/>
              </w:rPr>
            </w:pPr>
            <w:r w:rsidRPr="002D2108">
              <w:rPr>
                <w:b/>
              </w:rPr>
              <w:t>Datum</w:t>
            </w:r>
          </w:p>
        </w:tc>
        <w:tc>
          <w:tcPr>
            <w:tcW w:w="1435" w:type="dxa"/>
          </w:tcPr>
          <w:p w14:paraId="5C1D00BA" w14:textId="77777777" w:rsidR="006C1437" w:rsidRPr="002D2108" w:rsidRDefault="006C1437" w:rsidP="00090CFE">
            <w:pPr>
              <w:keepLines/>
              <w:rPr>
                <w:b/>
              </w:rPr>
            </w:pPr>
            <w:r w:rsidRPr="002D2108">
              <w:rPr>
                <w:b/>
              </w:rPr>
              <w:t>Auteur c.q. beheerder</w:t>
            </w:r>
          </w:p>
        </w:tc>
      </w:tr>
      <w:tr w:rsidR="006C1437" w:rsidRPr="00A91033" w14:paraId="07474B28" w14:textId="77777777" w:rsidTr="00090CFE">
        <w:tc>
          <w:tcPr>
            <w:tcW w:w="1408" w:type="dxa"/>
          </w:tcPr>
          <w:p w14:paraId="426A4890" w14:textId="77777777" w:rsidR="006C1437" w:rsidRPr="00A91033" w:rsidRDefault="006C1437" w:rsidP="00090CFE">
            <w:pPr>
              <w:keepLines/>
            </w:pPr>
            <w:r w:rsidRPr="00A91033">
              <w:t>[BGT]</w:t>
            </w:r>
          </w:p>
        </w:tc>
        <w:tc>
          <w:tcPr>
            <w:tcW w:w="3483" w:type="dxa"/>
          </w:tcPr>
          <w:p w14:paraId="026E9D20" w14:textId="77777777" w:rsidR="006C1437" w:rsidRPr="00A91033" w:rsidRDefault="006C1437" w:rsidP="00090CFE">
            <w:pPr>
              <w:keepLines/>
            </w:pPr>
            <w:r w:rsidRPr="00A91033">
              <w:t>Gegevenscatalogus BGT</w:t>
            </w:r>
          </w:p>
        </w:tc>
        <w:tc>
          <w:tcPr>
            <w:tcW w:w="894" w:type="dxa"/>
          </w:tcPr>
          <w:p w14:paraId="688E7BCF" w14:textId="77777777" w:rsidR="006C1437" w:rsidRPr="00A91033" w:rsidRDefault="006C1437" w:rsidP="00090CFE">
            <w:pPr>
              <w:keepLines/>
            </w:pPr>
            <w:r w:rsidRPr="00A91033">
              <w:t>1.1.1</w:t>
            </w:r>
          </w:p>
        </w:tc>
        <w:tc>
          <w:tcPr>
            <w:tcW w:w="1848" w:type="dxa"/>
          </w:tcPr>
          <w:p w14:paraId="3D30B454" w14:textId="77777777" w:rsidR="006C1437" w:rsidRPr="00A91033" w:rsidRDefault="006C1437" w:rsidP="00090CFE">
            <w:pPr>
              <w:keepLines/>
            </w:pPr>
            <w:r w:rsidRPr="00A91033">
              <w:t>Juli 2013</w:t>
            </w:r>
          </w:p>
        </w:tc>
        <w:tc>
          <w:tcPr>
            <w:tcW w:w="1435" w:type="dxa"/>
          </w:tcPr>
          <w:p w14:paraId="1082DC3A" w14:textId="77777777" w:rsidR="006C1437" w:rsidRPr="00A91033" w:rsidRDefault="006C1437" w:rsidP="00090CFE">
            <w:pPr>
              <w:keepLines/>
            </w:pPr>
            <w:proofErr w:type="spellStart"/>
            <w:r w:rsidRPr="00A91033">
              <w:t>Geonovum</w:t>
            </w:r>
            <w:proofErr w:type="spellEnd"/>
          </w:p>
        </w:tc>
      </w:tr>
      <w:tr w:rsidR="006C1437" w:rsidRPr="00A91033" w14:paraId="1E219ACD" w14:textId="77777777" w:rsidTr="00090CFE">
        <w:tc>
          <w:tcPr>
            <w:tcW w:w="1408" w:type="dxa"/>
          </w:tcPr>
          <w:p w14:paraId="551AE5D7" w14:textId="77777777" w:rsidR="006C1437" w:rsidRPr="00A91033" w:rsidRDefault="006C1437" w:rsidP="00090CFE">
            <w:pPr>
              <w:keepLines/>
            </w:pPr>
            <w:r w:rsidRPr="00A91033">
              <w:t>[IMGeo]</w:t>
            </w:r>
          </w:p>
        </w:tc>
        <w:tc>
          <w:tcPr>
            <w:tcW w:w="3483" w:type="dxa"/>
          </w:tcPr>
          <w:p w14:paraId="03F05EAC" w14:textId="77777777" w:rsidR="006C1437" w:rsidRPr="00A91033" w:rsidRDefault="006C1437" w:rsidP="00090CFE">
            <w:pPr>
              <w:keepLines/>
            </w:pPr>
            <w:r w:rsidRPr="00A91033">
              <w:t>Gegevenscatalogus IMGeo</w:t>
            </w:r>
          </w:p>
        </w:tc>
        <w:tc>
          <w:tcPr>
            <w:tcW w:w="894" w:type="dxa"/>
          </w:tcPr>
          <w:p w14:paraId="376C9FBC" w14:textId="77777777" w:rsidR="006C1437" w:rsidRPr="00A91033" w:rsidRDefault="006C1437" w:rsidP="00090CFE">
            <w:pPr>
              <w:keepLines/>
            </w:pPr>
            <w:r w:rsidRPr="00A91033">
              <w:t>2.1.1</w:t>
            </w:r>
          </w:p>
        </w:tc>
        <w:tc>
          <w:tcPr>
            <w:tcW w:w="1848" w:type="dxa"/>
          </w:tcPr>
          <w:p w14:paraId="5D38D26D" w14:textId="77777777" w:rsidR="006C1437" w:rsidRPr="00A91033" w:rsidRDefault="006C1437" w:rsidP="00090CFE">
            <w:pPr>
              <w:keepLines/>
            </w:pPr>
            <w:r w:rsidRPr="00A91033">
              <w:t>Juli 2013</w:t>
            </w:r>
          </w:p>
        </w:tc>
        <w:tc>
          <w:tcPr>
            <w:tcW w:w="1435" w:type="dxa"/>
          </w:tcPr>
          <w:p w14:paraId="67ED8559" w14:textId="77777777" w:rsidR="006C1437" w:rsidRPr="00A91033" w:rsidRDefault="006C1437" w:rsidP="00090CFE">
            <w:pPr>
              <w:keepLines/>
            </w:pPr>
            <w:proofErr w:type="spellStart"/>
            <w:r w:rsidRPr="00A91033">
              <w:t>Geonovum</w:t>
            </w:r>
            <w:proofErr w:type="spellEnd"/>
          </w:p>
        </w:tc>
      </w:tr>
      <w:tr w:rsidR="006C1437" w:rsidRPr="00A91033" w14:paraId="04FC4E81" w14:textId="77777777" w:rsidTr="00090CFE">
        <w:tc>
          <w:tcPr>
            <w:tcW w:w="1408" w:type="dxa"/>
          </w:tcPr>
          <w:p w14:paraId="6A43BBA0" w14:textId="6A5CAD52" w:rsidR="006C1437" w:rsidRDefault="006C1437" w:rsidP="00090CFE">
            <w:pPr>
              <w:keepLines/>
            </w:pPr>
            <w:r>
              <w:t>[BAG-P]</w:t>
            </w:r>
          </w:p>
        </w:tc>
        <w:tc>
          <w:tcPr>
            <w:tcW w:w="3483" w:type="dxa"/>
          </w:tcPr>
          <w:p w14:paraId="4381DD30" w14:textId="6851F530" w:rsidR="006C1437" w:rsidRDefault="006C1437" w:rsidP="00090CFE">
            <w:pPr>
              <w:keepLines/>
            </w:pPr>
            <w:r>
              <w:t>BAG processenhandboek</w:t>
            </w:r>
          </w:p>
        </w:tc>
        <w:tc>
          <w:tcPr>
            <w:tcW w:w="894" w:type="dxa"/>
          </w:tcPr>
          <w:p w14:paraId="680F6223" w14:textId="24241DC4" w:rsidR="006C1437" w:rsidRDefault="006C1437" w:rsidP="00090CFE">
            <w:pPr>
              <w:keepLines/>
            </w:pPr>
          </w:p>
        </w:tc>
        <w:tc>
          <w:tcPr>
            <w:tcW w:w="1848" w:type="dxa"/>
          </w:tcPr>
          <w:p w14:paraId="3134C18A" w14:textId="5A590510" w:rsidR="006C1437" w:rsidRDefault="006C1437" w:rsidP="00090CFE">
            <w:pPr>
              <w:keepLines/>
            </w:pPr>
          </w:p>
        </w:tc>
        <w:tc>
          <w:tcPr>
            <w:tcW w:w="1435" w:type="dxa"/>
          </w:tcPr>
          <w:p w14:paraId="4FF1A964" w14:textId="00618451" w:rsidR="006C1437" w:rsidRDefault="006C1437" w:rsidP="00090CFE">
            <w:pPr>
              <w:keepLines/>
            </w:pPr>
            <w:r>
              <w:t>???</w:t>
            </w:r>
          </w:p>
        </w:tc>
      </w:tr>
      <w:tr w:rsidR="006C1437" w:rsidRPr="00A91033" w14:paraId="31651515" w14:textId="77777777" w:rsidTr="00090CFE">
        <w:tc>
          <w:tcPr>
            <w:tcW w:w="1408" w:type="dxa"/>
          </w:tcPr>
          <w:p w14:paraId="127D5DB8" w14:textId="77777777" w:rsidR="006C1437" w:rsidRPr="00A91033" w:rsidRDefault="006C1437" w:rsidP="00090CFE">
            <w:pPr>
              <w:keepLines/>
            </w:pPr>
            <w:r w:rsidRPr="00A91033">
              <w:t>[</w:t>
            </w:r>
            <w:proofErr w:type="spellStart"/>
            <w:r w:rsidRPr="00A91033">
              <w:t>StUF</w:t>
            </w:r>
            <w:proofErr w:type="spellEnd"/>
            <w:r w:rsidRPr="00A91033">
              <w:t>]</w:t>
            </w:r>
          </w:p>
        </w:tc>
        <w:tc>
          <w:tcPr>
            <w:tcW w:w="3483" w:type="dxa"/>
          </w:tcPr>
          <w:p w14:paraId="6E81201A" w14:textId="77777777" w:rsidR="006C1437" w:rsidRPr="00A91033" w:rsidRDefault="006C1437" w:rsidP="00090CFE">
            <w:pPr>
              <w:keepLines/>
            </w:pPr>
            <w:proofErr w:type="spellStart"/>
            <w:r w:rsidRPr="00A91033">
              <w:t>StUF</w:t>
            </w:r>
            <w:proofErr w:type="spellEnd"/>
            <w:r w:rsidRPr="00A91033">
              <w:t xml:space="preserve"> 03.01: In Gebruik</w:t>
            </w:r>
          </w:p>
        </w:tc>
        <w:tc>
          <w:tcPr>
            <w:tcW w:w="894" w:type="dxa"/>
          </w:tcPr>
          <w:p w14:paraId="6AB9717D" w14:textId="77777777" w:rsidR="006C1437" w:rsidRPr="002D2108" w:rsidRDefault="006C1437" w:rsidP="00090CFE">
            <w:pPr>
              <w:keepLines/>
              <w:rPr>
                <w:highlight w:val="yellow"/>
              </w:rPr>
            </w:pPr>
            <w:r w:rsidRPr="002D2108">
              <w:rPr>
                <w:highlight w:val="yellow"/>
              </w:rPr>
              <w:t>17</w:t>
            </w:r>
          </w:p>
        </w:tc>
        <w:tc>
          <w:tcPr>
            <w:tcW w:w="1848" w:type="dxa"/>
          </w:tcPr>
          <w:p w14:paraId="6743C5EA" w14:textId="77777777" w:rsidR="006C1437" w:rsidRPr="002D2108" w:rsidRDefault="006C1437" w:rsidP="00090CFE">
            <w:pPr>
              <w:keepLines/>
              <w:rPr>
                <w:highlight w:val="yellow"/>
              </w:rPr>
            </w:pPr>
            <w:r w:rsidRPr="002D2108">
              <w:rPr>
                <w:highlight w:val="yellow"/>
              </w:rPr>
              <w:t>1 november 2013</w:t>
            </w:r>
          </w:p>
        </w:tc>
        <w:tc>
          <w:tcPr>
            <w:tcW w:w="1435" w:type="dxa"/>
          </w:tcPr>
          <w:p w14:paraId="2E0C855D" w14:textId="77777777" w:rsidR="006C1437" w:rsidRPr="002D2108" w:rsidRDefault="006C1437" w:rsidP="00090CFE">
            <w:pPr>
              <w:keepLines/>
              <w:rPr>
                <w:highlight w:val="yellow"/>
              </w:rPr>
            </w:pPr>
            <w:r w:rsidRPr="002D2108">
              <w:rPr>
                <w:highlight w:val="yellow"/>
              </w:rPr>
              <w:t>KING</w:t>
            </w:r>
          </w:p>
        </w:tc>
      </w:tr>
    </w:tbl>
    <w:p w14:paraId="0DE6875F" w14:textId="77777777" w:rsidR="006C1437" w:rsidRPr="00A91033" w:rsidRDefault="006C1437" w:rsidP="006C1437">
      <w:pPr>
        <w:keepLines/>
      </w:pPr>
    </w:p>
    <w:p w14:paraId="47C491B8" w14:textId="77777777" w:rsidR="006C1437" w:rsidRDefault="006C1437" w:rsidP="006C1437">
      <w:pPr>
        <w:spacing w:line="240" w:lineRule="auto"/>
        <w:jc w:val="left"/>
      </w:pPr>
    </w:p>
    <w:p w14:paraId="5B172A04" w14:textId="7272D2E0" w:rsidR="006C1437" w:rsidRPr="00A91033" w:rsidRDefault="006C1437" w:rsidP="006C1437">
      <w:pPr>
        <w:keepLines/>
      </w:pPr>
      <w:r w:rsidRPr="00A91033">
        <w:t xml:space="preserve">Deze </w:t>
      </w:r>
      <w:r>
        <w:t xml:space="preserve">koppelvlakspecificatie </w:t>
      </w:r>
      <w:r w:rsidRPr="00A91033">
        <w:t xml:space="preserve">voor het </w:t>
      </w:r>
      <w:proofErr w:type="spellStart"/>
      <w:r>
        <w:t>Geo</w:t>
      </w:r>
      <w:proofErr w:type="spellEnd"/>
      <w:r>
        <w:t>-BAG</w:t>
      </w:r>
      <w:r w:rsidRPr="00A91033">
        <w:t xml:space="preserve"> </w:t>
      </w:r>
      <w:r>
        <w:t>b</w:t>
      </w:r>
      <w:r w:rsidRPr="00A91033">
        <w:t>erichtenverkeer hanteert verder de volgende documenten en bestanden die toegepast dienen te worden bij de implementatie:</w:t>
      </w:r>
    </w:p>
    <w:p w14:paraId="22B3C40E" w14:textId="77777777" w:rsidR="006C1437" w:rsidRPr="00A91033" w:rsidRDefault="006C1437" w:rsidP="006C1437">
      <w:pPr>
        <w:keepLines/>
      </w:pPr>
    </w:p>
    <w:tbl>
      <w:tblPr>
        <w:tblStyle w:val="Tabelraster"/>
        <w:tblW w:w="4737"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54"/>
        <w:gridCol w:w="3050"/>
        <w:gridCol w:w="1169"/>
        <w:gridCol w:w="1201"/>
        <w:gridCol w:w="1480"/>
        <w:gridCol w:w="57"/>
      </w:tblGrid>
      <w:tr w:rsidR="006C1437" w:rsidRPr="00A91033" w14:paraId="3D9B8B00" w14:textId="77777777" w:rsidTr="00090CFE">
        <w:tc>
          <w:tcPr>
            <w:tcW w:w="864" w:type="pct"/>
          </w:tcPr>
          <w:p w14:paraId="65751670" w14:textId="77777777" w:rsidR="006C1437" w:rsidRPr="00A91033" w:rsidRDefault="006C1437" w:rsidP="00090CFE">
            <w:pPr>
              <w:keepLines/>
              <w:ind w:left="360"/>
            </w:pPr>
            <w:r w:rsidRPr="002D2108">
              <w:rPr>
                <w:b/>
              </w:rPr>
              <w:t>Afkorting</w:t>
            </w:r>
          </w:p>
        </w:tc>
        <w:tc>
          <w:tcPr>
            <w:tcW w:w="1813" w:type="pct"/>
          </w:tcPr>
          <w:p w14:paraId="57EAC038" w14:textId="77777777" w:rsidR="006C1437" w:rsidRPr="00A91033" w:rsidRDefault="006C1437" w:rsidP="00090CFE">
            <w:pPr>
              <w:keepLines/>
              <w:ind w:left="360"/>
            </w:pPr>
            <w:r w:rsidRPr="002D2108">
              <w:rPr>
                <w:b/>
              </w:rPr>
              <w:t>Document / bestand</w:t>
            </w:r>
          </w:p>
        </w:tc>
        <w:tc>
          <w:tcPr>
            <w:tcW w:w="695" w:type="pct"/>
          </w:tcPr>
          <w:p w14:paraId="63DD1602" w14:textId="77777777" w:rsidR="006C1437" w:rsidRPr="00A91033" w:rsidRDefault="006C1437" w:rsidP="00090CFE">
            <w:pPr>
              <w:keepLines/>
              <w:ind w:left="360"/>
            </w:pPr>
            <w:r w:rsidRPr="002D2108">
              <w:rPr>
                <w:b/>
              </w:rPr>
              <w:t>Versie</w:t>
            </w:r>
          </w:p>
        </w:tc>
        <w:tc>
          <w:tcPr>
            <w:tcW w:w="714" w:type="pct"/>
          </w:tcPr>
          <w:p w14:paraId="33A2399F" w14:textId="77777777" w:rsidR="006C1437" w:rsidRPr="00A91033" w:rsidRDefault="006C1437" w:rsidP="00090CFE">
            <w:pPr>
              <w:keepLines/>
              <w:ind w:left="360"/>
            </w:pPr>
            <w:r w:rsidRPr="002D2108">
              <w:rPr>
                <w:b/>
              </w:rPr>
              <w:t>Datum</w:t>
            </w:r>
          </w:p>
        </w:tc>
        <w:tc>
          <w:tcPr>
            <w:tcW w:w="914" w:type="pct"/>
            <w:gridSpan w:val="2"/>
          </w:tcPr>
          <w:p w14:paraId="71895C01" w14:textId="77777777" w:rsidR="006C1437" w:rsidRPr="00A91033" w:rsidRDefault="006C1437" w:rsidP="00090CFE">
            <w:pPr>
              <w:keepLines/>
              <w:spacing w:line="240" w:lineRule="auto"/>
              <w:ind w:left="360"/>
              <w:jc w:val="left"/>
            </w:pPr>
            <w:r w:rsidRPr="002D2108">
              <w:rPr>
                <w:b/>
              </w:rPr>
              <w:t>Auteur c.q. beheerder</w:t>
            </w:r>
          </w:p>
        </w:tc>
      </w:tr>
      <w:tr w:rsidR="006C1437" w:rsidRPr="00A91033" w14:paraId="4A0BDE9E" w14:textId="77777777" w:rsidTr="00090CFE">
        <w:trPr>
          <w:gridAfter w:val="1"/>
          <w:wAfter w:w="34" w:type="pct"/>
        </w:trPr>
        <w:tc>
          <w:tcPr>
            <w:tcW w:w="864" w:type="pct"/>
          </w:tcPr>
          <w:p w14:paraId="13304390" w14:textId="77777777" w:rsidR="006C1437" w:rsidRPr="00A91033" w:rsidRDefault="006C1437" w:rsidP="00090CFE">
            <w:pPr>
              <w:keepLines/>
              <w:ind w:left="360"/>
            </w:pPr>
            <w:r w:rsidRPr="00A91033">
              <w:t>[XSD]</w:t>
            </w:r>
          </w:p>
        </w:tc>
        <w:tc>
          <w:tcPr>
            <w:tcW w:w="1813" w:type="pct"/>
          </w:tcPr>
          <w:p w14:paraId="3D9CA682" w14:textId="59DBDC81" w:rsidR="006C1437" w:rsidRPr="00A91033" w:rsidRDefault="006C1437" w:rsidP="006C1437">
            <w:pPr>
              <w:keepLines/>
              <w:ind w:left="360"/>
            </w:pPr>
            <w:r w:rsidRPr="00A91033">
              <w:t xml:space="preserve">Berichtenschema </w:t>
            </w:r>
            <w:proofErr w:type="spellStart"/>
            <w:r w:rsidRPr="00A91033">
              <w:t>StUF-Geo</w:t>
            </w:r>
            <w:proofErr w:type="spellEnd"/>
            <w:r w:rsidRPr="00A91033">
              <w:t xml:space="preserve"> </w:t>
            </w:r>
            <w:r>
              <w:lastRenderedPageBreak/>
              <w:t>BAG</w:t>
            </w:r>
          </w:p>
        </w:tc>
        <w:tc>
          <w:tcPr>
            <w:tcW w:w="695" w:type="pct"/>
          </w:tcPr>
          <w:p w14:paraId="3DAC8FBC" w14:textId="77777777" w:rsidR="006C1437" w:rsidRPr="00A91033" w:rsidRDefault="006C1437" w:rsidP="00090CFE">
            <w:pPr>
              <w:keepLines/>
              <w:ind w:left="360"/>
            </w:pPr>
            <w:r>
              <w:lastRenderedPageBreak/>
              <w:t>‡‡‡</w:t>
            </w:r>
          </w:p>
        </w:tc>
        <w:tc>
          <w:tcPr>
            <w:tcW w:w="714" w:type="pct"/>
          </w:tcPr>
          <w:p w14:paraId="2012F637" w14:textId="77777777" w:rsidR="006C1437" w:rsidRPr="00A91033" w:rsidRDefault="006C1437" w:rsidP="00090CFE">
            <w:pPr>
              <w:keepLines/>
              <w:ind w:left="360"/>
            </w:pPr>
            <w:r>
              <w:t>‡‡‡</w:t>
            </w:r>
          </w:p>
        </w:tc>
        <w:tc>
          <w:tcPr>
            <w:tcW w:w="880" w:type="pct"/>
          </w:tcPr>
          <w:p w14:paraId="127C6A6F" w14:textId="77777777" w:rsidR="006C1437" w:rsidRPr="00A91033" w:rsidRDefault="006C1437" w:rsidP="00090CFE">
            <w:pPr>
              <w:keepLines/>
              <w:ind w:left="360"/>
            </w:pPr>
            <w:proofErr w:type="spellStart"/>
            <w:r w:rsidRPr="00A91033">
              <w:t>Geonovum</w:t>
            </w:r>
            <w:proofErr w:type="spellEnd"/>
          </w:p>
        </w:tc>
      </w:tr>
      <w:tr w:rsidR="006C1437" w:rsidRPr="00A91033" w14:paraId="2E796336" w14:textId="77777777" w:rsidTr="00090CFE">
        <w:trPr>
          <w:gridAfter w:val="1"/>
          <w:wAfter w:w="34" w:type="pct"/>
        </w:trPr>
        <w:tc>
          <w:tcPr>
            <w:tcW w:w="864" w:type="pct"/>
          </w:tcPr>
          <w:p w14:paraId="44683960" w14:textId="77777777" w:rsidR="006C1437" w:rsidRPr="00A91033" w:rsidRDefault="006C1437" w:rsidP="00090CFE">
            <w:pPr>
              <w:keepLines/>
              <w:ind w:left="360"/>
            </w:pPr>
            <w:r w:rsidRPr="00A91033">
              <w:lastRenderedPageBreak/>
              <w:t>[WSDL]</w:t>
            </w:r>
          </w:p>
        </w:tc>
        <w:tc>
          <w:tcPr>
            <w:tcW w:w="1813" w:type="pct"/>
          </w:tcPr>
          <w:p w14:paraId="6D6DF9E1" w14:textId="5FFA5D18" w:rsidR="006C1437" w:rsidRPr="00A91033" w:rsidRDefault="006C1437" w:rsidP="006C1437">
            <w:pPr>
              <w:keepLines/>
              <w:ind w:left="360"/>
            </w:pPr>
            <w:r w:rsidRPr="00A91033">
              <w:t xml:space="preserve">Servicebeschrijving </w:t>
            </w:r>
            <w:proofErr w:type="spellStart"/>
            <w:r w:rsidRPr="00A91033">
              <w:t>StUF-Geo</w:t>
            </w:r>
            <w:proofErr w:type="spellEnd"/>
            <w:r w:rsidRPr="00A91033">
              <w:t xml:space="preserve"> </w:t>
            </w:r>
            <w:r>
              <w:t>BAG</w:t>
            </w:r>
          </w:p>
        </w:tc>
        <w:tc>
          <w:tcPr>
            <w:tcW w:w="695" w:type="pct"/>
          </w:tcPr>
          <w:p w14:paraId="2F181D0F" w14:textId="77777777" w:rsidR="006C1437" w:rsidRPr="00A91033" w:rsidRDefault="006C1437" w:rsidP="00090CFE">
            <w:pPr>
              <w:keepLines/>
              <w:ind w:left="360"/>
            </w:pPr>
            <w:r>
              <w:t>‡‡‡</w:t>
            </w:r>
          </w:p>
        </w:tc>
        <w:tc>
          <w:tcPr>
            <w:tcW w:w="714" w:type="pct"/>
          </w:tcPr>
          <w:p w14:paraId="4B1F86B7" w14:textId="77777777" w:rsidR="006C1437" w:rsidRPr="00A91033" w:rsidRDefault="006C1437" w:rsidP="00090CFE">
            <w:pPr>
              <w:keepLines/>
              <w:ind w:left="360"/>
            </w:pPr>
            <w:r>
              <w:t>‡‡‡</w:t>
            </w:r>
          </w:p>
        </w:tc>
        <w:tc>
          <w:tcPr>
            <w:tcW w:w="880" w:type="pct"/>
          </w:tcPr>
          <w:p w14:paraId="137FF226" w14:textId="77777777" w:rsidR="006C1437" w:rsidRPr="00A91033" w:rsidRDefault="006C1437" w:rsidP="00090CFE">
            <w:pPr>
              <w:keepLines/>
              <w:ind w:left="360"/>
            </w:pPr>
            <w:proofErr w:type="spellStart"/>
            <w:r w:rsidRPr="00A91033">
              <w:t>Geonovum</w:t>
            </w:r>
            <w:proofErr w:type="spellEnd"/>
          </w:p>
        </w:tc>
      </w:tr>
    </w:tbl>
    <w:p w14:paraId="7588055A" w14:textId="77777777" w:rsidR="006C1437" w:rsidRPr="00A91033" w:rsidRDefault="006C1437" w:rsidP="006C1437">
      <w:pPr>
        <w:keepLines/>
      </w:pPr>
    </w:p>
    <w:p w14:paraId="7E424C3F" w14:textId="5ED2B395" w:rsidR="006C1437" w:rsidRDefault="006C1437" w:rsidP="006C1437">
      <w:pPr>
        <w:keepLines/>
      </w:pPr>
      <w:r>
        <w:t xml:space="preserve">‡‡‡ Voor de vigerende versie van de </w:t>
      </w:r>
      <w:proofErr w:type="spellStart"/>
      <w:r>
        <w:t>StUF-Geo</w:t>
      </w:r>
      <w:proofErr w:type="spellEnd"/>
      <w:r>
        <w:t xml:space="preserve"> BAG implementatietoolkit, zie de website van </w:t>
      </w:r>
      <w:proofErr w:type="spellStart"/>
      <w:r>
        <w:t>Geonovum</w:t>
      </w:r>
      <w:proofErr w:type="spellEnd"/>
      <w:r>
        <w:t xml:space="preserve">: </w:t>
      </w:r>
      <w:hyperlink r:id="rId15" w:history="1">
        <w:r w:rsidRPr="006C1437">
          <w:rPr>
            <w:rStyle w:val="Hyperlink"/>
            <w:highlight w:val="yellow"/>
          </w:rPr>
          <w:t>http://www.geonovum.nl/onderwerpen/bgt-imgeo-standaarden</w:t>
        </w:r>
      </w:hyperlink>
      <w:r w:rsidRPr="006C1437">
        <w:rPr>
          <w:highlight w:val="yellow"/>
        </w:rPr>
        <w:t>.</w:t>
      </w:r>
    </w:p>
    <w:p w14:paraId="50740525" w14:textId="77777777" w:rsidR="006C1437" w:rsidRDefault="006C1437" w:rsidP="006C1437">
      <w:pPr>
        <w:keepLines/>
      </w:pPr>
    </w:p>
    <w:p w14:paraId="0DF64AD0" w14:textId="77777777" w:rsidR="006C1437" w:rsidRPr="00A91033" w:rsidRDefault="006C1437" w:rsidP="006C1437">
      <w:pPr>
        <w:keepLines/>
      </w:pPr>
      <w:r w:rsidRPr="00A91033">
        <w:t>Bij deze documenten en bestanden zijn</w:t>
      </w:r>
      <w:r>
        <w:t>,</w:t>
      </w:r>
      <w:r w:rsidRPr="00A91033">
        <w:t xml:space="preserve"> ter ondersteuning van de implementatie</w:t>
      </w:r>
      <w:r>
        <w:t>,</w:t>
      </w:r>
      <w:r w:rsidRPr="00A91033">
        <w:t xml:space="preserve"> werkafspraken gepubliceerd op de website van </w:t>
      </w:r>
      <w:proofErr w:type="spellStart"/>
      <w:r w:rsidRPr="00A91033">
        <w:t>Geonovum</w:t>
      </w:r>
      <w:proofErr w:type="spellEnd"/>
      <w:r w:rsidRPr="00A91033">
        <w:t xml:space="preserve">: </w:t>
      </w:r>
    </w:p>
    <w:p w14:paraId="3CA0D665" w14:textId="755F26AA" w:rsidR="006C1437" w:rsidRDefault="006C1437" w:rsidP="006C1437">
      <w:pPr>
        <w:keepLines/>
      </w:pPr>
      <w:hyperlink r:id="rId16" w:history="1">
        <w:r w:rsidRPr="006C1437">
          <w:rPr>
            <w:rStyle w:val="Hyperlink"/>
            <w:highlight w:val="yellow"/>
          </w:rPr>
          <w:t>http://www.geonovum.nl/onderwerpen/bgt-imgeo-standaarden/werkafspraken-geobag</w:t>
        </w:r>
      </w:hyperlink>
    </w:p>
    <w:p w14:paraId="014DA973" w14:textId="77777777" w:rsidR="006C1437" w:rsidRPr="00A91033" w:rsidRDefault="006C1437" w:rsidP="006C1437">
      <w:pPr>
        <w:keepLines/>
      </w:pPr>
    </w:p>
    <w:p w14:paraId="62123B58" w14:textId="77777777" w:rsidR="006C1437" w:rsidRDefault="006C1437" w:rsidP="00CD62D2">
      <w:pPr>
        <w:rPr>
          <w:color w:val="808080" w:themeColor="background1" w:themeShade="80"/>
        </w:rPr>
      </w:pPr>
    </w:p>
    <w:p w14:paraId="4929E745" w14:textId="77777777" w:rsidR="006C1437" w:rsidRDefault="006C1437" w:rsidP="00CD62D2">
      <w:pPr>
        <w:rPr>
          <w:color w:val="808080" w:themeColor="background1" w:themeShade="80"/>
        </w:rPr>
      </w:pPr>
    </w:p>
    <w:p w14:paraId="679A1922" w14:textId="77777777" w:rsidR="006C1437" w:rsidRDefault="006C1437" w:rsidP="00CD62D2">
      <w:pPr>
        <w:rPr>
          <w:color w:val="808080" w:themeColor="background1" w:themeShade="80"/>
        </w:rPr>
      </w:pPr>
    </w:p>
    <w:p w14:paraId="743A87D2" w14:textId="77777777" w:rsidR="00046F4B" w:rsidRDefault="00046F4B" w:rsidP="00CD62D2">
      <w:pPr>
        <w:rPr>
          <w:color w:val="808080" w:themeColor="background1" w:themeShade="80"/>
        </w:rPr>
      </w:pPr>
    </w:p>
    <w:p w14:paraId="0479788E" w14:textId="3489BB7C" w:rsidR="000C5549" w:rsidRDefault="000C5549">
      <w:pPr>
        <w:spacing w:line="240" w:lineRule="auto"/>
        <w:jc w:val="left"/>
        <w:rPr>
          <w:color w:val="808080" w:themeColor="background1" w:themeShade="80"/>
        </w:rPr>
      </w:pPr>
      <w:r>
        <w:rPr>
          <w:color w:val="808080" w:themeColor="background1" w:themeShade="80"/>
        </w:rPr>
        <w:br w:type="page"/>
      </w:r>
    </w:p>
    <w:p w14:paraId="0E1ECA08" w14:textId="77777777" w:rsidR="00A53ECB" w:rsidRPr="007C7339" w:rsidRDefault="00A53ECB" w:rsidP="005B1DC0">
      <w:pPr>
        <w:pStyle w:val="Hoofdstukx"/>
      </w:pPr>
    </w:p>
    <w:p w14:paraId="4E394EFA" w14:textId="77777777" w:rsidR="007008A1" w:rsidRDefault="00F13133" w:rsidP="007C7339">
      <w:pPr>
        <w:pStyle w:val="Hoofdstuktitel"/>
        <w:spacing w:line="240" w:lineRule="atLeast"/>
      </w:pPr>
      <w:bookmarkStart w:id="21" w:name="_Toc415752674"/>
      <w:r>
        <w:t>Uitgangspunten</w:t>
      </w:r>
      <w:bookmarkEnd w:id="21"/>
      <w:r w:rsidR="00705FE7">
        <w:t xml:space="preserve"> </w:t>
      </w:r>
    </w:p>
    <w:p w14:paraId="07979DE6" w14:textId="44360590" w:rsidR="00E43079" w:rsidRPr="007C7339" w:rsidRDefault="005450FF" w:rsidP="00E43079">
      <w:pPr>
        <w:pStyle w:val="Inleidingnatitel"/>
        <w:spacing w:line="240" w:lineRule="atLeast"/>
      </w:pPr>
      <w:r>
        <w:t xml:space="preserve">Dit hoofdstuk beschrijft de uitgangspunten voor uitwisseling van gegevens tussen BAG en </w:t>
      </w:r>
      <w:proofErr w:type="spellStart"/>
      <w:r>
        <w:t>Geo</w:t>
      </w:r>
      <w:proofErr w:type="spellEnd"/>
      <w:r>
        <w:t xml:space="preserve"> via </w:t>
      </w:r>
      <w:proofErr w:type="spellStart"/>
      <w:r w:rsidR="00D22995">
        <w:t>StUF-Geo</w:t>
      </w:r>
      <w:proofErr w:type="spellEnd"/>
      <w:r w:rsidR="00D22995">
        <w:t xml:space="preserve"> BAG </w:t>
      </w:r>
      <w:r>
        <w:t>berichtenverkeer.</w:t>
      </w:r>
    </w:p>
    <w:p w14:paraId="31696D2B" w14:textId="1A1C1D0B" w:rsidR="00CD62D2" w:rsidRPr="001F0AA2" w:rsidRDefault="00CD62D2" w:rsidP="00FF3644">
      <w:pPr>
        <w:pStyle w:val="Paragraaftitel"/>
      </w:pPr>
      <w:bookmarkStart w:id="22" w:name="_Toc415752675"/>
      <w:bookmarkStart w:id="23" w:name="_Ref237755337"/>
      <w:r w:rsidRPr="001F0AA2">
        <w:t>Actoren</w:t>
      </w:r>
      <w:r w:rsidR="00DF6E9F" w:rsidRPr="001F0AA2">
        <w:t xml:space="preserve"> en verantwoordelijkheden</w:t>
      </w:r>
      <w:r w:rsidRPr="001F0AA2">
        <w:t xml:space="preserve">: </w:t>
      </w:r>
      <w:proofErr w:type="spellStart"/>
      <w:r w:rsidRPr="001F0AA2">
        <w:t>Geo</w:t>
      </w:r>
      <w:proofErr w:type="spellEnd"/>
      <w:r w:rsidRPr="001F0AA2">
        <w:t xml:space="preserve"> en BAG</w:t>
      </w:r>
      <w:bookmarkEnd w:id="22"/>
    </w:p>
    <w:p w14:paraId="56C5DA6A" w14:textId="61C608B4" w:rsidR="005450FF" w:rsidRPr="00FF3644" w:rsidRDefault="005450FF">
      <w:r w:rsidRPr="00FF3644">
        <w:t xml:space="preserve">Het </w:t>
      </w:r>
      <w:proofErr w:type="spellStart"/>
      <w:r w:rsidRPr="00FF3644">
        <w:t>StUF-Geo</w:t>
      </w:r>
      <w:proofErr w:type="spellEnd"/>
      <w:r w:rsidRPr="00FF3644">
        <w:t xml:space="preserve"> BAG berichtenverkeer kent twee actoren</w:t>
      </w:r>
      <w:r w:rsidR="00AA51C5">
        <w:rPr>
          <w:rStyle w:val="Voetnootmarkering"/>
        </w:rPr>
        <w:footnoteReference w:id="2"/>
      </w:r>
      <w:r w:rsidRPr="00FF3644">
        <w:t xml:space="preserve">: </w:t>
      </w:r>
      <w:r w:rsidR="00D22995" w:rsidRPr="00FF3644">
        <w:t>(</w:t>
      </w:r>
      <w:r w:rsidR="000F46DD">
        <w:t>het registratiesysteem</w:t>
      </w:r>
      <w:r w:rsidR="000F46DD">
        <w:rPr>
          <w:rStyle w:val="Voetnootmarkering"/>
        </w:rPr>
        <w:footnoteReference w:id="3"/>
      </w:r>
      <w:r w:rsidR="000F46DD">
        <w:t xml:space="preserve"> </w:t>
      </w:r>
      <w:r w:rsidR="00D22995" w:rsidRPr="00FF3644">
        <w:t xml:space="preserve">van) BAG  en </w:t>
      </w:r>
      <w:r w:rsidRPr="00FF3644">
        <w:t>(</w:t>
      </w:r>
      <w:r w:rsidR="000F46DD">
        <w:t xml:space="preserve">het registratiesysteem </w:t>
      </w:r>
      <w:r w:rsidRPr="00FF3644">
        <w:t xml:space="preserve">van) </w:t>
      </w:r>
      <w:proofErr w:type="spellStart"/>
      <w:r w:rsidRPr="00FF3644">
        <w:t>Geo</w:t>
      </w:r>
      <w:proofErr w:type="spellEnd"/>
      <w:r w:rsidR="00DA5FB9" w:rsidRPr="00FF3644">
        <w:t xml:space="preserve">, hierna respectievelijk </w:t>
      </w:r>
      <w:r w:rsidR="00D22995" w:rsidRPr="00FF3644">
        <w:t xml:space="preserve">BAG en </w:t>
      </w:r>
      <w:proofErr w:type="spellStart"/>
      <w:r w:rsidR="00D22995" w:rsidRPr="00FF3644">
        <w:t>Geo</w:t>
      </w:r>
      <w:proofErr w:type="spellEnd"/>
      <w:r w:rsidRPr="00FF3644">
        <w:t>.</w:t>
      </w:r>
      <w:r w:rsidR="004A7D0D" w:rsidRPr="00FF3644">
        <w:t xml:space="preserve"> </w:t>
      </w:r>
    </w:p>
    <w:p w14:paraId="7C34F590" w14:textId="77777777" w:rsidR="00D22995" w:rsidRPr="00FF3644" w:rsidRDefault="00D22995"/>
    <w:p w14:paraId="016F31B5" w14:textId="093D3AB4" w:rsidR="00DA5FB9" w:rsidRPr="00FF3644" w:rsidRDefault="00473DC5">
      <w:r w:rsidRPr="00FF3644">
        <w:t xml:space="preserve">BAG is </w:t>
      </w:r>
      <w:r w:rsidR="0050192F" w:rsidRPr="00FF3644">
        <w:t>eind</w:t>
      </w:r>
      <w:r w:rsidRPr="00FF3644">
        <w:t xml:space="preserve">verantwoordelijk voor de </w:t>
      </w:r>
      <w:r w:rsidR="0050192F" w:rsidRPr="00FF3644">
        <w:t>volledigheid</w:t>
      </w:r>
      <w:r w:rsidR="00645ED5" w:rsidRPr="00FF3644">
        <w:t xml:space="preserve"> van de BAG-objecten, </w:t>
      </w:r>
      <w:r w:rsidR="0050192F" w:rsidRPr="00FF3644">
        <w:t xml:space="preserve">het </w:t>
      </w:r>
      <w:r w:rsidR="00645ED5" w:rsidRPr="00FF3644">
        <w:t xml:space="preserve">op een correcte manier </w:t>
      </w:r>
      <w:r w:rsidR="0050192F" w:rsidRPr="00FF3644">
        <w:t>afbaken</w:t>
      </w:r>
      <w:r w:rsidR="00645ED5" w:rsidRPr="00FF3644">
        <w:t>en</w:t>
      </w:r>
      <w:r w:rsidR="0050192F" w:rsidRPr="00FF3644">
        <w:t xml:space="preserve"> van BAG-objecten en de vastlegging </w:t>
      </w:r>
      <w:r w:rsidR="004C5B00" w:rsidRPr="00FF3644">
        <w:t xml:space="preserve">en distributie </w:t>
      </w:r>
      <w:r w:rsidR="0050192F" w:rsidRPr="00FF3644">
        <w:t xml:space="preserve">van de juiste </w:t>
      </w:r>
      <w:r w:rsidRPr="00FF3644">
        <w:t>BAG-</w:t>
      </w:r>
      <w:r w:rsidR="0050192F" w:rsidRPr="00FF3644">
        <w:t xml:space="preserve">gegevens volgens de hiervoor geldende wettelijke eisen. </w:t>
      </w:r>
    </w:p>
    <w:p w14:paraId="2928BFCC" w14:textId="77777777" w:rsidR="00DA5FB9" w:rsidRPr="00FF3644" w:rsidRDefault="00DA5FB9"/>
    <w:p w14:paraId="4FE003A7" w14:textId="7FBAC221" w:rsidR="00430630" w:rsidRPr="00FF3644" w:rsidRDefault="004C5B00">
      <w:proofErr w:type="spellStart"/>
      <w:r w:rsidRPr="00FF3644">
        <w:t>Geo</w:t>
      </w:r>
      <w:proofErr w:type="spellEnd"/>
      <w:r w:rsidRPr="00FF3644">
        <w:rPr>
          <w:b/>
        </w:rPr>
        <w:t xml:space="preserve"> </w:t>
      </w:r>
      <w:r w:rsidRPr="00FF3644">
        <w:t xml:space="preserve">is </w:t>
      </w:r>
      <w:r w:rsidR="00AA15DD">
        <w:t xml:space="preserve">veelal faciliterend </w:t>
      </w:r>
      <w:r w:rsidRPr="00FF3644">
        <w:t xml:space="preserve">voor de geometrische inwinning en vastlegging van de geometrie van BAG-objecten conform de eisen van de BAG. Voorts is </w:t>
      </w:r>
      <w:proofErr w:type="spellStart"/>
      <w:r w:rsidRPr="00FF3644">
        <w:t>Geo</w:t>
      </w:r>
      <w:proofErr w:type="spellEnd"/>
      <w:r w:rsidRPr="00FF3644">
        <w:t xml:space="preserve"> verantwoordelijk voor de afstemming van de BGT met de BAG. </w:t>
      </w:r>
    </w:p>
    <w:p w14:paraId="2D989A12" w14:textId="77777777" w:rsidR="00263C8B" w:rsidRPr="00FF3644" w:rsidRDefault="00263C8B"/>
    <w:p w14:paraId="61BCE3A3" w14:textId="0D01BF18" w:rsidR="00E152CC" w:rsidRDefault="00E152CC">
      <w:r w:rsidRPr="00FF3644">
        <w:t xml:space="preserve">De beheerder van </w:t>
      </w:r>
      <w:proofErr w:type="spellStart"/>
      <w:r w:rsidRPr="00FF3644">
        <w:t>Geo</w:t>
      </w:r>
      <w:proofErr w:type="spellEnd"/>
      <w:r w:rsidRPr="00FF3644">
        <w:rPr>
          <w:vertAlign w:val="superscript"/>
        </w:rPr>
        <w:footnoteReference w:id="4"/>
      </w:r>
      <w:r w:rsidRPr="00FF3644">
        <w:t xml:space="preserve"> kan vanuit BAG gemandateerd zijn voor de vaststelling van de definitieve geometrie van BAG-panden en BAG-verblijfsobjecten. Het brondocument voor de geometrische mutaties voor BAG-objecten kan en mag opgemaakt en ondertekend worden door de beheerder van </w:t>
      </w:r>
      <w:proofErr w:type="spellStart"/>
      <w:r w:rsidRPr="00FF3644">
        <w:t>Geo</w:t>
      </w:r>
      <w:proofErr w:type="spellEnd"/>
      <w:r w:rsidRPr="00FF3644">
        <w:t>.</w:t>
      </w:r>
    </w:p>
    <w:p w14:paraId="023B6EFD" w14:textId="7348E224" w:rsidR="0014185D" w:rsidRPr="00580517" w:rsidRDefault="0014185D" w:rsidP="0014185D">
      <w:pPr>
        <w:pStyle w:val="Paragraaftitel"/>
      </w:pPr>
      <w:bookmarkStart w:id="24" w:name="_Toc415752676"/>
      <w:r>
        <w:t>B</w:t>
      </w:r>
      <w:r w:rsidRPr="00580517">
        <w:t>erichten</w:t>
      </w:r>
      <w:bookmarkEnd w:id="24"/>
    </w:p>
    <w:p w14:paraId="3D1D9050" w14:textId="77777777" w:rsidR="0014185D" w:rsidRDefault="0014185D" w:rsidP="0014185D">
      <w:r>
        <w:t xml:space="preserve">Het berichtenverkeer tussen </w:t>
      </w:r>
      <w:proofErr w:type="spellStart"/>
      <w:r>
        <w:t>Geo</w:t>
      </w:r>
      <w:proofErr w:type="spellEnd"/>
      <w:r>
        <w:t xml:space="preserve"> en BAG maakt gebruik van de volgende typen berichten:</w:t>
      </w:r>
    </w:p>
    <w:p w14:paraId="64737E17" w14:textId="3F6FDF9A" w:rsidR="0014185D" w:rsidRDefault="00FF5EF2" w:rsidP="00AE2042">
      <w:pPr>
        <w:pStyle w:val="Lijstalinea"/>
        <w:numPr>
          <w:ilvl w:val="0"/>
          <w:numId w:val="19"/>
        </w:numPr>
      </w:pPr>
      <w:proofErr w:type="spellStart"/>
      <w:r>
        <w:t>StUF-Geo</w:t>
      </w:r>
      <w:proofErr w:type="spellEnd"/>
      <w:r>
        <w:t xml:space="preserve"> BAG berichten: s</w:t>
      </w:r>
      <w:r w:rsidR="0014185D">
        <w:t>pecifiek voor dit koppelvlak gedefinieerde dienstberichten t.w.</w:t>
      </w:r>
    </w:p>
    <w:p w14:paraId="3DB91485" w14:textId="4AFE6AEF" w:rsidR="0014185D" w:rsidRDefault="0014185D" w:rsidP="00AE2042">
      <w:pPr>
        <w:pStyle w:val="Lijstalinea"/>
        <w:numPr>
          <w:ilvl w:val="1"/>
          <w:numId w:val="21"/>
        </w:numPr>
        <w:ind w:left="1097"/>
      </w:pPr>
      <w:proofErr w:type="spellStart"/>
      <w:r>
        <w:t>geometrieVerzoek</w:t>
      </w:r>
      <w:proofErr w:type="spellEnd"/>
      <w:r>
        <w:t xml:space="preserve"> (gmvDi01): een asynchroon inkomend vrij bericht als verzoek tot levering van geometrie</w:t>
      </w:r>
      <w:bookmarkStart w:id="25" w:name="_Ref398900519"/>
      <w:r w:rsidR="009E0FAE">
        <w:rPr>
          <w:rStyle w:val="Voetnootmarkering"/>
        </w:rPr>
        <w:footnoteReference w:id="5"/>
      </w:r>
      <w:bookmarkEnd w:id="25"/>
      <w:r w:rsidR="009E0FAE">
        <w:t xml:space="preserve"> </w:t>
      </w:r>
      <w:r>
        <w:t>voor een bepaald object.</w:t>
      </w:r>
    </w:p>
    <w:p w14:paraId="0054F5D5" w14:textId="6DC0A59E" w:rsidR="0014185D" w:rsidRDefault="0014185D" w:rsidP="00AE2042">
      <w:pPr>
        <w:pStyle w:val="Lijstalinea"/>
        <w:numPr>
          <w:ilvl w:val="1"/>
          <w:numId w:val="21"/>
        </w:numPr>
        <w:ind w:left="1097"/>
      </w:pPr>
      <w:proofErr w:type="spellStart"/>
      <w:r>
        <w:t>geometrieLevering</w:t>
      </w:r>
      <w:proofErr w:type="spellEnd"/>
      <w:r>
        <w:t xml:space="preserve"> (gmlDi01): een asynchroon inkomend vrij bericht met de te leveren geometrie</w:t>
      </w:r>
      <w:r w:rsidR="009E0FAE" w:rsidRPr="00562668">
        <w:rPr>
          <w:vertAlign w:val="superscript"/>
        </w:rPr>
        <w:fldChar w:fldCharType="begin"/>
      </w:r>
      <w:r w:rsidR="009E0FAE" w:rsidRPr="00562668">
        <w:rPr>
          <w:vertAlign w:val="superscript"/>
        </w:rPr>
        <w:instrText xml:space="preserve"> NOTEREF _Ref398900519 \h </w:instrText>
      </w:r>
      <w:r w:rsidR="009E0FAE">
        <w:rPr>
          <w:vertAlign w:val="superscript"/>
        </w:rPr>
        <w:instrText xml:space="preserve"> \* MERGEFORMAT </w:instrText>
      </w:r>
      <w:r w:rsidR="009E0FAE" w:rsidRPr="00562668">
        <w:rPr>
          <w:vertAlign w:val="superscript"/>
        </w:rPr>
      </w:r>
      <w:r w:rsidR="009E0FAE" w:rsidRPr="00562668">
        <w:rPr>
          <w:vertAlign w:val="superscript"/>
        </w:rPr>
        <w:fldChar w:fldCharType="separate"/>
      </w:r>
      <w:r w:rsidR="009B2A7B">
        <w:rPr>
          <w:vertAlign w:val="superscript"/>
        </w:rPr>
        <w:t>4</w:t>
      </w:r>
      <w:r w:rsidR="009E0FAE" w:rsidRPr="00562668">
        <w:rPr>
          <w:vertAlign w:val="superscript"/>
        </w:rPr>
        <w:fldChar w:fldCharType="end"/>
      </w:r>
      <w:r w:rsidR="00AD1014">
        <w:rPr>
          <w:vertAlign w:val="superscript"/>
        </w:rPr>
        <w:t xml:space="preserve"> </w:t>
      </w:r>
      <w:r>
        <w:t>voor een bepaald object.</w:t>
      </w:r>
    </w:p>
    <w:p w14:paraId="7FF9CC1A" w14:textId="41563C12" w:rsidR="00AA51C5" w:rsidRDefault="006C1437" w:rsidP="00AE2042">
      <w:pPr>
        <w:pStyle w:val="Lijstalinea"/>
        <w:numPr>
          <w:ilvl w:val="1"/>
          <w:numId w:val="21"/>
        </w:numPr>
        <w:ind w:left="1097"/>
      </w:pPr>
      <w:r>
        <w:t>g</w:t>
      </w:r>
      <w:r w:rsidR="00AA51C5">
        <w:t xml:space="preserve">oedkeuringsbericht (bevestigingDu01): een asynchroon responsbericht met de goedkeuring van (een deel van de inhoud van) een </w:t>
      </w:r>
      <w:proofErr w:type="spellStart"/>
      <w:r w:rsidR="00AA51C5">
        <w:t>geometrieVerzoek</w:t>
      </w:r>
      <w:proofErr w:type="spellEnd"/>
      <w:r w:rsidR="00AA51C5">
        <w:t xml:space="preserve"> of </w:t>
      </w:r>
      <w:proofErr w:type="spellStart"/>
      <w:r w:rsidR="00AA51C5">
        <w:t>geometrieLevering</w:t>
      </w:r>
      <w:proofErr w:type="spellEnd"/>
      <w:r w:rsidR="00AA51C5">
        <w:t>.</w:t>
      </w:r>
    </w:p>
    <w:p w14:paraId="5C1B6C5A" w14:textId="7B7E7C67" w:rsidR="00AA51C5" w:rsidRDefault="006C1437" w:rsidP="00AA51C5">
      <w:pPr>
        <w:pStyle w:val="Lijstalinea"/>
        <w:numPr>
          <w:ilvl w:val="1"/>
          <w:numId w:val="21"/>
        </w:numPr>
        <w:ind w:left="1097"/>
      </w:pPr>
      <w:r>
        <w:t>a</w:t>
      </w:r>
      <w:r w:rsidR="00AA51C5">
        <w:t xml:space="preserve">fkeuringsbericht (foutDu01): een asynchroon responsbericht met een afkeuring van (een deel van de inhoud van) een </w:t>
      </w:r>
      <w:proofErr w:type="spellStart"/>
      <w:r w:rsidR="00AA51C5">
        <w:t>geometrieVerzoek</w:t>
      </w:r>
      <w:proofErr w:type="spellEnd"/>
      <w:r w:rsidR="00AA51C5">
        <w:t xml:space="preserve"> of </w:t>
      </w:r>
      <w:proofErr w:type="spellStart"/>
      <w:r w:rsidR="00AA51C5">
        <w:t>geometrieLevering</w:t>
      </w:r>
      <w:proofErr w:type="spellEnd"/>
      <w:r w:rsidR="00AA51C5">
        <w:t>.</w:t>
      </w:r>
    </w:p>
    <w:p w14:paraId="0A8340DB" w14:textId="4C70B8AD" w:rsidR="006C1437" w:rsidRDefault="006C1437">
      <w:pPr>
        <w:spacing w:line="240" w:lineRule="auto"/>
        <w:jc w:val="left"/>
      </w:pPr>
    </w:p>
    <w:p w14:paraId="5E755CDD" w14:textId="3E778703" w:rsidR="0014185D" w:rsidRDefault="0014185D" w:rsidP="00AE2042">
      <w:pPr>
        <w:pStyle w:val="Lijstalinea"/>
        <w:numPr>
          <w:ilvl w:val="0"/>
          <w:numId w:val="19"/>
        </w:numPr>
      </w:pPr>
      <w:proofErr w:type="spellStart"/>
      <w:r>
        <w:t>StUF</w:t>
      </w:r>
      <w:proofErr w:type="spellEnd"/>
      <w:r>
        <w:t>-BG / BAG-kennisgevingsberichten</w:t>
      </w:r>
    </w:p>
    <w:p w14:paraId="5CDD3156" w14:textId="77777777" w:rsidR="00AD1014" w:rsidRDefault="00AD1014" w:rsidP="00AD1014">
      <w:pPr>
        <w:pStyle w:val="Lijstalinea"/>
      </w:pPr>
    </w:p>
    <w:p w14:paraId="63AC5618" w14:textId="77777777" w:rsidR="00AD1014" w:rsidRDefault="00AD1014">
      <w:pPr>
        <w:spacing w:line="240" w:lineRule="auto"/>
        <w:jc w:val="left"/>
      </w:pPr>
      <w:r>
        <w:br w:type="page"/>
      </w:r>
    </w:p>
    <w:p w14:paraId="57786A58" w14:textId="6CE68C96" w:rsidR="0014185D" w:rsidRDefault="00AA51C5" w:rsidP="00AE2042">
      <w:pPr>
        <w:pStyle w:val="Lijstalinea"/>
        <w:numPr>
          <w:ilvl w:val="0"/>
          <w:numId w:val="19"/>
        </w:numPr>
      </w:pPr>
      <w:r>
        <w:lastRenderedPageBreak/>
        <w:t xml:space="preserve">Logistieke </w:t>
      </w:r>
      <w:proofErr w:type="spellStart"/>
      <w:r w:rsidR="0014185D">
        <w:t>StUF</w:t>
      </w:r>
      <w:proofErr w:type="spellEnd"/>
      <w:r w:rsidR="0014185D">
        <w:t xml:space="preserve"> bevestigings- en foutberichten, o.a.</w:t>
      </w:r>
    </w:p>
    <w:p w14:paraId="31DE310E" w14:textId="0585860B" w:rsidR="0014185D" w:rsidRDefault="0014185D" w:rsidP="00AE2042">
      <w:pPr>
        <w:pStyle w:val="Lijstalinea"/>
        <w:numPr>
          <w:ilvl w:val="1"/>
          <w:numId w:val="20"/>
        </w:numPr>
        <w:ind w:left="1097"/>
      </w:pPr>
      <w:r>
        <w:t>Bv03</w:t>
      </w:r>
      <w:r w:rsidR="00AA15DD">
        <w:rPr>
          <w:rStyle w:val="Voetnootmarkering"/>
        </w:rPr>
        <w:footnoteReference w:id="6"/>
      </w:r>
      <w:r>
        <w:t xml:space="preserve">: </w:t>
      </w:r>
      <w:r w:rsidR="00A31EDE" w:rsidRPr="00A31EDE">
        <w:t>een bevestigingsbericht als technische synchrone respons op een asynchroon bericht waarbij het bericht op basis van berichtstuurgegevens verwerkbaar wordt geacht</w:t>
      </w:r>
      <w:r w:rsidR="00A31EDE">
        <w:rPr>
          <w:rStyle w:val="Voetnootmarkering"/>
        </w:rPr>
        <w:footnoteReference w:id="7"/>
      </w:r>
    </w:p>
    <w:p w14:paraId="340CC087" w14:textId="0548C426" w:rsidR="0014185D" w:rsidRDefault="0014185D" w:rsidP="00AE2042">
      <w:pPr>
        <w:pStyle w:val="Lijstalinea"/>
        <w:numPr>
          <w:ilvl w:val="1"/>
          <w:numId w:val="20"/>
        </w:numPr>
        <w:ind w:left="1097"/>
      </w:pPr>
      <w:r>
        <w:t>Fo03: een foutbericht als technische synchrone respons op een asynchroon bericht</w:t>
      </w:r>
      <w:r w:rsidR="00A31EDE">
        <w:t xml:space="preserve"> waarbij het bericht niet verwerk</w:t>
      </w:r>
      <w:r w:rsidR="00D86F6B">
        <w:t>b</w:t>
      </w:r>
      <w:r w:rsidR="00A31EDE">
        <w:t>aar wordt geacht.</w:t>
      </w:r>
    </w:p>
    <w:p w14:paraId="6842B7BC" w14:textId="77777777" w:rsidR="0014185D" w:rsidRDefault="0014185D" w:rsidP="0014185D"/>
    <w:p w14:paraId="1F97A183" w14:textId="716596A5" w:rsidR="001847F4" w:rsidRDefault="0014185D" w:rsidP="0014185D">
      <w:r w:rsidRPr="00A31EDE">
        <w:t xml:space="preserve">De </w:t>
      </w:r>
      <w:proofErr w:type="spellStart"/>
      <w:r w:rsidR="00FF5EF2" w:rsidRPr="00A31EDE">
        <w:t>StUF-Geo</w:t>
      </w:r>
      <w:proofErr w:type="spellEnd"/>
      <w:r w:rsidR="00FF5EF2" w:rsidRPr="00A31EDE">
        <w:t xml:space="preserve"> BAG berichten </w:t>
      </w:r>
      <w:r w:rsidRPr="00A86F29">
        <w:t xml:space="preserve">zijn gespecifieerd in </w:t>
      </w:r>
      <w:r w:rsidRPr="00EE0DC7">
        <w:t>§</w:t>
      </w:r>
      <w:r w:rsidR="00A31EDE" w:rsidRPr="00EE0DC7">
        <w:t>4.1</w:t>
      </w:r>
      <w:r w:rsidR="00FF5EF2" w:rsidRPr="00A31EDE">
        <w:t xml:space="preserve">. </w:t>
      </w:r>
    </w:p>
    <w:p w14:paraId="74243274" w14:textId="4E559DE0" w:rsidR="00DA5FB9" w:rsidRDefault="00DA5FB9" w:rsidP="00FF3644">
      <w:pPr>
        <w:pStyle w:val="Paragraaftitel"/>
      </w:pPr>
      <w:bookmarkStart w:id="26" w:name="_Toc396197217"/>
      <w:bookmarkStart w:id="27" w:name="_Toc396201548"/>
      <w:bookmarkStart w:id="28" w:name="_Toc396203146"/>
      <w:bookmarkStart w:id="29" w:name="_Toc415752677"/>
      <w:bookmarkEnd w:id="26"/>
      <w:bookmarkEnd w:id="27"/>
      <w:bookmarkEnd w:id="28"/>
      <w:r>
        <w:t>Uitwisselen van g</w:t>
      </w:r>
      <w:r w:rsidR="0014185D">
        <w:t>e</w:t>
      </w:r>
      <w:r w:rsidR="00910C2A">
        <w:t>gevens van</w:t>
      </w:r>
      <w:r w:rsidR="00EE2F45">
        <w:t xml:space="preserve"> </w:t>
      </w:r>
      <w:r w:rsidR="00910C2A">
        <w:t>BAG-</w:t>
      </w:r>
      <w:r w:rsidR="00EE2F45">
        <w:t>objecten</w:t>
      </w:r>
      <w:bookmarkEnd w:id="29"/>
    </w:p>
    <w:p w14:paraId="124B6041" w14:textId="77777777" w:rsidR="00095C87" w:rsidRDefault="00910C2A" w:rsidP="00095C87">
      <w:r>
        <w:t xml:space="preserve">In het </w:t>
      </w:r>
      <w:proofErr w:type="spellStart"/>
      <w:r>
        <w:t>StUF-Geo</w:t>
      </w:r>
      <w:proofErr w:type="spellEnd"/>
      <w:r>
        <w:t xml:space="preserve"> BAG berichtenverkeer worden gegevens uitgewisseld van BAG-objecten. </w:t>
      </w:r>
    </w:p>
    <w:p w14:paraId="4F07151B" w14:textId="70B850C9" w:rsidR="00073F11" w:rsidRDefault="00095C87" w:rsidP="00095C87">
      <w:pPr>
        <w:pStyle w:val="subparagraaftitel"/>
        <w:numPr>
          <w:ilvl w:val="0"/>
          <w:numId w:val="0"/>
        </w:numPr>
      </w:pPr>
      <w:bookmarkStart w:id="30" w:name="_Toc415752678"/>
      <w:r>
        <w:t xml:space="preserve">2.3.1 </w:t>
      </w:r>
      <w:r w:rsidR="0014185D">
        <w:t>Objecttypen</w:t>
      </w:r>
      <w:bookmarkEnd w:id="30"/>
    </w:p>
    <w:p w14:paraId="0FE667E8" w14:textId="6A00318B" w:rsidR="00910C2A" w:rsidRDefault="00910C2A">
      <w:r>
        <w:t>De volgende BAG-objecttypen worden ondersteund</w:t>
      </w:r>
      <w:r w:rsidR="00EA5979">
        <w:t xml:space="preserve"> in het </w:t>
      </w:r>
      <w:proofErr w:type="spellStart"/>
      <w:r w:rsidR="00EA5979">
        <w:t>StUF-Geo</w:t>
      </w:r>
      <w:proofErr w:type="spellEnd"/>
      <w:r w:rsidR="00EA5979">
        <w:t xml:space="preserve"> BAG berichtenverkeer</w:t>
      </w:r>
      <w:r>
        <w:t>:</w:t>
      </w:r>
    </w:p>
    <w:p w14:paraId="1CF36E20" w14:textId="71B17ECB" w:rsidR="00910C2A" w:rsidRDefault="00EA5979" w:rsidP="00AE2042">
      <w:pPr>
        <w:pStyle w:val="Lijstalinea"/>
        <w:numPr>
          <w:ilvl w:val="0"/>
          <w:numId w:val="26"/>
        </w:numPr>
      </w:pPr>
      <w:r>
        <w:t>Pand</w:t>
      </w:r>
    </w:p>
    <w:p w14:paraId="415A2AE8" w14:textId="41FB29D1" w:rsidR="00EA5979" w:rsidRDefault="00EA5979" w:rsidP="00AE2042">
      <w:pPr>
        <w:pStyle w:val="Lijstalinea"/>
        <w:numPr>
          <w:ilvl w:val="0"/>
          <w:numId w:val="26"/>
        </w:numPr>
      </w:pPr>
      <w:r>
        <w:t>Verblijfsobject</w:t>
      </w:r>
    </w:p>
    <w:p w14:paraId="3B2CD52E" w14:textId="6EF50052" w:rsidR="00EA5979" w:rsidRDefault="00EA5979" w:rsidP="00AE2042">
      <w:pPr>
        <w:pStyle w:val="Lijstalinea"/>
        <w:numPr>
          <w:ilvl w:val="0"/>
          <w:numId w:val="26"/>
        </w:numPr>
      </w:pPr>
      <w:r>
        <w:t>Stand-/ligplaats</w:t>
      </w:r>
    </w:p>
    <w:p w14:paraId="5B80042D" w14:textId="043E0D5E" w:rsidR="00EA5979" w:rsidRDefault="00EA5979" w:rsidP="00AE2042">
      <w:pPr>
        <w:pStyle w:val="Lijstalinea"/>
        <w:numPr>
          <w:ilvl w:val="0"/>
          <w:numId w:val="26"/>
        </w:numPr>
      </w:pPr>
      <w:r>
        <w:t>Woonplaats</w:t>
      </w:r>
    </w:p>
    <w:p w14:paraId="31C8ED22" w14:textId="1B9E7A1D" w:rsidR="00EA5979" w:rsidRDefault="00EA5979" w:rsidP="00AE2042">
      <w:pPr>
        <w:pStyle w:val="Lijstalinea"/>
        <w:numPr>
          <w:ilvl w:val="0"/>
          <w:numId w:val="26"/>
        </w:numPr>
      </w:pPr>
      <w:r>
        <w:t>Nummeraanduiding</w:t>
      </w:r>
      <w:r>
        <w:rPr>
          <w:rStyle w:val="Voetnootmarkering"/>
        </w:rPr>
        <w:footnoteReference w:id="8"/>
      </w:r>
    </w:p>
    <w:p w14:paraId="5B9384B9" w14:textId="606B1C91" w:rsidR="00EA5979" w:rsidRDefault="000F46DD" w:rsidP="00AE2042">
      <w:pPr>
        <w:pStyle w:val="Lijstalinea"/>
        <w:numPr>
          <w:ilvl w:val="0"/>
          <w:numId w:val="26"/>
        </w:numPr>
      </w:pPr>
      <w:proofErr w:type="spellStart"/>
      <w:r>
        <w:t>OpenbareRuimte</w:t>
      </w:r>
      <w:proofErr w:type="spellEnd"/>
      <w:r w:rsidR="00EA5979">
        <w:rPr>
          <w:rStyle w:val="Voetnootmarkering"/>
        </w:rPr>
        <w:footnoteReference w:id="9"/>
      </w:r>
    </w:p>
    <w:p w14:paraId="0739D252" w14:textId="77777777" w:rsidR="00073F11" w:rsidRDefault="00073F11" w:rsidP="00562668">
      <w:pPr>
        <w:ind w:left="720"/>
      </w:pPr>
    </w:p>
    <w:p w14:paraId="7FA698BA" w14:textId="2AEE3DF2" w:rsidR="00073F11" w:rsidRDefault="00073F11" w:rsidP="00073F11">
      <w:r>
        <w:t>Dit koppelvlak beperkt zich in de ondersteuning van enkel de verplichte BAG-objecten, en niet de optionele BAG</w:t>
      </w:r>
      <w:r w:rsidRPr="00FF3644">
        <w:rPr>
          <w:vertAlign w:val="superscript"/>
        </w:rPr>
        <w:t>+</w:t>
      </w:r>
      <w:r>
        <w:t xml:space="preserve">-objecttypen. </w:t>
      </w:r>
      <w:r w:rsidR="00E81891">
        <w:t xml:space="preserve">In de </w:t>
      </w:r>
      <w:proofErr w:type="spellStart"/>
      <w:r w:rsidR="00E81891">
        <w:t>StUF-Geo</w:t>
      </w:r>
      <w:proofErr w:type="spellEnd"/>
      <w:r w:rsidR="00E81891">
        <w:t xml:space="preserve"> BAG berichten worden alleen de gegevens opgenomen die  noodzakelijk zijn voor een goede verwerking van dit bericht door de ontvanger (zie gegevensmodel in Bijlage 3.).</w:t>
      </w:r>
    </w:p>
    <w:p w14:paraId="045ECA2D" w14:textId="40B57C92" w:rsidR="0014185D" w:rsidRDefault="0014185D" w:rsidP="00FF3644">
      <w:pPr>
        <w:pStyle w:val="subparagraaftitel"/>
      </w:pPr>
      <w:bookmarkStart w:id="31" w:name="_Toc415752679"/>
      <w:r>
        <w:t>Geometrie</w:t>
      </w:r>
      <w:bookmarkEnd w:id="31"/>
    </w:p>
    <w:p w14:paraId="2D42A92C" w14:textId="0FD3B87F" w:rsidR="00D22995" w:rsidRPr="00FF3644" w:rsidRDefault="00D22995" w:rsidP="00FF3644">
      <w:r w:rsidRPr="00FF3644">
        <w:t xml:space="preserve">Voor dit koppelvlak geldt dat alleen de geometrie cf. de inwinningsregels van BAG wordt uitgewisseld tussen </w:t>
      </w:r>
      <w:proofErr w:type="spellStart"/>
      <w:r w:rsidRPr="00FF3644">
        <w:t>Geo</w:t>
      </w:r>
      <w:proofErr w:type="spellEnd"/>
      <w:r w:rsidRPr="00FF3644">
        <w:t xml:space="preserve"> en BAG. </w:t>
      </w:r>
      <w:r w:rsidR="00910C2A">
        <w:t xml:space="preserve">Een BAG-object kan </w:t>
      </w:r>
      <w:r w:rsidR="009E0FAE">
        <w:t>een</w:t>
      </w:r>
      <w:r w:rsidR="00286E0A">
        <w:t xml:space="preserve"> vlak- of puntgeometrie hebben.</w:t>
      </w:r>
    </w:p>
    <w:p w14:paraId="7D5B290C" w14:textId="77777777" w:rsidR="00D22995" w:rsidRPr="00FF3644" w:rsidRDefault="00D22995"/>
    <w:p w14:paraId="65D38A78" w14:textId="2F782019" w:rsidR="003A1092" w:rsidRDefault="00910C2A">
      <w:r>
        <w:t xml:space="preserve">De </w:t>
      </w:r>
      <w:r w:rsidR="00EA5979">
        <w:t xml:space="preserve">verplichte </w:t>
      </w:r>
      <w:r w:rsidR="00286E0A">
        <w:t>geo</w:t>
      </w:r>
      <w:r>
        <w:t>metrie</w:t>
      </w:r>
      <w:r w:rsidR="00EA5979">
        <w:t xml:space="preserve"> voor een Pand is een vlakgeometrie in bovenaanzicht.</w:t>
      </w:r>
      <w:r w:rsidR="0014185D">
        <w:t xml:space="preserve"> </w:t>
      </w:r>
      <w:r w:rsidR="00E152CC" w:rsidRPr="00FF3644">
        <w:t xml:space="preserve">In het kader van de BGT is </w:t>
      </w:r>
      <w:proofErr w:type="spellStart"/>
      <w:r w:rsidR="00DA5FB9" w:rsidRPr="00FF3644">
        <w:t>Geo</w:t>
      </w:r>
      <w:proofErr w:type="spellEnd"/>
      <w:r w:rsidR="00DA5FB9" w:rsidRPr="00FF3644">
        <w:t xml:space="preserve"> </w:t>
      </w:r>
      <w:r w:rsidR="00E152CC" w:rsidRPr="00FF3644">
        <w:t xml:space="preserve">ook verantwoordelijk voor de geometrische inwinning van grootschalige topografie. Voor de BGT is de keuze gemaakt om van </w:t>
      </w:r>
      <w:r w:rsidR="00024B8A">
        <w:t xml:space="preserve">een </w:t>
      </w:r>
      <w:r w:rsidR="00E152CC" w:rsidRPr="00FF3644">
        <w:t>pan</w:t>
      </w:r>
      <w:r w:rsidR="00024B8A">
        <w:t>d</w:t>
      </w:r>
      <w:r w:rsidR="00E152CC" w:rsidRPr="00FF3644">
        <w:t xml:space="preserve"> de geometrie op maaiveldniveau op te nemen.</w:t>
      </w:r>
      <w:r w:rsidR="00024B8A">
        <w:t xml:space="preserve"> </w:t>
      </w:r>
      <w:r w:rsidR="00D22995" w:rsidRPr="00FF3644">
        <w:t>Door modernere bouwvormen komt het daarbij steeds vaker voor dat de geometrie van een pand op maaiveldniveau aanzienlijk kan afwijken van de geometrie van een pand op een ander niveau.</w:t>
      </w:r>
      <w:r w:rsidR="00024B8A">
        <w:t xml:space="preserve"> </w:t>
      </w:r>
    </w:p>
    <w:p w14:paraId="287C3C46" w14:textId="77777777" w:rsidR="00711993" w:rsidRDefault="00711993" w:rsidP="00711993"/>
    <w:p w14:paraId="5E3A15EE" w14:textId="05A0DA22" w:rsidR="00DF1333" w:rsidRDefault="003A1092" w:rsidP="00711993">
      <w:r>
        <w:t xml:space="preserve">De geometrie op maaiveld van een Pand kan in de </w:t>
      </w:r>
      <w:proofErr w:type="spellStart"/>
      <w:r w:rsidR="00365C01">
        <w:t>StUF</w:t>
      </w:r>
      <w:proofErr w:type="spellEnd"/>
      <w:r w:rsidR="00365C01">
        <w:t xml:space="preserve">-BG </w:t>
      </w:r>
      <w:r w:rsidR="009408A1">
        <w:t>kennisgevings</w:t>
      </w:r>
      <w:r w:rsidR="00365C01">
        <w:t xml:space="preserve">berichten </w:t>
      </w:r>
      <w:r>
        <w:t xml:space="preserve">als optionele geometrie bij dit object worden opgenomen naast de verplichte geometrie van bovenaanzicht. In dit koppelvlak wordt </w:t>
      </w:r>
      <w:r w:rsidR="009408A1">
        <w:t xml:space="preserve">in de </w:t>
      </w:r>
      <w:proofErr w:type="spellStart"/>
      <w:r w:rsidR="009408A1">
        <w:t>StUF-Geo</w:t>
      </w:r>
      <w:proofErr w:type="spellEnd"/>
      <w:r w:rsidR="009408A1">
        <w:t xml:space="preserve"> BAG dienstberichten</w:t>
      </w:r>
      <w:r w:rsidR="009408A1">
        <w:rPr>
          <w:rStyle w:val="Voetnootmarkering"/>
        </w:rPr>
        <w:footnoteReference w:id="10"/>
      </w:r>
      <w:r w:rsidR="009408A1">
        <w:t xml:space="preserve"> </w:t>
      </w:r>
      <w:r>
        <w:t xml:space="preserve">alleen de verplichte </w:t>
      </w:r>
      <w:r w:rsidR="00286E0A">
        <w:t>geo</w:t>
      </w:r>
      <w:r>
        <w:t>metrie uitgewisseld, en geen optionele geometrie.</w:t>
      </w:r>
      <w:r w:rsidR="00275378">
        <w:t xml:space="preserve"> </w:t>
      </w:r>
      <w:r w:rsidR="00711993">
        <w:t xml:space="preserve">Dit betekent dat </w:t>
      </w:r>
      <w:r w:rsidR="00365C01">
        <w:t>in dit koppelvlak</w:t>
      </w:r>
    </w:p>
    <w:p w14:paraId="721085E6" w14:textId="303EF377" w:rsidR="00DF1333" w:rsidRDefault="00711993" w:rsidP="00AE2042">
      <w:pPr>
        <w:pStyle w:val="Lijstalinea"/>
        <w:numPr>
          <w:ilvl w:val="0"/>
          <w:numId w:val="26"/>
        </w:numPr>
      </w:pPr>
      <w:r>
        <w:t>objecttype Verblijfsobject wordt uitgewisseld met puntgeometrie</w:t>
      </w:r>
    </w:p>
    <w:p w14:paraId="38246F3F" w14:textId="1DFBDA95" w:rsidR="00275378" w:rsidRDefault="00711993" w:rsidP="00AE2042">
      <w:pPr>
        <w:pStyle w:val="Lijstalinea"/>
        <w:numPr>
          <w:ilvl w:val="0"/>
          <w:numId w:val="26"/>
        </w:numPr>
      </w:pPr>
      <w:r>
        <w:t>alle overige objecttypen</w:t>
      </w:r>
      <w:r w:rsidR="0071185A">
        <w:rPr>
          <w:rStyle w:val="Voetnootmarkering"/>
        </w:rPr>
        <w:footnoteReference w:id="11"/>
      </w:r>
      <w:r>
        <w:t xml:space="preserve"> in §2.3.1. met vlakgeometrie.</w:t>
      </w:r>
    </w:p>
    <w:p w14:paraId="764B97E5" w14:textId="656FBD72" w:rsidR="0014185D" w:rsidRDefault="009F021C" w:rsidP="00FF3644">
      <w:pPr>
        <w:pStyle w:val="subparagraaftitel"/>
      </w:pPr>
      <w:bookmarkStart w:id="32" w:name="_Ref396119478"/>
      <w:bookmarkStart w:id="33" w:name="_Toc415752680"/>
      <w:r>
        <w:lastRenderedPageBreak/>
        <w:t>Samengesteld u</w:t>
      </w:r>
      <w:r w:rsidR="0014185D">
        <w:t>itwisselen en alleen actuele stand</w:t>
      </w:r>
      <w:bookmarkEnd w:id="32"/>
      <w:bookmarkEnd w:id="33"/>
    </w:p>
    <w:p w14:paraId="7816C006" w14:textId="3E455892" w:rsidR="00730D09" w:rsidRDefault="0014185D">
      <w:r>
        <w:t xml:space="preserve">In </w:t>
      </w:r>
      <w:r w:rsidR="00FF5EF2">
        <w:t>de</w:t>
      </w:r>
      <w:r>
        <w:t xml:space="preserve"> </w:t>
      </w:r>
      <w:proofErr w:type="spellStart"/>
      <w:r>
        <w:t>StUF-Geo</w:t>
      </w:r>
      <w:proofErr w:type="spellEnd"/>
      <w:r>
        <w:t xml:space="preserve"> BAG berichten </w:t>
      </w:r>
      <w:r w:rsidR="00FF5EF2">
        <w:t xml:space="preserve">worden de gegevens </w:t>
      </w:r>
      <w:r w:rsidR="009F021C">
        <w:t>van objecten samengesteld uitgewisseld</w:t>
      </w:r>
      <w:r w:rsidR="00FF5EF2">
        <w:t xml:space="preserve">, d.w.z. </w:t>
      </w:r>
      <w:r>
        <w:t xml:space="preserve">een </w:t>
      </w:r>
      <w:proofErr w:type="spellStart"/>
      <w:r>
        <w:t>geometrieVerzoek</w:t>
      </w:r>
      <w:proofErr w:type="spellEnd"/>
      <w:r w:rsidR="007311B2">
        <w:t xml:space="preserve"> of </w:t>
      </w:r>
      <w:proofErr w:type="spellStart"/>
      <w:r>
        <w:t>geometrieLevering</w:t>
      </w:r>
      <w:proofErr w:type="spellEnd"/>
      <w:r>
        <w:t xml:space="preserve"> </w:t>
      </w:r>
      <w:r w:rsidR="00FF5EF2">
        <w:t xml:space="preserve">bevat </w:t>
      </w:r>
      <w:r>
        <w:t xml:space="preserve">de gegevens van één </w:t>
      </w:r>
      <w:r w:rsidR="009F021C">
        <w:t xml:space="preserve">of meerdere </w:t>
      </w:r>
      <w:r>
        <w:t>BAG-object</w:t>
      </w:r>
      <w:r w:rsidR="009F021C">
        <w:t>en welke tot  één bepaalde transactie of gebeurtenis behoren</w:t>
      </w:r>
      <w:r>
        <w:t xml:space="preserve">. Bijvoorbeeld, </w:t>
      </w:r>
      <w:r w:rsidR="00A12703">
        <w:t xml:space="preserve">indien </w:t>
      </w:r>
      <w:r>
        <w:t xml:space="preserve">een </w:t>
      </w:r>
      <w:r w:rsidR="00A12703">
        <w:t xml:space="preserve">door </w:t>
      </w:r>
      <w:proofErr w:type="spellStart"/>
      <w:r w:rsidR="00A12703">
        <w:t>Geo</w:t>
      </w:r>
      <w:proofErr w:type="spellEnd"/>
      <w:r w:rsidR="00A12703">
        <w:t xml:space="preserve"> uitgevoerde </w:t>
      </w:r>
      <w:r>
        <w:t>mutatiesignalering uit luchtfoto</w:t>
      </w:r>
      <w:r w:rsidR="00A12703">
        <w:t>’</w:t>
      </w:r>
      <w:r>
        <w:t xml:space="preserve">s mutaties </w:t>
      </w:r>
      <w:r w:rsidR="00A12703">
        <w:t>oplevert op meerdere objecten, word</w:t>
      </w:r>
      <w:r w:rsidR="009F021C">
        <w:t>en een of meer mutaties van deze objecten in</w:t>
      </w:r>
      <w:r w:rsidR="00A12703">
        <w:t xml:space="preserve"> een </w:t>
      </w:r>
      <w:r w:rsidR="00FF5EF2">
        <w:t>bericht (</w:t>
      </w:r>
      <w:proofErr w:type="spellStart"/>
      <w:r w:rsidR="00A12703">
        <w:t>geometrieLevering</w:t>
      </w:r>
      <w:proofErr w:type="spellEnd"/>
      <w:r w:rsidR="00FF5EF2">
        <w:t>)</w:t>
      </w:r>
      <w:r w:rsidR="00A12703">
        <w:t xml:space="preserve"> door </w:t>
      </w:r>
      <w:proofErr w:type="spellStart"/>
      <w:r w:rsidR="00A12703">
        <w:t>Geo</w:t>
      </w:r>
      <w:proofErr w:type="spellEnd"/>
      <w:r w:rsidR="00A12703">
        <w:t xml:space="preserve"> aan BAG verstuur</w:t>
      </w:r>
      <w:r w:rsidR="009408A1">
        <w:t>d</w:t>
      </w:r>
      <w:r w:rsidR="00A12703">
        <w:t>.</w:t>
      </w:r>
      <w:r w:rsidR="00073F11">
        <w:t xml:space="preserve"> </w:t>
      </w:r>
    </w:p>
    <w:p w14:paraId="4E4A538B" w14:textId="77777777" w:rsidR="00A12703" w:rsidRDefault="00A12703"/>
    <w:p w14:paraId="1473E12D" w14:textId="7A351D9B" w:rsidR="00A12703" w:rsidRDefault="00A12703">
      <w:r>
        <w:t xml:space="preserve">In dit </w:t>
      </w:r>
      <w:proofErr w:type="spellStart"/>
      <w:r w:rsidR="009408A1">
        <w:t>Geo</w:t>
      </w:r>
      <w:proofErr w:type="spellEnd"/>
      <w:r w:rsidR="009408A1">
        <w:t xml:space="preserve">-BAG berichtenverkeer </w:t>
      </w:r>
      <w:r>
        <w:t xml:space="preserve">wordt </w:t>
      </w:r>
      <w:r w:rsidR="00FF5EF2">
        <w:t xml:space="preserve">in een </w:t>
      </w:r>
      <w:proofErr w:type="spellStart"/>
      <w:r w:rsidR="00FF5EF2">
        <w:t>StUF-Geo</w:t>
      </w:r>
      <w:proofErr w:type="spellEnd"/>
      <w:r w:rsidR="00FF5EF2">
        <w:t xml:space="preserve"> BAG </w:t>
      </w:r>
      <w:r w:rsidR="009408A1">
        <w:t>dienst</w:t>
      </w:r>
      <w:r w:rsidR="00FF5EF2">
        <w:t>bericht</w:t>
      </w:r>
      <w:r w:rsidR="009408A1">
        <w:rPr>
          <w:rStyle w:val="Voetnootmarkering"/>
        </w:rPr>
        <w:footnoteReference w:id="12"/>
      </w:r>
      <w:r w:rsidR="00FF5EF2">
        <w:t xml:space="preserve"> </w:t>
      </w:r>
      <w:r>
        <w:t>alleen de actuele stand (WORDT) van een BAG-object uitgewisseld, en niet in combinatie met de vorige stand (WAS) van het BAG-object</w:t>
      </w:r>
      <w:r>
        <w:rPr>
          <w:rStyle w:val="Voetnootmarkering"/>
        </w:rPr>
        <w:footnoteReference w:id="13"/>
      </w:r>
      <w:r>
        <w:t>.</w:t>
      </w:r>
      <w:r w:rsidR="009C6109">
        <w:t xml:space="preserve"> Zowel BAG als </w:t>
      </w:r>
      <w:proofErr w:type="spellStart"/>
      <w:r w:rsidR="009C6109">
        <w:t>Geo</w:t>
      </w:r>
      <w:proofErr w:type="spellEnd"/>
      <w:r w:rsidR="009C6109">
        <w:t xml:space="preserve"> hebben de gegevens van een vorige stand van een object niet nodig voor het overnemen van de gegevens uit een bericht. In het bijzonder geval dat op enig moment de gegevens van een bepaald object bij </w:t>
      </w:r>
      <w:proofErr w:type="spellStart"/>
      <w:r w:rsidR="009C6109">
        <w:t>Geo</w:t>
      </w:r>
      <w:proofErr w:type="spellEnd"/>
      <w:r w:rsidR="009C6109">
        <w:t xml:space="preserve"> en BAG verschillen (</w:t>
      </w:r>
      <w:proofErr w:type="spellStart"/>
      <w:r w:rsidR="009C6109">
        <w:t>asynchroniteit</w:t>
      </w:r>
      <w:proofErr w:type="spellEnd"/>
      <w:r w:rsidR="009C6109">
        <w:t>), zijn de gegevens van de actuele stand in de applicatie van BAG leidend voor dit object.</w:t>
      </w:r>
    </w:p>
    <w:p w14:paraId="640B7C00" w14:textId="77777777" w:rsidR="00954653" w:rsidRPr="00762505" w:rsidRDefault="00954653" w:rsidP="00FF3644">
      <w:pPr>
        <w:pStyle w:val="Paragraaftitel"/>
        <w:tabs>
          <w:tab w:val="clear" w:pos="709"/>
          <w:tab w:val="num" w:pos="993"/>
        </w:tabs>
        <w:ind w:left="426"/>
      </w:pPr>
      <w:bookmarkStart w:id="34" w:name="_Toc396197222"/>
      <w:bookmarkStart w:id="35" w:name="_Toc396201553"/>
      <w:bookmarkStart w:id="36" w:name="_Toc396203151"/>
      <w:bookmarkStart w:id="37" w:name="_Toc396197223"/>
      <w:bookmarkStart w:id="38" w:name="_Toc396201554"/>
      <w:bookmarkStart w:id="39" w:name="_Toc396203152"/>
      <w:bookmarkStart w:id="40" w:name="_Toc396197225"/>
      <w:bookmarkStart w:id="41" w:name="_Toc396201556"/>
      <w:bookmarkStart w:id="42" w:name="_Toc396203154"/>
      <w:bookmarkStart w:id="43" w:name="_Toc396197227"/>
      <w:bookmarkStart w:id="44" w:name="_Toc396201558"/>
      <w:bookmarkStart w:id="45" w:name="_Toc396203156"/>
      <w:bookmarkStart w:id="46" w:name="_Toc396197228"/>
      <w:bookmarkStart w:id="47" w:name="_Toc396201559"/>
      <w:bookmarkStart w:id="48" w:name="_Toc396203157"/>
      <w:bookmarkStart w:id="49" w:name="_Toc396197229"/>
      <w:bookmarkStart w:id="50" w:name="_Toc396201560"/>
      <w:bookmarkStart w:id="51" w:name="_Toc396203158"/>
      <w:bookmarkStart w:id="52" w:name="_Toc396197230"/>
      <w:bookmarkStart w:id="53" w:name="_Toc396201561"/>
      <w:bookmarkStart w:id="54" w:name="_Toc396203159"/>
      <w:bookmarkStart w:id="55" w:name="_Toc396197231"/>
      <w:bookmarkStart w:id="56" w:name="_Toc396201562"/>
      <w:bookmarkStart w:id="57" w:name="_Toc396203160"/>
      <w:bookmarkStart w:id="58" w:name="_Toc396197232"/>
      <w:bookmarkStart w:id="59" w:name="_Toc396201563"/>
      <w:bookmarkStart w:id="60" w:name="_Toc396203161"/>
      <w:bookmarkStart w:id="61" w:name="_Toc396197233"/>
      <w:bookmarkStart w:id="62" w:name="_Toc396201564"/>
      <w:bookmarkStart w:id="63" w:name="_Toc396203162"/>
      <w:bookmarkStart w:id="64" w:name="_Toc396197234"/>
      <w:bookmarkStart w:id="65" w:name="_Toc396201565"/>
      <w:bookmarkStart w:id="66" w:name="_Toc396203163"/>
      <w:bookmarkStart w:id="67" w:name="_Toc396197235"/>
      <w:bookmarkStart w:id="68" w:name="_Toc396201566"/>
      <w:bookmarkStart w:id="69" w:name="_Toc396203164"/>
      <w:bookmarkStart w:id="70" w:name="_Toc396197236"/>
      <w:bookmarkStart w:id="71" w:name="_Toc396201567"/>
      <w:bookmarkStart w:id="72" w:name="_Toc396203165"/>
      <w:bookmarkStart w:id="73" w:name="_Toc396197237"/>
      <w:bookmarkStart w:id="74" w:name="_Toc396201568"/>
      <w:bookmarkStart w:id="75" w:name="_Toc396203166"/>
      <w:bookmarkStart w:id="76" w:name="_Toc396197238"/>
      <w:bookmarkStart w:id="77" w:name="_Toc396201569"/>
      <w:bookmarkStart w:id="78" w:name="_Toc396203167"/>
      <w:bookmarkStart w:id="79" w:name="_Toc396197239"/>
      <w:bookmarkStart w:id="80" w:name="_Toc396201570"/>
      <w:bookmarkStart w:id="81" w:name="_Toc396203168"/>
      <w:bookmarkStart w:id="82" w:name="_Toc396197240"/>
      <w:bookmarkStart w:id="83" w:name="_Toc396201571"/>
      <w:bookmarkStart w:id="84" w:name="_Toc396203169"/>
      <w:bookmarkStart w:id="85" w:name="_Toc396197241"/>
      <w:bookmarkStart w:id="86" w:name="_Toc396201572"/>
      <w:bookmarkStart w:id="87" w:name="_Toc396203170"/>
      <w:bookmarkStart w:id="88" w:name="_Toc396197242"/>
      <w:bookmarkStart w:id="89" w:name="_Toc396201573"/>
      <w:bookmarkStart w:id="90" w:name="_Toc396203171"/>
      <w:bookmarkStart w:id="91" w:name="_Toc396197243"/>
      <w:bookmarkStart w:id="92" w:name="_Toc396201574"/>
      <w:bookmarkStart w:id="93" w:name="_Toc396203172"/>
      <w:bookmarkStart w:id="94" w:name="_Toc396197244"/>
      <w:bookmarkStart w:id="95" w:name="_Toc396201575"/>
      <w:bookmarkStart w:id="96" w:name="_Toc396203173"/>
      <w:bookmarkStart w:id="97" w:name="_Toc396197245"/>
      <w:bookmarkStart w:id="98" w:name="_Toc396201576"/>
      <w:bookmarkStart w:id="99" w:name="_Toc396203174"/>
      <w:bookmarkStart w:id="100" w:name="_Toc396197246"/>
      <w:bookmarkStart w:id="101" w:name="_Toc396201577"/>
      <w:bookmarkStart w:id="102" w:name="_Toc396203175"/>
      <w:bookmarkStart w:id="103" w:name="_Toc396197247"/>
      <w:bookmarkStart w:id="104" w:name="_Toc396201578"/>
      <w:bookmarkStart w:id="105" w:name="_Toc396203176"/>
      <w:bookmarkStart w:id="106" w:name="_Toc396197248"/>
      <w:bookmarkStart w:id="107" w:name="_Toc396201579"/>
      <w:bookmarkStart w:id="108" w:name="_Toc396203177"/>
      <w:bookmarkStart w:id="109" w:name="_Toc396197249"/>
      <w:bookmarkStart w:id="110" w:name="_Toc396201580"/>
      <w:bookmarkStart w:id="111" w:name="_Toc396203178"/>
      <w:bookmarkStart w:id="112" w:name="_Toc394323016"/>
      <w:bookmarkStart w:id="113" w:name="_Toc394324254"/>
      <w:bookmarkStart w:id="114" w:name="_Toc396197250"/>
      <w:bookmarkStart w:id="115" w:name="_Toc396201581"/>
      <w:bookmarkStart w:id="116" w:name="_Toc396203179"/>
      <w:bookmarkStart w:id="117" w:name="_Toc394323017"/>
      <w:bookmarkStart w:id="118" w:name="_Toc394324255"/>
      <w:bookmarkStart w:id="119" w:name="_Toc396197251"/>
      <w:bookmarkStart w:id="120" w:name="_Toc396201582"/>
      <w:bookmarkStart w:id="121" w:name="_Toc396203180"/>
      <w:bookmarkStart w:id="122" w:name="_Toc394323019"/>
      <w:bookmarkStart w:id="123" w:name="_Toc394324257"/>
      <w:bookmarkStart w:id="124" w:name="_Toc396197253"/>
      <w:bookmarkStart w:id="125" w:name="_Toc396201584"/>
      <w:bookmarkStart w:id="126" w:name="_Toc396203182"/>
      <w:bookmarkStart w:id="127" w:name="_Toc396197254"/>
      <w:bookmarkStart w:id="128" w:name="_Toc396201585"/>
      <w:bookmarkStart w:id="129" w:name="_Toc396203183"/>
      <w:bookmarkStart w:id="130" w:name="_Toc394323022"/>
      <w:bookmarkStart w:id="131" w:name="_Toc394324260"/>
      <w:bookmarkStart w:id="132" w:name="_Toc396197256"/>
      <w:bookmarkStart w:id="133" w:name="_Toc396201587"/>
      <w:bookmarkStart w:id="134" w:name="_Toc396203185"/>
      <w:bookmarkStart w:id="135" w:name="_Toc394323023"/>
      <w:bookmarkStart w:id="136" w:name="_Toc394324261"/>
      <w:bookmarkStart w:id="137" w:name="_Toc396197257"/>
      <w:bookmarkStart w:id="138" w:name="_Toc396201588"/>
      <w:bookmarkStart w:id="139" w:name="_Toc396203186"/>
      <w:bookmarkStart w:id="140" w:name="_Toc394323024"/>
      <w:bookmarkStart w:id="141" w:name="_Toc394324262"/>
      <w:bookmarkStart w:id="142" w:name="_Toc396197258"/>
      <w:bookmarkStart w:id="143" w:name="_Toc396201589"/>
      <w:bookmarkStart w:id="144" w:name="_Toc396203187"/>
      <w:bookmarkStart w:id="145" w:name="_Toc394323025"/>
      <w:bookmarkStart w:id="146" w:name="_Toc394324263"/>
      <w:bookmarkStart w:id="147" w:name="_Toc396197259"/>
      <w:bookmarkStart w:id="148" w:name="_Toc396201590"/>
      <w:bookmarkStart w:id="149" w:name="_Toc396203188"/>
      <w:bookmarkStart w:id="150" w:name="_Toc394323026"/>
      <w:bookmarkStart w:id="151" w:name="_Toc394324264"/>
      <w:bookmarkStart w:id="152" w:name="_Toc396197260"/>
      <w:bookmarkStart w:id="153" w:name="_Toc396201591"/>
      <w:bookmarkStart w:id="154" w:name="_Toc396203189"/>
      <w:bookmarkStart w:id="155" w:name="_Toc394323027"/>
      <w:bookmarkStart w:id="156" w:name="_Toc394324265"/>
      <w:bookmarkStart w:id="157" w:name="_Toc396197261"/>
      <w:bookmarkStart w:id="158" w:name="_Toc396201592"/>
      <w:bookmarkStart w:id="159" w:name="_Toc396203190"/>
      <w:bookmarkStart w:id="160" w:name="_Toc41575268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Pr="00762505">
        <w:t>Gebeurtenissen als aanleiding voor berichtenverkeer</w:t>
      </w:r>
      <w:bookmarkEnd w:id="160"/>
    </w:p>
    <w:p w14:paraId="27A0F2BA" w14:textId="4FB3E2BA" w:rsidR="00954653" w:rsidRDefault="00954653" w:rsidP="00954653">
      <w:pPr>
        <w:rPr>
          <w:szCs w:val="20"/>
        </w:rPr>
      </w:pPr>
      <w:r w:rsidRPr="0021195E">
        <w:rPr>
          <w:szCs w:val="20"/>
        </w:rPr>
        <w:t xml:space="preserve">Het berichtenverkeer tussen BAG en </w:t>
      </w:r>
      <w:proofErr w:type="spellStart"/>
      <w:r w:rsidRPr="0021195E">
        <w:rPr>
          <w:szCs w:val="20"/>
        </w:rPr>
        <w:t>Geo</w:t>
      </w:r>
      <w:proofErr w:type="spellEnd"/>
      <w:r w:rsidRPr="0021195E">
        <w:rPr>
          <w:szCs w:val="20"/>
        </w:rPr>
        <w:t xml:space="preserve"> ontstaat naar aanleiding van een bepaalde gebeurtenis aan de kant van BAG of </w:t>
      </w:r>
      <w:proofErr w:type="spellStart"/>
      <w:r w:rsidRPr="0021195E">
        <w:rPr>
          <w:szCs w:val="20"/>
        </w:rPr>
        <w:t>Geo</w:t>
      </w:r>
      <w:proofErr w:type="spellEnd"/>
      <w:r w:rsidRPr="0021195E">
        <w:rPr>
          <w:szCs w:val="20"/>
        </w:rPr>
        <w:t>. In Bijlage 1 is een overzicht met alle gebeurtenissen</w:t>
      </w:r>
      <w:r w:rsidRPr="0021195E">
        <w:rPr>
          <w:rStyle w:val="Voetnootmarkering"/>
          <w:szCs w:val="20"/>
        </w:rPr>
        <w:footnoteReference w:id="14"/>
      </w:r>
      <w:r w:rsidRPr="0021195E">
        <w:rPr>
          <w:szCs w:val="20"/>
        </w:rPr>
        <w:t xml:space="preserve"> van </w:t>
      </w:r>
      <w:proofErr w:type="spellStart"/>
      <w:r w:rsidRPr="0021195E">
        <w:rPr>
          <w:szCs w:val="20"/>
        </w:rPr>
        <w:t>Geo</w:t>
      </w:r>
      <w:proofErr w:type="spellEnd"/>
      <w:r w:rsidRPr="0021195E">
        <w:rPr>
          <w:szCs w:val="20"/>
        </w:rPr>
        <w:t xml:space="preserve"> en BAG opgenomen en tot welk</w:t>
      </w:r>
      <w:r w:rsidR="009408A1">
        <w:rPr>
          <w:szCs w:val="20"/>
        </w:rPr>
        <w:t>e</w:t>
      </w:r>
      <w:r w:rsidRPr="0021195E">
        <w:rPr>
          <w:szCs w:val="20"/>
        </w:rPr>
        <w:t xml:space="preserve"> bericht</w:t>
      </w:r>
      <w:r w:rsidR="009408A1">
        <w:rPr>
          <w:szCs w:val="20"/>
        </w:rPr>
        <w:t>en</w:t>
      </w:r>
      <w:r>
        <w:rPr>
          <w:szCs w:val="20"/>
        </w:rPr>
        <w:t xml:space="preserve"> </w:t>
      </w:r>
      <w:r w:rsidR="009408A1">
        <w:rPr>
          <w:szCs w:val="20"/>
        </w:rPr>
        <w:t>zij leiden</w:t>
      </w:r>
      <w:r w:rsidRPr="0021195E">
        <w:rPr>
          <w:szCs w:val="20"/>
        </w:rPr>
        <w:t>.</w:t>
      </w:r>
    </w:p>
    <w:p w14:paraId="79FFC204" w14:textId="77777777" w:rsidR="00954653" w:rsidRDefault="00954653" w:rsidP="003463AB">
      <w:pPr>
        <w:rPr>
          <w:sz w:val="20"/>
          <w:szCs w:val="20"/>
        </w:rPr>
      </w:pPr>
    </w:p>
    <w:p w14:paraId="6D7473CC" w14:textId="25A33B5C" w:rsidR="00774266" w:rsidRPr="00FF3644" w:rsidRDefault="00954653" w:rsidP="003463AB">
      <w:pPr>
        <w:rPr>
          <w:szCs w:val="20"/>
        </w:rPr>
      </w:pPr>
      <w:r w:rsidRPr="00FF3644">
        <w:rPr>
          <w:szCs w:val="20"/>
        </w:rPr>
        <w:t xml:space="preserve">Naar aanleiding van een </w:t>
      </w:r>
      <w:r w:rsidR="003463AB" w:rsidRPr="00FF3644">
        <w:rPr>
          <w:szCs w:val="20"/>
        </w:rPr>
        <w:t xml:space="preserve">BAG-gebeurtenis (bijv. verlenen vergunning) stuurt BAG aan </w:t>
      </w:r>
      <w:proofErr w:type="spellStart"/>
      <w:r w:rsidR="003463AB" w:rsidRPr="00FF3644">
        <w:rPr>
          <w:szCs w:val="20"/>
        </w:rPr>
        <w:t>Geo</w:t>
      </w:r>
      <w:proofErr w:type="spellEnd"/>
      <w:r w:rsidR="003463AB" w:rsidRPr="00FF3644">
        <w:rPr>
          <w:szCs w:val="20"/>
        </w:rPr>
        <w:t xml:space="preserve"> een verzo</w:t>
      </w:r>
      <w:r w:rsidR="00DB5F22" w:rsidRPr="00FF3644">
        <w:rPr>
          <w:szCs w:val="20"/>
        </w:rPr>
        <w:t>ek om geometrie aan te leveren</w:t>
      </w:r>
      <w:r w:rsidRPr="00FF3644">
        <w:rPr>
          <w:szCs w:val="20"/>
        </w:rPr>
        <w:t xml:space="preserve">, ofwel een </w:t>
      </w:r>
      <w:proofErr w:type="spellStart"/>
      <w:r w:rsidRPr="00FF3644">
        <w:rPr>
          <w:szCs w:val="20"/>
        </w:rPr>
        <w:t>geometrieVerzoek</w:t>
      </w:r>
      <w:proofErr w:type="spellEnd"/>
      <w:r w:rsidR="00DB5F22" w:rsidRPr="00FF3644">
        <w:rPr>
          <w:szCs w:val="20"/>
        </w:rPr>
        <w:t>.</w:t>
      </w:r>
    </w:p>
    <w:p w14:paraId="0A2262D6" w14:textId="77777777" w:rsidR="003463AB" w:rsidRPr="00FF3644" w:rsidRDefault="003463AB" w:rsidP="003463AB">
      <w:pPr>
        <w:rPr>
          <w:szCs w:val="20"/>
        </w:rPr>
      </w:pPr>
    </w:p>
    <w:p w14:paraId="360377F0" w14:textId="303E6694" w:rsidR="00954653" w:rsidRPr="00FF3644" w:rsidRDefault="003463AB" w:rsidP="003463AB">
      <w:pPr>
        <w:rPr>
          <w:szCs w:val="20"/>
        </w:rPr>
      </w:pPr>
      <w:r w:rsidRPr="00FF3644">
        <w:rPr>
          <w:szCs w:val="20"/>
        </w:rPr>
        <w:t>N</w:t>
      </w:r>
      <w:r w:rsidR="00954653" w:rsidRPr="00FF3644">
        <w:rPr>
          <w:szCs w:val="20"/>
        </w:rPr>
        <w:t xml:space="preserve">aar aanleiding van een </w:t>
      </w:r>
      <w:proofErr w:type="spellStart"/>
      <w:r w:rsidR="00954653" w:rsidRPr="00FF3644">
        <w:rPr>
          <w:szCs w:val="20"/>
        </w:rPr>
        <w:t>Geo</w:t>
      </w:r>
      <w:proofErr w:type="spellEnd"/>
      <w:r w:rsidR="00954653" w:rsidRPr="00FF3644">
        <w:rPr>
          <w:szCs w:val="20"/>
        </w:rPr>
        <w:t xml:space="preserve">-gebeurtenis </w:t>
      </w:r>
      <w:r w:rsidR="00762505">
        <w:rPr>
          <w:szCs w:val="20"/>
        </w:rPr>
        <w:t>(bijv. constatering</w:t>
      </w:r>
      <w:r w:rsidR="001E6C3B">
        <w:rPr>
          <w:rStyle w:val="Voetnootmarkering"/>
          <w:szCs w:val="20"/>
        </w:rPr>
        <w:footnoteReference w:id="15"/>
      </w:r>
      <w:r w:rsidR="00762505">
        <w:rPr>
          <w:szCs w:val="20"/>
        </w:rPr>
        <w:t xml:space="preserve"> nieuw pand door </w:t>
      </w:r>
      <w:r w:rsidR="006F6E1F">
        <w:rPr>
          <w:szCs w:val="20"/>
        </w:rPr>
        <w:t>mutatiesignalering</w:t>
      </w:r>
      <w:r w:rsidR="00762505">
        <w:rPr>
          <w:szCs w:val="20"/>
        </w:rPr>
        <w:t xml:space="preserve"> uit luchtfoto’s) </w:t>
      </w:r>
      <w:r w:rsidR="00954653" w:rsidRPr="00FF3644">
        <w:rPr>
          <w:szCs w:val="20"/>
        </w:rPr>
        <w:t xml:space="preserve">of de geometrische inwinning voor BAG na een </w:t>
      </w:r>
      <w:proofErr w:type="spellStart"/>
      <w:r w:rsidR="00954653" w:rsidRPr="00FF3644">
        <w:rPr>
          <w:szCs w:val="20"/>
        </w:rPr>
        <w:t>geometrieVerzoek</w:t>
      </w:r>
      <w:proofErr w:type="spellEnd"/>
      <w:r w:rsidR="00762505">
        <w:rPr>
          <w:szCs w:val="20"/>
        </w:rPr>
        <w:t>,</w:t>
      </w:r>
      <w:r w:rsidR="00954653" w:rsidRPr="00FF3644">
        <w:rPr>
          <w:szCs w:val="20"/>
        </w:rPr>
        <w:t xml:space="preserve"> stuurt </w:t>
      </w:r>
      <w:proofErr w:type="spellStart"/>
      <w:r w:rsidR="00954653" w:rsidRPr="00FF3644">
        <w:rPr>
          <w:szCs w:val="20"/>
        </w:rPr>
        <w:t>Geo</w:t>
      </w:r>
      <w:proofErr w:type="spellEnd"/>
      <w:r w:rsidR="00954653" w:rsidRPr="00FF3644">
        <w:rPr>
          <w:szCs w:val="20"/>
        </w:rPr>
        <w:t xml:space="preserve"> aan BAG een levering van nieuwe of gewijzigde geometrie, ofwel een </w:t>
      </w:r>
      <w:proofErr w:type="spellStart"/>
      <w:r w:rsidR="00954653" w:rsidRPr="00FF3644">
        <w:rPr>
          <w:szCs w:val="20"/>
        </w:rPr>
        <w:t>geometrieLevering</w:t>
      </w:r>
      <w:proofErr w:type="spellEnd"/>
      <w:r w:rsidR="00AD21A1">
        <w:rPr>
          <w:rStyle w:val="Voetnootmarkering"/>
          <w:szCs w:val="20"/>
        </w:rPr>
        <w:footnoteReference w:id="16"/>
      </w:r>
    </w:p>
    <w:p w14:paraId="78F93604" w14:textId="77777777" w:rsidR="00954653" w:rsidRPr="00FF3644" w:rsidRDefault="00954653" w:rsidP="003463AB">
      <w:pPr>
        <w:rPr>
          <w:szCs w:val="20"/>
        </w:rPr>
      </w:pPr>
    </w:p>
    <w:p w14:paraId="0B9A3AE2" w14:textId="682FF53A" w:rsidR="00954653" w:rsidRDefault="00954653" w:rsidP="003463AB">
      <w:pPr>
        <w:rPr>
          <w:szCs w:val="20"/>
        </w:rPr>
      </w:pPr>
      <w:r w:rsidRPr="00FF3644">
        <w:rPr>
          <w:szCs w:val="20"/>
        </w:rPr>
        <w:t>Naar aanleiding van een levering van nieuwe of gewijzigde geometrie</w:t>
      </w:r>
      <w:r w:rsidR="00762505">
        <w:rPr>
          <w:szCs w:val="20"/>
        </w:rPr>
        <w:t xml:space="preserve"> door </w:t>
      </w:r>
      <w:proofErr w:type="spellStart"/>
      <w:r w:rsidR="00762505">
        <w:rPr>
          <w:szCs w:val="20"/>
        </w:rPr>
        <w:t>Geo</w:t>
      </w:r>
      <w:proofErr w:type="spellEnd"/>
      <w:r w:rsidR="00762505">
        <w:rPr>
          <w:szCs w:val="20"/>
        </w:rPr>
        <w:t>,</w:t>
      </w:r>
      <w:r w:rsidR="00762505" w:rsidRPr="00FF3644">
        <w:rPr>
          <w:szCs w:val="20"/>
        </w:rPr>
        <w:t xml:space="preserve"> stuurt BAG altijd een functionel</w:t>
      </w:r>
      <w:r w:rsidR="00762505">
        <w:rPr>
          <w:szCs w:val="20"/>
        </w:rPr>
        <w:t>e</w:t>
      </w:r>
      <w:r w:rsidR="00762505" w:rsidRPr="00FF3644">
        <w:rPr>
          <w:szCs w:val="20"/>
        </w:rPr>
        <w:t xml:space="preserve"> respons om </w:t>
      </w:r>
      <w:r w:rsidR="00762505">
        <w:rPr>
          <w:szCs w:val="20"/>
        </w:rPr>
        <w:t xml:space="preserve">de acceptatie en </w:t>
      </w:r>
      <w:r w:rsidR="00762505" w:rsidRPr="00FF3644">
        <w:rPr>
          <w:szCs w:val="20"/>
        </w:rPr>
        <w:t>verwerking</w:t>
      </w:r>
      <w:r w:rsidR="00971391">
        <w:rPr>
          <w:szCs w:val="20"/>
        </w:rPr>
        <w:t>, of afkeuring</w:t>
      </w:r>
      <w:r w:rsidR="00762505" w:rsidRPr="00FF3644">
        <w:rPr>
          <w:szCs w:val="20"/>
        </w:rPr>
        <w:t xml:space="preserve"> van de levering aan </w:t>
      </w:r>
      <w:proofErr w:type="spellStart"/>
      <w:r w:rsidR="00762505" w:rsidRPr="00FF3644">
        <w:rPr>
          <w:szCs w:val="20"/>
        </w:rPr>
        <w:t>Geo</w:t>
      </w:r>
      <w:proofErr w:type="spellEnd"/>
      <w:r w:rsidR="00762505">
        <w:rPr>
          <w:szCs w:val="20"/>
        </w:rPr>
        <w:t xml:space="preserve"> te melden, ofwel een responsbericht.</w:t>
      </w:r>
    </w:p>
    <w:p w14:paraId="07DCE158" w14:textId="77777777" w:rsidR="00762505" w:rsidRDefault="00762505" w:rsidP="003463AB">
      <w:pPr>
        <w:rPr>
          <w:szCs w:val="20"/>
        </w:rPr>
      </w:pPr>
    </w:p>
    <w:p w14:paraId="79B0FA5D" w14:textId="7DEE0020" w:rsidR="00762505" w:rsidRPr="00FF3644" w:rsidRDefault="00762505" w:rsidP="003463AB">
      <w:pPr>
        <w:rPr>
          <w:szCs w:val="20"/>
        </w:rPr>
      </w:pPr>
      <w:r w:rsidRPr="00FF3644">
        <w:rPr>
          <w:szCs w:val="20"/>
        </w:rPr>
        <w:t xml:space="preserve">Naar aanleiding van een </w:t>
      </w:r>
      <w:r w:rsidR="00563F3A">
        <w:rPr>
          <w:szCs w:val="20"/>
        </w:rPr>
        <w:t xml:space="preserve">doorgevoerde mutatie op een BAG-object </w:t>
      </w:r>
      <w:r w:rsidRPr="00FF3644">
        <w:rPr>
          <w:szCs w:val="20"/>
        </w:rPr>
        <w:t xml:space="preserve">, stuurt BAG een kennisgeving van deze wijziging aan </w:t>
      </w:r>
      <w:proofErr w:type="spellStart"/>
      <w:r w:rsidRPr="00FF3644">
        <w:rPr>
          <w:szCs w:val="20"/>
        </w:rPr>
        <w:t>Geo</w:t>
      </w:r>
      <w:proofErr w:type="spellEnd"/>
      <w:r>
        <w:rPr>
          <w:szCs w:val="20"/>
        </w:rPr>
        <w:t>, ofwel een BAG-kennisgevingsbericht</w:t>
      </w:r>
      <w:r w:rsidR="00563F3A">
        <w:rPr>
          <w:szCs w:val="20"/>
        </w:rPr>
        <w:t xml:space="preserve"> (</w:t>
      </w:r>
      <w:r w:rsidR="009A68AD">
        <w:rPr>
          <w:szCs w:val="20"/>
        </w:rPr>
        <w:t xml:space="preserve">= </w:t>
      </w:r>
      <w:proofErr w:type="spellStart"/>
      <w:r w:rsidR="00563F3A">
        <w:rPr>
          <w:szCs w:val="20"/>
        </w:rPr>
        <w:t>StUF</w:t>
      </w:r>
      <w:proofErr w:type="spellEnd"/>
      <w:r w:rsidR="00563F3A">
        <w:rPr>
          <w:szCs w:val="20"/>
        </w:rPr>
        <w:t>-BG)</w:t>
      </w:r>
      <w:r w:rsidRPr="00FF3644">
        <w:rPr>
          <w:szCs w:val="20"/>
        </w:rPr>
        <w:t xml:space="preserve">. </w:t>
      </w:r>
      <w:proofErr w:type="spellStart"/>
      <w:r w:rsidRPr="00FF3644">
        <w:rPr>
          <w:szCs w:val="20"/>
        </w:rPr>
        <w:t>Geo</w:t>
      </w:r>
      <w:proofErr w:type="spellEnd"/>
      <w:r w:rsidRPr="00FF3644">
        <w:rPr>
          <w:szCs w:val="20"/>
        </w:rPr>
        <w:t xml:space="preserve"> filtert hieruit de voor de </w:t>
      </w:r>
      <w:proofErr w:type="spellStart"/>
      <w:r w:rsidRPr="00FF3644">
        <w:rPr>
          <w:szCs w:val="20"/>
        </w:rPr>
        <w:t>Geo</w:t>
      </w:r>
      <w:proofErr w:type="spellEnd"/>
      <w:r w:rsidRPr="00FF3644">
        <w:rPr>
          <w:szCs w:val="20"/>
        </w:rPr>
        <w:t xml:space="preserve">/BGT relevante mutaties </w:t>
      </w:r>
      <w:r w:rsidR="00563F3A" w:rsidRPr="00563F3A">
        <w:rPr>
          <w:szCs w:val="20"/>
        </w:rPr>
        <w:t>(bijv. wijziging van een nummeraanduiding door BAG)</w:t>
      </w:r>
      <w:r w:rsidR="00563F3A">
        <w:rPr>
          <w:szCs w:val="20"/>
        </w:rPr>
        <w:t xml:space="preserve"> </w:t>
      </w:r>
      <w:r w:rsidRPr="00FF3644">
        <w:rPr>
          <w:szCs w:val="20"/>
        </w:rPr>
        <w:t>en verwerkt deze in de eigen applicatie.</w:t>
      </w:r>
    </w:p>
    <w:p w14:paraId="4DC698ED" w14:textId="57564929" w:rsidR="001B178A" w:rsidRDefault="001B178A" w:rsidP="00FF3644">
      <w:pPr>
        <w:pStyle w:val="Paragraaftitel"/>
      </w:pPr>
      <w:bookmarkStart w:id="161" w:name="_Toc415752682"/>
      <w:r>
        <w:t>Identificaties</w:t>
      </w:r>
      <w:r w:rsidR="00423AC4">
        <w:t xml:space="preserve"> van</w:t>
      </w:r>
      <w:r>
        <w:t xml:space="preserve"> en relaties tussen berichten</w:t>
      </w:r>
      <w:bookmarkEnd w:id="161"/>
    </w:p>
    <w:p w14:paraId="26332271" w14:textId="3DFD32D4" w:rsidR="001B178A" w:rsidRDefault="00FF5EF2" w:rsidP="00FF3644">
      <w:r>
        <w:t xml:space="preserve">De </w:t>
      </w:r>
      <w:proofErr w:type="spellStart"/>
      <w:r w:rsidR="00033904">
        <w:t>StUF-Geo</w:t>
      </w:r>
      <w:proofErr w:type="spellEnd"/>
      <w:r w:rsidR="00033904">
        <w:t xml:space="preserve"> BAG </w:t>
      </w:r>
      <w:r w:rsidR="001B178A">
        <w:t>bericht</w:t>
      </w:r>
      <w:r>
        <w:t xml:space="preserve">en </w:t>
      </w:r>
      <w:r w:rsidR="001B178A">
        <w:t>he</w:t>
      </w:r>
      <w:r>
        <w:t xml:space="preserve">bben </w:t>
      </w:r>
      <w:r w:rsidR="001B178A">
        <w:t>een logistieke identificatie en functionele identificatie, resp. het &lt;</w:t>
      </w:r>
      <w:proofErr w:type="spellStart"/>
      <w:r w:rsidR="001B178A">
        <w:t>StUF:referentienummer</w:t>
      </w:r>
      <w:proofErr w:type="spellEnd"/>
      <w:r w:rsidR="001B178A">
        <w:t xml:space="preserve">&gt; </w:t>
      </w:r>
      <w:r w:rsidR="00832099">
        <w:t>in de &lt;</w:t>
      </w:r>
      <w:proofErr w:type="spellStart"/>
      <w:r w:rsidR="00832099">
        <w:t>StUF:stuurgegevens</w:t>
      </w:r>
      <w:proofErr w:type="spellEnd"/>
      <w:r w:rsidR="00832099">
        <w:t xml:space="preserve">&gt; </w:t>
      </w:r>
      <w:r w:rsidR="001B178A">
        <w:t>en</w:t>
      </w:r>
      <w:r w:rsidR="00033904">
        <w:t xml:space="preserve"> &lt;</w:t>
      </w:r>
      <w:proofErr w:type="spellStart"/>
      <w:r w:rsidR="00AA51C5">
        <w:t>BG:</w:t>
      </w:r>
      <w:r w:rsidR="00033904">
        <w:t>identificatie</w:t>
      </w:r>
      <w:proofErr w:type="spellEnd"/>
      <w:r w:rsidR="00033904">
        <w:t>&gt;</w:t>
      </w:r>
      <w:r w:rsidR="00832099">
        <w:t xml:space="preserve"> in de entiteittypen &lt;</w:t>
      </w:r>
      <w:proofErr w:type="spellStart"/>
      <w:r w:rsidR="00AA51C5">
        <w:t>BG:parameters</w:t>
      </w:r>
      <w:proofErr w:type="spellEnd"/>
      <w:r w:rsidR="00832099">
        <w:t>&gt;</w:t>
      </w:r>
      <w:r w:rsidR="00033904">
        <w:t>.</w:t>
      </w:r>
    </w:p>
    <w:p w14:paraId="243E8A04" w14:textId="77777777" w:rsidR="00FF5EF2" w:rsidRDefault="00FF5EF2" w:rsidP="00FF3644"/>
    <w:p w14:paraId="4535A79E" w14:textId="35F64E74" w:rsidR="00B57663" w:rsidRDefault="00832099" w:rsidP="00FF3644">
      <w:r>
        <w:lastRenderedPageBreak/>
        <w:t xml:space="preserve">Indien een </w:t>
      </w:r>
      <w:proofErr w:type="spellStart"/>
      <w:r>
        <w:t>geometrieLevering</w:t>
      </w:r>
      <w:proofErr w:type="spellEnd"/>
      <w:r>
        <w:t xml:space="preserve"> een respons is op een </w:t>
      </w:r>
      <w:proofErr w:type="spellStart"/>
      <w:r>
        <w:t>geometrieVerzoek</w:t>
      </w:r>
      <w:proofErr w:type="spellEnd"/>
      <w:r>
        <w:t xml:space="preserve"> bevat de </w:t>
      </w:r>
      <w:proofErr w:type="spellStart"/>
      <w:r>
        <w:t>geometrieLevering</w:t>
      </w:r>
      <w:proofErr w:type="spellEnd"/>
      <w:r>
        <w:t xml:space="preserve"> een eigen unieke logistieke identificatie en een verwijzing naar de </w:t>
      </w:r>
      <w:r w:rsidR="009408A1">
        <w:t xml:space="preserve">functionele </w:t>
      </w:r>
      <w:r>
        <w:t xml:space="preserve">identificatie van het </w:t>
      </w:r>
      <w:proofErr w:type="spellStart"/>
      <w:r>
        <w:t>geometrieVerzoek</w:t>
      </w:r>
      <w:proofErr w:type="spellEnd"/>
      <w:r>
        <w:t xml:space="preserve">. </w:t>
      </w:r>
    </w:p>
    <w:p w14:paraId="6FF85E05" w14:textId="77777777" w:rsidR="00B57663" w:rsidRDefault="00B57663" w:rsidP="00FF3644"/>
    <w:p w14:paraId="3F0206B0" w14:textId="221776C5" w:rsidR="002D1BB0" w:rsidRDefault="00832099" w:rsidP="00FF3644">
      <w:r>
        <w:t xml:space="preserve">Daarnaast bevat de </w:t>
      </w:r>
      <w:proofErr w:type="spellStart"/>
      <w:r>
        <w:t>geometrieLevering</w:t>
      </w:r>
      <w:proofErr w:type="spellEnd"/>
      <w:r>
        <w:t xml:space="preserve"> </w:t>
      </w:r>
      <w:r w:rsidR="002D1BB0">
        <w:t>in de eigen functionele identificatie &lt;</w:t>
      </w:r>
      <w:proofErr w:type="spellStart"/>
      <w:r w:rsidR="00AA51C5">
        <w:t>BG:</w:t>
      </w:r>
      <w:r w:rsidR="002D1BB0">
        <w:t>identificatie</w:t>
      </w:r>
      <w:proofErr w:type="spellEnd"/>
      <w:r w:rsidR="002D1BB0">
        <w:t xml:space="preserve">&gt; </w:t>
      </w:r>
      <w:r>
        <w:t>de functionele identificatie</w:t>
      </w:r>
      <w:r w:rsidR="002D1BB0">
        <w:t xml:space="preserve"> van het </w:t>
      </w:r>
      <w:proofErr w:type="spellStart"/>
      <w:r w:rsidR="002D1BB0">
        <w:t>geometrieVerzoek</w:t>
      </w:r>
      <w:proofErr w:type="spellEnd"/>
      <w:r w:rsidR="00AA51C5">
        <w:t xml:space="preserve"> in het element &lt;</w:t>
      </w:r>
      <w:proofErr w:type="spellStart"/>
      <w:r w:rsidR="00AA51C5">
        <w:t>BG:</w:t>
      </w:r>
      <w:r w:rsidR="0071165E">
        <w:t>idG</w:t>
      </w:r>
      <w:r w:rsidR="00AA51C5">
        <w:t>erelateerdVerzoek</w:t>
      </w:r>
      <w:proofErr w:type="spellEnd"/>
      <w:r w:rsidR="00AA51C5">
        <w:t>&gt;</w:t>
      </w:r>
      <w:r>
        <w:t xml:space="preserve">. </w:t>
      </w:r>
      <w:r w:rsidR="00EE0DC7">
        <w:t>De functionele identificatie geldt als een kenmerk om berichten bij een bepaalde gebeurtenis of transactie te kunnen bundelen</w:t>
      </w:r>
      <w:r w:rsidR="00EE0DC7">
        <w:rPr>
          <w:rStyle w:val="Voetnootmarkering"/>
        </w:rPr>
        <w:footnoteReference w:id="17"/>
      </w:r>
      <w:r w:rsidR="00EE0DC7">
        <w:t xml:space="preserve">. </w:t>
      </w:r>
    </w:p>
    <w:p w14:paraId="1EB15F23" w14:textId="77777777" w:rsidR="002D1BB0" w:rsidRDefault="002D1BB0" w:rsidP="00FF3644"/>
    <w:p w14:paraId="5C5389CD" w14:textId="5C17A014" w:rsidR="002D1BB0" w:rsidRPr="00FF3644" w:rsidRDefault="00253090" w:rsidP="00FF3644">
      <w:pPr>
        <w:rPr>
          <w:b/>
        </w:rPr>
      </w:pPr>
      <w:r w:rsidRPr="00FF3644">
        <w:rPr>
          <w:b/>
        </w:rPr>
        <w:t xml:space="preserve">Tabel 1. Voorbeeld logistieke </w:t>
      </w:r>
      <w:r w:rsidR="00C54AC4" w:rsidRPr="00FF3644">
        <w:rPr>
          <w:b/>
        </w:rPr>
        <w:t xml:space="preserve">en functionele identificatie in een </w:t>
      </w:r>
      <w:proofErr w:type="spellStart"/>
      <w:r w:rsidR="00C54AC4" w:rsidRPr="00FF3644">
        <w:rPr>
          <w:b/>
        </w:rPr>
        <w:t>geometrieVerzoek</w:t>
      </w:r>
      <w:proofErr w:type="spellEnd"/>
      <w:r w:rsidR="00C54AC4" w:rsidRPr="00FF3644">
        <w:rPr>
          <w:b/>
        </w:rPr>
        <w:t>.</w:t>
      </w:r>
    </w:p>
    <w:p w14:paraId="695300D9" w14:textId="2889E328" w:rsidR="002D1BB0" w:rsidRDefault="002D1BB0"/>
    <w:tbl>
      <w:tblPr>
        <w:tblStyle w:val="Tabel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83"/>
        <w:gridCol w:w="1776"/>
        <w:gridCol w:w="1819"/>
      </w:tblGrid>
      <w:tr w:rsidR="002D1BB0" w14:paraId="67F69A47" w14:textId="77777777" w:rsidTr="00FF3644">
        <w:tc>
          <w:tcPr>
            <w:tcW w:w="2383" w:type="dxa"/>
          </w:tcPr>
          <w:p w14:paraId="13088D46" w14:textId="77777777" w:rsidR="002D1BB0" w:rsidRDefault="002D1BB0"/>
        </w:tc>
        <w:tc>
          <w:tcPr>
            <w:tcW w:w="1776" w:type="dxa"/>
          </w:tcPr>
          <w:p w14:paraId="4A206B1B" w14:textId="73A5AF1C" w:rsidR="002D1BB0" w:rsidRDefault="002D1BB0">
            <w:proofErr w:type="spellStart"/>
            <w:r>
              <w:t>geometrieVerzoek</w:t>
            </w:r>
            <w:proofErr w:type="spellEnd"/>
          </w:p>
        </w:tc>
        <w:tc>
          <w:tcPr>
            <w:tcW w:w="1819" w:type="dxa"/>
          </w:tcPr>
          <w:p w14:paraId="58B9B8E2" w14:textId="363BBF88" w:rsidR="002D1BB0" w:rsidRDefault="002D1BB0">
            <w:proofErr w:type="spellStart"/>
            <w:r>
              <w:t>geometrieLevering</w:t>
            </w:r>
            <w:proofErr w:type="spellEnd"/>
          </w:p>
        </w:tc>
      </w:tr>
      <w:tr w:rsidR="002D1BB0" w14:paraId="55E0C23E" w14:textId="77777777" w:rsidTr="00FF3644">
        <w:tc>
          <w:tcPr>
            <w:tcW w:w="2383" w:type="dxa"/>
          </w:tcPr>
          <w:p w14:paraId="7A89905F" w14:textId="2D2F8FB6" w:rsidR="002D1BB0" w:rsidRDefault="002D1BB0">
            <w:proofErr w:type="spellStart"/>
            <w:r>
              <w:t>StUF:referentienummer</w:t>
            </w:r>
            <w:proofErr w:type="spellEnd"/>
          </w:p>
        </w:tc>
        <w:tc>
          <w:tcPr>
            <w:tcW w:w="1776" w:type="dxa"/>
          </w:tcPr>
          <w:p w14:paraId="0A749303" w14:textId="59976863" w:rsidR="002D1BB0" w:rsidRDefault="002D1BB0">
            <w:r>
              <w:t>BAG12345678</w:t>
            </w:r>
          </w:p>
        </w:tc>
        <w:tc>
          <w:tcPr>
            <w:tcW w:w="1819" w:type="dxa"/>
          </w:tcPr>
          <w:p w14:paraId="35388F5D" w14:textId="208C71E3" w:rsidR="002D1BB0" w:rsidRDefault="002D1BB0">
            <w:r>
              <w:t>GEO23456789</w:t>
            </w:r>
          </w:p>
        </w:tc>
      </w:tr>
      <w:tr w:rsidR="002D1BB0" w14:paraId="7DD1C5FE" w14:textId="77777777" w:rsidTr="00FF3644">
        <w:tc>
          <w:tcPr>
            <w:tcW w:w="2383" w:type="dxa"/>
          </w:tcPr>
          <w:p w14:paraId="2A88AE19" w14:textId="67A3F13F" w:rsidR="002D1BB0" w:rsidRDefault="002D1BB0" w:rsidP="00FF3644">
            <w:proofErr w:type="spellStart"/>
            <w:r>
              <w:t>StUF:cross</w:t>
            </w:r>
            <w:r w:rsidR="00264602">
              <w:t>Refnummer</w:t>
            </w:r>
            <w:proofErr w:type="spellEnd"/>
          </w:p>
        </w:tc>
        <w:tc>
          <w:tcPr>
            <w:tcW w:w="1776" w:type="dxa"/>
          </w:tcPr>
          <w:p w14:paraId="588BCC4C" w14:textId="77777777" w:rsidR="002D1BB0" w:rsidRDefault="002D1BB0"/>
        </w:tc>
        <w:tc>
          <w:tcPr>
            <w:tcW w:w="1819" w:type="dxa"/>
          </w:tcPr>
          <w:p w14:paraId="062969F0" w14:textId="46F9D5B9" w:rsidR="002D1BB0" w:rsidRDefault="002D1BB0">
            <w:r>
              <w:t>BAG12345678</w:t>
            </w:r>
          </w:p>
        </w:tc>
      </w:tr>
      <w:tr w:rsidR="002D1BB0" w14:paraId="35034D6B" w14:textId="77777777" w:rsidTr="00FF3644">
        <w:tc>
          <w:tcPr>
            <w:tcW w:w="2383" w:type="dxa"/>
          </w:tcPr>
          <w:p w14:paraId="5AFB057A" w14:textId="32D73467" w:rsidR="002D1BB0" w:rsidRDefault="00AA51C5" w:rsidP="00AA51C5">
            <w:proofErr w:type="spellStart"/>
            <w:r>
              <w:t>BG:</w:t>
            </w:r>
            <w:r w:rsidR="002D1BB0">
              <w:t>identificatie</w:t>
            </w:r>
            <w:proofErr w:type="spellEnd"/>
          </w:p>
        </w:tc>
        <w:tc>
          <w:tcPr>
            <w:tcW w:w="1776" w:type="dxa"/>
          </w:tcPr>
          <w:p w14:paraId="6B0E0E6E" w14:textId="79890640" w:rsidR="002D1BB0" w:rsidRDefault="002D1BB0">
            <w:r>
              <w:t>GMV09876543</w:t>
            </w:r>
          </w:p>
        </w:tc>
        <w:tc>
          <w:tcPr>
            <w:tcW w:w="1819" w:type="dxa"/>
          </w:tcPr>
          <w:p w14:paraId="154C8E7F" w14:textId="18C1C29C" w:rsidR="002D1BB0" w:rsidRDefault="002D1BB0">
            <w:r>
              <w:t>GMV09876543</w:t>
            </w:r>
          </w:p>
        </w:tc>
      </w:tr>
    </w:tbl>
    <w:p w14:paraId="0CAE73A4" w14:textId="48E792A2" w:rsidR="002D1BB0" w:rsidRDefault="002D1BB0" w:rsidP="00FF3644"/>
    <w:p w14:paraId="329DE8F2" w14:textId="0EB94D7D" w:rsidR="00BD6EB8" w:rsidRPr="00FD187E" w:rsidRDefault="00BD6EB8" w:rsidP="00BD6EB8">
      <w:pPr>
        <w:pStyle w:val="Paragraaftitel"/>
      </w:pPr>
      <w:bookmarkStart w:id="162" w:name="_Toc415752683"/>
      <w:r w:rsidRPr="00FD187E">
        <w:t>Corrigeren en intrekken van berichten</w:t>
      </w:r>
      <w:bookmarkEnd w:id="162"/>
    </w:p>
    <w:p w14:paraId="05CE752B" w14:textId="58B226C1" w:rsidR="005C6ED0" w:rsidRDefault="00BD6EB8" w:rsidP="00BD6EB8">
      <w:pPr>
        <w:rPr>
          <w:szCs w:val="20"/>
        </w:rPr>
      </w:pPr>
      <w:r>
        <w:rPr>
          <w:szCs w:val="20"/>
        </w:rPr>
        <w:t xml:space="preserve">In het </w:t>
      </w:r>
      <w:proofErr w:type="spellStart"/>
      <w:r>
        <w:rPr>
          <w:szCs w:val="20"/>
        </w:rPr>
        <w:t>StUF-Geo</w:t>
      </w:r>
      <w:proofErr w:type="spellEnd"/>
      <w:r>
        <w:rPr>
          <w:szCs w:val="20"/>
        </w:rPr>
        <w:t xml:space="preserve"> BAG berichtenverkeer kan het voorkomen dat BAG of </w:t>
      </w:r>
      <w:proofErr w:type="spellStart"/>
      <w:r>
        <w:rPr>
          <w:szCs w:val="20"/>
        </w:rPr>
        <w:t>Geo</w:t>
      </w:r>
      <w:proofErr w:type="spellEnd"/>
      <w:r>
        <w:rPr>
          <w:szCs w:val="20"/>
        </w:rPr>
        <w:t xml:space="preserve"> een eerder verstuurd </w:t>
      </w:r>
      <w:proofErr w:type="spellStart"/>
      <w:r>
        <w:rPr>
          <w:szCs w:val="20"/>
        </w:rPr>
        <w:t>StUF-Geo</w:t>
      </w:r>
      <w:proofErr w:type="spellEnd"/>
      <w:r>
        <w:rPr>
          <w:szCs w:val="20"/>
        </w:rPr>
        <w:t xml:space="preserve"> BAG bericht wil corrigeren of intrekken.</w:t>
      </w:r>
      <w:r w:rsidR="005C6ED0">
        <w:rPr>
          <w:szCs w:val="20"/>
        </w:rPr>
        <w:t xml:space="preserve"> Een bericht kan door zender worden gecorrigeerd of ingetrokken indien deze nog niet door ontvanger is afgehandeld, d.w.z. dat </w:t>
      </w:r>
      <w:r w:rsidR="009A68AD">
        <w:rPr>
          <w:szCs w:val="20"/>
        </w:rPr>
        <w:t>er nog niet door</w:t>
      </w:r>
    </w:p>
    <w:p w14:paraId="3AD45F88" w14:textId="3DD28AD5" w:rsidR="005C6ED0" w:rsidRDefault="005C6ED0" w:rsidP="00AE2042">
      <w:pPr>
        <w:pStyle w:val="Lijstalinea"/>
        <w:numPr>
          <w:ilvl w:val="0"/>
          <w:numId w:val="30"/>
        </w:numPr>
        <w:rPr>
          <w:szCs w:val="20"/>
        </w:rPr>
      </w:pPr>
      <w:r w:rsidRPr="00713EFB">
        <w:rPr>
          <w:szCs w:val="20"/>
        </w:rPr>
        <w:t xml:space="preserve">BAG een goed- of afkeuringsbericht als respons op een </w:t>
      </w:r>
      <w:proofErr w:type="spellStart"/>
      <w:r w:rsidRPr="00713EFB">
        <w:rPr>
          <w:szCs w:val="20"/>
        </w:rPr>
        <w:t>geometrieLevering</w:t>
      </w:r>
      <w:proofErr w:type="spellEnd"/>
      <w:r>
        <w:rPr>
          <w:szCs w:val="20"/>
        </w:rPr>
        <w:t>, of</w:t>
      </w:r>
    </w:p>
    <w:p w14:paraId="10747EDB" w14:textId="735794F0" w:rsidR="005C6ED0" w:rsidRPr="00FF3644" w:rsidRDefault="005C6ED0" w:rsidP="00AE2042">
      <w:pPr>
        <w:pStyle w:val="Lijstalinea"/>
        <w:numPr>
          <w:ilvl w:val="0"/>
          <w:numId w:val="30"/>
        </w:numPr>
        <w:rPr>
          <w:szCs w:val="20"/>
        </w:rPr>
      </w:pPr>
      <w:proofErr w:type="spellStart"/>
      <w:r w:rsidRPr="005D00F2">
        <w:rPr>
          <w:szCs w:val="20"/>
        </w:rPr>
        <w:t>Geo</w:t>
      </w:r>
      <w:proofErr w:type="spellEnd"/>
      <w:r w:rsidRPr="005D00F2">
        <w:rPr>
          <w:szCs w:val="20"/>
        </w:rPr>
        <w:t xml:space="preserve"> een </w:t>
      </w:r>
      <w:proofErr w:type="spellStart"/>
      <w:r w:rsidRPr="00021380">
        <w:rPr>
          <w:szCs w:val="20"/>
        </w:rPr>
        <w:t>geometrieLevering</w:t>
      </w:r>
      <w:proofErr w:type="spellEnd"/>
      <w:r w:rsidRPr="00021380">
        <w:rPr>
          <w:szCs w:val="20"/>
        </w:rPr>
        <w:t xml:space="preserve"> of afkeuringsbericht als respons op een </w:t>
      </w:r>
      <w:proofErr w:type="spellStart"/>
      <w:r w:rsidRPr="00021380">
        <w:rPr>
          <w:szCs w:val="20"/>
        </w:rPr>
        <w:t>geometrieVerzoek</w:t>
      </w:r>
      <w:proofErr w:type="spellEnd"/>
      <w:r w:rsidRPr="00021380">
        <w:rPr>
          <w:szCs w:val="20"/>
        </w:rPr>
        <w:t xml:space="preserve"> </w:t>
      </w:r>
    </w:p>
    <w:p w14:paraId="587C0E4C" w14:textId="5C50E1CF" w:rsidR="005C6ED0" w:rsidRPr="00FF3644" w:rsidRDefault="009A68AD" w:rsidP="00C06137">
      <w:pPr>
        <w:ind w:firstLine="709"/>
        <w:rPr>
          <w:szCs w:val="20"/>
        </w:rPr>
      </w:pPr>
      <w:r>
        <w:rPr>
          <w:szCs w:val="20"/>
        </w:rPr>
        <w:t xml:space="preserve">is </w:t>
      </w:r>
      <w:r w:rsidR="005C6ED0" w:rsidRPr="00FF3644">
        <w:rPr>
          <w:szCs w:val="20"/>
        </w:rPr>
        <w:t>verstuurd.</w:t>
      </w:r>
    </w:p>
    <w:p w14:paraId="2D901172" w14:textId="77777777" w:rsidR="00BD6EB8" w:rsidRDefault="00BD6EB8" w:rsidP="00BD6EB8">
      <w:pPr>
        <w:rPr>
          <w:szCs w:val="20"/>
        </w:rPr>
      </w:pPr>
    </w:p>
    <w:p w14:paraId="470C86F8" w14:textId="5608D490" w:rsidR="00297D4A" w:rsidRPr="00514531" w:rsidRDefault="00297D4A" w:rsidP="00297D4A">
      <w:pPr>
        <w:rPr>
          <w:szCs w:val="20"/>
        </w:rPr>
      </w:pPr>
      <w:r>
        <w:rPr>
          <w:szCs w:val="20"/>
        </w:rPr>
        <w:t xml:space="preserve">Voor het </w:t>
      </w:r>
      <w:r w:rsidRPr="00C06137">
        <w:rPr>
          <w:szCs w:val="20"/>
        </w:rPr>
        <w:t>intrekken</w:t>
      </w:r>
      <w:r>
        <w:rPr>
          <w:szCs w:val="20"/>
        </w:rPr>
        <w:t xml:space="preserve"> van een </w:t>
      </w:r>
      <w:proofErr w:type="spellStart"/>
      <w:r>
        <w:rPr>
          <w:szCs w:val="20"/>
        </w:rPr>
        <w:t>StUF-Geo</w:t>
      </w:r>
      <w:proofErr w:type="spellEnd"/>
      <w:r>
        <w:rPr>
          <w:szCs w:val="20"/>
        </w:rPr>
        <w:t xml:space="preserve"> BAG bericht wordt een nieuw bericht gestuurd met daarin opgenomen een eigen unieke logistieke identificatie en een functionele identificatie gelijk aan de functionele identificatie van het in-te-trekken bericht.</w:t>
      </w:r>
      <w:r w:rsidR="00356E59">
        <w:rPr>
          <w:szCs w:val="20"/>
        </w:rPr>
        <w:t xml:space="preserve"> </w:t>
      </w:r>
      <w:r w:rsidR="00514531">
        <w:rPr>
          <w:szCs w:val="20"/>
        </w:rPr>
        <w:t xml:space="preserve"> </w:t>
      </w:r>
      <w:r w:rsidR="00356E59">
        <w:rPr>
          <w:szCs w:val="20"/>
        </w:rPr>
        <w:t>Bijvoorbeeld</w:t>
      </w:r>
      <w:r w:rsidR="00514531">
        <w:rPr>
          <w:szCs w:val="20"/>
        </w:rPr>
        <w:t>,</w:t>
      </w:r>
      <w:r w:rsidR="00356E59">
        <w:rPr>
          <w:szCs w:val="20"/>
        </w:rPr>
        <w:t xml:space="preserve"> </w:t>
      </w:r>
      <w:r w:rsidR="00514531">
        <w:rPr>
          <w:szCs w:val="20"/>
        </w:rPr>
        <w:t xml:space="preserve">BAG wil </w:t>
      </w:r>
      <w:r w:rsidR="00356E59">
        <w:rPr>
          <w:szCs w:val="20"/>
        </w:rPr>
        <w:t xml:space="preserve">een </w:t>
      </w:r>
      <w:proofErr w:type="spellStart"/>
      <w:r w:rsidR="00356E59">
        <w:rPr>
          <w:szCs w:val="20"/>
        </w:rPr>
        <w:t>geometrieVerzoek</w:t>
      </w:r>
      <w:proofErr w:type="spellEnd"/>
      <w:r w:rsidR="00356E59">
        <w:rPr>
          <w:szCs w:val="20"/>
        </w:rPr>
        <w:t xml:space="preserve"> n.a.v. een BAG-gebeurtenis BAG-*** met een logistieke</w:t>
      </w:r>
      <w:r w:rsidR="00514531">
        <w:rPr>
          <w:szCs w:val="20"/>
        </w:rPr>
        <w:t xml:space="preserve"> en functionele</w:t>
      </w:r>
      <w:r w:rsidR="00356E59">
        <w:rPr>
          <w:szCs w:val="20"/>
        </w:rPr>
        <w:t xml:space="preserve"> identificatie </w:t>
      </w:r>
      <w:r w:rsidR="00514531">
        <w:rPr>
          <w:szCs w:val="20"/>
        </w:rPr>
        <w:t xml:space="preserve">resp. </w:t>
      </w:r>
      <w:r w:rsidR="00356E59">
        <w:rPr>
          <w:szCs w:val="20"/>
        </w:rPr>
        <w:t>BAG123456</w:t>
      </w:r>
      <w:r w:rsidR="00356E59" w:rsidRPr="00514531">
        <w:rPr>
          <w:szCs w:val="20"/>
          <w:u w:val="dotted"/>
        </w:rPr>
        <w:t>78</w:t>
      </w:r>
      <w:r w:rsidR="00356E59">
        <w:rPr>
          <w:szCs w:val="20"/>
        </w:rPr>
        <w:t xml:space="preserve"> en</w:t>
      </w:r>
      <w:r w:rsidR="00514531">
        <w:rPr>
          <w:szCs w:val="20"/>
        </w:rPr>
        <w:t xml:space="preserve"> </w:t>
      </w:r>
      <w:r w:rsidR="00514531">
        <w:t>GMV098765</w:t>
      </w:r>
      <w:r w:rsidR="00514531" w:rsidRPr="00FF3644">
        <w:rPr>
          <w:u w:val="dotted"/>
        </w:rPr>
        <w:t>43</w:t>
      </w:r>
      <w:r w:rsidR="00514531" w:rsidRPr="00514531">
        <w:t xml:space="preserve"> intrekken</w:t>
      </w:r>
      <w:r w:rsidR="00514531">
        <w:t xml:space="preserve">. BAG stuurt daarop een </w:t>
      </w:r>
      <w:proofErr w:type="spellStart"/>
      <w:r w:rsidR="00514531">
        <w:t>geometrieVerzoek</w:t>
      </w:r>
      <w:proofErr w:type="spellEnd"/>
      <w:r w:rsidR="00514531">
        <w:t xml:space="preserve"> met gebeurteniscode BAG-NEG met een nieuwe logistieke identificatie en een gelijke functionele identificatie GMV098765</w:t>
      </w:r>
      <w:r w:rsidR="00514531" w:rsidRPr="00FF3644">
        <w:rPr>
          <w:u w:val="dotted"/>
        </w:rPr>
        <w:t>43</w:t>
      </w:r>
      <w:r w:rsidR="00514531">
        <w:t xml:space="preserve"> als het eerder verzonden </w:t>
      </w:r>
      <w:proofErr w:type="spellStart"/>
      <w:r w:rsidR="00514531">
        <w:t>geometrieVerzoek</w:t>
      </w:r>
      <w:proofErr w:type="spellEnd"/>
      <w:r w:rsidR="00514531">
        <w:t>.</w:t>
      </w:r>
    </w:p>
    <w:p w14:paraId="25F3BB83" w14:textId="77777777" w:rsidR="00297D4A" w:rsidRDefault="00297D4A" w:rsidP="00BD6EB8">
      <w:pPr>
        <w:rPr>
          <w:szCs w:val="20"/>
        </w:rPr>
      </w:pPr>
    </w:p>
    <w:p w14:paraId="46A2A63E" w14:textId="2EE40633" w:rsidR="00297D4A" w:rsidRPr="00514531" w:rsidRDefault="00297D4A" w:rsidP="00BD6EB8">
      <w:pPr>
        <w:rPr>
          <w:szCs w:val="20"/>
        </w:rPr>
      </w:pPr>
      <w:r>
        <w:rPr>
          <w:szCs w:val="20"/>
        </w:rPr>
        <w:t xml:space="preserve">Voor het corrigeren van een </w:t>
      </w:r>
      <w:proofErr w:type="spellStart"/>
      <w:r>
        <w:rPr>
          <w:szCs w:val="20"/>
        </w:rPr>
        <w:t>StUF-Geo</w:t>
      </w:r>
      <w:proofErr w:type="spellEnd"/>
      <w:r>
        <w:rPr>
          <w:szCs w:val="20"/>
        </w:rPr>
        <w:t xml:space="preserve"> BAG bericht wordt eerst het vorige bericht ingetrokken en vervolgens een nieuw bericht met een nieuwe functionele identificatie verstuurd.</w:t>
      </w:r>
      <w:r w:rsidR="00514531">
        <w:rPr>
          <w:szCs w:val="20"/>
        </w:rPr>
        <w:t xml:space="preserve"> Bijvoorbeeld, na het intrekken van een </w:t>
      </w:r>
      <w:proofErr w:type="spellStart"/>
      <w:r w:rsidR="00514531">
        <w:rPr>
          <w:szCs w:val="20"/>
        </w:rPr>
        <w:t>geometrieVerzoek</w:t>
      </w:r>
      <w:proofErr w:type="spellEnd"/>
      <w:r w:rsidR="00514531">
        <w:rPr>
          <w:szCs w:val="20"/>
        </w:rPr>
        <w:t xml:space="preserve"> met functionele identificatie </w:t>
      </w:r>
      <w:r w:rsidR="00514531">
        <w:t>GMV098765</w:t>
      </w:r>
      <w:r w:rsidR="00514531" w:rsidRPr="00FF3644">
        <w:rPr>
          <w:u w:val="dotted"/>
        </w:rPr>
        <w:t>43</w:t>
      </w:r>
      <w:r w:rsidR="00514531" w:rsidRPr="00514531">
        <w:t xml:space="preserve"> </w:t>
      </w:r>
      <w:r w:rsidR="00514531">
        <w:rPr>
          <w:szCs w:val="20"/>
        </w:rPr>
        <w:t xml:space="preserve">stuurt BAG een nieuw </w:t>
      </w:r>
      <w:proofErr w:type="spellStart"/>
      <w:r w:rsidR="00514531">
        <w:rPr>
          <w:szCs w:val="20"/>
        </w:rPr>
        <w:t>geometrieVerzoek</w:t>
      </w:r>
      <w:proofErr w:type="spellEnd"/>
      <w:r w:rsidR="00514531">
        <w:rPr>
          <w:szCs w:val="20"/>
        </w:rPr>
        <w:t xml:space="preserve"> met functionele identificatie </w:t>
      </w:r>
      <w:r w:rsidR="00514531">
        <w:t>GMV098765</w:t>
      </w:r>
      <w:r w:rsidR="00514531" w:rsidRPr="00FF3644">
        <w:rPr>
          <w:u w:val="dotted"/>
        </w:rPr>
        <w:t>4</w:t>
      </w:r>
      <w:r w:rsidR="00514531">
        <w:rPr>
          <w:u w:val="dotted"/>
        </w:rPr>
        <w:t>4</w:t>
      </w:r>
      <w:r w:rsidR="00514531">
        <w:t>.</w:t>
      </w:r>
    </w:p>
    <w:p w14:paraId="5B242701" w14:textId="77777777" w:rsidR="00297D4A" w:rsidRDefault="00297D4A" w:rsidP="00BD6EB8">
      <w:pPr>
        <w:rPr>
          <w:szCs w:val="20"/>
        </w:rPr>
      </w:pPr>
    </w:p>
    <w:p w14:paraId="044BD725" w14:textId="2768FECA" w:rsidR="00297D4A" w:rsidRDefault="00297D4A" w:rsidP="00297D4A">
      <w:pPr>
        <w:rPr>
          <w:b/>
          <w:szCs w:val="20"/>
        </w:rPr>
      </w:pPr>
      <w:r w:rsidRPr="00FF3644">
        <w:rPr>
          <w:b/>
          <w:szCs w:val="20"/>
        </w:rPr>
        <w:t>Tabel</w:t>
      </w:r>
      <w:r>
        <w:rPr>
          <w:b/>
          <w:szCs w:val="20"/>
        </w:rPr>
        <w:t xml:space="preserve"> 2</w:t>
      </w:r>
      <w:r w:rsidRPr="00FF3644">
        <w:rPr>
          <w:b/>
          <w:szCs w:val="20"/>
        </w:rPr>
        <w:t xml:space="preserve">.   Voorbeeld intrekken </w:t>
      </w:r>
      <w:r>
        <w:rPr>
          <w:b/>
          <w:szCs w:val="20"/>
        </w:rPr>
        <w:t xml:space="preserve">en corrigeren </w:t>
      </w:r>
      <w:r w:rsidRPr="00FF3644">
        <w:rPr>
          <w:b/>
          <w:szCs w:val="20"/>
        </w:rPr>
        <w:t xml:space="preserve">van een </w:t>
      </w:r>
      <w:proofErr w:type="spellStart"/>
      <w:r w:rsidRPr="00FF3644">
        <w:rPr>
          <w:b/>
          <w:szCs w:val="20"/>
        </w:rPr>
        <w:t>geometrieVerzoek</w:t>
      </w:r>
      <w:proofErr w:type="spellEnd"/>
    </w:p>
    <w:p w14:paraId="6C8948D5" w14:textId="77777777" w:rsidR="00297D4A" w:rsidRPr="00FF3644" w:rsidRDefault="00297D4A" w:rsidP="00297D4A">
      <w:pPr>
        <w:rPr>
          <w:b/>
          <w:szCs w:val="20"/>
        </w:rPr>
      </w:pPr>
    </w:p>
    <w:tbl>
      <w:tblPr>
        <w:tblStyle w:val="Tabelraster"/>
        <w:tblW w:w="829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27"/>
        <w:gridCol w:w="1500"/>
        <w:gridCol w:w="1500"/>
        <w:gridCol w:w="2767"/>
      </w:tblGrid>
      <w:tr w:rsidR="00297D4A" w14:paraId="0AD1911F" w14:textId="3BC06FB1" w:rsidTr="00514531">
        <w:tc>
          <w:tcPr>
            <w:tcW w:w="2527" w:type="dxa"/>
          </w:tcPr>
          <w:p w14:paraId="69BBFB87" w14:textId="77777777" w:rsidR="00297D4A" w:rsidRDefault="00297D4A" w:rsidP="004E7837">
            <w:pPr>
              <w:jc w:val="left"/>
            </w:pPr>
          </w:p>
        </w:tc>
        <w:tc>
          <w:tcPr>
            <w:tcW w:w="1500" w:type="dxa"/>
          </w:tcPr>
          <w:p w14:paraId="6BAD5676" w14:textId="77777777" w:rsidR="00297D4A" w:rsidRDefault="00297D4A" w:rsidP="004E7837">
            <w:r>
              <w:t>origineel</w:t>
            </w:r>
          </w:p>
        </w:tc>
        <w:tc>
          <w:tcPr>
            <w:tcW w:w="1500" w:type="dxa"/>
          </w:tcPr>
          <w:p w14:paraId="2FD1485B" w14:textId="77777777" w:rsidR="00297D4A" w:rsidRDefault="00297D4A" w:rsidP="004E7837">
            <w:r>
              <w:t>intrekken</w:t>
            </w:r>
          </w:p>
        </w:tc>
        <w:tc>
          <w:tcPr>
            <w:tcW w:w="2767" w:type="dxa"/>
          </w:tcPr>
          <w:p w14:paraId="6089B1B7" w14:textId="5DCC6FB4" w:rsidR="00297D4A" w:rsidRDefault="00297D4A" w:rsidP="00297D4A">
            <w:r>
              <w:t>nieuw bericht t.b.v. corrigeren</w:t>
            </w:r>
          </w:p>
        </w:tc>
      </w:tr>
      <w:tr w:rsidR="00297D4A" w14:paraId="276986A3" w14:textId="1D73A036" w:rsidTr="00514531">
        <w:tc>
          <w:tcPr>
            <w:tcW w:w="2527" w:type="dxa"/>
          </w:tcPr>
          <w:p w14:paraId="24B8FF5F" w14:textId="77777777" w:rsidR="00297D4A" w:rsidRDefault="00297D4A" w:rsidP="004E7837">
            <w:proofErr w:type="spellStart"/>
            <w:r>
              <w:t>StUF:referentienummer</w:t>
            </w:r>
            <w:proofErr w:type="spellEnd"/>
          </w:p>
        </w:tc>
        <w:tc>
          <w:tcPr>
            <w:tcW w:w="1500" w:type="dxa"/>
          </w:tcPr>
          <w:p w14:paraId="6829A053" w14:textId="77777777" w:rsidR="00297D4A" w:rsidRDefault="00297D4A" w:rsidP="004E7837">
            <w:r>
              <w:t>BAG123456</w:t>
            </w:r>
            <w:r w:rsidRPr="00FF3644">
              <w:rPr>
                <w:u w:val="dotted"/>
              </w:rPr>
              <w:t>78</w:t>
            </w:r>
          </w:p>
        </w:tc>
        <w:tc>
          <w:tcPr>
            <w:tcW w:w="1500" w:type="dxa"/>
          </w:tcPr>
          <w:p w14:paraId="18B65F0F" w14:textId="0E6B8292" w:rsidR="00297D4A" w:rsidRDefault="00297D4A" w:rsidP="004E7837">
            <w:r>
              <w:t>BAG123456</w:t>
            </w:r>
            <w:r>
              <w:rPr>
                <w:u w:val="dotted"/>
              </w:rPr>
              <w:t>79</w:t>
            </w:r>
          </w:p>
        </w:tc>
        <w:tc>
          <w:tcPr>
            <w:tcW w:w="2767" w:type="dxa"/>
          </w:tcPr>
          <w:p w14:paraId="77D5EC37" w14:textId="14E313D7" w:rsidR="00297D4A" w:rsidRDefault="00297D4A" w:rsidP="00297D4A">
            <w:r>
              <w:t>BAG123456</w:t>
            </w:r>
            <w:r w:rsidRPr="00297D4A">
              <w:rPr>
                <w:u w:val="dotted"/>
              </w:rPr>
              <w:t>80</w:t>
            </w:r>
          </w:p>
        </w:tc>
      </w:tr>
      <w:tr w:rsidR="00297D4A" w14:paraId="31C2758D" w14:textId="64D3E773" w:rsidTr="00514531">
        <w:tc>
          <w:tcPr>
            <w:tcW w:w="2527" w:type="dxa"/>
          </w:tcPr>
          <w:p w14:paraId="165ED9EF" w14:textId="502D2572" w:rsidR="00297D4A" w:rsidRDefault="0071165E" w:rsidP="0071165E">
            <w:proofErr w:type="spellStart"/>
            <w:r>
              <w:t>BG:</w:t>
            </w:r>
            <w:r w:rsidR="00297D4A">
              <w:t>identificatie</w:t>
            </w:r>
            <w:proofErr w:type="spellEnd"/>
          </w:p>
        </w:tc>
        <w:tc>
          <w:tcPr>
            <w:tcW w:w="1500" w:type="dxa"/>
          </w:tcPr>
          <w:p w14:paraId="4FDB5A93" w14:textId="77777777" w:rsidR="00297D4A" w:rsidRDefault="00297D4A" w:rsidP="004E7837">
            <w:r>
              <w:t>GMV098765</w:t>
            </w:r>
            <w:r w:rsidRPr="00FF3644">
              <w:rPr>
                <w:u w:val="dotted"/>
              </w:rPr>
              <w:t>43</w:t>
            </w:r>
          </w:p>
        </w:tc>
        <w:tc>
          <w:tcPr>
            <w:tcW w:w="1500" w:type="dxa"/>
          </w:tcPr>
          <w:p w14:paraId="6E1B8B78" w14:textId="77777777" w:rsidR="00297D4A" w:rsidRDefault="00297D4A" w:rsidP="004E7837">
            <w:r>
              <w:t>GMV098765</w:t>
            </w:r>
            <w:r w:rsidRPr="00FF3644">
              <w:rPr>
                <w:u w:val="dotted"/>
              </w:rPr>
              <w:t>43</w:t>
            </w:r>
          </w:p>
        </w:tc>
        <w:tc>
          <w:tcPr>
            <w:tcW w:w="2767" w:type="dxa"/>
          </w:tcPr>
          <w:p w14:paraId="30630F27" w14:textId="7DE474F4" w:rsidR="00297D4A" w:rsidRDefault="00297D4A" w:rsidP="00297D4A">
            <w:r>
              <w:t>GMV098765</w:t>
            </w:r>
            <w:r w:rsidRPr="00FF3644">
              <w:rPr>
                <w:u w:val="dotted"/>
              </w:rPr>
              <w:t>4</w:t>
            </w:r>
            <w:r>
              <w:rPr>
                <w:u w:val="dotted"/>
              </w:rPr>
              <w:t>4</w:t>
            </w:r>
          </w:p>
        </w:tc>
      </w:tr>
      <w:tr w:rsidR="00297D4A" w14:paraId="3DEADFA7" w14:textId="634925FB" w:rsidTr="00514531">
        <w:tc>
          <w:tcPr>
            <w:tcW w:w="2527" w:type="dxa"/>
          </w:tcPr>
          <w:p w14:paraId="0C247EEA" w14:textId="3F8FFC57" w:rsidR="00297D4A" w:rsidRDefault="0071165E" w:rsidP="0071165E">
            <w:proofErr w:type="spellStart"/>
            <w:r>
              <w:t>BG</w:t>
            </w:r>
            <w:r w:rsidR="00297D4A">
              <w:t>:gebeurtenis</w:t>
            </w:r>
            <w:r>
              <w:t>Code</w:t>
            </w:r>
            <w:proofErr w:type="spellEnd"/>
            <w:r w:rsidR="00297D4A">
              <w:rPr>
                <w:rStyle w:val="Voetnootmarkering"/>
              </w:rPr>
              <w:footnoteReference w:id="18"/>
            </w:r>
          </w:p>
        </w:tc>
        <w:tc>
          <w:tcPr>
            <w:tcW w:w="1500" w:type="dxa"/>
          </w:tcPr>
          <w:p w14:paraId="6F257E91" w14:textId="77777777" w:rsidR="00297D4A" w:rsidRDefault="00297D4A" w:rsidP="004E7837">
            <w:r>
              <w:t>BAG-***</w:t>
            </w:r>
          </w:p>
        </w:tc>
        <w:tc>
          <w:tcPr>
            <w:tcW w:w="1500" w:type="dxa"/>
          </w:tcPr>
          <w:p w14:paraId="12540FB2" w14:textId="77777777" w:rsidR="00297D4A" w:rsidRDefault="00297D4A" w:rsidP="004E7837">
            <w:r>
              <w:t>BAG-NEG</w:t>
            </w:r>
          </w:p>
        </w:tc>
        <w:tc>
          <w:tcPr>
            <w:tcW w:w="2767" w:type="dxa"/>
          </w:tcPr>
          <w:p w14:paraId="0842EDB9" w14:textId="6468232D" w:rsidR="00297D4A" w:rsidRDefault="00297D4A" w:rsidP="004E7837">
            <w:r>
              <w:t>BAG-***</w:t>
            </w:r>
          </w:p>
        </w:tc>
      </w:tr>
    </w:tbl>
    <w:p w14:paraId="255A59B3" w14:textId="77777777" w:rsidR="00AD21A1" w:rsidRDefault="00AD21A1" w:rsidP="00AD21A1">
      <w:pPr>
        <w:pStyle w:val="Paragraaftitel"/>
        <w:numPr>
          <w:ilvl w:val="0"/>
          <w:numId w:val="0"/>
        </w:numPr>
      </w:pPr>
      <w:bookmarkStart w:id="164" w:name="_Toc396197265"/>
      <w:bookmarkStart w:id="165" w:name="_Toc396201596"/>
      <w:bookmarkStart w:id="166" w:name="_Toc396203194"/>
      <w:bookmarkStart w:id="167" w:name="_Toc396197266"/>
      <w:bookmarkStart w:id="168" w:name="_Toc396201597"/>
      <w:bookmarkStart w:id="169" w:name="_Toc396203195"/>
      <w:bookmarkStart w:id="170" w:name="_Toc396197267"/>
      <w:bookmarkStart w:id="171" w:name="_Toc396201598"/>
      <w:bookmarkStart w:id="172" w:name="_Toc396203196"/>
      <w:bookmarkEnd w:id="164"/>
      <w:bookmarkEnd w:id="165"/>
      <w:bookmarkEnd w:id="166"/>
      <w:bookmarkEnd w:id="167"/>
      <w:bookmarkEnd w:id="168"/>
      <w:bookmarkEnd w:id="169"/>
      <w:bookmarkEnd w:id="170"/>
      <w:bookmarkEnd w:id="171"/>
      <w:bookmarkEnd w:id="172"/>
    </w:p>
    <w:p w14:paraId="47E4946D" w14:textId="77777777" w:rsidR="00AD21A1" w:rsidRDefault="00AD21A1">
      <w:pPr>
        <w:spacing w:line="240" w:lineRule="auto"/>
        <w:jc w:val="left"/>
        <w:rPr>
          <w:sz w:val="20"/>
        </w:rPr>
      </w:pPr>
      <w:r>
        <w:br w:type="page"/>
      </w:r>
    </w:p>
    <w:p w14:paraId="2B70EE6A" w14:textId="162FEEB0" w:rsidR="006D7689" w:rsidRDefault="00423AC4" w:rsidP="00FF3644">
      <w:pPr>
        <w:pStyle w:val="Paragraaftitel"/>
      </w:pPr>
      <w:bookmarkStart w:id="173" w:name="_Toc415752684"/>
      <w:r w:rsidRPr="00B03EE0">
        <w:lastRenderedPageBreak/>
        <w:t>Identificatie</w:t>
      </w:r>
      <w:r>
        <w:t>s</w:t>
      </w:r>
      <w:r w:rsidRPr="00B03EE0">
        <w:t xml:space="preserve"> van</w:t>
      </w:r>
      <w:r>
        <w:t xml:space="preserve"> en relaties tussen</w:t>
      </w:r>
      <w:r w:rsidRPr="00B03EE0">
        <w:t xml:space="preserve"> objecten</w:t>
      </w:r>
      <w:bookmarkEnd w:id="173"/>
    </w:p>
    <w:p w14:paraId="0620E571" w14:textId="63E91110" w:rsidR="006D7689" w:rsidRDefault="006D7689">
      <w:r>
        <w:t xml:space="preserve">Een BAG-object in een </w:t>
      </w:r>
      <w:proofErr w:type="spellStart"/>
      <w:r>
        <w:t>StUF-Geo</w:t>
      </w:r>
      <w:proofErr w:type="spellEnd"/>
      <w:r>
        <w:t xml:space="preserve"> BAG bericht heeft functionele en technische identificaties, t.w.</w:t>
      </w:r>
    </w:p>
    <w:p w14:paraId="7E749AA8" w14:textId="18DB6647" w:rsidR="006D7689" w:rsidRDefault="006D7689" w:rsidP="00AE2042">
      <w:pPr>
        <w:pStyle w:val="Lijstalinea"/>
        <w:numPr>
          <w:ilvl w:val="0"/>
          <w:numId w:val="27"/>
        </w:numPr>
      </w:pPr>
      <w:r>
        <w:t>BAG-identificatie: de functionele identificatie van een BAG-object zijnde een 16-</w:t>
      </w:r>
      <w:r w:rsidR="00935FD5">
        <w:t>cijferige code</w:t>
      </w:r>
      <w:r>
        <w:t xml:space="preserve"> welke wordt toegewezen door de applicatie van BAG nadat het object in de registratie van BAG is opgenomen</w:t>
      </w:r>
      <w:r w:rsidR="00935FD5">
        <w:t>. Met dit nummer is het object ook bekend in de Landelijke Voorziening BAG</w:t>
      </w:r>
      <w:r w:rsidR="00365C01">
        <w:t xml:space="preserve"> zodra het authentiek is verklaard</w:t>
      </w:r>
      <w:r w:rsidR="00935FD5">
        <w:t>.</w:t>
      </w:r>
    </w:p>
    <w:p w14:paraId="5A5E0E4C" w14:textId="362E5667" w:rsidR="006D7689" w:rsidRDefault="006D7689" w:rsidP="00AE2042">
      <w:pPr>
        <w:pStyle w:val="Lijstalinea"/>
        <w:numPr>
          <w:ilvl w:val="0"/>
          <w:numId w:val="27"/>
        </w:numPr>
      </w:pPr>
      <w:proofErr w:type="spellStart"/>
      <w:r w:rsidRPr="00FF3644">
        <w:t>sleutelVerzende</w:t>
      </w:r>
      <w:r w:rsidR="00264602" w:rsidRPr="00FF3644">
        <w:t>nd</w:t>
      </w:r>
      <w:proofErr w:type="spellEnd"/>
      <w:r w:rsidRPr="00FF3644">
        <w:t>:</w:t>
      </w:r>
      <w:r>
        <w:t xml:space="preserve"> de technische systeemsleutel van het BAG-object in de </w:t>
      </w:r>
      <w:r w:rsidR="00B57663">
        <w:t>applicatie</w:t>
      </w:r>
      <w:r>
        <w:t xml:space="preserve"> van de verzender  van het bericht (dus BAG of </w:t>
      </w:r>
      <w:proofErr w:type="spellStart"/>
      <w:r>
        <w:t>Geo</w:t>
      </w:r>
      <w:proofErr w:type="spellEnd"/>
      <w:r>
        <w:t>)</w:t>
      </w:r>
    </w:p>
    <w:p w14:paraId="148B217F" w14:textId="0F9D1177" w:rsidR="006D7689" w:rsidRDefault="006D7689" w:rsidP="00AE2042">
      <w:pPr>
        <w:pStyle w:val="Lijstalinea"/>
        <w:numPr>
          <w:ilvl w:val="0"/>
          <w:numId w:val="27"/>
        </w:numPr>
      </w:pPr>
      <w:proofErr w:type="spellStart"/>
      <w:r>
        <w:t>sleutelOntvange</w:t>
      </w:r>
      <w:r w:rsidR="00264602">
        <w:t>nd</w:t>
      </w:r>
      <w:proofErr w:type="spellEnd"/>
      <w:r>
        <w:t xml:space="preserve">: de technische systeemsleutel van </w:t>
      </w:r>
      <w:r w:rsidR="00B57663">
        <w:t>het BAG-object in de applicatie</w:t>
      </w:r>
      <w:r>
        <w:t xml:space="preserve"> van de ontvanger van het bericht (dus BAG of </w:t>
      </w:r>
      <w:proofErr w:type="spellStart"/>
      <w:r>
        <w:t>Geo</w:t>
      </w:r>
      <w:proofErr w:type="spellEnd"/>
      <w:r>
        <w:t>).</w:t>
      </w:r>
    </w:p>
    <w:p w14:paraId="263BD23D" w14:textId="77777777" w:rsidR="00B57663" w:rsidRDefault="00B57663" w:rsidP="003463AB">
      <w:pPr>
        <w:rPr>
          <w:szCs w:val="20"/>
        </w:rPr>
      </w:pPr>
    </w:p>
    <w:p w14:paraId="6E3A8CB3" w14:textId="77777777" w:rsidR="00B57663" w:rsidRDefault="00B57663" w:rsidP="003463AB">
      <w:pPr>
        <w:rPr>
          <w:szCs w:val="20"/>
        </w:rPr>
      </w:pPr>
      <w:r>
        <w:rPr>
          <w:szCs w:val="20"/>
        </w:rPr>
        <w:t>Het opnemen van de BAG-identificatie bij een object is verplicht, behalve in de volgende twee situaties:</w:t>
      </w:r>
    </w:p>
    <w:p w14:paraId="5FFD41B4" w14:textId="049A6BA0" w:rsidR="00B57663" w:rsidRDefault="00B57663" w:rsidP="00AE2042">
      <w:pPr>
        <w:pStyle w:val="Lijstalinea"/>
        <w:numPr>
          <w:ilvl w:val="0"/>
          <w:numId w:val="27"/>
        </w:numPr>
        <w:rPr>
          <w:szCs w:val="20"/>
        </w:rPr>
      </w:pPr>
      <w:r>
        <w:rPr>
          <w:szCs w:val="20"/>
        </w:rPr>
        <w:t xml:space="preserve">Bij het versturen van een </w:t>
      </w:r>
      <w:proofErr w:type="spellStart"/>
      <w:r>
        <w:rPr>
          <w:szCs w:val="20"/>
        </w:rPr>
        <w:t>geometrieVerzoek</w:t>
      </w:r>
      <w:proofErr w:type="spellEnd"/>
      <w:r>
        <w:rPr>
          <w:szCs w:val="20"/>
        </w:rPr>
        <w:t xml:space="preserve"> na gebeurtenis ‘</w:t>
      </w:r>
      <w:r>
        <w:t>BGR-OBA Ontvangst bouwaanvraag</w:t>
      </w:r>
      <w:r>
        <w:rPr>
          <w:szCs w:val="20"/>
        </w:rPr>
        <w:t>’, waarbij het object nog niet is opgenomen in de applicatie van BAG en dus de BAG-identificatie voor dit object nog niet is uitgedeeld.</w:t>
      </w:r>
    </w:p>
    <w:p w14:paraId="1BDF1FB3" w14:textId="0AB87E3C" w:rsidR="00DA2550" w:rsidRPr="005D00F2" w:rsidRDefault="00B57663" w:rsidP="00AE2042">
      <w:pPr>
        <w:pStyle w:val="Lijstalinea"/>
        <w:numPr>
          <w:ilvl w:val="0"/>
          <w:numId w:val="27"/>
        </w:numPr>
        <w:rPr>
          <w:szCs w:val="20"/>
        </w:rPr>
      </w:pPr>
      <w:r>
        <w:rPr>
          <w:szCs w:val="20"/>
        </w:rPr>
        <w:t xml:space="preserve">Bij het versturen van een </w:t>
      </w:r>
      <w:proofErr w:type="spellStart"/>
      <w:r>
        <w:rPr>
          <w:szCs w:val="20"/>
        </w:rPr>
        <w:t>geometrieLevering</w:t>
      </w:r>
      <w:proofErr w:type="spellEnd"/>
      <w:r>
        <w:rPr>
          <w:szCs w:val="20"/>
        </w:rPr>
        <w:t xml:space="preserve"> na gebeurtenis ‘GEO-COG Constatering nieuw object’ </w:t>
      </w:r>
      <w:r w:rsidR="00073F11">
        <w:rPr>
          <w:szCs w:val="20"/>
        </w:rPr>
        <w:t xml:space="preserve">(bijvoorbeeld bij vergunningsvrije bouw) </w:t>
      </w:r>
      <w:r>
        <w:rPr>
          <w:szCs w:val="20"/>
        </w:rPr>
        <w:t xml:space="preserve">waarbij het object ontstaat in de applicatie van </w:t>
      </w:r>
      <w:proofErr w:type="spellStart"/>
      <w:r>
        <w:rPr>
          <w:szCs w:val="20"/>
        </w:rPr>
        <w:t>Geo</w:t>
      </w:r>
      <w:proofErr w:type="spellEnd"/>
      <w:r w:rsidR="00F41B5D">
        <w:rPr>
          <w:szCs w:val="20"/>
        </w:rPr>
        <w:t>. Het object is nog niet opgenomen in de applicatie van BAG</w:t>
      </w:r>
      <w:r w:rsidR="00F41B5D" w:rsidRPr="00F41B5D">
        <w:rPr>
          <w:szCs w:val="20"/>
        </w:rPr>
        <w:t xml:space="preserve"> </w:t>
      </w:r>
      <w:r w:rsidR="00F41B5D">
        <w:rPr>
          <w:szCs w:val="20"/>
        </w:rPr>
        <w:t>en dus is de BAG-identificatie voor dit object nog niet uitgedeeld.</w:t>
      </w:r>
    </w:p>
    <w:p w14:paraId="45A9F56C" w14:textId="77777777" w:rsidR="00DA2550" w:rsidRDefault="00DA2550" w:rsidP="003463AB">
      <w:pPr>
        <w:rPr>
          <w:szCs w:val="20"/>
        </w:rPr>
      </w:pPr>
    </w:p>
    <w:p w14:paraId="42DDD6DD" w14:textId="32EA8A0E" w:rsidR="00E53170" w:rsidRDefault="00DA2550" w:rsidP="003463AB">
      <w:pPr>
        <w:rPr>
          <w:szCs w:val="20"/>
        </w:rPr>
      </w:pPr>
      <w:r>
        <w:rPr>
          <w:szCs w:val="20"/>
        </w:rPr>
        <w:t xml:space="preserve">Het opnemen van de technische systeemsleutels </w:t>
      </w:r>
      <w:proofErr w:type="spellStart"/>
      <w:r>
        <w:rPr>
          <w:szCs w:val="20"/>
        </w:rPr>
        <w:t>StUF:sleutelVerzendend</w:t>
      </w:r>
      <w:proofErr w:type="spellEnd"/>
      <w:r>
        <w:rPr>
          <w:szCs w:val="20"/>
        </w:rPr>
        <w:t xml:space="preserve"> en </w:t>
      </w:r>
      <w:proofErr w:type="spellStart"/>
      <w:r>
        <w:rPr>
          <w:szCs w:val="20"/>
        </w:rPr>
        <w:t>StUF:sleutelOntvangend</w:t>
      </w:r>
      <w:proofErr w:type="spellEnd"/>
      <w:r>
        <w:rPr>
          <w:szCs w:val="20"/>
        </w:rPr>
        <w:t xml:space="preserve"> bij een object is verplicht</w:t>
      </w:r>
      <w:r w:rsidR="00357C2F">
        <w:rPr>
          <w:szCs w:val="20"/>
        </w:rPr>
        <w:t xml:space="preserve"> als de BAG-identificatie niet kan worden meegestuurd (zie bovenstaande)</w:t>
      </w:r>
      <w:r w:rsidR="00E53170">
        <w:rPr>
          <w:szCs w:val="20"/>
        </w:rPr>
        <w:t xml:space="preserve">. De </w:t>
      </w:r>
      <w:proofErr w:type="spellStart"/>
      <w:r w:rsidR="00E53170">
        <w:rPr>
          <w:szCs w:val="20"/>
        </w:rPr>
        <w:t>StUF:sleutelO</w:t>
      </w:r>
      <w:r>
        <w:rPr>
          <w:szCs w:val="20"/>
        </w:rPr>
        <w:t>ntvangend</w:t>
      </w:r>
      <w:proofErr w:type="spellEnd"/>
      <w:r>
        <w:rPr>
          <w:szCs w:val="20"/>
        </w:rPr>
        <w:t xml:space="preserve"> </w:t>
      </w:r>
      <w:r w:rsidR="00E53170">
        <w:rPr>
          <w:szCs w:val="20"/>
        </w:rPr>
        <w:t xml:space="preserve">mag alleen leeggelaten worden </w:t>
      </w:r>
      <w:r>
        <w:rPr>
          <w:szCs w:val="20"/>
        </w:rPr>
        <w:t>als het object is ontstaan in de zendende applicatie en nog niet voorkomt in de applicatie van ontvanger (en dus de technische systeemsleutel van ontvangende applicatie niet bestaat). Na het opnemen</w:t>
      </w:r>
      <w:r w:rsidR="00E53170">
        <w:rPr>
          <w:szCs w:val="20"/>
        </w:rPr>
        <w:t xml:space="preserve"> van het object in de applicatie van ontvanger stuurt ontvanger de technische systeemsleutel in een responsbericht aan zender: </w:t>
      </w:r>
    </w:p>
    <w:p w14:paraId="383F40E4" w14:textId="53F51427" w:rsidR="00E53170" w:rsidRDefault="00E53170" w:rsidP="00AE2042">
      <w:pPr>
        <w:pStyle w:val="Lijstalinea"/>
        <w:numPr>
          <w:ilvl w:val="0"/>
          <w:numId w:val="28"/>
        </w:numPr>
        <w:rPr>
          <w:szCs w:val="20"/>
        </w:rPr>
      </w:pPr>
      <w:r w:rsidRPr="005D00F2">
        <w:rPr>
          <w:szCs w:val="20"/>
        </w:rPr>
        <w:t xml:space="preserve">na een </w:t>
      </w:r>
      <w:proofErr w:type="spellStart"/>
      <w:r w:rsidRPr="005D00F2">
        <w:rPr>
          <w:szCs w:val="20"/>
        </w:rPr>
        <w:t>geometrieVerzoek</w:t>
      </w:r>
      <w:proofErr w:type="spellEnd"/>
      <w:r w:rsidRPr="005D00F2">
        <w:rPr>
          <w:szCs w:val="20"/>
        </w:rPr>
        <w:t xml:space="preserve"> van BAG wordt technische </w:t>
      </w:r>
      <w:r>
        <w:rPr>
          <w:szCs w:val="20"/>
        </w:rPr>
        <w:t>systeem</w:t>
      </w:r>
      <w:r w:rsidRPr="005D00F2">
        <w:rPr>
          <w:szCs w:val="20"/>
        </w:rPr>
        <w:t xml:space="preserve">sleutel van </w:t>
      </w:r>
      <w:r w:rsidR="00357C2F">
        <w:rPr>
          <w:szCs w:val="20"/>
        </w:rPr>
        <w:t xml:space="preserve">BAG en </w:t>
      </w:r>
      <w:proofErr w:type="spellStart"/>
      <w:r w:rsidRPr="005D00F2">
        <w:rPr>
          <w:szCs w:val="20"/>
        </w:rPr>
        <w:t>Geo</w:t>
      </w:r>
      <w:proofErr w:type="spellEnd"/>
      <w:r w:rsidRPr="005D00F2">
        <w:rPr>
          <w:szCs w:val="20"/>
        </w:rPr>
        <w:t xml:space="preserve"> in een </w:t>
      </w:r>
      <w:proofErr w:type="spellStart"/>
      <w:r w:rsidRPr="005D00F2">
        <w:rPr>
          <w:szCs w:val="20"/>
        </w:rPr>
        <w:t>geometrieLevering</w:t>
      </w:r>
      <w:proofErr w:type="spellEnd"/>
      <w:r w:rsidRPr="005D00F2">
        <w:rPr>
          <w:szCs w:val="20"/>
        </w:rPr>
        <w:t xml:space="preserve"> </w:t>
      </w:r>
      <w:r>
        <w:rPr>
          <w:szCs w:val="20"/>
        </w:rPr>
        <w:t>teruggegeven aan BAG,</w:t>
      </w:r>
    </w:p>
    <w:p w14:paraId="72E21565" w14:textId="485CA964" w:rsidR="00DA2550" w:rsidRDefault="00E53170" w:rsidP="00AE2042">
      <w:pPr>
        <w:pStyle w:val="Lijstalinea"/>
        <w:numPr>
          <w:ilvl w:val="0"/>
          <w:numId w:val="28"/>
        </w:numPr>
        <w:rPr>
          <w:szCs w:val="20"/>
        </w:rPr>
      </w:pPr>
      <w:r w:rsidRPr="005D00F2">
        <w:rPr>
          <w:szCs w:val="20"/>
        </w:rPr>
        <w:t xml:space="preserve">na een </w:t>
      </w:r>
      <w:proofErr w:type="spellStart"/>
      <w:r w:rsidRPr="005D00F2">
        <w:rPr>
          <w:szCs w:val="20"/>
        </w:rPr>
        <w:t>geometrieLevering</w:t>
      </w:r>
      <w:proofErr w:type="spellEnd"/>
      <w:r w:rsidRPr="005D00F2">
        <w:rPr>
          <w:szCs w:val="20"/>
        </w:rPr>
        <w:t xml:space="preserve"> van </w:t>
      </w:r>
      <w:proofErr w:type="spellStart"/>
      <w:r w:rsidRPr="005D00F2">
        <w:rPr>
          <w:szCs w:val="20"/>
        </w:rPr>
        <w:t>Geo</w:t>
      </w:r>
      <w:proofErr w:type="spellEnd"/>
      <w:r w:rsidRPr="005D00F2">
        <w:rPr>
          <w:szCs w:val="20"/>
        </w:rPr>
        <w:t xml:space="preserve"> word</w:t>
      </w:r>
      <w:r w:rsidRPr="00021380">
        <w:rPr>
          <w:szCs w:val="20"/>
        </w:rPr>
        <w:t xml:space="preserve">t de technische systeemsleutel van </w:t>
      </w:r>
      <w:proofErr w:type="spellStart"/>
      <w:r w:rsidR="00357C2F">
        <w:rPr>
          <w:szCs w:val="20"/>
        </w:rPr>
        <w:t>Geo</w:t>
      </w:r>
      <w:proofErr w:type="spellEnd"/>
      <w:r w:rsidR="00357C2F">
        <w:rPr>
          <w:szCs w:val="20"/>
        </w:rPr>
        <w:t xml:space="preserve"> samen met de BAG-identificatie </w:t>
      </w:r>
      <w:r w:rsidRPr="00021380">
        <w:rPr>
          <w:szCs w:val="20"/>
        </w:rPr>
        <w:t xml:space="preserve">in een </w:t>
      </w:r>
      <w:r w:rsidRPr="00FF3644">
        <w:rPr>
          <w:szCs w:val="20"/>
        </w:rPr>
        <w:t xml:space="preserve">goedkeuringsbericht teruggegeven aan </w:t>
      </w:r>
      <w:proofErr w:type="spellStart"/>
      <w:r w:rsidRPr="00FF3644">
        <w:rPr>
          <w:szCs w:val="20"/>
        </w:rPr>
        <w:t>Geo</w:t>
      </w:r>
      <w:proofErr w:type="spellEnd"/>
      <w:r w:rsidRPr="00FF3644">
        <w:rPr>
          <w:szCs w:val="20"/>
        </w:rPr>
        <w:t>.</w:t>
      </w:r>
    </w:p>
    <w:p w14:paraId="60F05693" w14:textId="77777777" w:rsidR="00A31EDE" w:rsidRDefault="00A31EDE">
      <w:pPr>
        <w:rPr>
          <w:szCs w:val="20"/>
        </w:rPr>
      </w:pPr>
    </w:p>
    <w:p w14:paraId="707EF1F7" w14:textId="3DC8286D" w:rsidR="00514531" w:rsidRDefault="005D3405">
      <w:pPr>
        <w:rPr>
          <w:szCs w:val="20"/>
        </w:rPr>
      </w:pPr>
      <w:r>
        <w:rPr>
          <w:szCs w:val="20"/>
        </w:rPr>
        <w:t xml:space="preserve">In zijn algemeenheid geldt dat </w:t>
      </w:r>
      <w:r w:rsidR="00514531">
        <w:rPr>
          <w:szCs w:val="20"/>
        </w:rPr>
        <w:t xml:space="preserve">als de functionele BAG-identificatie bekend is deze wordt meegestuurd in een </w:t>
      </w:r>
      <w:proofErr w:type="spellStart"/>
      <w:r w:rsidR="00514531">
        <w:rPr>
          <w:szCs w:val="20"/>
        </w:rPr>
        <w:t>geometrieVerzoek</w:t>
      </w:r>
      <w:proofErr w:type="spellEnd"/>
      <w:r w:rsidR="00514531">
        <w:rPr>
          <w:szCs w:val="20"/>
        </w:rPr>
        <w:t xml:space="preserve">, </w:t>
      </w:r>
      <w:proofErr w:type="spellStart"/>
      <w:r w:rsidR="00514531">
        <w:rPr>
          <w:szCs w:val="20"/>
        </w:rPr>
        <w:t>geometrieLevering</w:t>
      </w:r>
      <w:proofErr w:type="spellEnd"/>
      <w:r w:rsidR="00514531">
        <w:rPr>
          <w:szCs w:val="20"/>
        </w:rPr>
        <w:t xml:space="preserve"> of goedkeuringsbericht. Als de functionele BAG-identificatie niet bekend is, worden de technische sleutels van </w:t>
      </w:r>
      <w:proofErr w:type="spellStart"/>
      <w:r w:rsidR="00514531">
        <w:rPr>
          <w:szCs w:val="20"/>
        </w:rPr>
        <w:t>Geo</w:t>
      </w:r>
      <w:proofErr w:type="spellEnd"/>
      <w:r w:rsidR="00514531">
        <w:rPr>
          <w:szCs w:val="20"/>
        </w:rPr>
        <w:t xml:space="preserve"> en/of BAG meegeleverd, voor zover bekend. Dus de uitwisseling van </w:t>
      </w:r>
      <w:proofErr w:type="spellStart"/>
      <w:r w:rsidR="00514531">
        <w:rPr>
          <w:szCs w:val="20"/>
        </w:rPr>
        <w:t>idenfiticaties</w:t>
      </w:r>
      <w:proofErr w:type="spellEnd"/>
      <w:r w:rsidR="00514531">
        <w:rPr>
          <w:szCs w:val="20"/>
        </w:rPr>
        <w:t xml:space="preserve"> is als volgt:</w:t>
      </w:r>
    </w:p>
    <w:p w14:paraId="7F361FC3" w14:textId="56298DF2" w:rsidR="00A31EDE" w:rsidRPr="00A31EDE" w:rsidRDefault="00A31EDE" w:rsidP="00EE0DC7">
      <w:pPr>
        <w:pStyle w:val="Lijstalinea"/>
        <w:rPr>
          <w:szCs w:val="20"/>
        </w:rPr>
      </w:pPr>
    </w:p>
    <w:p w14:paraId="7A0CA7CB" w14:textId="26DD48CF" w:rsidR="00A31EDE" w:rsidRPr="00A31EDE" w:rsidRDefault="00A31EDE" w:rsidP="00AE2042">
      <w:pPr>
        <w:pStyle w:val="Lijstalinea"/>
        <w:numPr>
          <w:ilvl w:val="0"/>
          <w:numId w:val="37"/>
        </w:numPr>
        <w:rPr>
          <w:szCs w:val="20"/>
        </w:rPr>
      </w:pPr>
      <w:r>
        <w:rPr>
          <w:szCs w:val="20"/>
        </w:rPr>
        <w:t xml:space="preserve">Indien wel BAG-identificatie </w:t>
      </w:r>
      <w:r w:rsidR="00A86F29">
        <w:rPr>
          <w:szCs w:val="20"/>
        </w:rPr>
        <w:t xml:space="preserve">bij BAG bekend, </w:t>
      </w:r>
      <w:r>
        <w:rPr>
          <w:szCs w:val="20"/>
        </w:rPr>
        <w:t>stuurt BAG de BAG-identificatie mee</w:t>
      </w:r>
      <w:r w:rsidR="00EE0DC7">
        <w:rPr>
          <w:szCs w:val="20"/>
        </w:rPr>
        <w:t xml:space="preserve"> en optioneel de technische systeemsleutel van BAG</w:t>
      </w:r>
      <w:r>
        <w:rPr>
          <w:szCs w:val="20"/>
        </w:rPr>
        <w:t>.</w:t>
      </w:r>
    </w:p>
    <w:p w14:paraId="007553C8" w14:textId="6377B6C3" w:rsidR="005C6ED0" w:rsidRDefault="00A31EDE" w:rsidP="00AE2042">
      <w:pPr>
        <w:pStyle w:val="Lijstalinea"/>
        <w:numPr>
          <w:ilvl w:val="0"/>
          <w:numId w:val="37"/>
        </w:numPr>
        <w:rPr>
          <w:szCs w:val="20"/>
        </w:rPr>
      </w:pPr>
      <w:r w:rsidRPr="00A31EDE">
        <w:rPr>
          <w:szCs w:val="20"/>
        </w:rPr>
        <w:t>Indien geen BAG-identificatie bij BAG beken</w:t>
      </w:r>
      <w:r w:rsidR="00A86F29">
        <w:rPr>
          <w:szCs w:val="20"/>
        </w:rPr>
        <w:t>d</w:t>
      </w:r>
      <w:r w:rsidRPr="00A31EDE">
        <w:rPr>
          <w:szCs w:val="20"/>
        </w:rPr>
        <w:t xml:space="preserve">, stuurt BAG de technische systeemsleutel </w:t>
      </w:r>
      <w:r w:rsidR="00A86F29">
        <w:rPr>
          <w:szCs w:val="20"/>
        </w:rPr>
        <w:t xml:space="preserve">van BAG </w:t>
      </w:r>
      <w:r w:rsidRPr="00A31EDE">
        <w:rPr>
          <w:szCs w:val="20"/>
        </w:rPr>
        <w:t>mee</w:t>
      </w:r>
      <w:r w:rsidR="00A86F29">
        <w:rPr>
          <w:szCs w:val="20"/>
        </w:rPr>
        <w:t>.</w:t>
      </w:r>
    </w:p>
    <w:p w14:paraId="2B78E39E" w14:textId="7E5CBA28" w:rsidR="00073F11" w:rsidRDefault="00073F11" w:rsidP="00AE2042">
      <w:pPr>
        <w:pStyle w:val="Lijstalinea"/>
        <w:numPr>
          <w:ilvl w:val="0"/>
          <w:numId w:val="37"/>
        </w:numPr>
        <w:rPr>
          <w:szCs w:val="20"/>
        </w:rPr>
      </w:pPr>
      <w:r>
        <w:rPr>
          <w:szCs w:val="20"/>
        </w:rPr>
        <w:t xml:space="preserve">Indien BAG identificatie bij </w:t>
      </w:r>
      <w:proofErr w:type="spellStart"/>
      <w:r>
        <w:rPr>
          <w:szCs w:val="20"/>
        </w:rPr>
        <w:t>Geo</w:t>
      </w:r>
      <w:proofErr w:type="spellEnd"/>
      <w:r>
        <w:rPr>
          <w:szCs w:val="20"/>
        </w:rPr>
        <w:t xml:space="preserve"> bekend, dan stuurt </w:t>
      </w:r>
      <w:proofErr w:type="spellStart"/>
      <w:r>
        <w:rPr>
          <w:szCs w:val="20"/>
        </w:rPr>
        <w:t>Geo</w:t>
      </w:r>
      <w:proofErr w:type="spellEnd"/>
      <w:r>
        <w:rPr>
          <w:szCs w:val="20"/>
        </w:rPr>
        <w:t xml:space="preserve"> de BAG identificatie mee. </w:t>
      </w:r>
    </w:p>
    <w:p w14:paraId="7D0511B4" w14:textId="1F342F60" w:rsidR="00A86F29" w:rsidRDefault="00A86F29" w:rsidP="00AE2042">
      <w:pPr>
        <w:pStyle w:val="Lijstalinea"/>
        <w:numPr>
          <w:ilvl w:val="0"/>
          <w:numId w:val="37"/>
        </w:numPr>
        <w:rPr>
          <w:szCs w:val="20"/>
        </w:rPr>
      </w:pPr>
      <w:r>
        <w:rPr>
          <w:szCs w:val="20"/>
        </w:rPr>
        <w:t xml:space="preserve">Indien geen BAG-identificatie bij </w:t>
      </w:r>
      <w:proofErr w:type="spellStart"/>
      <w:r>
        <w:rPr>
          <w:szCs w:val="20"/>
        </w:rPr>
        <w:t>Geo</w:t>
      </w:r>
      <w:proofErr w:type="spellEnd"/>
      <w:r>
        <w:rPr>
          <w:szCs w:val="20"/>
        </w:rPr>
        <w:t xml:space="preserve"> bekend en object is ontstaan bij BAG</w:t>
      </w:r>
      <w:r w:rsidR="00AD21A1">
        <w:rPr>
          <w:rStyle w:val="Voetnootmarkering"/>
          <w:szCs w:val="20"/>
        </w:rPr>
        <w:footnoteReference w:id="19"/>
      </w:r>
      <w:r>
        <w:rPr>
          <w:szCs w:val="20"/>
        </w:rPr>
        <w:t xml:space="preserve">, stuurt </w:t>
      </w:r>
      <w:proofErr w:type="spellStart"/>
      <w:r>
        <w:rPr>
          <w:szCs w:val="20"/>
        </w:rPr>
        <w:t>Geo</w:t>
      </w:r>
      <w:proofErr w:type="spellEnd"/>
      <w:r>
        <w:rPr>
          <w:szCs w:val="20"/>
        </w:rPr>
        <w:t xml:space="preserve"> de technische systeemsleutel van BAG en </w:t>
      </w:r>
      <w:proofErr w:type="spellStart"/>
      <w:r>
        <w:rPr>
          <w:szCs w:val="20"/>
        </w:rPr>
        <w:t>Geo</w:t>
      </w:r>
      <w:proofErr w:type="spellEnd"/>
      <w:r>
        <w:rPr>
          <w:szCs w:val="20"/>
        </w:rPr>
        <w:t xml:space="preserve"> mee.</w:t>
      </w:r>
    </w:p>
    <w:p w14:paraId="6BCC62B5" w14:textId="43CAD5C1" w:rsidR="00A31EDE" w:rsidRPr="00A86F29" w:rsidRDefault="00A31EDE" w:rsidP="00AE2042">
      <w:pPr>
        <w:pStyle w:val="Lijstalinea"/>
        <w:numPr>
          <w:ilvl w:val="0"/>
          <w:numId w:val="37"/>
        </w:numPr>
        <w:rPr>
          <w:szCs w:val="20"/>
        </w:rPr>
      </w:pPr>
      <w:r>
        <w:rPr>
          <w:szCs w:val="20"/>
        </w:rPr>
        <w:t xml:space="preserve">Indien </w:t>
      </w:r>
      <w:r w:rsidR="00A86F29">
        <w:rPr>
          <w:szCs w:val="20"/>
        </w:rPr>
        <w:t xml:space="preserve">geen BAG-identificatie bij </w:t>
      </w:r>
      <w:proofErr w:type="spellStart"/>
      <w:r w:rsidR="00A86F29">
        <w:rPr>
          <w:szCs w:val="20"/>
        </w:rPr>
        <w:t>Geo</w:t>
      </w:r>
      <w:proofErr w:type="spellEnd"/>
      <w:r w:rsidR="00A86F29">
        <w:rPr>
          <w:szCs w:val="20"/>
        </w:rPr>
        <w:t xml:space="preserve"> bekend en </w:t>
      </w:r>
      <w:r>
        <w:rPr>
          <w:szCs w:val="20"/>
        </w:rPr>
        <w:t xml:space="preserve">een object </w:t>
      </w:r>
      <w:r w:rsidR="00A86F29">
        <w:rPr>
          <w:szCs w:val="20"/>
        </w:rPr>
        <w:t xml:space="preserve">is </w:t>
      </w:r>
      <w:r>
        <w:rPr>
          <w:szCs w:val="20"/>
        </w:rPr>
        <w:t>ontstaa</w:t>
      </w:r>
      <w:r w:rsidR="00A86F29">
        <w:rPr>
          <w:szCs w:val="20"/>
        </w:rPr>
        <w:t>n</w:t>
      </w:r>
      <w:r>
        <w:rPr>
          <w:szCs w:val="20"/>
        </w:rPr>
        <w:t xml:space="preserve"> bij </w:t>
      </w:r>
      <w:proofErr w:type="spellStart"/>
      <w:r>
        <w:rPr>
          <w:szCs w:val="20"/>
        </w:rPr>
        <w:t>Geo</w:t>
      </w:r>
      <w:proofErr w:type="spellEnd"/>
      <w:r>
        <w:rPr>
          <w:szCs w:val="20"/>
        </w:rPr>
        <w:t xml:space="preserve">, stuurt </w:t>
      </w:r>
      <w:proofErr w:type="spellStart"/>
      <w:r>
        <w:rPr>
          <w:szCs w:val="20"/>
        </w:rPr>
        <w:t>Geo</w:t>
      </w:r>
      <w:proofErr w:type="spellEnd"/>
      <w:r>
        <w:rPr>
          <w:szCs w:val="20"/>
        </w:rPr>
        <w:t xml:space="preserve"> </w:t>
      </w:r>
      <w:r w:rsidR="00A86F29">
        <w:rPr>
          <w:szCs w:val="20"/>
        </w:rPr>
        <w:t xml:space="preserve">alleen </w:t>
      </w:r>
      <w:r>
        <w:rPr>
          <w:szCs w:val="20"/>
        </w:rPr>
        <w:t xml:space="preserve">de technische systeemsleutel van </w:t>
      </w:r>
      <w:proofErr w:type="spellStart"/>
      <w:r>
        <w:rPr>
          <w:szCs w:val="20"/>
        </w:rPr>
        <w:t>Geo</w:t>
      </w:r>
      <w:proofErr w:type="spellEnd"/>
      <w:r>
        <w:rPr>
          <w:szCs w:val="20"/>
        </w:rPr>
        <w:t xml:space="preserve"> mee</w:t>
      </w:r>
      <w:r w:rsidR="00EE0DC7">
        <w:rPr>
          <w:szCs w:val="20"/>
        </w:rPr>
        <w:t>.</w:t>
      </w:r>
      <w:r w:rsidR="00EE0DC7">
        <w:rPr>
          <w:rStyle w:val="Voetnootmarkering"/>
          <w:szCs w:val="20"/>
        </w:rPr>
        <w:footnoteReference w:id="20"/>
      </w:r>
    </w:p>
    <w:p w14:paraId="129E1BF6" w14:textId="382FF654" w:rsidR="00423AC4" w:rsidRDefault="00423AC4" w:rsidP="00FF3644">
      <w:pPr>
        <w:pStyle w:val="Paragraaftitel"/>
      </w:pPr>
      <w:bookmarkStart w:id="174" w:name="_Toc415752685"/>
      <w:r>
        <w:lastRenderedPageBreak/>
        <w:t>Ver</w:t>
      </w:r>
      <w:r w:rsidR="002F1C91">
        <w:t>zenden en verwerken v</w:t>
      </w:r>
      <w:r>
        <w:t>an berichten</w:t>
      </w:r>
      <w:bookmarkEnd w:id="174"/>
    </w:p>
    <w:p w14:paraId="0960D0EB" w14:textId="4804045C" w:rsidR="00935FD5" w:rsidRPr="00935FD5" w:rsidRDefault="00935FD5">
      <w:r>
        <w:t xml:space="preserve">In </w:t>
      </w:r>
      <w:proofErr w:type="spellStart"/>
      <w:r>
        <w:t>StUF-Geo</w:t>
      </w:r>
      <w:proofErr w:type="spellEnd"/>
      <w:r>
        <w:t xml:space="preserve"> BAG berichtenverkeer kunnen berichten in willekeurige volgorde worden verzonden en verwerkt. </w:t>
      </w:r>
    </w:p>
    <w:p w14:paraId="54F212E2" w14:textId="760BCE45" w:rsidR="00912B4C" w:rsidRPr="005D00F2" w:rsidRDefault="00912B4C" w:rsidP="00FF3644">
      <w:pPr>
        <w:pStyle w:val="subparagraaftitel"/>
      </w:pPr>
      <w:bookmarkStart w:id="175" w:name="_Toc415752686"/>
      <w:r w:rsidRPr="00C43C23">
        <w:t>Transacties en bundeling van berichten</w:t>
      </w:r>
      <w:bookmarkEnd w:id="175"/>
    </w:p>
    <w:p w14:paraId="34315E26" w14:textId="33EF7574" w:rsidR="00F41B5D" w:rsidRPr="00FF3644" w:rsidRDefault="00F41B5D">
      <w:r w:rsidRPr="00FF3644">
        <w:t xml:space="preserve">Bij bepaalde gebeurtenissen (bijv. bij het verlenen van een bouwvergunning voor een pand met meerdere verblijfsobjecten en nummeraanduidingen) komt het voor </w:t>
      </w:r>
      <w:r w:rsidR="00D4185D">
        <w:t xml:space="preserve">dat </w:t>
      </w:r>
      <w:r w:rsidRPr="00FF3644">
        <w:t xml:space="preserve">gegevens van meerdere objecten uitgewisseld </w:t>
      </w:r>
      <w:r w:rsidRPr="006D2E5D">
        <w:t xml:space="preserve">gaan worden. </w:t>
      </w:r>
      <w:r w:rsidR="0071165E" w:rsidRPr="006D2E5D">
        <w:t>Per transactie</w:t>
      </w:r>
      <w:r w:rsidR="0071165E" w:rsidRPr="006D2E5D">
        <w:rPr>
          <w:rStyle w:val="Voetnootmarkering"/>
        </w:rPr>
        <w:footnoteReference w:id="21"/>
      </w:r>
      <w:r w:rsidR="0071165E" w:rsidRPr="006D2E5D">
        <w:t xml:space="preserve"> wordt een</w:t>
      </w:r>
      <w:r w:rsidRPr="006D2E5D">
        <w:t xml:space="preserve"> </w:t>
      </w:r>
      <w:proofErr w:type="spellStart"/>
      <w:r w:rsidRPr="006D2E5D">
        <w:t>StUF-Geo</w:t>
      </w:r>
      <w:proofErr w:type="spellEnd"/>
      <w:r w:rsidRPr="006D2E5D">
        <w:t xml:space="preserve"> BAG bericht </w:t>
      </w:r>
      <w:r w:rsidR="00935FD5" w:rsidRPr="006D2E5D">
        <w:t>met een eigen logistieke identificatie en een gemeenschappelijke functionele ident</w:t>
      </w:r>
      <w:r w:rsidR="00935FD5" w:rsidRPr="00321298">
        <w:t>ificatie</w:t>
      </w:r>
      <w:r w:rsidR="00D4185D">
        <w:t xml:space="preserve"> (betreffende de gebeurtenis ‘bouwvergunning verleend’)</w:t>
      </w:r>
      <w:r w:rsidR="00935FD5" w:rsidRPr="00321298">
        <w:t xml:space="preserve"> voor deze transactie </w:t>
      </w:r>
      <w:r w:rsidRPr="006D2E5D">
        <w:t xml:space="preserve">samengesteld en </w:t>
      </w:r>
      <w:r w:rsidR="00935FD5" w:rsidRPr="006D2E5D">
        <w:t xml:space="preserve">in willekeurige volgorde </w:t>
      </w:r>
      <w:r w:rsidRPr="006D2E5D">
        <w:t xml:space="preserve">verstuurd. </w:t>
      </w:r>
      <w:r w:rsidR="00AD1014" w:rsidRPr="006D2E5D">
        <w:t xml:space="preserve">Het is niet de bedoeling om bijvoorbeeld in één geometrieverzoek voor alle objecten die </w:t>
      </w:r>
      <w:r w:rsidR="00365C01">
        <w:t xml:space="preserve">op die </w:t>
      </w:r>
      <w:r w:rsidR="00AD1014" w:rsidRPr="006D2E5D">
        <w:t>dag zijn opgevoerd in het hele gebied van een gemeente de geometrie te vragen. De eenheid van werk dient zo klein mogelijk gehouden te worden aan</w:t>
      </w:r>
      <w:r w:rsidR="00AD1014">
        <w:t xml:space="preserve"> de ontvangende kant, om snelle afhandeling van een verzoek of levering mogelijk te maken.</w:t>
      </w:r>
    </w:p>
    <w:p w14:paraId="76AE27C1" w14:textId="705FD310" w:rsidR="00F41B5D" w:rsidRPr="00FF3644" w:rsidRDefault="0071165E" w:rsidP="00F41B5D">
      <w:pPr>
        <w:pStyle w:val="subparagraaftitel"/>
      </w:pPr>
      <w:bookmarkStart w:id="176" w:name="_Toc415752687"/>
      <w:r>
        <w:t>Verplichte of niet-verplichte overname</w:t>
      </w:r>
      <w:bookmarkEnd w:id="176"/>
    </w:p>
    <w:p w14:paraId="47E74C63" w14:textId="10F23DEE" w:rsidR="00CB20EA" w:rsidRPr="00FF3644" w:rsidRDefault="00CB20EA" w:rsidP="00F41B5D">
      <w:r w:rsidRPr="00FF3644">
        <w:t xml:space="preserve">De gegevens van een object </w:t>
      </w:r>
      <w:r w:rsidR="001C58EB">
        <w:t xml:space="preserve">in </w:t>
      </w:r>
      <w:r w:rsidRPr="00FF3644">
        <w:t xml:space="preserve">het </w:t>
      </w:r>
      <w:proofErr w:type="spellStart"/>
      <w:r w:rsidRPr="00FF3644">
        <w:t>StUF-Geo</w:t>
      </w:r>
      <w:proofErr w:type="spellEnd"/>
      <w:r w:rsidRPr="00FF3644">
        <w:t xml:space="preserve"> BAG berichtenverkeer welke worden uitgewisseld met asynchrone kennisgevingsberichten kunnen verplicht zijn om te verwerken in de ontvangende applicatie of informatief bedoeld zijn. </w:t>
      </w:r>
      <w:r w:rsidR="009408A1">
        <w:t>Of</w:t>
      </w:r>
      <w:r w:rsidR="0071165E">
        <w:t xml:space="preserve"> een BAG-</w:t>
      </w:r>
      <w:r w:rsidRPr="00FF3644">
        <w:t xml:space="preserve">kennisgeving </w:t>
      </w:r>
      <w:r w:rsidR="00C43C23">
        <w:t>in een bericht</w:t>
      </w:r>
      <w:r w:rsidRPr="00FF3644">
        <w:t xml:space="preserve"> verplicht of informatief is, wordt opgenomen in de parameter </w:t>
      </w:r>
      <w:r w:rsidR="00C43C23" w:rsidRPr="00C43C23">
        <w:t>&lt;</w:t>
      </w:r>
      <w:proofErr w:type="spellStart"/>
      <w:r w:rsidR="00C43C23" w:rsidRPr="00C43C23">
        <w:t>StUF:</w:t>
      </w:r>
      <w:r w:rsidRPr="00FF3644">
        <w:t>indicatorOvername</w:t>
      </w:r>
      <w:proofErr w:type="spellEnd"/>
      <w:r w:rsidR="00C43C23">
        <w:t>&gt;</w:t>
      </w:r>
      <w:r w:rsidRPr="00FF3644">
        <w:t xml:space="preserve"> met resp. “V” (Verplicht)  of  “I” (Informatief).</w:t>
      </w:r>
    </w:p>
    <w:p w14:paraId="059176BB" w14:textId="77777777" w:rsidR="00CB20EA" w:rsidRPr="00FF3644" w:rsidRDefault="00CB20EA" w:rsidP="00F41B5D"/>
    <w:p w14:paraId="50A0167E" w14:textId="1B87B21A" w:rsidR="00C43C23" w:rsidRDefault="00C43C23" w:rsidP="0071165E">
      <w:r w:rsidRPr="00FF3644">
        <w:t xml:space="preserve">Voor het </w:t>
      </w:r>
      <w:proofErr w:type="spellStart"/>
      <w:r w:rsidR="00365C01">
        <w:t>Geo</w:t>
      </w:r>
      <w:proofErr w:type="spellEnd"/>
      <w:r w:rsidR="00365C01">
        <w:t>-</w:t>
      </w:r>
      <w:r w:rsidRPr="00FF3644">
        <w:t xml:space="preserve">BAG berichtenverkeer </w:t>
      </w:r>
      <w:r w:rsidR="00365C01">
        <w:t>heeft</w:t>
      </w:r>
      <w:r w:rsidRPr="00FF3644">
        <w:t xml:space="preserve"> een </w:t>
      </w:r>
      <w:r w:rsidR="0071165E">
        <w:t>BAG-</w:t>
      </w:r>
      <w:r w:rsidRPr="00FF3644">
        <w:t xml:space="preserve">kennisgeving een </w:t>
      </w:r>
      <w:proofErr w:type="spellStart"/>
      <w:r w:rsidRPr="00FF3644">
        <w:t>indicatorOvername</w:t>
      </w:r>
      <w:proofErr w:type="spellEnd"/>
      <w:r w:rsidRPr="00FF3644">
        <w:t xml:space="preserve"> “V”</w:t>
      </w:r>
      <w:r w:rsidR="00365C01">
        <w:t xml:space="preserve"> (Verplicht)</w:t>
      </w:r>
      <w:r w:rsidRPr="00FF3644">
        <w:t>, omdat BAG eindverantwoordelijk is voor de (kwaliteit van) gegevens van de BAG-objecten.</w:t>
      </w:r>
      <w:r w:rsidR="0071165E">
        <w:t xml:space="preserve"> </w:t>
      </w:r>
      <w:proofErr w:type="spellStart"/>
      <w:r w:rsidR="0071165E">
        <w:t>Geo</w:t>
      </w:r>
      <w:proofErr w:type="spellEnd"/>
      <w:r w:rsidR="0071165E">
        <w:t xml:space="preserve"> neemt de gegevens van BAG verplicht over in de eigen registratie.</w:t>
      </w:r>
    </w:p>
    <w:p w14:paraId="67B6158D" w14:textId="77777777" w:rsidR="0071165E" w:rsidRDefault="0071165E" w:rsidP="0071165E"/>
    <w:p w14:paraId="11FE2C9F" w14:textId="50054B4B" w:rsidR="0071165E" w:rsidRDefault="009408A1" w:rsidP="0071165E">
      <w:r>
        <w:t>In</w:t>
      </w:r>
      <w:r w:rsidR="0071165E">
        <w:t xml:space="preserve"> een </w:t>
      </w:r>
      <w:proofErr w:type="spellStart"/>
      <w:r w:rsidR="0071165E">
        <w:t>StUF-Geo</w:t>
      </w:r>
      <w:proofErr w:type="spellEnd"/>
      <w:r w:rsidR="0071165E">
        <w:t xml:space="preserve"> BAG bericht komt het element </w:t>
      </w:r>
      <w:proofErr w:type="spellStart"/>
      <w:r w:rsidR="0071165E">
        <w:t>indicatorOvername</w:t>
      </w:r>
      <w:proofErr w:type="spellEnd"/>
      <w:r w:rsidR="0071165E">
        <w:t xml:space="preserve"> niet voor</w:t>
      </w:r>
      <w:r w:rsidR="001D05C2">
        <w:t>, omdat geen gebruik wordt gemaakt van kennisgevingen</w:t>
      </w:r>
      <w:r w:rsidR="001D05C2">
        <w:rPr>
          <w:rStyle w:val="Voetnootmarkering"/>
        </w:rPr>
        <w:footnoteReference w:id="22"/>
      </w:r>
      <w:r w:rsidR="001D05C2">
        <w:t xml:space="preserve"> maar van elementen met een </w:t>
      </w:r>
      <w:proofErr w:type="spellStart"/>
      <w:r w:rsidR="001D05C2">
        <w:t>StUF:functie</w:t>
      </w:r>
      <w:proofErr w:type="spellEnd"/>
      <w:r w:rsidR="001D05C2">
        <w:t>:”entiteit” (hierna: entiteit</w:t>
      </w:r>
      <w:r w:rsidR="0071165E">
        <w:t xml:space="preserve">. De objectgegevens in een </w:t>
      </w:r>
      <w:proofErr w:type="spellStart"/>
      <w:r w:rsidR="0071165E">
        <w:t>geometrieLevering</w:t>
      </w:r>
      <w:proofErr w:type="spellEnd"/>
      <w:r w:rsidR="0071165E">
        <w:t xml:space="preserve"> of </w:t>
      </w:r>
      <w:proofErr w:type="spellStart"/>
      <w:r w:rsidR="0071165E">
        <w:t>geometrieVerzoek</w:t>
      </w:r>
      <w:proofErr w:type="spellEnd"/>
      <w:r w:rsidR="0071165E">
        <w:t xml:space="preserve"> zijn niet verplicht om over te nemen, en dienen enkel ter identificatie van het object waarvoor geometrie wordt gevraagd of geleverd. </w:t>
      </w:r>
    </w:p>
    <w:p w14:paraId="3F2D27D4" w14:textId="65C3EE55" w:rsidR="00423AC4" w:rsidRPr="005D00F2" w:rsidRDefault="00EE2F45" w:rsidP="00FF3644">
      <w:pPr>
        <w:pStyle w:val="subparagraaftitel"/>
      </w:pPr>
      <w:bookmarkStart w:id="177" w:name="_Toc415752688"/>
      <w:r w:rsidRPr="002F1C91">
        <w:t>Volgorde</w:t>
      </w:r>
      <w:r w:rsidR="00912B4C" w:rsidRPr="002F1C91">
        <w:t xml:space="preserve"> van </w:t>
      </w:r>
      <w:r w:rsidR="002F1C91" w:rsidRPr="00FF3644">
        <w:t xml:space="preserve">verzenden en </w:t>
      </w:r>
      <w:r w:rsidR="00912B4C" w:rsidRPr="002F1C91">
        <w:t>verwerk</w:t>
      </w:r>
      <w:r w:rsidR="002F1C91" w:rsidRPr="00FF3644">
        <w:t>en</w:t>
      </w:r>
      <w:bookmarkEnd w:id="177"/>
    </w:p>
    <w:p w14:paraId="1D920822" w14:textId="26899FB5" w:rsidR="002F1C91" w:rsidRDefault="002F1C91">
      <w:r w:rsidRPr="00FF3644">
        <w:t>Het verzenden van een bericht wordt geïnitieerd door zender en is eenrichtingsverkeer (push-mech</w:t>
      </w:r>
      <w:r w:rsidR="00073F11">
        <w:t>a</w:t>
      </w:r>
      <w:r w:rsidRPr="00FF3644">
        <w:t xml:space="preserve">nisme). </w:t>
      </w:r>
      <w:r>
        <w:t xml:space="preserve">De zendende applicatie </w:t>
      </w:r>
      <w:r w:rsidR="00C43C23" w:rsidRPr="00FF3644">
        <w:t>kan meerdere berichten achter elkaar versturen</w:t>
      </w:r>
      <w:r w:rsidRPr="00FF3644">
        <w:t>, waarbij een volgend bericht niet per sé verzonden wordt na bevestiging</w:t>
      </w:r>
      <w:r>
        <w:t xml:space="preserve"> van o</w:t>
      </w:r>
      <w:r w:rsidRPr="00FF3644">
        <w:t>ntvangst van het vorige bericht.</w:t>
      </w:r>
      <w:r>
        <w:t xml:space="preserve"> </w:t>
      </w:r>
    </w:p>
    <w:p w14:paraId="173E1C32" w14:textId="77777777" w:rsidR="002F1C91" w:rsidRDefault="002F1C91"/>
    <w:p w14:paraId="47E6A881" w14:textId="79E0221D" w:rsidR="00AB684A" w:rsidRPr="00FD187E" w:rsidRDefault="00AB684A" w:rsidP="00AB684A">
      <w:r>
        <w:t>D</w:t>
      </w:r>
      <w:r w:rsidR="002F1C91" w:rsidRPr="00FF3644">
        <w:t xml:space="preserve">e ontvanger bevestigt </w:t>
      </w:r>
      <w:r w:rsidR="00EE0DC7">
        <w:t xml:space="preserve">te allen tijde </w:t>
      </w:r>
      <w:r w:rsidR="002F1C91" w:rsidRPr="00FF3644">
        <w:t xml:space="preserve">de ontvangst van een bericht met een </w:t>
      </w:r>
      <w:r w:rsidR="00073F11">
        <w:t xml:space="preserve">technisch </w:t>
      </w:r>
      <w:r w:rsidR="002F1C91" w:rsidRPr="00FF3644">
        <w:t>synchrone respons</w:t>
      </w:r>
      <w:r w:rsidR="00073F11">
        <w:t xml:space="preserve"> t.b.v. de logistiek</w:t>
      </w:r>
      <w:r w:rsidR="00EE0DC7">
        <w:t xml:space="preserve"> </w:t>
      </w:r>
      <w:r w:rsidR="00A86F29">
        <w:t>(Bv03</w:t>
      </w:r>
      <w:r w:rsidR="00073F11">
        <w:t>/Bv04</w:t>
      </w:r>
      <w:r w:rsidR="00A86F29">
        <w:t xml:space="preserve"> of Fo03)</w:t>
      </w:r>
      <w:r>
        <w:t>. Als op een bericht binnen een bepaalde termijn geen bevestiging van ontvangst is teruggekomen, mag de zender veronderstellen dat het bericht niet is aangekomen. Omdat het de verantwoordelijkheid van zender is dat berichten ‘aankomen’, dient de zender opnieuw het bericht te versturen aan ontvanger.</w:t>
      </w:r>
    </w:p>
    <w:p w14:paraId="6A294F58" w14:textId="77777777" w:rsidR="002F1C91" w:rsidRDefault="002F1C91"/>
    <w:p w14:paraId="72C3957B" w14:textId="603EB145" w:rsidR="00AB684A" w:rsidRDefault="002F1C91">
      <w:r>
        <w:t xml:space="preserve">De </w:t>
      </w:r>
      <w:r w:rsidR="00AB684A">
        <w:t xml:space="preserve">afhandeling van het bericht door ontvanger is asynchroon, d.w.z. dat </w:t>
      </w:r>
      <w:r w:rsidR="00A545F4">
        <w:t xml:space="preserve">het ontvangen bericht op later moment (dus niet gelijk = synchroon) verwerkt wordt. </w:t>
      </w:r>
    </w:p>
    <w:p w14:paraId="7D9F12A5" w14:textId="56B8FB45" w:rsidR="00AB684A" w:rsidRDefault="00AB684A" w:rsidP="00FF3644">
      <w:pPr>
        <w:pStyle w:val="subparagraaftitel"/>
      </w:pPr>
      <w:bookmarkStart w:id="178" w:name="_Toc415752689"/>
      <w:proofErr w:type="spellStart"/>
      <w:r>
        <w:lastRenderedPageBreak/>
        <w:t>Synchroniteit</w:t>
      </w:r>
      <w:bookmarkEnd w:id="178"/>
      <w:proofErr w:type="spellEnd"/>
    </w:p>
    <w:p w14:paraId="4AAA9BF3" w14:textId="6920CFD2" w:rsidR="00B508EB" w:rsidRDefault="009C1B29">
      <w:r>
        <w:t xml:space="preserve">Op bepaalde momenten kunnen de gegevens </w:t>
      </w:r>
      <w:r w:rsidR="000D3D8F">
        <w:t xml:space="preserve">van </w:t>
      </w:r>
      <w:r>
        <w:t xml:space="preserve">BAG-objecten in de applicaties van BAG en </w:t>
      </w:r>
      <w:proofErr w:type="spellStart"/>
      <w:r>
        <w:t>Geo</w:t>
      </w:r>
      <w:proofErr w:type="spellEnd"/>
      <w:r>
        <w:t xml:space="preserve"> tijdelijk uit</w:t>
      </w:r>
      <w:r w:rsidR="009408A1">
        <w:t xml:space="preserve"> </w:t>
      </w:r>
      <w:r>
        <w:t xml:space="preserve">elkaar lopen (bijv. na afwijzing van een nieuw geconstateerd Pand in een levering van </w:t>
      </w:r>
      <w:proofErr w:type="spellStart"/>
      <w:r>
        <w:t>Geo</w:t>
      </w:r>
      <w:proofErr w:type="spellEnd"/>
      <w:r>
        <w:t xml:space="preserve"> welke na beoordeling door BAG een niet-relevant BAG-object blijkt te zijn, dus geen BAG-Pand). </w:t>
      </w:r>
      <w:proofErr w:type="spellStart"/>
      <w:r w:rsidR="00AD21A1">
        <w:t>Geo</w:t>
      </w:r>
      <w:proofErr w:type="spellEnd"/>
      <w:r w:rsidR="00AD21A1">
        <w:t xml:space="preserve"> is verantwoordelijk voor de synchronisatie van </w:t>
      </w:r>
      <w:r w:rsidR="009408A1">
        <w:t xml:space="preserve">de </w:t>
      </w:r>
      <w:r w:rsidR="00AD21A1">
        <w:t>eigen applicatie met BAG voor o.a. overname van gegevens bij het BGT-object Pand.</w:t>
      </w:r>
    </w:p>
    <w:bookmarkEnd w:id="23"/>
    <w:p w14:paraId="3787DE40" w14:textId="77777777" w:rsidR="00CD62D2" w:rsidRPr="00B508EB" w:rsidRDefault="00CD62D2">
      <w:pPr>
        <w:rPr>
          <w:color w:val="F2F2F2" w:themeColor="background1" w:themeShade="F2"/>
        </w:rPr>
      </w:pPr>
    </w:p>
    <w:p w14:paraId="2C721C82" w14:textId="77777777" w:rsidR="003C4DDF" w:rsidRPr="007C7339" w:rsidRDefault="003C4DDF" w:rsidP="005B1DC0">
      <w:pPr>
        <w:pStyle w:val="Hoofdstukx"/>
      </w:pPr>
    </w:p>
    <w:p w14:paraId="30BC74C7" w14:textId="0DE4BE65" w:rsidR="003C4DDF" w:rsidRPr="006A4B99" w:rsidRDefault="00F13133" w:rsidP="007C7339">
      <w:pPr>
        <w:pStyle w:val="Hoofdstuktitel"/>
        <w:spacing w:line="240" w:lineRule="atLeast"/>
        <w:rPr>
          <w:sz w:val="20"/>
          <w:szCs w:val="20"/>
        </w:rPr>
      </w:pPr>
      <w:bookmarkStart w:id="179" w:name="_Toc415752690"/>
      <w:r>
        <w:t>Scenario</w:t>
      </w:r>
      <w:r w:rsidR="009351A8">
        <w:t>’</w:t>
      </w:r>
      <w:r>
        <w:t>s</w:t>
      </w:r>
      <w:bookmarkEnd w:id="179"/>
      <w:r w:rsidR="006A4B99">
        <w:t xml:space="preserve"> </w:t>
      </w:r>
    </w:p>
    <w:p w14:paraId="216A3F11" w14:textId="65413747" w:rsidR="00A256AA" w:rsidRDefault="009351A8" w:rsidP="00E43079">
      <w:pPr>
        <w:pStyle w:val="Inleidingnatitel"/>
        <w:spacing w:line="240" w:lineRule="atLeast"/>
      </w:pPr>
      <w:r>
        <w:t xml:space="preserve">Dit hoofdstuk beschrijft drie </w:t>
      </w:r>
      <w:r w:rsidR="00E57C67">
        <w:t xml:space="preserve">algemene </w:t>
      </w:r>
      <w:r>
        <w:t xml:space="preserve">scenario’s waarvoor </w:t>
      </w:r>
      <w:proofErr w:type="spellStart"/>
      <w:r>
        <w:t>StUF-Geo</w:t>
      </w:r>
      <w:proofErr w:type="spellEnd"/>
      <w:r>
        <w:t xml:space="preserve"> BAG berichtenverkeer toegepast wordt, t.w. verzoek om geometrie </w:t>
      </w:r>
      <w:r w:rsidR="008B4743">
        <w:t xml:space="preserve">door </w:t>
      </w:r>
      <w:r>
        <w:t>BAG</w:t>
      </w:r>
      <w:r w:rsidR="00930FBF">
        <w:t xml:space="preserve"> (3.1),</w:t>
      </w:r>
      <w:r>
        <w:t xml:space="preserve"> constatering </w:t>
      </w:r>
      <w:r w:rsidR="00930FBF">
        <w:t xml:space="preserve">en signalering </w:t>
      </w:r>
      <w:r>
        <w:t xml:space="preserve">door </w:t>
      </w:r>
      <w:proofErr w:type="spellStart"/>
      <w:r>
        <w:t>Geo</w:t>
      </w:r>
      <w:proofErr w:type="spellEnd"/>
      <w:r w:rsidR="00930FBF">
        <w:t xml:space="preserve"> (3.2)</w:t>
      </w:r>
      <w:r>
        <w:t xml:space="preserve">, en </w:t>
      </w:r>
      <w:r w:rsidR="00930FBF">
        <w:t>k</w:t>
      </w:r>
      <w:r w:rsidR="008B4743">
        <w:t>ennisgeving op object door BAG</w:t>
      </w:r>
      <w:r w:rsidR="00930FBF">
        <w:t xml:space="preserve"> (3.3)</w:t>
      </w:r>
      <w:r>
        <w:t>.</w:t>
      </w:r>
      <w:r w:rsidR="006E028E">
        <w:t xml:space="preserve">  </w:t>
      </w:r>
    </w:p>
    <w:p w14:paraId="48D8D00F" w14:textId="25255392" w:rsidR="00E43079" w:rsidRPr="00FF3644" w:rsidRDefault="00A256AA" w:rsidP="00E43079">
      <w:pPr>
        <w:pStyle w:val="Inleidingnatitel"/>
        <w:spacing w:line="240" w:lineRule="atLeast"/>
        <w:rPr>
          <w:b w:val="0"/>
        </w:rPr>
      </w:pPr>
      <w:r w:rsidRPr="00FF3644">
        <w:rPr>
          <w:b w:val="0"/>
        </w:rPr>
        <w:t>Onderstaand</w:t>
      </w:r>
      <w:r>
        <w:rPr>
          <w:b w:val="0"/>
        </w:rPr>
        <w:t xml:space="preserve"> figuur toont een overzicht van de samenhang tussen de verschillende scenario’s (</w:t>
      </w:r>
      <w:proofErr w:type="spellStart"/>
      <w:r>
        <w:rPr>
          <w:b w:val="0"/>
        </w:rPr>
        <w:t>use</w:t>
      </w:r>
      <w:proofErr w:type="spellEnd"/>
      <w:r>
        <w:rPr>
          <w:b w:val="0"/>
        </w:rPr>
        <w:t xml:space="preserve"> cases) </w:t>
      </w:r>
      <w:r w:rsidR="000E2E22">
        <w:rPr>
          <w:b w:val="0"/>
        </w:rPr>
        <w:t>en de init</w:t>
      </w:r>
      <w:r w:rsidR="009408A1">
        <w:rPr>
          <w:b w:val="0"/>
        </w:rPr>
        <w:t>ië</w:t>
      </w:r>
      <w:r w:rsidR="000E2E22">
        <w:rPr>
          <w:b w:val="0"/>
        </w:rPr>
        <w:t>rende actor (</w:t>
      </w:r>
      <w:proofErr w:type="spellStart"/>
      <w:r w:rsidR="000E2E22">
        <w:rPr>
          <w:b w:val="0"/>
        </w:rPr>
        <w:t>Geo</w:t>
      </w:r>
      <w:proofErr w:type="spellEnd"/>
      <w:r w:rsidR="000E2E22">
        <w:rPr>
          <w:b w:val="0"/>
        </w:rPr>
        <w:t xml:space="preserve"> of BAG) </w:t>
      </w:r>
      <w:r>
        <w:rPr>
          <w:b w:val="0"/>
        </w:rPr>
        <w:t xml:space="preserve">in het </w:t>
      </w:r>
      <w:proofErr w:type="spellStart"/>
      <w:r>
        <w:rPr>
          <w:b w:val="0"/>
        </w:rPr>
        <w:t>StUF-Geo</w:t>
      </w:r>
      <w:proofErr w:type="spellEnd"/>
      <w:r>
        <w:rPr>
          <w:b w:val="0"/>
        </w:rPr>
        <w:t xml:space="preserve"> BAG berichtenverkeer. </w:t>
      </w:r>
      <w:r w:rsidR="00264602" w:rsidRPr="00FF3644">
        <w:rPr>
          <w:b w:val="0"/>
        </w:rPr>
        <w:t>Een volledig overzicht van de samenhang van activiteiten</w:t>
      </w:r>
      <w:r>
        <w:rPr>
          <w:b w:val="0"/>
        </w:rPr>
        <w:t xml:space="preserve"> in de scenario’s</w:t>
      </w:r>
      <w:r w:rsidR="00264602" w:rsidRPr="00FF3644">
        <w:rPr>
          <w:b w:val="0"/>
        </w:rPr>
        <w:t xml:space="preserve"> </w:t>
      </w:r>
      <w:r>
        <w:rPr>
          <w:b w:val="0"/>
        </w:rPr>
        <w:t xml:space="preserve">van </w:t>
      </w:r>
      <w:r w:rsidR="00264602" w:rsidRPr="00FF3644">
        <w:rPr>
          <w:b w:val="0"/>
        </w:rPr>
        <w:t xml:space="preserve">het </w:t>
      </w:r>
      <w:proofErr w:type="spellStart"/>
      <w:r w:rsidR="00264602" w:rsidRPr="00FF3644">
        <w:rPr>
          <w:b w:val="0"/>
        </w:rPr>
        <w:t>StUF-Geo</w:t>
      </w:r>
      <w:proofErr w:type="spellEnd"/>
      <w:r w:rsidR="00264602" w:rsidRPr="00FF3644">
        <w:rPr>
          <w:b w:val="0"/>
        </w:rPr>
        <w:t xml:space="preserve"> BAG berichtenverkeer is opgenomen in Bijlage 2.</w:t>
      </w:r>
    </w:p>
    <w:p w14:paraId="56765CF5" w14:textId="0BBF32FF" w:rsidR="00C44FDB" w:rsidRDefault="0097799B" w:rsidP="00FF3644">
      <w:pPr>
        <w:spacing w:line="240" w:lineRule="auto"/>
      </w:pPr>
      <w:r>
        <w:rPr>
          <w:noProof/>
        </w:rPr>
        <w:drawing>
          <wp:inline distT="0" distB="0" distL="0" distR="0" wp14:anchorId="6ADD8547" wp14:editId="38F82F1E">
            <wp:extent cx="5500370" cy="4229997"/>
            <wp:effectExtent l="0" t="0" r="508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0370" cy="4229997"/>
                    </a:xfrm>
                    <a:prstGeom prst="rect">
                      <a:avLst/>
                    </a:prstGeom>
                    <a:noFill/>
                    <a:ln>
                      <a:noFill/>
                    </a:ln>
                  </pic:spPr>
                </pic:pic>
              </a:graphicData>
            </a:graphic>
          </wp:inline>
        </w:drawing>
      </w:r>
    </w:p>
    <w:p w14:paraId="1F50EB11" w14:textId="3B6B2DD9" w:rsidR="001B5CA0" w:rsidRDefault="001B5CA0" w:rsidP="001B5CA0">
      <w:pPr>
        <w:pStyle w:val="Bijschrift"/>
        <w:jc w:val="center"/>
      </w:pPr>
      <w:r>
        <w:t xml:space="preserve">Figuur 3-1 </w:t>
      </w:r>
      <w:proofErr w:type="spellStart"/>
      <w:r>
        <w:t>Use</w:t>
      </w:r>
      <w:proofErr w:type="spellEnd"/>
      <w:r>
        <w:t xml:space="preserve"> case diagram van het </w:t>
      </w:r>
      <w:proofErr w:type="spellStart"/>
      <w:r>
        <w:t>StUF-Geo</w:t>
      </w:r>
      <w:proofErr w:type="spellEnd"/>
      <w:r>
        <w:t xml:space="preserve"> BAG berichtenverkeer</w:t>
      </w:r>
    </w:p>
    <w:p w14:paraId="72F6B575" w14:textId="109077B0" w:rsidR="001B5CA0" w:rsidRDefault="001B5CA0">
      <w:pPr>
        <w:spacing w:line="240" w:lineRule="auto"/>
        <w:jc w:val="left"/>
        <w:rPr>
          <w:sz w:val="20"/>
        </w:rPr>
      </w:pPr>
      <w:r>
        <w:br w:type="page"/>
      </w:r>
    </w:p>
    <w:p w14:paraId="1ABD85D7" w14:textId="6E52BF43" w:rsidR="009F7FE0" w:rsidRPr="00FF3644" w:rsidRDefault="00BB7C19" w:rsidP="00B03EE0">
      <w:pPr>
        <w:pStyle w:val="Paragraaftitel"/>
      </w:pPr>
      <w:bookmarkStart w:id="180" w:name="_Toc396201606"/>
      <w:bookmarkStart w:id="181" w:name="_Toc396203204"/>
      <w:bookmarkStart w:id="182" w:name="_Toc415752691"/>
      <w:bookmarkEnd w:id="180"/>
      <w:bookmarkEnd w:id="181"/>
      <w:r w:rsidRPr="00B03EE0">
        <w:lastRenderedPageBreak/>
        <w:t xml:space="preserve">Verzoek </w:t>
      </w:r>
      <w:r w:rsidR="009F7FE0" w:rsidRPr="00FF3644">
        <w:t>om geometrie</w:t>
      </w:r>
      <w:r>
        <w:t xml:space="preserve"> door BAG</w:t>
      </w:r>
      <w:bookmarkEnd w:id="182"/>
    </w:p>
    <w:p w14:paraId="3FD9306F" w14:textId="7D8938FD" w:rsidR="00C53055" w:rsidRDefault="00C53055" w:rsidP="00FF3644">
      <w:pPr>
        <w:pStyle w:val="subparagraaftitel"/>
      </w:pPr>
      <w:bookmarkStart w:id="183" w:name="_Toc415752692"/>
      <w:r>
        <w:t>Basisscenario</w:t>
      </w:r>
      <w:bookmarkEnd w:id="183"/>
    </w:p>
    <w:p w14:paraId="631438C0" w14:textId="3BD9FB60" w:rsidR="008B4743" w:rsidRDefault="008B4743">
      <w:r>
        <w:t>Op enig moment doet BAG</w:t>
      </w:r>
      <w:r w:rsidR="004B649C">
        <w:t xml:space="preserve"> naar aanleiding van een BAG-gebeurtenis (BAG-***)</w:t>
      </w:r>
      <w:r>
        <w:t xml:space="preserve"> een verzoek aan </w:t>
      </w:r>
      <w:proofErr w:type="spellStart"/>
      <w:r>
        <w:t>Geo</w:t>
      </w:r>
      <w:proofErr w:type="spellEnd"/>
      <w:r>
        <w:t xml:space="preserve"> voor het leveren van geometrie in een </w:t>
      </w:r>
      <w:proofErr w:type="spellStart"/>
      <w:r w:rsidRPr="00FF3644">
        <w:rPr>
          <w:i/>
        </w:rPr>
        <w:t>geometrieVerzoek</w:t>
      </w:r>
      <w:proofErr w:type="spellEnd"/>
      <w:r>
        <w:t>. Dit verzoek betreft een wens tot aanlevering van geometrie voor een bepaald object</w:t>
      </w:r>
      <w:r w:rsidR="00404630">
        <w:t xml:space="preserve"> n.a.v. een bepaalde gebeurtenis</w:t>
      </w:r>
      <w:r>
        <w:t xml:space="preserve">. </w:t>
      </w:r>
    </w:p>
    <w:p w14:paraId="19D20F1F" w14:textId="77777777" w:rsidR="008B4743" w:rsidRDefault="008B4743" w:rsidP="008B4743"/>
    <w:p w14:paraId="0762B7D8" w14:textId="79F0244B" w:rsidR="008B4743" w:rsidRDefault="00D26E47" w:rsidP="008B4743">
      <w:r>
        <w:t xml:space="preserve">Op het moment dat </w:t>
      </w:r>
      <w:proofErr w:type="spellStart"/>
      <w:r>
        <w:t>Geo</w:t>
      </w:r>
      <w:proofErr w:type="spellEnd"/>
      <w:r>
        <w:t xml:space="preserve"> het verzoek in behandeling neemt, stuurt </w:t>
      </w:r>
      <w:proofErr w:type="spellStart"/>
      <w:r>
        <w:t>Geo</w:t>
      </w:r>
      <w:proofErr w:type="spellEnd"/>
      <w:r>
        <w:t xml:space="preserve"> een </w:t>
      </w:r>
      <w:r w:rsidRPr="00D26E47">
        <w:rPr>
          <w:i/>
        </w:rPr>
        <w:t>goedkeuringsbericht</w:t>
      </w:r>
      <w:r>
        <w:t xml:space="preserve"> aan BAG. </w:t>
      </w:r>
      <w:proofErr w:type="spellStart"/>
      <w:r w:rsidR="008B4743">
        <w:t>Geo</w:t>
      </w:r>
      <w:proofErr w:type="spellEnd"/>
      <w:r w:rsidR="008B4743">
        <w:t xml:space="preserve"> gaat </w:t>
      </w:r>
      <w:r>
        <w:t xml:space="preserve">op enig moment </w:t>
      </w:r>
      <w:r w:rsidR="008B4743">
        <w:t xml:space="preserve">over </w:t>
      </w:r>
      <w:r w:rsidR="00A20120">
        <w:t xml:space="preserve">tot </w:t>
      </w:r>
      <w:r w:rsidR="008B4743">
        <w:t>verwerking van het verzoek</w:t>
      </w:r>
      <w:r w:rsidR="00A20120">
        <w:t>,</w:t>
      </w:r>
      <w:r w:rsidR="008B4743">
        <w:t xml:space="preserve"> t</w:t>
      </w:r>
      <w:r w:rsidR="00A20120">
        <w:t>e weten</w:t>
      </w:r>
      <w:r w:rsidR="008B4743">
        <w:t xml:space="preserve"> de inwinning en kartering van de geometrie. Op het moment dat </w:t>
      </w:r>
      <w:proofErr w:type="spellStart"/>
      <w:r w:rsidR="008B4743">
        <w:t>Geo</w:t>
      </w:r>
      <w:proofErr w:type="spellEnd"/>
      <w:r w:rsidR="008B4743">
        <w:t xml:space="preserve"> de inwinning en kartering van de geometrie voltooid heeft, zal </w:t>
      </w:r>
      <w:proofErr w:type="spellStart"/>
      <w:r w:rsidR="008B4743">
        <w:t>Geo</w:t>
      </w:r>
      <w:proofErr w:type="spellEnd"/>
      <w:r w:rsidR="008B4743">
        <w:t xml:space="preserve"> de geometrie uitleveren aan BAG in een </w:t>
      </w:r>
      <w:proofErr w:type="spellStart"/>
      <w:r w:rsidR="008B4743" w:rsidRPr="00FF3644">
        <w:rPr>
          <w:i/>
        </w:rPr>
        <w:t>geometrieLevering</w:t>
      </w:r>
      <w:proofErr w:type="spellEnd"/>
      <w:r w:rsidR="008B4743">
        <w:t>.</w:t>
      </w:r>
    </w:p>
    <w:p w14:paraId="6411764C" w14:textId="77777777" w:rsidR="008B4743" w:rsidRDefault="008B4743" w:rsidP="008B4743"/>
    <w:p w14:paraId="260E28C5" w14:textId="3524D5A3" w:rsidR="00AF35E4" w:rsidRDefault="00AF35E4" w:rsidP="008B4743">
      <w:r>
        <w:t xml:space="preserve">BAG gaat over tot de beoordeling van de </w:t>
      </w:r>
      <w:proofErr w:type="spellStart"/>
      <w:r>
        <w:t>geometrieLevering</w:t>
      </w:r>
      <w:proofErr w:type="spellEnd"/>
      <w:r>
        <w:t xml:space="preserve">. Indien BAG de geometrie in de </w:t>
      </w:r>
      <w:proofErr w:type="spellStart"/>
      <w:r>
        <w:t>geometrieLevering</w:t>
      </w:r>
      <w:proofErr w:type="spellEnd"/>
      <w:r>
        <w:t xml:space="preserve"> goedkeurt, stuurt BAG een bevestiging van acceptatie/overname </w:t>
      </w:r>
      <w:r w:rsidR="006116DF">
        <w:t xml:space="preserve">van de geometrie aan </w:t>
      </w:r>
      <w:proofErr w:type="spellStart"/>
      <w:r w:rsidR="006116DF">
        <w:t>Geo</w:t>
      </w:r>
      <w:proofErr w:type="spellEnd"/>
      <w:r w:rsidR="006116DF">
        <w:t xml:space="preserve"> </w:t>
      </w:r>
      <w:r>
        <w:t xml:space="preserve">middels </w:t>
      </w:r>
      <w:r w:rsidR="006116DF">
        <w:t xml:space="preserve">een </w:t>
      </w:r>
      <w:r w:rsidR="006116DF" w:rsidRPr="00FF3644">
        <w:rPr>
          <w:i/>
        </w:rPr>
        <w:t>goedkeuringsbericht</w:t>
      </w:r>
      <w:r>
        <w:t>.</w:t>
      </w:r>
    </w:p>
    <w:p w14:paraId="6EDBE27D" w14:textId="77777777" w:rsidR="00AF35E4" w:rsidRDefault="00AF35E4" w:rsidP="008B4743"/>
    <w:p w14:paraId="37612F60" w14:textId="08C0AF42" w:rsidR="00AF35E4" w:rsidRDefault="00AF35E4" w:rsidP="008B4743">
      <w:r>
        <w:t xml:space="preserve">Na succesvolle verwerking in de eigen applicatie stuurt BAG de actuele stand van het BAG-object middels een </w:t>
      </w:r>
      <w:r w:rsidRPr="00FF3644">
        <w:rPr>
          <w:i/>
        </w:rPr>
        <w:t>BAG-kennisgeving</w:t>
      </w:r>
      <w:r>
        <w:t xml:space="preserve"> aan </w:t>
      </w:r>
      <w:proofErr w:type="spellStart"/>
      <w:r>
        <w:t>Geo</w:t>
      </w:r>
      <w:proofErr w:type="spellEnd"/>
      <w:r w:rsidR="00073F11">
        <w:rPr>
          <w:rStyle w:val="Voetnootmarkering"/>
        </w:rPr>
        <w:footnoteReference w:id="23"/>
      </w:r>
      <w:r>
        <w:t>.</w:t>
      </w:r>
      <w:r w:rsidR="006116DF">
        <w:t xml:space="preserve"> </w:t>
      </w:r>
      <w:proofErr w:type="spellStart"/>
      <w:r w:rsidR="006116DF">
        <w:t>Geo</w:t>
      </w:r>
      <w:proofErr w:type="spellEnd"/>
      <w:r w:rsidR="006116DF">
        <w:t xml:space="preserve"> verwerkt de gegevens in de BAG-kennisgeving in de eigen applicatie.</w:t>
      </w:r>
    </w:p>
    <w:p w14:paraId="15E0DB88" w14:textId="77777777" w:rsidR="001E05F7" w:rsidRDefault="001E05F7" w:rsidP="00FF3644">
      <w:pPr>
        <w:spacing w:line="240" w:lineRule="auto"/>
      </w:pPr>
    </w:p>
    <w:p w14:paraId="08147FAF" w14:textId="599CCBC6" w:rsidR="00813958" w:rsidRDefault="002A74EA" w:rsidP="00FF3644">
      <w:pPr>
        <w:keepNext/>
        <w:spacing w:line="240" w:lineRule="auto"/>
        <w:jc w:val="center"/>
      </w:pPr>
      <w:r>
        <w:rPr>
          <w:noProof/>
        </w:rPr>
        <w:drawing>
          <wp:inline distT="0" distB="0" distL="0" distR="0" wp14:anchorId="7569EB70" wp14:editId="06E089B9">
            <wp:extent cx="4057650" cy="3219450"/>
            <wp:effectExtent l="0" t="0" r="0" b="0"/>
            <wp:docPr id="2053" name="Afbeelding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72FE6B6D" w14:textId="07E2B14A" w:rsidR="001E05F7" w:rsidRDefault="00813958" w:rsidP="00FF3644">
      <w:pPr>
        <w:pStyle w:val="Bijschrift"/>
        <w:jc w:val="center"/>
      </w:pPr>
      <w:r>
        <w:t>Figuur 3-</w:t>
      </w:r>
      <w:r w:rsidR="001B5CA0">
        <w:t>2</w:t>
      </w:r>
      <w:r>
        <w:t xml:space="preserve"> Sequentiediagram Verzoek om geometrie door BAG </w:t>
      </w:r>
      <w:r w:rsidR="005233DC">
        <w:t>–</w:t>
      </w:r>
      <w:r>
        <w:t xml:space="preserve"> Basisscenario</w:t>
      </w:r>
      <w:r w:rsidR="005233DC">
        <w:rPr>
          <w:rStyle w:val="Voetnootmarkering"/>
        </w:rPr>
        <w:footnoteReference w:id="24"/>
      </w:r>
      <w:r w:rsidR="005233DC" w:rsidRPr="00365C01">
        <w:rPr>
          <w:vertAlign w:val="superscript"/>
        </w:rPr>
        <w:t>,</w:t>
      </w:r>
      <w:r w:rsidR="005233DC">
        <w:rPr>
          <w:rStyle w:val="Voetnootmarkering"/>
        </w:rPr>
        <w:footnoteReference w:id="25"/>
      </w:r>
    </w:p>
    <w:p w14:paraId="1EA2469C" w14:textId="77777777" w:rsidR="005233DC" w:rsidRDefault="005233DC" w:rsidP="00365C01"/>
    <w:p w14:paraId="4765A752" w14:textId="65E2D256" w:rsidR="00C53055" w:rsidRDefault="00C53055" w:rsidP="00FF3644">
      <w:pPr>
        <w:pStyle w:val="subparagraaftitel"/>
      </w:pPr>
      <w:bookmarkStart w:id="184" w:name="_Toc415752693"/>
      <w:r>
        <w:lastRenderedPageBreak/>
        <w:t xml:space="preserve">Alternatief scenario: BAG keurt </w:t>
      </w:r>
      <w:r w:rsidR="00BA7EA3">
        <w:t>levering</w:t>
      </w:r>
      <w:r>
        <w:t xml:space="preserve"> af</w:t>
      </w:r>
      <w:bookmarkEnd w:id="184"/>
    </w:p>
    <w:p w14:paraId="504E347E" w14:textId="7141D7CC" w:rsidR="006116DF" w:rsidRDefault="008B4743" w:rsidP="00FF3644">
      <w:r w:rsidRPr="008B4743">
        <w:t xml:space="preserve">Indien BAG </w:t>
      </w:r>
      <w:r w:rsidR="006116DF">
        <w:t xml:space="preserve">de </w:t>
      </w:r>
      <w:proofErr w:type="spellStart"/>
      <w:r w:rsidR="006116DF">
        <w:t>ge</w:t>
      </w:r>
      <w:r w:rsidR="00BA7EA3">
        <w:t>gegevens</w:t>
      </w:r>
      <w:proofErr w:type="spellEnd"/>
      <w:r w:rsidR="006116DF">
        <w:t xml:space="preserve"> in </w:t>
      </w:r>
      <w:r w:rsidR="00404630">
        <w:t xml:space="preserve">een </w:t>
      </w:r>
      <w:proofErr w:type="spellStart"/>
      <w:r w:rsidR="006116DF">
        <w:t>geometrieLevering</w:t>
      </w:r>
      <w:proofErr w:type="spellEnd"/>
      <w:r w:rsidR="006116DF">
        <w:t xml:space="preserve"> afkeurt, stuurt BAG de reden van afkeuring aan </w:t>
      </w:r>
      <w:proofErr w:type="spellStart"/>
      <w:r w:rsidR="006116DF">
        <w:t>Geo</w:t>
      </w:r>
      <w:proofErr w:type="spellEnd"/>
      <w:r w:rsidR="006116DF">
        <w:t xml:space="preserve"> in </w:t>
      </w:r>
      <w:r w:rsidR="002A74EA">
        <w:t xml:space="preserve">één of meer </w:t>
      </w:r>
      <w:r w:rsidR="006116DF" w:rsidRPr="00FF3644">
        <w:rPr>
          <w:i/>
        </w:rPr>
        <w:t>afkeuringsberich</w:t>
      </w:r>
      <w:r w:rsidR="00404630" w:rsidRPr="00FF3644">
        <w:rPr>
          <w:i/>
        </w:rPr>
        <w:t>t</w:t>
      </w:r>
      <w:r w:rsidR="002A74EA">
        <w:rPr>
          <w:i/>
        </w:rPr>
        <w:t>en</w:t>
      </w:r>
      <w:r w:rsidR="006116DF">
        <w:t>. Indien BAG een gecorrigeerde</w:t>
      </w:r>
      <w:r w:rsidR="00BA7EA3">
        <w:t xml:space="preserve"> (geometrie)levering</w:t>
      </w:r>
      <w:r w:rsidR="006116DF">
        <w:t xml:space="preserve"> voor dit object wenst te ontvangen, </w:t>
      </w:r>
      <w:r w:rsidR="00404630">
        <w:t>stuurt</w:t>
      </w:r>
      <w:r w:rsidR="006116DF">
        <w:t xml:space="preserve"> BAG een nieuw </w:t>
      </w:r>
      <w:proofErr w:type="spellStart"/>
      <w:r w:rsidR="006116DF">
        <w:t>geometrieVerzoek</w:t>
      </w:r>
      <w:proofErr w:type="spellEnd"/>
      <w:r w:rsidR="006116DF">
        <w:t xml:space="preserve"> </w:t>
      </w:r>
      <w:r w:rsidR="00404630">
        <w:t xml:space="preserve">aan </w:t>
      </w:r>
      <w:proofErr w:type="spellStart"/>
      <w:r w:rsidR="00404630">
        <w:t>Geo</w:t>
      </w:r>
      <w:proofErr w:type="spellEnd"/>
      <w:r w:rsidR="00404630">
        <w:rPr>
          <w:rStyle w:val="Voetnootmarkering"/>
        </w:rPr>
        <w:footnoteReference w:id="26"/>
      </w:r>
      <w:r w:rsidR="00404630">
        <w:t>.</w:t>
      </w:r>
    </w:p>
    <w:p w14:paraId="7CED7292" w14:textId="77777777" w:rsidR="001E05F7" w:rsidRDefault="001E05F7" w:rsidP="00FF3644">
      <w:pPr>
        <w:spacing w:line="240" w:lineRule="auto"/>
      </w:pPr>
    </w:p>
    <w:p w14:paraId="326DAE67" w14:textId="14565CD1" w:rsidR="00BA7EA3" w:rsidRDefault="002A74EA" w:rsidP="00FF3644">
      <w:pPr>
        <w:spacing w:line="240" w:lineRule="auto"/>
        <w:jc w:val="center"/>
      </w:pPr>
      <w:r>
        <w:rPr>
          <w:noProof/>
        </w:rPr>
        <w:drawing>
          <wp:inline distT="0" distB="0" distL="0" distR="0" wp14:anchorId="5C4C00D8" wp14:editId="11FA0C5D">
            <wp:extent cx="4057650" cy="2895600"/>
            <wp:effectExtent l="0" t="0" r="0" b="0"/>
            <wp:docPr id="2052" name="Afbeelding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7650" cy="2895600"/>
                    </a:xfrm>
                    <a:prstGeom prst="rect">
                      <a:avLst/>
                    </a:prstGeom>
                    <a:noFill/>
                    <a:ln>
                      <a:noFill/>
                    </a:ln>
                  </pic:spPr>
                </pic:pic>
              </a:graphicData>
            </a:graphic>
          </wp:inline>
        </w:drawing>
      </w:r>
    </w:p>
    <w:p w14:paraId="52987489" w14:textId="0A654C9A" w:rsidR="00BA7EA3" w:rsidRDefault="00BA7EA3" w:rsidP="00BA7EA3">
      <w:pPr>
        <w:pStyle w:val="Bijschrift"/>
        <w:jc w:val="center"/>
      </w:pPr>
      <w:r>
        <w:t>Figuur 3-</w:t>
      </w:r>
      <w:r w:rsidR="001B5CA0">
        <w:t>3</w:t>
      </w:r>
      <w:r>
        <w:t xml:space="preserve"> Sequentiediagram Verzoek om geometrie door BAG – Alt</w:t>
      </w:r>
      <w:r w:rsidR="004B649C">
        <w:t xml:space="preserve"> 1. </w:t>
      </w:r>
      <w:r>
        <w:t>BAG keurt levering af.</w:t>
      </w:r>
    </w:p>
    <w:p w14:paraId="60218652" w14:textId="6C0FBC82" w:rsidR="00C53055" w:rsidRDefault="00C53055" w:rsidP="00FF3644">
      <w:pPr>
        <w:pStyle w:val="subparagraaftitel"/>
      </w:pPr>
      <w:bookmarkStart w:id="185" w:name="_Toc415752694"/>
      <w:r>
        <w:t xml:space="preserve">Alternatief scenario: BAG wil eerder verzonden </w:t>
      </w:r>
      <w:proofErr w:type="spellStart"/>
      <w:r>
        <w:t>geometrieVerzoek</w:t>
      </w:r>
      <w:proofErr w:type="spellEnd"/>
      <w:r>
        <w:t xml:space="preserve"> intrekken</w:t>
      </w:r>
      <w:bookmarkEnd w:id="185"/>
    </w:p>
    <w:p w14:paraId="6A6D13FD" w14:textId="1C449733" w:rsidR="001E05F7" w:rsidRDefault="001E05F7" w:rsidP="001E05F7">
      <w:r>
        <w:t xml:space="preserve">Indien BAG een eerder verzonden </w:t>
      </w:r>
      <w:proofErr w:type="spellStart"/>
      <w:r>
        <w:t>geometrieVerzoek</w:t>
      </w:r>
      <w:proofErr w:type="spellEnd"/>
      <w:r>
        <w:t xml:space="preserve"> wil intrekken (bijv. indien een vergunning niet wordt verleend, terwijl de aanvraag voor geometrie al was uitgezet door BAG), stuurt BAG een nieuw </w:t>
      </w:r>
      <w:proofErr w:type="spellStart"/>
      <w:r>
        <w:t>geometrieVerzoek</w:t>
      </w:r>
      <w:proofErr w:type="spellEnd"/>
      <w:r>
        <w:t xml:space="preserve"> met gebeurtenis ‘</w:t>
      </w:r>
      <w:r w:rsidRPr="00FF3644">
        <w:rPr>
          <w:i/>
        </w:rPr>
        <w:t xml:space="preserve">Negeren </w:t>
      </w:r>
      <w:r w:rsidRPr="00047433">
        <w:rPr>
          <w:i/>
        </w:rPr>
        <w:t xml:space="preserve">eerder verzonden </w:t>
      </w:r>
      <w:proofErr w:type="spellStart"/>
      <w:r w:rsidRPr="00047433">
        <w:rPr>
          <w:i/>
        </w:rPr>
        <w:t>geometrieVerzoek</w:t>
      </w:r>
      <w:proofErr w:type="spellEnd"/>
      <w:r>
        <w:t xml:space="preserve">’ (BAG-NEG) naar </w:t>
      </w:r>
      <w:proofErr w:type="spellStart"/>
      <w:r>
        <w:t>Geo</w:t>
      </w:r>
      <w:proofErr w:type="spellEnd"/>
      <w:r>
        <w:t>.</w:t>
      </w:r>
    </w:p>
    <w:p w14:paraId="75A4C44C" w14:textId="77777777" w:rsidR="001E05F7" w:rsidRDefault="001E05F7" w:rsidP="001E05F7"/>
    <w:p w14:paraId="4D0B8D52" w14:textId="4E6C49B3" w:rsidR="001E05F7" w:rsidRDefault="001E05F7" w:rsidP="001E05F7">
      <w:r>
        <w:t xml:space="preserve">Indien </w:t>
      </w:r>
      <w:proofErr w:type="spellStart"/>
      <w:r>
        <w:t>Geo</w:t>
      </w:r>
      <w:proofErr w:type="spellEnd"/>
      <w:r>
        <w:t xml:space="preserve"> het eerder verzonden </w:t>
      </w:r>
      <w:proofErr w:type="spellStart"/>
      <w:r>
        <w:t>geometrieVerzoek</w:t>
      </w:r>
      <w:proofErr w:type="spellEnd"/>
      <w:r>
        <w:t xml:space="preserve"> nog niet heeft </w:t>
      </w:r>
      <w:r w:rsidR="002F680A">
        <w:t>afgehandeld</w:t>
      </w:r>
      <w:r w:rsidR="002F680A">
        <w:rPr>
          <w:rStyle w:val="Voetnootmarkering"/>
        </w:rPr>
        <w:footnoteReference w:id="27"/>
      </w:r>
      <w:r>
        <w:t xml:space="preserve">, kan het dit </w:t>
      </w:r>
      <w:proofErr w:type="spellStart"/>
      <w:r>
        <w:t>geometrieVerzoek</w:t>
      </w:r>
      <w:proofErr w:type="spellEnd"/>
      <w:r>
        <w:t xml:space="preserve"> negeren.</w:t>
      </w:r>
      <w:r w:rsidR="00014147">
        <w:t xml:space="preserve"> </w:t>
      </w:r>
      <w:proofErr w:type="spellStart"/>
      <w:r w:rsidR="00014147">
        <w:t>Geo</w:t>
      </w:r>
      <w:proofErr w:type="spellEnd"/>
      <w:r w:rsidR="00014147">
        <w:t xml:space="preserve"> stuurt een bevestiging dat het </w:t>
      </w:r>
      <w:proofErr w:type="spellStart"/>
      <w:r w:rsidR="00014147">
        <w:t>geometrieVerzoek</w:t>
      </w:r>
      <w:proofErr w:type="spellEnd"/>
      <w:r w:rsidR="00014147">
        <w:t xml:space="preserve"> wordt genegeerd in een </w:t>
      </w:r>
      <w:r w:rsidR="00014147" w:rsidRPr="00FF3644">
        <w:rPr>
          <w:i/>
        </w:rPr>
        <w:t>goedkeuringsbericht</w:t>
      </w:r>
      <w:r w:rsidR="00014147">
        <w:t xml:space="preserve"> aan BAG.</w:t>
      </w:r>
    </w:p>
    <w:p w14:paraId="7BAFC18E" w14:textId="77777777" w:rsidR="00014147" w:rsidRDefault="00014147" w:rsidP="001E05F7"/>
    <w:p w14:paraId="2C05E216" w14:textId="2D98DFB7" w:rsidR="00014147" w:rsidRDefault="00014147" w:rsidP="001E05F7"/>
    <w:p w14:paraId="200FCAD4" w14:textId="77777777" w:rsidR="00624E49" w:rsidRDefault="00624E49" w:rsidP="001E05F7"/>
    <w:p w14:paraId="18E4E0CA" w14:textId="28396422" w:rsidR="00624E49" w:rsidRDefault="004B649C" w:rsidP="00FF3644">
      <w:pPr>
        <w:spacing w:line="240" w:lineRule="auto"/>
        <w:jc w:val="center"/>
      </w:pPr>
      <w:r>
        <w:rPr>
          <w:noProof/>
        </w:rPr>
        <w:lastRenderedPageBreak/>
        <w:drawing>
          <wp:inline distT="0" distB="0" distL="0" distR="0" wp14:anchorId="6955B6F9" wp14:editId="7188CD50">
            <wp:extent cx="4057650" cy="30861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7650" cy="3086100"/>
                    </a:xfrm>
                    <a:prstGeom prst="rect">
                      <a:avLst/>
                    </a:prstGeom>
                    <a:noFill/>
                    <a:ln>
                      <a:noFill/>
                    </a:ln>
                  </pic:spPr>
                </pic:pic>
              </a:graphicData>
            </a:graphic>
          </wp:inline>
        </w:drawing>
      </w:r>
    </w:p>
    <w:p w14:paraId="3D446F84" w14:textId="17359BDB" w:rsidR="00624E49" w:rsidRDefault="00624E49" w:rsidP="00FF3644">
      <w:pPr>
        <w:spacing w:line="240" w:lineRule="auto"/>
        <w:jc w:val="center"/>
      </w:pPr>
      <w:r>
        <w:t>Figuur 3-</w:t>
      </w:r>
      <w:r w:rsidR="001B5CA0">
        <w:t>5</w:t>
      </w:r>
      <w:r>
        <w:t xml:space="preserve"> Sequentiediagram Verzoek om geometrie door BAG – Alt</w:t>
      </w:r>
      <w:r w:rsidR="004B649C">
        <w:t xml:space="preserve"> 2. BAG wil eerder verzoek intrekken</w:t>
      </w:r>
    </w:p>
    <w:p w14:paraId="32233BB1" w14:textId="5FBD0E56" w:rsidR="00033904" w:rsidRDefault="00033904" w:rsidP="00033904">
      <w:pPr>
        <w:pStyle w:val="subparagraaftitel"/>
      </w:pPr>
      <w:bookmarkStart w:id="186" w:name="_Toc415752695"/>
      <w:r>
        <w:t xml:space="preserve">Alternatief scenario: </w:t>
      </w:r>
      <w:proofErr w:type="spellStart"/>
      <w:r>
        <w:t>Geo</w:t>
      </w:r>
      <w:proofErr w:type="spellEnd"/>
      <w:r>
        <w:t xml:space="preserve"> keurt </w:t>
      </w:r>
      <w:proofErr w:type="spellStart"/>
      <w:r>
        <w:t>geometrieVerzoek</w:t>
      </w:r>
      <w:proofErr w:type="spellEnd"/>
      <w:r>
        <w:t xml:space="preserve"> af</w:t>
      </w:r>
      <w:bookmarkEnd w:id="186"/>
    </w:p>
    <w:p w14:paraId="6E397C21" w14:textId="4893F92D" w:rsidR="00033904" w:rsidRDefault="00033904" w:rsidP="00033904">
      <w:pPr>
        <w:rPr>
          <w:i/>
        </w:rPr>
      </w:pPr>
      <w:r>
        <w:t xml:space="preserve">Indien </w:t>
      </w:r>
      <w:proofErr w:type="spellStart"/>
      <w:r>
        <w:t>Geo</w:t>
      </w:r>
      <w:proofErr w:type="spellEnd"/>
      <w:r>
        <w:t xml:space="preserve"> een </w:t>
      </w:r>
      <w:proofErr w:type="spellStart"/>
      <w:r>
        <w:t>geometrieVerzoek</w:t>
      </w:r>
      <w:proofErr w:type="spellEnd"/>
      <w:r>
        <w:t xml:space="preserve"> van BAG niet kan verwerken (bijv. </w:t>
      </w:r>
      <w:r w:rsidR="00CC7F91">
        <w:t>BAG</w:t>
      </w:r>
      <w:r w:rsidR="00365C01">
        <w:t>-geo</w:t>
      </w:r>
      <w:r>
        <w:t xml:space="preserve">metrie van object is recent al uitgeleverd), keurt </w:t>
      </w:r>
      <w:proofErr w:type="spellStart"/>
      <w:r>
        <w:t>Geo</w:t>
      </w:r>
      <w:proofErr w:type="spellEnd"/>
      <w:r>
        <w:t xml:space="preserve"> het </w:t>
      </w:r>
      <w:proofErr w:type="spellStart"/>
      <w:r>
        <w:t>geometrieVerzoek</w:t>
      </w:r>
      <w:proofErr w:type="spellEnd"/>
      <w:r>
        <w:t xml:space="preserve"> af. </w:t>
      </w:r>
      <w:proofErr w:type="spellStart"/>
      <w:r>
        <w:t>Geo</w:t>
      </w:r>
      <w:proofErr w:type="spellEnd"/>
      <w:r>
        <w:t xml:space="preserve"> stuurt de reden van afkeuring aan BAG in </w:t>
      </w:r>
      <w:r w:rsidR="002A74EA">
        <w:t>één of meer</w:t>
      </w:r>
      <w:r>
        <w:t xml:space="preserve"> </w:t>
      </w:r>
      <w:r w:rsidRPr="00047433">
        <w:rPr>
          <w:i/>
        </w:rPr>
        <w:t>afkeuringsbericht</w:t>
      </w:r>
      <w:r w:rsidR="002A74EA">
        <w:rPr>
          <w:i/>
        </w:rPr>
        <w:t>en</w:t>
      </w:r>
      <w:r>
        <w:rPr>
          <w:rStyle w:val="Voetnootmarkering"/>
        </w:rPr>
        <w:footnoteReference w:id="28"/>
      </w:r>
      <w:r>
        <w:rPr>
          <w:i/>
        </w:rPr>
        <w:t>.</w:t>
      </w:r>
    </w:p>
    <w:p w14:paraId="28A86924" w14:textId="77777777" w:rsidR="00033904" w:rsidRDefault="00033904" w:rsidP="00FF3644">
      <w:pPr>
        <w:spacing w:line="240" w:lineRule="auto"/>
      </w:pPr>
    </w:p>
    <w:p w14:paraId="0241C38B" w14:textId="53AE8CE1" w:rsidR="005C6ED0" w:rsidRDefault="004B649C" w:rsidP="00FF3644">
      <w:pPr>
        <w:spacing w:line="240" w:lineRule="auto"/>
        <w:jc w:val="center"/>
      </w:pPr>
      <w:r>
        <w:rPr>
          <w:noProof/>
        </w:rPr>
        <w:drawing>
          <wp:inline distT="0" distB="0" distL="0" distR="0" wp14:anchorId="2CF24011" wp14:editId="6D40DCFC">
            <wp:extent cx="4057650" cy="2095500"/>
            <wp:effectExtent l="0" t="0" r="0" b="0"/>
            <wp:docPr id="2048" name="Afbeelding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7650" cy="2095500"/>
                    </a:xfrm>
                    <a:prstGeom prst="rect">
                      <a:avLst/>
                    </a:prstGeom>
                    <a:noFill/>
                    <a:ln>
                      <a:noFill/>
                    </a:ln>
                  </pic:spPr>
                </pic:pic>
              </a:graphicData>
            </a:graphic>
          </wp:inline>
        </w:drawing>
      </w:r>
    </w:p>
    <w:p w14:paraId="39B840E7" w14:textId="45C3BB3A" w:rsidR="002A74EA" w:rsidRDefault="001B5CA0" w:rsidP="001B5CA0">
      <w:pPr>
        <w:pStyle w:val="Bijschrift"/>
        <w:jc w:val="center"/>
      </w:pPr>
      <w:r>
        <w:t>Figuur 3-6 Sequentiediagram Verzoek om geometrie door BAG – Alt</w:t>
      </w:r>
      <w:r w:rsidR="004B649C">
        <w:t xml:space="preserve"> 3. </w:t>
      </w:r>
      <w:proofErr w:type="spellStart"/>
      <w:r w:rsidR="004B649C">
        <w:t>Geo</w:t>
      </w:r>
      <w:proofErr w:type="spellEnd"/>
      <w:r w:rsidR="004B649C">
        <w:t xml:space="preserve"> keurt verzoek af</w:t>
      </w:r>
    </w:p>
    <w:p w14:paraId="00F276FE" w14:textId="77777777" w:rsidR="002A74EA" w:rsidRDefault="002A74EA">
      <w:pPr>
        <w:spacing w:line="240" w:lineRule="auto"/>
        <w:jc w:val="left"/>
        <w:rPr>
          <w:bCs/>
          <w:szCs w:val="20"/>
        </w:rPr>
      </w:pPr>
      <w:r>
        <w:br w:type="page"/>
      </w:r>
    </w:p>
    <w:p w14:paraId="56D0827D" w14:textId="51246764" w:rsidR="00C53055" w:rsidRDefault="00BB7C19">
      <w:pPr>
        <w:pStyle w:val="Paragraaftitel"/>
      </w:pPr>
      <w:bookmarkStart w:id="187" w:name="_Toc415752696"/>
      <w:r>
        <w:lastRenderedPageBreak/>
        <w:t xml:space="preserve">Constatering </w:t>
      </w:r>
      <w:r w:rsidR="00434005">
        <w:t>en/</w:t>
      </w:r>
      <w:r w:rsidR="00930FBF">
        <w:t xml:space="preserve">of signalering </w:t>
      </w:r>
      <w:r w:rsidR="00C53055">
        <w:t xml:space="preserve">door </w:t>
      </w:r>
      <w:proofErr w:type="spellStart"/>
      <w:r w:rsidR="00C53055">
        <w:t>Geo</w:t>
      </w:r>
      <w:bookmarkEnd w:id="187"/>
      <w:proofErr w:type="spellEnd"/>
    </w:p>
    <w:p w14:paraId="758B8C18" w14:textId="549C8E6E" w:rsidR="00C53055" w:rsidRDefault="00C53055" w:rsidP="00FF3644">
      <w:pPr>
        <w:pStyle w:val="subparagraaftitel"/>
      </w:pPr>
      <w:bookmarkStart w:id="188" w:name="_Toc415752697"/>
      <w:r>
        <w:t>Basisscenario</w:t>
      </w:r>
      <w:bookmarkEnd w:id="188"/>
    </w:p>
    <w:p w14:paraId="44755043" w14:textId="0BF842C4" w:rsidR="00930FBF" w:rsidRDefault="00930FBF" w:rsidP="00930FBF">
      <w:r>
        <w:t xml:space="preserve">Op enig moment  heeft </w:t>
      </w:r>
      <w:proofErr w:type="spellStart"/>
      <w:r>
        <w:t>Geo</w:t>
      </w:r>
      <w:proofErr w:type="spellEnd"/>
      <w:r>
        <w:t xml:space="preserve"> </w:t>
      </w:r>
      <w:r w:rsidR="00CC5474">
        <w:t xml:space="preserve">naar aanleiding van een </w:t>
      </w:r>
      <w:proofErr w:type="spellStart"/>
      <w:r w:rsidR="00CC5474">
        <w:t>Geo</w:t>
      </w:r>
      <w:proofErr w:type="spellEnd"/>
      <w:r w:rsidR="00CC5474">
        <w:t>-gebeurtenis (</w:t>
      </w:r>
      <w:proofErr w:type="spellStart"/>
      <w:r w:rsidR="00CC5474">
        <w:t>Geo</w:t>
      </w:r>
      <w:proofErr w:type="spellEnd"/>
      <w:r w:rsidR="00CC5474">
        <w:t xml:space="preserve">-***) </w:t>
      </w:r>
      <w:r>
        <w:t xml:space="preserve">nieuwe objecten geconstateerd en/of wijzigingen op bestaande BAG-objecten gesignaleerd (bijv. na </w:t>
      </w:r>
      <w:r w:rsidR="006F6E1F">
        <w:t>het signaleren</w:t>
      </w:r>
      <w:r>
        <w:t xml:space="preserve"> van mutaties van BAG-objecten in luchtfoto’s). </w:t>
      </w:r>
      <w:proofErr w:type="spellStart"/>
      <w:r>
        <w:t>Geo</w:t>
      </w:r>
      <w:proofErr w:type="spellEnd"/>
      <w:r>
        <w:t xml:space="preserve"> stelt voor ieder gewijzigd of nieuw object een bericht </w:t>
      </w:r>
      <w:proofErr w:type="spellStart"/>
      <w:r w:rsidRPr="00FF3644">
        <w:rPr>
          <w:i/>
        </w:rPr>
        <w:t>geometrieLevering</w:t>
      </w:r>
      <w:proofErr w:type="spellEnd"/>
      <w:r>
        <w:t xml:space="preserve"> op en stuurt deze aan BAG. Aan de gebeurteniscode kan BAG afleiden dat het een levering betreft naar aanleiding van een constatering of (mutatie)signalering.</w:t>
      </w:r>
    </w:p>
    <w:p w14:paraId="6394FBAB" w14:textId="77777777" w:rsidR="00930FBF" w:rsidRDefault="00930FBF" w:rsidP="00930FBF"/>
    <w:p w14:paraId="1E05D3C0" w14:textId="4C9CEAB2" w:rsidR="00930FBF" w:rsidRDefault="00930FBF" w:rsidP="00930FBF">
      <w:r>
        <w:t xml:space="preserve">BAG gaat over tot de beoordeling van de </w:t>
      </w:r>
      <w:proofErr w:type="spellStart"/>
      <w:r>
        <w:t>geometrieLevering</w:t>
      </w:r>
      <w:proofErr w:type="spellEnd"/>
      <w:r>
        <w:t xml:space="preserve">. Indien BAG de geometrie in de </w:t>
      </w:r>
      <w:proofErr w:type="spellStart"/>
      <w:r>
        <w:t>geometrieLevering</w:t>
      </w:r>
      <w:proofErr w:type="spellEnd"/>
      <w:r>
        <w:t xml:space="preserve"> goedkeurt, stuurt BAG een bevestiging van acceptatie/overname van de geometrie aan </w:t>
      </w:r>
      <w:proofErr w:type="spellStart"/>
      <w:r>
        <w:t>Geo</w:t>
      </w:r>
      <w:proofErr w:type="spellEnd"/>
      <w:r>
        <w:t xml:space="preserve"> middels een </w:t>
      </w:r>
      <w:r w:rsidRPr="00047433">
        <w:rPr>
          <w:i/>
        </w:rPr>
        <w:t>goedkeuringsbericht</w:t>
      </w:r>
      <w:r w:rsidRPr="00047433">
        <w:rPr>
          <w:rStyle w:val="Voetnootmarkering"/>
        </w:rPr>
        <w:footnoteReference w:id="29"/>
      </w:r>
      <w:r>
        <w:t>.</w:t>
      </w:r>
    </w:p>
    <w:p w14:paraId="10AB7DCD" w14:textId="77777777" w:rsidR="00930FBF" w:rsidRDefault="00930FBF" w:rsidP="00930FBF"/>
    <w:p w14:paraId="6C5D41A7" w14:textId="43FC4C97" w:rsidR="00930FBF" w:rsidRDefault="00930FBF" w:rsidP="00930FBF">
      <w:r>
        <w:t xml:space="preserve">Na succesvolle verwerking in de eigen applicatie stuurt BAG de actuele stand van het BAG-object middels een </w:t>
      </w:r>
      <w:r w:rsidRPr="00FF3644">
        <w:rPr>
          <w:i/>
        </w:rPr>
        <w:t>BAG-kennisgeving</w:t>
      </w:r>
      <w:r>
        <w:t xml:space="preserve"> aan </w:t>
      </w:r>
      <w:proofErr w:type="spellStart"/>
      <w:r>
        <w:t>Geo</w:t>
      </w:r>
      <w:proofErr w:type="spellEnd"/>
      <w:r w:rsidR="000E2E22">
        <w:rPr>
          <w:rStyle w:val="Voetnootmarkering"/>
        </w:rPr>
        <w:footnoteReference w:id="30"/>
      </w:r>
      <w:r>
        <w:t xml:space="preserve">. </w:t>
      </w:r>
      <w:proofErr w:type="spellStart"/>
      <w:r>
        <w:t>Geo</w:t>
      </w:r>
      <w:proofErr w:type="spellEnd"/>
      <w:r>
        <w:t xml:space="preserve"> verwerkt de gegevens in de BAG-kennisgeving in de eigen applicatie.</w:t>
      </w:r>
    </w:p>
    <w:p w14:paraId="0DFA2FDF" w14:textId="77777777" w:rsidR="00930FBF" w:rsidRDefault="00930FBF" w:rsidP="00FF3644">
      <w:pPr>
        <w:spacing w:line="240" w:lineRule="auto"/>
      </w:pPr>
    </w:p>
    <w:p w14:paraId="35FF31B2" w14:textId="4873D6E5" w:rsidR="00171478" w:rsidRDefault="002A74EA" w:rsidP="00FF3644">
      <w:pPr>
        <w:spacing w:line="240" w:lineRule="auto"/>
        <w:jc w:val="center"/>
      </w:pPr>
      <w:r>
        <w:rPr>
          <w:noProof/>
        </w:rPr>
        <w:drawing>
          <wp:inline distT="0" distB="0" distL="0" distR="0" wp14:anchorId="16C91117" wp14:editId="5195AECB">
            <wp:extent cx="4057650" cy="2371725"/>
            <wp:effectExtent l="0" t="0" r="0" b="9525"/>
            <wp:docPr id="2054" name="Afbeelding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57650" cy="2371725"/>
                    </a:xfrm>
                    <a:prstGeom prst="rect">
                      <a:avLst/>
                    </a:prstGeom>
                    <a:noFill/>
                    <a:ln>
                      <a:noFill/>
                    </a:ln>
                  </pic:spPr>
                </pic:pic>
              </a:graphicData>
            </a:graphic>
          </wp:inline>
        </w:drawing>
      </w:r>
    </w:p>
    <w:p w14:paraId="3DDADC67" w14:textId="45E2D2EC" w:rsidR="00171478" w:rsidRDefault="00434005" w:rsidP="00FF3644">
      <w:pPr>
        <w:spacing w:line="240" w:lineRule="auto"/>
        <w:jc w:val="center"/>
      </w:pPr>
      <w:r>
        <w:t>Figuur 3-</w:t>
      </w:r>
      <w:r w:rsidR="001B5CA0">
        <w:t>7</w:t>
      </w:r>
      <w:r>
        <w:t xml:space="preserve"> Sequentiediagram Constatering en/of signalering door </w:t>
      </w:r>
      <w:proofErr w:type="spellStart"/>
      <w:r>
        <w:t>Geo</w:t>
      </w:r>
      <w:proofErr w:type="spellEnd"/>
      <w:r>
        <w:t xml:space="preserve"> – Basisscenario</w:t>
      </w:r>
    </w:p>
    <w:p w14:paraId="28AB07B0" w14:textId="17151904" w:rsidR="00C53055" w:rsidRDefault="00CC5474" w:rsidP="00FF3644">
      <w:pPr>
        <w:pStyle w:val="subparagraaftitel"/>
      </w:pPr>
      <w:bookmarkStart w:id="189" w:name="_Toc415752698"/>
      <w:r>
        <w:t>A</w:t>
      </w:r>
      <w:r w:rsidR="00C53055">
        <w:t>lternatief scenario: BAG keurt geometrie af</w:t>
      </w:r>
      <w:bookmarkEnd w:id="189"/>
    </w:p>
    <w:p w14:paraId="4A0F9354" w14:textId="443F859F" w:rsidR="00FD1F44" w:rsidRPr="002A74EA" w:rsidRDefault="00FD1F44" w:rsidP="00171478">
      <w:r w:rsidRPr="008B4743">
        <w:t xml:space="preserve">Indien BAG </w:t>
      </w:r>
      <w:r>
        <w:t xml:space="preserve">de gegevens in een </w:t>
      </w:r>
      <w:proofErr w:type="spellStart"/>
      <w:r>
        <w:t>geometrieLevering</w:t>
      </w:r>
      <w:proofErr w:type="spellEnd"/>
      <w:r>
        <w:t xml:space="preserve"> afkeurt, stuurt BAG de reden van afkeuring aan </w:t>
      </w:r>
      <w:proofErr w:type="spellStart"/>
      <w:r>
        <w:t>Geo</w:t>
      </w:r>
      <w:proofErr w:type="spellEnd"/>
      <w:r>
        <w:t xml:space="preserve"> in een </w:t>
      </w:r>
      <w:r w:rsidRPr="00047433">
        <w:rPr>
          <w:i/>
        </w:rPr>
        <w:t>afkeuringsbericht</w:t>
      </w:r>
      <w:r>
        <w:rPr>
          <w:rStyle w:val="Voetnootmarkering"/>
        </w:rPr>
        <w:footnoteReference w:id="31"/>
      </w:r>
      <w:r w:rsidR="00190B5B">
        <w:rPr>
          <w:i/>
        </w:rPr>
        <w:t>.</w:t>
      </w:r>
      <w:r w:rsidR="00F10578">
        <w:rPr>
          <w:i/>
        </w:rPr>
        <w:t xml:space="preserve"> </w:t>
      </w:r>
      <w:r w:rsidR="00F10578" w:rsidRPr="002A74EA">
        <w:t>Eventueel met de reden of toelichting in het vrije tekstveld</w:t>
      </w:r>
      <w:r w:rsidR="00321298" w:rsidRPr="002A74EA">
        <w:t xml:space="preserve"> van “Details”</w:t>
      </w:r>
      <w:r w:rsidR="00F10578" w:rsidRPr="002A74EA">
        <w:t xml:space="preserve">. </w:t>
      </w:r>
    </w:p>
    <w:p w14:paraId="0C3413EA" w14:textId="49474584" w:rsidR="00F10578" w:rsidRPr="002A74EA" w:rsidRDefault="00F10578" w:rsidP="00171478">
      <w:r w:rsidRPr="002A74EA">
        <w:t xml:space="preserve">Indien nodig, stuurt </w:t>
      </w:r>
      <w:proofErr w:type="spellStart"/>
      <w:r w:rsidRPr="002A74EA">
        <w:t>Geo</w:t>
      </w:r>
      <w:proofErr w:type="spellEnd"/>
      <w:r w:rsidRPr="002A74EA">
        <w:t xml:space="preserve"> een nieuwe Geometrielevering. </w:t>
      </w:r>
    </w:p>
    <w:p w14:paraId="5FF7A2EF" w14:textId="77777777" w:rsidR="00190B5B" w:rsidRDefault="00190B5B" w:rsidP="00FF3644">
      <w:pPr>
        <w:spacing w:line="240" w:lineRule="auto"/>
        <w:rPr>
          <w:i/>
        </w:rPr>
      </w:pPr>
    </w:p>
    <w:p w14:paraId="3A328AF5" w14:textId="762B7313" w:rsidR="00190B5B" w:rsidRDefault="002A74EA" w:rsidP="00FF3644">
      <w:pPr>
        <w:spacing w:line="240" w:lineRule="auto"/>
        <w:jc w:val="center"/>
        <w:rPr>
          <w:i/>
        </w:rPr>
      </w:pPr>
      <w:r>
        <w:rPr>
          <w:noProof/>
        </w:rPr>
        <w:lastRenderedPageBreak/>
        <w:drawing>
          <wp:inline distT="0" distB="0" distL="0" distR="0" wp14:anchorId="568FEDA1" wp14:editId="266556AC">
            <wp:extent cx="4057200" cy="2048400"/>
            <wp:effectExtent l="0" t="0" r="635" b="9525"/>
            <wp:docPr id="2050" name="Afbeelding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7200" cy="2048400"/>
                    </a:xfrm>
                    <a:prstGeom prst="rect">
                      <a:avLst/>
                    </a:prstGeom>
                    <a:noFill/>
                    <a:ln>
                      <a:noFill/>
                    </a:ln>
                  </pic:spPr>
                </pic:pic>
              </a:graphicData>
            </a:graphic>
          </wp:inline>
        </w:drawing>
      </w:r>
    </w:p>
    <w:p w14:paraId="4329711E" w14:textId="0E5ECC90" w:rsidR="00190B5B" w:rsidRDefault="00EC4F69" w:rsidP="00B03EE0">
      <w:pPr>
        <w:spacing w:line="240" w:lineRule="auto"/>
        <w:jc w:val="center"/>
      </w:pPr>
      <w:r>
        <w:t>Figuur 3-</w:t>
      </w:r>
      <w:r w:rsidR="001B5CA0">
        <w:t>8</w:t>
      </w:r>
      <w:r w:rsidR="00190B5B">
        <w:t xml:space="preserve"> Sequentiediagram Constatering en/of signalering door </w:t>
      </w:r>
      <w:proofErr w:type="spellStart"/>
      <w:r w:rsidR="00190B5B">
        <w:t>Geo</w:t>
      </w:r>
      <w:proofErr w:type="spellEnd"/>
      <w:r w:rsidR="00190B5B">
        <w:t xml:space="preserve"> – Alt</w:t>
      </w:r>
      <w:r w:rsidR="002A74EA">
        <w:t xml:space="preserve"> 1. </w:t>
      </w:r>
      <w:r w:rsidR="00190B5B">
        <w:t>BAG keurt levering af</w:t>
      </w:r>
    </w:p>
    <w:p w14:paraId="7F309CB6" w14:textId="73B851AD" w:rsidR="00C53055" w:rsidRDefault="00014147" w:rsidP="00FF3644">
      <w:pPr>
        <w:pStyle w:val="subparagraaftitel"/>
      </w:pPr>
      <w:bookmarkStart w:id="190" w:name="_Toc415752699"/>
      <w:r>
        <w:t>A</w:t>
      </w:r>
      <w:r w:rsidR="00C53055">
        <w:t xml:space="preserve">lternatief scenario: </w:t>
      </w:r>
      <w:proofErr w:type="spellStart"/>
      <w:r w:rsidR="00C53055">
        <w:t>Geo</w:t>
      </w:r>
      <w:proofErr w:type="spellEnd"/>
      <w:r w:rsidR="00C53055">
        <w:t xml:space="preserve"> wil eerder verzonden </w:t>
      </w:r>
      <w:proofErr w:type="spellStart"/>
      <w:r w:rsidR="00C53055">
        <w:t>geometrieLevering</w:t>
      </w:r>
      <w:proofErr w:type="spellEnd"/>
      <w:r w:rsidR="00C53055">
        <w:t xml:space="preserve"> intrekken</w:t>
      </w:r>
      <w:bookmarkEnd w:id="190"/>
    </w:p>
    <w:p w14:paraId="721AEE1B" w14:textId="16510283" w:rsidR="00190B5B" w:rsidRDefault="00EC4F69" w:rsidP="00190B5B">
      <w:r>
        <w:t xml:space="preserve">Indien </w:t>
      </w:r>
      <w:proofErr w:type="spellStart"/>
      <w:r>
        <w:t>Geo</w:t>
      </w:r>
      <w:proofErr w:type="spellEnd"/>
      <w:r>
        <w:t xml:space="preserve"> </w:t>
      </w:r>
      <w:r w:rsidR="00190B5B">
        <w:t xml:space="preserve">een eerder verzonden </w:t>
      </w:r>
      <w:proofErr w:type="spellStart"/>
      <w:r w:rsidR="00190B5B">
        <w:t>geometrie</w:t>
      </w:r>
      <w:r>
        <w:t>Levering</w:t>
      </w:r>
      <w:proofErr w:type="spellEnd"/>
      <w:r w:rsidR="00190B5B">
        <w:t xml:space="preserve"> wil intrekken (bijv. </w:t>
      </w:r>
      <w:r>
        <w:t xml:space="preserve">na kwaliteitscontrole door </w:t>
      </w:r>
      <w:proofErr w:type="spellStart"/>
      <w:r>
        <w:t>Geo</w:t>
      </w:r>
      <w:proofErr w:type="spellEnd"/>
      <w:r>
        <w:t xml:space="preserve"> blijkt een object niet juist geclassificeerd en relevant voor BAG)</w:t>
      </w:r>
      <w:r w:rsidR="00190B5B">
        <w:t xml:space="preserve">, stuurt </w:t>
      </w:r>
      <w:proofErr w:type="spellStart"/>
      <w:r>
        <w:t>Geo</w:t>
      </w:r>
      <w:proofErr w:type="spellEnd"/>
      <w:r w:rsidR="00190B5B">
        <w:t xml:space="preserve"> een nieuw</w:t>
      </w:r>
      <w:r>
        <w:t>e</w:t>
      </w:r>
      <w:r w:rsidR="00190B5B">
        <w:t xml:space="preserve"> </w:t>
      </w:r>
      <w:proofErr w:type="spellStart"/>
      <w:r w:rsidR="00190B5B">
        <w:t>geometrie</w:t>
      </w:r>
      <w:r>
        <w:t>Levering</w:t>
      </w:r>
      <w:proofErr w:type="spellEnd"/>
      <w:r w:rsidR="00190B5B">
        <w:t xml:space="preserve"> met gebeurtenis ‘</w:t>
      </w:r>
      <w:r w:rsidR="00190B5B" w:rsidRPr="00047433">
        <w:rPr>
          <w:i/>
        </w:rPr>
        <w:t xml:space="preserve">Negeren eerder verzonden </w:t>
      </w:r>
      <w:proofErr w:type="spellStart"/>
      <w:r w:rsidR="00190B5B" w:rsidRPr="00047433">
        <w:rPr>
          <w:i/>
        </w:rPr>
        <w:t>geometrie</w:t>
      </w:r>
      <w:r>
        <w:rPr>
          <w:i/>
        </w:rPr>
        <w:t>Levering</w:t>
      </w:r>
      <w:proofErr w:type="spellEnd"/>
      <w:r w:rsidR="00190B5B">
        <w:t>’ (</w:t>
      </w:r>
      <w:r>
        <w:t>GEO</w:t>
      </w:r>
      <w:r w:rsidR="00190B5B">
        <w:t>-NEG) naar</w:t>
      </w:r>
      <w:r w:rsidR="00321298">
        <w:t xml:space="preserve"> BAG</w:t>
      </w:r>
      <w:r w:rsidR="00190B5B">
        <w:t>.</w:t>
      </w:r>
    </w:p>
    <w:p w14:paraId="72885CF5" w14:textId="77777777" w:rsidR="002A74EA" w:rsidRDefault="002A74EA" w:rsidP="00190B5B"/>
    <w:p w14:paraId="7F5DC763" w14:textId="12962DBD" w:rsidR="00190B5B" w:rsidRDefault="00EC4F69" w:rsidP="00190B5B">
      <w:r>
        <w:t>Indien BAG de</w:t>
      </w:r>
      <w:r w:rsidR="00190B5B">
        <w:t xml:space="preserve"> eerder verzonden </w:t>
      </w:r>
      <w:proofErr w:type="spellStart"/>
      <w:r w:rsidR="00190B5B">
        <w:t>geometrie</w:t>
      </w:r>
      <w:r>
        <w:t>Levering</w:t>
      </w:r>
      <w:proofErr w:type="spellEnd"/>
      <w:r w:rsidR="00190B5B">
        <w:t xml:space="preserve"> nog niet heeft </w:t>
      </w:r>
      <w:r w:rsidR="00321298">
        <w:t>ver</w:t>
      </w:r>
      <w:r w:rsidR="00190B5B">
        <w:t xml:space="preserve">werkt, kan het </w:t>
      </w:r>
      <w:r>
        <w:t xml:space="preserve">deze </w:t>
      </w:r>
      <w:proofErr w:type="spellStart"/>
      <w:r>
        <w:t>geometrieLevering</w:t>
      </w:r>
      <w:proofErr w:type="spellEnd"/>
      <w:r w:rsidR="00190B5B">
        <w:t xml:space="preserve"> negeren.</w:t>
      </w:r>
      <w:r>
        <w:t xml:space="preserve"> Indien BAG de eerder verzonden </w:t>
      </w:r>
      <w:proofErr w:type="spellStart"/>
      <w:r>
        <w:t>geometrieLevering</w:t>
      </w:r>
      <w:proofErr w:type="spellEnd"/>
      <w:r>
        <w:t xml:space="preserve"> wel heeft verwerkt, volgt een afkeuringsbericht met reden van afkeuring aan </w:t>
      </w:r>
      <w:proofErr w:type="spellStart"/>
      <w:r>
        <w:t>Geo</w:t>
      </w:r>
      <w:proofErr w:type="spellEnd"/>
      <w:r w:rsidR="002A74EA">
        <w:t xml:space="preserve"> conform §3.2.2</w:t>
      </w:r>
      <w:r>
        <w:t>.</w:t>
      </w:r>
    </w:p>
    <w:p w14:paraId="4BB72031" w14:textId="77777777" w:rsidR="00190B5B" w:rsidRDefault="00190B5B" w:rsidP="00FF3644">
      <w:pPr>
        <w:spacing w:line="240" w:lineRule="auto"/>
      </w:pPr>
    </w:p>
    <w:p w14:paraId="1977B008" w14:textId="28E4F499" w:rsidR="00EC4F69" w:rsidRDefault="002A74EA" w:rsidP="00FF3644">
      <w:pPr>
        <w:spacing w:line="240" w:lineRule="auto"/>
        <w:jc w:val="center"/>
      </w:pPr>
      <w:r>
        <w:rPr>
          <w:noProof/>
        </w:rPr>
        <w:drawing>
          <wp:inline distT="0" distB="0" distL="0" distR="0" wp14:anchorId="00A02865" wp14:editId="72BCB6BF">
            <wp:extent cx="4057650" cy="3219450"/>
            <wp:effectExtent l="0" t="0" r="0" b="0"/>
            <wp:docPr id="2051" name="Afbeelding 2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3219450"/>
                    </a:xfrm>
                    <a:prstGeom prst="rect">
                      <a:avLst/>
                    </a:prstGeom>
                    <a:noFill/>
                    <a:ln>
                      <a:noFill/>
                    </a:ln>
                  </pic:spPr>
                </pic:pic>
              </a:graphicData>
            </a:graphic>
          </wp:inline>
        </w:drawing>
      </w:r>
    </w:p>
    <w:p w14:paraId="78A1B5CC" w14:textId="0F866786" w:rsidR="00CC5474" w:rsidRDefault="00014147" w:rsidP="00190B5B">
      <w:pPr>
        <w:spacing w:line="240" w:lineRule="auto"/>
        <w:jc w:val="center"/>
      </w:pPr>
      <w:r>
        <w:t>Figuur 3-</w:t>
      </w:r>
      <w:r w:rsidR="001B5CA0">
        <w:t>10</w:t>
      </w:r>
      <w:r w:rsidR="00190B5B">
        <w:t xml:space="preserve"> Sequentiediagram Verzoek om geometrie door BAG – Alt</w:t>
      </w:r>
      <w:r w:rsidR="002A74EA">
        <w:t xml:space="preserve">. 2 </w:t>
      </w:r>
      <w:proofErr w:type="spellStart"/>
      <w:r w:rsidR="002A74EA">
        <w:t>Geo</w:t>
      </w:r>
      <w:proofErr w:type="spellEnd"/>
      <w:r w:rsidR="002A74EA">
        <w:t xml:space="preserve"> wil eerder verzoek intrekken</w:t>
      </w:r>
    </w:p>
    <w:p w14:paraId="323E321C" w14:textId="77777777" w:rsidR="00CC5474" w:rsidRDefault="00CC5474">
      <w:pPr>
        <w:spacing w:line="240" w:lineRule="auto"/>
        <w:jc w:val="left"/>
      </w:pPr>
      <w:r>
        <w:br w:type="page"/>
      </w:r>
    </w:p>
    <w:p w14:paraId="1D4FFB99" w14:textId="2AFE3E31" w:rsidR="00BB7C19" w:rsidRDefault="00BB7C19" w:rsidP="00B03EE0">
      <w:pPr>
        <w:pStyle w:val="Paragraaftitel"/>
      </w:pPr>
      <w:bookmarkStart w:id="191" w:name="_Toc415752700"/>
      <w:r>
        <w:lastRenderedPageBreak/>
        <w:t xml:space="preserve">Kennisgeving </w:t>
      </w:r>
      <w:r w:rsidR="008B4743">
        <w:t>op</w:t>
      </w:r>
      <w:r>
        <w:t xml:space="preserve"> object door BAG</w:t>
      </w:r>
      <w:bookmarkEnd w:id="191"/>
    </w:p>
    <w:p w14:paraId="71FAD0AD" w14:textId="648D7110" w:rsidR="00D307E5" w:rsidRDefault="00D307E5" w:rsidP="00FF3644">
      <w:r>
        <w:t xml:space="preserve">Op enig moment heeft BAG </w:t>
      </w:r>
      <w:r w:rsidR="00CC5474">
        <w:t xml:space="preserve">naar aanleiding van een BAG-gebeurtenis (BAG-***) </w:t>
      </w:r>
      <w:r>
        <w:t xml:space="preserve">mutaties </w:t>
      </w:r>
      <w:r w:rsidR="00CC5474">
        <w:t xml:space="preserve">zijnde </w:t>
      </w:r>
      <w:r>
        <w:t>toevoeging, wijziging of beëindiging</w:t>
      </w:r>
      <w:r w:rsidR="00CC5474">
        <w:t xml:space="preserve"> </w:t>
      </w:r>
      <w:r>
        <w:t xml:space="preserve">op één of meer BAG-objecten in de eigen applicatie, waarvan </w:t>
      </w:r>
      <w:proofErr w:type="spellStart"/>
      <w:r>
        <w:t>Geo</w:t>
      </w:r>
      <w:proofErr w:type="spellEnd"/>
      <w:r>
        <w:t xml:space="preserve"> op de hoogte gesteld moet worden. BAG stelt hiertoe voor iedere mutatie een apart BAG-kennisgevingsbericht samen en stuurt deze aan </w:t>
      </w:r>
      <w:proofErr w:type="spellStart"/>
      <w:r>
        <w:t>Geo</w:t>
      </w:r>
      <w:proofErr w:type="spellEnd"/>
      <w:r w:rsidR="000E2E22">
        <w:rPr>
          <w:rStyle w:val="Voetnootmarkering"/>
        </w:rPr>
        <w:footnoteReference w:id="32"/>
      </w:r>
      <w:r>
        <w:t xml:space="preserve">. </w:t>
      </w:r>
      <w:proofErr w:type="spellStart"/>
      <w:r>
        <w:t>Geo</w:t>
      </w:r>
      <w:proofErr w:type="spellEnd"/>
      <w:r>
        <w:t xml:space="preserve"> verwerkt </w:t>
      </w:r>
      <w:r w:rsidR="006C3EF3">
        <w:t xml:space="preserve"> wat ze nodig hebben aan </w:t>
      </w:r>
      <w:r>
        <w:t>gegevens in de eigen applicatie</w:t>
      </w:r>
      <w:r w:rsidR="00EF0ADC">
        <w:t>.</w:t>
      </w:r>
      <w:r w:rsidR="00FB1494" w:rsidRPr="00FB1494">
        <w:rPr>
          <w:sz w:val="14"/>
        </w:rPr>
        <w:t xml:space="preserve"> </w:t>
      </w:r>
      <w:proofErr w:type="spellStart"/>
      <w:r w:rsidR="00FB1494" w:rsidRPr="00FB1494">
        <w:t>Geo</w:t>
      </w:r>
      <w:proofErr w:type="spellEnd"/>
      <w:r w:rsidR="00FB1494" w:rsidRPr="00FB1494">
        <w:t xml:space="preserve"> verstuurd geen </w:t>
      </w:r>
      <w:r w:rsidR="00FB1494">
        <w:t xml:space="preserve">functionele </w:t>
      </w:r>
      <w:r w:rsidR="00FB1494" w:rsidRPr="00FB1494">
        <w:t>respons na succesvolle verwerking van de BAG-kennisgeving in de eigen applicatie.</w:t>
      </w:r>
      <w:r w:rsidR="00FB1494">
        <w:t xml:space="preserve"> </w:t>
      </w:r>
    </w:p>
    <w:p w14:paraId="6B1BAABC" w14:textId="77777777" w:rsidR="00D307E5" w:rsidRDefault="00D307E5" w:rsidP="00FF3644"/>
    <w:p w14:paraId="09E6EA93" w14:textId="5415C7F0" w:rsidR="00D307E5" w:rsidRDefault="002A74EA" w:rsidP="00FF3644">
      <w:pPr>
        <w:spacing w:line="240" w:lineRule="auto"/>
        <w:jc w:val="center"/>
      </w:pPr>
      <w:r>
        <w:rPr>
          <w:noProof/>
        </w:rPr>
        <w:drawing>
          <wp:inline distT="0" distB="0" distL="0" distR="0" wp14:anchorId="6F2862EC" wp14:editId="48C9CD55">
            <wp:extent cx="4057650" cy="1666875"/>
            <wp:effectExtent l="0" t="0" r="0" b="9525"/>
            <wp:docPr id="2055" name="Afbeelding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57650" cy="1666875"/>
                    </a:xfrm>
                    <a:prstGeom prst="rect">
                      <a:avLst/>
                    </a:prstGeom>
                    <a:noFill/>
                    <a:ln>
                      <a:noFill/>
                    </a:ln>
                  </pic:spPr>
                </pic:pic>
              </a:graphicData>
            </a:graphic>
          </wp:inline>
        </w:drawing>
      </w:r>
    </w:p>
    <w:p w14:paraId="32876FC5" w14:textId="68871791" w:rsidR="00C85C92" w:rsidRDefault="00D307E5" w:rsidP="00504A5F">
      <w:pPr>
        <w:spacing w:line="240" w:lineRule="auto"/>
        <w:jc w:val="center"/>
      </w:pPr>
      <w:r>
        <w:t>Figuur 3-</w:t>
      </w:r>
      <w:r w:rsidR="001B5CA0">
        <w:t>11</w:t>
      </w:r>
      <w:r>
        <w:t xml:space="preserve"> Sequentiediagram Kennisgeving op object door BAG</w:t>
      </w:r>
    </w:p>
    <w:p w14:paraId="7C56D355" w14:textId="6E2075E8" w:rsidR="00660B37" w:rsidRPr="0086436D" w:rsidRDefault="00660B37" w:rsidP="00660B37">
      <w:pPr>
        <w:pStyle w:val="Hoofdstukx"/>
      </w:pPr>
    </w:p>
    <w:p w14:paraId="29F66E46" w14:textId="77777777" w:rsidR="00660B37" w:rsidRDefault="009351A8" w:rsidP="00660B37">
      <w:pPr>
        <w:pStyle w:val="Hoofdstuktitel"/>
        <w:spacing w:line="240" w:lineRule="atLeast"/>
      </w:pPr>
      <w:bookmarkStart w:id="192" w:name="_Toc415752701"/>
      <w:r>
        <w:t>B</w:t>
      </w:r>
      <w:r w:rsidR="00660B37">
        <w:t>erichten</w:t>
      </w:r>
      <w:bookmarkEnd w:id="192"/>
    </w:p>
    <w:p w14:paraId="6DF139C9" w14:textId="4BAA6DEF" w:rsidR="00660B37" w:rsidRPr="007C7339" w:rsidRDefault="00E56ACD" w:rsidP="00660B37">
      <w:pPr>
        <w:pStyle w:val="Inleidingnatitel"/>
        <w:spacing w:line="240" w:lineRule="atLeast"/>
      </w:pPr>
      <w:r>
        <w:t>Dit hoof</w:t>
      </w:r>
      <w:r w:rsidR="002E2D6F">
        <w:t>d</w:t>
      </w:r>
      <w:r>
        <w:t xml:space="preserve">stuk beschrijft </w:t>
      </w:r>
      <w:r w:rsidR="00087B98">
        <w:t xml:space="preserve">de berichten in het berichtenverkeer tussen BAG en </w:t>
      </w:r>
      <w:proofErr w:type="spellStart"/>
      <w:r w:rsidR="00087B98">
        <w:t>Geo</w:t>
      </w:r>
      <w:proofErr w:type="spellEnd"/>
      <w:r w:rsidR="00087B98">
        <w:t xml:space="preserve">. Enerzijds wordt hergebruik gemaakt van bestaande </w:t>
      </w:r>
      <w:proofErr w:type="spellStart"/>
      <w:r w:rsidR="00087B98">
        <w:t>StUF</w:t>
      </w:r>
      <w:proofErr w:type="spellEnd"/>
      <w:r w:rsidR="00087B98">
        <w:t xml:space="preserve">-BAG kennisgevingsberichten en </w:t>
      </w:r>
      <w:proofErr w:type="spellStart"/>
      <w:r w:rsidR="00087B98">
        <w:t>StUF</w:t>
      </w:r>
      <w:proofErr w:type="spellEnd"/>
      <w:r w:rsidR="00087B98">
        <w:t xml:space="preserve"> bevestigings- en foutberichten, </w:t>
      </w:r>
      <w:r w:rsidR="00287C4F">
        <w:t>anderzijds</w:t>
      </w:r>
      <w:r w:rsidR="00087B98">
        <w:t xml:space="preserve"> zijn eigen voor dit koppelvlak specifieke </w:t>
      </w:r>
      <w:proofErr w:type="spellStart"/>
      <w:r w:rsidR="00087B98">
        <w:t>StUF-Geo</w:t>
      </w:r>
      <w:proofErr w:type="spellEnd"/>
      <w:r w:rsidR="00087B98">
        <w:t xml:space="preserve"> BAG gedefinieerd.</w:t>
      </w:r>
    </w:p>
    <w:p w14:paraId="0B0A30FE" w14:textId="045EB101" w:rsidR="00E56ACD" w:rsidRPr="00F22F7A" w:rsidRDefault="00087B98" w:rsidP="00660B37">
      <w:pPr>
        <w:pStyle w:val="Paragraaftitel"/>
        <w:rPr>
          <w:sz w:val="24"/>
          <w:szCs w:val="24"/>
        </w:rPr>
      </w:pPr>
      <w:bookmarkStart w:id="193" w:name="_Toc396197289"/>
      <w:bookmarkStart w:id="194" w:name="_Toc396201621"/>
      <w:bookmarkStart w:id="195" w:name="_Toc396203219"/>
      <w:bookmarkStart w:id="196" w:name="_Toc396197292"/>
      <w:bookmarkStart w:id="197" w:name="_Toc396201624"/>
      <w:bookmarkStart w:id="198" w:name="_Toc396203222"/>
      <w:bookmarkStart w:id="199" w:name="_Toc396197294"/>
      <w:bookmarkStart w:id="200" w:name="_Toc396201626"/>
      <w:bookmarkStart w:id="201" w:name="_Toc396203224"/>
      <w:bookmarkStart w:id="202" w:name="_Toc396197299"/>
      <w:bookmarkStart w:id="203" w:name="_Toc396201631"/>
      <w:bookmarkStart w:id="204" w:name="_Toc396203229"/>
      <w:bookmarkStart w:id="205" w:name="_Toc396197301"/>
      <w:bookmarkStart w:id="206" w:name="_Toc396201633"/>
      <w:bookmarkStart w:id="207" w:name="_Toc396203231"/>
      <w:bookmarkStart w:id="208" w:name="_Toc396197303"/>
      <w:bookmarkStart w:id="209" w:name="_Toc396201635"/>
      <w:bookmarkStart w:id="210" w:name="_Toc396203233"/>
      <w:bookmarkStart w:id="211" w:name="_Toc396197305"/>
      <w:bookmarkStart w:id="212" w:name="_Toc396201637"/>
      <w:bookmarkStart w:id="213" w:name="_Toc396203235"/>
      <w:bookmarkStart w:id="214" w:name="_Toc396197307"/>
      <w:bookmarkStart w:id="215" w:name="_Toc396201639"/>
      <w:bookmarkStart w:id="216" w:name="_Toc396203237"/>
      <w:bookmarkStart w:id="217" w:name="_Toc396197308"/>
      <w:bookmarkStart w:id="218" w:name="_Toc396201640"/>
      <w:bookmarkStart w:id="219" w:name="_Toc396203238"/>
      <w:bookmarkStart w:id="220" w:name="_Toc396197309"/>
      <w:bookmarkStart w:id="221" w:name="_Toc396201641"/>
      <w:bookmarkStart w:id="222" w:name="_Toc396203239"/>
      <w:bookmarkStart w:id="223" w:name="_Toc396197312"/>
      <w:bookmarkStart w:id="224" w:name="_Toc396201644"/>
      <w:bookmarkStart w:id="225" w:name="_Toc396203242"/>
      <w:bookmarkStart w:id="226" w:name="_Toc396197313"/>
      <w:bookmarkStart w:id="227" w:name="_Toc396201645"/>
      <w:bookmarkStart w:id="228" w:name="_Toc396203243"/>
      <w:bookmarkStart w:id="229" w:name="_Toc396197315"/>
      <w:bookmarkStart w:id="230" w:name="_Toc396201647"/>
      <w:bookmarkStart w:id="231" w:name="_Toc396203245"/>
      <w:bookmarkStart w:id="232" w:name="_Toc396197316"/>
      <w:bookmarkStart w:id="233" w:name="_Toc396201648"/>
      <w:bookmarkStart w:id="234" w:name="_Toc396203246"/>
      <w:bookmarkStart w:id="235" w:name="_Toc41575270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roofErr w:type="spellStart"/>
      <w:r>
        <w:rPr>
          <w:sz w:val="24"/>
          <w:szCs w:val="24"/>
        </w:rPr>
        <w:t>StUF-Geo</w:t>
      </w:r>
      <w:proofErr w:type="spellEnd"/>
      <w:r>
        <w:rPr>
          <w:sz w:val="24"/>
          <w:szCs w:val="24"/>
        </w:rPr>
        <w:t xml:space="preserve"> BAG b</w:t>
      </w:r>
      <w:r w:rsidR="00E56ACD" w:rsidRPr="00F22F7A">
        <w:rPr>
          <w:sz w:val="24"/>
          <w:szCs w:val="24"/>
        </w:rPr>
        <w:t>erichten</w:t>
      </w:r>
      <w:bookmarkEnd w:id="235"/>
    </w:p>
    <w:p w14:paraId="0CC97B1C" w14:textId="67BF94E2" w:rsidR="00087B98" w:rsidRDefault="00087B98" w:rsidP="002F680A">
      <w:r>
        <w:t xml:space="preserve">De </w:t>
      </w:r>
      <w:proofErr w:type="spellStart"/>
      <w:r>
        <w:t>StUF-Geo</w:t>
      </w:r>
      <w:proofErr w:type="spellEnd"/>
      <w:r>
        <w:t xml:space="preserve"> BAG berichten </w:t>
      </w:r>
      <w:proofErr w:type="spellStart"/>
      <w:r>
        <w:t>geometrieVerzoek</w:t>
      </w:r>
      <w:proofErr w:type="spellEnd"/>
      <w:r>
        <w:t xml:space="preserve"> en </w:t>
      </w:r>
      <w:proofErr w:type="spellStart"/>
      <w:r>
        <w:t>geometrieLevering</w:t>
      </w:r>
      <w:proofErr w:type="spellEnd"/>
      <w:r>
        <w:t xml:space="preserve"> zijn eigen voor dit koppelvlak specifieke berichten</w:t>
      </w:r>
      <w:r w:rsidR="001B5CA0">
        <w:t>. De berichten bevatten de volgende elementen:</w:t>
      </w:r>
    </w:p>
    <w:p w14:paraId="349FCA6C" w14:textId="243F390D" w:rsidR="00087B98" w:rsidRDefault="00087B98" w:rsidP="00AE2042">
      <w:pPr>
        <w:pStyle w:val="Lijstalinea"/>
        <w:numPr>
          <w:ilvl w:val="0"/>
          <w:numId w:val="22"/>
        </w:numPr>
      </w:pPr>
      <w:r w:rsidRPr="00FF3644">
        <w:rPr>
          <w:i/>
        </w:rPr>
        <w:t>Logistieke gegevens:</w:t>
      </w:r>
      <w:r>
        <w:t xml:space="preserve"> standaard </w:t>
      </w:r>
      <w:proofErr w:type="spellStart"/>
      <w:r>
        <w:t>StUF</w:t>
      </w:r>
      <w:proofErr w:type="spellEnd"/>
      <w:r>
        <w:t>-stuurgegevens bevatten o.a. de logistieke identificatie en gegevens van zender/ontvanger.</w:t>
      </w:r>
    </w:p>
    <w:p w14:paraId="422AD95A" w14:textId="2CC4A790" w:rsidR="00087B98" w:rsidRDefault="00087B98" w:rsidP="00AE2042">
      <w:pPr>
        <w:pStyle w:val="Lijstalinea"/>
        <w:numPr>
          <w:ilvl w:val="0"/>
          <w:numId w:val="22"/>
        </w:numPr>
      </w:pPr>
      <w:r w:rsidRPr="00FF3644">
        <w:rPr>
          <w:i/>
        </w:rPr>
        <w:t>Procesgegevens:</w:t>
      </w:r>
      <w:r>
        <w:t xml:space="preserve"> bevatten o.a. de functionele identificatie, een toelichting en verwijzing naar een gerelateerde (bron)document.</w:t>
      </w:r>
    </w:p>
    <w:p w14:paraId="0A82F9E6" w14:textId="4488459D" w:rsidR="001F6675" w:rsidRDefault="00087B98" w:rsidP="00AE2042">
      <w:pPr>
        <w:pStyle w:val="Lijstalinea"/>
        <w:numPr>
          <w:ilvl w:val="0"/>
          <w:numId w:val="22"/>
        </w:numPr>
      </w:pPr>
      <w:r w:rsidRPr="00FF3644">
        <w:rPr>
          <w:i/>
        </w:rPr>
        <w:t>Inhoud:</w:t>
      </w:r>
      <w:r>
        <w:t xml:space="preserve"> </w:t>
      </w:r>
      <w:r w:rsidR="001F6675">
        <w:t xml:space="preserve">een </w:t>
      </w:r>
      <w:r w:rsidR="00021380">
        <w:t>object</w:t>
      </w:r>
      <w:r>
        <w:t xml:space="preserve">kennisgeving met de gegevens van </w:t>
      </w:r>
      <w:r w:rsidR="001F6675">
        <w:t xml:space="preserve">een </w:t>
      </w:r>
      <w:r>
        <w:t xml:space="preserve">BAG-object. </w:t>
      </w:r>
      <w:r w:rsidR="001F6675">
        <w:t xml:space="preserve">Een </w:t>
      </w:r>
      <w:r w:rsidR="00021380">
        <w:t>object</w:t>
      </w:r>
      <w:r w:rsidR="001F6675">
        <w:t>kennisgeving bevat alleen de verplichte gegevens van een  van de BAG-objecten</w:t>
      </w:r>
      <w:r w:rsidR="00021380">
        <w:t>.</w:t>
      </w:r>
    </w:p>
    <w:p w14:paraId="053B8717" w14:textId="1A9C0507" w:rsidR="00660B37" w:rsidRPr="00FF3644" w:rsidRDefault="00A83C72" w:rsidP="002F680A">
      <w:pPr>
        <w:pStyle w:val="subparagraaftitel"/>
      </w:pPr>
      <w:bookmarkStart w:id="236" w:name="_Toc396197318"/>
      <w:bookmarkStart w:id="237" w:name="_Toc396201650"/>
      <w:bookmarkStart w:id="238" w:name="_Toc396203248"/>
      <w:bookmarkStart w:id="239" w:name="_Toc396197319"/>
      <w:bookmarkStart w:id="240" w:name="_Toc396201651"/>
      <w:bookmarkStart w:id="241" w:name="_Toc396203249"/>
      <w:bookmarkStart w:id="242" w:name="_Toc396197321"/>
      <w:bookmarkStart w:id="243" w:name="_Toc396201653"/>
      <w:bookmarkStart w:id="244" w:name="_Toc396203251"/>
      <w:bookmarkStart w:id="245" w:name="_Toc396197322"/>
      <w:bookmarkStart w:id="246" w:name="_Toc396201654"/>
      <w:bookmarkStart w:id="247" w:name="_Toc396203252"/>
      <w:bookmarkStart w:id="248" w:name="_Toc396197323"/>
      <w:bookmarkStart w:id="249" w:name="_Toc396201655"/>
      <w:bookmarkStart w:id="250" w:name="_Toc396203253"/>
      <w:bookmarkStart w:id="251" w:name="_Toc415752703"/>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roofErr w:type="spellStart"/>
      <w:r w:rsidRPr="00FF3644">
        <w:t>G</w:t>
      </w:r>
      <w:r w:rsidR="00660B37" w:rsidRPr="00FF3644">
        <w:t>eometrieVerzoek</w:t>
      </w:r>
      <w:bookmarkEnd w:id="251"/>
      <w:proofErr w:type="spellEnd"/>
    </w:p>
    <w:tbl>
      <w:tblPr>
        <w:tblStyle w:val="Tabelraster"/>
        <w:tblW w:w="8169" w:type="dxa"/>
        <w:tblInd w:w="596" w:type="dxa"/>
        <w:tblLook w:val="04A0" w:firstRow="1" w:lastRow="0" w:firstColumn="1" w:lastColumn="0" w:noHBand="0" w:noVBand="1"/>
      </w:tblPr>
      <w:tblGrid>
        <w:gridCol w:w="2713"/>
        <w:gridCol w:w="5456"/>
      </w:tblGrid>
      <w:tr w:rsidR="00660B37" w:rsidRPr="00A71A0A" w14:paraId="4025E981" w14:textId="77777777" w:rsidTr="00FF3644">
        <w:tc>
          <w:tcPr>
            <w:tcW w:w="2713" w:type="dxa"/>
          </w:tcPr>
          <w:p w14:paraId="74506A74" w14:textId="77777777" w:rsidR="00660B37" w:rsidRPr="00FF3644" w:rsidRDefault="00660B37">
            <w:r w:rsidRPr="00FF3644">
              <w:t>Naam bericht</w:t>
            </w:r>
          </w:p>
        </w:tc>
        <w:tc>
          <w:tcPr>
            <w:tcW w:w="5456" w:type="dxa"/>
          </w:tcPr>
          <w:p w14:paraId="4C10EB76" w14:textId="072C238D" w:rsidR="00660B37" w:rsidRPr="00FF3644" w:rsidRDefault="00A71A0A">
            <w:proofErr w:type="spellStart"/>
            <w:r>
              <w:t>g</w:t>
            </w:r>
            <w:r w:rsidR="00570B83" w:rsidRPr="00FF3644">
              <w:t>eometrieVerzoek</w:t>
            </w:r>
            <w:proofErr w:type="spellEnd"/>
          </w:p>
        </w:tc>
      </w:tr>
      <w:tr w:rsidR="00660B37" w:rsidRPr="00A71A0A" w14:paraId="7946AF00" w14:textId="77777777" w:rsidTr="00FF3644">
        <w:tc>
          <w:tcPr>
            <w:tcW w:w="2713" w:type="dxa"/>
          </w:tcPr>
          <w:p w14:paraId="097BD953" w14:textId="435C967D" w:rsidR="00660B37" w:rsidRPr="00FF3644" w:rsidRDefault="00A71A0A">
            <w:r>
              <w:t>Afkorting bericht</w:t>
            </w:r>
          </w:p>
        </w:tc>
        <w:tc>
          <w:tcPr>
            <w:tcW w:w="5456" w:type="dxa"/>
          </w:tcPr>
          <w:p w14:paraId="6F4D085C" w14:textId="52061113" w:rsidR="00660B37" w:rsidRPr="00FF3644" w:rsidRDefault="00087B98">
            <w:pPr>
              <w:rPr>
                <w:lang w:val="en-GB"/>
              </w:rPr>
            </w:pPr>
            <w:r>
              <w:rPr>
                <w:lang w:val="en-GB"/>
              </w:rPr>
              <w:t>gmv</w:t>
            </w:r>
            <w:r w:rsidR="00A71A0A">
              <w:rPr>
                <w:lang w:val="en-GB"/>
              </w:rPr>
              <w:t>Di01</w:t>
            </w:r>
          </w:p>
        </w:tc>
      </w:tr>
      <w:tr w:rsidR="00A71A0A" w:rsidRPr="00A71A0A" w14:paraId="62C79C7F" w14:textId="77777777" w:rsidTr="00FF3644">
        <w:tc>
          <w:tcPr>
            <w:tcW w:w="2713" w:type="dxa"/>
          </w:tcPr>
          <w:p w14:paraId="27B47D53" w14:textId="4DC9F3AC" w:rsidR="00A71A0A" w:rsidRPr="00FF3644" w:rsidRDefault="00A71A0A">
            <w:r w:rsidRPr="00567076">
              <w:t>Herkomst</w:t>
            </w:r>
          </w:p>
        </w:tc>
        <w:tc>
          <w:tcPr>
            <w:tcW w:w="5456" w:type="dxa"/>
          </w:tcPr>
          <w:p w14:paraId="5238A966" w14:textId="5795EB4B" w:rsidR="00A71A0A" w:rsidRPr="00FF3644" w:rsidRDefault="00A71A0A">
            <w:proofErr w:type="spellStart"/>
            <w:r w:rsidRPr="00567076">
              <w:rPr>
                <w:lang w:val="en-GB"/>
              </w:rPr>
              <w:t>StUF</w:t>
            </w:r>
            <w:proofErr w:type="spellEnd"/>
            <w:r w:rsidRPr="00567076">
              <w:rPr>
                <w:lang w:val="en-GB"/>
              </w:rPr>
              <w:t>-Geo BAG</w:t>
            </w:r>
          </w:p>
        </w:tc>
      </w:tr>
      <w:tr w:rsidR="00A71A0A" w:rsidRPr="00A71A0A" w14:paraId="6EF6F2D5" w14:textId="77777777" w:rsidTr="00FF3644">
        <w:tc>
          <w:tcPr>
            <w:tcW w:w="2713" w:type="dxa"/>
          </w:tcPr>
          <w:p w14:paraId="1ECBAA4D" w14:textId="2D7085F9" w:rsidR="00A71A0A" w:rsidRPr="00FF3644" w:rsidRDefault="00A71A0A">
            <w:r w:rsidRPr="00567076">
              <w:t>Berichtcode</w:t>
            </w:r>
          </w:p>
        </w:tc>
        <w:tc>
          <w:tcPr>
            <w:tcW w:w="5456" w:type="dxa"/>
          </w:tcPr>
          <w:p w14:paraId="0651109C" w14:textId="50D0603F" w:rsidR="00A71A0A" w:rsidRPr="00FF3644" w:rsidRDefault="00A71A0A">
            <w:r w:rsidRPr="00567076">
              <w:t>Di01</w:t>
            </w:r>
          </w:p>
        </w:tc>
      </w:tr>
      <w:tr w:rsidR="00A71A0A" w:rsidRPr="00A71A0A" w14:paraId="3D0287D4" w14:textId="77777777" w:rsidTr="00FF3644">
        <w:tc>
          <w:tcPr>
            <w:tcW w:w="2713" w:type="dxa"/>
          </w:tcPr>
          <w:p w14:paraId="12CEBE22" w14:textId="650932F7" w:rsidR="00A71A0A" w:rsidRPr="00FF3644" w:rsidRDefault="00A71A0A">
            <w:r w:rsidRPr="00567076">
              <w:t>Omschrijving</w:t>
            </w:r>
          </w:p>
        </w:tc>
        <w:tc>
          <w:tcPr>
            <w:tcW w:w="5456" w:type="dxa"/>
          </w:tcPr>
          <w:p w14:paraId="3CE6E866" w14:textId="77777777" w:rsidR="007D608D" w:rsidRDefault="00A71A0A" w:rsidP="00FF3644">
            <w:r w:rsidRPr="00567076">
              <w:t xml:space="preserve">Een </w:t>
            </w:r>
            <w:proofErr w:type="spellStart"/>
            <w:r w:rsidRPr="00567076">
              <w:t>geometrieVerzoek</w:t>
            </w:r>
            <w:proofErr w:type="spellEnd"/>
            <w:r w:rsidRPr="00567076">
              <w:t xml:space="preserve"> is een verzoek van BAG aan </w:t>
            </w:r>
            <w:proofErr w:type="spellStart"/>
            <w:r w:rsidRPr="00567076">
              <w:t>Geo</w:t>
            </w:r>
            <w:proofErr w:type="spellEnd"/>
            <w:r w:rsidRPr="00567076">
              <w:t xml:space="preserve"> tot het inwinnen en/of </w:t>
            </w:r>
            <w:r>
              <w:t>karteren</w:t>
            </w:r>
            <w:r w:rsidRPr="00567076">
              <w:t xml:space="preserve"> </w:t>
            </w:r>
            <w:r w:rsidR="00287C4F">
              <w:t xml:space="preserve">en/of intekenen </w:t>
            </w:r>
            <w:r w:rsidRPr="00567076">
              <w:t>van geometrie voor bepaald</w:t>
            </w:r>
            <w:r w:rsidR="000110D1">
              <w:t>e</w:t>
            </w:r>
            <w:r>
              <w:t xml:space="preserve"> BAG-</w:t>
            </w:r>
            <w:r w:rsidRPr="00567076">
              <w:t>object</w:t>
            </w:r>
            <w:r w:rsidR="000110D1">
              <w:t>en</w:t>
            </w:r>
            <w:r w:rsidRPr="00567076">
              <w:t xml:space="preserve">. </w:t>
            </w:r>
          </w:p>
          <w:p w14:paraId="2EA4C86B" w14:textId="016E6880" w:rsidR="001B5CA0" w:rsidRDefault="00A71A0A" w:rsidP="00FF3644">
            <w:r w:rsidRPr="00567076">
              <w:t>Dit verzoek ontstaat n.a.v. een BAG-gebeurtenis</w:t>
            </w:r>
            <w:r>
              <w:t>; de gebeurteniscode is verplicht in het bericht. D</w:t>
            </w:r>
            <w:r w:rsidRPr="00567076">
              <w:t xml:space="preserve">e </w:t>
            </w:r>
            <w:r>
              <w:t xml:space="preserve">BAG-identificatie en de bij BAG-aanwezige (schets)geometrie van </w:t>
            </w:r>
            <w:r w:rsidR="000110D1">
              <w:t>een</w:t>
            </w:r>
            <w:r>
              <w:t xml:space="preserve"> </w:t>
            </w:r>
            <w:r w:rsidR="002F680A">
              <w:t xml:space="preserve">object </w:t>
            </w:r>
            <w:r w:rsidRPr="00567076">
              <w:t>wordt meegestuurd in het verzoek.</w:t>
            </w:r>
            <w:r w:rsidR="001B5CA0">
              <w:t xml:space="preserve"> </w:t>
            </w:r>
          </w:p>
          <w:p w14:paraId="2060CF6F" w14:textId="3C6FE4F5" w:rsidR="00A71A0A" w:rsidRPr="00FF3644" w:rsidRDefault="001B5CA0" w:rsidP="000110D1">
            <w:r>
              <w:t xml:space="preserve">De BAG-identificatie van </w:t>
            </w:r>
            <w:r w:rsidR="000110D1">
              <w:t>een</w:t>
            </w:r>
            <w:r>
              <w:t xml:space="preserve"> betreffend object mag alleen leeg zijn als het bericht wordt verstuurd na gebeurtenis ‘</w:t>
            </w:r>
            <w:r w:rsidRPr="00D22BDF">
              <w:t>BGR-OBA</w:t>
            </w:r>
            <w:r>
              <w:t xml:space="preserve"> </w:t>
            </w:r>
            <w:r w:rsidRPr="00D22BDF">
              <w:t>Ontvangst bouwaanvraag</w:t>
            </w:r>
            <w:r>
              <w:t>’.</w:t>
            </w:r>
          </w:p>
        </w:tc>
      </w:tr>
      <w:tr w:rsidR="00A71A0A" w:rsidRPr="00A71A0A" w14:paraId="3430FCF8" w14:textId="77777777" w:rsidTr="00FF3644">
        <w:tc>
          <w:tcPr>
            <w:tcW w:w="2713" w:type="dxa"/>
          </w:tcPr>
          <w:p w14:paraId="252193D4" w14:textId="5399EAE3" w:rsidR="00A71A0A" w:rsidRPr="00FF3644" w:rsidRDefault="00A71A0A">
            <w:r w:rsidRPr="00567076">
              <w:t>Zender</w:t>
            </w:r>
          </w:p>
        </w:tc>
        <w:tc>
          <w:tcPr>
            <w:tcW w:w="5456" w:type="dxa"/>
          </w:tcPr>
          <w:p w14:paraId="1430EE41" w14:textId="52D4D789" w:rsidR="00A71A0A" w:rsidRPr="00FF3644" w:rsidRDefault="00A71A0A">
            <w:r w:rsidRPr="00567076">
              <w:t>BAG</w:t>
            </w:r>
          </w:p>
        </w:tc>
      </w:tr>
      <w:tr w:rsidR="00A71A0A" w:rsidRPr="00A71A0A" w14:paraId="5EAC3241" w14:textId="77777777" w:rsidTr="00FF3644">
        <w:tc>
          <w:tcPr>
            <w:tcW w:w="2713" w:type="dxa"/>
          </w:tcPr>
          <w:p w14:paraId="56658943" w14:textId="631F8838" w:rsidR="00A71A0A" w:rsidRPr="00FF3644" w:rsidRDefault="00A71A0A">
            <w:r w:rsidRPr="00567076">
              <w:t>Ontvanger</w:t>
            </w:r>
          </w:p>
        </w:tc>
        <w:tc>
          <w:tcPr>
            <w:tcW w:w="5456" w:type="dxa"/>
          </w:tcPr>
          <w:p w14:paraId="104FC102" w14:textId="4BB9CA99" w:rsidR="00A71A0A" w:rsidRPr="00FF3644" w:rsidRDefault="00A71A0A">
            <w:proofErr w:type="spellStart"/>
            <w:r w:rsidRPr="00567076">
              <w:t>Geo</w:t>
            </w:r>
            <w:proofErr w:type="spellEnd"/>
          </w:p>
        </w:tc>
      </w:tr>
      <w:tr w:rsidR="00A71A0A" w:rsidRPr="00A71A0A" w14:paraId="11A478D8" w14:textId="77777777" w:rsidTr="00FF3644">
        <w:tc>
          <w:tcPr>
            <w:tcW w:w="2713" w:type="dxa"/>
          </w:tcPr>
          <w:p w14:paraId="0F10E13A" w14:textId="4A5D9123" w:rsidR="00A71A0A" w:rsidRPr="00FF3644" w:rsidRDefault="00A71A0A"/>
        </w:tc>
        <w:tc>
          <w:tcPr>
            <w:tcW w:w="5456" w:type="dxa"/>
          </w:tcPr>
          <w:p w14:paraId="46FA7698" w14:textId="77777777" w:rsidR="00A71A0A" w:rsidRPr="00FF3644" w:rsidRDefault="00A71A0A"/>
        </w:tc>
      </w:tr>
      <w:tr w:rsidR="00A71A0A" w:rsidRPr="00A71A0A" w14:paraId="61FEFF22" w14:textId="77777777" w:rsidTr="00FF3644">
        <w:tc>
          <w:tcPr>
            <w:tcW w:w="2713" w:type="dxa"/>
          </w:tcPr>
          <w:p w14:paraId="6DBC9EDA" w14:textId="0295DAEA" w:rsidR="00A71A0A" w:rsidRPr="00FF3644" w:rsidRDefault="00A71A0A">
            <w:r w:rsidRPr="00567076">
              <w:t>Stuurgegevens</w:t>
            </w:r>
          </w:p>
        </w:tc>
        <w:tc>
          <w:tcPr>
            <w:tcW w:w="5456" w:type="dxa"/>
          </w:tcPr>
          <w:p w14:paraId="0D466E37" w14:textId="2C58F617" w:rsidR="00A71A0A" w:rsidRPr="00FF3644" w:rsidRDefault="00A71A0A">
            <w:r w:rsidRPr="00567076">
              <w:rPr>
                <w:i/>
              </w:rPr>
              <w:t xml:space="preserve">standaard </w:t>
            </w:r>
            <w:proofErr w:type="spellStart"/>
            <w:r w:rsidRPr="00567076">
              <w:rPr>
                <w:i/>
              </w:rPr>
              <w:t>StUF</w:t>
            </w:r>
            <w:proofErr w:type="spellEnd"/>
            <w:r w:rsidRPr="00567076">
              <w:rPr>
                <w:i/>
              </w:rPr>
              <w:t>-stuurgegevens</w:t>
            </w:r>
          </w:p>
        </w:tc>
      </w:tr>
      <w:tr w:rsidR="00A71A0A" w:rsidRPr="00A71A0A" w14:paraId="389D28F6" w14:textId="77777777" w:rsidTr="00FF3644">
        <w:tc>
          <w:tcPr>
            <w:tcW w:w="2713" w:type="dxa"/>
          </w:tcPr>
          <w:p w14:paraId="0E8E9C50" w14:textId="001CB22B" w:rsidR="00A71A0A" w:rsidRPr="00FF3644" w:rsidRDefault="000110D1">
            <w:r>
              <w:t>Parameters</w:t>
            </w:r>
          </w:p>
        </w:tc>
        <w:tc>
          <w:tcPr>
            <w:tcW w:w="5456" w:type="dxa"/>
          </w:tcPr>
          <w:p w14:paraId="4341EBF4" w14:textId="535B1F26" w:rsidR="00A71A0A" w:rsidRDefault="00A71A0A" w:rsidP="00AE2042">
            <w:pPr>
              <w:pStyle w:val="Lijstalinea"/>
              <w:numPr>
                <w:ilvl w:val="0"/>
                <w:numId w:val="25"/>
              </w:numPr>
            </w:pPr>
            <w:proofErr w:type="spellStart"/>
            <w:r w:rsidRPr="00567076">
              <w:t>id</w:t>
            </w:r>
            <w:r w:rsidR="002F680A">
              <w:t>Verzoek</w:t>
            </w:r>
            <w:proofErr w:type="spellEnd"/>
            <w:r w:rsidRPr="00567076">
              <w:t xml:space="preserve"> [1-1]</w:t>
            </w:r>
          </w:p>
          <w:p w14:paraId="5305C8CE" w14:textId="52DAE76A" w:rsidR="00A71A0A" w:rsidRPr="00567076" w:rsidRDefault="00B55AF9" w:rsidP="00AE2042">
            <w:pPr>
              <w:pStyle w:val="Lijstalinea"/>
              <w:numPr>
                <w:ilvl w:val="0"/>
                <w:numId w:val="25"/>
              </w:numPr>
            </w:pPr>
            <w:proofErr w:type="spellStart"/>
            <w:r>
              <w:t>g</w:t>
            </w:r>
            <w:r w:rsidR="00C73C73">
              <w:t>ebeurtenis</w:t>
            </w:r>
            <w:r>
              <w:t>Code</w:t>
            </w:r>
            <w:proofErr w:type="spellEnd"/>
            <w:r w:rsidR="00A71A0A" w:rsidRPr="00567076">
              <w:t xml:space="preserve"> [1-1]</w:t>
            </w:r>
          </w:p>
          <w:p w14:paraId="1FF56686" w14:textId="0334A163" w:rsidR="00A71A0A" w:rsidRPr="00567076" w:rsidRDefault="00A71A0A" w:rsidP="00AE2042">
            <w:pPr>
              <w:pStyle w:val="Lijstalinea"/>
              <w:numPr>
                <w:ilvl w:val="0"/>
                <w:numId w:val="25"/>
              </w:numPr>
            </w:pPr>
            <w:proofErr w:type="spellStart"/>
            <w:r w:rsidRPr="00567076">
              <w:t>documentVerwijzing</w:t>
            </w:r>
            <w:proofErr w:type="spellEnd"/>
            <w:r w:rsidRPr="00567076">
              <w:t xml:space="preserve"> [</w:t>
            </w:r>
            <w:r w:rsidR="005233DC">
              <w:t>0</w:t>
            </w:r>
            <w:r w:rsidR="00B55AF9">
              <w:t>-</w:t>
            </w:r>
            <w:r w:rsidRPr="00567076">
              <w:t>1]</w:t>
            </w:r>
          </w:p>
          <w:p w14:paraId="100F5E31" w14:textId="15200E29" w:rsidR="00A71A0A" w:rsidRPr="00FF3644" w:rsidRDefault="00A71A0A" w:rsidP="00B55AF9">
            <w:pPr>
              <w:pStyle w:val="Lijstalinea"/>
              <w:numPr>
                <w:ilvl w:val="0"/>
                <w:numId w:val="25"/>
              </w:numPr>
            </w:pPr>
            <w:r w:rsidRPr="00567076">
              <w:t>toelichting [</w:t>
            </w:r>
            <w:r w:rsidR="005233DC">
              <w:t>0</w:t>
            </w:r>
            <w:r w:rsidR="00B55AF9">
              <w:t>-</w:t>
            </w:r>
            <w:r w:rsidRPr="00567076">
              <w:t>1]</w:t>
            </w:r>
          </w:p>
        </w:tc>
      </w:tr>
      <w:tr w:rsidR="00A71A0A" w:rsidRPr="00A71A0A" w14:paraId="688C2AE7" w14:textId="77777777" w:rsidTr="00FF3644">
        <w:tc>
          <w:tcPr>
            <w:tcW w:w="2713" w:type="dxa"/>
          </w:tcPr>
          <w:p w14:paraId="3157BBF7" w14:textId="2D6E1637" w:rsidR="00A71A0A" w:rsidRPr="00A71A0A" w:rsidRDefault="002F680A" w:rsidP="00A71A0A">
            <w:r>
              <w:t>Inhoud</w:t>
            </w:r>
          </w:p>
        </w:tc>
        <w:tc>
          <w:tcPr>
            <w:tcW w:w="5456" w:type="dxa"/>
          </w:tcPr>
          <w:p w14:paraId="360A843E" w14:textId="00A24A93" w:rsidR="002F680A" w:rsidRDefault="00BC4849">
            <w:r>
              <w:t xml:space="preserve">Keuze uit één of meer </w:t>
            </w:r>
            <w:r w:rsidR="00365C01">
              <w:t>entiteiten</w:t>
            </w:r>
            <w:r>
              <w:t xml:space="preserve"> </w:t>
            </w:r>
            <w:r w:rsidR="000110D1">
              <w:t>(</w:t>
            </w:r>
            <w:proofErr w:type="spellStart"/>
            <w:r w:rsidR="000110D1">
              <w:t>choice</w:t>
            </w:r>
            <w:proofErr w:type="spellEnd"/>
            <w:r w:rsidR="000110D1">
              <w:t xml:space="preserve"> [1..n</w:t>
            </w:r>
            <w:r w:rsidR="00C73C73">
              <w:t>])</w:t>
            </w:r>
            <w:r w:rsidR="00BD6E60">
              <w:t>:</w:t>
            </w:r>
          </w:p>
          <w:p w14:paraId="7ED3BCB8" w14:textId="1BFBD2AF" w:rsidR="000110D1" w:rsidRDefault="000110D1" w:rsidP="00AE2042">
            <w:pPr>
              <w:pStyle w:val="Lijstalinea"/>
              <w:numPr>
                <w:ilvl w:val="0"/>
                <w:numId w:val="31"/>
              </w:numPr>
            </w:pPr>
            <w:r>
              <w:t>ligplaats [1-1]</w:t>
            </w:r>
          </w:p>
          <w:p w14:paraId="7C63CCFD" w14:textId="5706E136" w:rsidR="00073F11" w:rsidRDefault="00BD6E60" w:rsidP="00AE2042">
            <w:pPr>
              <w:pStyle w:val="Lijstalinea"/>
              <w:numPr>
                <w:ilvl w:val="0"/>
                <w:numId w:val="31"/>
              </w:numPr>
            </w:pPr>
            <w:r>
              <w:t>p</w:t>
            </w:r>
            <w:r w:rsidR="000110D1">
              <w:t>and</w:t>
            </w:r>
            <w:r>
              <w:t xml:space="preserve"> [</w:t>
            </w:r>
            <w:r w:rsidR="00C73C73">
              <w:t>1-</w:t>
            </w:r>
            <w:r>
              <w:t>1]</w:t>
            </w:r>
          </w:p>
          <w:p w14:paraId="37E022F3" w14:textId="2CA98804" w:rsidR="000110D1" w:rsidRDefault="000110D1" w:rsidP="00AE2042">
            <w:pPr>
              <w:pStyle w:val="Lijstalinea"/>
              <w:numPr>
                <w:ilvl w:val="0"/>
                <w:numId w:val="31"/>
              </w:numPr>
            </w:pPr>
            <w:r>
              <w:t>standplaats [1-1]</w:t>
            </w:r>
          </w:p>
          <w:p w14:paraId="5128932D" w14:textId="70FB6EF7" w:rsidR="00BD6E60" w:rsidRDefault="00BD6E60" w:rsidP="00AE2042">
            <w:pPr>
              <w:pStyle w:val="Lijstalinea"/>
              <w:numPr>
                <w:ilvl w:val="0"/>
                <w:numId w:val="31"/>
              </w:numPr>
            </w:pPr>
            <w:r>
              <w:t>v</w:t>
            </w:r>
            <w:r w:rsidR="000110D1">
              <w:t>erblijfsobject</w:t>
            </w:r>
            <w:r>
              <w:t xml:space="preserve"> [</w:t>
            </w:r>
            <w:r w:rsidR="00C73C73">
              <w:t>1-</w:t>
            </w:r>
            <w:r>
              <w:t>1]</w:t>
            </w:r>
          </w:p>
          <w:p w14:paraId="0DD2BC3D" w14:textId="54DA0914" w:rsidR="00BD6E60" w:rsidRPr="00A71A0A" w:rsidRDefault="000110D1" w:rsidP="00AE2042">
            <w:pPr>
              <w:pStyle w:val="Lijstalinea"/>
              <w:numPr>
                <w:ilvl w:val="0"/>
                <w:numId w:val="31"/>
              </w:numPr>
            </w:pPr>
            <w:r>
              <w:t>woonplaats [1-1]</w:t>
            </w:r>
          </w:p>
        </w:tc>
      </w:tr>
    </w:tbl>
    <w:p w14:paraId="350EED85" w14:textId="1B2D24F4" w:rsidR="00091D06" w:rsidRPr="00910C2A" w:rsidRDefault="00091D06" w:rsidP="00FF3644"/>
    <w:p w14:paraId="2C1FC718" w14:textId="1A817CDE" w:rsidR="00E56ACD" w:rsidRPr="00FF3644" w:rsidRDefault="00D85AF9">
      <w:pPr>
        <w:pStyle w:val="subparagraaftitel"/>
      </w:pPr>
      <w:bookmarkStart w:id="252" w:name="_Toc415752704"/>
      <w:proofErr w:type="spellStart"/>
      <w:r w:rsidRPr="00FF3644">
        <w:lastRenderedPageBreak/>
        <w:t>GeometrieLevering</w:t>
      </w:r>
      <w:bookmarkEnd w:id="252"/>
      <w:proofErr w:type="spellEnd"/>
    </w:p>
    <w:tbl>
      <w:tblPr>
        <w:tblStyle w:val="Tabelraster"/>
        <w:tblW w:w="8169" w:type="dxa"/>
        <w:tblInd w:w="596" w:type="dxa"/>
        <w:tblLook w:val="04A0" w:firstRow="1" w:lastRow="0" w:firstColumn="1" w:lastColumn="0" w:noHBand="0" w:noVBand="1"/>
      </w:tblPr>
      <w:tblGrid>
        <w:gridCol w:w="2713"/>
        <w:gridCol w:w="5456"/>
      </w:tblGrid>
      <w:tr w:rsidR="002F680A" w:rsidRPr="000B1CEF" w14:paraId="7D185BCC" w14:textId="77777777" w:rsidTr="00FF3644">
        <w:tc>
          <w:tcPr>
            <w:tcW w:w="2713" w:type="dxa"/>
          </w:tcPr>
          <w:p w14:paraId="2BE17314" w14:textId="77777777" w:rsidR="002F680A" w:rsidRPr="000B1CEF" w:rsidRDefault="002F680A" w:rsidP="00033904">
            <w:r w:rsidRPr="000B1CEF">
              <w:t>Naam bericht</w:t>
            </w:r>
          </w:p>
        </w:tc>
        <w:tc>
          <w:tcPr>
            <w:tcW w:w="5456" w:type="dxa"/>
          </w:tcPr>
          <w:p w14:paraId="0308A115" w14:textId="016B85B3" w:rsidR="002F680A" w:rsidRPr="000B1CEF" w:rsidRDefault="002F680A" w:rsidP="002F680A">
            <w:proofErr w:type="spellStart"/>
            <w:r>
              <w:t>g</w:t>
            </w:r>
            <w:r w:rsidRPr="000B1CEF">
              <w:t>eometrie</w:t>
            </w:r>
            <w:r>
              <w:t>Levering</w:t>
            </w:r>
            <w:proofErr w:type="spellEnd"/>
          </w:p>
        </w:tc>
      </w:tr>
      <w:tr w:rsidR="002F680A" w:rsidRPr="000B1CEF" w14:paraId="054A29B6" w14:textId="77777777" w:rsidTr="00FF3644">
        <w:tc>
          <w:tcPr>
            <w:tcW w:w="2713" w:type="dxa"/>
          </w:tcPr>
          <w:p w14:paraId="2A8691A8" w14:textId="77777777" w:rsidR="002F680A" w:rsidRPr="000B1CEF" w:rsidRDefault="002F680A" w:rsidP="00033904">
            <w:r>
              <w:t>Afkorting bericht</w:t>
            </w:r>
          </w:p>
        </w:tc>
        <w:tc>
          <w:tcPr>
            <w:tcW w:w="5456" w:type="dxa"/>
          </w:tcPr>
          <w:p w14:paraId="078E9DD8" w14:textId="41605A68" w:rsidR="002F680A" w:rsidRPr="000B1CEF" w:rsidRDefault="00BD6E60" w:rsidP="002F680A">
            <w:pPr>
              <w:rPr>
                <w:lang w:val="en-GB"/>
              </w:rPr>
            </w:pPr>
            <w:r>
              <w:rPr>
                <w:lang w:val="en-GB"/>
              </w:rPr>
              <w:t>gml</w:t>
            </w:r>
            <w:r w:rsidR="002F680A">
              <w:rPr>
                <w:lang w:val="en-GB"/>
              </w:rPr>
              <w:t>Di01</w:t>
            </w:r>
          </w:p>
        </w:tc>
      </w:tr>
      <w:tr w:rsidR="002F680A" w:rsidRPr="000B1CEF" w14:paraId="6CDC8A45" w14:textId="77777777" w:rsidTr="00FF3644">
        <w:tc>
          <w:tcPr>
            <w:tcW w:w="2713" w:type="dxa"/>
          </w:tcPr>
          <w:p w14:paraId="092ECE1D" w14:textId="77777777" w:rsidR="002F680A" w:rsidRPr="000B1CEF" w:rsidRDefault="002F680A" w:rsidP="00033904">
            <w:r w:rsidRPr="00567076">
              <w:t>Herkomst</w:t>
            </w:r>
          </w:p>
        </w:tc>
        <w:tc>
          <w:tcPr>
            <w:tcW w:w="5456" w:type="dxa"/>
          </w:tcPr>
          <w:p w14:paraId="63A5DB57" w14:textId="77777777" w:rsidR="002F680A" w:rsidRPr="000B1CEF" w:rsidRDefault="002F680A" w:rsidP="00033904">
            <w:proofErr w:type="spellStart"/>
            <w:r w:rsidRPr="00567076">
              <w:rPr>
                <w:lang w:val="en-GB"/>
              </w:rPr>
              <w:t>StUF</w:t>
            </w:r>
            <w:proofErr w:type="spellEnd"/>
            <w:r w:rsidRPr="00567076">
              <w:rPr>
                <w:lang w:val="en-GB"/>
              </w:rPr>
              <w:t>-Geo BAG</w:t>
            </w:r>
          </w:p>
        </w:tc>
      </w:tr>
      <w:tr w:rsidR="002F680A" w:rsidRPr="000B1CEF" w14:paraId="74A6284E" w14:textId="77777777" w:rsidTr="00FF3644">
        <w:tc>
          <w:tcPr>
            <w:tcW w:w="2713" w:type="dxa"/>
          </w:tcPr>
          <w:p w14:paraId="63B167F5" w14:textId="77777777" w:rsidR="002F680A" w:rsidRPr="000B1CEF" w:rsidRDefault="002F680A" w:rsidP="00033904">
            <w:r w:rsidRPr="00567076">
              <w:t>Berichtcode</w:t>
            </w:r>
          </w:p>
        </w:tc>
        <w:tc>
          <w:tcPr>
            <w:tcW w:w="5456" w:type="dxa"/>
          </w:tcPr>
          <w:p w14:paraId="27EE1B9D" w14:textId="77777777" w:rsidR="002F680A" w:rsidRPr="000B1CEF" w:rsidRDefault="002F680A" w:rsidP="00033904">
            <w:r w:rsidRPr="00567076">
              <w:t>Di01</w:t>
            </w:r>
          </w:p>
        </w:tc>
      </w:tr>
      <w:tr w:rsidR="002F680A" w:rsidRPr="000B1CEF" w14:paraId="1B5A665E" w14:textId="77777777" w:rsidTr="00FF3644">
        <w:tc>
          <w:tcPr>
            <w:tcW w:w="2713" w:type="dxa"/>
          </w:tcPr>
          <w:p w14:paraId="2565231C" w14:textId="77777777" w:rsidR="002F680A" w:rsidRPr="000B1CEF" w:rsidRDefault="002F680A" w:rsidP="00033904">
            <w:r w:rsidRPr="00567076">
              <w:t>Omschrijving</w:t>
            </w:r>
          </w:p>
        </w:tc>
        <w:tc>
          <w:tcPr>
            <w:tcW w:w="5456" w:type="dxa"/>
          </w:tcPr>
          <w:p w14:paraId="1D0ADD17" w14:textId="77777777" w:rsidR="007D608D" w:rsidRDefault="002F680A" w:rsidP="00021380">
            <w:r w:rsidRPr="00567076">
              <w:t xml:space="preserve">Een </w:t>
            </w:r>
            <w:proofErr w:type="spellStart"/>
            <w:r w:rsidRPr="00567076">
              <w:t>geometrie</w:t>
            </w:r>
            <w:r>
              <w:t>Levering</w:t>
            </w:r>
            <w:proofErr w:type="spellEnd"/>
            <w:r>
              <w:t xml:space="preserve"> bevat levering van de geometrie van één</w:t>
            </w:r>
            <w:r w:rsidR="000110D1">
              <w:t xml:space="preserve"> of meer</w:t>
            </w:r>
            <w:r>
              <w:t xml:space="preserve"> BAG-object</w:t>
            </w:r>
            <w:r w:rsidR="000110D1">
              <w:t>en</w:t>
            </w:r>
            <w:r>
              <w:rPr>
                <w:rStyle w:val="Voetnootmarkering"/>
              </w:rPr>
              <w:footnoteReference w:id="33"/>
            </w:r>
            <w:r w:rsidR="00021380">
              <w:t>.</w:t>
            </w:r>
            <w:r>
              <w:t xml:space="preserve"> </w:t>
            </w:r>
          </w:p>
          <w:p w14:paraId="0C2D0810" w14:textId="77777777" w:rsidR="007D608D" w:rsidRDefault="002F680A" w:rsidP="00021380">
            <w:r w:rsidRPr="00567076">
              <w:t>D</w:t>
            </w:r>
            <w:r>
              <w:t xml:space="preserve">e levering is op verzoek van BAG of op initiatief van </w:t>
            </w:r>
            <w:proofErr w:type="spellStart"/>
            <w:r>
              <w:t>Geo</w:t>
            </w:r>
            <w:proofErr w:type="spellEnd"/>
            <w:r>
              <w:t xml:space="preserve"> na constatering of signalering van mutaties en ont</w:t>
            </w:r>
            <w:r w:rsidRPr="00567076">
              <w:t xml:space="preserve">staat </w:t>
            </w:r>
            <w:r>
              <w:t xml:space="preserve">dus </w:t>
            </w:r>
            <w:r w:rsidRPr="00567076">
              <w:t>n.a.v. een BAG-</w:t>
            </w:r>
            <w:r>
              <w:t xml:space="preserve"> of </w:t>
            </w:r>
            <w:proofErr w:type="spellStart"/>
            <w:r>
              <w:t>Geo</w:t>
            </w:r>
            <w:proofErr w:type="spellEnd"/>
            <w:r>
              <w:t>-</w:t>
            </w:r>
            <w:r w:rsidRPr="00567076">
              <w:t>gebeurtenis</w:t>
            </w:r>
            <w:r>
              <w:t xml:space="preserve"> (zie bijlage 1); de gebeurteniscode is verplicht in het bericht. </w:t>
            </w:r>
          </w:p>
          <w:p w14:paraId="5D3E7B56" w14:textId="369AFBD2" w:rsidR="001B5CA0" w:rsidRDefault="002F680A" w:rsidP="00021380">
            <w:r>
              <w:t>D</w:t>
            </w:r>
            <w:r w:rsidRPr="00567076">
              <w:t xml:space="preserve">e </w:t>
            </w:r>
            <w:r>
              <w:t xml:space="preserve">BAG-identificatie (indien beschikbaar) en de door </w:t>
            </w:r>
            <w:proofErr w:type="spellStart"/>
            <w:r>
              <w:t>Geo</w:t>
            </w:r>
            <w:proofErr w:type="spellEnd"/>
            <w:r>
              <w:t xml:space="preserve"> ingewonnen en gekarteerde </w:t>
            </w:r>
            <w:r w:rsidR="00287C4F">
              <w:t xml:space="preserve">of ingetekende </w:t>
            </w:r>
            <w:r>
              <w:t xml:space="preserve">geometrie van het object </w:t>
            </w:r>
            <w:r w:rsidRPr="00567076">
              <w:t xml:space="preserve">wordt meegestuurd in </w:t>
            </w:r>
            <w:r>
              <w:t>de levering</w:t>
            </w:r>
            <w:r w:rsidRPr="00567076">
              <w:t>.</w:t>
            </w:r>
            <w:r w:rsidR="001B5CA0">
              <w:t xml:space="preserve"> </w:t>
            </w:r>
          </w:p>
          <w:p w14:paraId="72BB6EFE" w14:textId="77777777" w:rsidR="007D608D" w:rsidRDefault="001B5CA0" w:rsidP="00021380">
            <w:r>
              <w:t>De BAG-identificatie mag alleen leeg zijn na gebeurtenis ‘GEO-COG Constatering nieuw object’ of als een levering wordt gedaan op verzoek na gebeurtenis ‘</w:t>
            </w:r>
            <w:r w:rsidRPr="00D22BDF">
              <w:t>BGR-OBA</w:t>
            </w:r>
            <w:r>
              <w:t xml:space="preserve"> </w:t>
            </w:r>
            <w:r w:rsidRPr="00D22BDF">
              <w:t>Ontvangst bouwaanvraag</w:t>
            </w:r>
            <w:r>
              <w:t xml:space="preserve">’. </w:t>
            </w:r>
          </w:p>
          <w:p w14:paraId="3BBF9C9C" w14:textId="1B9DFFF6" w:rsidR="002F680A" w:rsidRDefault="001B5CA0" w:rsidP="00021380">
            <w:r>
              <w:t>De geometrie van het betreffende object mag alleen leeg zijn na gebeurtenis ‘GEO-AOC Constatering gesloopt object’.</w:t>
            </w:r>
          </w:p>
          <w:p w14:paraId="3400BCDE" w14:textId="6B3F917D" w:rsidR="001B5CA0" w:rsidRPr="000B1CEF" w:rsidRDefault="001B5CA0" w:rsidP="00021380"/>
        </w:tc>
      </w:tr>
      <w:tr w:rsidR="002F680A" w:rsidRPr="000B1CEF" w14:paraId="6DC4BD09" w14:textId="77777777" w:rsidTr="00FF3644">
        <w:tc>
          <w:tcPr>
            <w:tcW w:w="2713" w:type="dxa"/>
          </w:tcPr>
          <w:p w14:paraId="7615F631" w14:textId="2A66D020" w:rsidR="002F680A" w:rsidRPr="000B1CEF" w:rsidRDefault="002F680A" w:rsidP="00033904">
            <w:r w:rsidRPr="00567076">
              <w:t>Zender</w:t>
            </w:r>
          </w:p>
        </w:tc>
        <w:tc>
          <w:tcPr>
            <w:tcW w:w="5456" w:type="dxa"/>
          </w:tcPr>
          <w:p w14:paraId="4392B208" w14:textId="7C043FE3" w:rsidR="002F680A" w:rsidRPr="000B1CEF" w:rsidRDefault="002F680A" w:rsidP="00033904">
            <w:proofErr w:type="spellStart"/>
            <w:r>
              <w:t>Geo</w:t>
            </w:r>
            <w:proofErr w:type="spellEnd"/>
          </w:p>
        </w:tc>
      </w:tr>
      <w:tr w:rsidR="002F680A" w:rsidRPr="000B1CEF" w14:paraId="5247161B" w14:textId="77777777" w:rsidTr="00FF3644">
        <w:tc>
          <w:tcPr>
            <w:tcW w:w="2713" w:type="dxa"/>
          </w:tcPr>
          <w:p w14:paraId="2F950432" w14:textId="77777777" w:rsidR="002F680A" w:rsidRPr="000B1CEF" w:rsidRDefault="002F680A" w:rsidP="00033904">
            <w:r w:rsidRPr="00567076">
              <w:t>Ontvanger</w:t>
            </w:r>
          </w:p>
        </w:tc>
        <w:tc>
          <w:tcPr>
            <w:tcW w:w="5456" w:type="dxa"/>
          </w:tcPr>
          <w:p w14:paraId="02CECACF" w14:textId="7A9F865D" w:rsidR="002F680A" w:rsidRPr="000B1CEF" w:rsidRDefault="002F680A" w:rsidP="00033904">
            <w:r>
              <w:t>BAG</w:t>
            </w:r>
          </w:p>
        </w:tc>
      </w:tr>
      <w:tr w:rsidR="002F680A" w:rsidRPr="000B1CEF" w14:paraId="514244E8" w14:textId="77777777" w:rsidTr="00FF3644">
        <w:tc>
          <w:tcPr>
            <w:tcW w:w="2713" w:type="dxa"/>
          </w:tcPr>
          <w:p w14:paraId="0C27D86A" w14:textId="77777777" w:rsidR="002F680A" w:rsidRPr="000B1CEF" w:rsidRDefault="002F680A" w:rsidP="00033904"/>
        </w:tc>
        <w:tc>
          <w:tcPr>
            <w:tcW w:w="5456" w:type="dxa"/>
          </w:tcPr>
          <w:p w14:paraId="6FA61360" w14:textId="77777777" w:rsidR="002F680A" w:rsidRPr="000B1CEF" w:rsidRDefault="002F680A" w:rsidP="00033904"/>
        </w:tc>
      </w:tr>
      <w:tr w:rsidR="002F680A" w:rsidRPr="000B1CEF" w14:paraId="0D0528B7" w14:textId="77777777" w:rsidTr="00FF3644">
        <w:tc>
          <w:tcPr>
            <w:tcW w:w="2713" w:type="dxa"/>
          </w:tcPr>
          <w:p w14:paraId="765A5C02" w14:textId="77777777" w:rsidR="002F680A" w:rsidRPr="000B1CEF" w:rsidRDefault="002F680A" w:rsidP="00033904">
            <w:r w:rsidRPr="00567076">
              <w:t>Stuurgegevens</w:t>
            </w:r>
          </w:p>
        </w:tc>
        <w:tc>
          <w:tcPr>
            <w:tcW w:w="5456" w:type="dxa"/>
          </w:tcPr>
          <w:p w14:paraId="2DCF83EF" w14:textId="5130CFB7" w:rsidR="002F680A" w:rsidRPr="000B1CEF" w:rsidRDefault="002F680A" w:rsidP="00FF3644">
            <w:r w:rsidRPr="00567076">
              <w:rPr>
                <w:i/>
              </w:rPr>
              <w:t xml:space="preserve">standaard </w:t>
            </w:r>
            <w:proofErr w:type="spellStart"/>
            <w:r w:rsidRPr="00567076">
              <w:rPr>
                <w:i/>
              </w:rPr>
              <w:t>StUF</w:t>
            </w:r>
            <w:proofErr w:type="spellEnd"/>
            <w:r w:rsidRPr="00567076">
              <w:rPr>
                <w:i/>
              </w:rPr>
              <w:t>-stuurgegevens</w:t>
            </w:r>
          </w:p>
        </w:tc>
      </w:tr>
      <w:tr w:rsidR="002F680A" w:rsidRPr="000B1CEF" w14:paraId="320A5E28" w14:textId="77777777" w:rsidTr="00FF3644">
        <w:tc>
          <w:tcPr>
            <w:tcW w:w="2713" w:type="dxa"/>
          </w:tcPr>
          <w:p w14:paraId="19F7B37F" w14:textId="1391FAC4" w:rsidR="002F680A" w:rsidRPr="000B1CEF" w:rsidRDefault="000110D1" w:rsidP="00033904">
            <w:r>
              <w:t>Parameters</w:t>
            </w:r>
          </w:p>
        </w:tc>
        <w:tc>
          <w:tcPr>
            <w:tcW w:w="5456" w:type="dxa"/>
          </w:tcPr>
          <w:p w14:paraId="4EADDFC2" w14:textId="27EC19D8" w:rsidR="002F680A" w:rsidRDefault="002F680A" w:rsidP="00AE2042">
            <w:pPr>
              <w:pStyle w:val="Lijstalinea"/>
              <w:numPr>
                <w:ilvl w:val="0"/>
                <w:numId w:val="23"/>
              </w:numPr>
            </w:pPr>
            <w:proofErr w:type="spellStart"/>
            <w:r w:rsidRPr="00567076">
              <w:t>id</w:t>
            </w:r>
            <w:r>
              <w:t>Levering</w:t>
            </w:r>
            <w:proofErr w:type="spellEnd"/>
            <w:r w:rsidRPr="00567076">
              <w:t xml:space="preserve"> [1-1]</w:t>
            </w:r>
          </w:p>
          <w:p w14:paraId="33FD1300" w14:textId="52C309AA" w:rsidR="002F680A" w:rsidRDefault="002F680A" w:rsidP="00AE2042">
            <w:pPr>
              <w:pStyle w:val="Lijstalinea"/>
              <w:numPr>
                <w:ilvl w:val="0"/>
                <w:numId w:val="23"/>
              </w:numPr>
            </w:pPr>
            <w:proofErr w:type="spellStart"/>
            <w:r>
              <w:t>gerelateerdVerzoek</w:t>
            </w:r>
            <w:proofErr w:type="spellEnd"/>
            <w:r>
              <w:t xml:space="preserve"> [0</w:t>
            </w:r>
            <w:r w:rsidR="00365C01">
              <w:t>-</w:t>
            </w:r>
            <w:r>
              <w:t>1]</w:t>
            </w:r>
          </w:p>
          <w:p w14:paraId="7F6E0065" w14:textId="4D2F5874" w:rsidR="002F680A" w:rsidRPr="00567076" w:rsidRDefault="00B55AF9" w:rsidP="00AE2042">
            <w:pPr>
              <w:pStyle w:val="Lijstalinea"/>
              <w:numPr>
                <w:ilvl w:val="0"/>
                <w:numId w:val="23"/>
              </w:numPr>
            </w:pPr>
            <w:proofErr w:type="spellStart"/>
            <w:r>
              <w:t>g</w:t>
            </w:r>
            <w:r w:rsidR="00C73C73">
              <w:t>ebeurtenis</w:t>
            </w:r>
            <w:r>
              <w:t>Code</w:t>
            </w:r>
            <w:proofErr w:type="spellEnd"/>
            <w:r w:rsidR="002F680A" w:rsidRPr="00567076">
              <w:t xml:space="preserve"> [1-1]</w:t>
            </w:r>
          </w:p>
          <w:p w14:paraId="3A122A9D" w14:textId="09CC0168" w:rsidR="002F680A" w:rsidRPr="00567076" w:rsidRDefault="002F680A" w:rsidP="00AE2042">
            <w:pPr>
              <w:pStyle w:val="Lijstalinea"/>
              <w:numPr>
                <w:ilvl w:val="0"/>
                <w:numId w:val="23"/>
              </w:numPr>
            </w:pPr>
            <w:proofErr w:type="spellStart"/>
            <w:r w:rsidRPr="00567076">
              <w:t>documentVerwijzing</w:t>
            </w:r>
            <w:proofErr w:type="spellEnd"/>
            <w:r w:rsidRPr="00567076">
              <w:t xml:space="preserve"> [</w:t>
            </w:r>
            <w:r w:rsidR="005233DC">
              <w:t>0</w:t>
            </w:r>
            <w:r w:rsidR="00B55AF9">
              <w:t>-</w:t>
            </w:r>
            <w:r w:rsidRPr="00567076">
              <w:t>1]</w:t>
            </w:r>
          </w:p>
          <w:p w14:paraId="65F98FB1" w14:textId="725EBA56" w:rsidR="002F680A" w:rsidRPr="000B1CEF" w:rsidRDefault="00B55AF9" w:rsidP="00365C01">
            <w:pPr>
              <w:pStyle w:val="Lijstalinea"/>
              <w:numPr>
                <w:ilvl w:val="0"/>
                <w:numId w:val="23"/>
              </w:numPr>
            </w:pPr>
            <w:r>
              <w:t>toelichting [</w:t>
            </w:r>
            <w:r w:rsidR="005233DC">
              <w:t>0</w:t>
            </w:r>
            <w:r>
              <w:t>-</w:t>
            </w:r>
            <w:r w:rsidR="002F680A" w:rsidRPr="00567076">
              <w:t>1]</w:t>
            </w:r>
          </w:p>
        </w:tc>
      </w:tr>
      <w:tr w:rsidR="002F680A" w:rsidRPr="00A71A0A" w14:paraId="47115655" w14:textId="77777777" w:rsidTr="00FF3644">
        <w:tc>
          <w:tcPr>
            <w:tcW w:w="2713" w:type="dxa"/>
          </w:tcPr>
          <w:p w14:paraId="52CAEABD" w14:textId="65931394" w:rsidR="002F680A" w:rsidRPr="00A71A0A" w:rsidRDefault="002F680A" w:rsidP="00033904">
            <w:r>
              <w:t>Inhoud</w:t>
            </w:r>
          </w:p>
        </w:tc>
        <w:tc>
          <w:tcPr>
            <w:tcW w:w="5456" w:type="dxa"/>
          </w:tcPr>
          <w:p w14:paraId="726965C5" w14:textId="24341863" w:rsidR="000110D1" w:rsidRDefault="000110D1" w:rsidP="000110D1">
            <w:r>
              <w:t xml:space="preserve">Keuze uit één of meer </w:t>
            </w:r>
            <w:r w:rsidR="00365C01">
              <w:t>entiteiten</w:t>
            </w:r>
            <w:r>
              <w:t xml:space="preserve"> (</w:t>
            </w:r>
            <w:proofErr w:type="spellStart"/>
            <w:r>
              <w:t>choice</w:t>
            </w:r>
            <w:proofErr w:type="spellEnd"/>
            <w:r>
              <w:t xml:space="preserve"> [1..n]):</w:t>
            </w:r>
          </w:p>
          <w:p w14:paraId="50721C9F" w14:textId="77777777" w:rsidR="000110D1" w:rsidRDefault="000110D1" w:rsidP="000110D1">
            <w:pPr>
              <w:pStyle w:val="Lijstalinea"/>
              <w:numPr>
                <w:ilvl w:val="0"/>
                <w:numId w:val="24"/>
              </w:numPr>
            </w:pPr>
            <w:r>
              <w:t>ligplaats [1-1]</w:t>
            </w:r>
          </w:p>
          <w:p w14:paraId="44C0D973" w14:textId="77777777" w:rsidR="000110D1" w:rsidRDefault="000110D1" w:rsidP="000110D1">
            <w:pPr>
              <w:pStyle w:val="Lijstalinea"/>
              <w:numPr>
                <w:ilvl w:val="0"/>
                <w:numId w:val="24"/>
              </w:numPr>
            </w:pPr>
            <w:r>
              <w:t>pand [1-1]</w:t>
            </w:r>
          </w:p>
          <w:p w14:paraId="3562FAE0" w14:textId="77777777" w:rsidR="000110D1" w:rsidRDefault="000110D1" w:rsidP="000110D1">
            <w:pPr>
              <w:pStyle w:val="Lijstalinea"/>
              <w:numPr>
                <w:ilvl w:val="0"/>
                <w:numId w:val="24"/>
              </w:numPr>
            </w:pPr>
            <w:r>
              <w:t>standplaats [1-1]</w:t>
            </w:r>
          </w:p>
          <w:p w14:paraId="313F4502" w14:textId="77777777" w:rsidR="000110D1" w:rsidRDefault="000110D1" w:rsidP="000110D1">
            <w:pPr>
              <w:pStyle w:val="Lijstalinea"/>
              <w:numPr>
                <w:ilvl w:val="0"/>
                <w:numId w:val="24"/>
              </w:numPr>
            </w:pPr>
            <w:r>
              <w:t>verblijfsobject [1-1]</w:t>
            </w:r>
          </w:p>
          <w:p w14:paraId="7CD3091B" w14:textId="63472B33" w:rsidR="002F680A" w:rsidRPr="00A71A0A" w:rsidRDefault="000110D1" w:rsidP="000110D1">
            <w:pPr>
              <w:pStyle w:val="Lijstalinea"/>
              <w:numPr>
                <w:ilvl w:val="0"/>
                <w:numId w:val="24"/>
              </w:numPr>
            </w:pPr>
            <w:r>
              <w:t>woonplaats [1-1]</w:t>
            </w:r>
          </w:p>
        </w:tc>
      </w:tr>
    </w:tbl>
    <w:p w14:paraId="1C668EEF" w14:textId="315D19A6" w:rsidR="00AE3A12" w:rsidRDefault="00AE3A12" w:rsidP="00FF3644"/>
    <w:p w14:paraId="6CC7B82C" w14:textId="77777777" w:rsidR="007D608D" w:rsidRDefault="007D608D">
      <w:pPr>
        <w:spacing w:line="240" w:lineRule="auto"/>
        <w:jc w:val="left"/>
        <w:rPr>
          <w:b/>
        </w:rPr>
      </w:pPr>
      <w:bookmarkStart w:id="253" w:name="_Toc415752705"/>
      <w:r>
        <w:br w:type="page"/>
      </w:r>
    </w:p>
    <w:p w14:paraId="128538B4" w14:textId="1771333F" w:rsidR="00F813EE" w:rsidRDefault="00F813EE" w:rsidP="00F813EE">
      <w:pPr>
        <w:pStyle w:val="subparagraaftitel"/>
      </w:pPr>
      <w:r>
        <w:lastRenderedPageBreak/>
        <w:t>Goedkeuringsbericht</w:t>
      </w:r>
      <w:bookmarkEnd w:id="253"/>
    </w:p>
    <w:p w14:paraId="778BAC01" w14:textId="77777777" w:rsidR="00F813EE" w:rsidRDefault="00F813EE" w:rsidP="00FF3644"/>
    <w:tbl>
      <w:tblPr>
        <w:tblStyle w:val="Tabelraster"/>
        <w:tblW w:w="8169" w:type="dxa"/>
        <w:tblInd w:w="596" w:type="dxa"/>
        <w:tblLook w:val="04A0" w:firstRow="1" w:lastRow="0" w:firstColumn="1" w:lastColumn="0" w:noHBand="0" w:noVBand="1"/>
      </w:tblPr>
      <w:tblGrid>
        <w:gridCol w:w="2713"/>
        <w:gridCol w:w="5456"/>
      </w:tblGrid>
      <w:tr w:rsidR="00F813EE" w:rsidRPr="000B1CEF" w14:paraId="2F776C8E" w14:textId="77777777" w:rsidTr="00F04339">
        <w:tc>
          <w:tcPr>
            <w:tcW w:w="2713" w:type="dxa"/>
          </w:tcPr>
          <w:p w14:paraId="74EA6375" w14:textId="77777777" w:rsidR="00F813EE" w:rsidRPr="000B1CEF" w:rsidRDefault="00F813EE" w:rsidP="00F04339">
            <w:r w:rsidRPr="000B1CEF">
              <w:t>Naam bericht</w:t>
            </w:r>
          </w:p>
        </w:tc>
        <w:tc>
          <w:tcPr>
            <w:tcW w:w="5456" w:type="dxa"/>
          </w:tcPr>
          <w:p w14:paraId="5EF671C5" w14:textId="282BCF34" w:rsidR="00F813EE" w:rsidRPr="000B1CEF" w:rsidRDefault="00F813EE" w:rsidP="00F04339">
            <w:r>
              <w:t>Goedkeuringsbericht</w:t>
            </w:r>
          </w:p>
        </w:tc>
      </w:tr>
      <w:tr w:rsidR="00F813EE" w:rsidRPr="000B1CEF" w14:paraId="50843A09" w14:textId="77777777" w:rsidTr="00F04339">
        <w:tc>
          <w:tcPr>
            <w:tcW w:w="2713" w:type="dxa"/>
          </w:tcPr>
          <w:p w14:paraId="138C6333" w14:textId="77777777" w:rsidR="00F813EE" w:rsidRPr="000B1CEF" w:rsidRDefault="00F813EE" w:rsidP="00F04339">
            <w:r>
              <w:t>Afkorting bericht</w:t>
            </w:r>
          </w:p>
        </w:tc>
        <w:tc>
          <w:tcPr>
            <w:tcW w:w="5456" w:type="dxa"/>
          </w:tcPr>
          <w:p w14:paraId="0BC64651" w14:textId="2E8BED6C" w:rsidR="00F813EE" w:rsidRPr="000B1CEF" w:rsidRDefault="00F813EE" w:rsidP="00F04339">
            <w:pPr>
              <w:rPr>
                <w:lang w:val="en-GB"/>
              </w:rPr>
            </w:pPr>
            <w:r>
              <w:rPr>
                <w:lang w:val="en-GB"/>
              </w:rPr>
              <w:t>BevestigingDu01</w:t>
            </w:r>
          </w:p>
        </w:tc>
      </w:tr>
      <w:tr w:rsidR="00F813EE" w:rsidRPr="000B1CEF" w14:paraId="7EC29EB5" w14:textId="77777777" w:rsidTr="00F04339">
        <w:tc>
          <w:tcPr>
            <w:tcW w:w="2713" w:type="dxa"/>
          </w:tcPr>
          <w:p w14:paraId="7BB35657" w14:textId="77777777" w:rsidR="00F813EE" w:rsidRPr="000B1CEF" w:rsidRDefault="00F813EE" w:rsidP="00F04339">
            <w:r w:rsidRPr="00567076">
              <w:t>Herkomst</w:t>
            </w:r>
          </w:p>
        </w:tc>
        <w:tc>
          <w:tcPr>
            <w:tcW w:w="5456" w:type="dxa"/>
          </w:tcPr>
          <w:p w14:paraId="2A04371A" w14:textId="77777777" w:rsidR="00F813EE" w:rsidRPr="000B1CEF" w:rsidRDefault="00F813EE" w:rsidP="00F04339">
            <w:proofErr w:type="spellStart"/>
            <w:r w:rsidRPr="00567076">
              <w:rPr>
                <w:lang w:val="en-GB"/>
              </w:rPr>
              <w:t>StUF</w:t>
            </w:r>
            <w:proofErr w:type="spellEnd"/>
            <w:r w:rsidRPr="00567076">
              <w:rPr>
                <w:lang w:val="en-GB"/>
              </w:rPr>
              <w:t>-Geo BAG</w:t>
            </w:r>
          </w:p>
        </w:tc>
      </w:tr>
      <w:tr w:rsidR="00F813EE" w:rsidRPr="000B1CEF" w14:paraId="2A015C27" w14:textId="77777777" w:rsidTr="00F04339">
        <w:tc>
          <w:tcPr>
            <w:tcW w:w="2713" w:type="dxa"/>
          </w:tcPr>
          <w:p w14:paraId="0B4F83C9" w14:textId="77777777" w:rsidR="00F813EE" w:rsidRPr="000B1CEF" w:rsidRDefault="00F813EE" w:rsidP="00F04339">
            <w:r w:rsidRPr="00567076">
              <w:t>Berichtcode</w:t>
            </w:r>
          </w:p>
        </w:tc>
        <w:tc>
          <w:tcPr>
            <w:tcW w:w="5456" w:type="dxa"/>
          </w:tcPr>
          <w:p w14:paraId="047F7D94" w14:textId="70ED62E4" w:rsidR="00F813EE" w:rsidRPr="000B1CEF" w:rsidRDefault="00F813EE" w:rsidP="00F813EE">
            <w:r w:rsidRPr="00567076">
              <w:t>D</w:t>
            </w:r>
            <w:r>
              <w:t>u</w:t>
            </w:r>
            <w:r w:rsidRPr="00567076">
              <w:t>01</w:t>
            </w:r>
          </w:p>
        </w:tc>
      </w:tr>
      <w:tr w:rsidR="00F813EE" w:rsidRPr="000B1CEF" w14:paraId="7EAFAF0A" w14:textId="77777777" w:rsidTr="00F04339">
        <w:tc>
          <w:tcPr>
            <w:tcW w:w="2713" w:type="dxa"/>
          </w:tcPr>
          <w:p w14:paraId="1138FF4A" w14:textId="77777777" w:rsidR="00F813EE" w:rsidRPr="000B1CEF" w:rsidRDefault="00F813EE" w:rsidP="00F04339">
            <w:r w:rsidRPr="00567076">
              <w:t>Omschrijving</w:t>
            </w:r>
          </w:p>
        </w:tc>
        <w:tc>
          <w:tcPr>
            <w:tcW w:w="5456" w:type="dxa"/>
          </w:tcPr>
          <w:p w14:paraId="4C4A47A7" w14:textId="77777777" w:rsidR="00F60DDE" w:rsidRDefault="00F813EE" w:rsidP="00F60DDE">
            <w:r>
              <w:t xml:space="preserve">Een goedkeuringsbericht is een functioneel asynchroon responsbericht, welke de succesvolle verwerking van (een deel van de inhoud van) een </w:t>
            </w:r>
            <w:proofErr w:type="spellStart"/>
            <w:r>
              <w:t>geometrieLevering</w:t>
            </w:r>
            <w:proofErr w:type="spellEnd"/>
            <w:r>
              <w:t xml:space="preserve">, of het succesvol intrekken van een </w:t>
            </w:r>
            <w:proofErr w:type="spellStart"/>
            <w:r>
              <w:t>geometrieVerzoek</w:t>
            </w:r>
            <w:proofErr w:type="spellEnd"/>
            <w:r>
              <w:t xml:space="preserve"> bevestig</w:t>
            </w:r>
            <w:r w:rsidR="00F60DDE">
              <w:t>t</w:t>
            </w:r>
            <w:r>
              <w:t>.</w:t>
            </w:r>
            <w:r w:rsidR="007E48A5">
              <w:t xml:space="preserve"> </w:t>
            </w:r>
          </w:p>
          <w:p w14:paraId="3FAA8980" w14:textId="77777777" w:rsidR="00F60DDE" w:rsidRDefault="00F60DDE" w:rsidP="00F60DDE">
            <w:r>
              <w:t xml:space="preserve">De goedgekeurde objecten worden aan de hand van de identificaties van deze objecten teruggegeven; de afgekeurde objecten worden in een separaat afkeuringsbericht opgenomen. </w:t>
            </w:r>
          </w:p>
          <w:p w14:paraId="5729EE81" w14:textId="0C69BB0F" w:rsidR="00F813EE" w:rsidRPr="000B1CEF" w:rsidRDefault="007E48A5" w:rsidP="00F60DDE">
            <w:r>
              <w:t xml:space="preserve">In de parameters van een goedkeuringsbericht wordt de identificatie  van het </w:t>
            </w:r>
            <w:proofErr w:type="spellStart"/>
            <w:r>
              <w:t>geometrieVerzoek</w:t>
            </w:r>
            <w:proofErr w:type="spellEnd"/>
            <w:r>
              <w:t xml:space="preserve"> of de </w:t>
            </w:r>
            <w:proofErr w:type="spellStart"/>
            <w:r>
              <w:t>geometrieLevering</w:t>
            </w:r>
            <w:proofErr w:type="spellEnd"/>
            <w:r>
              <w:t xml:space="preserve"> opgenomen,  waarop het respons wordt gegeven.</w:t>
            </w:r>
          </w:p>
        </w:tc>
      </w:tr>
      <w:tr w:rsidR="00F813EE" w:rsidRPr="000B1CEF" w14:paraId="7FC74F18" w14:textId="77777777" w:rsidTr="00F04339">
        <w:tc>
          <w:tcPr>
            <w:tcW w:w="2713" w:type="dxa"/>
          </w:tcPr>
          <w:p w14:paraId="34DB0D37" w14:textId="77777777" w:rsidR="00F813EE" w:rsidRPr="000B1CEF" w:rsidRDefault="00F813EE" w:rsidP="00F04339">
            <w:r w:rsidRPr="00567076">
              <w:t>Zender</w:t>
            </w:r>
          </w:p>
        </w:tc>
        <w:tc>
          <w:tcPr>
            <w:tcW w:w="5456" w:type="dxa"/>
          </w:tcPr>
          <w:p w14:paraId="5296D71D" w14:textId="0E0D3F16" w:rsidR="00F813EE" w:rsidRPr="000B1CEF" w:rsidRDefault="00F813EE" w:rsidP="00F04339">
            <w:proofErr w:type="spellStart"/>
            <w:r>
              <w:t>Geo</w:t>
            </w:r>
            <w:proofErr w:type="spellEnd"/>
            <w:r w:rsidR="007D608D">
              <w:t>, BAG</w:t>
            </w:r>
          </w:p>
        </w:tc>
      </w:tr>
      <w:tr w:rsidR="00F813EE" w:rsidRPr="000B1CEF" w14:paraId="1B82D303" w14:textId="77777777" w:rsidTr="00F04339">
        <w:tc>
          <w:tcPr>
            <w:tcW w:w="2713" w:type="dxa"/>
          </w:tcPr>
          <w:p w14:paraId="1C324A93" w14:textId="77777777" w:rsidR="00F813EE" w:rsidRPr="000B1CEF" w:rsidRDefault="00F813EE" w:rsidP="00F04339">
            <w:r w:rsidRPr="00567076">
              <w:t>Ontvanger</w:t>
            </w:r>
          </w:p>
        </w:tc>
        <w:tc>
          <w:tcPr>
            <w:tcW w:w="5456" w:type="dxa"/>
          </w:tcPr>
          <w:p w14:paraId="5063B0CF" w14:textId="2D39D907" w:rsidR="00F813EE" w:rsidRPr="000B1CEF" w:rsidRDefault="00F813EE" w:rsidP="00F04339">
            <w:r>
              <w:t>BAG</w:t>
            </w:r>
            <w:r w:rsidR="007D608D">
              <w:t xml:space="preserve">, </w:t>
            </w:r>
            <w:proofErr w:type="spellStart"/>
            <w:r w:rsidR="007D608D">
              <w:t>Geo</w:t>
            </w:r>
            <w:proofErr w:type="spellEnd"/>
          </w:p>
        </w:tc>
      </w:tr>
      <w:tr w:rsidR="00F813EE" w:rsidRPr="000B1CEF" w14:paraId="5D85B18A" w14:textId="77777777" w:rsidTr="00F04339">
        <w:tc>
          <w:tcPr>
            <w:tcW w:w="2713" w:type="dxa"/>
          </w:tcPr>
          <w:p w14:paraId="04E5DD74" w14:textId="77777777" w:rsidR="00F813EE" w:rsidRPr="000B1CEF" w:rsidRDefault="00F813EE" w:rsidP="00F04339"/>
        </w:tc>
        <w:tc>
          <w:tcPr>
            <w:tcW w:w="5456" w:type="dxa"/>
          </w:tcPr>
          <w:p w14:paraId="016D69EF" w14:textId="77777777" w:rsidR="00F813EE" w:rsidRPr="000B1CEF" w:rsidRDefault="00F813EE" w:rsidP="00F04339"/>
        </w:tc>
      </w:tr>
      <w:tr w:rsidR="00F813EE" w:rsidRPr="000B1CEF" w14:paraId="2906F4A0" w14:textId="77777777" w:rsidTr="00F04339">
        <w:tc>
          <w:tcPr>
            <w:tcW w:w="2713" w:type="dxa"/>
          </w:tcPr>
          <w:p w14:paraId="6CF8F26B" w14:textId="77777777" w:rsidR="00F813EE" w:rsidRPr="000B1CEF" w:rsidRDefault="00F813EE" w:rsidP="00F04339">
            <w:r w:rsidRPr="00567076">
              <w:t>Stuurgegevens</w:t>
            </w:r>
          </w:p>
        </w:tc>
        <w:tc>
          <w:tcPr>
            <w:tcW w:w="5456" w:type="dxa"/>
          </w:tcPr>
          <w:p w14:paraId="2578DEC5" w14:textId="77777777" w:rsidR="00F813EE" w:rsidRPr="000B1CEF" w:rsidRDefault="00F813EE" w:rsidP="00F04339">
            <w:r w:rsidRPr="00567076">
              <w:rPr>
                <w:i/>
              </w:rPr>
              <w:t xml:space="preserve">standaard </w:t>
            </w:r>
            <w:proofErr w:type="spellStart"/>
            <w:r w:rsidRPr="00567076">
              <w:rPr>
                <w:i/>
              </w:rPr>
              <w:t>StUF</w:t>
            </w:r>
            <w:proofErr w:type="spellEnd"/>
            <w:r w:rsidRPr="00567076">
              <w:rPr>
                <w:i/>
              </w:rPr>
              <w:t>-stuurgegevens</w:t>
            </w:r>
          </w:p>
        </w:tc>
      </w:tr>
      <w:tr w:rsidR="00F813EE" w:rsidRPr="000B1CEF" w14:paraId="1077682A" w14:textId="77777777" w:rsidTr="00F04339">
        <w:tc>
          <w:tcPr>
            <w:tcW w:w="2713" w:type="dxa"/>
          </w:tcPr>
          <w:p w14:paraId="0AE3556D" w14:textId="77777777" w:rsidR="00F813EE" w:rsidRPr="000B1CEF" w:rsidRDefault="00F813EE" w:rsidP="00F04339">
            <w:r>
              <w:t>Parameters</w:t>
            </w:r>
          </w:p>
        </w:tc>
        <w:tc>
          <w:tcPr>
            <w:tcW w:w="5456" w:type="dxa"/>
          </w:tcPr>
          <w:p w14:paraId="5EC6ECCD" w14:textId="597889D0" w:rsidR="00F813EE" w:rsidRPr="000B1CEF" w:rsidRDefault="00F813EE" w:rsidP="00F813EE">
            <w:pPr>
              <w:pStyle w:val="Lijstalinea"/>
              <w:numPr>
                <w:ilvl w:val="0"/>
                <w:numId w:val="23"/>
              </w:numPr>
            </w:pPr>
            <w:r>
              <w:t>i</w:t>
            </w:r>
            <w:r w:rsidRPr="00567076">
              <w:t>d</w:t>
            </w:r>
            <w:r>
              <w:t>entificatie</w:t>
            </w:r>
            <w:r w:rsidRPr="00567076">
              <w:t xml:space="preserve"> [1-1]</w:t>
            </w:r>
          </w:p>
        </w:tc>
      </w:tr>
      <w:tr w:rsidR="00F813EE" w:rsidRPr="00A71A0A" w14:paraId="38C90C82" w14:textId="77777777" w:rsidTr="00F04339">
        <w:tc>
          <w:tcPr>
            <w:tcW w:w="2713" w:type="dxa"/>
          </w:tcPr>
          <w:p w14:paraId="4FE3D81E" w14:textId="77777777" w:rsidR="00F813EE" w:rsidRPr="00A71A0A" w:rsidRDefault="00F813EE" w:rsidP="00F04339">
            <w:r>
              <w:t>Inhoud</w:t>
            </w:r>
          </w:p>
        </w:tc>
        <w:tc>
          <w:tcPr>
            <w:tcW w:w="5456" w:type="dxa"/>
          </w:tcPr>
          <w:p w14:paraId="72E6CDF6" w14:textId="59746B49" w:rsidR="00F813EE" w:rsidRDefault="00F813EE" w:rsidP="00F04339">
            <w:r>
              <w:t xml:space="preserve">Keuze uit één of meer </w:t>
            </w:r>
            <w:r w:rsidR="00365C01">
              <w:t>entiteiten</w:t>
            </w:r>
            <w:r>
              <w:t xml:space="preserve"> (</w:t>
            </w:r>
            <w:proofErr w:type="spellStart"/>
            <w:r>
              <w:t>choice</w:t>
            </w:r>
            <w:proofErr w:type="spellEnd"/>
            <w:r>
              <w:t xml:space="preserve"> [1..n]):</w:t>
            </w:r>
          </w:p>
          <w:p w14:paraId="1B78591F" w14:textId="77777777" w:rsidR="00F813EE" w:rsidRDefault="00F813EE" w:rsidP="00F04339">
            <w:pPr>
              <w:pStyle w:val="Lijstalinea"/>
              <w:numPr>
                <w:ilvl w:val="0"/>
                <w:numId w:val="24"/>
              </w:numPr>
            </w:pPr>
            <w:r>
              <w:t>ligplaats [1-1]</w:t>
            </w:r>
          </w:p>
          <w:p w14:paraId="72FFAC63" w14:textId="77777777" w:rsidR="00F813EE" w:rsidRDefault="00F813EE" w:rsidP="00F04339">
            <w:pPr>
              <w:pStyle w:val="Lijstalinea"/>
              <w:numPr>
                <w:ilvl w:val="0"/>
                <w:numId w:val="24"/>
              </w:numPr>
            </w:pPr>
            <w:r>
              <w:t>pand [1-1]</w:t>
            </w:r>
          </w:p>
          <w:p w14:paraId="55853FA9" w14:textId="77777777" w:rsidR="00F813EE" w:rsidRDefault="00F813EE" w:rsidP="00F04339">
            <w:pPr>
              <w:pStyle w:val="Lijstalinea"/>
              <w:numPr>
                <w:ilvl w:val="0"/>
                <w:numId w:val="24"/>
              </w:numPr>
            </w:pPr>
            <w:r>
              <w:t>standplaats [1-1]</w:t>
            </w:r>
          </w:p>
          <w:p w14:paraId="73E80D3C" w14:textId="77777777" w:rsidR="00F813EE" w:rsidRDefault="00F813EE" w:rsidP="00F04339">
            <w:pPr>
              <w:pStyle w:val="Lijstalinea"/>
              <w:numPr>
                <w:ilvl w:val="0"/>
                <w:numId w:val="24"/>
              </w:numPr>
            </w:pPr>
            <w:r>
              <w:t>verblijfsobject [1-1]</w:t>
            </w:r>
          </w:p>
          <w:p w14:paraId="2850A4A5" w14:textId="77777777" w:rsidR="00F813EE" w:rsidRPr="00A71A0A" w:rsidRDefault="00F813EE" w:rsidP="00F04339">
            <w:pPr>
              <w:pStyle w:val="Lijstalinea"/>
              <w:numPr>
                <w:ilvl w:val="0"/>
                <w:numId w:val="24"/>
              </w:numPr>
            </w:pPr>
            <w:r>
              <w:t>woonplaats [1-1]</w:t>
            </w:r>
          </w:p>
        </w:tc>
      </w:tr>
    </w:tbl>
    <w:p w14:paraId="44529394" w14:textId="77777777" w:rsidR="00F813EE" w:rsidRDefault="00F813EE" w:rsidP="00FF3644"/>
    <w:p w14:paraId="731FE69C" w14:textId="77777777" w:rsidR="007D608D" w:rsidRDefault="007D608D">
      <w:pPr>
        <w:spacing w:line="240" w:lineRule="auto"/>
        <w:jc w:val="left"/>
        <w:rPr>
          <w:b/>
        </w:rPr>
      </w:pPr>
      <w:bookmarkStart w:id="254" w:name="_Toc415752706"/>
      <w:r>
        <w:br w:type="page"/>
      </w:r>
    </w:p>
    <w:p w14:paraId="2CF687DE" w14:textId="4197AEF6" w:rsidR="00F813EE" w:rsidRDefault="00F813EE" w:rsidP="00F813EE">
      <w:pPr>
        <w:pStyle w:val="subparagraaftitel"/>
      </w:pPr>
      <w:r>
        <w:lastRenderedPageBreak/>
        <w:t>Afkeuringsbericht</w:t>
      </w:r>
      <w:bookmarkEnd w:id="254"/>
    </w:p>
    <w:p w14:paraId="08C719E8" w14:textId="77777777" w:rsidR="00F813EE" w:rsidRDefault="00F813EE" w:rsidP="00F813EE"/>
    <w:tbl>
      <w:tblPr>
        <w:tblStyle w:val="Tabelraster"/>
        <w:tblW w:w="8169" w:type="dxa"/>
        <w:tblInd w:w="596" w:type="dxa"/>
        <w:tblLook w:val="04A0" w:firstRow="1" w:lastRow="0" w:firstColumn="1" w:lastColumn="0" w:noHBand="0" w:noVBand="1"/>
      </w:tblPr>
      <w:tblGrid>
        <w:gridCol w:w="2713"/>
        <w:gridCol w:w="5456"/>
      </w:tblGrid>
      <w:tr w:rsidR="00F813EE" w:rsidRPr="000B1CEF" w14:paraId="7A8088DD" w14:textId="77777777" w:rsidTr="00F04339">
        <w:tc>
          <w:tcPr>
            <w:tcW w:w="2713" w:type="dxa"/>
          </w:tcPr>
          <w:p w14:paraId="59398CFB" w14:textId="77777777" w:rsidR="00F813EE" w:rsidRPr="000B1CEF" w:rsidRDefault="00F813EE" w:rsidP="00F04339">
            <w:r w:rsidRPr="000B1CEF">
              <w:t>Naam bericht</w:t>
            </w:r>
          </w:p>
        </w:tc>
        <w:tc>
          <w:tcPr>
            <w:tcW w:w="5456" w:type="dxa"/>
          </w:tcPr>
          <w:p w14:paraId="0FE25FC4" w14:textId="7C95CF6A" w:rsidR="00F813EE" w:rsidRPr="000B1CEF" w:rsidRDefault="00F813EE" w:rsidP="00F813EE">
            <w:r>
              <w:t>Afkeuringsbericht</w:t>
            </w:r>
          </w:p>
        </w:tc>
      </w:tr>
      <w:tr w:rsidR="00F813EE" w:rsidRPr="000B1CEF" w14:paraId="02136533" w14:textId="77777777" w:rsidTr="00F04339">
        <w:tc>
          <w:tcPr>
            <w:tcW w:w="2713" w:type="dxa"/>
          </w:tcPr>
          <w:p w14:paraId="300F7C00" w14:textId="77777777" w:rsidR="00F813EE" w:rsidRPr="000B1CEF" w:rsidRDefault="00F813EE" w:rsidP="00F04339">
            <w:r>
              <w:t>Afkorting bericht</w:t>
            </w:r>
          </w:p>
        </w:tc>
        <w:tc>
          <w:tcPr>
            <w:tcW w:w="5456" w:type="dxa"/>
          </w:tcPr>
          <w:p w14:paraId="5D14CD43" w14:textId="292169B5" w:rsidR="00F813EE" w:rsidRPr="000B1CEF" w:rsidRDefault="00F813EE" w:rsidP="00F813EE">
            <w:pPr>
              <w:rPr>
                <w:lang w:val="en-GB"/>
              </w:rPr>
            </w:pPr>
            <w:r>
              <w:rPr>
                <w:lang w:val="en-GB"/>
              </w:rPr>
              <w:t>foutDu01</w:t>
            </w:r>
          </w:p>
        </w:tc>
      </w:tr>
      <w:tr w:rsidR="00F813EE" w:rsidRPr="000B1CEF" w14:paraId="57299A32" w14:textId="77777777" w:rsidTr="00F04339">
        <w:tc>
          <w:tcPr>
            <w:tcW w:w="2713" w:type="dxa"/>
          </w:tcPr>
          <w:p w14:paraId="3D1E118C" w14:textId="77777777" w:rsidR="00F813EE" w:rsidRPr="000B1CEF" w:rsidRDefault="00F813EE" w:rsidP="00F04339">
            <w:r w:rsidRPr="00567076">
              <w:t>Herkomst</w:t>
            </w:r>
          </w:p>
        </w:tc>
        <w:tc>
          <w:tcPr>
            <w:tcW w:w="5456" w:type="dxa"/>
          </w:tcPr>
          <w:p w14:paraId="4593EE4B" w14:textId="77777777" w:rsidR="00F813EE" w:rsidRPr="000B1CEF" w:rsidRDefault="00F813EE" w:rsidP="00F04339">
            <w:proofErr w:type="spellStart"/>
            <w:r w:rsidRPr="00567076">
              <w:rPr>
                <w:lang w:val="en-GB"/>
              </w:rPr>
              <w:t>StUF</w:t>
            </w:r>
            <w:proofErr w:type="spellEnd"/>
            <w:r w:rsidRPr="00567076">
              <w:rPr>
                <w:lang w:val="en-GB"/>
              </w:rPr>
              <w:t>-Geo BAG</w:t>
            </w:r>
          </w:p>
        </w:tc>
      </w:tr>
      <w:tr w:rsidR="00F813EE" w:rsidRPr="000B1CEF" w14:paraId="12830084" w14:textId="77777777" w:rsidTr="00F04339">
        <w:tc>
          <w:tcPr>
            <w:tcW w:w="2713" w:type="dxa"/>
          </w:tcPr>
          <w:p w14:paraId="720D6007" w14:textId="77777777" w:rsidR="00F813EE" w:rsidRPr="000B1CEF" w:rsidRDefault="00F813EE" w:rsidP="00F04339">
            <w:r w:rsidRPr="00567076">
              <w:t>Berichtcode</w:t>
            </w:r>
          </w:p>
        </w:tc>
        <w:tc>
          <w:tcPr>
            <w:tcW w:w="5456" w:type="dxa"/>
          </w:tcPr>
          <w:p w14:paraId="0629F404" w14:textId="77777777" w:rsidR="00F813EE" w:rsidRPr="000B1CEF" w:rsidRDefault="00F813EE" w:rsidP="00F04339">
            <w:r w:rsidRPr="00567076">
              <w:t>D</w:t>
            </w:r>
            <w:r>
              <w:t>u</w:t>
            </w:r>
            <w:r w:rsidRPr="00567076">
              <w:t>01</w:t>
            </w:r>
          </w:p>
        </w:tc>
      </w:tr>
      <w:tr w:rsidR="00F813EE" w:rsidRPr="000B1CEF" w14:paraId="69210A6C" w14:textId="77777777" w:rsidTr="00F04339">
        <w:tc>
          <w:tcPr>
            <w:tcW w:w="2713" w:type="dxa"/>
          </w:tcPr>
          <w:p w14:paraId="46B7913C" w14:textId="77777777" w:rsidR="00F813EE" w:rsidRPr="000B1CEF" w:rsidRDefault="00F813EE" w:rsidP="00F04339">
            <w:r w:rsidRPr="00567076">
              <w:t>Omschrijving</w:t>
            </w:r>
          </w:p>
        </w:tc>
        <w:tc>
          <w:tcPr>
            <w:tcW w:w="5456" w:type="dxa"/>
          </w:tcPr>
          <w:p w14:paraId="59F7B248" w14:textId="77777777" w:rsidR="00F60DDE" w:rsidRDefault="00F813EE" w:rsidP="00F60DDE">
            <w:r>
              <w:t xml:space="preserve">Een afkeuringsbericht is een functioneel asynchroon responsbericht, welke de niet-succesvolle verwerking van (een deel van de inhoud van) een </w:t>
            </w:r>
            <w:proofErr w:type="spellStart"/>
            <w:r>
              <w:t>geometrieVerzoek</w:t>
            </w:r>
            <w:proofErr w:type="spellEnd"/>
            <w:r>
              <w:t xml:space="preserve"> of </w:t>
            </w:r>
            <w:proofErr w:type="spellStart"/>
            <w:r>
              <w:t>geometrieLevering</w:t>
            </w:r>
            <w:proofErr w:type="spellEnd"/>
            <w:r>
              <w:t xml:space="preserve"> </w:t>
            </w:r>
            <w:proofErr w:type="spellStart"/>
            <w:r>
              <w:t>terugmeldt</w:t>
            </w:r>
            <w:proofErr w:type="spellEnd"/>
            <w:r>
              <w:t xml:space="preserve">. </w:t>
            </w:r>
          </w:p>
          <w:p w14:paraId="7D4C13DB" w14:textId="77777777" w:rsidR="00F60DDE" w:rsidRDefault="00F60DDE" w:rsidP="00F60DDE">
            <w:r>
              <w:t xml:space="preserve">De afgekeurde objecten worden aan de hand van de identificaties van deze objecten teruggegeven; de goedgekeurde objecten worden in een separaat goedkeuringsbericht opgenomen. </w:t>
            </w:r>
          </w:p>
          <w:p w14:paraId="44F16A58" w14:textId="77777777" w:rsidR="007D608D" w:rsidRDefault="00F60DDE" w:rsidP="00F60DDE">
            <w:r>
              <w:t xml:space="preserve">Per soort reden van afkeuring (fout) wordt een afkeuringsbericht met één of meer identificatie van objecten verstuurd. </w:t>
            </w:r>
          </w:p>
          <w:p w14:paraId="34C52D61" w14:textId="7C897D45" w:rsidR="00F60DDE" w:rsidRDefault="00F813EE" w:rsidP="00F60DDE">
            <w:r>
              <w:t>In het afkeuringsbericht worden de code, omschrijving, plek en details van de fout opgenomen.</w:t>
            </w:r>
            <w:r w:rsidR="007E48A5">
              <w:t xml:space="preserve"> </w:t>
            </w:r>
          </w:p>
          <w:p w14:paraId="0B4B7701" w14:textId="0B6AA00F" w:rsidR="00F813EE" w:rsidRPr="000B1CEF" w:rsidRDefault="007E48A5" w:rsidP="00F60DDE">
            <w:r>
              <w:t xml:space="preserve">In de parameters van een afkeuringsbericht wordt de identificatie  van het </w:t>
            </w:r>
            <w:proofErr w:type="spellStart"/>
            <w:r>
              <w:t>geometrieVerzoek</w:t>
            </w:r>
            <w:proofErr w:type="spellEnd"/>
            <w:r>
              <w:t xml:space="preserve"> of de </w:t>
            </w:r>
            <w:proofErr w:type="spellStart"/>
            <w:r>
              <w:t>geometrieLevering</w:t>
            </w:r>
            <w:proofErr w:type="spellEnd"/>
            <w:r>
              <w:t xml:space="preserve"> opgenomen,  waarop het respons wordt gegeven.</w:t>
            </w:r>
          </w:p>
        </w:tc>
      </w:tr>
      <w:tr w:rsidR="00F813EE" w:rsidRPr="000B1CEF" w14:paraId="32E00F9E" w14:textId="77777777" w:rsidTr="00F04339">
        <w:tc>
          <w:tcPr>
            <w:tcW w:w="2713" w:type="dxa"/>
          </w:tcPr>
          <w:p w14:paraId="3399BFC1" w14:textId="77777777" w:rsidR="00F813EE" w:rsidRPr="000B1CEF" w:rsidRDefault="00F813EE" w:rsidP="00F04339">
            <w:r w:rsidRPr="00567076">
              <w:t>Zender</w:t>
            </w:r>
          </w:p>
        </w:tc>
        <w:tc>
          <w:tcPr>
            <w:tcW w:w="5456" w:type="dxa"/>
          </w:tcPr>
          <w:p w14:paraId="2C5E25E2" w14:textId="529D1280" w:rsidR="00F813EE" w:rsidRPr="000B1CEF" w:rsidRDefault="00F813EE" w:rsidP="00F04339">
            <w:proofErr w:type="spellStart"/>
            <w:r>
              <w:t>Geo</w:t>
            </w:r>
            <w:proofErr w:type="spellEnd"/>
            <w:r w:rsidR="007D608D">
              <w:t>, BAG</w:t>
            </w:r>
          </w:p>
        </w:tc>
      </w:tr>
      <w:tr w:rsidR="00F813EE" w:rsidRPr="000B1CEF" w14:paraId="246B6BC6" w14:textId="77777777" w:rsidTr="00F04339">
        <w:tc>
          <w:tcPr>
            <w:tcW w:w="2713" w:type="dxa"/>
          </w:tcPr>
          <w:p w14:paraId="58C3E2EF" w14:textId="77777777" w:rsidR="00F813EE" w:rsidRPr="000B1CEF" w:rsidRDefault="00F813EE" w:rsidP="00F04339">
            <w:r w:rsidRPr="00567076">
              <w:t>Ontvanger</w:t>
            </w:r>
          </w:p>
        </w:tc>
        <w:tc>
          <w:tcPr>
            <w:tcW w:w="5456" w:type="dxa"/>
          </w:tcPr>
          <w:p w14:paraId="6DE5D00D" w14:textId="6EDBACF0" w:rsidR="00F813EE" w:rsidRPr="000B1CEF" w:rsidRDefault="00F813EE" w:rsidP="00F04339">
            <w:r>
              <w:t>BAG</w:t>
            </w:r>
            <w:r w:rsidR="007D608D">
              <w:t xml:space="preserve">, </w:t>
            </w:r>
            <w:proofErr w:type="spellStart"/>
            <w:r w:rsidR="007D608D">
              <w:t>Geo</w:t>
            </w:r>
            <w:proofErr w:type="spellEnd"/>
          </w:p>
        </w:tc>
      </w:tr>
      <w:tr w:rsidR="00F813EE" w:rsidRPr="000B1CEF" w14:paraId="7156F75A" w14:textId="77777777" w:rsidTr="00F04339">
        <w:tc>
          <w:tcPr>
            <w:tcW w:w="2713" w:type="dxa"/>
          </w:tcPr>
          <w:p w14:paraId="481257E2" w14:textId="77777777" w:rsidR="00F813EE" w:rsidRPr="000B1CEF" w:rsidRDefault="00F813EE" w:rsidP="00F04339"/>
        </w:tc>
        <w:tc>
          <w:tcPr>
            <w:tcW w:w="5456" w:type="dxa"/>
          </w:tcPr>
          <w:p w14:paraId="02C2417D" w14:textId="77777777" w:rsidR="00F813EE" w:rsidRPr="000B1CEF" w:rsidRDefault="00F813EE" w:rsidP="00F04339"/>
        </w:tc>
      </w:tr>
      <w:tr w:rsidR="00F813EE" w:rsidRPr="000B1CEF" w14:paraId="7A0A4FA4" w14:textId="77777777" w:rsidTr="00F04339">
        <w:tc>
          <w:tcPr>
            <w:tcW w:w="2713" w:type="dxa"/>
          </w:tcPr>
          <w:p w14:paraId="305C3893" w14:textId="77777777" w:rsidR="00F813EE" w:rsidRPr="000B1CEF" w:rsidRDefault="00F813EE" w:rsidP="00F04339">
            <w:r w:rsidRPr="00567076">
              <w:t>Stuurgegevens</w:t>
            </w:r>
          </w:p>
        </w:tc>
        <w:tc>
          <w:tcPr>
            <w:tcW w:w="5456" w:type="dxa"/>
          </w:tcPr>
          <w:p w14:paraId="5CF33A24" w14:textId="77777777" w:rsidR="00F813EE" w:rsidRPr="000B1CEF" w:rsidRDefault="00F813EE" w:rsidP="00F04339">
            <w:r w:rsidRPr="00567076">
              <w:rPr>
                <w:i/>
              </w:rPr>
              <w:t xml:space="preserve">standaard </w:t>
            </w:r>
            <w:proofErr w:type="spellStart"/>
            <w:r w:rsidRPr="00567076">
              <w:rPr>
                <w:i/>
              </w:rPr>
              <w:t>StUF</w:t>
            </w:r>
            <w:proofErr w:type="spellEnd"/>
            <w:r w:rsidRPr="00567076">
              <w:rPr>
                <w:i/>
              </w:rPr>
              <w:t>-stuurgegevens</w:t>
            </w:r>
          </w:p>
        </w:tc>
      </w:tr>
      <w:tr w:rsidR="00F813EE" w:rsidRPr="000B1CEF" w14:paraId="453AF4B0" w14:textId="77777777" w:rsidTr="00F04339">
        <w:tc>
          <w:tcPr>
            <w:tcW w:w="2713" w:type="dxa"/>
          </w:tcPr>
          <w:p w14:paraId="789E3B3D" w14:textId="77777777" w:rsidR="00F813EE" w:rsidRPr="000B1CEF" w:rsidRDefault="00F813EE" w:rsidP="00F04339">
            <w:r>
              <w:t>Parameters</w:t>
            </w:r>
          </w:p>
        </w:tc>
        <w:tc>
          <w:tcPr>
            <w:tcW w:w="5456" w:type="dxa"/>
          </w:tcPr>
          <w:p w14:paraId="29979A8A" w14:textId="77777777" w:rsidR="00F813EE" w:rsidRDefault="00F813EE" w:rsidP="00F04339">
            <w:pPr>
              <w:pStyle w:val="Lijstalinea"/>
              <w:numPr>
                <w:ilvl w:val="0"/>
                <w:numId w:val="23"/>
              </w:numPr>
            </w:pPr>
            <w:r>
              <w:t>i</w:t>
            </w:r>
            <w:r w:rsidRPr="00567076">
              <w:t>d</w:t>
            </w:r>
            <w:r>
              <w:t>entificatie</w:t>
            </w:r>
            <w:r w:rsidRPr="00567076">
              <w:t xml:space="preserve"> [1-1]</w:t>
            </w:r>
          </w:p>
          <w:p w14:paraId="4B7540E1" w14:textId="14F34D23" w:rsidR="00F813EE" w:rsidRDefault="00F813EE" w:rsidP="00F04339">
            <w:pPr>
              <w:pStyle w:val="Lijstalinea"/>
              <w:numPr>
                <w:ilvl w:val="0"/>
                <w:numId w:val="23"/>
              </w:numPr>
            </w:pPr>
            <w:r>
              <w:t>foutcode</w:t>
            </w:r>
            <w:r w:rsidR="00971391">
              <w:t xml:space="preserve"> [</w:t>
            </w:r>
            <w:r w:rsidR="00F03A0F">
              <w:t>1-1</w:t>
            </w:r>
            <w:r w:rsidR="00971391">
              <w:t>]</w:t>
            </w:r>
          </w:p>
          <w:p w14:paraId="6C46C549" w14:textId="54E2F23C" w:rsidR="00F813EE" w:rsidRDefault="00F813EE" w:rsidP="00F04339">
            <w:pPr>
              <w:pStyle w:val="Lijstalinea"/>
              <w:numPr>
                <w:ilvl w:val="0"/>
                <w:numId w:val="23"/>
              </w:numPr>
            </w:pPr>
            <w:r>
              <w:t>foutomschrijving</w:t>
            </w:r>
            <w:r w:rsidR="00971391">
              <w:t xml:space="preserve"> [</w:t>
            </w:r>
            <w:r w:rsidR="00F03A0F">
              <w:t>0-1</w:t>
            </w:r>
            <w:r w:rsidR="00971391">
              <w:t>]</w:t>
            </w:r>
          </w:p>
          <w:p w14:paraId="3E798829" w14:textId="2173BC51" w:rsidR="00F813EE" w:rsidRDefault="00F813EE" w:rsidP="00F04339">
            <w:pPr>
              <w:pStyle w:val="Lijstalinea"/>
              <w:numPr>
                <w:ilvl w:val="0"/>
                <w:numId w:val="23"/>
              </w:numPr>
            </w:pPr>
            <w:r>
              <w:t>plek</w:t>
            </w:r>
            <w:r w:rsidR="00971391">
              <w:t xml:space="preserve"> [</w:t>
            </w:r>
            <w:r w:rsidR="00F03A0F">
              <w:t>1-1</w:t>
            </w:r>
            <w:r w:rsidR="00971391">
              <w:t>]</w:t>
            </w:r>
          </w:p>
          <w:p w14:paraId="69538C51" w14:textId="1F56A616" w:rsidR="00F813EE" w:rsidRPr="000B1CEF" w:rsidRDefault="00F813EE" w:rsidP="00365C01">
            <w:pPr>
              <w:pStyle w:val="Lijstalinea"/>
              <w:numPr>
                <w:ilvl w:val="0"/>
                <w:numId w:val="23"/>
              </w:numPr>
            </w:pPr>
            <w:r>
              <w:t>details</w:t>
            </w:r>
            <w:r w:rsidR="00971391">
              <w:t xml:space="preserve"> [</w:t>
            </w:r>
            <w:r w:rsidR="00365C01">
              <w:t>0</w:t>
            </w:r>
            <w:r w:rsidR="00F03A0F">
              <w:t>-1</w:t>
            </w:r>
            <w:r w:rsidR="00971391">
              <w:t>]</w:t>
            </w:r>
          </w:p>
        </w:tc>
      </w:tr>
      <w:tr w:rsidR="00F813EE" w:rsidRPr="00A71A0A" w14:paraId="19FC025F" w14:textId="77777777" w:rsidTr="00F04339">
        <w:tc>
          <w:tcPr>
            <w:tcW w:w="2713" w:type="dxa"/>
          </w:tcPr>
          <w:p w14:paraId="01C9E80C" w14:textId="5769520D" w:rsidR="00F813EE" w:rsidRPr="00A71A0A" w:rsidRDefault="00F813EE" w:rsidP="00F04339">
            <w:r>
              <w:t>Inhoud</w:t>
            </w:r>
          </w:p>
        </w:tc>
        <w:tc>
          <w:tcPr>
            <w:tcW w:w="5456" w:type="dxa"/>
          </w:tcPr>
          <w:p w14:paraId="39D7BB3F" w14:textId="7FABF9E2" w:rsidR="00F813EE" w:rsidRDefault="00F813EE" w:rsidP="00F04339">
            <w:r>
              <w:t xml:space="preserve">Keuze uit één of meer </w:t>
            </w:r>
            <w:r w:rsidR="00365C01">
              <w:t>entiteiten</w:t>
            </w:r>
            <w:r>
              <w:t xml:space="preserve"> (</w:t>
            </w:r>
            <w:proofErr w:type="spellStart"/>
            <w:r>
              <w:t>choice</w:t>
            </w:r>
            <w:proofErr w:type="spellEnd"/>
            <w:r>
              <w:t xml:space="preserve"> [1..n]):</w:t>
            </w:r>
          </w:p>
          <w:p w14:paraId="24374425" w14:textId="77777777" w:rsidR="00F813EE" w:rsidRDefault="00F813EE" w:rsidP="00F04339">
            <w:pPr>
              <w:pStyle w:val="Lijstalinea"/>
              <w:numPr>
                <w:ilvl w:val="0"/>
                <w:numId w:val="24"/>
              </w:numPr>
            </w:pPr>
            <w:r>
              <w:t>ligplaats [1-1]</w:t>
            </w:r>
          </w:p>
          <w:p w14:paraId="773E0B44" w14:textId="77777777" w:rsidR="00F813EE" w:rsidRDefault="00F813EE" w:rsidP="00F04339">
            <w:pPr>
              <w:pStyle w:val="Lijstalinea"/>
              <w:numPr>
                <w:ilvl w:val="0"/>
                <w:numId w:val="24"/>
              </w:numPr>
            </w:pPr>
            <w:r>
              <w:t>pand [1-1]</w:t>
            </w:r>
          </w:p>
          <w:p w14:paraId="22432904" w14:textId="77777777" w:rsidR="00F813EE" w:rsidRDefault="00F813EE" w:rsidP="00F04339">
            <w:pPr>
              <w:pStyle w:val="Lijstalinea"/>
              <w:numPr>
                <w:ilvl w:val="0"/>
                <w:numId w:val="24"/>
              </w:numPr>
            </w:pPr>
            <w:r>
              <w:t>standplaats [1-1]</w:t>
            </w:r>
          </w:p>
          <w:p w14:paraId="058934EE" w14:textId="77777777" w:rsidR="00F813EE" w:rsidRDefault="00F813EE" w:rsidP="00F04339">
            <w:pPr>
              <w:pStyle w:val="Lijstalinea"/>
              <w:numPr>
                <w:ilvl w:val="0"/>
                <w:numId w:val="24"/>
              </w:numPr>
            </w:pPr>
            <w:r>
              <w:t>verblijfsobject [1-1]</w:t>
            </w:r>
          </w:p>
          <w:p w14:paraId="7BC043F5" w14:textId="77777777" w:rsidR="00F813EE" w:rsidRPr="00A71A0A" w:rsidRDefault="00F813EE" w:rsidP="00F04339">
            <w:pPr>
              <w:pStyle w:val="Lijstalinea"/>
              <w:numPr>
                <w:ilvl w:val="0"/>
                <w:numId w:val="24"/>
              </w:numPr>
            </w:pPr>
            <w:r>
              <w:t>woonplaats [1-1]</w:t>
            </w:r>
          </w:p>
        </w:tc>
      </w:tr>
    </w:tbl>
    <w:p w14:paraId="670E5747" w14:textId="77777777" w:rsidR="00F813EE" w:rsidRDefault="00F813EE" w:rsidP="00FF3644"/>
    <w:p w14:paraId="531AA182" w14:textId="77777777" w:rsidR="00AD1014" w:rsidRDefault="00AD1014">
      <w:pPr>
        <w:spacing w:line="240" w:lineRule="auto"/>
        <w:jc w:val="left"/>
      </w:pPr>
      <w:r>
        <w:br w:type="page"/>
      </w:r>
    </w:p>
    <w:p w14:paraId="05BA98C9" w14:textId="09C12E51" w:rsidR="00F813EE" w:rsidRDefault="00F813EE" w:rsidP="00F813EE">
      <w:r>
        <w:lastRenderedPageBreak/>
        <w:t xml:space="preserve">Naast de standaard </w:t>
      </w:r>
      <w:proofErr w:type="spellStart"/>
      <w:r>
        <w:t>StUF</w:t>
      </w:r>
      <w:proofErr w:type="spellEnd"/>
      <w:r>
        <w:t>-foutcodes worden voor dit sectormodel de volgende foutcodes onderkend:</w:t>
      </w:r>
    </w:p>
    <w:p w14:paraId="628401F4" w14:textId="77777777" w:rsidR="00F813EE" w:rsidRDefault="00F813EE" w:rsidP="00F813EE"/>
    <w:tbl>
      <w:tblPr>
        <w:tblStyle w:val="Tabelraster"/>
        <w:tblW w:w="88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35"/>
        <w:gridCol w:w="2181"/>
        <w:gridCol w:w="1535"/>
        <w:gridCol w:w="2427"/>
      </w:tblGrid>
      <w:tr w:rsidR="00FE0A75" w14:paraId="421F7453" w14:textId="77777777" w:rsidTr="00365C01">
        <w:tc>
          <w:tcPr>
            <w:tcW w:w="2735" w:type="dxa"/>
          </w:tcPr>
          <w:p w14:paraId="7D4BCA8C" w14:textId="77777777" w:rsidR="00F813EE" w:rsidRPr="00FF3644" w:rsidRDefault="00F813EE" w:rsidP="00F04339">
            <w:pPr>
              <w:rPr>
                <w:b/>
              </w:rPr>
            </w:pPr>
            <w:r w:rsidRPr="00FF3644">
              <w:rPr>
                <w:b/>
              </w:rPr>
              <w:t>Foutsituatie (&lt;</w:t>
            </w:r>
            <w:proofErr w:type="spellStart"/>
            <w:r w:rsidRPr="00FF3644">
              <w:rPr>
                <w:b/>
              </w:rPr>
              <w:t>StUF:omschrijving</w:t>
            </w:r>
            <w:proofErr w:type="spellEnd"/>
            <w:r w:rsidRPr="00FF3644">
              <w:rPr>
                <w:b/>
              </w:rPr>
              <w:t>&gt;)</w:t>
            </w:r>
          </w:p>
        </w:tc>
        <w:tc>
          <w:tcPr>
            <w:tcW w:w="2181" w:type="dxa"/>
          </w:tcPr>
          <w:p w14:paraId="5FA6660D" w14:textId="77777777" w:rsidR="00F813EE" w:rsidRPr="00FF3644" w:rsidRDefault="00F813EE" w:rsidP="00F04339">
            <w:pPr>
              <w:rPr>
                <w:b/>
              </w:rPr>
            </w:pPr>
            <w:r w:rsidRPr="00FF3644">
              <w:rPr>
                <w:b/>
              </w:rPr>
              <w:t>Foutcode</w:t>
            </w:r>
          </w:p>
          <w:p w14:paraId="0DA5F10B" w14:textId="77777777" w:rsidR="00F813EE" w:rsidRPr="00FF3644" w:rsidRDefault="00F813EE" w:rsidP="00F04339">
            <w:pPr>
              <w:rPr>
                <w:b/>
              </w:rPr>
            </w:pPr>
            <w:r w:rsidRPr="00FF3644">
              <w:rPr>
                <w:b/>
              </w:rPr>
              <w:t>(&lt;</w:t>
            </w:r>
            <w:proofErr w:type="spellStart"/>
            <w:r w:rsidRPr="00FF3644">
              <w:rPr>
                <w:b/>
              </w:rPr>
              <w:t>StUF:code</w:t>
            </w:r>
            <w:proofErr w:type="spellEnd"/>
            <w:r w:rsidRPr="00FF3644">
              <w:rPr>
                <w:b/>
              </w:rPr>
              <w:t>&gt;)</w:t>
            </w:r>
          </w:p>
        </w:tc>
        <w:tc>
          <w:tcPr>
            <w:tcW w:w="1535" w:type="dxa"/>
          </w:tcPr>
          <w:p w14:paraId="321CF130" w14:textId="77777777" w:rsidR="00F813EE" w:rsidRPr="00FF3644" w:rsidRDefault="00F813EE" w:rsidP="00F04339">
            <w:pPr>
              <w:rPr>
                <w:b/>
              </w:rPr>
            </w:pPr>
            <w:r w:rsidRPr="00FF3644">
              <w:rPr>
                <w:b/>
              </w:rPr>
              <w:t>Plek</w:t>
            </w:r>
          </w:p>
          <w:p w14:paraId="1B5D8F23" w14:textId="77777777" w:rsidR="00F813EE" w:rsidRPr="00FF3644" w:rsidRDefault="00F813EE" w:rsidP="00F04339">
            <w:pPr>
              <w:rPr>
                <w:b/>
              </w:rPr>
            </w:pPr>
            <w:r w:rsidRPr="00FF3644">
              <w:rPr>
                <w:b/>
              </w:rPr>
              <w:t>(&lt;</w:t>
            </w:r>
            <w:proofErr w:type="spellStart"/>
            <w:r w:rsidRPr="00FF3644">
              <w:rPr>
                <w:b/>
              </w:rPr>
              <w:t>StUF:plek</w:t>
            </w:r>
            <w:proofErr w:type="spellEnd"/>
            <w:r w:rsidRPr="00FF3644">
              <w:rPr>
                <w:b/>
              </w:rPr>
              <w:t>&gt;)</w:t>
            </w:r>
          </w:p>
        </w:tc>
        <w:tc>
          <w:tcPr>
            <w:tcW w:w="2427" w:type="dxa"/>
          </w:tcPr>
          <w:p w14:paraId="6F48FD3D" w14:textId="05B61217" w:rsidR="00F813EE" w:rsidRPr="00FF3644" w:rsidRDefault="00F813EE" w:rsidP="00F04339">
            <w:pPr>
              <w:rPr>
                <w:b/>
              </w:rPr>
            </w:pPr>
            <w:r w:rsidRPr="00FF3644">
              <w:rPr>
                <w:b/>
              </w:rPr>
              <w:t>Details</w:t>
            </w:r>
            <w:r w:rsidR="00F03A0F">
              <w:rPr>
                <w:rStyle w:val="Voetnootmarkering"/>
                <w:b/>
              </w:rPr>
              <w:footnoteReference w:id="34"/>
            </w:r>
          </w:p>
          <w:p w14:paraId="5E2810F5" w14:textId="77777777" w:rsidR="00F813EE" w:rsidRPr="00FF3644" w:rsidRDefault="00F813EE" w:rsidP="00F04339">
            <w:pPr>
              <w:rPr>
                <w:b/>
              </w:rPr>
            </w:pPr>
            <w:r w:rsidRPr="00FF3644">
              <w:rPr>
                <w:b/>
              </w:rPr>
              <w:t>(&lt;</w:t>
            </w:r>
            <w:proofErr w:type="spellStart"/>
            <w:r w:rsidRPr="00FF3644">
              <w:rPr>
                <w:b/>
              </w:rPr>
              <w:t>StUF:details</w:t>
            </w:r>
            <w:proofErr w:type="spellEnd"/>
            <w:r w:rsidRPr="00FF3644">
              <w:rPr>
                <w:b/>
              </w:rPr>
              <w:t>&gt;)</w:t>
            </w:r>
          </w:p>
        </w:tc>
      </w:tr>
      <w:tr w:rsidR="00FE0A75" w14:paraId="123A9FE9" w14:textId="77777777" w:rsidTr="007D608D">
        <w:tc>
          <w:tcPr>
            <w:tcW w:w="2735" w:type="dxa"/>
          </w:tcPr>
          <w:p w14:paraId="4BBE6E84" w14:textId="77777777" w:rsidR="00F813EE" w:rsidRDefault="00F813EE" w:rsidP="00F04339">
            <w:pPr>
              <w:spacing w:after="160" w:line="256" w:lineRule="auto"/>
              <w:jc w:val="left"/>
            </w:pPr>
            <w:proofErr w:type="spellStart"/>
            <w:r>
              <w:t>geometrieLevering</w:t>
            </w:r>
            <w:proofErr w:type="spellEnd"/>
            <w:r>
              <w:t xml:space="preserve"> is afgekeurd</w:t>
            </w:r>
          </w:p>
          <w:p w14:paraId="63A29A0A" w14:textId="77777777" w:rsidR="00F813EE" w:rsidRDefault="00F813EE" w:rsidP="00F04339"/>
        </w:tc>
        <w:tc>
          <w:tcPr>
            <w:tcW w:w="2181" w:type="dxa"/>
          </w:tcPr>
          <w:p w14:paraId="6FFC5489" w14:textId="08152029" w:rsidR="00F813EE" w:rsidRDefault="00F813EE" w:rsidP="00F03A0F">
            <w:r>
              <w:t>G</w:t>
            </w:r>
            <w:r w:rsidR="00FE0A75">
              <w:t>B01</w:t>
            </w:r>
            <w:r w:rsidR="00F03A0F">
              <w:t>0</w:t>
            </w:r>
          </w:p>
        </w:tc>
        <w:tc>
          <w:tcPr>
            <w:tcW w:w="1535" w:type="dxa"/>
          </w:tcPr>
          <w:p w14:paraId="3E4402FB" w14:textId="77777777" w:rsidR="00F813EE" w:rsidRDefault="00F813EE" w:rsidP="00F04339">
            <w:r>
              <w:t>Client</w:t>
            </w:r>
          </w:p>
        </w:tc>
        <w:tc>
          <w:tcPr>
            <w:tcW w:w="2427" w:type="dxa"/>
          </w:tcPr>
          <w:p w14:paraId="2397D106" w14:textId="00AB1256" w:rsidR="00F813EE" w:rsidRDefault="007D608D" w:rsidP="007D608D">
            <w:pPr>
              <w:jc w:val="left"/>
            </w:pPr>
            <w:r>
              <w:t>«vrij tekst»</w:t>
            </w:r>
          </w:p>
        </w:tc>
      </w:tr>
      <w:tr w:rsidR="007D608D" w14:paraId="68E262F9" w14:textId="77777777" w:rsidTr="007D608D">
        <w:tc>
          <w:tcPr>
            <w:tcW w:w="2735" w:type="dxa"/>
          </w:tcPr>
          <w:p w14:paraId="5F5FFEDC" w14:textId="7D2C7324" w:rsidR="007D608D" w:rsidRDefault="007D608D" w:rsidP="00FE0A75">
            <w:pPr>
              <w:spacing w:after="160" w:line="256" w:lineRule="auto"/>
              <w:jc w:val="left"/>
            </w:pPr>
            <w:proofErr w:type="spellStart"/>
            <w:r>
              <w:t>geometrieLevering</w:t>
            </w:r>
            <w:proofErr w:type="spellEnd"/>
            <w:r>
              <w:t xml:space="preserve"> is afgekeurd; </w:t>
            </w:r>
            <w:r w:rsidRPr="00FE0A75">
              <w:t>BAG-identificatie bestaat niet</w:t>
            </w:r>
          </w:p>
          <w:p w14:paraId="51570258" w14:textId="77777777" w:rsidR="007D608D" w:rsidRDefault="007D608D" w:rsidP="00365C01">
            <w:pPr>
              <w:spacing w:after="160" w:line="256" w:lineRule="auto"/>
              <w:jc w:val="left"/>
            </w:pPr>
          </w:p>
        </w:tc>
        <w:tc>
          <w:tcPr>
            <w:tcW w:w="2181" w:type="dxa"/>
          </w:tcPr>
          <w:p w14:paraId="1201BC8B" w14:textId="371F60FD" w:rsidR="007D608D" w:rsidRDefault="007D608D" w:rsidP="00F03A0F">
            <w:r>
              <w:t>GB011</w:t>
            </w:r>
          </w:p>
        </w:tc>
        <w:tc>
          <w:tcPr>
            <w:tcW w:w="1535" w:type="dxa"/>
          </w:tcPr>
          <w:p w14:paraId="67AADA6A" w14:textId="76C018D8" w:rsidR="007D608D" w:rsidRDefault="007D608D" w:rsidP="00F04339">
            <w:r>
              <w:t>Client</w:t>
            </w:r>
          </w:p>
        </w:tc>
        <w:tc>
          <w:tcPr>
            <w:tcW w:w="2427" w:type="dxa"/>
          </w:tcPr>
          <w:p w14:paraId="2089FE02" w14:textId="334CB654" w:rsidR="007D608D" w:rsidRDefault="007D608D" w:rsidP="007D608D">
            <w:pPr>
              <w:jc w:val="left"/>
            </w:pPr>
            <w:r w:rsidRPr="00511DE4">
              <w:t>«vrij tekst»</w:t>
            </w:r>
          </w:p>
        </w:tc>
      </w:tr>
      <w:tr w:rsidR="007D608D" w14:paraId="4DD0D307" w14:textId="77777777" w:rsidTr="007D608D">
        <w:tc>
          <w:tcPr>
            <w:tcW w:w="2735" w:type="dxa"/>
          </w:tcPr>
          <w:p w14:paraId="27217F38" w14:textId="1247BC1E" w:rsidR="007D608D" w:rsidRDefault="007D608D" w:rsidP="00F04339">
            <w:pPr>
              <w:spacing w:after="160" w:line="256" w:lineRule="auto"/>
              <w:jc w:val="left"/>
            </w:pPr>
            <w:proofErr w:type="spellStart"/>
            <w:r>
              <w:t>geometrieLevering</w:t>
            </w:r>
            <w:proofErr w:type="spellEnd"/>
            <w:r>
              <w:t xml:space="preserve"> is afgekeurd; </w:t>
            </w:r>
            <w:proofErr w:type="spellStart"/>
            <w:r w:rsidRPr="00FE0A75">
              <w:t>SleutelOntvanger</w:t>
            </w:r>
            <w:proofErr w:type="spellEnd"/>
            <w:r w:rsidRPr="00FE0A75">
              <w:t xml:space="preserve"> niet bekend</w:t>
            </w:r>
          </w:p>
        </w:tc>
        <w:tc>
          <w:tcPr>
            <w:tcW w:w="2181" w:type="dxa"/>
          </w:tcPr>
          <w:p w14:paraId="4B1A5EC9" w14:textId="3C1DD6A8" w:rsidR="007D608D" w:rsidRDefault="007D608D" w:rsidP="00FE0A75">
            <w:r>
              <w:t>GB012</w:t>
            </w:r>
          </w:p>
        </w:tc>
        <w:tc>
          <w:tcPr>
            <w:tcW w:w="1535" w:type="dxa"/>
          </w:tcPr>
          <w:p w14:paraId="4DB31DE2" w14:textId="4285FF85" w:rsidR="007D608D" w:rsidRDefault="007D608D" w:rsidP="00F04339">
            <w:r>
              <w:t>Client</w:t>
            </w:r>
          </w:p>
        </w:tc>
        <w:tc>
          <w:tcPr>
            <w:tcW w:w="2427" w:type="dxa"/>
          </w:tcPr>
          <w:p w14:paraId="6B8E5146" w14:textId="20FB87B0" w:rsidR="007D608D" w:rsidRDefault="007D608D" w:rsidP="007D608D">
            <w:pPr>
              <w:jc w:val="left"/>
            </w:pPr>
            <w:r w:rsidRPr="00511DE4">
              <w:t>«vrij tekst»</w:t>
            </w:r>
          </w:p>
        </w:tc>
      </w:tr>
      <w:tr w:rsidR="007D608D" w14:paraId="39727C06" w14:textId="77777777" w:rsidTr="007D608D">
        <w:tc>
          <w:tcPr>
            <w:tcW w:w="2735" w:type="dxa"/>
          </w:tcPr>
          <w:p w14:paraId="5A5BD173" w14:textId="39E95225" w:rsidR="007D608D" w:rsidRDefault="007D608D" w:rsidP="00F04339">
            <w:pPr>
              <w:spacing w:after="160" w:line="256" w:lineRule="auto"/>
              <w:jc w:val="left"/>
            </w:pPr>
            <w:proofErr w:type="spellStart"/>
            <w:r>
              <w:t>geometrieLevering</w:t>
            </w:r>
            <w:proofErr w:type="spellEnd"/>
            <w:r>
              <w:t xml:space="preserve"> is afgekeurd; </w:t>
            </w:r>
            <w:r w:rsidRPr="00FE0A75">
              <w:t>-</w:t>
            </w:r>
            <w:r w:rsidRPr="00FE0A75">
              <w:tab/>
              <w:t>Object is geen BAG-object</w:t>
            </w:r>
          </w:p>
        </w:tc>
        <w:tc>
          <w:tcPr>
            <w:tcW w:w="2181" w:type="dxa"/>
          </w:tcPr>
          <w:p w14:paraId="0F7F216A" w14:textId="74CE4B20" w:rsidR="007D608D" w:rsidRDefault="007D608D" w:rsidP="00F04339">
            <w:r>
              <w:t>GB013</w:t>
            </w:r>
          </w:p>
        </w:tc>
        <w:tc>
          <w:tcPr>
            <w:tcW w:w="1535" w:type="dxa"/>
          </w:tcPr>
          <w:p w14:paraId="1B31A3EB" w14:textId="29A85E45" w:rsidR="007D608D" w:rsidRDefault="007D608D" w:rsidP="00F04339">
            <w:r>
              <w:t>Client</w:t>
            </w:r>
          </w:p>
        </w:tc>
        <w:tc>
          <w:tcPr>
            <w:tcW w:w="2427" w:type="dxa"/>
          </w:tcPr>
          <w:p w14:paraId="5A6A41FD" w14:textId="6C91363D" w:rsidR="007D608D" w:rsidRDefault="007D608D" w:rsidP="007D608D">
            <w:pPr>
              <w:jc w:val="left"/>
            </w:pPr>
            <w:r w:rsidRPr="00511DE4">
              <w:t>«vrij tekst»</w:t>
            </w:r>
          </w:p>
        </w:tc>
      </w:tr>
      <w:tr w:rsidR="007D608D" w14:paraId="11C8E5CA" w14:textId="77777777" w:rsidTr="007D608D">
        <w:tc>
          <w:tcPr>
            <w:tcW w:w="2735" w:type="dxa"/>
          </w:tcPr>
          <w:p w14:paraId="6E15611E" w14:textId="77777777" w:rsidR="007D608D" w:rsidRDefault="007D608D" w:rsidP="00F04339">
            <w:proofErr w:type="spellStart"/>
            <w:r>
              <w:t>geometrieLevering</w:t>
            </w:r>
            <w:proofErr w:type="spellEnd"/>
            <w:r>
              <w:t xml:space="preserve"> kan niet gecorrigeerd/ingetrokken worden, omdat reeds verwerkt is</w:t>
            </w:r>
          </w:p>
        </w:tc>
        <w:tc>
          <w:tcPr>
            <w:tcW w:w="2181" w:type="dxa"/>
          </w:tcPr>
          <w:p w14:paraId="453BB3EF" w14:textId="1839C0FA" w:rsidR="007D608D" w:rsidRDefault="007D608D" w:rsidP="00F04339">
            <w:r>
              <w:t>GB020</w:t>
            </w:r>
          </w:p>
        </w:tc>
        <w:tc>
          <w:tcPr>
            <w:tcW w:w="1535" w:type="dxa"/>
          </w:tcPr>
          <w:p w14:paraId="1E72B15E" w14:textId="77777777" w:rsidR="007D608D" w:rsidRDefault="007D608D" w:rsidP="00F04339">
            <w:r>
              <w:t>Client</w:t>
            </w:r>
          </w:p>
        </w:tc>
        <w:tc>
          <w:tcPr>
            <w:tcW w:w="2427" w:type="dxa"/>
          </w:tcPr>
          <w:p w14:paraId="310B18F3" w14:textId="19DAB10F" w:rsidR="007D608D" w:rsidRDefault="007D608D" w:rsidP="007D608D">
            <w:pPr>
              <w:jc w:val="left"/>
            </w:pPr>
            <w:r w:rsidRPr="00511DE4">
              <w:t>«vrij tekst»</w:t>
            </w:r>
          </w:p>
        </w:tc>
      </w:tr>
      <w:tr w:rsidR="007D608D" w14:paraId="5473954B" w14:textId="77777777" w:rsidTr="007D608D">
        <w:tc>
          <w:tcPr>
            <w:tcW w:w="2735" w:type="dxa"/>
          </w:tcPr>
          <w:p w14:paraId="6324431C" w14:textId="77777777" w:rsidR="007D608D" w:rsidRDefault="007D608D" w:rsidP="00F04339">
            <w:proofErr w:type="spellStart"/>
            <w:r>
              <w:t>geometrieVerzoek</w:t>
            </w:r>
            <w:proofErr w:type="spellEnd"/>
            <w:r>
              <w:t xml:space="preserve"> is afgekeurd;</w:t>
            </w:r>
          </w:p>
        </w:tc>
        <w:tc>
          <w:tcPr>
            <w:tcW w:w="2181" w:type="dxa"/>
          </w:tcPr>
          <w:p w14:paraId="012F6304" w14:textId="0FC8DB33" w:rsidR="007D608D" w:rsidRDefault="007D608D" w:rsidP="00F04339">
            <w:r>
              <w:t>GB030</w:t>
            </w:r>
          </w:p>
        </w:tc>
        <w:tc>
          <w:tcPr>
            <w:tcW w:w="1535" w:type="dxa"/>
          </w:tcPr>
          <w:p w14:paraId="11F63BC4" w14:textId="77777777" w:rsidR="007D608D" w:rsidRDefault="007D608D" w:rsidP="00F04339">
            <w:r>
              <w:t>Client</w:t>
            </w:r>
          </w:p>
        </w:tc>
        <w:tc>
          <w:tcPr>
            <w:tcW w:w="2427" w:type="dxa"/>
          </w:tcPr>
          <w:p w14:paraId="20ED8E2A" w14:textId="75C73954" w:rsidR="007D608D" w:rsidRDefault="007D608D" w:rsidP="007D608D">
            <w:pPr>
              <w:jc w:val="left"/>
            </w:pPr>
            <w:r w:rsidRPr="00511DE4">
              <w:t>«vrij tekst»</w:t>
            </w:r>
          </w:p>
        </w:tc>
      </w:tr>
      <w:tr w:rsidR="007D608D" w14:paraId="05DAA999" w14:textId="77777777" w:rsidTr="007D608D">
        <w:tc>
          <w:tcPr>
            <w:tcW w:w="2735" w:type="dxa"/>
          </w:tcPr>
          <w:p w14:paraId="6D7A1296" w14:textId="274FE54D" w:rsidR="007D608D" w:rsidRDefault="007D608D" w:rsidP="00FE0A75">
            <w:proofErr w:type="spellStart"/>
            <w:r>
              <w:t>geometrieVerzoek</w:t>
            </w:r>
            <w:proofErr w:type="spellEnd"/>
            <w:r>
              <w:t xml:space="preserve"> is afgekeurd; </w:t>
            </w:r>
            <w:proofErr w:type="spellStart"/>
            <w:r w:rsidRPr="00FE0A75">
              <w:t>SleutelOntvanger</w:t>
            </w:r>
            <w:proofErr w:type="spellEnd"/>
            <w:r w:rsidRPr="00FE0A75">
              <w:t xml:space="preserve"> niet bekend</w:t>
            </w:r>
          </w:p>
        </w:tc>
        <w:tc>
          <w:tcPr>
            <w:tcW w:w="2181" w:type="dxa"/>
          </w:tcPr>
          <w:p w14:paraId="7F28037E" w14:textId="7AACE340" w:rsidR="007D608D" w:rsidRDefault="007D608D" w:rsidP="00F04339">
            <w:r>
              <w:t>GB031</w:t>
            </w:r>
          </w:p>
        </w:tc>
        <w:tc>
          <w:tcPr>
            <w:tcW w:w="1535" w:type="dxa"/>
          </w:tcPr>
          <w:p w14:paraId="3D1AF47B" w14:textId="3B354573" w:rsidR="007D608D" w:rsidRDefault="007D608D" w:rsidP="00F04339">
            <w:r>
              <w:t>Client</w:t>
            </w:r>
          </w:p>
        </w:tc>
        <w:tc>
          <w:tcPr>
            <w:tcW w:w="2427" w:type="dxa"/>
          </w:tcPr>
          <w:p w14:paraId="4E21E853" w14:textId="76EF4426" w:rsidR="007D608D" w:rsidRDefault="007D608D" w:rsidP="007D608D">
            <w:pPr>
              <w:jc w:val="left"/>
            </w:pPr>
            <w:r w:rsidRPr="00511DE4">
              <w:t>«vrij tekst»</w:t>
            </w:r>
          </w:p>
        </w:tc>
      </w:tr>
      <w:tr w:rsidR="007D608D" w14:paraId="1EB784C0" w14:textId="77777777" w:rsidTr="007D608D">
        <w:tc>
          <w:tcPr>
            <w:tcW w:w="2735" w:type="dxa"/>
          </w:tcPr>
          <w:p w14:paraId="713350FF" w14:textId="77777777" w:rsidR="007D608D" w:rsidRDefault="007D608D" w:rsidP="00F04339">
            <w:proofErr w:type="spellStart"/>
            <w:r>
              <w:t>geometrieVerzoek</w:t>
            </w:r>
            <w:proofErr w:type="spellEnd"/>
            <w:r>
              <w:t xml:space="preserve"> kan niet gecorrigeerd/ingetrokken worden, omdat reeds verwerkt is</w:t>
            </w:r>
          </w:p>
        </w:tc>
        <w:tc>
          <w:tcPr>
            <w:tcW w:w="2181" w:type="dxa"/>
          </w:tcPr>
          <w:p w14:paraId="58B73AA0" w14:textId="55970370" w:rsidR="007D608D" w:rsidRDefault="007D608D" w:rsidP="00F04339">
            <w:r>
              <w:t>GB040</w:t>
            </w:r>
          </w:p>
        </w:tc>
        <w:tc>
          <w:tcPr>
            <w:tcW w:w="1535" w:type="dxa"/>
          </w:tcPr>
          <w:p w14:paraId="0850ECDC" w14:textId="77777777" w:rsidR="007D608D" w:rsidRDefault="007D608D" w:rsidP="00F04339">
            <w:r>
              <w:t>Client</w:t>
            </w:r>
          </w:p>
        </w:tc>
        <w:tc>
          <w:tcPr>
            <w:tcW w:w="2427" w:type="dxa"/>
          </w:tcPr>
          <w:p w14:paraId="239B7A82" w14:textId="541650BA" w:rsidR="007D608D" w:rsidRDefault="007D608D" w:rsidP="007D608D">
            <w:pPr>
              <w:jc w:val="left"/>
            </w:pPr>
            <w:r w:rsidRPr="00511DE4">
              <w:t>«vrij tekst»</w:t>
            </w:r>
          </w:p>
        </w:tc>
      </w:tr>
    </w:tbl>
    <w:p w14:paraId="2C372898" w14:textId="77777777" w:rsidR="00F813EE" w:rsidRDefault="00F813EE" w:rsidP="00FF3644"/>
    <w:p w14:paraId="136E9158" w14:textId="77777777" w:rsidR="001E6C3B" w:rsidRPr="00365C01" w:rsidRDefault="001E6C3B" w:rsidP="00365C01">
      <w:pPr>
        <w:spacing w:line="240" w:lineRule="auto"/>
        <w:jc w:val="left"/>
        <w:rPr>
          <w:sz w:val="20"/>
        </w:rPr>
      </w:pPr>
      <w:r>
        <w:br w:type="page"/>
      </w:r>
    </w:p>
    <w:p w14:paraId="7D0A37C2" w14:textId="7B51FD47" w:rsidR="00F42CD8" w:rsidRDefault="005D00F2" w:rsidP="00FF3644">
      <w:pPr>
        <w:pStyle w:val="Paragraaftitel"/>
      </w:pPr>
      <w:bookmarkStart w:id="255" w:name="_Toc415752707"/>
      <w:r>
        <w:lastRenderedPageBreak/>
        <w:t>BAG-</w:t>
      </w:r>
      <w:r w:rsidR="00F42CD8">
        <w:t>kennisgeving</w:t>
      </w:r>
      <w:r w:rsidR="005C1A01">
        <w:t>en</w:t>
      </w:r>
      <w:bookmarkEnd w:id="255"/>
    </w:p>
    <w:p w14:paraId="7300434A" w14:textId="01FFE78F" w:rsidR="00EF0ADC" w:rsidRDefault="00344A73" w:rsidP="00FF3644">
      <w:pPr>
        <w:rPr>
          <w:szCs w:val="20"/>
        </w:rPr>
      </w:pPr>
      <w:bookmarkStart w:id="256" w:name="_Toc396197330"/>
      <w:bookmarkStart w:id="257" w:name="_Toc396197331"/>
      <w:bookmarkStart w:id="258" w:name="_Toc396197332"/>
      <w:bookmarkStart w:id="259" w:name="_Toc396197334"/>
      <w:bookmarkStart w:id="260" w:name="_Toc396197335"/>
      <w:bookmarkStart w:id="261" w:name="_Toc396197354"/>
      <w:bookmarkStart w:id="262" w:name="_Toc396197374"/>
      <w:bookmarkStart w:id="263" w:name="_Toc387269238"/>
      <w:bookmarkEnd w:id="256"/>
      <w:bookmarkEnd w:id="257"/>
      <w:bookmarkEnd w:id="258"/>
      <w:bookmarkEnd w:id="259"/>
      <w:bookmarkEnd w:id="260"/>
      <w:bookmarkEnd w:id="261"/>
      <w:bookmarkEnd w:id="262"/>
      <w:bookmarkEnd w:id="263"/>
      <w:r w:rsidRPr="00C04F68">
        <w:rPr>
          <w:szCs w:val="20"/>
        </w:rPr>
        <w:t xml:space="preserve">De </w:t>
      </w:r>
      <w:r w:rsidR="00EF0ADC">
        <w:rPr>
          <w:szCs w:val="20"/>
        </w:rPr>
        <w:t>BAG-</w:t>
      </w:r>
      <w:r w:rsidRPr="00C04F68">
        <w:rPr>
          <w:szCs w:val="20"/>
        </w:rPr>
        <w:t>kennisgeving</w:t>
      </w:r>
      <w:r w:rsidR="00EF0ADC">
        <w:rPr>
          <w:szCs w:val="20"/>
        </w:rPr>
        <w:t>s</w:t>
      </w:r>
      <w:r w:rsidRPr="00C04F68">
        <w:rPr>
          <w:szCs w:val="20"/>
        </w:rPr>
        <w:t xml:space="preserve">berichten uit </w:t>
      </w:r>
      <w:proofErr w:type="spellStart"/>
      <w:r w:rsidRPr="00C04F68">
        <w:rPr>
          <w:szCs w:val="20"/>
        </w:rPr>
        <w:t>StUF</w:t>
      </w:r>
      <w:proofErr w:type="spellEnd"/>
      <w:r w:rsidRPr="00C04F68">
        <w:rPr>
          <w:szCs w:val="20"/>
        </w:rPr>
        <w:t xml:space="preserve">-BG </w:t>
      </w:r>
      <w:r w:rsidR="00EF0ADC">
        <w:rPr>
          <w:szCs w:val="20"/>
        </w:rPr>
        <w:t xml:space="preserve">worden in dit koppelvlak toegepast om mutaties van BAG door te geven aan </w:t>
      </w:r>
      <w:proofErr w:type="spellStart"/>
      <w:r w:rsidR="00EF0ADC">
        <w:rPr>
          <w:szCs w:val="20"/>
        </w:rPr>
        <w:t>Geo</w:t>
      </w:r>
      <w:proofErr w:type="spellEnd"/>
      <w:r w:rsidR="00EF0ADC">
        <w:rPr>
          <w:szCs w:val="20"/>
        </w:rPr>
        <w:t xml:space="preserve">. Voor nummeraanduidingen en openbare ruimtenamen geeft BAG elke mutatie door, en </w:t>
      </w:r>
      <w:proofErr w:type="spellStart"/>
      <w:r w:rsidR="00EF0ADC">
        <w:rPr>
          <w:szCs w:val="20"/>
        </w:rPr>
        <w:t>Geo</w:t>
      </w:r>
      <w:proofErr w:type="spellEnd"/>
      <w:r w:rsidR="00EF0ADC">
        <w:rPr>
          <w:szCs w:val="20"/>
        </w:rPr>
        <w:t xml:space="preserve"> neemt de gegevens uit deze kennisgevingsberichten over in de eigen applicatie. </w:t>
      </w:r>
    </w:p>
    <w:p w14:paraId="67473176" w14:textId="77777777" w:rsidR="00021380" w:rsidRDefault="00021380" w:rsidP="00FF3644">
      <w:pPr>
        <w:rPr>
          <w:szCs w:val="20"/>
        </w:rPr>
      </w:pPr>
    </w:p>
    <w:p w14:paraId="1B08DD6B" w14:textId="70344C2F" w:rsidR="00021380" w:rsidRDefault="00021380" w:rsidP="00FF3644">
      <w:pPr>
        <w:rPr>
          <w:szCs w:val="20"/>
        </w:rPr>
      </w:pPr>
      <w:r>
        <w:rPr>
          <w:szCs w:val="20"/>
        </w:rPr>
        <w:t xml:space="preserve">BAG stuurt </w:t>
      </w:r>
      <w:r w:rsidR="001E6C3B">
        <w:rPr>
          <w:szCs w:val="20"/>
        </w:rPr>
        <w:t>na</w:t>
      </w:r>
      <w:r>
        <w:rPr>
          <w:szCs w:val="20"/>
        </w:rPr>
        <w:t xml:space="preserve"> elke mutatie een kennisgevingsbericht aan </w:t>
      </w:r>
      <w:proofErr w:type="spellStart"/>
      <w:r>
        <w:rPr>
          <w:szCs w:val="20"/>
        </w:rPr>
        <w:t>Geo</w:t>
      </w:r>
      <w:proofErr w:type="spellEnd"/>
      <w:r w:rsidR="000E2E22">
        <w:rPr>
          <w:rStyle w:val="Voetnootmarkering"/>
          <w:szCs w:val="20"/>
        </w:rPr>
        <w:footnoteReference w:id="35"/>
      </w:r>
      <w:r>
        <w:rPr>
          <w:szCs w:val="20"/>
        </w:rPr>
        <w:t xml:space="preserve">. </w:t>
      </w:r>
      <w:proofErr w:type="spellStart"/>
      <w:r>
        <w:rPr>
          <w:szCs w:val="20"/>
        </w:rPr>
        <w:t>Geo</w:t>
      </w:r>
      <w:proofErr w:type="spellEnd"/>
      <w:r>
        <w:rPr>
          <w:szCs w:val="20"/>
        </w:rPr>
        <w:t xml:space="preserve"> filtert en neemt de gegevens over indien het BAG-kennisgevingsbericht verstuurd wordt na een van de volgende gebeurtenissen</w:t>
      </w:r>
      <w:r w:rsidR="000E2E22">
        <w:rPr>
          <w:rStyle w:val="Voetnootmarkering"/>
          <w:szCs w:val="20"/>
        </w:rPr>
        <w:footnoteReference w:id="36"/>
      </w:r>
      <w:r>
        <w:rPr>
          <w:szCs w:val="20"/>
        </w:rPr>
        <w:t>:</w:t>
      </w:r>
    </w:p>
    <w:p w14:paraId="619F2CD8" w14:textId="77777777" w:rsidR="00021380" w:rsidRDefault="00021380" w:rsidP="00FF3644">
      <w:pPr>
        <w:rPr>
          <w:szCs w:val="20"/>
        </w:rPr>
      </w:pPr>
    </w:p>
    <w:p w14:paraId="11C7063E" w14:textId="77777777" w:rsidR="00021380" w:rsidRPr="00D22BDF" w:rsidRDefault="00021380" w:rsidP="00AE2042">
      <w:pPr>
        <w:pStyle w:val="Lijstalinea"/>
        <w:numPr>
          <w:ilvl w:val="0"/>
          <w:numId w:val="34"/>
        </w:numPr>
        <w:rPr>
          <w:rStyle w:val="Verwijzingopmerking"/>
        </w:rPr>
      </w:pPr>
      <w:r w:rsidRPr="00D22BDF">
        <w:t>BGR-MAB</w:t>
      </w:r>
      <w:r>
        <w:t xml:space="preserve"> </w:t>
      </w:r>
      <w:r w:rsidRPr="00D22BDF">
        <w:t>Afzien van bouw</w:t>
      </w:r>
    </w:p>
    <w:p w14:paraId="1B473C09" w14:textId="77777777" w:rsidR="00021380" w:rsidRPr="00D22BDF" w:rsidRDefault="00021380" w:rsidP="00AE2042">
      <w:pPr>
        <w:pStyle w:val="Lijstalinea"/>
        <w:numPr>
          <w:ilvl w:val="0"/>
          <w:numId w:val="34"/>
        </w:numPr>
        <w:rPr>
          <w:rStyle w:val="Verwijzingopmerking"/>
        </w:rPr>
      </w:pPr>
      <w:r w:rsidRPr="00D22BDF">
        <w:t>BGR-IBV</w:t>
      </w:r>
      <w:r>
        <w:t xml:space="preserve"> </w:t>
      </w:r>
      <w:r w:rsidRPr="00D22BDF">
        <w:t>Intrekken bouwvergunning</w:t>
      </w:r>
    </w:p>
    <w:p w14:paraId="16D6F200" w14:textId="77777777" w:rsidR="00021380" w:rsidRPr="00D22BDF" w:rsidRDefault="00021380" w:rsidP="00AE2042">
      <w:pPr>
        <w:pStyle w:val="Lijstalinea"/>
        <w:numPr>
          <w:ilvl w:val="0"/>
          <w:numId w:val="34"/>
        </w:numPr>
        <w:rPr>
          <w:rStyle w:val="Verwijzingopmerking"/>
        </w:rPr>
      </w:pPr>
      <w:r w:rsidRPr="00D22BDF">
        <w:t>BGR-MAV</w:t>
      </w:r>
      <w:r>
        <w:t xml:space="preserve"> </w:t>
      </w:r>
      <w:r w:rsidRPr="00D22BDF">
        <w:t>Afzien van verbouwing</w:t>
      </w:r>
    </w:p>
    <w:p w14:paraId="4F0E9D7A" w14:textId="77777777" w:rsidR="00021380" w:rsidRPr="00D22BDF" w:rsidRDefault="00021380" w:rsidP="00AE2042">
      <w:pPr>
        <w:pStyle w:val="Lijstalinea"/>
        <w:numPr>
          <w:ilvl w:val="0"/>
          <w:numId w:val="34"/>
        </w:numPr>
        <w:rPr>
          <w:rStyle w:val="Verwijzingopmerking"/>
        </w:rPr>
      </w:pPr>
      <w:r w:rsidRPr="00D22BDF">
        <w:t>BRA-HNU</w:t>
      </w:r>
      <w:r>
        <w:t xml:space="preserve"> </w:t>
      </w:r>
      <w:proofErr w:type="spellStart"/>
      <w:r w:rsidRPr="00D22BDF">
        <w:t>Hernummeren</w:t>
      </w:r>
      <w:proofErr w:type="spellEnd"/>
      <w:r w:rsidRPr="00D22BDF">
        <w:t xml:space="preserve"> </w:t>
      </w:r>
      <w:proofErr w:type="spellStart"/>
      <w:r w:rsidRPr="00D22BDF">
        <w:t>adresseerbaar</w:t>
      </w:r>
      <w:proofErr w:type="spellEnd"/>
      <w:r w:rsidRPr="00D22BDF">
        <w:t xml:space="preserve"> object</w:t>
      </w:r>
    </w:p>
    <w:p w14:paraId="7EBC22FD" w14:textId="77777777" w:rsidR="00021380" w:rsidRPr="00D22BDF" w:rsidRDefault="00021380" w:rsidP="00AE2042">
      <w:pPr>
        <w:pStyle w:val="Lijstalinea"/>
        <w:numPr>
          <w:ilvl w:val="0"/>
          <w:numId w:val="34"/>
        </w:numPr>
        <w:rPr>
          <w:rStyle w:val="Verwijzingopmerking"/>
        </w:rPr>
      </w:pPr>
      <w:r w:rsidRPr="00D22BDF">
        <w:t>BRA-OHN</w:t>
      </w:r>
      <w:r>
        <w:t xml:space="preserve"> </w:t>
      </w:r>
      <w:proofErr w:type="spellStart"/>
      <w:r w:rsidRPr="00D22BDF">
        <w:t>Hoofdadres</w:t>
      </w:r>
      <w:proofErr w:type="spellEnd"/>
      <w:r w:rsidRPr="00D22BDF">
        <w:t xml:space="preserve"> en nevenadres van een </w:t>
      </w:r>
      <w:proofErr w:type="spellStart"/>
      <w:r w:rsidRPr="00D22BDF">
        <w:t>adresseerbaar</w:t>
      </w:r>
      <w:proofErr w:type="spellEnd"/>
      <w:r w:rsidRPr="00D22BDF">
        <w:t xml:space="preserve"> object omdraaien</w:t>
      </w:r>
    </w:p>
    <w:p w14:paraId="129743AA" w14:textId="77777777" w:rsidR="00021380" w:rsidRPr="00D22BDF" w:rsidRDefault="00021380" w:rsidP="00AE2042">
      <w:pPr>
        <w:pStyle w:val="Lijstalinea"/>
        <w:numPr>
          <w:ilvl w:val="0"/>
          <w:numId w:val="34"/>
        </w:numPr>
        <w:rPr>
          <w:rStyle w:val="Verwijzingopmerking"/>
        </w:rPr>
      </w:pPr>
      <w:r w:rsidRPr="00D22BDF">
        <w:t>BGR-MGS</w:t>
      </w:r>
      <w:r>
        <w:t xml:space="preserve"> </w:t>
      </w:r>
      <w:r w:rsidRPr="00D22BDF">
        <w:t>Melding sloop afgerond</w:t>
      </w:r>
    </w:p>
    <w:p w14:paraId="500B9F0F" w14:textId="77777777" w:rsidR="00021380" w:rsidRPr="00D22BDF" w:rsidRDefault="00021380" w:rsidP="00AE2042">
      <w:pPr>
        <w:pStyle w:val="Lijstalinea"/>
        <w:numPr>
          <w:ilvl w:val="0"/>
          <w:numId w:val="34"/>
        </w:numPr>
        <w:rPr>
          <w:rStyle w:val="Verwijzingopmerking"/>
        </w:rPr>
      </w:pPr>
      <w:r w:rsidRPr="00D22BDF">
        <w:t>BGR-VOC</w:t>
      </w:r>
      <w:r>
        <w:t xml:space="preserve"> </w:t>
      </w:r>
      <w:r w:rsidRPr="00D22BDF">
        <w:t>Geheel verdwijnen objecten door calamiteit</w:t>
      </w:r>
    </w:p>
    <w:p w14:paraId="68E1D52B" w14:textId="77777777" w:rsidR="00021380" w:rsidRPr="00D22BDF" w:rsidRDefault="00021380" w:rsidP="00AE2042">
      <w:pPr>
        <w:pStyle w:val="Lijstalinea"/>
        <w:numPr>
          <w:ilvl w:val="0"/>
          <w:numId w:val="34"/>
        </w:numPr>
        <w:rPr>
          <w:rStyle w:val="Verwijzingopmerking"/>
        </w:rPr>
      </w:pPr>
      <w:r w:rsidRPr="00D22BDF">
        <w:t>BGR-ISLSP</w:t>
      </w:r>
      <w:r>
        <w:t xml:space="preserve"> </w:t>
      </w:r>
      <w:r w:rsidRPr="00D22BDF">
        <w:t>Intrekken standplaats</w:t>
      </w:r>
    </w:p>
    <w:p w14:paraId="3ABBC0D7" w14:textId="77777777" w:rsidR="00021380" w:rsidRPr="00D22BDF" w:rsidRDefault="00021380" w:rsidP="00AE2042">
      <w:pPr>
        <w:pStyle w:val="Lijstalinea"/>
        <w:numPr>
          <w:ilvl w:val="0"/>
          <w:numId w:val="34"/>
        </w:numPr>
        <w:rPr>
          <w:rStyle w:val="Verwijzingopmerking"/>
        </w:rPr>
      </w:pPr>
      <w:r w:rsidRPr="00D22BDF">
        <w:t>BGR-ISLLP</w:t>
      </w:r>
      <w:r>
        <w:t xml:space="preserve"> </w:t>
      </w:r>
      <w:r w:rsidRPr="00D22BDF">
        <w:t>Intrekken ligplaats</w:t>
      </w:r>
    </w:p>
    <w:p w14:paraId="4FE1D95D" w14:textId="77777777" w:rsidR="00021380" w:rsidRPr="00D22BDF" w:rsidRDefault="00021380" w:rsidP="00AE2042">
      <w:pPr>
        <w:pStyle w:val="Lijstalinea"/>
        <w:numPr>
          <w:ilvl w:val="0"/>
          <w:numId w:val="34"/>
        </w:numPr>
        <w:rPr>
          <w:rStyle w:val="Verwijzingopmerking"/>
        </w:rPr>
      </w:pPr>
      <w:r w:rsidRPr="00D22BDF">
        <w:t>BRA-BOR</w:t>
      </w:r>
      <w:r>
        <w:t xml:space="preserve"> </w:t>
      </w:r>
      <w:r w:rsidRPr="00D22BDF">
        <w:t>Benoemen openbare ruimte</w:t>
      </w:r>
    </w:p>
    <w:p w14:paraId="265C95C9" w14:textId="77777777" w:rsidR="00021380" w:rsidRPr="00D22BDF" w:rsidRDefault="00021380" w:rsidP="00AE2042">
      <w:pPr>
        <w:pStyle w:val="Lijstalinea"/>
        <w:numPr>
          <w:ilvl w:val="0"/>
          <w:numId w:val="34"/>
        </w:numPr>
        <w:rPr>
          <w:rStyle w:val="Verwijzingopmerking"/>
        </w:rPr>
      </w:pPr>
      <w:r w:rsidRPr="00D22BDF">
        <w:t>BRA-HOR</w:t>
      </w:r>
      <w:r>
        <w:t xml:space="preserve"> </w:t>
      </w:r>
      <w:r w:rsidRPr="00D22BDF">
        <w:t>Hernoemen openbare ruimte</w:t>
      </w:r>
    </w:p>
    <w:p w14:paraId="48EB010F" w14:textId="77777777" w:rsidR="00021380" w:rsidRPr="00D22BDF" w:rsidRDefault="00021380" w:rsidP="00AE2042">
      <w:pPr>
        <w:pStyle w:val="Lijstalinea"/>
        <w:numPr>
          <w:ilvl w:val="0"/>
          <w:numId w:val="34"/>
        </w:numPr>
        <w:rPr>
          <w:rStyle w:val="Verwijzingopmerking"/>
        </w:rPr>
      </w:pPr>
      <w:r w:rsidRPr="00D22BDF">
        <w:t>BRA-IOR</w:t>
      </w:r>
      <w:r>
        <w:t xml:space="preserve"> </w:t>
      </w:r>
      <w:r w:rsidRPr="00D22BDF">
        <w:t>Intrekken openbare ruimte</w:t>
      </w:r>
    </w:p>
    <w:p w14:paraId="7A946966" w14:textId="77777777" w:rsidR="00021380" w:rsidRPr="00D22BDF" w:rsidRDefault="00021380" w:rsidP="00AE2042">
      <w:pPr>
        <w:pStyle w:val="Lijstalinea"/>
        <w:numPr>
          <w:ilvl w:val="0"/>
          <w:numId w:val="34"/>
        </w:numPr>
        <w:rPr>
          <w:rStyle w:val="Verwijzingopmerking"/>
        </w:rPr>
      </w:pPr>
      <w:r w:rsidRPr="00D22BDF">
        <w:t>BRA-GHO</w:t>
      </w:r>
      <w:r>
        <w:t xml:space="preserve"> </w:t>
      </w:r>
      <w:r w:rsidRPr="00D22BDF">
        <w:t>Gedeeltelijk hernoemen openbare ruimte</w:t>
      </w:r>
    </w:p>
    <w:p w14:paraId="2A9C5CCD" w14:textId="77777777" w:rsidR="00021380" w:rsidRPr="00D22BDF" w:rsidRDefault="00021380" w:rsidP="00AE2042">
      <w:pPr>
        <w:pStyle w:val="Lijstalinea"/>
        <w:numPr>
          <w:ilvl w:val="0"/>
          <w:numId w:val="34"/>
        </w:numPr>
      </w:pPr>
      <w:r w:rsidRPr="00D22BDF">
        <w:t>BGR-HMO</w:t>
      </w:r>
      <w:r>
        <w:t xml:space="preserve"> </w:t>
      </w:r>
      <w:r w:rsidRPr="00D22BDF">
        <w:t>Historisch maken onterecht opgevoerd pand</w:t>
      </w:r>
    </w:p>
    <w:p w14:paraId="4BA0E9EE" w14:textId="77777777" w:rsidR="00021380" w:rsidRPr="00D22BDF" w:rsidRDefault="00021380" w:rsidP="00AE2042">
      <w:pPr>
        <w:pStyle w:val="Lijstalinea"/>
        <w:numPr>
          <w:ilvl w:val="0"/>
          <w:numId w:val="34"/>
        </w:numPr>
      </w:pPr>
      <w:r w:rsidRPr="00D22BDF">
        <w:t>BAG-AOC</w:t>
      </w:r>
      <w:r>
        <w:t xml:space="preserve"> </w:t>
      </w:r>
      <w:r w:rsidRPr="00D22BDF">
        <w:t>Archivering bestaand object na constatering</w:t>
      </w:r>
    </w:p>
    <w:p w14:paraId="773B37E8" w14:textId="77777777" w:rsidR="00021380" w:rsidRPr="00021380" w:rsidRDefault="00021380" w:rsidP="00AE2042">
      <w:pPr>
        <w:pStyle w:val="Lijstalinea"/>
        <w:numPr>
          <w:ilvl w:val="0"/>
          <w:numId w:val="34"/>
        </w:numPr>
        <w:rPr>
          <w:szCs w:val="20"/>
        </w:rPr>
      </w:pPr>
      <w:r w:rsidRPr="00D22BDF">
        <w:t>BAG-AGO</w:t>
      </w:r>
      <w:r>
        <w:t xml:space="preserve"> </w:t>
      </w:r>
      <w:r w:rsidRPr="00D22BDF">
        <w:t>Archivering geconstateerd object</w:t>
      </w:r>
    </w:p>
    <w:p w14:paraId="7B230064" w14:textId="77777777" w:rsidR="00660B37" w:rsidRPr="007C7339" w:rsidRDefault="00660B37" w:rsidP="00660B37">
      <w:pPr>
        <w:pStyle w:val="Hoofdstukx"/>
      </w:pPr>
    </w:p>
    <w:p w14:paraId="08D2ED2D" w14:textId="05321E57" w:rsidR="00660B37" w:rsidRDefault="00F813EE" w:rsidP="00660B37">
      <w:pPr>
        <w:pStyle w:val="Hoofdstuktitel"/>
        <w:spacing w:line="240" w:lineRule="atLeast"/>
      </w:pPr>
      <w:bookmarkStart w:id="264" w:name="_Toc415752708"/>
      <w:r>
        <w:t>Entiteiten</w:t>
      </w:r>
      <w:bookmarkEnd w:id="264"/>
    </w:p>
    <w:p w14:paraId="1EE179BE" w14:textId="17A297A9" w:rsidR="00660B37" w:rsidRDefault="009351A8" w:rsidP="00660B37">
      <w:pPr>
        <w:pStyle w:val="Inleidingnatitel"/>
        <w:spacing w:line="240" w:lineRule="atLeast"/>
      </w:pPr>
      <w:r>
        <w:t>Dit hoof</w:t>
      </w:r>
      <w:r w:rsidR="00255747">
        <w:t>d</w:t>
      </w:r>
      <w:r>
        <w:t xml:space="preserve">stuk beschrijft de attributen van de </w:t>
      </w:r>
      <w:r w:rsidR="00C73C73">
        <w:t xml:space="preserve">objectkennisgevingen in de </w:t>
      </w:r>
      <w:proofErr w:type="spellStart"/>
      <w:r w:rsidR="00D91C95">
        <w:t>StUF-Geo</w:t>
      </w:r>
      <w:proofErr w:type="spellEnd"/>
      <w:r w:rsidR="00D91C95">
        <w:t xml:space="preserve"> BAG </w:t>
      </w:r>
      <w:r>
        <w:t>berichten.</w:t>
      </w:r>
    </w:p>
    <w:p w14:paraId="7F252FFF" w14:textId="688651F0" w:rsidR="00C73C73" w:rsidRDefault="00F813EE" w:rsidP="00C73C73">
      <w:pPr>
        <w:pStyle w:val="Paragraaftitel"/>
      </w:pPr>
      <w:bookmarkStart w:id="265" w:name="_Toc415752709"/>
      <w:r>
        <w:t>Entiteiten met o</w:t>
      </w:r>
      <w:r w:rsidR="00C73C73">
        <w:t>bjectgegevens</w:t>
      </w:r>
      <w:bookmarkEnd w:id="265"/>
    </w:p>
    <w:p w14:paraId="0D86EB0A" w14:textId="77777777" w:rsidR="00772387" w:rsidRDefault="00772387" w:rsidP="00772387">
      <w:pPr>
        <w:pStyle w:val="subparagraaftitel"/>
      </w:pPr>
      <w:bookmarkStart w:id="266" w:name="_Toc415752710"/>
      <w:r>
        <w:t>ligplaats</w:t>
      </w:r>
      <w:bookmarkEnd w:id="266"/>
    </w:p>
    <w:tbl>
      <w:tblPr>
        <w:tblStyle w:val="Tabelraster"/>
        <w:tblW w:w="0" w:type="auto"/>
        <w:tblLook w:val="04A0" w:firstRow="1" w:lastRow="0" w:firstColumn="1" w:lastColumn="0" w:noHBand="0" w:noVBand="1"/>
      </w:tblPr>
      <w:tblGrid>
        <w:gridCol w:w="2589"/>
        <w:gridCol w:w="5728"/>
      </w:tblGrid>
      <w:tr w:rsidR="00772387" w:rsidRPr="00660B37" w14:paraId="71F86AF9" w14:textId="77777777" w:rsidTr="00F04339">
        <w:tc>
          <w:tcPr>
            <w:tcW w:w="2589" w:type="dxa"/>
          </w:tcPr>
          <w:p w14:paraId="0BF3A538" w14:textId="3F44038A" w:rsidR="00772387" w:rsidRPr="00660B37" w:rsidRDefault="00772387" w:rsidP="00772387">
            <w:r w:rsidRPr="00660B37">
              <w:t>Naam</w:t>
            </w:r>
            <w:r>
              <w:t xml:space="preserve"> entiteit</w:t>
            </w:r>
          </w:p>
        </w:tc>
        <w:tc>
          <w:tcPr>
            <w:tcW w:w="5728" w:type="dxa"/>
          </w:tcPr>
          <w:p w14:paraId="1D160CDE" w14:textId="64DE0263" w:rsidR="00772387" w:rsidRPr="00660B37" w:rsidRDefault="00B55AF9" w:rsidP="00F04339">
            <w:r>
              <w:t>ligplaats</w:t>
            </w:r>
          </w:p>
        </w:tc>
      </w:tr>
      <w:tr w:rsidR="00772387" w:rsidRPr="00C419DD" w14:paraId="560E4DF0" w14:textId="77777777" w:rsidTr="00F04339">
        <w:tc>
          <w:tcPr>
            <w:tcW w:w="2589" w:type="dxa"/>
          </w:tcPr>
          <w:p w14:paraId="622CD9DA" w14:textId="75022998" w:rsidR="00772387" w:rsidRPr="00660B37" w:rsidRDefault="00772387" w:rsidP="00772387">
            <w:r>
              <w:t>Definitie entiteit</w:t>
            </w:r>
          </w:p>
        </w:tc>
        <w:tc>
          <w:tcPr>
            <w:tcW w:w="5728" w:type="dxa"/>
          </w:tcPr>
          <w:p w14:paraId="6DAE62B9" w14:textId="77777777" w:rsidR="00772387" w:rsidRPr="00365C01" w:rsidRDefault="00772387" w:rsidP="00F04339">
            <w:r w:rsidRPr="00365C01">
              <w:t>Entiteit met de attribuutgegevens voor object Ligplaats en object Standplaats</w:t>
            </w:r>
          </w:p>
        </w:tc>
      </w:tr>
      <w:tr w:rsidR="00772387" w:rsidRPr="00660B37" w14:paraId="41F69CA2" w14:textId="77777777" w:rsidTr="00F04339">
        <w:tc>
          <w:tcPr>
            <w:tcW w:w="2589" w:type="dxa"/>
          </w:tcPr>
          <w:p w14:paraId="50F11D0A" w14:textId="34E4EB0D" w:rsidR="00772387" w:rsidRPr="00660B37" w:rsidRDefault="00772387" w:rsidP="00772387">
            <w:r>
              <w:t>Herkomst entiteit</w:t>
            </w:r>
          </w:p>
        </w:tc>
        <w:tc>
          <w:tcPr>
            <w:tcW w:w="5728" w:type="dxa"/>
          </w:tcPr>
          <w:p w14:paraId="4CF3D9C8" w14:textId="77777777" w:rsidR="00772387" w:rsidRPr="00660B37" w:rsidRDefault="00772387" w:rsidP="00F04339">
            <w:proofErr w:type="spellStart"/>
            <w:r>
              <w:t>StUF-Geo</w:t>
            </w:r>
            <w:proofErr w:type="spellEnd"/>
            <w:r>
              <w:t xml:space="preserve"> BAG</w:t>
            </w:r>
          </w:p>
        </w:tc>
      </w:tr>
      <w:tr w:rsidR="00772387" w:rsidRPr="00660B37" w14:paraId="0E5D29E1" w14:textId="77777777" w:rsidTr="00F04339">
        <w:tc>
          <w:tcPr>
            <w:tcW w:w="2589" w:type="dxa"/>
          </w:tcPr>
          <w:p w14:paraId="3705D872" w14:textId="153B087A" w:rsidR="00772387" w:rsidRPr="00660B37" w:rsidRDefault="00772387" w:rsidP="00772387">
            <w:r>
              <w:t>Toelichting entiteit</w:t>
            </w:r>
          </w:p>
        </w:tc>
        <w:tc>
          <w:tcPr>
            <w:tcW w:w="5728" w:type="dxa"/>
          </w:tcPr>
          <w:p w14:paraId="764D4BAD" w14:textId="77777777" w:rsidR="00772387" w:rsidRPr="00660B37" w:rsidRDefault="00772387" w:rsidP="00F04339"/>
        </w:tc>
      </w:tr>
      <w:tr w:rsidR="00772387" w14:paraId="7B4936F0" w14:textId="77777777" w:rsidTr="00F04339">
        <w:tc>
          <w:tcPr>
            <w:tcW w:w="2589" w:type="dxa"/>
          </w:tcPr>
          <w:p w14:paraId="271C644C" w14:textId="77777777" w:rsidR="00772387" w:rsidRDefault="00772387" w:rsidP="00F04339">
            <w:r>
              <w:t>Overzicht attributen</w:t>
            </w:r>
          </w:p>
        </w:tc>
        <w:tc>
          <w:tcPr>
            <w:tcW w:w="5728" w:type="dxa"/>
          </w:tcPr>
          <w:p w14:paraId="07407CFF" w14:textId="77777777" w:rsidR="00772387" w:rsidRDefault="00772387" w:rsidP="00F04339">
            <w:pPr>
              <w:pStyle w:val="Lijstalinea"/>
              <w:numPr>
                <w:ilvl w:val="0"/>
                <w:numId w:val="38"/>
              </w:num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5007FDC1" w14:textId="215B8A35" w:rsidR="00772387" w:rsidRDefault="00772387" w:rsidP="00F04339">
            <w:pPr>
              <w:pStyle w:val="Lijstalinea"/>
              <w:numPr>
                <w:ilvl w:val="0"/>
                <w:numId w:val="38"/>
              </w:numPr>
            </w:pPr>
            <w:proofErr w:type="spellStart"/>
            <w:r>
              <w:t>adresAanduiding</w:t>
            </w:r>
            <w:r w:rsidR="00971391">
              <w:t>Grp</w:t>
            </w:r>
            <w:proofErr w:type="spellEnd"/>
            <w:r>
              <w:t xml:space="preserve"> [1-1]</w:t>
            </w:r>
          </w:p>
          <w:p w14:paraId="5D9EBB04" w14:textId="77777777" w:rsidR="00772387" w:rsidRDefault="00772387" w:rsidP="00F04339">
            <w:pPr>
              <w:pStyle w:val="Lijstalinea"/>
              <w:numPr>
                <w:ilvl w:val="0"/>
                <w:numId w:val="38"/>
              </w:numPr>
            </w:pPr>
            <w:proofErr w:type="spellStart"/>
            <w:r>
              <w:t>vlakGeometrie</w:t>
            </w:r>
            <w:proofErr w:type="spellEnd"/>
            <w:r>
              <w:t xml:space="preserve"> [1-1]</w:t>
            </w:r>
          </w:p>
          <w:p w14:paraId="2D79637E" w14:textId="77777777" w:rsidR="00772387" w:rsidRDefault="00772387" w:rsidP="00F04339">
            <w:pPr>
              <w:pStyle w:val="Lijstalinea"/>
              <w:numPr>
                <w:ilvl w:val="0"/>
                <w:numId w:val="38"/>
              </w:numPr>
            </w:pPr>
            <w:r>
              <w:t>status [1-1]</w:t>
            </w:r>
          </w:p>
          <w:p w14:paraId="24EAA6DA" w14:textId="77777777" w:rsidR="00772387" w:rsidRDefault="00772387" w:rsidP="00F04339">
            <w:pPr>
              <w:pStyle w:val="Lijstalinea"/>
              <w:numPr>
                <w:ilvl w:val="0"/>
                <w:numId w:val="38"/>
              </w:numPr>
            </w:pPr>
            <w:r>
              <w:t>geconstateerd [1-1]</w:t>
            </w:r>
          </w:p>
          <w:p w14:paraId="590FB703" w14:textId="77777777" w:rsidR="00772387" w:rsidRDefault="00772387" w:rsidP="00F04339">
            <w:pPr>
              <w:pStyle w:val="Lijstalinea"/>
              <w:numPr>
                <w:ilvl w:val="0"/>
                <w:numId w:val="38"/>
              </w:numPr>
            </w:pPr>
            <w:r>
              <w:t>brondocument [1-1]</w:t>
            </w:r>
          </w:p>
          <w:p w14:paraId="4AECC24F" w14:textId="77777777" w:rsidR="00772387" w:rsidRDefault="00772387" w:rsidP="00F04339">
            <w:pPr>
              <w:pStyle w:val="Lijstalinea"/>
              <w:numPr>
                <w:ilvl w:val="0"/>
                <w:numId w:val="38"/>
              </w:numPr>
            </w:pPr>
            <w:proofErr w:type="spellStart"/>
            <w:r>
              <w:t>beginGeldigheid</w:t>
            </w:r>
            <w:proofErr w:type="spellEnd"/>
            <w:r>
              <w:t xml:space="preserve"> [1-1]</w:t>
            </w:r>
          </w:p>
          <w:p w14:paraId="77E730D4" w14:textId="77777777" w:rsidR="00772387" w:rsidRDefault="00772387" w:rsidP="00F04339">
            <w:pPr>
              <w:pStyle w:val="Lijstalinea"/>
              <w:numPr>
                <w:ilvl w:val="0"/>
                <w:numId w:val="38"/>
              </w:numPr>
            </w:pPr>
            <w:proofErr w:type="spellStart"/>
            <w:r>
              <w:t>eindGeldigheid</w:t>
            </w:r>
            <w:proofErr w:type="spellEnd"/>
            <w:r>
              <w:t xml:space="preserve"> [1-1]</w:t>
            </w:r>
          </w:p>
        </w:tc>
      </w:tr>
    </w:tbl>
    <w:p w14:paraId="3DD5E75F" w14:textId="76A98505" w:rsidR="00C73C73" w:rsidRDefault="00C73C73" w:rsidP="00C52477">
      <w:pPr>
        <w:pStyle w:val="subparagraaftitel"/>
      </w:pPr>
      <w:bookmarkStart w:id="267" w:name="_Toc415752711"/>
      <w:r w:rsidRPr="007802DA">
        <w:t>p</w:t>
      </w:r>
      <w:r w:rsidR="00F813EE">
        <w:t>and</w:t>
      </w:r>
      <w:bookmarkEnd w:id="267"/>
    </w:p>
    <w:tbl>
      <w:tblPr>
        <w:tblStyle w:val="Tabelraster"/>
        <w:tblW w:w="0" w:type="auto"/>
        <w:tblLook w:val="04A0" w:firstRow="1" w:lastRow="0" w:firstColumn="1" w:lastColumn="0" w:noHBand="0" w:noVBand="1"/>
      </w:tblPr>
      <w:tblGrid>
        <w:gridCol w:w="2589"/>
        <w:gridCol w:w="5728"/>
      </w:tblGrid>
      <w:tr w:rsidR="00772387" w:rsidRPr="00660B37" w14:paraId="1EC01D82" w14:textId="77777777" w:rsidTr="00B00C38">
        <w:tc>
          <w:tcPr>
            <w:tcW w:w="2589" w:type="dxa"/>
          </w:tcPr>
          <w:p w14:paraId="00E84AAD" w14:textId="6C54F003" w:rsidR="00772387" w:rsidRPr="00660B37" w:rsidRDefault="00772387" w:rsidP="00F813EE">
            <w:r w:rsidRPr="00660B37">
              <w:t>Naam</w:t>
            </w:r>
            <w:r>
              <w:t xml:space="preserve"> entiteit</w:t>
            </w:r>
          </w:p>
        </w:tc>
        <w:tc>
          <w:tcPr>
            <w:tcW w:w="5728" w:type="dxa"/>
          </w:tcPr>
          <w:p w14:paraId="6A858159" w14:textId="4FD1D2B8" w:rsidR="00772387" w:rsidRPr="00660B37" w:rsidRDefault="00971391" w:rsidP="00C73C73">
            <w:r>
              <w:t>P</w:t>
            </w:r>
            <w:r w:rsidR="00772387">
              <w:t>and</w:t>
            </w:r>
          </w:p>
        </w:tc>
      </w:tr>
      <w:tr w:rsidR="00772387" w:rsidRPr="00C419DD" w14:paraId="1C8D72F0" w14:textId="77777777" w:rsidTr="00B00C38">
        <w:tc>
          <w:tcPr>
            <w:tcW w:w="2589" w:type="dxa"/>
          </w:tcPr>
          <w:p w14:paraId="4B38D1ED" w14:textId="40C8132F" w:rsidR="00772387" w:rsidRPr="00660B37" w:rsidRDefault="00772387" w:rsidP="00C73C73">
            <w:r>
              <w:t>Definitie entiteit</w:t>
            </w:r>
          </w:p>
        </w:tc>
        <w:tc>
          <w:tcPr>
            <w:tcW w:w="5728" w:type="dxa"/>
          </w:tcPr>
          <w:p w14:paraId="5DDA58CC" w14:textId="0A1571A1" w:rsidR="00772387" w:rsidRPr="00365C01" w:rsidRDefault="00772387" w:rsidP="00F813EE">
            <w:r w:rsidRPr="00365C01">
              <w:t>Entiteit met de attribuutgegevens voor object Pand</w:t>
            </w:r>
          </w:p>
        </w:tc>
      </w:tr>
      <w:tr w:rsidR="00772387" w:rsidRPr="00660B37" w14:paraId="33EDAFFA" w14:textId="77777777" w:rsidTr="00B00C38">
        <w:tc>
          <w:tcPr>
            <w:tcW w:w="2589" w:type="dxa"/>
          </w:tcPr>
          <w:p w14:paraId="797F1915" w14:textId="261A7946" w:rsidR="00772387" w:rsidRPr="00660B37" w:rsidRDefault="00772387" w:rsidP="00C73C73">
            <w:r>
              <w:t>Herkomst entiteit</w:t>
            </w:r>
          </w:p>
        </w:tc>
        <w:tc>
          <w:tcPr>
            <w:tcW w:w="5728" w:type="dxa"/>
          </w:tcPr>
          <w:p w14:paraId="1BF227CD" w14:textId="77777777" w:rsidR="00772387" w:rsidRPr="00660B37" w:rsidRDefault="00772387" w:rsidP="00C73C73">
            <w:proofErr w:type="spellStart"/>
            <w:r>
              <w:t>StUF-Geo</w:t>
            </w:r>
            <w:proofErr w:type="spellEnd"/>
            <w:r>
              <w:t xml:space="preserve"> BAG</w:t>
            </w:r>
          </w:p>
        </w:tc>
      </w:tr>
      <w:tr w:rsidR="00772387" w:rsidRPr="00660B37" w14:paraId="1398AA13" w14:textId="77777777" w:rsidTr="00B00C38">
        <w:tc>
          <w:tcPr>
            <w:tcW w:w="2589" w:type="dxa"/>
          </w:tcPr>
          <w:p w14:paraId="4084CEC1" w14:textId="26A2645A" w:rsidR="00772387" w:rsidRPr="00660B37" w:rsidRDefault="00772387" w:rsidP="00C73C73">
            <w:r>
              <w:t>Toelichting entiteit</w:t>
            </w:r>
          </w:p>
        </w:tc>
        <w:tc>
          <w:tcPr>
            <w:tcW w:w="5728" w:type="dxa"/>
          </w:tcPr>
          <w:p w14:paraId="41FCA026" w14:textId="6DABF1AD" w:rsidR="00772387" w:rsidRPr="00660B37" w:rsidRDefault="00772387" w:rsidP="00C73C73"/>
        </w:tc>
      </w:tr>
      <w:tr w:rsidR="00772387" w14:paraId="07BD8933" w14:textId="77777777" w:rsidTr="00B00C38">
        <w:tc>
          <w:tcPr>
            <w:tcW w:w="2589" w:type="dxa"/>
          </w:tcPr>
          <w:p w14:paraId="0631D157" w14:textId="3C0AAA01" w:rsidR="00772387" w:rsidRDefault="00772387" w:rsidP="00C52477">
            <w:r>
              <w:t>Overzicht attributen</w:t>
            </w:r>
          </w:p>
        </w:tc>
        <w:tc>
          <w:tcPr>
            <w:tcW w:w="5728" w:type="dxa"/>
          </w:tcPr>
          <w:p w14:paraId="1C9E75F7" w14:textId="11338D92" w:rsidR="00772387" w:rsidRDefault="00772387" w:rsidP="00AE2042">
            <w:pPr>
              <w:pStyle w:val="Lijstalinea"/>
              <w:numPr>
                <w:ilvl w:val="0"/>
                <w:numId w:val="39"/>
              </w:numPr>
            </w:pPr>
            <w:r>
              <w:t>identificatie [1-1]</w:t>
            </w:r>
            <w:bookmarkStart w:id="268" w:name="_Ref401224611"/>
            <w:r>
              <w:rPr>
                <w:rStyle w:val="Voetnootmarkering"/>
              </w:rPr>
              <w:footnoteReference w:id="37"/>
            </w:r>
            <w:bookmarkEnd w:id="268"/>
          </w:p>
          <w:p w14:paraId="06203C2E" w14:textId="7C6490CC" w:rsidR="00772387" w:rsidRDefault="00772387" w:rsidP="00AE2042">
            <w:pPr>
              <w:pStyle w:val="Lijstalinea"/>
              <w:numPr>
                <w:ilvl w:val="0"/>
                <w:numId w:val="39"/>
              </w:numPr>
            </w:pPr>
            <w:r>
              <w:t>geometrie [1-1]</w:t>
            </w:r>
          </w:p>
          <w:p w14:paraId="5BB91D44" w14:textId="77777777" w:rsidR="00772387" w:rsidRDefault="00772387" w:rsidP="00AE2042">
            <w:pPr>
              <w:pStyle w:val="Lijstalinea"/>
              <w:numPr>
                <w:ilvl w:val="0"/>
                <w:numId w:val="39"/>
              </w:numPr>
            </w:pPr>
            <w:r>
              <w:t>status [1-1]</w:t>
            </w:r>
          </w:p>
          <w:p w14:paraId="3BBEBBB1" w14:textId="67A4B0FD" w:rsidR="00772387" w:rsidRDefault="00772387" w:rsidP="00AE2042">
            <w:pPr>
              <w:pStyle w:val="Lijstalinea"/>
              <w:numPr>
                <w:ilvl w:val="0"/>
                <w:numId w:val="39"/>
              </w:numPr>
            </w:pPr>
            <w:r>
              <w:t>geconstateerd [1-1]</w:t>
            </w:r>
          </w:p>
          <w:p w14:paraId="1F335762" w14:textId="658956EB" w:rsidR="00772387" w:rsidRDefault="00772387" w:rsidP="00AE2042">
            <w:pPr>
              <w:pStyle w:val="Lijstalinea"/>
              <w:numPr>
                <w:ilvl w:val="0"/>
                <w:numId w:val="39"/>
              </w:numPr>
            </w:pPr>
            <w:r>
              <w:t>brondocument [1-1]</w:t>
            </w:r>
          </w:p>
          <w:p w14:paraId="58A8C41C" w14:textId="4FFC843B" w:rsidR="00772387" w:rsidRDefault="00772387" w:rsidP="00AE2042">
            <w:pPr>
              <w:pStyle w:val="Lijstalinea"/>
              <w:numPr>
                <w:ilvl w:val="0"/>
                <w:numId w:val="39"/>
              </w:numPr>
            </w:pPr>
            <w:proofErr w:type="spellStart"/>
            <w:r>
              <w:t>beginGeldigheid</w:t>
            </w:r>
            <w:proofErr w:type="spellEnd"/>
            <w:r>
              <w:t xml:space="preserve"> [1-1]</w:t>
            </w:r>
          </w:p>
          <w:p w14:paraId="5AA504FF" w14:textId="63F5BD92" w:rsidR="00772387" w:rsidRDefault="00772387" w:rsidP="00AE2042">
            <w:pPr>
              <w:pStyle w:val="Lijstalinea"/>
              <w:numPr>
                <w:ilvl w:val="0"/>
                <w:numId w:val="39"/>
              </w:numPr>
            </w:pPr>
            <w:proofErr w:type="spellStart"/>
            <w:r>
              <w:t>eindGeldigheid</w:t>
            </w:r>
            <w:proofErr w:type="spellEnd"/>
            <w:r>
              <w:t xml:space="preserve"> [1-1]</w:t>
            </w:r>
          </w:p>
        </w:tc>
      </w:tr>
    </w:tbl>
    <w:p w14:paraId="575B03FB" w14:textId="77777777" w:rsidR="00772387" w:rsidRDefault="00772387" w:rsidP="00772387">
      <w:pPr>
        <w:pStyle w:val="subparagraaftitel"/>
        <w:numPr>
          <w:ilvl w:val="0"/>
          <w:numId w:val="0"/>
        </w:numPr>
      </w:pPr>
    </w:p>
    <w:p w14:paraId="00CD15EE" w14:textId="77777777" w:rsidR="00772387" w:rsidRDefault="00772387">
      <w:pPr>
        <w:spacing w:line="240" w:lineRule="auto"/>
        <w:jc w:val="left"/>
        <w:rPr>
          <w:b/>
        </w:rPr>
      </w:pPr>
      <w:r>
        <w:br w:type="page"/>
      </w:r>
    </w:p>
    <w:p w14:paraId="1BBC8B03" w14:textId="59B49BE2" w:rsidR="00F813EE" w:rsidRDefault="00F813EE" w:rsidP="00F813EE">
      <w:pPr>
        <w:pStyle w:val="subparagraaftitel"/>
      </w:pPr>
      <w:bookmarkStart w:id="269" w:name="_Toc415752712"/>
      <w:r>
        <w:lastRenderedPageBreak/>
        <w:t>standplaats</w:t>
      </w:r>
      <w:bookmarkEnd w:id="269"/>
    </w:p>
    <w:tbl>
      <w:tblPr>
        <w:tblStyle w:val="Tabelraster"/>
        <w:tblW w:w="0" w:type="auto"/>
        <w:tblLook w:val="04A0" w:firstRow="1" w:lastRow="0" w:firstColumn="1" w:lastColumn="0" w:noHBand="0" w:noVBand="1"/>
      </w:tblPr>
      <w:tblGrid>
        <w:gridCol w:w="2589"/>
        <w:gridCol w:w="5728"/>
      </w:tblGrid>
      <w:tr w:rsidR="00772387" w:rsidRPr="00660B37" w14:paraId="08A0B118" w14:textId="77777777" w:rsidTr="00F04339">
        <w:tc>
          <w:tcPr>
            <w:tcW w:w="2589" w:type="dxa"/>
          </w:tcPr>
          <w:p w14:paraId="2B2DB9DF" w14:textId="3535C0D6" w:rsidR="00772387" w:rsidRPr="00660B37" w:rsidRDefault="00772387" w:rsidP="00F04339">
            <w:r w:rsidRPr="00660B37">
              <w:t>Naam</w:t>
            </w:r>
            <w:r>
              <w:t xml:space="preserve"> entiteit</w:t>
            </w:r>
          </w:p>
        </w:tc>
        <w:tc>
          <w:tcPr>
            <w:tcW w:w="5728" w:type="dxa"/>
          </w:tcPr>
          <w:p w14:paraId="14407A4E" w14:textId="3F8DB0EA" w:rsidR="00772387" w:rsidRPr="00660B37" w:rsidRDefault="00971391" w:rsidP="00F04339">
            <w:r>
              <w:t>S</w:t>
            </w:r>
            <w:r w:rsidR="00B55AF9">
              <w:t>tandplaats</w:t>
            </w:r>
          </w:p>
        </w:tc>
      </w:tr>
      <w:tr w:rsidR="00772387" w:rsidRPr="00C419DD" w14:paraId="5A038BE3" w14:textId="77777777" w:rsidTr="00F04339">
        <w:tc>
          <w:tcPr>
            <w:tcW w:w="2589" w:type="dxa"/>
          </w:tcPr>
          <w:p w14:paraId="17B6A662" w14:textId="5A55EFCB" w:rsidR="00772387" w:rsidRPr="00660B37" w:rsidRDefault="00772387" w:rsidP="00F04339">
            <w:r>
              <w:t>Definitie entiteit</w:t>
            </w:r>
          </w:p>
        </w:tc>
        <w:tc>
          <w:tcPr>
            <w:tcW w:w="5728" w:type="dxa"/>
          </w:tcPr>
          <w:p w14:paraId="5519CE13" w14:textId="516A6653" w:rsidR="00772387" w:rsidRPr="00365C01" w:rsidRDefault="00772387" w:rsidP="00F04339">
            <w:r w:rsidRPr="00365C01">
              <w:t>Entiteit met de attribuutgegevens voor object Ligplaats en object Standplaats</w:t>
            </w:r>
          </w:p>
        </w:tc>
      </w:tr>
      <w:tr w:rsidR="00772387" w:rsidRPr="00660B37" w14:paraId="665EB976" w14:textId="77777777" w:rsidTr="00F04339">
        <w:tc>
          <w:tcPr>
            <w:tcW w:w="2589" w:type="dxa"/>
          </w:tcPr>
          <w:p w14:paraId="71DE8F75" w14:textId="16B45C47" w:rsidR="00772387" w:rsidRPr="00660B37" w:rsidRDefault="00772387" w:rsidP="00F04339">
            <w:r>
              <w:t>Herkomst entiteit</w:t>
            </w:r>
          </w:p>
        </w:tc>
        <w:tc>
          <w:tcPr>
            <w:tcW w:w="5728" w:type="dxa"/>
          </w:tcPr>
          <w:p w14:paraId="02327FD5" w14:textId="77777777" w:rsidR="00772387" w:rsidRPr="00660B37" w:rsidRDefault="00772387" w:rsidP="00F04339">
            <w:proofErr w:type="spellStart"/>
            <w:r>
              <w:t>StUF-Geo</w:t>
            </w:r>
            <w:proofErr w:type="spellEnd"/>
            <w:r>
              <w:t xml:space="preserve"> BAG</w:t>
            </w:r>
          </w:p>
        </w:tc>
      </w:tr>
      <w:tr w:rsidR="00772387" w:rsidRPr="00660B37" w14:paraId="5CA27298" w14:textId="77777777" w:rsidTr="00F04339">
        <w:tc>
          <w:tcPr>
            <w:tcW w:w="2589" w:type="dxa"/>
          </w:tcPr>
          <w:p w14:paraId="55F03412" w14:textId="0B8502E7" w:rsidR="00772387" w:rsidRPr="00660B37" w:rsidRDefault="00772387" w:rsidP="00F04339">
            <w:r>
              <w:t>Toelichting entiteit</w:t>
            </w:r>
          </w:p>
        </w:tc>
        <w:tc>
          <w:tcPr>
            <w:tcW w:w="5728" w:type="dxa"/>
          </w:tcPr>
          <w:p w14:paraId="7B0A7E76" w14:textId="77777777" w:rsidR="00772387" w:rsidRPr="00660B37" w:rsidRDefault="00772387" w:rsidP="00F04339"/>
        </w:tc>
      </w:tr>
      <w:tr w:rsidR="00772387" w14:paraId="29B5BD6C" w14:textId="77777777" w:rsidTr="00F04339">
        <w:tc>
          <w:tcPr>
            <w:tcW w:w="2589" w:type="dxa"/>
          </w:tcPr>
          <w:p w14:paraId="5F1329A0" w14:textId="77777777" w:rsidR="00772387" w:rsidRDefault="00772387" w:rsidP="00F04339">
            <w:r>
              <w:t>Overzicht attributen</w:t>
            </w:r>
          </w:p>
        </w:tc>
        <w:tc>
          <w:tcPr>
            <w:tcW w:w="5728" w:type="dxa"/>
          </w:tcPr>
          <w:p w14:paraId="7D30DB5A" w14:textId="13C59195" w:rsidR="00772387" w:rsidRDefault="00772387" w:rsidP="00F04339">
            <w:pPr>
              <w:pStyle w:val="Lijstalinea"/>
              <w:numPr>
                <w:ilvl w:val="0"/>
                <w:numId w:val="38"/>
              </w:num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565C120A" w14:textId="39C8D334" w:rsidR="00772387" w:rsidRDefault="00772387" w:rsidP="00F04339">
            <w:pPr>
              <w:pStyle w:val="Lijstalinea"/>
              <w:numPr>
                <w:ilvl w:val="0"/>
                <w:numId w:val="38"/>
              </w:numPr>
            </w:pPr>
            <w:proofErr w:type="spellStart"/>
            <w:r>
              <w:t>adresAanduiding</w:t>
            </w:r>
            <w:r w:rsidR="00971391">
              <w:t>Grp</w:t>
            </w:r>
            <w:proofErr w:type="spellEnd"/>
            <w:r>
              <w:t xml:space="preserve"> [1-1]</w:t>
            </w:r>
          </w:p>
          <w:p w14:paraId="252CFDB3" w14:textId="77777777" w:rsidR="00772387" w:rsidRDefault="00772387" w:rsidP="00F04339">
            <w:pPr>
              <w:pStyle w:val="Lijstalinea"/>
              <w:numPr>
                <w:ilvl w:val="0"/>
                <w:numId w:val="38"/>
              </w:numPr>
            </w:pPr>
            <w:proofErr w:type="spellStart"/>
            <w:r>
              <w:t>vlakGeometrie</w:t>
            </w:r>
            <w:proofErr w:type="spellEnd"/>
            <w:r>
              <w:t xml:space="preserve"> [1-1]</w:t>
            </w:r>
          </w:p>
          <w:p w14:paraId="4A0D7D5D" w14:textId="77777777" w:rsidR="00772387" w:rsidRDefault="00772387" w:rsidP="00F04339">
            <w:pPr>
              <w:pStyle w:val="Lijstalinea"/>
              <w:numPr>
                <w:ilvl w:val="0"/>
                <w:numId w:val="38"/>
              </w:numPr>
            </w:pPr>
            <w:r>
              <w:t>status [1-1]</w:t>
            </w:r>
          </w:p>
          <w:p w14:paraId="028F419D" w14:textId="77777777" w:rsidR="00772387" w:rsidRDefault="00772387" w:rsidP="00F04339">
            <w:pPr>
              <w:pStyle w:val="Lijstalinea"/>
              <w:numPr>
                <w:ilvl w:val="0"/>
                <w:numId w:val="38"/>
              </w:numPr>
            </w:pPr>
            <w:r>
              <w:t>geconstateerd [1-1]</w:t>
            </w:r>
          </w:p>
          <w:p w14:paraId="4CD4DBEE" w14:textId="77777777" w:rsidR="00772387" w:rsidRDefault="00772387" w:rsidP="00F04339">
            <w:pPr>
              <w:pStyle w:val="Lijstalinea"/>
              <w:numPr>
                <w:ilvl w:val="0"/>
                <w:numId w:val="38"/>
              </w:numPr>
            </w:pPr>
            <w:r>
              <w:t>brondocument [1-1]</w:t>
            </w:r>
          </w:p>
          <w:p w14:paraId="1D0626A3" w14:textId="77777777" w:rsidR="00772387" w:rsidRDefault="00772387" w:rsidP="00F04339">
            <w:pPr>
              <w:pStyle w:val="Lijstalinea"/>
              <w:numPr>
                <w:ilvl w:val="0"/>
                <w:numId w:val="38"/>
              </w:numPr>
            </w:pPr>
            <w:proofErr w:type="spellStart"/>
            <w:r>
              <w:t>beginGeldigheid</w:t>
            </w:r>
            <w:proofErr w:type="spellEnd"/>
            <w:r>
              <w:t xml:space="preserve"> [1-1]</w:t>
            </w:r>
          </w:p>
          <w:p w14:paraId="1004F849" w14:textId="77777777" w:rsidR="00772387" w:rsidRDefault="00772387" w:rsidP="00F04339">
            <w:pPr>
              <w:pStyle w:val="Lijstalinea"/>
              <w:numPr>
                <w:ilvl w:val="0"/>
                <w:numId w:val="38"/>
              </w:numPr>
            </w:pPr>
            <w:proofErr w:type="spellStart"/>
            <w:r>
              <w:t>eindGeldigheid</w:t>
            </w:r>
            <w:proofErr w:type="spellEnd"/>
            <w:r>
              <w:t xml:space="preserve"> [1-1]</w:t>
            </w:r>
          </w:p>
        </w:tc>
      </w:tr>
    </w:tbl>
    <w:p w14:paraId="0948088C" w14:textId="5525C4DD" w:rsidR="00036483" w:rsidRDefault="00036483" w:rsidP="00AE2042">
      <w:pPr>
        <w:pStyle w:val="subparagraaftitel"/>
      </w:pPr>
      <w:bookmarkStart w:id="270" w:name="_Toc415752713"/>
      <w:r>
        <w:t>v</w:t>
      </w:r>
      <w:r w:rsidR="00F813EE">
        <w:t>erblijfsobject</w:t>
      </w:r>
      <w:bookmarkEnd w:id="270"/>
    </w:p>
    <w:tbl>
      <w:tblPr>
        <w:tblStyle w:val="Tabelraster"/>
        <w:tblW w:w="0" w:type="auto"/>
        <w:tblLook w:val="04A0" w:firstRow="1" w:lastRow="0" w:firstColumn="1" w:lastColumn="0" w:noHBand="0" w:noVBand="1"/>
      </w:tblPr>
      <w:tblGrid>
        <w:gridCol w:w="2589"/>
        <w:gridCol w:w="5728"/>
      </w:tblGrid>
      <w:tr w:rsidR="00772387" w:rsidRPr="00660B37" w14:paraId="1C30DFFC" w14:textId="77777777" w:rsidTr="00B00C38">
        <w:tc>
          <w:tcPr>
            <w:tcW w:w="2589" w:type="dxa"/>
          </w:tcPr>
          <w:p w14:paraId="2B7CA5B2" w14:textId="4A00FECA" w:rsidR="00772387" w:rsidRPr="00660B37" w:rsidRDefault="00772387" w:rsidP="004E7837">
            <w:r w:rsidRPr="00660B37">
              <w:t>Naam</w:t>
            </w:r>
            <w:r>
              <w:t xml:space="preserve"> entiteit</w:t>
            </w:r>
          </w:p>
        </w:tc>
        <w:tc>
          <w:tcPr>
            <w:tcW w:w="5728" w:type="dxa"/>
          </w:tcPr>
          <w:p w14:paraId="67ED7866" w14:textId="12F36568" w:rsidR="00772387" w:rsidRPr="00660B37" w:rsidRDefault="00971391" w:rsidP="00F813EE">
            <w:r>
              <w:t>V</w:t>
            </w:r>
            <w:r w:rsidR="00772387">
              <w:t>erblijfsobject</w:t>
            </w:r>
          </w:p>
        </w:tc>
      </w:tr>
      <w:tr w:rsidR="00772387" w:rsidRPr="00C419DD" w14:paraId="1C71DE72" w14:textId="77777777" w:rsidTr="00B00C38">
        <w:tc>
          <w:tcPr>
            <w:tcW w:w="2589" w:type="dxa"/>
          </w:tcPr>
          <w:p w14:paraId="1A0D94D9" w14:textId="381D1396" w:rsidR="00772387" w:rsidRPr="00660B37" w:rsidRDefault="00772387" w:rsidP="004E7837">
            <w:r>
              <w:t>Definitie entiteit</w:t>
            </w:r>
          </w:p>
        </w:tc>
        <w:tc>
          <w:tcPr>
            <w:tcW w:w="5728" w:type="dxa"/>
          </w:tcPr>
          <w:p w14:paraId="16141B8E" w14:textId="4875186B" w:rsidR="00772387" w:rsidRPr="00365C01" w:rsidRDefault="00772387" w:rsidP="00036483">
            <w:r w:rsidRPr="00365C01">
              <w:t>Entiteit met attribuutgegevens voor object Verblijfsobject</w:t>
            </w:r>
          </w:p>
        </w:tc>
      </w:tr>
      <w:tr w:rsidR="00772387" w:rsidRPr="00660B37" w14:paraId="766B8A20" w14:textId="77777777" w:rsidTr="00B00C38">
        <w:tc>
          <w:tcPr>
            <w:tcW w:w="2589" w:type="dxa"/>
          </w:tcPr>
          <w:p w14:paraId="6A1A85B2" w14:textId="6916B3FA" w:rsidR="00772387" w:rsidRPr="00660B37" w:rsidRDefault="00772387" w:rsidP="004E7837">
            <w:r>
              <w:t>Herkomst entiteit</w:t>
            </w:r>
          </w:p>
        </w:tc>
        <w:tc>
          <w:tcPr>
            <w:tcW w:w="5728" w:type="dxa"/>
          </w:tcPr>
          <w:p w14:paraId="1687E511" w14:textId="77777777" w:rsidR="00772387" w:rsidRPr="00660B37" w:rsidRDefault="00772387" w:rsidP="004E7837">
            <w:proofErr w:type="spellStart"/>
            <w:r>
              <w:t>StUF-Geo</w:t>
            </w:r>
            <w:proofErr w:type="spellEnd"/>
            <w:r>
              <w:t xml:space="preserve"> BAG</w:t>
            </w:r>
          </w:p>
        </w:tc>
      </w:tr>
      <w:tr w:rsidR="00772387" w:rsidRPr="00660B37" w14:paraId="42E95547" w14:textId="77777777" w:rsidTr="00B00C38">
        <w:tc>
          <w:tcPr>
            <w:tcW w:w="2589" w:type="dxa"/>
          </w:tcPr>
          <w:p w14:paraId="6778EDF8" w14:textId="4C3FFB44" w:rsidR="00772387" w:rsidRPr="00660B37" w:rsidRDefault="00772387" w:rsidP="004E7837">
            <w:r>
              <w:t>Toelichting entiteit</w:t>
            </w:r>
          </w:p>
        </w:tc>
        <w:tc>
          <w:tcPr>
            <w:tcW w:w="5728" w:type="dxa"/>
          </w:tcPr>
          <w:p w14:paraId="254E2B8C" w14:textId="77777777" w:rsidR="00772387" w:rsidRPr="00660B37" w:rsidRDefault="00772387" w:rsidP="004E7837"/>
        </w:tc>
      </w:tr>
      <w:tr w:rsidR="00772387" w14:paraId="3F9C538B" w14:textId="77777777" w:rsidTr="00B00C38">
        <w:tc>
          <w:tcPr>
            <w:tcW w:w="2589" w:type="dxa"/>
          </w:tcPr>
          <w:p w14:paraId="0C796035" w14:textId="77777777" w:rsidR="00772387" w:rsidRDefault="00772387" w:rsidP="004E7837">
            <w:r>
              <w:t>Overzicht attributen</w:t>
            </w:r>
          </w:p>
        </w:tc>
        <w:tc>
          <w:tcPr>
            <w:tcW w:w="5728" w:type="dxa"/>
          </w:tcPr>
          <w:p w14:paraId="6BF6C69B" w14:textId="31009096" w:rsidR="00772387" w:rsidRDefault="00772387" w:rsidP="00AE2042">
            <w:pPr>
              <w:pStyle w:val="Lijstalinea"/>
              <w:numPr>
                <w:ilvl w:val="0"/>
                <w:numId w:val="38"/>
              </w:num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752E2297" w14:textId="18E67939" w:rsidR="00772387" w:rsidRDefault="00772387" w:rsidP="00AE2042">
            <w:pPr>
              <w:pStyle w:val="Lijstalinea"/>
              <w:numPr>
                <w:ilvl w:val="0"/>
                <w:numId w:val="38"/>
              </w:numPr>
            </w:pPr>
            <w:proofErr w:type="spellStart"/>
            <w:r>
              <w:t>adresAanduiding</w:t>
            </w:r>
            <w:r w:rsidR="00971391">
              <w:t>Grp</w:t>
            </w:r>
            <w:proofErr w:type="spellEnd"/>
            <w:r>
              <w:t xml:space="preserve"> [1-1]</w:t>
            </w:r>
          </w:p>
          <w:p w14:paraId="05F1E57B" w14:textId="52322BB2" w:rsidR="00772387" w:rsidRDefault="00772387" w:rsidP="00AE2042">
            <w:pPr>
              <w:pStyle w:val="Lijstalinea"/>
              <w:numPr>
                <w:ilvl w:val="0"/>
                <w:numId w:val="38"/>
              </w:numPr>
            </w:pPr>
            <w:proofErr w:type="spellStart"/>
            <w:r>
              <w:t>puntGeometrie</w:t>
            </w:r>
            <w:proofErr w:type="spellEnd"/>
            <w:r>
              <w:t xml:space="preserve"> [1-1]</w:t>
            </w:r>
          </w:p>
          <w:p w14:paraId="2BFD6572" w14:textId="77777777" w:rsidR="00772387" w:rsidRDefault="00772387" w:rsidP="00AE2042">
            <w:pPr>
              <w:pStyle w:val="Lijstalinea"/>
              <w:numPr>
                <w:ilvl w:val="0"/>
                <w:numId w:val="38"/>
              </w:numPr>
            </w:pPr>
            <w:r>
              <w:t>status [1-1]</w:t>
            </w:r>
          </w:p>
          <w:p w14:paraId="33297E03" w14:textId="77777777" w:rsidR="00772387" w:rsidRDefault="00772387" w:rsidP="00AE2042">
            <w:pPr>
              <w:pStyle w:val="Lijstalinea"/>
              <w:numPr>
                <w:ilvl w:val="0"/>
                <w:numId w:val="38"/>
              </w:numPr>
            </w:pPr>
            <w:r>
              <w:t>geconstateerd [1-1]</w:t>
            </w:r>
          </w:p>
          <w:p w14:paraId="59D40A63" w14:textId="77777777" w:rsidR="00772387" w:rsidRDefault="00772387" w:rsidP="00AE2042">
            <w:pPr>
              <w:pStyle w:val="Lijstalinea"/>
              <w:numPr>
                <w:ilvl w:val="0"/>
                <w:numId w:val="38"/>
              </w:numPr>
            </w:pPr>
            <w:r>
              <w:t>brondocument [1-1]</w:t>
            </w:r>
          </w:p>
          <w:p w14:paraId="7EA7283A" w14:textId="77777777" w:rsidR="00772387" w:rsidRDefault="00772387" w:rsidP="00AE2042">
            <w:pPr>
              <w:pStyle w:val="Lijstalinea"/>
              <w:numPr>
                <w:ilvl w:val="0"/>
                <w:numId w:val="38"/>
              </w:numPr>
            </w:pPr>
            <w:proofErr w:type="spellStart"/>
            <w:r>
              <w:t>beginGeldigheid</w:t>
            </w:r>
            <w:proofErr w:type="spellEnd"/>
            <w:r>
              <w:t xml:space="preserve"> [1-1]</w:t>
            </w:r>
          </w:p>
          <w:p w14:paraId="02A9F42C" w14:textId="6DBF24D1" w:rsidR="00772387" w:rsidRDefault="00772387" w:rsidP="00AE2042">
            <w:pPr>
              <w:pStyle w:val="Lijstalinea"/>
              <w:numPr>
                <w:ilvl w:val="0"/>
                <w:numId w:val="38"/>
              </w:numPr>
            </w:pPr>
            <w:proofErr w:type="spellStart"/>
            <w:r>
              <w:t>eindGeldigheid</w:t>
            </w:r>
            <w:proofErr w:type="spellEnd"/>
            <w:r>
              <w:t xml:space="preserve"> [1-1]</w:t>
            </w:r>
          </w:p>
          <w:p w14:paraId="322E91CE" w14:textId="4F6BFB96" w:rsidR="00772387" w:rsidRDefault="00772387" w:rsidP="00AE2042">
            <w:pPr>
              <w:pStyle w:val="Lijstalinea"/>
              <w:numPr>
                <w:ilvl w:val="0"/>
                <w:numId w:val="38"/>
              </w:numPr>
            </w:pPr>
            <w:proofErr w:type="spellStart"/>
            <w:r>
              <w:t>maaktDeelUitVan</w:t>
            </w:r>
            <w:proofErr w:type="spellEnd"/>
            <w:r>
              <w:t>[1..n]</w:t>
            </w:r>
          </w:p>
        </w:tc>
      </w:tr>
    </w:tbl>
    <w:p w14:paraId="22024CB3" w14:textId="4CADD073" w:rsidR="00036483" w:rsidRDefault="00036483" w:rsidP="00036483">
      <w:pPr>
        <w:pStyle w:val="subparagraaftitel"/>
      </w:pPr>
      <w:bookmarkStart w:id="271" w:name="_Toc415752714"/>
      <w:r>
        <w:t>w</w:t>
      </w:r>
      <w:r w:rsidR="00F813EE">
        <w:t>oonplaats</w:t>
      </w:r>
      <w:bookmarkEnd w:id="271"/>
    </w:p>
    <w:tbl>
      <w:tblPr>
        <w:tblStyle w:val="Tabelraster"/>
        <w:tblW w:w="0" w:type="auto"/>
        <w:tblLook w:val="04A0" w:firstRow="1" w:lastRow="0" w:firstColumn="1" w:lastColumn="0" w:noHBand="0" w:noVBand="1"/>
      </w:tblPr>
      <w:tblGrid>
        <w:gridCol w:w="2589"/>
        <w:gridCol w:w="5741"/>
      </w:tblGrid>
      <w:tr w:rsidR="00772387" w:rsidRPr="00660B37" w14:paraId="60311FF2" w14:textId="77777777" w:rsidTr="00B00C38">
        <w:tc>
          <w:tcPr>
            <w:tcW w:w="2589" w:type="dxa"/>
          </w:tcPr>
          <w:p w14:paraId="4D45310A" w14:textId="7756E05B" w:rsidR="00772387" w:rsidRPr="00660B37" w:rsidRDefault="00772387" w:rsidP="004E7837">
            <w:r w:rsidRPr="00660B37">
              <w:t>Naam</w:t>
            </w:r>
            <w:r>
              <w:t xml:space="preserve"> entiteit</w:t>
            </w:r>
          </w:p>
        </w:tc>
        <w:tc>
          <w:tcPr>
            <w:tcW w:w="5741" w:type="dxa"/>
          </w:tcPr>
          <w:p w14:paraId="72772771" w14:textId="1C4B6929" w:rsidR="00772387" w:rsidRPr="00660B37" w:rsidRDefault="00772387" w:rsidP="004E7837">
            <w:r>
              <w:t>woonplaats</w:t>
            </w:r>
          </w:p>
        </w:tc>
      </w:tr>
      <w:tr w:rsidR="00772387" w:rsidRPr="00C419DD" w14:paraId="2C26C02C" w14:textId="77777777" w:rsidTr="00B00C38">
        <w:tc>
          <w:tcPr>
            <w:tcW w:w="2589" w:type="dxa"/>
          </w:tcPr>
          <w:p w14:paraId="57A37788" w14:textId="5F946730" w:rsidR="00772387" w:rsidRPr="00660B37" w:rsidRDefault="00772387" w:rsidP="004E7837">
            <w:r>
              <w:t>Definitie entiteit</w:t>
            </w:r>
          </w:p>
        </w:tc>
        <w:tc>
          <w:tcPr>
            <w:tcW w:w="5741" w:type="dxa"/>
          </w:tcPr>
          <w:p w14:paraId="352D7679" w14:textId="7E2D3A86" w:rsidR="00772387" w:rsidRPr="00365C01" w:rsidRDefault="00772387" w:rsidP="004E7837">
            <w:r w:rsidRPr="00365C01">
              <w:t>Entiteit met attribuutgegevens voor object Woonplaats</w:t>
            </w:r>
          </w:p>
        </w:tc>
      </w:tr>
      <w:tr w:rsidR="00772387" w:rsidRPr="00660B37" w14:paraId="324D7A0D" w14:textId="77777777" w:rsidTr="00B00C38">
        <w:tc>
          <w:tcPr>
            <w:tcW w:w="2589" w:type="dxa"/>
          </w:tcPr>
          <w:p w14:paraId="5843B370" w14:textId="6137E074" w:rsidR="00772387" w:rsidRPr="00660B37" w:rsidRDefault="00772387" w:rsidP="004E7837">
            <w:r>
              <w:t>Herkomst entiteit</w:t>
            </w:r>
          </w:p>
        </w:tc>
        <w:tc>
          <w:tcPr>
            <w:tcW w:w="5741" w:type="dxa"/>
          </w:tcPr>
          <w:p w14:paraId="3847B73D" w14:textId="77777777" w:rsidR="00772387" w:rsidRPr="00660B37" w:rsidRDefault="00772387" w:rsidP="004E7837">
            <w:proofErr w:type="spellStart"/>
            <w:r>
              <w:t>StUF-Geo</w:t>
            </w:r>
            <w:proofErr w:type="spellEnd"/>
            <w:r>
              <w:t xml:space="preserve"> BAG</w:t>
            </w:r>
          </w:p>
        </w:tc>
      </w:tr>
      <w:tr w:rsidR="00772387" w:rsidRPr="00660B37" w14:paraId="5A0EDEDD" w14:textId="77777777" w:rsidTr="00B00C38">
        <w:tc>
          <w:tcPr>
            <w:tcW w:w="2589" w:type="dxa"/>
          </w:tcPr>
          <w:p w14:paraId="55D75858" w14:textId="285110CC" w:rsidR="00772387" w:rsidRPr="00660B37" w:rsidRDefault="00772387" w:rsidP="004E7837">
            <w:r>
              <w:t>Toelichting entiteit</w:t>
            </w:r>
          </w:p>
        </w:tc>
        <w:tc>
          <w:tcPr>
            <w:tcW w:w="5741" w:type="dxa"/>
          </w:tcPr>
          <w:p w14:paraId="4164FB70" w14:textId="77777777" w:rsidR="00772387" w:rsidRPr="00660B37" w:rsidRDefault="00772387" w:rsidP="004E7837"/>
        </w:tc>
      </w:tr>
      <w:tr w:rsidR="00772387" w14:paraId="50DC8635" w14:textId="77777777" w:rsidTr="00B00C38">
        <w:tc>
          <w:tcPr>
            <w:tcW w:w="2589" w:type="dxa"/>
          </w:tcPr>
          <w:p w14:paraId="0788A2B3" w14:textId="77777777" w:rsidR="00772387" w:rsidRDefault="00772387" w:rsidP="004E7837">
            <w:r>
              <w:t>Overzicht attributen</w:t>
            </w:r>
          </w:p>
        </w:tc>
        <w:tc>
          <w:tcPr>
            <w:tcW w:w="5741" w:type="dxa"/>
          </w:tcPr>
          <w:p w14:paraId="333221D3" w14:textId="5E4BE2A2" w:rsidR="00772387" w:rsidRDefault="00772387" w:rsidP="00AE2042">
            <w:pPr>
              <w:pStyle w:val="Lijstalinea"/>
              <w:numPr>
                <w:ilvl w:val="0"/>
                <w:numId w:val="39"/>
              </w:numPr>
            </w:pPr>
            <w:r>
              <w:t>identificatie [1-1]</w:t>
            </w:r>
            <w:r>
              <w:fldChar w:fldCharType="begin"/>
            </w:r>
            <w:r>
              <w:instrText xml:space="preserve"> NOTEREF _Ref401224611 \h  \* MERGEFORMAT </w:instrText>
            </w:r>
            <w:r>
              <w:fldChar w:fldCharType="separate"/>
            </w:r>
            <w:r w:rsidR="009B2A7B" w:rsidRPr="009B2A7B">
              <w:rPr>
                <w:vertAlign w:val="superscript"/>
              </w:rPr>
              <w:t>38</w:t>
            </w:r>
            <w:r>
              <w:fldChar w:fldCharType="end"/>
            </w:r>
          </w:p>
          <w:p w14:paraId="25485B91" w14:textId="77777777" w:rsidR="00772387" w:rsidRDefault="00772387" w:rsidP="00AE2042">
            <w:pPr>
              <w:pStyle w:val="Lijstalinea"/>
              <w:numPr>
                <w:ilvl w:val="0"/>
                <w:numId w:val="39"/>
              </w:numPr>
            </w:pPr>
            <w:r>
              <w:t>geometrie [1-1]</w:t>
            </w:r>
          </w:p>
          <w:p w14:paraId="63EDA131" w14:textId="77777777" w:rsidR="00772387" w:rsidRDefault="00772387" w:rsidP="00AE2042">
            <w:pPr>
              <w:pStyle w:val="Lijstalinea"/>
              <w:numPr>
                <w:ilvl w:val="0"/>
                <w:numId w:val="39"/>
              </w:numPr>
            </w:pPr>
            <w:r>
              <w:t>status [1-1]</w:t>
            </w:r>
          </w:p>
          <w:p w14:paraId="2E4DB4A3" w14:textId="77777777" w:rsidR="00772387" w:rsidRDefault="00772387" w:rsidP="00AE2042">
            <w:pPr>
              <w:pStyle w:val="Lijstalinea"/>
              <w:numPr>
                <w:ilvl w:val="0"/>
                <w:numId w:val="39"/>
              </w:numPr>
            </w:pPr>
            <w:r>
              <w:t>geconstateerd [1-1]</w:t>
            </w:r>
          </w:p>
          <w:p w14:paraId="761790E7" w14:textId="77777777" w:rsidR="00772387" w:rsidRDefault="00772387" w:rsidP="00AE2042">
            <w:pPr>
              <w:pStyle w:val="Lijstalinea"/>
              <w:numPr>
                <w:ilvl w:val="0"/>
                <w:numId w:val="39"/>
              </w:numPr>
            </w:pPr>
            <w:r>
              <w:t>brondocument [1-1]</w:t>
            </w:r>
          </w:p>
          <w:p w14:paraId="2D3A70BE" w14:textId="77777777" w:rsidR="00772387" w:rsidRDefault="00772387" w:rsidP="00AE2042">
            <w:pPr>
              <w:pStyle w:val="Lijstalinea"/>
              <w:numPr>
                <w:ilvl w:val="0"/>
                <w:numId w:val="39"/>
              </w:numPr>
            </w:pPr>
            <w:proofErr w:type="spellStart"/>
            <w:r>
              <w:t>beginGeldigheid</w:t>
            </w:r>
            <w:proofErr w:type="spellEnd"/>
            <w:r>
              <w:t xml:space="preserve"> [1-1]</w:t>
            </w:r>
          </w:p>
          <w:p w14:paraId="1E44CF97" w14:textId="3603EF02" w:rsidR="00772387" w:rsidRDefault="00772387" w:rsidP="00AE2042">
            <w:pPr>
              <w:pStyle w:val="Lijstalinea"/>
              <w:numPr>
                <w:ilvl w:val="0"/>
                <w:numId w:val="39"/>
              </w:numPr>
            </w:pPr>
            <w:proofErr w:type="spellStart"/>
            <w:r>
              <w:t>eindGeldigheid</w:t>
            </w:r>
            <w:proofErr w:type="spellEnd"/>
            <w:r>
              <w:t xml:space="preserve"> [1-1]</w:t>
            </w:r>
          </w:p>
        </w:tc>
      </w:tr>
    </w:tbl>
    <w:p w14:paraId="37157B7E" w14:textId="77777777" w:rsidR="00036483" w:rsidRDefault="00036483" w:rsidP="00036483">
      <w:pPr>
        <w:rPr>
          <w:b/>
          <w:u w:val="single"/>
        </w:rPr>
      </w:pPr>
    </w:p>
    <w:p w14:paraId="6B1DFB7E" w14:textId="77777777" w:rsidR="00C73C73" w:rsidRDefault="00C73C73" w:rsidP="00562668"/>
    <w:p w14:paraId="2ED8C8AD" w14:textId="77777777" w:rsidR="00C73C73" w:rsidRPr="007C7339" w:rsidRDefault="00C73C73" w:rsidP="00C73C73">
      <w:pPr>
        <w:pStyle w:val="Hoofdstukx"/>
      </w:pPr>
    </w:p>
    <w:p w14:paraId="4D9773C8" w14:textId="77777777" w:rsidR="00C73C73" w:rsidRDefault="00C73C73" w:rsidP="00C73C73">
      <w:pPr>
        <w:pStyle w:val="Hoofdstuktitel"/>
        <w:spacing w:line="240" w:lineRule="atLeast"/>
      </w:pPr>
      <w:bookmarkStart w:id="272" w:name="_Toc415752715"/>
      <w:r>
        <w:t>Attributen</w:t>
      </w:r>
      <w:bookmarkEnd w:id="272"/>
    </w:p>
    <w:p w14:paraId="5E7685A0" w14:textId="3677672D" w:rsidR="00C73C73" w:rsidRDefault="00C73C73" w:rsidP="00C73C73">
      <w:pPr>
        <w:pStyle w:val="Inleidingnatitel"/>
        <w:spacing w:line="240" w:lineRule="atLeast"/>
      </w:pPr>
      <w:r>
        <w:t xml:space="preserve">Dit hoofdstuk beschrijft de attributen van de </w:t>
      </w:r>
      <w:proofErr w:type="spellStart"/>
      <w:r>
        <w:t>StUF-Geo</w:t>
      </w:r>
      <w:proofErr w:type="spellEnd"/>
      <w:r>
        <w:t xml:space="preserve"> BAG berichten</w:t>
      </w:r>
      <w:r w:rsidR="00421873">
        <w:t xml:space="preserve"> en objectkennisgevingen</w:t>
      </w:r>
      <w:r>
        <w:t>.</w:t>
      </w:r>
    </w:p>
    <w:p w14:paraId="32A3D092" w14:textId="33433986" w:rsidR="002F680A" w:rsidRDefault="00772387" w:rsidP="00FF3644">
      <w:pPr>
        <w:pStyle w:val="Paragraaftitel"/>
      </w:pPr>
      <w:bookmarkStart w:id="273" w:name="_Toc415752716"/>
      <w:r>
        <w:t>Parameters</w:t>
      </w:r>
      <w:bookmarkEnd w:id="273"/>
    </w:p>
    <w:p w14:paraId="4D390619" w14:textId="5A8F41F5" w:rsidR="002F680A" w:rsidRDefault="002F680A" w:rsidP="00FF3644">
      <w:pPr>
        <w:pStyle w:val="subparagraaftitel"/>
      </w:pPr>
      <w:bookmarkStart w:id="274" w:name="_Toc415752717"/>
      <w:proofErr w:type="spellStart"/>
      <w:r>
        <w:t>idVerzoek</w:t>
      </w:r>
      <w:bookmarkEnd w:id="274"/>
      <w:proofErr w:type="spellEnd"/>
    </w:p>
    <w:tbl>
      <w:tblPr>
        <w:tblStyle w:val="Tabelraster"/>
        <w:tblW w:w="0" w:type="auto"/>
        <w:tblLook w:val="04A0" w:firstRow="1" w:lastRow="0" w:firstColumn="1" w:lastColumn="0" w:noHBand="0" w:noVBand="1"/>
      </w:tblPr>
      <w:tblGrid>
        <w:gridCol w:w="2011"/>
        <w:gridCol w:w="6631"/>
      </w:tblGrid>
      <w:tr w:rsidR="002F680A" w:rsidRPr="00660B37" w14:paraId="3C6760D6" w14:textId="77777777" w:rsidTr="00FF3644">
        <w:tc>
          <w:tcPr>
            <w:tcW w:w="2011" w:type="dxa"/>
          </w:tcPr>
          <w:p w14:paraId="1FABD9A8" w14:textId="77777777" w:rsidR="002F680A" w:rsidRPr="00660B37" w:rsidRDefault="002F680A" w:rsidP="00033904">
            <w:r w:rsidRPr="00660B37">
              <w:t>Naam</w:t>
            </w:r>
            <w:r>
              <w:t xml:space="preserve"> attribuut</w:t>
            </w:r>
          </w:p>
        </w:tc>
        <w:tc>
          <w:tcPr>
            <w:tcW w:w="6631" w:type="dxa"/>
          </w:tcPr>
          <w:p w14:paraId="1EC9BD14" w14:textId="4E1180C1" w:rsidR="002F680A" w:rsidRPr="00660B37" w:rsidRDefault="00B55AF9" w:rsidP="00033904">
            <w:proofErr w:type="spellStart"/>
            <w:r>
              <w:t>idVerzoek</w:t>
            </w:r>
            <w:proofErr w:type="spellEnd"/>
          </w:p>
        </w:tc>
      </w:tr>
      <w:tr w:rsidR="002F680A" w:rsidRPr="004E501A" w14:paraId="29BDC41A" w14:textId="77777777" w:rsidTr="00FF3644">
        <w:tc>
          <w:tcPr>
            <w:tcW w:w="2011" w:type="dxa"/>
          </w:tcPr>
          <w:p w14:paraId="64FAD0E6" w14:textId="77777777" w:rsidR="002F680A" w:rsidRPr="00660B37" w:rsidRDefault="002F680A" w:rsidP="00033904">
            <w:r>
              <w:t>Definitie attribuut</w:t>
            </w:r>
          </w:p>
        </w:tc>
        <w:tc>
          <w:tcPr>
            <w:tcW w:w="6631" w:type="dxa"/>
          </w:tcPr>
          <w:p w14:paraId="052CFB9F" w14:textId="321EDDF0" w:rsidR="002F680A" w:rsidRPr="00C419DD" w:rsidRDefault="00AE3A12" w:rsidP="00FF3644">
            <w:pPr>
              <w:rPr>
                <w:lang w:val="en-GB"/>
              </w:rPr>
            </w:pPr>
            <w:proofErr w:type="spellStart"/>
            <w:r>
              <w:rPr>
                <w:lang w:val="en-GB"/>
              </w:rPr>
              <w:t>Identificatie</w:t>
            </w:r>
            <w:proofErr w:type="spellEnd"/>
            <w:r>
              <w:rPr>
                <w:lang w:val="en-GB"/>
              </w:rPr>
              <w:t xml:space="preserve"> van het </w:t>
            </w:r>
            <w:proofErr w:type="spellStart"/>
            <w:r>
              <w:rPr>
                <w:lang w:val="en-GB"/>
              </w:rPr>
              <w:t>geometrieVerzoek</w:t>
            </w:r>
            <w:proofErr w:type="spellEnd"/>
          </w:p>
        </w:tc>
      </w:tr>
      <w:tr w:rsidR="002F680A" w:rsidRPr="00660B37" w14:paraId="4FAE6874" w14:textId="77777777" w:rsidTr="00FF3644">
        <w:tc>
          <w:tcPr>
            <w:tcW w:w="2011" w:type="dxa"/>
          </w:tcPr>
          <w:p w14:paraId="7018DBE7" w14:textId="2A1E201B" w:rsidR="002F680A" w:rsidRPr="00660B37" w:rsidRDefault="002F680A">
            <w:r>
              <w:t>Herkomst</w:t>
            </w:r>
          </w:p>
        </w:tc>
        <w:tc>
          <w:tcPr>
            <w:tcW w:w="6631" w:type="dxa"/>
          </w:tcPr>
          <w:p w14:paraId="04B9318C" w14:textId="42B0DF7A" w:rsidR="002F680A" w:rsidRPr="00660B37" w:rsidRDefault="002F680A" w:rsidP="00033904">
            <w:proofErr w:type="spellStart"/>
            <w:r>
              <w:t>StUF-Geo</w:t>
            </w:r>
            <w:proofErr w:type="spellEnd"/>
            <w:r>
              <w:t xml:space="preserve"> BAG</w:t>
            </w:r>
          </w:p>
        </w:tc>
      </w:tr>
      <w:tr w:rsidR="002F680A" w:rsidRPr="00660B37" w14:paraId="25B3E142" w14:textId="77777777" w:rsidTr="00FF3644">
        <w:tc>
          <w:tcPr>
            <w:tcW w:w="2011" w:type="dxa"/>
          </w:tcPr>
          <w:p w14:paraId="70EA0480" w14:textId="63D8088C" w:rsidR="002F680A" w:rsidRPr="00660B37" w:rsidRDefault="002F680A" w:rsidP="002F680A">
            <w:proofErr w:type="spellStart"/>
            <w:r>
              <w:t>Multipliciteit</w:t>
            </w:r>
            <w:proofErr w:type="spellEnd"/>
          </w:p>
        </w:tc>
        <w:tc>
          <w:tcPr>
            <w:tcW w:w="6631" w:type="dxa"/>
          </w:tcPr>
          <w:p w14:paraId="5CBBA4F3" w14:textId="1DA16C83" w:rsidR="002F680A" w:rsidRPr="00660B37" w:rsidRDefault="002F680A" w:rsidP="00FF3644">
            <w:r>
              <w:t>[1</w:t>
            </w:r>
            <w:r w:rsidR="00AE3A12">
              <w:t>-</w:t>
            </w:r>
            <w:r>
              <w:t>1]</w:t>
            </w:r>
          </w:p>
        </w:tc>
      </w:tr>
      <w:tr w:rsidR="002F680A" w:rsidRPr="00660B37" w14:paraId="2EA01CED" w14:textId="77777777" w:rsidTr="00FF3644">
        <w:tc>
          <w:tcPr>
            <w:tcW w:w="2011" w:type="dxa"/>
          </w:tcPr>
          <w:p w14:paraId="00D578CC" w14:textId="099F3B9E" w:rsidR="002F680A" w:rsidRPr="00660B37" w:rsidRDefault="002F680A" w:rsidP="002F680A">
            <w:r>
              <w:t>Waardetype</w:t>
            </w:r>
          </w:p>
        </w:tc>
        <w:tc>
          <w:tcPr>
            <w:tcW w:w="6631" w:type="dxa"/>
          </w:tcPr>
          <w:p w14:paraId="1887D918" w14:textId="0F170882" w:rsidR="002F680A" w:rsidRPr="00660B37" w:rsidRDefault="00772387" w:rsidP="002F680A">
            <w:r>
              <w:t>S</w:t>
            </w:r>
            <w:r w:rsidR="00730D09">
              <w:t>tring</w:t>
            </w:r>
            <w:r>
              <w:t>(40)</w:t>
            </w:r>
          </w:p>
        </w:tc>
      </w:tr>
      <w:tr w:rsidR="002F680A" w:rsidRPr="00660B37" w14:paraId="70AD9432" w14:textId="77777777" w:rsidTr="00FF3644">
        <w:tc>
          <w:tcPr>
            <w:tcW w:w="2011" w:type="dxa"/>
          </w:tcPr>
          <w:p w14:paraId="4F827FB5" w14:textId="7B15BFB5" w:rsidR="002F680A" w:rsidRPr="00660B37" w:rsidRDefault="002F680A" w:rsidP="002F680A">
            <w:r>
              <w:t>Waardenverzameling</w:t>
            </w:r>
          </w:p>
        </w:tc>
        <w:tc>
          <w:tcPr>
            <w:tcW w:w="6631" w:type="dxa"/>
          </w:tcPr>
          <w:p w14:paraId="5C6A2F83" w14:textId="148BC7CB" w:rsidR="002F680A" w:rsidRPr="00660B37" w:rsidRDefault="002F680A" w:rsidP="002F680A"/>
        </w:tc>
      </w:tr>
      <w:tr w:rsidR="002F680A" w:rsidRPr="00660B37" w14:paraId="5AA4712E" w14:textId="77777777" w:rsidTr="002F680A">
        <w:tc>
          <w:tcPr>
            <w:tcW w:w="2011" w:type="dxa"/>
          </w:tcPr>
          <w:p w14:paraId="7319B7CD" w14:textId="220730A6" w:rsidR="002F680A" w:rsidRDefault="002F680A" w:rsidP="002F680A">
            <w:r>
              <w:t>Toelichting</w:t>
            </w:r>
          </w:p>
        </w:tc>
        <w:tc>
          <w:tcPr>
            <w:tcW w:w="6631" w:type="dxa"/>
          </w:tcPr>
          <w:p w14:paraId="756AA9B5" w14:textId="77777777" w:rsidR="001F6675" w:rsidRDefault="001F6675" w:rsidP="002F680A"/>
          <w:p w14:paraId="3CAD2D02" w14:textId="08E208CE" w:rsidR="001F6675" w:rsidRDefault="001F6675" w:rsidP="002F680A"/>
        </w:tc>
      </w:tr>
    </w:tbl>
    <w:p w14:paraId="513CCBC2" w14:textId="77777777" w:rsidR="00CC7F91" w:rsidRDefault="00CC7F91" w:rsidP="00CC7F91">
      <w:pPr>
        <w:pStyle w:val="subparagraaftitel"/>
      </w:pPr>
      <w:bookmarkStart w:id="275" w:name="_Toc396197379"/>
      <w:bookmarkStart w:id="276" w:name="_Toc396201665"/>
      <w:bookmarkStart w:id="277" w:name="_Toc396203263"/>
      <w:bookmarkStart w:id="278" w:name="_Toc415752718"/>
      <w:bookmarkEnd w:id="275"/>
      <w:bookmarkEnd w:id="276"/>
      <w:bookmarkEnd w:id="277"/>
      <w:proofErr w:type="spellStart"/>
      <w:r>
        <w:t>idLevering</w:t>
      </w:r>
      <w:bookmarkEnd w:id="278"/>
      <w:proofErr w:type="spellEnd"/>
    </w:p>
    <w:tbl>
      <w:tblPr>
        <w:tblStyle w:val="Tabelraster"/>
        <w:tblW w:w="0" w:type="auto"/>
        <w:tblLook w:val="04A0" w:firstRow="1" w:lastRow="0" w:firstColumn="1" w:lastColumn="0" w:noHBand="0" w:noVBand="1"/>
      </w:tblPr>
      <w:tblGrid>
        <w:gridCol w:w="2011"/>
        <w:gridCol w:w="6631"/>
      </w:tblGrid>
      <w:tr w:rsidR="00CC7F91" w:rsidRPr="00660B37" w14:paraId="64BF3173" w14:textId="77777777" w:rsidTr="004E7837">
        <w:tc>
          <w:tcPr>
            <w:tcW w:w="2011" w:type="dxa"/>
          </w:tcPr>
          <w:p w14:paraId="2461A10D" w14:textId="77777777" w:rsidR="00CC7F91" w:rsidRPr="00660B37" w:rsidRDefault="00CC7F91" w:rsidP="004E7837">
            <w:r w:rsidRPr="00660B37">
              <w:t>Naam</w:t>
            </w:r>
            <w:r>
              <w:t xml:space="preserve"> attribuut</w:t>
            </w:r>
          </w:p>
        </w:tc>
        <w:tc>
          <w:tcPr>
            <w:tcW w:w="6631" w:type="dxa"/>
          </w:tcPr>
          <w:p w14:paraId="506C45D1" w14:textId="77777777" w:rsidR="00CC7F91" w:rsidRPr="00660B37" w:rsidRDefault="00CC7F91" w:rsidP="004E7837">
            <w:proofErr w:type="spellStart"/>
            <w:r>
              <w:t>idLevering</w:t>
            </w:r>
            <w:proofErr w:type="spellEnd"/>
          </w:p>
        </w:tc>
      </w:tr>
      <w:tr w:rsidR="00CC7F91" w:rsidRPr="004E501A" w14:paraId="08EB3CD0" w14:textId="77777777" w:rsidTr="004E7837">
        <w:tc>
          <w:tcPr>
            <w:tcW w:w="2011" w:type="dxa"/>
          </w:tcPr>
          <w:p w14:paraId="15D8F068" w14:textId="77777777" w:rsidR="00CC7F91" w:rsidRPr="00660B37" w:rsidRDefault="00CC7F91" w:rsidP="004E7837">
            <w:r>
              <w:t>Definitie attribuut</w:t>
            </w:r>
          </w:p>
        </w:tc>
        <w:tc>
          <w:tcPr>
            <w:tcW w:w="6631" w:type="dxa"/>
          </w:tcPr>
          <w:p w14:paraId="3E8B8146" w14:textId="77777777" w:rsidR="00CC7F91" w:rsidRPr="00C419DD" w:rsidRDefault="00CC7F91" w:rsidP="004E7837">
            <w:pPr>
              <w:rPr>
                <w:lang w:val="en-GB"/>
              </w:rPr>
            </w:pPr>
            <w:proofErr w:type="spellStart"/>
            <w:r>
              <w:rPr>
                <w:lang w:val="en-GB"/>
              </w:rPr>
              <w:t>Identificatie</w:t>
            </w:r>
            <w:proofErr w:type="spellEnd"/>
            <w:r>
              <w:rPr>
                <w:lang w:val="en-GB"/>
              </w:rPr>
              <w:t xml:space="preserve"> van de </w:t>
            </w:r>
            <w:proofErr w:type="spellStart"/>
            <w:r>
              <w:rPr>
                <w:lang w:val="en-GB"/>
              </w:rPr>
              <w:t>geometrieLevering</w:t>
            </w:r>
            <w:proofErr w:type="spellEnd"/>
            <w:r>
              <w:rPr>
                <w:lang w:val="en-GB"/>
              </w:rPr>
              <w:t>.</w:t>
            </w:r>
          </w:p>
        </w:tc>
      </w:tr>
      <w:tr w:rsidR="00CC7F91" w:rsidRPr="00660B37" w14:paraId="0C75E011" w14:textId="77777777" w:rsidTr="004E7837">
        <w:tc>
          <w:tcPr>
            <w:tcW w:w="2011" w:type="dxa"/>
          </w:tcPr>
          <w:p w14:paraId="4388BDFF" w14:textId="77777777" w:rsidR="00CC7F91" w:rsidRPr="00660B37" w:rsidRDefault="00CC7F91" w:rsidP="004E7837">
            <w:r>
              <w:t>Herkomst</w:t>
            </w:r>
          </w:p>
        </w:tc>
        <w:tc>
          <w:tcPr>
            <w:tcW w:w="6631" w:type="dxa"/>
          </w:tcPr>
          <w:p w14:paraId="6FEDAF95" w14:textId="77777777" w:rsidR="00CC7F91" w:rsidRPr="00660B37" w:rsidRDefault="00CC7F91" w:rsidP="004E7837">
            <w:proofErr w:type="spellStart"/>
            <w:r>
              <w:t>StUF-Geo</w:t>
            </w:r>
            <w:proofErr w:type="spellEnd"/>
            <w:r>
              <w:t xml:space="preserve"> BAG</w:t>
            </w:r>
          </w:p>
        </w:tc>
      </w:tr>
      <w:tr w:rsidR="00CC7F91" w:rsidRPr="00660B37" w14:paraId="74E6985F" w14:textId="77777777" w:rsidTr="004E7837">
        <w:tc>
          <w:tcPr>
            <w:tcW w:w="2011" w:type="dxa"/>
          </w:tcPr>
          <w:p w14:paraId="2121A63F" w14:textId="77777777" w:rsidR="00CC7F91" w:rsidRPr="00660B37" w:rsidRDefault="00CC7F91" w:rsidP="004E7837">
            <w:proofErr w:type="spellStart"/>
            <w:r>
              <w:t>Multipliciteit</w:t>
            </w:r>
            <w:proofErr w:type="spellEnd"/>
          </w:p>
        </w:tc>
        <w:tc>
          <w:tcPr>
            <w:tcW w:w="6631" w:type="dxa"/>
          </w:tcPr>
          <w:p w14:paraId="22F38FF6" w14:textId="77777777" w:rsidR="00CC7F91" w:rsidRPr="00660B37" w:rsidRDefault="00CC7F91" w:rsidP="004E7837">
            <w:r>
              <w:t>[1-1]</w:t>
            </w:r>
          </w:p>
        </w:tc>
      </w:tr>
      <w:tr w:rsidR="00CC7F91" w:rsidRPr="00660B37" w14:paraId="08646661" w14:textId="77777777" w:rsidTr="004E7837">
        <w:tc>
          <w:tcPr>
            <w:tcW w:w="2011" w:type="dxa"/>
          </w:tcPr>
          <w:p w14:paraId="4D7063B4" w14:textId="77777777" w:rsidR="00CC7F91" w:rsidRPr="00660B37" w:rsidRDefault="00CC7F91" w:rsidP="004E7837">
            <w:r>
              <w:t>Waardetype</w:t>
            </w:r>
          </w:p>
        </w:tc>
        <w:tc>
          <w:tcPr>
            <w:tcW w:w="6631" w:type="dxa"/>
          </w:tcPr>
          <w:p w14:paraId="6BADDF82" w14:textId="70B462BD" w:rsidR="00CC7F91" w:rsidRPr="00660B37" w:rsidRDefault="00772387" w:rsidP="004E7837">
            <w:r>
              <w:t>S</w:t>
            </w:r>
            <w:r w:rsidR="00730D09">
              <w:t>tring</w:t>
            </w:r>
            <w:r>
              <w:t>(40)</w:t>
            </w:r>
          </w:p>
        </w:tc>
      </w:tr>
      <w:tr w:rsidR="00CC7F91" w:rsidRPr="00660B37" w14:paraId="196FE672" w14:textId="77777777" w:rsidTr="004E7837">
        <w:tc>
          <w:tcPr>
            <w:tcW w:w="2011" w:type="dxa"/>
          </w:tcPr>
          <w:p w14:paraId="0EB85D4D" w14:textId="77777777" w:rsidR="00CC7F91" w:rsidRPr="00660B37" w:rsidRDefault="00CC7F91" w:rsidP="004E7837">
            <w:r>
              <w:t>Waardenverzameling</w:t>
            </w:r>
          </w:p>
        </w:tc>
        <w:tc>
          <w:tcPr>
            <w:tcW w:w="6631" w:type="dxa"/>
          </w:tcPr>
          <w:p w14:paraId="51E00014" w14:textId="77777777" w:rsidR="00CC7F91" w:rsidRPr="00660B37" w:rsidRDefault="00CC7F91" w:rsidP="004E7837"/>
        </w:tc>
      </w:tr>
      <w:tr w:rsidR="00CC7F91" w:rsidRPr="00660B37" w14:paraId="39B70A4B" w14:textId="77777777" w:rsidTr="004E7837">
        <w:tc>
          <w:tcPr>
            <w:tcW w:w="2011" w:type="dxa"/>
          </w:tcPr>
          <w:p w14:paraId="74E85B75" w14:textId="77777777" w:rsidR="00CC7F91" w:rsidRDefault="00CC7F91" w:rsidP="004E7837">
            <w:r>
              <w:t>Toelichting</w:t>
            </w:r>
          </w:p>
        </w:tc>
        <w:tc>
          <w:tcPr>
            <w:tcW w:w="6631" w:type="dxa"/>
          </w:tcPr>
          <w:p w14:paraId="1109929D" w14:textId="77777777" w:rsidR="00CC7F91" w:rsidRDefault="00CC7F91" w:rsidP="004E7837"/>
          <w:p w14:paraId="374A554C" w14:textId="77777777" w:rsidR="00CC7F91" w:rsidRDefault="00CC7F91" w:rsidP="004E7837"/>
        </w:tc>
      </w:tr>
    </w:tbl>
    <w:p w14:paraId="3E12B63D" w14:textId="77777777" w:rsidR="00CC7F91" w:rsidRDefault="00CC7F91" w:rsidP="00CC7F91">
      <w:pPr>
        <w:pStyle w:val="subparagraaftitel"/>
      </w:pPr>
      <w:bookmarkStart w:id="279" w:name="_Toc415752719"/>
      <w:proofErr w:type="spellStart"/>
      <w:r>
        <w:t>gerelateerdVerzoek</w:t>
      </w:r>
      <w:bookmarkEnd w:id="279"/>
      <w:proofErr w:type="spellEnd"/>
    </w:p>
    <w:tbl>
      <w:tblPr>
        <w:tblStyle w:val="Tabelraster"/>
        <w:tblW w:w="0" w:type="auto"/>
        <w:tblLook w:val="04A0" w:firstRow="1" w:lastRow="0" w:firstColumn="1" w:lastColumn="0" w:noHBand="0" w:noVBand="1"/>
      </w:tblPr>
      <w:tblGrid>
        <w:gridCol w:w="2011"/>
        <w:gridCol w:w="6631"/>
      </w:tblGrid>
      <w:tr w:rsidR="00CC7F91" w:rsidRPr="00660B37" w14:paraId="44F22166" w14:textId="77777777" w:rsidTr="004E7837">
        <w:tc>
          <w:tcPr>
            <w:tcW w:w="2011" w:type="dxa"/>
          </w:tcPr>
          <w:p w14:paraId="6EE61793" w14:textId="77777777" w:rsidR="00CC7F91" w:rsidRPr="00660B37" w:rsidRDefault="00CC7F91" w:rsidP="004E7837">
            <w:r w:rsidRPr="00660B37">
              <w:t>Naam</w:t>
            </w:r>
            <w:r>
              <w:t xml:space="preserve"> attribuut</w:t>
            </w:r>
          </w:p>
        </w:tc>
        <w:tc>
          <w:tcPr>
            <w:tcW w:w="6631" w:type="dxa"/>
          </w:tcPr>
          <w:p w14:paraId="0C23654E" w14:textId="77777777" w:rsidR="00CC7F91" w:rsidRPr="00660B37" w:rsidRDefault="00CC7F91" w:rsidP="004E7837">
            <w:proofErr w:type="spellStart"/>
            <w:r>
              <w:t>gerelateerdVerzoek</w:t>
            </w:r>
            <w:proofErr w:type="spellEnd"/>
          </w:p>
        </w:tc>
      </w:tr>
      <w:tr w:rsidR="00CC7F91" w:rsidRPr="004E501A" w14:paraId="60AEC5BA" w14:textId="77777777" w:rsidTr="004E7837">
        <w:tc>
          <w:tcPr>
            <w:tcW w:w="2011" w:type="dxa"/>
          </w:tcPr>
          <w:p w14:paraId="17F82B83" w14:textId="77777777" w:rsidR="00CC7F91" w:rsidRPr="00660B37" w:rsidRDefault="00CC7F91" w:rsidP="004E7837">
            <w:r>
              <w:t>Definitie attribuut</w:t>
            </w:r>
          </w:p>
        </w:tc>
        <w:tc>
          <w:tcPr>
            <w:tcW w:w="6631" w:type="dxa"/>
          </w:tcPr>
          <w:p w14:paraId="26A9F1D2" w14:textId="77777777" w:rsidR="00CC7F91" w:rsidRPr="00EE0DC7" w:rsidRDefault="00CC7F91" w:rsidP="004E7837">
            <w:r w:rsidRPr="00EE0DC7">
              <w:t>Identificatie van het geometrieverzoek waarop een geometrielevering wordt gedaan.</w:t>
            </w:r>
          </w:p>
        </w:tc>
      </w:tr>
      <w:tr w:rsidR="00CC7F91" w:rsidRPr="00660B37" w14:paraId="6E0E2A81" w14:textId="77777777" w:rsidTr="004E7837">
        <w:tc>
          <w:tcPr>
            <w:tcW w:w="2011" w:type="dxa"/>
          </w:tcPr>
          <w:p w14:paraId="2BE45281" w14:textId="77777777" w:rsidR="00CC7F91" w:rsidRPr="00660B37" w:rsidRDefault="00CC7F91" w:rsidP="004E7837">
            <w:r>
              <w:t>Herkomst</w:t>
            </w:r>
          </w:p>
        </w:tc>
        <w:tc>
          <w:tcPr>
            <w:tcW w:w="6631" w:type="dxa"/>
          </w:tcPr>
          <w:p w14:paraId="713DE1D9" w14:textId="77777777" w:rsidR="00CC7F91" w:rsidRPr="00660B37" w:rsidRDefault="00CC7F91" w:rsidP="004E7837">
            <w:proofErr w:type="spellStart"/>
            <w:r>
              <w:t>StUF-Geo</w:t>
            </w:r>
            <w:proofErr w:type="spellEnd"/>
            <w:r>
              <w:t xml:space="preserve"> BAG</w:t>
            </w:r>
          </w:p>
        </w:tc>
      </w:tr>
      <w:tr w:rsidR="00CC7F91" w:rsidRPr="00660B37" w14:paraId="5C2577DE" w14:textId="77777777" w:rsidTr="004E7837">
        <w:tc>
          <w:tcPr>
            <w:tcW w:w="2011" w:type="dxa"/>
          </w:tcPr>
          <w:p w14:paraId="30818DA0" w14:textId="77777777" w:rsidR="00CC7F91" w:rsidRPr="00660B37" w:rsidRDefault="00CC7F91" w:rsidP="004E7837">
            <w:proofErr w:type="spellStart"/>
            <w:r>
              <w:t>Multipliciteit</w:t>
            </w:r>
            <w:proofErr w:type="spellEnd"/>
          </w:p>
        </w:tc>
        <w:tc>
          <w:tcPr>
            <w:tcW w:w="6631" w:type="dxa"/>
          </w:tcPr>
          <w:p w14:paraId="75230937" w14:textId="77777777" w:rsidR="00CC7F91" w:rsidRPr="00660B37" w:rsidRDefault="00CC7F91" w:rsidP="004E7837">
            <w:r>
              <w:t>[0..1]</w:t>
            </w:r>
          </w:p>
        </w:tc>
      </w:tr>
      <w:tr w:rsidR="00CC7F91" w:rsidRPr="00660B37" w14:paraId="531F34E6" w14:textId="77777777" w:rsidTr="004E7837">
        <w:tc>
          <w:tcPr>
            <w:tcW w:w="2011" w:type="dxa"/>
          </w:tcPr>
          <w:p w14:paraId="24746747" w14:textId="77777777" w:rsidR="00CC7F91" w:rsidRPr="00660B37" w:rsidRDefault="00CC7F91" w:rsidP="004E7837">
            <w:r>
              <w:t>Waardetype</w:t>
            </w:r>
          </w:p>
        </w:tc>
        <w:tc>
          <w:tcPr>
            <w:tcW w:w="6631" w:type="dxa"/>
          </w:tcPr>
          <w:p w14:paraId="20AACA4A" w14:textId="7CB97451" w:rsidR="00CC7F91" w:rsidRPr="00660B37" w:rsidRDefault="00772387" w:rsidP="004E7837">
            <w:r>
              <w:t>S</w:t>
            </w:r>
            <w:r w:rsidR="00730D09">
              <w:t>tring</w:t>
            </w:r>
            <w:r>
              <w:t>(40)</w:t>
            </w:r>
          </w:p>
        </w:tc>
      </w:tr>
      <w:tr w:rsidR="00CC7F91" w:rsidRPr="00660B37" w14:paraId="2840B097" w14:textId="77777777" w:rsidTr="004E7837">
        <w:tc>
          <w:tcPr>
            <w:tcW w:w="2011" w:type="dxa"/>
          </w:tcPr>
          <w:p w14:paraId="6F3D4859" w14:textId="77777777" w:rsidR="00CC7F91" w:rsidRPr="00660B37" w:rsidRDefault="00CC7F91" w:rsidP="004E7837">
            <w:r>
              <w:t>Waardenverzameling</w:t>
            </w:r>
          </w:p>
        </w:tc>
        <w:tc>
          <w:tcPr>
            <w:tcW w:w="6631" w:type="dxa"/>
          </w:tcPr>
          <w:p w14:paraId="1D0D74A5" w14:textId="77777777" w:rsidR="00CC7F91" w:rsidRPr="00660B37" w:rsidRDefault="00CC7F91" w:rsidP="004E7837"/>
        </w:tc>
      </w:tr>
      <w:tr w:rsidR="00CC7F91" w:rsidRPr="00660B37" w14:paraId="27CB0D8F" w14:textId="77777777" w:rsidTr="004E7837">
        <w:tc>
          <w:tcPr>
            <w:tcW w:w="2011" w:type="dxa"/>
          </w:tcPr>
          <w:p w14:paraId="54C351BE" w14:textId="77777777" w:rsidR="00CC7F91" w:rsidRDefault="00CC7F91" w:rsidP="004E7837">
            <w:r>
              <w:t>Toelichting</w:t>
            </w:r>
          </w:p>
        </w:tc>
        <w:tc>
          <w:tcPr>
            <w:tcW w:w="6631" w:type="dxa"/>
          </w:tcPr>
          <w:p w14:paraId="6423CB66" w14:textId="77777777" w:rsidR="00CC7F91" w:rsidRDefault="00CC7F91" w:rsidP="004E7837"/>
          <w:p w14:paraId="4C3EFF0A" w14:textId="77777777" w:rsidR="00CC7F91" w:rsidRDefault="00CC7F91" w:rsidP="004E7837"/>
        </w:tc>
      </w:tr>
    </w:tbl>
    <w:p w14:paraId="4E495EC1" w14:textId="2274F143" w:rsidR="002F680A" w:rsidRPr="00F22F7A" w:rsidRDefault="00B55AF9" w:rsidP="002F680A">
      <w:pPr>
        <w:pStyle w:val="subparagraaftitel"/>
      </w:pPr>
      <w:bookmarkStart w:id="280" w:name="_Toc415752720"/>
      <w:proofErr w:type="spellStart"/>
      <w:r>
        <w:t>g</w:t>
      </w:r>
      <w:r w:rsidR="00C73C73">
        <w:t>ebeurtenis</w:t>
      </w:r>
      <w:r>
        <w:t>Code</w:t>
      </w:r>
      <w:bookmarkEnd w:id="280"/>
      <w:proofErr w:type="spellEnd"/>
    </w:p>
    <w:tbl>
      <w:tblPr>
        <w:tblStyle w:val="Tabelraster"/>
        <w:tblW w:w="8642" w:type="dxa"/>
        <w:tblLook w:val="04A0" w:firstRow="1" w:lastRow="0" w:firstColumn="1" w:lastColumn="0" w:noHBand="0" w:noVBand="1"/>
      </w:tblPr>
      <w:tblGrid>
        <w:gridCol w:w="2011"/>
        <w:gridCol w:w="6631"/>
      </w:tblGrid>
      <w:tr w:rsidR="002F680A" w:rsidRPr="00660B37" w14:paraId="2835A459" w14:textId="77777777" w:rsidTr="00FF3644">
        <w:tc>
          <w:tcPr>
            <w:tcW w:w="2011" w:type="dxa"/>
          </w:tcPr>
          <w:p w14:paraId="1C1E065B" w14:textId="7C5DDAAF" w:rsidR="002F680A" w:rsidRPr="002F680A" w:rsidRDefault="002F680A" w:rsidP="002F680A">
            <w:r w:rsidRPr="00660B37">
              <w:t>Naam</w:t>
            </w:r>
            <w:r>
              <w:t xml:space="preserve"> attribuut</w:t>
            </w:r>
          </w:p>
        </w:tc>
        <w:tc>
          <w:tcPr>
            <w:tcW w:w="6631" w:type="dxa"/>
          </w:tcPr>
          <w:p w14:paraId="717B749D" w14:textId="6CB2EC43" w:rsidR="002F680A" w:rsidRPr="00660B37" w:rsidRDefault="00B55AF9" w:rsidP="002F680A">
            <w:r>
              <w:t>g</w:t>
            </w:r>
            <w:r w:rsidR="002F680A">
              <w:t>ebeurteniscode</w:t>
            </w:r>
          </w:p>
        </w:tc>
      </w:tr>
      <w:tr w:rsidR="002F680A" w:rsidRPr="004E501A" w14:paraId="4B21D307" w14:textId="77777777" w:rsidTr="00FF3644">
        <w:tc>
          <w:tcPr>
            <w:tcW w:w="2011" w:type="dxa"/>
          </w:tcPr>
          <w:p w14:paraId="17686B90" w14:textId="379B5C91" w:rsidR="002F680A" w:rsidRPr="002F680A" w:rsidRDefault="002F680A" w:rsidP="002F680A">
            <w:r>
              <w:t>Definitie attribuut</w:t>
            </w:r>
          </w:p>
        </w:tc>
        <w:tc>
          <w:tcPr>
            <w:tcW w:w="6631" w:type="dxa"/>
          </w:tcPr>
          <w:p w14:paraId="599BDAB2" w14:textId="77777777" w:rsidR="002F680A" w:rsidRPr="00EE0DC7" w:rsidRDefault="002F680A" w:rsidP="002F680A">
            <w:r w:rsidRPr="00EE0DC7">
              <w:t xml:space="preserve">BAG- of </w:t>
            </w:r>
            <w:proofErr w:type="spellStart"/>
            <w:r w:rsidRPr="00EE0DC7">
              <w:t>Geo</w:t>
            </w:r>
            <w:proofErr w:type="spellEnd"/>
            <w:r w:rsidRPr="00EE0DC7">
              <w:t xml:space="preserve"> gebeurtenis als aanleiding voor het verzoek/levering geometrie</w:t>
            </w:r>
          </w:p>
        </w:tc>
      </w:tr>
      <w:tr w:rsidR="00CC7F91" w:rsidRPr="00660B37" w14:paraId="6FB7202D" w14:textId="77777777" w:rsidTr="00FF3644">
        <w:tc>
          <w:tcPr>
            <w:tcW w:w="2011" w:type="dxa"/>
          </w:tcPr>
          <w:p w14:paraId="666B487A" w14:textId="514105EC" w:rsidR="00CC7F91" w:rsidRDefault="00CC7F91" w:rsidP="002F680A">
            <w:r>
              <w:t xml:space="preserve">Herkomst </w:t>
            </w:r>
          </w:p>
        </w:tc>
        <w:tc>
          <w:tcPr>
            <w:tcW w:w="6631" w:type="dxa"/>
          </w:tcPr>
          <w:p w14:paraId="3CC86AD4" w14:textId="468D160F" w:rsidR="00CC7F91" w:rsidRDefault="00CC7F91" w:rsidP="00FF3644">
            <w:proofErr w:type="spellStart"/>
            <w:r>
              <w:t>StUF</w:t>
            </w:r>
            <w:proofErr w:type="spellEnd"/>
            <w:r>
              <w:t>-BG</w:t>
            </w:r>
          </w:p>
        </w:tc>
      </w:tr>
      <w:tr w:rsidR="002F680A" w:rsidRPr="00660B37" w14:paraId="53D485F9" w14:textId="77777777" w:rsidTr="00FF3644">
        <w:tc>
          <w:tcPr>
            <w:tcW w:w="2011" w:type="dxa"/>
          </w:tcPr>
          <w:p w14:paraId="593DEF66" w14:textId="5E3AFD37" w:rsidR="002F680A" w:rsidRPr="002F680A" w:rsidRDefault="002F680A" w:rsidP="002F680A">
            <w:proofErr w:type="spellStart"/>
            <w:r>
              <w:t>Multipliciteit</w:t>
            </w:r>
            <w:proofErr w:type="spellEnd"/>
          </w:p>
        </w:tc>
        <w:tc>
          <w:tcPr>
            <w:tcW w:w="6631" w:type="dxa"/>
          </w:tcPr>
          <w:p w14:paraId="63231474" w14:textId="3122B473" w:rsidR="002F680A" w:rsidRPr="00660B37" w:rsidRDefault="002F680A" w:rsidP="00FF3644">
            <w:r>
              <w:t>[1</w:t>
            </w:r>
            <w:r w:rsidR="00AE3A12">
              <w:t>-</w:t>
            </w:r>
            <w:r>
              <w:t>1]</w:t>
            </w:r>
          </w:p>
        </w:tc>
      </w:tr>
      <w:tr w:rsidR="002F680A" w:rsidRPr="00660B37" w14:paraId="4509E3B9" w14:textId="77777777" w:rsidTr="00FF3644">
        <w:tc>
          <w:tcPr>
            <w:tcW w:w="2011" w:type="dxa"/>
          </w:tcPr>
          <w:p w14:paraId="40DFBD53" w14:textId="18111F51" w:rsidR="002F680A" w:rsidRPr="002F680A" w:rsidRDefault="002F680A" w:rsidP="002F680A">
            <w:r>
              <w:t>Waardetype</w:t>
            </w:r>
          </w:p>
        </w:tc>
        <w:tc>
          <w:tcPr>
            <w:tcW w:w="6631" w:type="dxa"/>
          </w:tcPr>
          <w:p w14:paraId="636F6F33" w14:textId="542EA192" w:rsidR="002F680A" w:rsidRPr="00660B37" w:rsidRDefault="00772387" w:rsidP="00772387">
            <w:r>
              <w:t>string(var)</w:t>
            </w:r>
          </w:p>
        </w:tc>
      </w:tr>
      <w:tr w:rsidR="002F680A" w:rsidRPr="00660B37" w14:paraId="7B72841C" w14:textId="77777777" w:rsidTr="00FF3644">
        <w:tc>
          <w:tcPr>
            <w:tcW w:w="2011" w:type="dxa"/>
          </w:tcPr>
          <w:p w14:paraId="554A4D7F" w14:textId="63EB3553" w:rsidR="002F680A" w:rsidRPr="002F680A" w:rsidRDefault="002F680A" w:rsidP="002F680A">
            <w:r>
              <w:t>Waardenverzameling</w:t>
            </w:r>
          </w:p>
        </w:tc>
        <w:tc>
          <w:tcPr>
            <w:tcW w:w="6631" w:type="dxa"/>
          </w:tcPr>
          <w:p w14:paraId="5EA1ACE4" w14:textId="20126E9C" w:rsidR="002F680A" w:rsidRPr="00660B37" w:rsidRDefault="00C73C73" w:rsidP="00C73C73">
            <w:proofErr w:type="spellStart"/>
            <w:r>
              <w:t>codeGebeurtenisList</w:t>
            </w:r>
            <w:proofErr w:type="spellEnd"/>
          </w:p>
        </w:tc>
      </w:tr>
      <w:tr w:rsidR="002F680A" w:rsidRPr="00660B37" w14:paraId="5C96C057" w14:textId="77777777" w:rsidTr="00FF3644">
        <w:tc>
          <w:tcPr>
            <w:tcW w:w="2011" w:type="dxa"/>
          </w:tcPr>
          <w:p w14:paraId="77F4A820" w14:textId="51699541" w:rsidR="002F680A" w:rsidRPr="002F680A" w:rsidRDefault="002F680A" w:rsidP="002F680A">
            <w:r>
              <w:t>Toelichting</w:t>
            </w:r>
          </w:p>
        </w:tc>
        <w:tc>
          <w:tcPr>
            <w:tcW w:w="6631" w:type="dxa"/>
          </w:tcPr>
          <w:p w14:paraId="0DA27915" w14:textId="5DA69AA5" w:rsidR="001F6675" w:rsidRDefault="002F680A" w:rsidP="002F680A">
            <w:r>
              <w:t>Zie bijlage 1 voor de waardenlijst.</w:t>
            </w:r>
          </w:p>
          <w:p w14:paraId="72F5D91A" w14:textId="77777777" w:rsidR="001F6675" w:rsidRPr="00660B37" w:rsidRDefault="001F6675" w:rsidP="002F680A"/>
        </w:tc>
      </w:tr>
    </w:tbl>
    <w:p w14:paraId="0CBDF6C6" w14:textId="77777777" w:rsidR="002F680A" w:rsidRPr="00F22F7A" w:rsidRDefault="002F680A" w:rsidP="002F680A">
      <w:pPr>
        <w:pStyle w:val="subparagraaftitel"/>
      </w:pPr>
      <w:bookmarkStart w:id="281" w:name="_Toc415752721"/>
      <w:r w:rsidRPr="00F22F7A">
        <w:lastRenderedPageBreak/>
        <w:t>documentverwijzing</w:t>
      </w:r>
      <w:bookmarkEnd w:id="281"/>
    </w:p>
    <w:tbl>
      <w:tblPr>
        <w:tblStyle w:val="Tabelraster"/>
        <w:tblW w:w="0" w:type="auto"/>
        <w:tblLook w:val="04A0" w:firstRow="1" w:lastRow="0" w:firstColumn="1" w:lastColumn="0" w:noHBand="0" w:noVBand="1"/>
      </w:tblPr>
      <w:tblGrid>
        <w:gridCol w:w="2011"/>
        <w:gridCol w:w="6631"/>
      </w:tblGrid>
      <w:tr w:rsidR="002F680A" w:rsidRPr="00660B37" w14:paraId="40FF711A" w14:textId="77777777" w:rsidTr="00FF3644">
        <w:tc>
          <w:tcPr>
            <w:tcW w:w="2011" w:type="dxa"/>
          </w:tcPr>
          <w:p w14:paraId="0F47BA79" w14:textId="77777777" w:rsidR="002F680A" w:rsidRPr="00660B37" w:rsidRDefault="002F680A" w:rsidP="00033904">
            <w:r w:rsidRPr="00660B37">
              <w:t>Naam</w:t>
            </w:r>
            <w:r>
              <w:t xml:space="preserve"> attribuut</w:t>
            </w:r>
          </w:p>
        </w:tc>
        <w:tc>
          <w:tcPr>
            <w:tcW w:w="6631" w:type="dxa"/>
          </w:tcPr>
          <w:p w14:paraId="4DC95CF1" w14:textId="77777777" w:rsidR="002F680A" w:rsidRPr="00660B37" w:rsidRDefault="002F680A" w:rsidP="00033904">
            <w:r>
              <w:t>documentverwijzing</w:t>
            </w:r>
          </w:p>
        </w:tc>
      </w:tr>
      <w:tr w:rsidR="002F680A" w:rsidRPr="004E501A" w14:paraId="17C9A1AA" w14:textId="77777777" w:rsidTr="00FF3644">
        <w:tc>
          <w:tcPr>
            <w:tcW w:w="2011" w:type="dxa"/>
          </w:tcPr>
          <w:p w14:paraId="22A2CD56" w14:textId="77777777" w:rsidR="002F680A" w:rsidRPr="00660B37" w:rsidRDefault="002F680A" w:rsidP="00033904">
            <w:r>
              <w:t>Definitie attribuut</w:t>
            </w:r>
          </w:p>
        </w:tc>
        <w:tc>
          <w:tcPr>
            <w:tcW w:w="6631" w:type="dxa"/>
          </w:tcPr>
          <w:p w14:paraId="5AAC1C61" w14:textId="6BCE1889" w:rsidR="002F680A" w:rsidRPr="00EE0DC7" w:rsidRDefault="00AE3A12" w:rsidP="00CC7F91">
            <w:r w:rsidRPr="00EE0DC7">
              <w:t xml:space="preserve">Verwijzing </w:t>
            </w:r>
            <w:r w:rsidR="00772387">
              <w:t xml:space="preserve">(URL) </w:t>
            </w:r>
            <w:r w:rsidRPr="00EE0DC7">
              <w:t xml:space="preserve">naar een achterliggend </w:t>
            </w:r>
            <w:r w:rsidR="00CC7F91">
              <w:t>(bron)document.</w:t>
            </w:r>
          </w:p>
        </w:tc>
      </w:tr>
      <w:tr w:rsidR="00CC7F91" w:rsidRPr="00660B37" w14:paraId="4F09E441" w14:textId="77777777" w:rsidTr="00FF3644">
        <w:tc>
          <w:tcPr>
            <w:tcW w:w="2011" w:type="dxa"/>
          </w:tcPr>
          <w:p w14:paraId="2C72A2F9" w14:textId="19B7C274" w:rsidR="00CC7F91" w:rsidRDefault="00CC7F91" w:rsidP="00033904">
            <w:r>
              <w:t>Herkomst</w:t>
            </w:r>
          </w:p>
        </w:tc>
        <w:tc>
          <w:tcPr>
            <w:tcW w:w="6631" w:type="dxa"/>
          </w:tcPr>
          <w:p w14:paraId="44E2E221" w14:textId="39AB9F0D" w:rsidR="00CC7F91" w:rsidRDefault="00CC7F91" w:rsidP="00033904">
            <w:proofErr w:type="spellStart"/>
            <w:r>
              <w:t>StUF-Geo</w:t>
            </w:r>
            <w:proofErr w:type="spellEnd"/>
            <w:r>
              <w:t xml:space="preserve"> BAG</w:t>
            </w:r>
          </w:p>
        </w:tc>
      </w:tr>
      <w:tr w:rsidR="00CC7F91" w:rsidRPr="00660B37" w14:paraId="544E5947" w14:textId="77777777" w:rsidTr="00FF3644">
        <w:tc>
          <w:tcPr>
            <w:tcW w:w="2011" w:type="dxa"/>
          </w:tcPr>
          <w:p w14:paraId="2D4BA3DE" w14:textId="77777777" w:rsidR="00CC7F91" w:rsidRPr="00660B37" w:rsidRDefault="00CC7F91" w:rsidP="00033904">
            <w:proofErr w:type="spellStart"/>
            <w:r>
              <w:t>Multipliciteit</w:t>
            </w:r>
            <w:proofErr w:type="spellEnd"/>
          </w:p>
        </w:tc>
        <w:tc>
          <w:tcPr>
            <w:tcW w:w="6631" w:type="dxa"/>
          </w:tcPr>
          <w:p w14:paraId="49DA3C76" w14:textId="4B6C76BB" w:rsidR="00CC7F91" w:rsidRPr="00660B37" w:rsidRDefault="00CC7F91" w:rsidP="00033904">
            <w:r>
              <w:t>[0..1]</w:t>
            </w:r>
          </w:p>
        </w:tc>
      </w:tr>
      <w:tr w:rsidR="00CC7F91" w:rsidRPr="00660B37" w14:paraId="44406781" w14:textId="77777777" w:rsidTr="00FF3644">
        <w:tc>
          <w:tcPr>
            <w:tcW w:w="2011" w:type="dxa"/>
          </w:tcPr>
          <w:p w14:paraId="5CC3CD89" w14:textId="77777777" w:rsidR="00CC7F91" w:rsidRPr="00660B37" w:rsidRDefault="00CC7F91" w:rsidP="00033904">
            <w:r>
              <w:t>Waardetype</w:t>
            </w:r>
          </w:p>
        </w:tc>
        <w:tc>
          <w:tcPr>
            <w:tcW w:w="6631" w:type="dxa"/>
          </w:tcPr>
          <w:p w14:paraId="5EB0EB51" w14:textId="5841B51E" w:rsidR="00CC7F91" w:rsidRPr="00660B37" w:rsidRDefault="00772387" w:rsidP="00FF3644">
            <w:r>
              <w:t>S</w:t>
            </w:r>
            <w:r w:rsidR="00730D09">
              <w:t>tring</w:t>
            </w:r>
            <w:r>
              <w:t>(200)</w:t>
            </w:r>
          </w:p>
        </w:tc>
      </w:tr>
      <w:tr w:rsidR="00CC7F91" w:rsidRPr="00660B37" w14:paraId="1E47276C" w14:textId="77777777" w:rsidTr="00FF3644">
        <w:tc>
          <w:tcPr>
            <w:tcW w:w="2011" w:type="dxa"/>
          </w:tcPr>
          <w:p w14:paraId="75CF9AF9" w14:textId="77777777" w:rsidR="00CC7F91" w:rsidRPr="00660B37" w:rsidRDefault="00CC7F91" w:rsidP="00033904">
            <w:r>
              <w:t>Waardenverzameling</w:t>
            </w:r>
          </w:p>
        </w:tc>
        <w:tc>
          <w:tcPr>
            <w:tcW w:w="6631" w:type="dxa"/>
          </w:tcPr>
          <w:p w14:paraId="38793DDD" w14:textId="77777777" w:rsidR="00CC7F91" w:rsidRPr="00660B37" w:rsidRDefault="00CC7F91" w:rsidP="00033904"/>
        </w:tc>
      </w:tr>
      <w:tr w:rsidR="00CC7F91" w:rsidRPr="00660B37" w14:paraId="61DC3241" w14:textId="77777777" w:rsidTr="00FF3644">
        <w:tc>
          <w:tcPr>
            <w:tcW w:w="2011" w:type="dxa"/>
          </w:tcPr>
          <w:p w14:paraId="2AC00F6F" w14:textId="77777777" w:rsidR="00CC7F91" w:rsidRPr="00660B37" w:rsidRDefault="00CC7F91" w:rsidP="00033904">
            <w:r>
              <w:t>Toelichting</w:t>
            </w:r>
          </w:p>
        </w:tc>
        <w:tc>
          <w:tcPr>
            <w:tcW w:w="6631" w:type="dxa"/>
          </w:tcPr>
          <w:p w14:paraId="2D0BE3AF" w14:textId="38CF4584" w:rsidR="00CC7F91" w:rsidRDefault="00CC7F91" w:rsidP="00033904"/>
          <w:p w14:paraId="3C2A8E3C" w14:textId="77777777" w:rsidR="00CC7F91" w:rsidRDefault="00CC7F91" w:rsidP="00033904"/>
          <w:p w14:paraId="251CEDD1" w14:textId="77777777" w:rsidR="00CC7F91" w:rsidRPr="00660B37" w:rsidRDefault="00CC7F91" w:rsidP="00033904"/>
        </w:tc>
      </w:tr>
    </w:tbl>
    <w:p w14:paraId="06D713C6" w14:textId="77777777" w:rsidR="002F680A" w:rsidRPr="00F22F7A" w:rsidRDefault="002F680A" w:rsidP="00FF3644">
      <w:pPr>
        <w:pStyle w:val="subparagraaftitel"/>
      </w:pPr>
      <w:bookmarkStart w:id="282" w:name="_Toc415752722"/>
      <w:r>
        <w:t>toelichting</w:t>
      </w:r>
      <w:bookmarkEnd w:id="282"/>
    </w:p>
    <w:tbl>
      <w:tblPr>
        <w:tblStyle w:val="Tabelraster"/>
        <w:tblW w:w="0" w:type="auto"/>
        <w:tblLook w:val="04A0" w:firstRow="1" w:lastRow="0" w:firstColumn="1" w:lastColumn="0" w:noHBand="0" w:noVBand="1"/>
      </w:tblPr>
      <w:tblGrid>
        <w:gridCol w:w="1929"/>
        <w:gridCol w:w="6684"/>
      </w:tblGrid>
      <w:tr w:rsidR="002F680A" w:rsidRPr="00660B37" w14:paraId="5B03993C" w14:textId="77777777" w:rsidTr="00FF3644">
        <w:tc>
          <w:tcPr>
            <w:tcW w:w="1929" w:type="dxa"/>
          </w:tcPr>
          <w:p w14:paraId="1A238293" w14:textId="77777777" w:rsidR="002F680A" w:rsidRPr="00660B37" w:rsidRDefault="002F680A" w:rsidP="00033904">
            <w:r w:rsidRPr="00660B37">
              <w:t>Naam</w:t>
            </w:r>
            <w:r>
              <w:t xml:space="preserve"> attribuut</w:t>
            </w:r>
          </w:p>
        </w:tc>
        <w:tc>
          <w:tcPr>
            <w:tcW w:w="6684" w:type="dxa"/>
          </w:tcPr>
          <w:p w14:paraId="5F550091" w14:textId="02A1E59A" w:rsidR="002F680A" w:rsidRPr="00660B37" w:rsidRDefault="00AE3A12" w:rsidP="00033904">
            <w:r>
              <w:t>Toelichting</w:t>
            </w:r>
          </w:p>
        </w:tc>
      </w:tr>
      <w:tr w:rsidR="002F680A" w:rsidRPr="004E501A" w14:paraId="51D9FEF4" w14:textId="77777777" w:rsidTr="00FF3644">
        <w:tc>
          <w:tcPr>
            <w:tcW w:w="1929" w:type="dxa"/>
          </w:tcPr>
          <w:p w14:paraId="341A757A" w14:textId="77777777" w:rsidR="002F680A" w:rsidRPr="00660B37" w:rsidRDefault="002F680A" w:rsidP="00033904">
            <w:r>
              <w:t>Definitie attribuut</w:t>
            </w:r>
          </w:p>
        </w:tc>
        <w:tc>
          <w:tcPr>
            <w:tcW w:w="6684" w:type="dxa"/>
          </w:tcPr>
          <w:p w14:paraId="7619ABA0" w14:textId="36BA9118" w:rsidR="002F680A" w:rsidRPr="00EE0DC7" w:rsidRDefault="00AE3A12" w:rsidP="00033904">
            <w:r w:rsidRPr="00EE0DC7">
              <w:t>Toelichting op het verzoek in de vorm van tekst.</w:t>
            </w:r>
          </w:p>
        </w:tc>
      </w:tr>
      <w:tr w:rsidR="00CC7F91" w:rsidRPr="00660B37" w14:paraId="6801ED3C" w14:textId="77777777" w:rsidTr="00FF3644">
        <w:tc>
          <w:tcPr>
            <w:tcW w:w="1929" w:type="dxa"/>
          </w:tcPr>
          <w:p w14:paraId="3565C47C" w14:textId="3C55C915" w:rsidR="00CC7F91" w:rsidRDefault="00CC7F91" w:rsidP="00033904">
            <w:r>
              <w:t>Herkomst</w:t>
            </w:r>
          </w:p>
        </w:tc>
        <w:tc>
          <w:tcPr>
            <w:tcW w:w="6684" w:type="dxa"/>
          </w:tcPr>
          <w:p w14:paraId="1C2F9208" w14:textId="420FEE5D" w:rsidR="00CC7F91" w:rsidRDefault="00CC7F91" w:rsidP="00033904">
            <w:proofErr w:type="spellStart"/>
            <w:r>
              <w:t>StUF-Geo</w:t>
            </w:r>
            <w:proofErr w:type="spellEnd"/>
            <w:r>
              <w:t xml:space="preserve"> BAG</w:t>
            </w:r>
          </w:p>
        </w:tc>
      </w:tr>
      <w:tr w:rsidR="00CC7F91" w:rsidRPr="00660B37" w14:paraId="08CD7CC3" w14:textId="77777777" w:rsidTr="00FF3644">
        <w:tc>
          <w:tcPr>
            <w:tcW w:w="1929" w:type="dxa"/>
          </w:tcPr>
          <w:p w14:paraId="3316AAC9" w14:textId="77777777" w:rsidR="00CC7F91" w:rsidRPr="00660B37" w:rsidRDefault="00CC7F91" w:rsidP="00033904">
            <w:proofErr w:type="spellStart"/>
            <w:r>
              <w:t>Multipliciteit</w:t>
            </w:r>
            <w:proofErr w:type="spellEnd"/>
          </w:p>
        </w:tc>
        <w:tc>
          <w:tcPr>
            <w:tcW w:w="6684" w:type="dxa"/>
          </w:tcPr>
          <w:p w14:paraId="07A2BA30" w14:textId="01346487" w:rsidR="00CC7F91" w:rsidRPr="00660B37" w:rsidRDefault="00CC7F91" w:rsidP="00033904">
            <w:r>
              <w:t>[0..1]</w:t>
            </w:r>
          </w:p>
        </w:tc>
      </w:tr>
      <w:tr w:rsidR="00CC7F91" w:rsidRPr="00660B37" w14:paraId="0335CDFE" w14:textId="77777777" w:rsidTr="00FF3644">
        <w:tc>
          <w:tcPr>
            <w:tcW w:w="1929" w:type="dxa"/>
          </w:tcPr>
          <w:p w14:paraId="4E37F697" w14:textId="77777777" w:rsidR="00CC7F91" w:rsidRPr="00660B37" w:rsidRDefault="00CC7F91" w:rsidP="00033904">
            <w:r>
              <w:t>Waardetype</w:t>
            </w:r>
          </w:p>
        </w:tc>
        <w:tc>
          <w:tcPr>
            <w:tcW w:w="6684" w:type="dxa"/>
          </w:tcPr>
          <w:p w14:paraId="53FBF012" w14:textId="2A40B2C5" w:rsidR="00CC7F91" w:rsidRPr="00660B37" w:rsidRDefault="00772387">
            <w:r>
              <w:t>S</w:t>
            </w:r>
            <w:r w:rsidR="00730D09">
              <w:t>tring</w:t>
            </w:r>
            <w:r>
              <w:t>(500)</w:t>
            </w:r>
          </w:p>
        </w:tc>
      </w:tr>
      <w:tr w:rsidR="00CC7F91" w:rsidRPr="00660B37" w14:paraId="38666826" w14:textId="77777777" w:rsidTr="00FF3644">
        <w:tc>
          <w:tcPr>
            <w:tcW w:w="1929" w:type="dxa"/>
          </w:tcPr>
          <w:p w14:paraId="422C2885" w14:textId="77777777" w:rsidR="00CC7F91" w:rsidRPr="00660B37" w:rsidRDefault="00CC7F91" w:rsidP="00033904">
            <w:r>
              <w:t>Waardenverzameling</w:t>
            </w:r>
          </w:p>
        </w:tc>
        <w:tc>
          <w:tcPr>
            <w:tcW w:w="6684" w:type="dxa"/>
          </w:tcPr>
          <w:p w14:paraId="331B4658" w14:textId="77777777" w:rsidR="00CC7F91" w:rsidRPr="00660B37" w:rsidRDefault="00CC7F91" w:rsidP="00033904"/>
        </w:tc>
      </w:tr>
      <w:tr w:rsidR="00CC7F91" w:rsidRPr="00660B37" w14:paraId="4016D044" w14:textId="77777777" w:rsidTr="00FF3644">
        <w:tc>
          <w:tcPr>
            <w:tcW w:w="1929" w:type="dxa"/>
          </w:tcPr>
          <w:p w14:paraId="4BB64CE6" w14:textId="77777777" w:rsidR="00CC7F91" w:rsidRPr="00660B37" w:rsidRDefault="00CC7F91" w:rsidP="00033904">
            <w:r>
              <w:t>Toelichting</w:t>
            </w:r>
          </w:p>
        </w:tc>
        <w:tc>
          <w:tcPr>
            <w:tcW w:w="6684" w:type="dxa"/>
          </w:tcPr>
          <w:p w14:paraId="69D084F5" w14:textId="5E59E173" w:rsidR="00CC7F91" w:rsidRDefault="00CC7F91" w:rsidP="00033904"/>
          <w:p w14:paraId="2BB0FE41" w14:textId="77777777" w:rsidR="00CC7F91" w:rsidRPr="00660B37" w:rsidRDefault="00CC7F91" w:rsidP="00033904"/>
        </w:tc>
      </w:tr>
    </w:tbl>
    <w:p w14:paraId="6A65900D" w14:textId="77777777" w:rsidR="0077721D" w:rsidRDefault="0077721D" w:rsidP="00B37AE9">
      <w:bookmarkStart w:id="283" w:name="_Toc396197384"/>
      <w:bookmarkStart w:id="284" w:name="_Toc396201670"/>
      <w:bookmarkStart w:id="285" w:name="_Toc396203268"/>
      <w:bookmarkStart w:id="286" w:name="_Toc396197385"/>
      <w:bookmarkStart w:id="287" w:name="_Toc396201671"/>
      <w:bookmarkStart w:id="288" w:name="_Toc396203269"/>
      <w:bookmarkStart w:id="289" w:name="_Toc396197404"/>
      <w:bookmarkStart w:id="290" w:name="_Toc396201690"/>
      <w:bookmarkStart w:id="291" w:name="_Toc396203288"/>
      <w:bookmarkStart w:id="292" w:name="_Toc396197405"/>
      <w:bookmarkStart w:id="293" w:name="_Toc396201691"/>
      <w:bookmarkStart w:id="294" w:name="_Toc396203289"/>
      <w:bookmarkStart w:id="295" w:name="_Toc396197406"/>
      <w:bookmarkStart w:id="296" w:name="_Toc396201692"/>
      <w:bookmarkStart w:id="297" w:name="_Toc396203290"/>
      <w:bookmarkStart w:id="298" w:name="_Toc396197425"/>
      <w:bookmarkStart w:id="299" w:name="_Toc396201711"/>
      <w:bookmarkStart w:id="300" w:name="_Toc396203309"/>
      <w:bookmarkStart w:id="301" w:name="_Toc396197426"/>
      <w:bookmarkStart w:id="302" w:name="_Toc396201712"/>
      <w:bookmarkStart w:id="303" w:name="_Toc396203310"/>
      <w:bookmarkStart w:id="304" w:name="_Toc396197427"/>
      <w:bookmarkStart w:id="305" w:name="_Toc396201713"/>
      <w:bookmarkStart w:id="306" w:name="_Toc396203311"/>
      <w:bookmarkStart w:id="307" w:name="_Toc396197446"/>
      <w:bookmarkStart w:id="308" w:name="_Toc396201732"/>
      <w:bookmarkStart w:id="309" w:name="_Toc396203330"/>
      <w:bookmarkStart w:id="310" w:name="_Toc396197448"/>
      <w:bookmarkStart w:id="311" w:name="_Toc396201734"/>
      <w:bookmarkStart w:id="312" w:name="_Toc396203332"/>
      <w:bookmarkStart w:id="313" w:name="_Toc396197467"/>
      <w:bookmarkStart w:id="314" w:name="_Toc396201753"/>
      <w:bookmarkStart w:id="315" w:name="_Toc396203351"/>
      <w:bookmarkStart w:id="316" w:name="_Toc396197468"/>
      <w:bookmarkStart w:id="317" w:name="_Toc396201754"/>
      <w:bookmarkStart w:id="318" w:name="_Toc396203352"/>
      <w:bookmarkStart w:id="319" w:name="_Toc396197488"/>
      <w:bookmarkStart w:id="320" w:name="_Toc396201774"/>
      <w:bookmarkStart w:id="321" w:name="_Toc396203372"/>
      <w:bookmarkStart w:id="322" w:name="_Toc396197489"/>
      <w:bookmarkStart w:id="323" w:name="_Toc396201775"/>
      <w:bookmarkStart w:id="324" w:name="_Toc396203373"/>
      <w:bookmarkStart w:id="325" w:name="_Toc396197490"/>
      <w:bookmarkStart w:id="326" w:name="_Toc396201776"/>
      <w:bookmarkStart w:id="327" w:name="_Toc396203374"/>
      <w:bookmarkStart w:id="328" w:name="_Toc396197491"/>
      <w:bookmarkStart w:id="329" w:name="_Toc396201777"/>
      <w:bookmarkStart w:id="330" w:name="_Toc396203375"/>
      <w:bookmarkStart w:id="331" w:name="_Toc396197510"/>
      <w:bookmarkStart w:id="332" w:name="_Toc396201796"/>
      <w:bookmarkStart w:id="333" w:name="_Toc396203394"/>
      <w:bookmarkStart w:id="334" w:name="_Toc396197511"/>
      <w:bookmarkStart w:id="335" w:name="_Toc396201797"/>
      <w:bookmarkStart w:id="336" w:name="_Toc396203395"/>
      <w:bookmarkStart w:id="337" w:name="_Toc396197512"/>
      <w:bookmarkStart w:id="338" w:name="_Toc396201798"/>
      <w:bookmarkStart w:id="339" w:name="_Toc396203396"/>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p>
    <w:p w14:paraId="4E4DB05C" w14:textId="248D698E" w:rsidR="00772387" w:rsidRPr="00F22F7A" w:rsidRDefault="00772387" w:rsidP="00772387">
      <w:pPr>
        <w:pStyle w:val="subparagraaftitel"/>
      </w:pPr>
      <w:bookmarkStart w:id="340" w:name="_Toc415752723"/>
      <w:r>
        <w:t>foutcode</w:t>
      </w:r>
      <w:bookmarkEnd w:id="340"/>
    </w:p>
    <w:tbl>
      <w:tblPr>
        <w:tblStyle w:val="Tabelraster"/>
        <w:tblW w:w="0" w:type="auto"/>
        <w:tblLook w:val="04A0" w:firstRow="1" w:lastRow="0" w:firstColumn="1" w:lastColumn="0" w:noHBand="0" w:noVBand="1"/>
      </w:tblPr>
      <w:tblGrid>
        <w:gridCol w:w="1929"/>
        <w:gridCol w:w="6684"/>
      </w:tblGrid>
      <w:tr w:rsidR="00772387" w:rsidRPr="00660B37" w14:paraId="65DFD571" w14:textId="77777777" w:rsidTr="00F04339">
        <w:tc>
          <w:tcPr>
            <w:tcW w:w="1929" w:type="dxa"/>
          </w:tcPr>
          <w:p w14:paraId="1573A938" w14:textId="77777777" w:rsidR="00772387" w:rsidRPr="00660B37" w:rsidRDefault="00772387" w:rsidP="00F04339">
            <w:r w:rsidRPr="00660B37">
              <w:t>Naam</w:t>
            </w:r>
            <w:r>
              <w:t xml:space="preserve"> attribuut</w:t>
            </w:r>
          </w:p>
        </w:tc>
        <w:tc>
          <w:tcPr>
            <w:tcW w:w="6684" w:type="dxa"/>
          </w:tcPr>
          <w:p w14:paraId="112F7D1F" w14:textId="5E95C93C" w:rsidR="00772387" w:rsidRPr="00660B37" w:rsidRDefault="00AD1014" w:rsidP="00F04339">
            <w:r>
              <w:t>Foutcode</w:t>
            </w:r>
          </w:p>
        </w:tc>
      </w:tr>
      <w:tr w:rsidR="00772387" w:rsidRPr="004E501A" w14:paraId="1115119F" w14:textId="77777777" w:rsidTr="00F04339">
        <w:tc>
          <w:tcPr>
            <w:tcW w:w="1929" w:type="dxa"/>
          </w:tcPr>
          <w:p w14:paraId="570C3F51" w14:textId="77777777" w:rsidR="00772387" w:rsidRPr="00660B37" w:rsidRDefault="00772387" w:rsidP="00F04339">
            <w:r>
              <w:t>Definitie attribuut</w:t>
            </w:r>
          </w:p>
        </w:tc>
        <w:tc>
          <w:tcPr>
            <w:tcW w:w="6684" w:type="dxa"/>
          </w:tcPr>
          <w:p w14:paraId="0BE5FC84" w14:textId="737BC818" w:rsidR="00772387" w:rsidRPr="00EE0DC7" w:rsidRDefault="00AD1014" w:rsidP="00AD1014">
            <w:r>
              <w:t xml:space="preserve">Code van de fout cf. standaard </w:t>
            </w:r>
            <w:proofErr w:type="spellStart"/>
            <w:r>
              <w:t>StUF</w:t>
            </w:r>
            <w:proofErr w:type="spellEnd"/>
            <w:r>
              <w:t xml:space="preserve"> of foutlijst </w:t>
            </w:r>
            <w:proofErr w:type="spellStart"/>
            <w:r>
              <w:t>StUF-Geo</w:t>
            </w:r>
            <w:proofErr w:type="spellEnd"/>
            <w:r>
              <w:t xml:space="preserve"> BAG sectormodel</w:t>
            </w:r>
          </w:p>
        </w:tc>
      </w:tr>
      <w:tr w:rsidR="00772387" w:rsidRPr="00660B37" w14:paraId="2198EC67" w14:textId="77777777" w:rsidTr="00F04339">
        <w:tc>
          <w:tcPr>
            <w:tcW w:w="1929" w:type="dxa"/>
          </w:tcPr>
          <w:p w14:paraId="7051C70B" w14:textId="77777777" w:rsidR="00772387" w:rsidRDefault="00772387" w:rsidP="00F04339">
            <w:r>
              <w:t>Herkomst</w:t>
            </w:r>
          </w:p>
        </w:tc>
        <w:tc>
          <w:tcPr>
            <w:tcW w:w="6684" w:type="dxa"/>
          </w:tcPr>
          <w:p w14:paraId="0C4DD960" w14:textId="60173DCE" w:rsidR="00772387" w:rsidRDefault="00772387" w:rsidP="00772387">
            <w:proofErr w:type="spellStart"/>
            <w:r>
              <w:t>StUF</w:t>
            </w:r>
            <w:proofErr w:type="spellEnd"/>
          </w:p>
        </w:tc>
      </w:tr>
      <w:tr w:rsidR="00772387" w:rsidRPr="00660B37" w14:paraId="57628733" w14:textId="77777777" w:rsidTr="00F04339">
        <w:tc>
          <w:tcPr>
            <w:tcW w:w="1929" w:type="dxa"/>
          </w:tcPr>
          <w:p w14:paraId="02B1EB90" w14:textId="77777777" w:rsidR="00772387" w:rsidRPr="00660B37" w:rsidRDefault="00772387" w:rsidP="00F04339">
            <w:proofErr w:type="spellStart"/>
            <w:r>
              <w:t>Multipliciteit</w:t>
            </w:r>
            <w:proofErr w:type="spellEnd"/>
          </w:p>
        </w:tc>
        <w:tc>
          <w:tcPr>
            <w:tcW w:w="6684" w:type="dxa"/>
          </w:tcPr>
          <w:p w14:paraId="7EA69301" w14:textId="0881B3AC" w:rsidR="00772387" w:rsidRPr="00660B37" w:rsidRDefault="00772387" w:rsidP="00AD1014">
            <w:r>
              <w:t>[</w:t>
            </w:r>
            <w:r w:rsidR="00AD1014">
              <w:t>1-</w:t>
            </w:r>
            <w:r>
              <w:t>1]</w:t>
            </w:r>
          </w:p>
        </w:tc>
      </w:tr>
      <w:tr w:rsidR="00772387" w:rsidRPr="00660B37" w14:paraId="18970C86" w14:textId="77777777" w:rsidTr="00F04339">
        <w:tc>
          <w:tcPr>
            <w:tcW w:w="1929" w:type="dxa"/>
          </w:tcPr>
          <w:p w14:paraId="79E9876A" w14:textId="77777777" w:rsidR="00772387" w:rsidRPr="00660B37" w:rsidRDefault="00772387" w:rsidP="00F04339">
            <w:r>
              <w:t>Waardetype</w:t>
            </w:r>
          </w:p>
        </w:tc>
        <w:tc>
          <w:tcPr>
            <w:tcW w:w="6684" w:type="dxa"/>
          </w:tcPr>
          <w:p w14:paraId="0EFCF030" w14:textId="19CAC008" w:rsidR="00772387" w:rsidRPr="00660B37" w:rsidRDefault="00772387" w:rsidP="00772387">
            <w:r>
              <w:t>String(7)</w:t>
            </w:r>
          </w:p>
        </w:tc>
      </w:tr>
      <w:tr w:rsidR="00772387" w:rsidRPr="00660B37" w14:paraId="1CF25D8A" w14:textId="77777777" w:rsidTr="00F04339">
        <w:tc>
          <w:tcPr>
            <w:tcW w:w="1929" w:type="dxa"/>
          </w:tcPr>
          <w:p w14:paraId="75C83529" w14:textId="77777777" w:rsidR="00772387" w:rsidRPr="00660B37" w:rsidRDefault="00772387" w:rsidP="00F04339">
            <w:r>
              <w:t>Waardenverzameling</w:t>
            </w:r>
          </w:p>
        </w:tc>
        <w:tc>
          <w:tcPr>
            <w:tcW w:w="6684" w:type="dxa"/>
          </w:tcPr>
          <w:p w14:paraId="1CAC66D9" w14:textId="77777777" w:rsidR="00772387" w:rsidRPr="00660B37" w:rsidRDefault="00772387" w:rsidP="00F04339"/>
        </w:tc>
      </w:tr>
      <w:tr w:rsidR="00772387" w:rsidRPr="00660B37" w14:paraId="1C8E4ABC" w14:textId="77777777" w:rsidTr="00F04339">
        <w:tc>
          <w:tcPr>
            <w:tcW w:w="1929" w:type="dxa"/>
          </w:tcPr>
          <w:p w14:paraId="18FB2E48" w14:textId="77777777" w:rsidR="00772387" w:rsidRPr="00660B37" w:rsidRDefault="00772387" w:rsidP="00F04339">
            <w:r>
              <w:t>Toelichting</w:t>
            </w:r>
          </w:p>
        </w:tc>
        <w:tc>
          <w:tcPr>
            <w:tcW w:w="6684" w:type="dxa"/>
          </w:tcPr>
          <w:p w14:paraId="772B4E01" w14:textId="77777777" w:rsidR="00772387" w:rsidRDefault="00772387" w:rsidP="00F04339"/>
          <w:p w14:paraId="535C7200" w14:textId="77777777" w:rsidR="00772387" w:rsidRPr="00660B37" w:rsidRDefault="00772387" w:rsidP="00F04339"/>
        </w:tc>
      </w:tr>
    </w:tbl>
    <w:p w14:paraId="67FF758E" w14:textId="77777777" w:rsidR="00772387" w:rsidRDefault="00772387" w:rsidP="00B37AE9"/>
    <w:p w14:paraId="3B5499A0" w14:textId="4C52F974" w:rsidR="00772387" w:rsidRPr="00F22F7A" w:rsidRDefault="00772387" w:rsidP="00772387">
      <w:pPr>
        <w:pStyle w:val="subparagraaftitel"/>
      </w:pPr>
      <w:bookmarkStart w:id="341" w:name="_Toc415752724"/>
      <w:r>
        <w:t>foutomschrijving</w:t>
      </w:r>
      <w:bookmarkEnd w:id="341"/>
    </w:p>
    <w:tbl>
      <w:tblPr>
        <w:tblStyle w:val="Tabelraster"/>
        <w:tblW w:w="0" w:type="auto"/>
        <w:tblLook w:val="04A0" w:firstRow="1" w:lastRow="0" w:firstColumn="1" w:lastColumn="0" w:noHBand="0" w:noVBand="1"/>
      </w:tblPr>
      <w:tblGrid>
        <w:gridCol w:w="1929"/>
        <w:gridCol w:w="6684"/>
      </w:tblGrid>
      <w:tr w:rsidR="00772387" w:rsidRPr="00660B37" w14:paraId="7EC4B270" w14:textId="77777777" w:rsidTr="00F04339">
        <w:tc>
          <w:tcPr>
            <w:tcW w:w="1929" w:type="dxa"/>
          </w:tcPr>
          <w:p w14:paraId="37965974" w14:textId="77777777" w:rsidR="00772387" w:rsidRPr="00660B37" w:rsidRDefault="00772387" w:rsidP="00F04339">
            <w:r w:rsidRPr="00660B37">
              <w:t>Naam</w:t>
            </w:r>
            <w:r>
              <w:t xml:space="preserve"> attribuut</w:t>
            </w:r>
          </w:p>
        </w:tc>
        <w:tc>
          <w:tcPr>
            <w:tcW w:w="6684" w:type="dxa"/>
          </w:tcPr>
          <w:p w14:paraId="1DF2982D" w14:textId="5E0F34D9" w:rsidR="00772387" w:rsidRPr="00660B37" w:rsidRDefault="00AD1014" w:rsidP="00AD1014">
            <w:r>
              <w:t>foutomschrijving</w:t>
            </w:r>
          </w:p>
        </w:tc>
      </w:tr>
      <w:tr w:rsidR="00772387" w:rsidRPr="004E501A" w14:paraId="4CE54BE9" w14:textId="77777777" w:rsidTr="00F04339">
        <w:tc>
          <w:tcPr>
            <w:tcW w:w="1929" w:type="dxa"/>
          </w:tcPr>
          <w:p w14:paraId="5AFE6673" w14:textId="77777777" w:rsidR="00772387" w:rsidRPr="00660B37" w:rsidRDefault="00772387" w:rsidP="00F04339">
            <w:r>
              <w:t>Definitie attribuut</w:t>
            </w:r>
          </w:p>
        </w:tc>
        <w:tc>
          <w:tcPr>
            <w:tcW w:w="6684" w:type="dxa"/>
          </w:tcPr>
          <w:p w14:paraId="6CAD3C0A" w14:textId="2A73DA0E" w:rsidR="00772387" w:rsidRPr="00EE0DC7" w:rsidRDefault="00AD1014" w:rsidP="00AD1014">
            <w:r>
              <w:t>Toelichting op de fout als vrije tekst</w:t>
            </w:r>
            <w:r w:rsidRPr="00EE0DC7">
              <w:t>.</w:t>
            </w:r>
          </w:p>
        </w:tc>
      </w:tr>
      <w:tr w:rsidR="00772387" w:rsidRPr="00660B37" w14:paraId="069536FD" w14:textId="77777777" w:rsidTr="00F04339">
        <w:tc>
          <w:tcPr>
            <w:tcW w:w="1929" w:type="dxa"/>
          </w:tcPr>
          <w:p w14:paraId="139E024A" w14:textId="77777777" w:rsidR="00772387" w:rsidRDefault="00772387" w:rsidP="00F04339">
            <w:r>
              <w:t>Herkomst</w:t>
            </w:r>
          </w:p>
        </w:tc>
        <w:tc>
          <w:tcPr>
            <w:tcW w:w="6684" w:type="dxa"/>
          </w:tcPr>
          <w:p w14:paraId="2FCA7FCA" w14:textId="1235BC90" w:rsidR="00772387" w:rsidRDefault="00772387" w:rsidP="00772387">
            <w:proofErr w:type="spellStart"/>
            <w:r>
              <w:t>StUF</w:t>
            </w:r>
            <w:proofErr w:type="spellEnd"/>
          </w:p>
        </w:tc>
      </w:tr>
      <w:tr w:rsidR="00772387" w:rsidRPr="00660B37" w14:paraId="6518104C" w14:textId="77777777" w:rsidTr="00F04339">
        <w:tc>
          <w:tcPr>
            <w:tcW w:w="1929" w:type="dxa"/>
          </w:tcPr>
          <w:p w14:paraId="256B29C8" w14:textId="77777777" w:rsidR="00772387" w:rsidRPr="00660B37" w:rsidRDefault="00772387" w:rsidP="00F04339">
            <w:proofErr w:type="spellStart"/>
            <w:r>
              <w:t>Multipliciteit</w:t>
            </w:r>
            <w:proofErr w:type="spellEnd"/>
          </w:p>
        </w:tc>
        <w:tc>
          <w:tcPr>
            <w:tcW w:w="6684" w:type="dxa"/>
          </w:tcPr>
          <w:p w14:paraId="1B2E9508" w14:textId="5CC54371" w:rsidR="00772387" w:rsidRPr="00660B37" w:rsidRDefault="00772387" w:rsidP="00AD1014">
            <w:r>
              <w:t>[</w:t>
            </w:r>
            <w:r w:rsidR="00971391">
              <w:t>0..</w:t>
            </w:r>
            <w:r w:rsidR="00AD1014">
              <w:t>-</w:t>
            </w:r>
            <w:r>
              <w:t>1]</w:t>
            </w:r>
          </w:p>
        </w:tc>
      </w:tr>
      <w:tr w:rsidR="00772387" w:rsidRPr="00660B37" w14:paraId="4BA938A5" w14:textId="77777777" w:rsidTr="00F04339">
        <w:tc>
          <w:tcPr>
            <w:tcW w:w="1929" w:type="dxa"/>
          </w:tcPr>
          <w:p w14:paraId="67361CE2" w14:textId="77777777" w:rsidR="00772387" w:rsidRPr="00660B37" w:rsidRDefault="00772387" w:rsidP="00F04339">
            <w:r>
              <w:t>Waardetype</w:t>
            </w:r>
          </w:p>
        </w:tc>
        <w:tc>
          <w:tcPr>
            <w:tcW w:w="6684" w:type="dxa"/>
          </w:tcPr>
          <w:p w14:paraId="21FEEBCF" w14:textId="64339FFE" w:rsidR="00772387" w:rsidRPr="00660B37" w:rsidRDefault="00772387" w:rsidP="00772387">
            <w:r>
              <w:t>String(200)</w:t>
            </w:r>
          </w:p>
        </w:tc>
      </w:tr>
      <w:tr w:rsidR="00772387" w:rsidRPr="00660B37" w14:paraId="35BAB332" w14:textId="77777777" w:rsidTr="00F04339">
        <w:tc>
          <w:tcPr>
            <w:tcW w:w="1929" w:type="dxa"/>
          </w:tcPr>
          <w:p w14:paraId="35EEE09E" w14:textId="77777777" w:rsidR="00772387" w:rsidRPr="00660B37" w:rsidRDefault="00772387" w:rsidP="00F04339">
            <w:r>
              <w:t>Waardenverzameling</w:t>
            </w:r>
          </w:p>
        </w:tc>
        <w:tc>
          <w:tcPr>
            <w:tcW w:w="6684" w:type="dxa"/>
          </w:tcPr>
          <w:p w14:paraId="282BDC99" w14:textId="0BC2231C" w:rsidR="00772387" w:rsidRPr="00660B37" w:rsidRDefault="00772387" w:rsidP="00F04339"/>
        </w:tc>
      </w:tr>
      <w:tr w:rsidR="00772387" w:rsidRPr="00660B37" w14:paraId="4B8EB7C3" w14:textId="77777777" w:rsidTr="00F04339">
        <w:tc>
          <w:tcPr>
            <w:tcW w:w="1929" w:type="dxa"/>
          </w:tcPr>
          <w:p w14:paraId="5679684B" w14:textId="77777777" w:rsidR="00772387" w:rsidRPr="00660B37" w:rsidRDefault="00772387" w:rsidP="00F04339">
            <w:r>
              <w:t>Toelichting</w:t>
            </w:r>
          </w:p>
        </w:tc>
        <w:tc>
          <w:tcPr>
            <w:tcW w:w="6684" w:type="dxa"/>
          </w:tcPr>
          <w:p w14:paraId="0AA2EB01" w14:textId="77777777" w:rsidR="00772387" w:rsidRDefault="00772387" w:rsidP="00F04339"/>
          <w:p w14:paraId="271E2C1A" w14:textId="77777777" w:rsidR="00772387" w:rsidRPr="00660B37" w:rsidRDefault="00772387" w:rsidP="00F04339"/>
        </w:tc>
      </w:tr>
    </w:tbl>
    <w:p w14:paraId="19D5D4E2" w14:textId="77777777" w:rsidR="00772387" w:rsidRDefault="00772387" w:rsidP="00B37AE9"/>
    <w:p w14:paraId="72B40D54" w14:textId="6B4B97ED" w:rsidR="00772387" w:rsidRPr="00F22F7A" w:rsidRDefault="00772387" w:rsidP="00772387">
      <w:pPr>
        <w:pStyle w:val="subparagraaftitel"/>
      </w:pPr>
      <w:bookmarkStart w:id="342" w:name="_Toc415752725"/>
      <w:r>
        <w:t>plek</w:t>
      </w:r>
      <w:bookmarkEnd w:id="342"/>
    </w:p>
    <w:tbl>
      <w:tblPr>
        <w:tblStyle w:val="Tabelraster"/>
        <w:tblW w:w="0" w:type="auto"/>
        <w:tblLook w:val="04A0" w:firstRow="1" w:lastRow="0" w:firstColumn="1" w:lastColumn="0" w:noHBand="0" w:noVBand="1"/>
      </w:tblPr>
      <w:tblGrid>
        <w:gridCol w:w="1929"/>
        <w:gridCol w:w="6684"/>
      </w:tblGrid>
      <w:tr w:rsidR="00772387" w:rsidRPr="00660B37" w14:paraId="2BE38ADB" w14:textId="77777777" w:rsidTr="00F04339">
        <w:tc>
          <w:tcPr>
            <w:tcW w:w="1929" w:type="dxa"/>
          </w:tcPr>
          <w:p w14:paraId="00703280" w14:textId="77777777" w:rsidR="00772387" w:rsidRPr="00660B37" w:rsidRDefault="00772387" w:rsidP="00F04339">
            <w:r w:rsidRPr="00660B37">
              <w:t>Naam</w:t>
            </w:r>
            <w:r>
              <w:t xml:space="preserve"> attribuut</w:t>
            </w:r>
          </w:p>
        </w:tc>
        <w:tc>
          <w:tcPr>
            <w:tcW w:w="6684" w:type="dxa"/>
          </w:tcPr>
          <w:p w14:paraId="6B4E0A06" w14:textId="49B8EE70" w:rsidR="00772387" w:rsidRPr="00660B37" w:rsidRDefault="00AD1014" w:rsidP="00F04339">
            <w:r>
              <w:t>plek</w:t>
            </w:r>
          </w:p>
        </w:tc>
      </w:tr>
      <w:tr w:rsidR="00772387" w:rsidRPr="004E501A" w14:paraId="38237F5E" w14:textId="77777777" w:rsidTr="00F04339">
        <w:tc>
          <w:tcPr>
            <w:tcW w:w="1929" w:type="dxa"/>
          </w:tcPr>
          <w:p w14:paraId="5352D08B" w14:textId="77777777" w:rsidR="00772387" w:rsidRPr="00660B37" w:rsidRDefault="00772387" w:rsidP="00F04339">
            <w:r>
              <w:t>Definitie attribuut</w:t>
            </w:r>
          </w:p>
        </w:tc>
        <w:tc>
          <w:tcPr>
            <w:tcW w:w="6684" w:type="dxa"/>
          </w:tcPr>
          <w:p w14:paraId="2B174E4C" w14:textId="565B4A67" w:rsidR="00772387" w:rsidRPr="00EE0DC7" w:rsidRDefault="00AD1014" w:rsidP="00F04339">
            <w:r>
              <w:t>Plek waar de fout is geconstateerd.</w:t>
            </w:r>
          </w:p>
        </w:tc>
      </w:tr>
      <w:tr w:rsidR="00772387" w:rsidRPr="00660B37" w14:paraId="31F5FE82" w14:textId="77777777" w:rsidTr="00F04339">
        <w:tc>
          <w:tcPr>
            <w:tcW w:w="1929" w:type="dxa"/>
          </w:tcPr>
          <w:p w14:paraId="44DA171C" w14:textId="77777777" w:rsidR="00772387" w:rsidRDefault="00772387" w:rsidP="00F04339">
            <w:r>
              <w:t>Herkomst</w:t>
            </w:r>
          </w:p>
        </w:tc>
        <w:tc>
          <w:tcPr>
            <w:tcW w:w="6684" w:type="dxa"/>
          </w:tcPr>
          <w:p w14:paraId="7DB55E77" w14:textId="05042985" w:rsidR="00772387" w:rsidRDefault="00772387" w:rsidP="00772387">
            <w:proofErr w:type="spellStart"/>
            <w:r>
              <w:t>StUF</w:t>
            </w:r>
            <w:proofErr w:type="spellEnd"/>
          </w:p>
        </w:tc>
      </w:tr>
      <w:tr w:rsidR="00772387" w:rsidRPr="00660B37" w14:paraId="741FB514" w14:textId="77777777" w:rsidTr="00F04339">
        <w:tc>
          <w:tcPr>
            <w:tcW w:w="1929" w:type="dxa"/>
          </w:tcPr>
          <w:p w14:paraId="45317DB2" w14:textId="77777777" w:rsidR="00772387" w:rsidRPr="00660B37" w:rsidRDefault="00772387" w:rsidP="00F04339">
            <w:proofErr w:type="spellStart"/>
            <w:r>
              <w:t>Multipliciteit</w:t>
            </w:r>
            <w:proofErr w:type="spellEnd"/>
          </w:p>
        </w:tc>
        <w:tc>
          <w:tcPr>
            <w:tcW w:w="6684" w:type="dxa"/>
          </w:tcPr>
          <w:p w14:paraId="16AFDF8C" w14:textId="77777777" w:rsidR="00772387" w:rsidRPr="00660B37" w:rsidRDefault="00772387" w:rsidP="00F04339">
            <w:r>
              <w:t>[0..1]</w:t>
            </w:r>
          </w:p>
        </w:tc>
      </w:tr>
      <w:tr w:rsidR="00772387" w:rsidRPr="00660B37" w14:paraId="34208C7E" w14:textId="77777777" w:rsidTr="00F04339">
        <w:tc>
          <w:tcPr>
            <w:tcW w:w="1929" w:type="dxa"/>
          </w:tcPr>
          <w:p w14:paraId="7F72BB72" w14:textId="77777777" w:rsidR="00772387" w:rsidRPr="00660B37" w:rsidRDefault="00772387" w:rsidP="00F04339">
            <w:r>
              <w:t>Waardetype</w:t>
            </w:r>
          </w:p>
        </w:tc>
        <w:tc>
          <w:tcPr>
            <w:tcW w:w="6684" w:type="dxa"/>
          </w:tcPr>
          <w:p w14:paraId="6F8DF5EE" w14:textId="039B601C" w:rsidR="00772387" w:rsidRPr="00660B37" w:rsidRDefault="00772387" w:rsidP="00AD1014">
            <w:r>
              <w:t>String</w:t>
            </w:r>
            <w:r w:rsidR="00AD1014">
              <w:t>()</w:t>
            </w:r>
          </w:p>
        </w:tc>
      </w:tr>
      <w:tr w:rsidR="00772387" w:rsidRPr="00660B37" w14:paraId="684F7B75" w14:textId="77777777" w:rsidTr="00F04339">
        <w:tc>
          <w:tcPr>
            <w:tcW w:w="1929" w:type="dxa"/>
          </w:tcPr>
          <w:p w14:paraId="5FBAA04D" w14:textId="77777777" w:rsidR="00772387" w:rsidRPr="00660B37" w:rsidRDefault="00772387" w:rsidP="00F04339">
            <w:r>
              <w:t>Waardenverzameling</w:t>
            </w:r>
          </w:p>
        </w:tc>
        <w:tc>
          <w:tcPr>
            <w:tcW w:w="6684" w:type="dxa"/>
          </w:tcPr>
          <w:p w14:paraId="15A4A4B5" w14:textId="14D0DF1C" w:rsidR="00772387" w:rsidRPr="00660B37" w:rsidRDefault="00772387" w:rsidP="00AD1014">
            <w:r>
              <w:t>“</w:t>
            </w:r>
            <w:proofErr w:type="spellStart"/>
            <w:r w:rsidR="00AD1014">
              <w:t>c</w:t>
            </w:r>
            <w:r>
              <w:t>lient</w:t>
            </w:r>
            <w:proofErr w:type="spellEnd"/>
            <w:r>
              <w:t>”, “</w:t>
            </w:r>
            <w:r w:rsidR="00AD1014">
              <w:t>s</w:t>
            </w:r>
            <w:r>
              <w:t>erver”</w:t>
            </w:r>
          </w:p>
        </w:tc>
      </w:tr>
      <w:tr w:rsidR="00772387" w:rsidRPr="00660B37" w14:paraId="4633787F" w14:textId="77777777" w:rsidTr="00F04339">
        <w:tc>
          <w:tcPr>
            <w:tcW w:w="1929" w:type="dxa"/>
          </w:tcPr>
          <w:p w14:paraId="4C403130" w14:textId="77777777" w:rsidR="00772387" w:rsidRPr="00660B37" w:rsidRDefault="00772387" w:rsidP="00F04339">
            <w:r>
              <w:lastRenderedPageBreak/>
              <w:t>Toelichting</w:t>
            </w:r>
          </w:p>
        </w:tc>
        <w:tc>
          <w:tcPr>
            <w:tcW w:w="6684" w:type="dxa"/>
          </w:tcPr>
          <w:p w14:paraId="55ABD7AD" w14:textId="77777777" w:rsidR="00772387" w:rsidRDefault="00772387" w:rsidP="00F04339"/>
          <w:p w14:paraId="3C7DEE80" w14:textId="77777777" w:rsidR="00772387" w:rsidRPr="00660B37" w:rsidRDefault="00772387" w:rsidP="00F04339"/>
        </w:tc>
      </w:tr>
    </w:tbl>
    <w:p w14:paraId="3D2C9745" w14:textId="77777777" w:rsidR="00772387" w:rsidRDefault="00772387" w:rsidP="00B37AE9"/>
    <w:p w14:paraId="54FDB6B6" w14:textId="35259BE0" w:rsidR="00772387" w:rsidRPr="00F22F7A" w:rsidRDefault="00772387" w:rsidP="00772387">
      <w:pPr>
        <w:pStyle w:val="subparagraaftitel"/>
      </w:pPr>
      <w:bookmarkStart w:id="343" w:name="_Toc415752726"/>
      <w:r>
        <w:t>details</w:t>
      </w:r>
      <w:bookmarkEnd w:id="343"/>
    </w:p>
    <w:tbl>
      <w:tblPr>
        <w:tblStyle w:val="Tabelraster"/>
        <w:tblW w:w="0" w:type="auto"/>
        <w:tblLook w:val="04A0" w:firstRow="1" w:lastRow="0" w:firstColumn="1" w:lastColumn="0" w:noHBand="0" w:noVBand="1"/>
      </w:tblPr>
      <w:tblGrid>
        <w:gridCol w:w="1929"/>
        <w:gridCol w:w="6684"/>
      </w:tblGrid>
      <w:tr w:rsidR="00772387" w:rsidRPr="00660B37" w14:paraId="12C96CD9" w14:textId="77777777" w:rsidTr="00F04339">
        <w:tc>
          <w:tcPr>
            <w:tcW w:w="1929" w:type="dxa"/>
          </w:tcPr>
          <w:p w14:paraId="24573B7C" w14:textId="77777777" w:rsidR="00772387" w:rsidRPr="00660B37" w:rsidRDefault="00772387" w:rsidP="00F04339">
            <w:r w:rsidRPr="00660B37">
              <w:t>Naam</w:t>
            </w:r>
            <w:r>
              <w:t xml:space="preserve"> attribuut</w:t>
            </w:r>
          </w:p>
        </w:tc>
        <w:tc>
          <w:tcPr>
            <w:tcW w:w="6684" w:type="dxa"/>
          </w:tcPr>
          <w:p w14:paraId="4191D5F2" w14:textId="5B33E55A" w:rsidR="00772387" w:rsidRPr="00660B37" w:rsidRDefault="00AD1014" w:rsidP="00AD1014">
            <w:r>
              <w:t>details</w:t>
            </w:r>
          </w:p>
        </w:tc>
      </w:tr>
      <w:tr w:rsidR="00772387" w:rsidRPr="004E501A" w14:paraId="0FF79CE9" w14:textId="77777777" w:rsidTr="00F04339">
        <w:tc>
          <w:tcPr>
            <w:tcW w:w="1929" w:type="dxa"/>
          </w:tcPr>
          <w:p w14:paraId="546182B1" w14:textId="77777777" w:rsidR="00772387" w:rsidRPr="00660B37" w:rsidRDefault="00772387" w:rsidP="00F04339">
            <w:r>
              <w:t>Definitie attribuut</w:t>
            </w:r>
          </w:p>
        </w:tc>
        <w:tc>
          <w:tcPr>
            <w:tcW w:w="6684" w:type="dxa"/>
          </w:tcPr>
          <w:p w14:paraId="3BDFB38B" w14:textId="5834320D" w:rsidR="00772387" w:rsidRPr="00EE0DC7" w:rsidRDefault="00AD1014" w:rsidP="00D94CFC">
            <w:r>
              <w:t>Toelichting op de fout</w:t>
            </w:r>
          </w:p>
        </w:tc>
      </w:tr>
      <w:tr w:rsidR="00772387" w:rsidRPr="00660B37" w14:paraId="7662D42D" w14:textId="77777777" w:rsidTr="00F04339">
        <w:tc>
          <w:tcPr>
            <w:tcW w:w="1929" w:type="dxa"/>
          </w:tcPr>
          <w:p w14:paraId="294B6013" w14:textId="77777777" w:rsidR="00772387" w:rsidRDefault="00772387" w:rsidP="00F04339">
            <w:r>
              <w:t>Herkomst</w:t>
            </w:r>
          </w:p>
        </w:tc>
        <w:tc>
          <w:tcPr>
            <w:tcW w:w="6684" w:type="dxa"/>
          </w:tcPr>
          <w:p w14:paraId="4BB1930A" w14:textId="0BB9781C" w:rsidR="00772387" w:rsidRDefault="00772387" w:rsidP="00772387">
            <w:proofErr w:type="spellStart"/>
            <w:r>
              <w:t>StUF</w:t>
            </w:r>
            <w:proofErr w:type="spellEnd"/>
          </w:p>
        </w:tc>
      </w:tr>
      <w:tr w:rsidR="00772387" w:rsidRPr="00660B37" w14:paraId="7F9DCB28" w14:textId="77777777" w:rsidTr="00F04339">
        <w:tc>
          <w:tcPr>
            <w:tcW w:w="1929" w:type="dxa"/>
          </w:tcPr>
          <w:p w14:paraId="4872B19E" w14:textId="77777777" w:rsidR="00772387" w:rsidRPr="00660B37" w:rsidRDefault="00772387" w:rsidP="00F04339">
            <w:proofErr w:type="spellStart"/>
            <w:r>
              <w:t>Multipliciteit</w:t>
            </w:r>
            <w:proofErr w:type="spellEnd"/>
          </w:p>
        </w:tc>
        <w:tc>
          <w:tcPr>
            <w:tcW w:w="6684" w:type="dxa"/>
          </w:tcPr>
          <w:p w14:paraId="7314CA32" w14:textId="77777777" w:rsidR="00772387" w:rsidRPr="00660B37" w:rsidRDefault="00772387" w:rsidP="00F04339">
            <w:r>
              <w:t>[0..1]</w:t>
            </w:r>
          </w:p>
        </w:tc>
      </w:tr>
      <w:tr w:rsidR="00772387" w:rsidRPr="00660B37" w14:paraId="5BAC43EC" w14:textId="77777777" w:rsidTr="00F04339">
        <w:tc>
          <w:tcPr>
            <w:tcW w:w="1929" w:type="dxa"/>
          </w:tcPr>
          <w:p w14:paraId="6387CC6B" w14:textId="77777777" w:rsidR="00772387" w:rsidRPr="00660B37" w:rsidRDefault="00772387" w:rsidP="00F04339">
            <w:r>
              <w:t>Waardetype</w:t>
            </w:r>
          </w:p>
        </w:tc>
        <w:tc>
          <w:tcPr>
            <w:tcW w:w="6684" w:type="dxa"/>
          </w:tcPr>
          <w:p w14:paraId="6BBA0DB2" w14:textId="7A642796" w:rsidR="00772387" w:rsidRPr="00660B37" w:rsidRDefault="00772387" w:rsidP="00772387">
            <w:r>
              <w:t>String(1000)</w:t>
            </w:r>
          </w:p>
        </w:tc>
      </w:tr>
      <w:tr w:rsidR="00772387" w:rsidRPr="00660B37" w14:paraId="349D9104" w14:textId="77777777" w:rsidTr="00F04339">
        <w:tc>
          <w:tcPr>
            <w:tcW w:w="1929" w:type="dxa"/>
          </w:tcPr>
          <w:p w14:paraId="7AB6A20D" w14:textId="77777777" w:rsidR="00772387" w:rsidRPr="00660B37" w:rsidRDefault="00772387" w:rsidP="00F04339">
            <w:r>
              <w:t>Waardenverzameling</w:t>
            </w:r>
          </w:p>
        </w:tc>
        <w:tc>
          <w:tcPr>
            <w:tcW w:w="6684" w:type="dxa"/>
          </w:tcPr>
          <w:p w14:paraId="4B73CD73" w14:textId="77777777" w:rsidR="00772387" w:rsidRPr="00660B37" w:rsidRDefault="00772387" w:rsidP="00F04339"/>
        </w:tc>
      </w:tr>
      <w:tr w:rsidR="00772387" w:rsidRPr="00660B37" w14:paraId="40323B80" w14:textId="77777777" w:rsidTr="00F04339">
        <w:tc>
          <w:tcPr>
            <w:tcW w:w="1929" w:type="dxa"/>
          </w:tcPr>
          <w:p w14:paraId="1BD110EF" w14:textId="77777777" w:rsidR="00772387" w:rsidRPr="00660B37" w:rsidRDefault="00772387" w:rsidP="00F04339">
            <w:r>
              <w:t>Toelichting</w:t>
            </w:r>
          </w:p>
        </w:tc>
        <w:tc>
          <w:tcPr>
            <w:tcW w:w="6684" w:type="dxa"/>
          </w:tcPr>
          <w:p w14:paraId="3E83696E" w14:textId="77777777" w:rsidR="00772387" w:rsidRDefault="00772387" w:rsidP="00F04339"/>
          <w:p w14:paraId="52707B2C" w14:textId="77777777" w:rsidR="00772387" w:rsidRPr="00660B37" w:rsidRDefault="00772387" w:rsidP="00F04339"/>
        </w:tc>
      </w:tr>
    </w:tbl>
    <w:p w14:paraId="3FA26B5D" w14:textId="77777777" w:rsidR="00772387" w:rsidRDefault="00772387" w:rsidP="00B37AE9"/>
    <w:p w14:paraId="4AC7A486" w14:textId="77777777" w:rsidR="00772387" w:rsidRDefault="00772387" w:rsidP="00B37AE9"/>
    <w:p w14:paraId="41E67FFC" w14:textId="01BB06E2" w:rsidR="0077721D" w:rsidRDefault="00772387" w:rsidP="00562668">
      <w:pPr>
        <w:pStyle w:val="Paragraaftitel"/>
      </w:pPr>
      <w:bookmarkStart w:id="344" w:name="_Toc415752727"/>
      <w:r>
        <w:t>Elementen in entiteiten</w:t>
      </w:r>
      <w:bookmarkEnd w:id="344"/>
    </w:p>
    <w:p w14:paraId="40440250" w14:textId="4813770B" w:rsidR="0077721D" w:rsidRPr="00F22F7A" w:rsidRDefault="0077721D" w:rsidP="0077721D">
      <w:pPr>
        <w:pStyle w:val="subparagraaftitel"/>
      </w:pPr>
      <w:bookmarkStart w:id="345" w:name="_Toc415752728"/>
      <w:r>
        <w:t>identificatie</w:t>
      </w:r>
      <w:bookmarkEnd w:id="345"/>
    </w:p>
    <w:tbl>
      <w:tblPr>
        <w:tblStyle w:val="Tabelraster"/>
        <w:tblW w:w="0" w:type="auto"/>
        <w:tblLook w:val="04A0" w:firstRow="1" w:lastRow="0" w:firstColumn="1" w:lastColumn="0" w:noHBand="0" w:noVBand="1"/>
      </w:tblPr>
      <w:tblGrid>
        <w:gridCol w:w="1929"/>
        <w:gridCol w:w="6684"/>
      </w:tblGrid>
      <w:tr w:rsidR="0077721D" w:rsidRPr="00660B37" w14:paraId="41B9802E" w14:textId="77777777" w:rsidTr="004E7837">
        <w:tc>
          <w:tcPr>
            <w:tcW w:w="1929" w:type="dxa"/>
          </w:tcPr>
          <w:p w14:paraId="0C19896A" w14:textId="77777777" w:rsidR="0077721D" w:rsidRPr="00660B37" w:rsidRDefault="0077721D" w:rsidP="004E7837">
            <w:r w:rsidRPr="00660B37">
              <w:t>Naam</w:t>
            </w:r>
            <w:r>
              <w:t xml:space="preserve"> attribuut</w:t>
            </w:r>
          </w:p>
        </w:tc>
        <w:tc>
          <w:tcPr>
            <w:tcW w:w="6684" w:type="dxa"/>
          </w:tcPr>
          <w:p w14:paraId="4AB94C86" w14:textId="57716B9A" w:rsidR="0077721D" w:rsidRPr="00660B37" w:rsidRDefault="00BC4849" w:rsidP="00AD1014">
            <w:r>
              <w:t>iden</w:t>
            </w:r>
            <w:r w:rsidR="00AD1014">
              <w:t>tif</w:t>
            </w:r>
            <w:r>
              <w:t>icatie</w:t>
            </w:r>
          </w:p>
        </w:tc>
      </w:tr>
      <w:tr w:rsidR="0077721D" w:rsidRPr="004E501A" w14:paraId="33809C38" w14:textId="77777777" w:rsidTr="004E7837">
        <w:tc>
          <w:tcPr>
            <w:tcW w:w="1929" w:type="dxa"/>
          </w:tcPr>
          <w:p w14:paraId="047733D7" w14:textId="77777777" w:rsidR="0077721D" w:rsidRPr="00660B37" w:rsidRDefault="0077721D" w:rsidP="004E7837">
            <w:r>
              <w:t>Definitie attribuut</w:t>
            </w:r>
          </w:p>
        </w:tc>
        <w:tc>
          <w:tcPr>
            <w:tcW w:w="6684" w:type="dxa"/>
          </w:tcPr>
          <w:p w14:paraId="6C0C6B63" w14:textId="5CD0838D" w:rsidR="0077721D" w:rsidRPr="00EE0DC7" w:rsidRDefault="00BC4849" w:rsidP="004E7837">
            <w:r>
              <w:t>BAG-identificatie van object</w:t>
            </w:r>
          </w:p>
        </w:tc>
      </w:tr>
      <w:tr w:rsidR="0077721D" w:rsidRPr="00660B37" w14:paraId="206780D7" w14:textId="77777777" w:rsidTr="004E7837">
        <w:tc>
          <w:tcPr>
            <w:tcW w:w="1929" w:type="dxa"/>
          </w:tcPr>
          <w:p w14:paraId="3A82522B" w14:textId="1C863BE4" w:rsidR="0077721D" w:rsidRDefault="0077721D" w:rsidP="0077721D">
            <w:r>
              <w:t>Herkomst</w:t>
            </w:r>
          </w:p>
        </w:tc>
        <w:tc>
          <w:tcPr>
            <w:tcW w:w="6684" w:type="dxa"/>
          </w:tcPr>
          <w:p w14:paraId="34970354" w14:textId="64B46936" w:rsidR="0077721D" w:rsidRPr="00660B37" w:rsidRDefault="0077721D" w:rsidP="004E7837">
            <w:proofErr w:type="spellStart"/>
            <w:r>
              <w:t>StUF</w:t>
            </w:r>
            <w:proofErr w:type="spellEnd"/>
            <w:r>
              <w:t>-BG</w:t>
            </w:r>
          </w:p>
        </w:tc>
      </w:tr>
      <w:tr w:rsidR="0077721D" w:rsidRPr="00660B37" w14:paraId="4DF3DDB3" w14:textId="77777777" w:rsidTr="004E7837">
        <w:tc>
          <w:tcPr>
            <w:tcW w:w="1929" w:type="dxa"/>
          </w:tcPr>
          <w:p w14:paraId="67F5CF82" w14:textId="77777777" w:rsidR="0077721D" w:rsidRPr="00660B37" w:rsidRDefault="0077721D" w:rsidP="004E7837">
            <w:proofErr w:type="spellStart"/>
            <w:r>
              <w:t>Multipliciteit</w:t>
            </w:r>
            <w:proofErr w:type="spellEnd"/>
          </w:p>
        </w:tc>
        <w:tc>
          <w:tcPr>
            <w:tcW w:w="6684" w:type="dxa"/>
          </w:tcPr>
          <w:p w14:paraId="5C268CC9" w14:textId="78353AD5" w:rsidR="0077721D" w:rsidRPr="00660B37" w:rsidRDefault="0077721D" w:rsidP="004E7837">
            <w:r>
              <w:t>[1-1]</w:t>
            </w:r>
          </w:p>
        </w:tc>
      </w:tr>
      <w:tr w:rsidR="0077721D" w:rsidRPr="00660B37" w14:paraId="20BD3BD3" w14:textId="77777777" w:rsidTr="004E7837">
        <w:tc>
          <w:tcPr>
            <w:tcW w:w="1929" w:type="dxa"/>
          </w:tcPr>
          <w:p w14:paraId="1F8CFE56" w14:textId="77777777" w:rsidR="0077721D" w:rsidRPr="00660B37" w:rsidRDefault="0077721D" w:rsidP="004E7837">
            <w:r>
              <w:t>Waardetype</w:t>
            </w:r>
          </w:p>
        </w:tc>
        <w:tc>
          <w:tcPr>
            <w:tcW w:w="6684" w:type="dxa"/>
          </w:tcPr>
          <w:p w14:paraId="7F05E8B4" w14:textId="6570EF84" w:rsidR="0077721D" w:rsidRPr="00660B37" w:rsidRDefault="00772387" w:rsidP="00D86F6B">
            <w:r>
              <w:t>S</w:t>
            </w:r>
            <w:r w:rsidR="00730D09">
              <w:t>tring</w:t>
            </w:r>
            <w:r>
              <w:t>(</w:t>
            </w:r>
            <w:r w:rsidR="00D86F6B">
              <w:t>16</w:t>
            </w:r>
            <w:r>
              <w:t>)</w:t>
            </w:r>
          </w:p>
        </w:tc>
      </w:tr>
      <w:tr w:rsidR="0077721D" w:rsidRPr="00660B37" w14:paraId="63FEF7BC" w14:textId="77777777" w:rsidTr="004E7837">
        <w:tc>
          <w:tcPr>
            <w:tcW w:w="1929" w:type="dxa"/>
          </w:tcPr>
          <w:p w14:paraId="16ACE000" w14:textId="77777777" w:rsidR="0077721D" w:rsidRPr="00660B37" w:rsidRDefault="0077721D" w:rsidP="004E7837">
            <w:r>
              <w:t>Waardenverzameling</w:t>
            </w:r>
          </w:p>
        </w:tc>
        <w:tc>
          <w:tcPr>
            <w:tcW w:w="6684" w:type="dxa"/>
          </w:tcPr>
          <w:p w14:paraId="011A2B62" w14:textId="77777777" w:rsidR="0077721D" w:rsidRPr="00660B37" w:rsidRDefault="0077721D" w:rsidP="004E7837"/>
        </w:tc>
      </w:tr>
      <w:tr w:rsidR="0077721D" w:rsidRPr="00660B37" w14:paraId="5F3C3D60" w14:textId="77777777" w:rsidTr="004E7837">
        <w:tc>
          <w:tcPr>
            <w:tcW w:w="1929" w:type="dxa"/>
          </w:tcPr>
          <w:p w14:paraId="4772DCC9" w14:textId="77777777" w:rsidR="0077721D" w:rsidRPr="00660B37" w:rsidRDefault="0077721D" w:rsidP="004E7837">
            <w:r>
              <w:t>Toelichting</w:t>
            </w:r>
          </w:p>
        </w:tc>
        <w:tc>
          <w:tcPr>
            <w:tcW w:w="6684" w:type="dxa"/>
          </w:tcPr>
          <w:p w14:paraId="1C8CE922" w14:textId="77777777" w:rsidR="0077721D" w:rsidRDefault="0077721D" w:rsidP="004E7837"/>
          <w:p w14:paraId="64D87638" w14:textId="77777777" w:rsidR="0077721D" w:rsidRPr="00660B37" w:rsidRDefault="0077721D" w:rsidP="004E7837"/>
        </w:tc>
      </w:tr>
    </w:tbl>
    <w:p w14:paraId="18EE0B6B" w14:textId="77777777" w:rsidR="0077721D" w:rsidRDefault="0077721D" w:rsidP="0077721D">
      <w:pPr>
        <w:rPr>
          <w:u w:val="single"/>
        </w:rPr>
      </w:pPr>
    </w:p>
    <w:p w14:paraId="777EDBC4" w14:textId="15E53CC8" w:rsidR="0077721D" w:rsidRPr="00F22F7A" w:rsidRDefault="0077721D" w:rsidP="0077721D">
      <w:pPr>
        <w:pStyle w:val="subparagraaftitel"/>
      </w:pPr>
      <w:bookmarkStart w:id="346" w:name="_Toc415752729"/>
      <w:proofErr w:type="spellStart"/>
      <w:r>
        <w:t>adresAanduiding</w:t>
      </w:r>
      <w:bookmarkEnd w:id="346"/>
      <w:proofErr w:type="spellEnd"/>
    </w:p>
    <w:tbl>
      <w:tblPr>
        <w:tblStyle w:val="Tabelraster"/>
        <w:tblW w:w="0" w:type="auto"/>
        <w:tblLook w:val="04A0" w:firstRow="1" w:lastRow="0" w:firstColumn="1" w:lastColumn="0" w:noHBand="0" w:noVBand="1"/>
      </w:tblPr>
      <w:tblGrid>
        <w:gridCol w:w="1929"/>
        <w:gridCol w:w="6684"/>
      </w:tblGrid>
      <w:tr w:rsidR="0077721D" w:rsidRPr="00660B37" w14:paraId="7D581B90" w14:textId="77777777" w:rsidTr="004E7837">
        <w:tc>
          <w:tcPr>
            <w:tcW w:w="1929" w:type="dxa"/>
          </w:tcPr>
          <w:p w14:paraId="58C1E809" w14:textId="77777777" w:rsidR="0077721D" w:rsidRPr="00660B37" w:rsidRDefault="0077721D" w:rsidP="004E7837">
            <w:r w:rsidRPr="00660B37">
              <w:t>Naam</w:t>
            </w:r>
            <w:r>
              <w:t xml:space="preserve"> attribuut</w:t>
            </w:r>
          </w:p>
        </w:tc>
        <w:tc>
          <w:tcPr>
            <w:tcW w:w="6684" w:type="dxa"/>
          </w:tcPr>
          <w:p w14:paraId="21EF8899" w14:textId="38A19024" w:rsidR="0077721D" w:rsidRPr="00660B37" w:rsidRDefault="00BC4849" w:rsidP="004E7837">
            <w:proofErr w:type="spellStart"/>
            <w:r>
              <w:t>adresAanduiding</w:t>
            </w:r>
            <w:r w:rsidR="00D94CFC">
              <w:t>Grp</w:t>
            </w:r>
            <w:proofErr w:type="spellEnd"/>
          </w:p>
        </w:tc>
      </w:tr>
      <w:tr w:rsidR="0077721D" w:rsidRPr="004E501A" w14:paraId="69FA62D8" w14:textId="77777777" w:rsidTr="004E7837">
        <w:tc>
          <w:tcPr>
            <w:tcW w:w="1929" w:type="dxa"/>
          </w:tcPr>
          <w:p w14:paraId="3826562E" w14:textId="77777777" w:rsidR="0077721D" w:rsidRPr="00660B37" w:rsidRDefault="0077721D" w:rsidP="004E7837">
            <w:r>
              <w:t>Definitie attribuut</w:t>
            </w:r>
          </w:p>
        </w:tc>
        <w:tc>
          <w:tcPr>
            <w:tcW w:w="6684" w:type="dxa"/>
          </w:tcPr>
          <w:p w14:paraId="31C4E7B9" w14:textId="5C471971" w:rsidR="0077721D" w:rsidRPr="00EE0DC7" w:rsidRDefault="00BC4849" w:rsidP="00BC4849">
            <w:r>
              <w:t>Aanduiding van het adres van het object.</w:t>
            </w:r>
          </w:p>
        </w:tc>
      </w:tr>
      <w:tr w:rsidR="0077721D" w:rsidRPr="00660B37" w14:paraId="6139583B" w14:textId="77777777" w:rsidTr="004E7837">
        <w:tc>
          <w:tcPr>
            <w:tcW w:w="1929" w:type="dxa"/>
          </w:tcPr>
          <w:p w14:paraId="45AEF2FA" w14:textId="77777777" w:rsidR="0077721D" w:rsidRDefault="0077721D" w:rsidP="004E7837">
            <w:r>
              <w:t>Herkomst</w:t>
            </w:r>
          </w:p>
        </w:tc>
        <w:tc>
          <w:tcPr>
            <w:tcW w:w="6684" w:type="dxa"/>
          </w:tcPr>
          <w:p w14:paraId="63AC39FC" w14:textId="77777777" w:rsidR="0077721D" w:rsidRPr="00660B37" w:rsidRDefault="0077721D" w:rsidP="004E7837">
            <w:proofErr w:type="spellStart"/>
            <w:r>
              <w:t>StUF</w:t>
            </w:r>
            <w:proofErr w:type="spellEnd"/>
            <w:r>
              <w:t>-BG</w:t>
            </w:r>
          </w:p>
        </w:tc>
      </w:tr>
      <w:tr w:rsidR="0077721D" w:rsidRPr="00660B37" w14:paraId="11829F6D" w14:textId="77777777" w:rsidTr="004E7837">
        <w:tc>
          <w:tcPr>
            <w:tcW w:w="1929" w:type="dxa"/>
          </w:tcPr>
          <w:p w14:paraId="6FFAA78C" w14:textId="77777777" w:rsidR="0077721D" w:rsidRPr="00660B37" w:rsidRDefault="0077721D" w:rsidP="004E7837">
            <w:proofErr w:type="spellStart"/>
            <w:r>
              <w:t>Multipliciteit</w:t>
            </w:r>
            <w:proofErr w:type="spellEnd"/>
          </w:p>
        </w:tc>
        <w:tc>
          <w:tcPr>
            <w:tcW w:w="6684" w:type="dxa"/>
          </w:tcPr>
          <w:p w14:paraId="7DFA9713" w14:textId="77777777" w:rsidR="0077721D" w:rsidRPr="00660B37" w:rsidRDefault="0077721D" w:rsidP="004E7837">
            <w:r>
              <w:t>[1-1]</w:t>
            </w:r>
          </w:p>
        </w:tc>
      </w:tr>
      <w:tr w:rsidR="0077721D" w:rsidRPr="00660B37" w14:paraId="60B0CA0E" w14:textId="77777777" w:rsidTr="004E7837">
        <w:tc>
          <w:tcPr>
            <w:tcW w:w="1929" w:type="dxa"/>
          </w:tcPr>
          <w:p w14:paraId="5B2AE53F" w14:textId="77777777" w:rsidR="0077721D" w:rsidRPr="00660B37" w:rsidRDefault="0077721D" w:rsidP="004E7837">
            <w:r>
              <w:t>Waardetype</w:t>
            </w:r>
          </w:p>
        </w:tc>
        <w:tc>
          <w:tcPr>
            <w:tcW w:w="6684" w:type="dxa"/>
          </w:tcPr>
          <w:p w14:paraId="17A99B20" w14:textId="3C0355CE" w:rsidR="0077721D" w:rsidRPr="00660B37" w:rsidRDefault="00AD1014" w:rsidP="00AD1014">
            <w:pPr>
              <w:jc w:val="left"/>
            </w:pPr>
            <w:r>
              <w:t>&lt;</w:t>
            </w:r>
            <w:proofErr w:type="spellStart"/>
            <w:r>
              <w:t>adresAanduidingGrp</w:t>
            </w:r>
            <w:proofErr w:type="spellEnd"/>
            <w:r>
              <w:t>&gt;</w:t>
            </w:r>
          </w:p>
        </w:tc>
      </w:tr>
      <w:tr w:rsidR="0077721D" w:rsidRPr="00660B37" w14:paraId="3FFAA73C" w14:textId="77777777" w:rsidTr="004E7837">
        <w:tc>
          <w:tcPr>
            <w:tcW w:w="1929" w:type="dxa"/>
          </w:tcPr>
          <w:p w14:paraId="79445419" w14:textId="77777777" w:rsidR="0077721D" w:rsidRPr="00660B37" w:rsidRDefault="0077721D" w:rsidP="004E7837">
            <w:r>
              <w:t>Waardenverzameling</w:t>
            </w:r>
          </w:p>
        </w:tc>
        <w:tc>
          <w:tcPr>
            <w:tcW w:w="6684" w:type="dxa"/>
          </w:tcPr>
          <w:p w14:paraId="4D5B3B31" w14:textId="77777777" w:rsidR="0077721D" w:rsidRPr="00660B37" w:rsidRDefault="0077721D" w:rsidP="004E7837"/>
        </w:tc>
      </w:tr>
      <w:tr w:rsidR="0077721D" w:rsidRPr="00660B37" w14:paraId="405D790F" w14:textId="77777777" w:rsidTr="004E7837">
        <w:tc>
          <w:tcPr>
            <w:tcW w:w="1929" w:type="dxa"/>
          </w:tcPr>
          <w:p w14:paraId="0DEE79DF" w14:textId="77777777" w:rsidR="0077721D" w:rsidRPr="00660B37" w:rsidRDefault="0077721D" w:rsidP="004E7837">
            <w:r>
              <w:t>Toelichting</w:t>
            </w:r>
          </w:p>
        </w:tc>
        <w:tc>
          <w:tcPr>
            <w:tcW w:w="6684" w:type="dxa"/>
          </w:tcPr>
          <w:p w14:paraId="55034716" w14:textId="77777777" w:rsidR="003E00DC" w:rsidRDefault="00AD1014" w:rsidP="00AD1014">
            <w:pPr>
              <w:jc w:val="left"/>
            </w:pPr>
            <w:r>
              <w:t xml:space="preserve">Binnen het element </w:t>
            </w:r>
            <w:proofErr w:type="spellStart"/>
            <w:r>
              <w:t>adresAanduidingGrp</w:t>
            </w:r>
            <w:proofErr w:type="spellEnd"/>
            <w:r>
              <w:t xml:space="preserve"> zijn uitsluitend de namen opgenomen van de woonplaats en de openbare ruimte en niet ook hun identificaties. </w:t>
            </w:r>
          </w:p>
          <w:p w14:paraId="16841ED9" w14:textId="50F52787" w:rsidR="00AD1014" w:rsidRDefault="00AD1014" w:rsidP="00AD1014">
            <w:pPr>
              <w:jc w:val="left"/>
            </w:pPr>
            <w:r>
              <w:t xml:space="preserve">Alle elementen zijn verplicht, ook </w:t>
            </w:r>
            <w:proofErr w:type="spellStart"/>
            <w:r>
              <w:t>aoa.woonplaatsWaarinGelegen</w:t>
            </w:r>
            <w:proofErr w:type="spellEnd"/>
            <w:r>
              <w:t xml:space="preserve"> /</w:t>
            </w:r>
            <w:proofErr w:type="spellStart"/>
            <w:r>
              <w:t>wpl.woonplaatsnaam</w:t>
            </w:r>
            <w:proofErr w:type="spellEnd"/>
            <w:r>
              <w:t xml:space="preserve">. Indien het object ligt in de woonplaats aangeduid door </w:t>
            </w:r>
            <w:proofErr w:type="spellStart"/>
            <w:r>
              <w:t>wpl.woonplaatsnaam</w:t>
            </w:r>
            <w:proofErr w:type="spellEnd"/>
            <w:r>
              <w:t xml:space="preserve">, dan dient in </w:t>
            </w:r>
            <w:proofErr w:type="spellStart"/>
            <w:r>
              <w:t>aoa.woonplaatsWaarinGelegen</w:t>
            </w:r>
            <w:proofErr w:type="spellEnd"/>
            <w:r>
              <w:t xml:space="preserve"> /</w:t>
            </w:r>
            <w:proofErr w:type="spellStart"/>
            <w:r>
              <w:t>wpl.woonplaatsnaam</w:t>
            </w:r>
            <w:proofErr w:type="spellEnd"/>
            <w:r>
              <w:t xml:space="preserve"> dezelfde waarde te worden opgenomen als in</w:t>
            </w:r>
          </w:p>
          <w:p w14:paraId="1CFA10A6" w14:textId="09573169" w:rsidR="0077721D" w:rsidRPr="00660B37" w:rsidRDefault="00AD1014" w:rsidP="00AD1014">
            <w:proofErr w:type="spellStart"/>
            <w:r>
              <w:t>wpl.woonplaatsnaam</w:t>
            </w:r>
            <w:proofErr w:type="spellEnd"/>
            <w:r>
              <w:t xml:space="preserve">, zo niet dan wordt woonplaats opgenomen waarin het </w:t>
            </w:r>
            <w:proofErr w:type="spellStart"/>
            <w:r>
              <w:t>adresseerbaar</w:t>
            </w:r>
            <w:proofErr w:type="spellEnd"/>
            <w:r>
              <w:t xml:space="preserve"> object feitelijk ligt.</w:t>
            </w:r>
          </w:p>
        </w:tc>
      </w:tr>
    </w:tbl>
    <w:p w14:paraId="3A8E4CB1" w14:textId="77777777" w:rsidR="009C6109" w:rsidRDefault="009C6109" w:rsidP="009C6109">
      <w:pPr>
        <w:pStyle w:val="subparagraaftitel"/>
        <w:numPr>
          <w:ilvl w:val="0"/>
          <w:numId w:val="0"/>
        </w:numPr>
      </w:pPr>
    </w:p>
    <w:p w14:paraId="0C700303" w14:textId="77777777" w:rsidR="009C6109" w:rsidRDefault="009C6109">
      <w:pPr>
        <w:spacing w:line="240" w:lineRule="auto"/>
        <w:jc w:val="left"/>
        <w:rPr>
          <w:b/>
        </w:rPr>
      </w:pPr>
      <w:r>
        <w:br w:type="page"/>
      </w:r>
    </w:p>
    <w:p w14:paraId="6437A6FF" w14:textId="0020FBFF" w:rsidR="0077721D" w:rsidRPr="00F22F7A" w:rsidRDefault="0077721D" w:rsidP="0077721D">
      <w:pPr>
        <w:pStyle w:val="subparagraaftitel"/>
      </w:pPr>
      <w:bookmarkStart w:id="347" w:name="_Toc415752730"/>
      <w:r>
        <w:lastRenderedPageBreak/>
        <w:t>geometrie</w:t>
      </w:r>
      <w:bookmarkEnd w:id="347"/>
    </w:p>
    <w:tbl>
      <w:tblPr>
        <w:tblStyle w:val="Tabelraster"/>
        <w:tblW w:w="0" w:type="auto"/>
        <w:tblLook w:val="04A0" w:firstRow="1" w:lastRow="0" w:firstColumn="1" w:lastColumn="0" w:noHBand="0" w:noVBand="1"/>
      </w:tblPr>
      <w:tblGrid>
        <w:gridCol w:w="1929"/>
        <w:gridCol w:w="6684"/>
      </w:tblGrid>
      <w:tr w:rsidR="0077721D" w:rsidRPr="00660B37" w14:paraId="184CB0AD" w14:textId="77777777" w:rsidTr="004E7837">
        <w:tc>
          <w:tcPr>
            <w:tcW w:w="1929" w:type="dxa"/>
          </w:tcPr>
          <w:p w14:paraId="460E71A8" w14:textId="77777777" w:rsidR="0077721D" w:rsidRPr="00660B37" w:rsidRDefault="0077721D" w:rsidP="004E7837">
            <w:r w:rsidRPr="00660B37">
              <w:t>Naam</w:t>
            </w:r>
            <w:r>
              <w:t xml:space="preserve"> attribuut</w:t>
            </w:r>
          </w:p>
        </w:tc>
        <w:tc>
          <w:tcPr>
            <w:tcW w:w="6684" w:type="dxa"/>
          </w:tcPr>
          <w:p w14:paraId="332B1EE3" w14:textId="29239237" w:rsidR="0077721D" w:rsidRPr="00660B37" w:rsidRDefault="00D94CFC" w:rsidP="004E7837">
            <w:r>
              <w:t>G</w:t>
            </w:r>
            <w:r w:rsidR="00BC4849">
              <w:t>eometrie</w:t>
            </w:r>
          </w:p>
        </w:tc>
      </w:tr>
      <w:tr w:rsidR="0077721D" w:rsidRPr="004E501A" w14:paraId="5D39EBFF" w14:textId="77777777" w:rsidTr="004E7837">
        <w:tc>
          <w:tcPr>
            <w:tcW w:w="1929" w:type="dxa"/>
          </w:tcPr>
          <w:p w14:paraId="512297E4" w14:textId="77777777" w:rsidR="0077721D" w:rsidRPr="00660B37" w:rsidRDefault="0077721D" w:rsidP="004E7837">
            <w:r>
              <w:t>Definitie attribuut</w:t>
            </w:r>
          </w:p>
        </w:tc>
        <w:tc>
          <w:tcPr>
            <w:tcW w:w="6684" w:type="dxa"/>
          </w:tcPr>
          <w:p w14:paraId="3729E4C3" w14:textId="4AA01CA5" w:rsidR="0077721D" w:rsidRPr="00EE0DC7" w:rsidRDefault="00BC4849" w:rsidP="00BC4849">
            <w:r>
              <w:t>De geometrie van het object</w:t>
            </w:r>
          </w:p>
        </w:tc>
      </w:tr>
      <w:tr w:rsidR="0077721D" w:rsidRPr="00660B37" w14:paraId="181AEB66" w14:textId="77777777" w:rsidTr="004E7837">
        <w:tc>
          <w:tcPr>
            <w:tcW w:w="1929" w:type="dxa"/>
          </w:tcPr>
          <w:p w14:paraId="121F89B4" w14:textId="77777777" w:rsidR="0077721D" w:rsidRDefault="0077721D" w:rsidP="004E7837">
            <w:r>
              <w:t>Herkomst</w:t>
            </w:r>
          </w:p>
        </w:tc>
        <w:tc>
          <w:tcPr>
            <w:tcW w:w="6684" w:type="dxa"/>
          </w:tcPr>
          <w:p w14:paraId="5EF27FBA" w14:textId="77777777" w:rsidR="0077721D" w:rsidRPr="00660B37" w:rsidRDefault="0077721D" w:rsidP="004E7837">
            <w:proofErr w:type="spellStart"/>
            <w:r>
              <w:t>StUF</w:t>
            </w:r>
            <w:proofErr w:type="spellEnd"/>
            <w:r>
              <w:t>-BG</w:t>
            </w:r>
          </w:p>
        </w:tc>
      </w:tr>
      <w:tr w:rsidR="0077721D" w:rsidRPr="00660B37" w14:paraId="750F3A34" w14:textId="77777777" w:rsidTr="004E7837">
        <w:tc>
          <w:tcPr>
            <w:tcW w:w="1929" w:type="dxa"/>
          </w:tcPr>
          <w:p w14:paraId="5BC55FF3" w14:textId="77777777" w:rsidR="0077721D" w:rsidRPr="00660B37" w:rsidRDefault="0077721D" w:rsidP="004E7837">
            <w:proofErr w:type="spellStart"/>
            <w:r>
              <w:t>Multipliciteit</w:t>
            </w:r>
            <w:proofErr w:type="spellEnd"/>
          </w:p>
        </w:tc>
        <w:tc>
          <w:tcPr>
            <w:tcW w:w="6684" w:type="dxa"/>
          </w:tcPr>
          <w:p w14:paraId="3DFEDA73" w14:textId="77777777" w:rsidR="0077721D" w:rsidRPr="00660B37" w:rsidRDefault="0077721D" w:rsidP="004E7837">
            <w:r>
              <w:t>[1-1]</w:t>
            </w:r>
          </w:p>
        </w:tc>
      </w:tr>
      <w:tr w:rsidR="0077721D" w:rsidRPr="00660B37" w14:paraId="304DDD43" w14:textId="77777777" w:rsidTr="004E7837">
        <w:tc>
          <w:tcPr>
            <w:tcW w:w="1929" w:type="dxa"/>
          </w:tcPr>
          <w:p w14:paraId="6438C138" w14:textId="77777777" w:rsidR="0077721D" w:rsidRPr="00660B37" w:rsidRDefault="0077721D" w:rsidP="004E7837">
            <w:r>
              <w:t>Waardetype</w:t>
            </w:r>
          </w:p>
        </w:tc>
        <w:tc>
          <w:tcPr>
            <w:tcW w:w="6684" w:type="dxa"/>
          </w:tcPr>
          <w:p w14:paraId="70596392" w14:textId="5D239113" w:rsidR="0077721D" w:rsidRPr="00660B37" w:rsidRDefault="00BC4849" w:rsidP="004E7837">
            <w:proofErr w:type="spellStart"/>
            <w:r>
              <w:t>GM_Surface</w:t>
            </w:r>
            <w:proofErr w:type="spellEnd"/>
          </w:p>
        </w:tc>
      </w:tr>
      <w:tr w:rsidR="0077721D" w:rsidRPr="00660B37" w14:paraId="7542B62D" w14:textId="77777777" w:rsidTr="004E7837">
        <w:tc>
          <w:tcPr>
            <w:tcW w:w="1929" w:type="dxa"/>
          </w:tcPr>
          <w:p w14:paraId="362E2BAE" w14:textId="77777777" w:rsidR="0077721D" w:rsidRPr="00660B37" w:rsidRDefault="0077721D" w:rsidP="004E7837">
            <w:r>
              <w:t>Waardenverzameling</w:t>
            </w:r>
          </w:p>
        </w:tc>
        <w:tc>
          <w:tcPr>
            <w:tcW w:w="6684" w:type="dxa"/>
          </w:tcPr>
          <w:p w14:paraId="244E91F9" w14:textId="77777777" w:rsidR="0077721D" w:rsidRPr="00660B37" w:rsidRDefault="0077721D" w:rsidP="004E7837"/>
        </w:tc>
      </w:tr>
      <w:tr w:rsidR="0077721D" w:rsidRPr="00660B37" w14:paraId="7E51CECC" w14:textId="77777777" w:rsidTr="004E7837">
        <w:tc>
          <w:tcPr>
            <w:tcW w:w="1929" w:type="dxa"/>
          </w:tcPr>
          <w:p w14:paraId="1B53C972" w14:textId="77777777" w:rsidR="0077721D" w:rsidRPr="00660B37" w:rsidRDefault="0077721D" w:rsidP="004E7837">
            <w:r>
              <w:t>Toelichting</w:t>
            </w:r>
          </w:p>
        </w:tc>
        <w:tc>
          <w:tcPr>
            <w:tcW w:w="6684" w:type="dxa"/>
          </w:tcPr>
          <w:p w14:paraId="7863DFDF" w14:textId="4AA24523" w:rsidR="0077721D" w:rsidRDefault="00BC4849" w:rsidP="004E7837">
            <w:r>
              <w:t xml:space="preserve">De geometrie is </w:t>
            </w:r>
            <w:r w:rsidR="007D608D">
              <w:t>de</w:t>
            </w:r>
            <w:r>
              <w:t xml:space="preserve"> vlakgeometrie</w:t>
            </w:r>
            <w:r w:rsidR="007D608D">
              <w:t xml:space="preserve"> van een Pand of Woonplaats</w:t>
            </w:r>
            <w:r>
              <w:t>.</w:t>
            </w:r>
          </w:p>
          <w:p w14:paraId="2A905677" w14:textId="77777777" w:rsidR="0077721D" w:rsidRPr="00660B37" w:rsidRDefault="0077721D" w:rsidP="004E7837"/>
        </w:tc>
      </w:tr>
    </w:tbl>
    <w:p w14:paraId="0F1C962B" w14:textId="68CAC225" w:rsidR="0077721D" w:rsidRPr="00F22F7A" w:rsidRDefault="0077721D" w:rsidP="0077721D">
      <w:pPr>
        <w:pStyle w:val="subparagraaftitel"/>
      </w:pPr>
      <w:bookmarkStart w:id="348" w:name="_Toc415752731"/>
      <w:proofErr w:type="spellStart"/>
      <w:r>
        <w:t>puntGeometrie</w:t>
      </w:r>
      <w:bookmarkEnd w:id="348"/>
      <w:proofErr w:type="spellEnd"/>
    </w:p>
    <w:tbl>
      <w:tblPr>
        <w:tblStyle w:val="Tabelraster"/>
        <w:tblW w:w="0" w:type="auto"/>
        <w:tblLook w:val="04A0" w:firstRow="1" w:lastRow="0" w:firstColumn="1" w:lastColumn="0" w:noHBand="0" w:noVBand="1"/>
      </w:tblPr>
      <w:tblGrid>
        <w:gridCol w:w="1929"/>
        <w:gridCol w:w="6684"/>
      </w:tblGrid>
      <w:tr w:rsidR="0077721D" w:rsidRPr="00660B37" w14:paraId="6E2F119E" w14:textId="77777777" w:rsidTr="004E7837">
        <w:tc>
          <w:tcPr>
            <w:tcW w:w="1929" w:type="dxa"/>
          </w:tcPr>
          <w:p w14:paraId="56B9B168" w14:textId="77777777" w:rsidR="0077721D" w:rsidRPr="00660B37" w:rsidRDefault="0077721D" w:rsidP="004E7837">
            <w:r w:rsidRPr="00660B37">
              <w:t>Naam</w:t>
            </w:r>
            <w:r>
              <w:t xml:space="preserve"> attribuut</w:t>
            </w:r>
          </w:p>
        </w:tc>
        <w:tc>
          <w:tcPr>
            <w:tcW w:w="6684" w:type="dxa"/>
          </w:tcPr>
          <w:p w14:paraId="2CD7CF0E" w14:textId="799ECE59" w:rsidR="0077721D" w:rsidRPr="00660B37" w:rsidRDefault="00BC4849" w:rsidP="004E7837">
            <w:proofErr w:type="spellStart"/>
            <w:r>
              <w:t>puntGeometrie</w:t>
            </w:r>
            <w:proofErr w:type="spellEnd"/>
          </w:p>
        </w:tc>
      </w:tr>
      <w:tr w:rsidR="0077721D" w:rsidRPr="004E501A" w14:paraId="334B1A27" w14:textId="77777777" w:rsidTr="004E7837">
        <w:tc>
          <w:tcPr>
            <w:tcW w:w="1929" w:type="dxa"/>
          </w:tcPr>
          <w:p w14:paraId="1EC3C9D2" w14:textId="77777777" w:rsidR="0077721D" w:rsidRPr="00660B37" w:rsidRDefault="0077721D" w:rsidP="004E7837">
            <w:r>
              <w:t>Definitie attribuut</w:t>
            </w:r>
          </w:p>
        </w:tc>
        <w:tc>
          <w:tcPr>
            <w:tcW w:w="6684" w:type="dxa"/>
          </w:tcPr>
          <w:p w14:paraId="582234A9" w14:textId="2EA7F5B8" w:rsidR="0077721D" w:rsidRPr="00EE0DC7" w:rsidRDefault="00BC4849" w:rsidP="004E7837">
            <w:r>
              <w:t>De puntgeometrie van het object</w:t>
            </w:r>
          </w:p>
        </w:tc>
      </w:tr>
      <w:tr w:rsidR="0077721D" w:rsidRPr="00660B37" w14:paraId="0908B9E8" w14:textId="77777777" w:rsidTr="004E7837">
        <w:tc>
          <w:tcPr>
            <w:tcW w:w="1929" w:type="dxa"/>
          </w:tcPr>
          <w:p w14:paraId="63370D14" w14:textId="77777777" w:rsidR="0077721D" w:rsidRDefault="0077721D" w:rsidP="004E7837">
            <w:r>
              <w:t>Herkomst</w:t>
            </w:r>
          </w:p>
        </w:tc>
        <w:tc>
          <w:tcPr>
            <w:tcW w:w="6684" w:type="dxa"/>
          </w:tcPr>
          <w:p w14:paraId="51FD99F9" w14:textId="77777777" w:rsidR="0077721D" w:rsidRPr="00660B37" w:rsidRDefault="0077721D" w:rsidP="004E7837">
            <w:proofErr w:type="spellStart"/>
            <w:r>
              <w:t>StUF</w:t>
            </w:r>
            <w:proofErr w:type="spellEnd"/>
            <w:r>
              <w:t>-BG</w:t>
            </w:r>
          </w:p>
        </w:tc>
      </w:tr>
      <w:tr w:rsidR="0077721D" w:rsidRPr="00660B37" w14:paraId="26F9C97D" w14:textId="77777777" w:rsidTr="004E7837">
        <w:tc>
          <w:tcPr>
            <w:tcW w:w="1929" w:type="dxa"/>
          </w:tcPr>
          <w:p w14:paraId="2ED0A198" w14:textId="77777777" w:rsidR="0077721D" w:rsidRPr="00660B37" w:rsidRDefault="0077721D" w:rsidP="004E7837">
            <w:proofErr w:type="spellStart"/>
            <w:r>
              <w:t>Multipliciteit</w:t>
            </w:r>
            <w:proofErr w:type="spellEnd"/>
          </w:p>
        </w:tc>
        <w:tc>
          <w:tcPr>
            <w:tcW w:w="6684" w:type="dxa"/>
          </w:tcPr>
          <w:p w14:paraId="14D4136C" w14:textId="77777777" w:rsidR="0077721D" w:rsidRPr="00660B37" w:rsidRDefault="0077721D" w:rsidP="004E7837">
            <w:r>
              <w:t>[1-1]</w:t>
            </w:r>
          </w:p>
        </w:tc>
      </w:tr>
      <w:tr w:rsidR="0077721D" w:rsidRPr="00660B37" w14:paraId="7DC16B8B" w14:textId="77777777" w:rsidTr="004E7837">
        <w:tc>
          <w:tcPr>
            <w:tcW w:w="1929" w:type="dxa"/>
          </w:tcPr>
          <w:p w14:paraId="57B37D2D" w14:textId="77777777" w:rsidR="0077721D" w:rsidRPr="00660B37" w:rsidRDefault="0077721D" w:rsidP="004E7837">
            <w:r>
              <w:t>Waardetype</w:t>
            </w:r>
          </w:p>
        </w:tc>
        <w:tc>
          <w:tcPr>
            <w:tcW w:w="6684" w:type="dxa"/>
          </w:tcPr>
          <w:p w14:paraId="1BD60D1A" w14:textId="39C1DC0C" w:rsidR="0077721D" w:rsidRPr="00660B37" w:rsidRDefault="00BC4849" w:rsidP="004E7837">
            <w:proofErr w:type="spellStart"/>
            <w:r>
              <w:t>GM_Point</w:t>
            </w:r>
            <w:proofErr w:type="spellEnd"/>
          </w:p>
        </w:tc>
      </w:tr>
      <w:tr w:rsidR="0077721D" w:rsidRPr="00660B37" w14:paraId="506B5A8E" w14:textId="77777777" w:rsidTr="004E7837">
        <w:tc>
          <w:tcPr>
            <w:tcW w:w="1929" w:type="dxa"/>
          </w:tcPr>
          <w:p w14:paraId="0047B02E" w14:textId="77777777" w:rsidR="0077721D" w:rsidRPr="00660B37" w:rsidRDefault="0077721D" w:rsidP="004E7837">
            <w:r>
              <w:t>Waardenverzameling</w:t>
            </w:r>
          </w:p>
        </w:tc>
        <w:tc>
          <w:tcPr>
            <w:tcW w:w="6684" w:type="dxa"/>
          </w:tcPr>
          <w:p w14:paraId="593E91C7" w14:textId="77777777" w:rsidR="0077721D" w:rsidRPr="00660B37" w:rsidRDefault="0077721D" w:rsidP="004E7837"/>
        </w:tc>
      </w:tr>
      <w:tr w:rsidR="0077721D" w:rsidRPr="00660B37" w14:paraId="5540E466" w14:textId="77777777" w:rsidTr="004E7837">
        <w:tc>
          <w:tcPr>
            <w:tcW w:w="1929" w:type="dxa"/>
          </w:tcPr>
          <w:p w14:paraId="417DEAF4" w14:textId="77777777" w:rsidR="0077721D" w:rsidRPr="00660B37" w:rsidRDefault="0077721D" w:rsidP="004E7837">
            <w:r>
              <w:t>Toelichting</w:t>
            </w:r>
          </w:p>
        </w:tc>
        <w:tc>
          <w:tcPr>
            <w:tcW w:w="6684" w:type="dxa"/>
          </w:tcPr>
          <w:p w14:paraId="16AB65AA" w14:textId="77B6BF13" w:rsidR="0077721D" w:rsidRDefault="00BC4849" w:rsidP="004E7837">
            <w:r>
              <w:t xml:space="preserve">De geometrie is </w:t>
            </w:r>
            <w:r w:rsidR="007D608D">
              <w:t>de</w:t>
            </w:r>
            <w:r>
              <w:t xml:space="preserve"> puntgeometrie</w:t>
            </w:r>
            <w:r w:rsidR="007D608D">
              <w:t xml:space="preserve"> van een Verblijfsobject</w:t>
            </w:r>
            <w:r>
              <w:t>.</w:t>
            </w:r>
          </w:p>
          <w:p w14:paraId="4867E820" w14:textId="77777777" w:rsidR="0077721D" w:rsidRPr="00660B37" w:rsidRDefault="0077721D" w:rsidP="004E7837"/>
        </w:tc>
      </w:tr>
    </w:tbl>
    <w:p w14:paraId="4A3B4234" w14:textId="0609572F" w:rsidR="0077721D" w:rsidRPr="00F22F7A" w:rsidRDefault="0077721D" w:rsidP="0077721D">
      <w:pPr>
        <w:pStyle w:val="subparagraaftitel"/>
      </w:pPr>
      <w:bookmarkStart w:id="349" w:name="_Toc415752732"/>
      <w:proofErr w:type="spellStart"/>
      <w:r>
        <w:t>vlakGeometrie</w:t>
      </w:r>
      <w:bookmarkEnd w:id="349"/>
      <w:proofErr w:type="spellEnd"/>
    </w:p>
    <w:tbl>
      <w:tblPr>
        <w:tblStyle w:val="Tabelraster"/>
        <w:tblW w:w="0" w:type="auto"/>
        <w:tblLook w:val="04A0" w:firstRow="1" w:lastRow="0" w:firstColumn="1" w:lastColumn="0" w:noHBand="0" w:noVBand="1"/>
      </w:tblPr>
      <w:tblGrid>
        <w:gridCol w:w="1929"/>
        <w:gridCol w:w="6684"/>
      </w:tblGrid>
      <w:tr w:rsidR="0077721D" w:rsidRPr="00660B37" w14:paraId="0E2F7942" w14:textId="77777777" w:rsidTr="004E7837">
        <w:tc>
          <w:tcPr>
            <w:tcW w:w="1929" w:type="dxa"/>
          </w:tcPr>
          <w:p w14:paraId="5E6790A4" w14:textId="77777777" w:rsidR="0077721D" w:rsidRPr="00660B37" w:rsidRDefault="0077721D" w:rsidP="004E7837">
            <w:r w:rsidRPr="00660B37">
              <w:t>Naam</w:t>
            </w:r>
            <w:r>
              <w:t xml:space="preserve"> attribuut</w:t>
            </w:r>
          </w:p>
        </w:tc>
        <w:tc>
          <w:tcPr>
            <w:tcW w:w="6684" w:type="dxa"/>
          </w:tcPr>
          <w:p w14:paraId="4624D5EB" w14:textId="7A8CFEAF" w:rsidR="0077721D" w:rsidRPr="00660B37" w:rsidRDefault="00BC4849" w:rsidP="004E7837">
            <w:proofErr w:type="spellStart"/>
            <w:r>
              <w:t>vlakGeometrie</w:t>
            </w:r>
            <w:proofErr w:type="spellEnd"/>
          </w:p>
        </w:tc>
      </w:tr>
      <w:tr w:rsidR="0077721D" w:rsidRPr="004E501A" w14:paraId="0EDC19B8" w14:textId="77777777" w:rsidTr="004E7837">
        <w:tc>
          <w:tcPr>
            <w:tcW w:w="1929" w:type="dxa"/>
          </w:tcPr>
          <w:p w14:paraId="4E4B8722" w14:textId="77777777" w:rsidR="0077721D" w:rsidRPr="00660B37" w:rsidRDefault="0077721D" w:rsidP="004E7837">
            <w:r>
              <w:t>Definitie attribuut</w:t>
            </w:r>
          </w:p>
        </w:tc>
        <w:tc>
          <w:tcPr>
            <w:tcW w:w="6684" w:type="dxa"/>
          </w:tcPr>
          <w:p w14:paraId="428BF8FF" w14:textId="0E1370B8" w:rsidR="0077721D" w:rsidRPr="00EE0DC7" w:rsidRDefault="00BC4849" w:rsidP="004E7837">
            <w:r>
              <w:t>De vlakgeometrie van het object</w:t>
            </w:r>
          </w:p>
        </w:tc>
      </w:tr>
      <w:tr w:rsidR="0077721D" w:rsidRPr="00660B37" w14:paraId="2AED9E0A" w14:textId="77777777" w:rsidTr="004E7837">
        <w:tc>
          <w:tcPr>
            <w:tcW w:w="1929" w:type="dxa"/>
          </w:tcPr>
          <w:p w14:paraId="2CD35B79" w14:textId="77777777" w:rsidR="0077721D" w:rsidRDefault="0077721D" w:rsidP="004E7837">
            <w:r>
              <w:t>Herkomst</w:t>
            </w:r>
          </w:p>
        </w:tc>
        <w:tc>
          <w:tcPr>
            <w:tcW w:w="6684" w:type="dxa"/>
          </w:tcPr>
          <w:p w14:paraId="4368EA34" w14:textId="77777777" w:rsidR="0077721D" w:rsidRPr="00660B37" w:rsidRDefault="0077721D" w:rsidP="004E7837">
            <w:proofErr w:type="spellStart"/>
            <w:r>
              <w:t>StUF</w:t>
            </w:r>
            <w:proofErr w:type="spellEnd"/>
            <w:r>
              <w:t>-BG</w:t>
            </w:r>
          </w:p>
        </w:tc>
      </w:tr>
      <w:tr w:rsidR="0077721D" w:rsidRPr="00660B37" w14:paraId="08A03DCF" w14:textId="77777777" w:rsidTr="004E7837">
        <w:tc>
          <w:tcPr>
            <w:tcW w:w="1929" w:type="dxa"/>
          </w:tcPr>
          <w:p w14:paraId="78D4B49B" w14:textId="77777777" w:rsidR="0077721D" w:rsidRPr="00660B37" w:rsidRDefault="0077721D" w:rsidP="004E7837">
            <w:proofErr w:type="spellStart"/>
            <w:r>
              <w:t>Multipliciteit</w:t>
            </w:r>
            <w:proofErr w:type="spellEnd"/>
          </w:p>
        </w:tc>
        <w:tc>
          <w:tcPr>
            <w:tcW w:w="6684" w:type="dxa"/>
          </w:tcPr>
          <w:p w14:paraId="13218962" w14:textId="77777777" w:rsidR="0077721D" w:rsidRPr="00660B37" w:rsidRDefault="0077721D" w:rsidP="004E7837">
            <w:r>
              <w:t>[1-1]</w:t>
            </w:r>
          </w:p>
        </w:tc>
      </w:tr>
      <w:tr w:rsidR="0077721D" w:rsidRPr="00660B37" w14:paraId="558C7ECB" w14:textId="77777777" w:rsidTr="004E7837">
        <w:tc>
          <w:tcPr>
            <w:tcW w:w="1929" w:type="dxa"/>
          </w:tcPr>
          <w:p w14:paraId="066FF370" w14:textId="77777777" w:rsidR="0077721D" w:rsidRPr="00660B37" w:rsidRDefault="0077721D" w:rsidP="004E7837">
            <w:r>
              <w:t>Waardetype</w:t>
            </w:r>
          </w:p>
        </w:tc>
        <w:tc>
          <w:tcPr>
            <w:tcW w:w="6684" w:type="dxa"/>
          </w:tcPr>
          <w:p w14:paraId="0FDABCDF" w14:textId="2F1E5579" w:rsidR="0077721D" w:rsidRPr="00660B37" w:rsidRDefault="00BC4849" w:rsidP="00BC4849">
            <w:proofErr w:type="spellStart"/>
            <w:r>
              <w:t>GM_Surface</w:t>
            </w:r>
            <w:proofErr w:type="spellEnd"/>
          </w:p>
        </w:tc>
      </w:tr>
      <w:tr w:rsidR="0077721D" w:rsidRPr="00660B37" w14:paraId="53ECDEFE" w14:textId="77777777" w:rsidTr="004E7837">
        <w:tc>
          <w:tcPr>
            <w:tcW w:w="1929" w:type="dxa"/>
          </w:tcPr>
          <w:p w14:paraId="09E90C0A" w14:textId="77777777" w:rsidR="0077721D" w:rsidRPr="00660B37" w:rsidRDefault="0077721D" w:rsidP="004E7837">
            <w:r>
              <w:t>Waardenverzameling</w:t>
            </w:r>
          </w:p>
        </w:tc>
        <w:tc>
          <w:tcPr>
            <w:tcW w:w="6684" w:type="dxa"/>
          </w:tcPr>
          <w:p w14:paraId="4C7F8A63" w14:textId="77777777" w:rsidR="0077721D" w:rsidRPr="00660B37" w:rsidRDefault="0077721D" w:rsidP="004E7837"/>
        </w:tc>
      </w:tr>
      <w:tr w:rsidR="0077721D" w:rsidRPr="00660B37" w14:paraId="6C698AD1" w14:textId="77777777" w:rsidTr="004E7837">
        <w:tc>
          <w:tcPr>
            <w:tcW w:w="1929" w:type="dxa"/>
          </w:tcPr>
          <w:p w14:paraId="413386BF" w14:textId="77777777" w:rsidR="0077721D" w:rsidRPr="00660B37" w:rsidRDefault="0077721D" w:rsidP="004E7837">
            <w:r>
              <w:t>Toelichting</w:t>
            </w:r>
          </w:p>
        </w:tc>
        <w:tc>
          <w:tcPr>
            <w:tcW w:w="6684" w:type="dxa"/>
          </w:tcPr>
          <w:p w14:paraId="70C52A5F" w14:textId="7687966A" w:rsidR="0077721D" w:rsidRDefault="00BC4849" w:rsidP="004E7837">
            <w:r>
              <w:t xml:space="preserve">De geometrie is </w:t>
            </w:r>
            <w:r w:rsidR="007D608D">
              <w:t>de</w:t>
            </w:r>
            <w:r>
              <w:t xml:space="preserve"> vlakgeometrie</w:t>
            </w:r>
            <w:r w:rsidR="007D608D">
              <w:t xml:space="preserve"> van een Stand/Ligplaats</w:t>
            </w:r>
            <w:r>
              <w:t>.</w:t>
            </w:r>
          </w:p>
          <w:p w14:paraId="56F7684F" w14:textId="77777777" w:rsidR="0077721D" w:rsidRPr="00660B37" w:rsidRDefault="0077721D" w:rsidP="004E7837"/>
        </w:tc>
      </w:tr>
    </w:tbl>
    <w:p w14:paraId="337CDE54" w14:textId="456C460C" w:rsidR="0077721D" w:rsidRPr="00F22F7A" w:rsidRDefault="0077721D" w:rsidP="0077721D">
      <w:pPr>
        <w:pStyle w:val="subparagraaftitel"/>
      </w:pPr>
      <w:bookmarkStart w:id="350" w:name="_Toc415752733"/>
      <w:r>
        <w:t>status</w:t>
      </w:r>
      <w:bookmarkEnd w:id="350"/>
    </w:p>
    <w:tbl>
      <w:tblPr>
        <w:tblStyle w:val="Tabelraster"/>
        <w:tblW w:w="0" w:type="auto"/>
        <w:tblLook w:val="04A0" w:firstRow="1" w:lastRow="0" w:firstColumn="1" w:lastColumn="0" w:noHBand="0" w:noVBand="1"/>
      </w:tblPr>
      <w:tblGrid>
        <w:gridCol w:w="1929"/>
        <w:gridCol w:w="6684"/>
      </w:tblGrid>
      <w:tr w:rsidR="0077721D" w:rsidRPr="00660B37" w14:paraId="72C0B0DF" w14:textId="77777777" w:rsidTr="004E7837">
        <w:tc>
          <w:tcPr>
            <w:tcW w:w="1929" w:type="dxa"/>
          </w:tcPr>
          <w:p w14:paraId="586A1AC6" w14:textId="77777777" w:rsidR="0077721D" w:rsidRPr="00660B37" w:rsidRDefault="0077721D" w:rsidP="004E7837">
            <w:r w:rsidRPr="00660B37">
              <w:t>Naam</w:t>
            </w:r>
            <w:r>
              <w:t xml:space="preserve"> attribuut</w:t>
            </w:r>
          </w:p>
        </w:tc>
        <w:tc>
          <w:tcPr>
            <w:tcW w:w="6684" w:type="dxa"/>
          </w:tcPr>
          <w:p w14:paraId="79920B19" w14:textId="35B74356" w:rsidR="0077721D" w:rsidRPr="00660B37" w:rsidRDefault="00BC4849" w:rsidP="004E7837">
            <w:r>
              <w:t>status</w:t>
            </w:r>
          </w:p>
        </w:tc>
      </w:tr>
      <w:tr w:rsidR="0077721D" w:rsidRPr="004E501A" w14:paraId="1C6BC69B" w14:textId="77777777" w:rsidTr="004E7837">
        <w:tc>
          <w:tcPr>
            <w:tcW w:w="1929" w:type="dxa"/>
          </w:tcPr>
          <w:p w14:paraId="654E3F57" w14:textId="77777777" w:rsidR="0077721D" w:rsidRPr="00660B37" w:rsidRDefault="0077721D" w:rsidP="004E7837">
            <w:r>
              <w:t>Definitie attribuut</w:t>
            </w:r>
          </w:p>
        </w:tc>
        <w:tc>
          <w:tcPr>
            <w:tcW w:w="6684" w:type="dxa"/>
          </w:tcPr>
          <w:p w14:paraId="05E0CED7" w14:textId="4D583879" w:rsidR="0077721D" w:rsidRPr="00EE0DC7" w:rsidRDefault="00BC4849" w:rsidP="004E7837">
            <w:r>
              <w:t>De status van het object</w:t>
            </w:r>
          </w:p>
        </w:tc>
      </w:tr>
      <w:tr w:rsidR="0077721D" w:rsidRPr="00660B37" w14:paraId="7A4C6918" w14:textId="77777777" w:rsidTr="004E7837">
        <w:tc>
          <w:tcPr>
            <w:tcW w:w="1929" w:type="dxa"/>
          </w:tcPr>
          <w:p w14:paraId="6DAEDA22" w14:textId="77777777" w:rsidR="0077721D" w:rsidRDefault="0077721D" w:rsidP="004E7837">
            <w:r>
              <w:t>Herkomst</w:t>
            </w:r>
          </w:p>
        </w:tc>
        <w:tc>
          <w:tcPr>
            <w:tcW w:w="6684" w:type="dxa"/>
          </w:tcPr>
          <w:p w14:paraId="67F34289" w14:textId="77777777" w:rsidR="0077721D" w:rsidRPr="00660B37" w:rsidRDefault="0077721D" w:rsidP="004E7837">
            <w:proofErr w:type="spellStart"/>
            <w:r>
              <w:t>StUF</w:t>
            </w:r>
            <w:proofErr w:type="spellEnd"/>
            <w:r>
              <w:t>-BG</w:t>
            </w:r>
          </w:p>
        </w:tc>
      </w:tr>
      <w:tr w:rsidR="0077721D" w:rsidRPr="00660B37" w14:paraId="047F09E4" w14:textId="77777777" w:rsidTr="004E7837">
        <w:tc>
          <w:tcPr>
            <w:tcW w:w="1929" w:type="dxa"/>
          </w:tcPr>
          <w:p w14:paraId="6068AA10" w14:textId="77777777" w:rsidR="0077721D" w:rsidRPr="00660B37" w:rsidRDefault="0077721D" w:rsidP="004E7837">
            <w:proofErr w:type="spellStart"/>
            <w:r>
              <w:t>Multipliciteit</w:t>
            </w:r>
            <w:proofErr w:type="spellEnd"/>
          </w:p>
        </w:tc>
        <w:tc>
          <w:tcPr>
            <w:tcW w:w="6684" w:type="dxa"/>
          </w:tcPr>
          <w:p w14:paraId="2A511AD4" w14:textId="77777777" w:rsidR="0077721D" w:rsidRPr="00660B37" w:rsidRDefault="0077721D" w:rsidP="004E7837">
            <w:r>
              <w:t>[1-1]</w:t>
            </w:r>
          </w:p>
        </w:tc>
      </w:tr>
      <w:tr w:rsidR="0077721D" w:rsidRPr="00660B37" w14:paraId="279B8506" w14:textId="77777777" w:rsidTr="004E7837">
        <w:tc>
          <w:tcPr>
            <w:tcW w:w="1929" w:type="dxa"/>
          </w:tcPr>
          <w:p w14:paraId="18AB1F43" w14:textId="77777777" w:rsidR="0077721D" w:rsidRPr="00660B37" w:rsidRDefault="0077721D" w:rsidP="004E7837">
            <w:r>
              <w:t>Waardetype</w:t>
            </w:r>
          </w:p>
        </w:tc>
        <w:tc>
          <w:tcPr>
            <w:tcW w:w="6684" w:type="dxa"/>
          </w:tcPr>
          <w:p w14:paraId="77DAFFFD" w14:textId="0726EF8B" w:rsidR="0077721D" w:rsidRPr="00660B37" w:rsidRDefault="00772387" w:rsidP="004E7837">
            <w:r>
              <w:t>S</w:t>
            </w:r>
            <w:r w:rsidR="00BC4849">
              <w:t>tring</w:t>
            </w:r>
          </w:p>
        </w:tc>
      </w:tr>
      <w:tr w:rsidR="0077721D" w:rsidRPr="00660B37" w14:paraId="57713928" w14:textId="77777777" w:rsidTr="004E7837">
        <w:tc>
          <w:tcPr>
            <w:tcW w:w="1929" w:type="dxa"/>
          </w:tcPr>
          <w:p w14:paraId="144AF141" w14:textId="77777777" w:rsidR="0077721D" w:rsidRPr="00660B37" w:rsidRDefault="0077721D" w:rsidP="004E7837">
            <w:r>
              <w:t>Waardenverzameling</w:t>
            </w:r>
          </w:p>
        </w:tc>
        <w:tc>
          <w:tcPr>
            <w:tcW w:w="6684" w:type="dxa"/>
          </w:tcPr>
          <w:p w14:paraId="1A15F553" w14:textId="77777777" w:rsidR="0077721D" w:rsidRPr="00660B37" w:rsidRDefault="0077721D" w:rsidP="004E7837"/>
        </w:tc>
      </w:tr>
      <w:tr w:rsidR="0077721D" w:rsidRPr="00660B37" w14:paraId="1E36803F" w14:textId="77777777" w:rsidTr="004E7837">
        <w:tc>
          <w:tcPr>
            <w:tcW w:w="1929" w:type="dxa"/>
          </w:tcPr>
          <w:p w14:paraId="2DAAA2BA" w14:textId="77777777" w:rsidR="0077721D" w:rsidRPr="00660B37" w:rsidRDefault="0077721D" w:rsidP="004E7837">
            <w:r>
              <w:t>Toelichting</w:t>
            </w:r>
          </w:p>
        </w:tc>
        <w:tc>
          <w:tcPr>
            <w:tcW w:w="6684" w:type="dxa"/>
          </w:tcPr>
          <w:p w14:paraId="06318254" w14:textId="77777777" w:rsidR="0077721D" w:rsidRDefault="0077721D" w:rsidP="004E7837"/>
          <w:p w14:paraId="3461924E" w14:textId="77777777" w:rsidR="0077721D" w:rsidRPr="00660B37" w:rsidRDefault="0077721D" w:rsidP="004E7837"/>
        </w:tc>
      </w:tr>
    </w:tbl>
    <w:p w14:paraId="2BE2B66C" w14:textId="06EE3560" w:rsidR="0077721D" w:rsidRPr="00F22F7A" w:rsidRDefault="0077721D" w:rsidP="0077721D">
      <w:pPr>
        <w:pStyle w:val="subparagraaftitel"/>
      </w:pPr>
      <w:bookmarkStart w:id="351" w:name="_Toc415752734"/>
      <w:r>
        <w:t>geconstateerd</w:t>
      </w:r>
      <w:bookmarkEnd w:id="351"/>
    </w:p>
    <w:tbl>
      <w:tblPr>
        <w:tblStyle w:val="Tabelraster"/>
        <w:tblW w:w="0" w:type="auto"/>
        <w:tblLook w:val="04A0" w:firstRow="1" w:lastRow="0" w:firstColumn="1" w:lastColumn="0" w:noHBand="0" w:noVBand="1"/>
      </w:tblPr>
      <w:tblGrid>
        <w:gridCol w:w="1929"/>
        <w:gridCol w:w="6684"/>
      </w:tblGrid>
      <w:tr w:rsidR="0077721D" w:rsidRPr="00660B37" w14:paraId="31819A49" w14:textId="77777777" w:rsidTr="004E7837">
        <w:tc>
          <w:tcPr>
            <w:tcW w:w="1929" w:type="dxa"/>
          </w:tcPr>
          <w:p w14:paraId="337D164A" w14:textId="77777777" w:rsidR="0077721D" w:rsidRPr="00660B37" w:rsidRDefault="0077721D" w:rsidP="004E7837">
            <w:r w:rsidRPr="00660B37">
              <w:t>Naam</w:t>
            </w:r>
            <w:r>
              <w:t xml:space="preserve"> attribuut</w:t>
            </w:r>
          </w:p>
        </w:tc>
        <w:tc>
          <w:tcPr>
            <w:tcW w:w="6684" w:type="dxa"/>
          </w:tcPr>
          <w:p w14:paraId="60CCF28B" w14:textId="0D0000C3" w:rsidR="0077721D" w:rsidRPr="00660B37" w:rsidRDefault="00730D09" w:rsidP="004E7837">
            <w:r>
              <w:t>geconstateerd</w:t>
            </w:r>
          </w:p>
        </w:tc>
      </w:tr>
      <w:tr w:rsidR="0077721D" w:rsidRPr="004E501A" w14:paraId="795A8A8C" w14:textId="77777777" w:rsidTr="004E7837">
        <w:tc>
          <w:tcPr>
            <w:tcW w:w="1929" w:type="dxa"/>
          </w:tcPr>
          <w:p w14:paraId="5408A98D" w14:textId="77777777" w:rsidR="0077721D" w:rsidRPr="00660B37" w:rsidRDefault="0077721D" w:rsidP="004E7837">
            <w:r>
              <w:t>Definitie attribuut</w:t>
            </w:r>
          </w:p>
        </w:tc>
        <w:tc>
          <w:tcPr>
            <w:tcW w:w="6684" w:type="dxa"/>
          </w:tcPr>
          <w:p w14:paraId="6B5D678D" w14:textId="279FB9A9" w:rsidR="0077721D" w:rsidRPr="00EE0DC7" w:rsidRDefault="00730D09" w:rsidP="004E7837">
            <w:r>
              <w:t>Indicatie of object geconstateerd is</w:t>
            </w:r>
          </w:p>
        </w:tc>
      </w:tr>
      <w:tr w:rsidR="0077721D" w:rsidRPr="00660B37" w14:paraId="569A0050" w14:textId="77777777" w:rsidTr="004E7837">
        <w:tc>
          <w:tcPr>
            <w:tcW w:w="1929" w:type="dxa"/>
          </w:tcPr>
          <w:p w14:paraId="218226A8" w14:textId="77777777" w:rsidR="0077721D" w:rsidRDefault="0077721D" w:rsidP="004E7837">
            <w:r>
              <w:t>Herkomst</w:t>
            </w:r>
          </w:p>
        </w:tc>
        <w:tc>
          <w:tcPr>
            <w:tcW w:w="6684" w:type="dxa"/>
          </w:tcPr>
          <w:p w14:paraId="1911B002" w14:textId="77777777" w:rsidR="0077721D" w:rsidRPr="00660B37" w:rsidRDefault="0077721D" w:rsidP="004E7837">
            <w:proofErr w:type="spellStart"/>
            <w:r>
              <w:t>StUF</w:t>
            </w:r>
            <w:proofErr w:type="spellEnd"/>
            <w:r>
              <w:t>-BG</w:t>
            </w:r>
          </w:p>
        </w:tc>
      </w:tr>
      <w:tr w:rsidR="0077721D" w:rsidRPr="00660B37" w14:paraId="7ACAE835" w14:textId="77777777" w:rsidTr="004E7837">
        <w:tc>
          <w:tcPr>
            <w:tcW w:w="1929" w:type="dxa"/>
          </w:tcPr>
          <w:p w14:paraId="6D0AD0C1" w14:textId="77777777" w:rsidR="0077721D" w:rsidRPr="00660B37" w:rsidRDefault="0077721D" w:rsidP="004E7837">
            <w:proofErr w:type="spellStart"/>
            <w:r>
              <w:t>Multipliciteit</w:t>
            </w:r>
            <w:proofErr w:type="spellEnd"/>
          </w:p>
        </w:tc>
        <w:tc>
          <w:tcPr>
            <w:tcW w:w="6684" w:type="dxa"/>
          </w:tcPr>
          <w:p w14:paraId="52F77832" w14:textId="77777777" w:rsidR="0077721D" w:rsidRPr="00660B37" w:rsidRDefault="0077721D" w:rsidP="004E7837">
            <w:r>
              <w:t>[1-1]</w:t>
            </w:r>
          </w:p>
        </w:tc>
      </w:tr>
      <w:tr w:rsidR="0077721D" w:rsidRPr="00660B37" w14:paraId="4D7CDE46" w14:textId="77777777" w:rsidTr="004E7837">
        <w:tc>
          <w:tcPr>
            <w:tcW w:w="1929" w:type="dxa"/>
          </w:tcPr>
          <w:p w14:paraId="553B357C" w14:textId="77777777" w:rsidR="0077721D" w:rsidRPr="00660B37" w:rsidRDefault="0077721D" w:rsidP="004E7837">
            <w:r>
              <w:t>Waardetype</w:t>
            </w:r>
          </w:p>
        </w:tc>
        <w:tc>
          <w:tcPr>
            <w:tcW w:w="6684" w:type="dxa"/>
          </w:tcPr>
          <w:p w14:paraId="5B7FB62E" w14:textId="35A246F6" w:rsidR="0077721D" w:rsidRPr="00660B37" w:rsidRDefault="00730D09" w:rsidP="004E7837">
            <w:proofErr w:type="spellStart"/>
            <w:r>
              <w:t>boolean</w:t>
            </w:r>
            <w:proofErr w:type="spellEnd"/>
          </w:p>
        </w:tc>
      </w:tr>
      <w:tr w:rsidR="0077721D" w:rsidRPr="00660B37" w14:paraId="15FDE705" w14:textId="77777777" w:rsidTr="004E7837">
        <w:tc>
          <w:tcPr>
            <w:tcW w:w="1929" w:type="dxa"/>
          </w:tcPr>
          <w:p w14:paraId="4A67FBEB" w14:textId="77777777" w:rsidR="0077721D" w:rsidRPr="00660B37" w:rsidRDefault="0077721D" w:rsidP="004E7837">
            <w:r>
              <w:t>Waardenverzameling</w:t>
            </w:r>
          </w:p>
        </w:tc>
        <w:tc>
          <w:tcPr>
            <w:tcW w:w="6684" w:type="dxa"/>
          </w:tcPr>
          <w:p w14:paraId="12385412" w14:textId="77777777" w:rsidR="0077721D" w:rsidRPr="00660B37" w:rsidRDefault="0077721D" w:rsidP="004E7837"/>
        </w:tc>
      </w:tr>
      <w:tr w:rsidR="0077721D" w:rsidRPr="00660B37" w14:paraId="57265134" w14:textId="77777777" w:rsidTr="004E7837">
        <w:tc>
          <w:tcPr>
            <w:tcW w:w="1929" w:type="dxa"/>
          </w:tcPr>
          <w:p w14:paraId="4894724C" w14:textId="77777777" w:rsidR="0077721D" w:rsidRPr="00660B37" w:rsidRDefault="0077721D" w:rsidP="004E7837">
            <w:r>
              <w:t>Toelichting</w:t>
            </w:r>
          </w:p>
        </w:tc>
        <w:tc>
          <w:tcPr>
            <w:tcW w:w="6684" w:type="dxa"/>
          </w:tcPr>
          <w:p w14:paraId="01F1B264" w14:textId="77777777" w:rsidR="0077721D" w:rsidRDefault="0077721D" w:rsidP="004E7837"/>
          <w:p w14:paraId="30556592" w14:textId="77777777" w:rsidR="0077721D" w:rsidRPr="00660B37" w:rsidRDefault="0077721D" w:rsidP="004E7837"/>
        </w:tc>
      </w:tr>
    </w:tbl>
    <w:p w14:paraId="74062D73" w14:textId="4C5D9446" w:rsidR="0077721D" w:rsidRPr="00F22F7A" w:rsidRDefault="0077721D" w:rsidP="0077721D">
      <w:pPr>
        <w:pStyle w:val="subparagraaftitel"/>
      </w:pPr>
      <w:bookmarkStart w:id="352" w:name="_Toc415752735"/>
      <w:r>
        <w:lastRenderedPageBreak/>
        <w:t>brondocument</w:t>
      </w:r>
      <w:bookmarkEnd w:id="352"/>
    </w:p>
    <w:tbl>
      <w:tblPr>
        <w:tblStyle w:val="Tabelraster"/>
        <w:tblW w:w="0" w:type="auto"/>
        <w:tblLook w:val="04A0" w:firstRow="1" w:lastRow="0" w:firstColumn="1" w:lastColumn="0" w:noHBand="0" w:noVBand="1"/>
      </w:tblPr>
      <w:tblGrid>
        <w:gridCol w:w="1929"/>
        <w:gridCol w:w="6684"/>
      </w:tblGrid>
      <w:tr w:rsidR="0077721D" w:rsidRPr="00660B37" w14:paraId="7D929746" w14:textId="77777777" w:rsidTr="004E7837">
        <w:tc>
          <w:tcPr>
            <w:tcW w:w="1929" w:type="dxa"/>
          </w:tcPr>
          <w:p w14:paraId="2C0A94C2" w14:textId="77777777" w:rsidR="0077721D" w:rsidRPr="00660B37" w:rsidRDefault="0077721D" w:rsidP="004E7837">
            <w:r w:rsidRPr="00660B37">
              <w:t>Naam</w:t>
            </w:r>
            <w:r>
              <w:t xml:space="preserve"> attribuut</w:t>
            </w:r>
          </w:p>
        </w:tc>
        <w:tc>
          <w:tcPr>
            <w:tcW w:w="6684" w:type="dxa"/>
          </w:tcPr>
          <w:p w14:paraId="2CF9933F" w14:textId="7336E07A" w:rsidR="0077721D" w:rsidRPr="00660B37" w:rsidRDefault="00730D09" w:rsidP="004E7837">
            <w:r>
              <w:t>Brondocument</w:t>
            </w:r>
          </w:p>
        </w:tc>
      </w:tr>
      <w:tr w:rsidR="0077721D" w:rsidRPr="004E501A" w14:paraId="0CFA4C9B" w14:textId="77777777" w:rsidTr="004E7837">
        <w:tc>
          <w:tcPr>
            <w:tcW w:w="1929" w:type="dxa"/>
          </w:tcPr>
          <w:p w14:paraId="7BC24BE4" w14:textId="77777777" w:rsidR="0077721D" w:rsidRPr="00660B37" w:rsidRDefault="0077721D" w:rsidP="004E7837">
            <w:r>
              <w:t>Definitie attribuut</w:t>
            </w:r>
          </w:p>
        </w:tc>
        <w:tc>
          <w:tcPr>
            <w:tcW w:w="6684" w:type="dxa"/>
          </w:tcPr>
          <w:p w14:paraId="67E66695" w14:textId="1A937FEF" w:rsidR="0077721D" w:rsidRPr="00EE0DC7" w:rsidRDefault="00730D09" w:rsidP="004E7837">
            <w:r>
              <w:t>Het onderliggende brondocument van dit object</w:t>
            </w:r>
          </w:p>
        </w:tc>
      </w:tr>
      <w:tr w:rsidR="0077721D" w:rsidRPr="00660B37" w14:paraId="7F7FB488" w14:textId="77777777" w:rsidTr="004E7837">
        <w:tc>
          <w:tcPr>
            <w:tcW w:w="1929" w:type="dxa"/>
          </w:tcPr>
          <w:p w14:paraId="79598E0D" w14:textId="77777777" w:rsidR="0077721D" w:rsidRDefault="0077721D" w:rsidP="004E7837">
            <w:r>
              <w:t>Herkomst</w:t>
            </w:r>
          </w:p>
        </w:tc>
        <w:tc>
          <w:tcPr>
            <w:tcW w:w="6684" w:type="dxa"/>
          </w:tcPr>
          <w:p w14:paraId="7BAB8E51" w14:textId="77777777" w:rsidR="0077721D" w:rsidRPr="00660B37" w:rsidRDefault="0077721D" w:rsidP="004E7837">
            <w:proofErr w:type="spellStart"/>
            <w:r>
              <w:t>StUF</w:t>
            </w:r>
            <w:proofErr w:type="spellEnd"/>
            <w:r>
              <w:t>-BG</w:t>
            </w:r>
          </w:p>
        </w:tc>
      </w:tr>
      <w:tr w:rsidR="0077721D" w:rsidRPr="00660B37" w14:paraId="36689FB8" w14:textId="77777777" w:rsidTr="004E7837">
        <w:tc>
          <w:tcPr>
            <w:tcW w:w="1929" w:type="dxa"/>
          </w:tcPr>
          <w:p w14:paraId="613DB007" w14:textId="77777777" w:rsidR="0077721D" w:rsidRPr="00660B37" w:rsidRDefault="0077721D" w:rsidP="004E7837">
            <w:proofErr w:type="spellStart"/>
            <w:r>
              <w:t>Multipliciteit</w:t>
            </w:r>
            <w:proofErr w:type="spellEnd"/>
          </w:p>
        </w:tc>
        <w:tc>
          <w:tcPr>
            <w:tcW w:w="6684" w:type="dxa"/>
          </w:tcPr>
          <w:p w14:paraId="1696E8AB" w14:textId="77777777" w:rsidR="0077721D" w:rsidRPr="00660B37" w:rsidRDefault="0077721D" w:rsidP="004E7837">
            <w:r>
              <w:t>[1-1]</w:t>
            </w:r>
          </w:p>
        </w:tc>
      </w:tr>
      <w:tr w:rsidR="0077721D" w:rsidRPr="00660B37" w14:paraId="404808BE" w14:textId="77777777" w:rsidTr="004E7837">
        <w:tc>
          <w:tcPr>
            <w:tcW w:w="1929" w:type="dxa"/>
          </w:tcPr>
          <w:p w14:paraId="66C42724" w14:textId="77777777" w:rsidR="0077721D" w:rsidRPr="00660B37" w:rsidRDefault="0077721D" w:rsidP="004E7837">
            <w:r>
              <w:t>Waardetype</w:t>
            </w:r>
          </w:p>
        </w:tc>
        <w:tc>
          <w:tcPr>
            <w:tcW w:w="6684" w:type="dxa"/>
          </w:tcPr>
          <w:p w14:paraId="0E1E6CFE" w14:textId="17207706" w:rsidR="0077721D" w:rsidRPr="00660B37" w:rsidRDefault="00730D09" w:rsidP="004E7837">
            <w:r>
              <w:t>string</w:t>
            </w:r>
          </w:p>
        </w:tc>
      </w:tr>
      <w:tr w:rsidR="0077721D" w:rsidRPr="00660B37" w14:paraId="2E68D2AF" w14:textId="77777777" w:rsidTr="004E7837">
        <w:tc>
          <w:tcPr>
            <w:tcW w:w="1929" w:type="dxa"/>
          </w:tcPr>
          <w:p w14:paraId="26842AE8" w14:textId="77777777" w:rsidR="0077721D" w:rsidRPr="00660B37" w:rsidRDefault="0077721D" w:rsidP="004E7837">
            <w:r>
              <w:t>Waardenverzameling</w:t>
            </w:r>
          </w:p>
        </w:tc>
        <w:tc>
          <w:tcPr>
            <w:tcW w:w="6684" w:type="dxa"/>
          </w:tcPr>
          <w:p w14:paraId="376EBD81" w14:textId="77777777" w:rsidR="0077721D" w:rsidRPr="00660B37" w:rsidRDefault="0077721D" w:rsidP="004E7837"/>
        </w:tc>
      </w:tr>
      <w:tr w:rsidR="0077721D" w:rsidRPr="00660B37" w14:paraId="271D76EE" w14:textId="77777777" w:rsidTr="004E7837">
        <w:tc>
          <w:tcPr>
            <w:tcW w:w="1929" w:type="dxa"/>
          </w:tcPr>
          <w:p w14:paraId="06674EBB" w14:textId="77777777" w:rsidR="0077721D" w:rsidRPr="00660B37" w:rsidRDefault="0077721D" w:rsidP="004E7837">
            <w:r>
              <w:t>Toelichting</w:t>
            </w:r>
          </w:p>
        </w:tc>
        <w:tc>
          <w:tcPr>
            <w:tcW w:w="6684" w:type="dxa"/>
          </w:tcPr>
          <w:p w14:paraId="44441687" w14:textId="4E432775" w:rsidR="0077721D" w:rsidRDefault="007D608D" w:rsidP="004E7837">
            <w:r>
              <w:t>Bevat de identificatie en datum van het brondocument.</w:t>
            </w:r>
          </w:p>
          <w:p w14:paraId="03211489" w14:textId="77777777" w:rsidR="0077721D" w:rsidRPr="00660B37" w:rsidRDefault="0077721D" w:rsidP="004E7837"/>
        </w:tc>
      </w:tr>
    </w:tbl>
    <w:p w14:paraId="306853EB" w14:textId="51827154" w:rsidR="0077721D" w:rsidRPr="00F22F7A" w:rsidRDefault="0077721D" w:rsidP="0077721D">
      <w:pPr>
        <w:pStyle w:val="subparagraaftitel"/>
      </w:pPr>
      <w:bookmarkStart w:id="353" w:name="_Toc415752736"/>
      <w:proofErr w:type="spellStart"/>
      <w:r>
        <w:t>beginGeldigheid</w:t>
      </w:r>
      <w:bookmarkEnd w:id="353"/>
      <w:proofErr w:type="spellEnd"/>
    </w:p>
    <w:tbl>
      <w:tblPr>
        <w:tblStyle w:val="Tabelraster"/>
        <w:tblW w:w="0" w:type="auto"/>
        <w:tblLook w:val="04A0" w:firstRow="1" w:lastRow="0" w:firstColumn="1" w:lastColumn="0" w:noHBand="0" w:noVBand="1"/>
      </w:tblPr>
      <w:tblGrid>
        <w:gridCol w:w="1929"/>
        <w:gridCol w:w="6684"/>
      </w:tblGrid>
      <w:tr w:rsidR="0077721D" w:rsidRPr="00660B37" w14:paraId="3BAF249B" w14:textId="77777777" w:rsidTr="004E7837">
        <w:tc>
          <w:tcPr>
            <w:tcW w:w="1929" w:type="dxa"/>
          </w:tcPr>
          <w:p w14:paraId="2D68257B" w14:textId="77777777" w:rsidR="0077721D" w:rsidRPr="00660B37" w:rsidRDefault="0077721D" w:rsidP="004E7837">
            <w:r w:rsidRPr="00660B37">
              <w:t>Naam</w:t>
            </w:r>
            <w:r>
              <w:t xml:space="preserve"> attribuut</w:t>
            </w:r>
          </w:p>
        </w:tc>
        <w:tc>
          <w:tcPr>
            <w:tcW w:w="6684" w:type="dxa"/>
          </w:tcPr>
          <w:p w14:paraId="0F72A1A0" w14:textId="2D89188B" w:rsidR="0077721D" w:rsidRPr="00660B37" w:rsidRDefault="00730D09" w:rsidP="004E7837">
            <w:proofErr w:type="spellStart"/>
            <w:r>
              <w:t>beginGeldigheid</w:t>
            </w:r>
            <w:proofErr w:type="spellEnd"/>
          </w:p>
        </w:tc>
      </w:tr>
      <w:tr w:rsidR="0077721D" w:rsidRPr="004E501A" w14:paraId="26F65063" w14:textId="77777777" w:rsidTr="004E7837">
        <w:tc>
          <w:tcPr>
            <w:tcW w:w="1929" w:type="dxa"/>
          </w:tcPr>
          <w:p w14:paraId="491C31F7" w14:textId="77777777" w:rsidR="0077721D" w:rsidRPr="00660B37" w:rsidRDefault="0077721D" w:rsidP="004E7837">
            <w:r>
              <w:t>Definitie attribuut</w:t>
            </w:r>
          </w:p>
        </w:tc>
        <w:tc>
          <w:tcPr>
            <w:tcW w:w="6684" w:type="dxa"/>
          </w:tcPr>
          <w:p w14:paraId="59B59A89" w14:textId="0DC92EED" w:rsidR="0077721D" w:rsidRPr="00EE0DC7" w:rsidRDefault="00730D09" w:rsidP="00730D09">
            <w:r>
              <w:t>De datum waarop de geldigheid van gegevens van dit object begint</w:t>
            </w:r>
          </w:p>
        </w:tc>
      </w:tr>
      <w:tr w:rsidR="0077721D" w:rsidRPr="00660B37" w14:paraId="361144EE" w14:textId="77777777" w:rsidTr="004E7837">
        <w:tc>
          <w:tcPr>
            <w:tcW w:w="1929" w:type="dxa"/>
          </w:tcPr>
          <w:p w14:paraId="5276BEE7" w14:textId="77777777" w:rsidR="0077721D" w:rsidRDefault="0077721D" w:rsidP="004E7837">
            <w:r>
              <w:t>Herkomst</w:t>
            </w:r>
          </w:p>
        </w:tc>
        <w:tc>
          <w:tcPr>
            <w:tcW w:w="6684" w:type="dxa"/>
          </w:tcPr>
          <w:p w14:paraId="30869510" w14:textId="77777777" w:rsidR="0077721D" w:rsidRPr="00660B37" w:rsidRDefault="0077721D" w:rsidP="004E7837">
            <w:proofErr w:type="spellStart"/>
            <w:r>
              <w:t>StUF</w:t>
            </w:r>
            <w:proofErr w:type="spellEnd"/>
            <w:r>
              <w:t>-BG</w:t>
            </w:r>
          </w:p>
        </w:tc>
      </w:tr>
      <w:tr w:rsidR="0077721D" w:rsidRPr="00660B37" w14:paraId="315FABD7" w14:textId="77777777" w:rsidTr="004E7837">
        <w:tc>
          <w:tcPr>
            <w:tcW w:w="1929" w:type="dxa"/>
          </w:tcPr>
          <w:p w14:paraId="4F8E2831" w14:textId="77777777" w:rsidR="0077721D" w:rsidRPr="00660B37" w:rsidRDefault="0077721D" w:rsidP="004E7837">
            <w:proofErr w:type="spellStart"/>
            <w:r>
              <w:t>Multipliciteit</w:t>
            </w:r>
            <w:proofErr w:type="spellEnd"/>
          </w:p>
        </w:tc>
        <w:tc>
          <w:tcPr>
            <w:tcW w:w="6684" w:type="dxa"/>
          </w:tcPr>
          <w:p w14:paraId="1BA8AF74" w14:textId="77777777" w:rsidR="0077721D" w:rsidRPr="00660B37" w:rsidRDefault="0077721D" w:rsidP="004E7837">
            <w:r>
              <w:t>[1-1]</w:t>
            </w:r>
          </w:p>
        </w:tc>
      </w:tr>
      <w:tr w:rsidR="0077721D" w:rsidRPr="00660B37" w14:paraId="78D26F67" w14:textId="77777777" w:rsidTr="004E7837">
        <w:tc>
          <w:tcPr>
            <w:tcW w:w="1929" w:type="dxa"/>
          </w:tcPr>
          <w:p w14:paraId="3E502182" w14:textId="77777777" w:rsidR="0077721D" w:rsidRPr="00660B37" w:rsidRDefault="0077721D" w:rsidP="004E7837">
            <w:r>
              <w:t>Waardetype</w:t>
            </w:r>
          </w:p>
        </w:tc>
        <w:tc>
          <w:tcPr>
            <w:tcW w:w="6684" w:type="dxa"/>
          </w:tcPr>
          <w:p w14:paraId="2322603B" w14:textId="0FB209DC" w:rsidR="0077721D" w:rsidRPr="00660B37" w:rsidRDefault="00730D09" w:rsidP="004E7837">
            <w:r>
              <w:t>date</w:t>
            </w:r>
          </w:p>
        </w:tc>
      </w:tr>
      <w:tr w:rsidR="0077721D" w:rsidRPr="00660B37" w14:paraId="65C2E60E" w14:textId="77777777" w:rsidTr="004E7837">
        <w:tc>
          <w:tcPr>
            <w:tcW w:w="1929" w:type="dxa"/>
          </w:tcPr>
          <w:p w14:paraId="3C08B68F" w14:textId="77777777" w:rsidR="0077721D" w:rsidRPr="00660B37" w:rsidRDefault="0077721D" w:rsidP="004E7837">
            <w:r>
              <w:t>Waardenverzameling</w:t>
            </w:r>
          </w:p>
        </w:tc>
        <w:tc>
          <w:tcPr>
            <w:tcW w:w="6684" w:type="dxa"/>
          </w:tcPr>
          <w:p w14:paraId="35505468" w14:textId="77777777" w:rsidR="0077721D" w:rsidRPr="00660B37" w:rsidRDefault="0077721D" w:rsidP="004E7837"/>
        </w:tc>
      </w:tr>
      <w:tr w:rsidR="0077721D" w:rsidRPr="00660B37" w14:paraId="2029F239" w14:textId="77777777" w:rsidTr="004E7837">
        <w:tc>
          <w:tcPr>
            <w:tcW w:w="1929" w:type="dxa"/>
          </w:tcPr>
          <w:p w14:paraId="0100A3D9" w14:textId="77777777" w:rsidR="0077721D" w:rsidRPr="00660B37" w:rsidRDefault="0077721D" w:rsidP="004E7837">
            <w:r>
              <w:t>Toelichting</w:t>
            </w:r>
          </w:p>
        </w:tc>
        <w:tc>
          <w:tcPr>
            <w:tcW w:w="6684" w:type="dxa"/>
          </w:tcPr>
          <w:p w14:paraId="109A5982" w14:textId="77777777" w:rsidR="0077721D" w:rsidRDefault="0077721D" w:rsidP="004E7837"/>
          <w:p w14:paraId="0C688102" w14:textId="77777777" w:rsidR="0077721D" w:rsidRPr="00660B37" w:rsidRDefault="0077721D" w:rsidP="004E7837"/>
        </w:tc>
      </w:tr>
    </w:tbl>
    <w:p w14:paraId="043E314A" w14:textId="788B23A2" w:rsidR="0077721D" w:rsidRPr="00F22F7A" w:rsidRDefault="0077721D" w:rsidP="0077721D">
      <w:pPr>
        <w:pStyle w:val="subparagraaftitel"/>
      </w:pPr>
      <w:bookmarkStart w:id="354" w:name="_Toc415752737"/>
      <w:proofErr w:type="spellStart"/>
      <w:r>
        <w:t>eindGeldigheid</w:t>
      </w:r>
      <w:bookmarkEnd w:id="354"/>
      <w:proofErr w:type="spellEnd"/>
    </w:p>
    <w:tbl>
      <w:tblPr>
        <w:tblStyle w:val="Tabelraster"/>
        <w:tblW w:w="0" w:type="auto"/>
        <w:tblLook w:val="04A0" w:firstRow="1" w:lastRow="0" w:firstColumn="1" w:lastColumn="0" w:noHBand="0" w:noVBand="1"/>
      </w:tblPr>
      <w:tblGrid>
        <w:gridCol w:w="1929"/>
        <w:gridCol w:w="6684"/>
      </w:tblGrid>
      <w:tr w:rsidR="0077721D" w:rsidRPr="00660B37" w14:paraId="1E3DCD32" w14:textId="77777777" w:rsidTr="004E7837">
        <w:tc>
          <w:tcPr>
            <w:tcW w:w="1929" w:type="dxa"/>
          </w:tcPr>
          <w:p w14:paraId="60F5A508" w14:textId="77777777" w:rsidR="0077721D" w:rsidRPr="00660B37" w:rsidRDefault="0077721D" w:rsidP="004E7837">
            <w:r w:rsidRPr="00660B37">
              <w:t>Naam</w:t>
            </w:r>
            <w:r>
              <w:t xml:space="preserve"> attribuut</w:t>
            </w:r>
          </w:p>
        </w:tc>
        <w:tc>
          <w:tcPr>
            <w:tcW w:w="6684" w:type="dxa"/>
          </w:tcPr>
          <w:p w14:paraId="4AC90E7E" w14:textId="5D24653E" w:rsidR="0077721D" w:rsidRPr="00660B37" w:rsidRDefault="00730D09" w:rsidP="004E7837">
            <w:proofErr w:type="spellStart"/>
            <w:r>
              <w:t>eindGeldigheid</w:t>
            </w:r>
            <w:proofErr w:type="spellEnd"/>
          </w:p>
        </w:tc>
      </w:tr>
      <w:tr w:rsidR="00730D09" w:rsidRPr="004E501A" w14:paraId="16F57FB5" w14:textId="77777777" w:rsidTr="004E7837">
        <w:tc>
          <w:tcPr>
            <w:tcW w:w="1929" w:type="dxa"/>
          </w:tcPr>
          <w:p w14:paraId="43F5AD56" w14:textId="77777777" w:rsidR="00730D09" w:rsidRPr="00660B37" w:rsidRDefault="00730D09" w:rsidP="004E7837">
            <w:r>
              <w:t>Definitie attribuut</w:t>
            </w:r>
          </w:p>
        </w:tc>
        <w:tc>
          <w:tcPr>
            <w:tcW w:w="6684" w:type="dxa"/>
          </w:tcPr>
          <w:p w14:paraId="4307A298" w14:textId="401E1550" w:rsidR="00730D09" w:rsidRPr="00EE0DC7" w:rsidRDefault="00730D09" w:rsidP="00730D09">
            <w:r>
              <w:t>De datum waarop de geldigheid van gegevens van dit object eindigt</w:t>
            </w:r>
          </w:p>
        </w:tc>
      </w:tr>
      <w:tr w:rsidR="00730D09" w:rsidRPr="00660B37" w14:paraId="7EF4C776" w14:textId="77777777" w:rsidTr="004E7837">
        <w:tc>
          <w:tcPr>
            <w:tcW w:w="1929" w:type="dxa"/>
          </w:tcPr>
          <w:p w14:paraId="6330F81A" w14:textId="77777777" w:rsidR="00730D09" w:rsidRDefault="00730D09" w:rsidP="004E7837">
            <w:r>
              <w:t>Herkomst</w:t>
            </w:r>
          </w:p>
        </w:tc>
        <w:tc>
          <w:tcPr>
            <w:tcW w:w="6684" w:type="dxa"/>
          </w:tcPr>
          <w:p w14:paraId="68AAE3DF" w14:textId="77777777" w:rsidR="00730D09" w:rsidRPr="00660B37" w:rsidRDefault="00730D09" w:rsidP="004E7837">
            <w:proofErr w:type="spellStart"/>
            <w:r>
              <w:t>StUF</w:t>
            </w:r>
            <w:proofErr w:type="spellEnd"/>
            <w:r>
              <w:t>-BG</w:t>
            </w:r>
          </w:p>
        </w:tc>
      </w:tr>
      <w:tr w:rsidR="00730D09" w:rsidRPr="00660B37" w14:paraId="0F9CA629" w14:textId="77777777" w:rsidTr="004E7837">
        <w:tc>
          <w:tcPr>
            <w:tcW w:w="1929" w:type="dxa"/>
          </w:tcPr>
          <w:p w14:paraId="0F94F7D3" w14:textId="77777777" w:rsidR="00730D09" w:rsidRPr="00660B37" w:rsidRDefault="00730D09" w:rsidP="004E7837">
            <w:proofErr w:type="spellStart"/>
            <w:r>
              <w:t>Multipliciteit</w:t>
            </w:r>
            <w:proofErr w:type="spellEnd"/>
          </w:p>
        </w:tc>
        <w:tc>
          <w:tcPr>
            <w:tcW w:w="6684" w:type="dxa"/>
          </w:tcPr>
          <w:p w14:paraId="60F41A2A" w14:textId="06A3DFA3" w:rsidR="00730D09" w:rsidRPr="00660B37" w:rsidRDefault="00730D09" w:rsidP="007D608D">
            <w:r>
              <w:t>[</w:t>
            </w:r>
            <w:r w:rsidR="007D608D">
              <w:t>0</w:t>
            </w:r>
            <w:r>
              <w:t>-1]</w:t>
            </w:r>
          </w:p>
        </w:tc>
      </w:tr>
      <w:tr w:rsidR="00730D09" w:rsidRPr="00660B37" w14:paraId="46CDAFD8" w14:textId="77777777" w:rsidTr="004E7837">
        <w:tc>
          <w:tcPr>
            <w:tcW w:w="1929" w:type="dxa"/>
          </w:tcPr>
          <w:p w14:paraId="079F31C3" w14:textId="77777777" w:rsidR="00730D09" w:rsidRPr="00660B37" w:rsidRDefault="00730D09" w:rsidP="004E7837">
            <w:r>
              <w:t>Waardetype</w:t>
            </w:r>
          </w:p>
        </w:tc>
        <w:tc>
          <w:tcPr>
            <w:tcW w:w="6684" w:type="dxa"/>
          </w:tcPr>
          <w:p w14:paraId="0144C888" w14:textId="3C30EDED" w:rsidR="00730D09" w:rsidRPr="00660B37" w:rsidRDefault="00730D09" w:rsidP="004E7837">
            <w:r>
              <w:t>date</w:t>
            </w:r>
          </w:p>
        </w:tc>
      </w:tr>
      <w:tr w:rsidR="00730D09" w:rsidRPr="00660B37" w14:paraId="7DE1C4F1" w14:textId="77777777" w:rsidTr="004E7837">
        <w:tc>
          <w:tcPr>
            <w:tcW w:w="1929" w:type="dxa"/>
          </w:tcPr>
          <w:p w14:paraId="5BDFD247" w14:textId="77777777" w:rsidR="00730D09" w:rsidRPr="00660B37" w:rsidRDefault="00730D09" w:rsidP="004E7837">
            <w:r>
              <w:t>Waardenverzameling</w:t>
            </w:r>
          </w:p>
        </w:tc>
        <w:tc>
          <w:tcPr>
            <w:tcW w:w="6684" w:type="dxa"/>
          </w:tcPr>
          <w:p w14:paraId="3492C6CF" w14:textId="77777777" w:rsidR="00730D09" w:rsidRPr="00660B37" w:rsidRDefault="00730D09" w:rsidP="004E7837"/>
        </w:tc>
      </w:tr>
      <w:tr w:rsidR="00730D09" w:rsidRPr="00660B37" w14:paraId="661DB1CA" w14:textId="77777777" w:rsidTr="004E7837">
        <w:tc>
          <w:tcPr>
            <w:tcW w:w="1929" w:type="dxa"/>
          </w:tcPr>
          <w:p w14:paraId="594D5845" w14:textId="77777777" w:rsidR="00730D09" w:rsidRPr="00660B37" w:rsidRDefault="00730D09" w:rsidP="004E7837">
            <w:r>
              <w:t>Toelichting</w:t>
            </w:r>
          </w:p>
        </w:tc>
        <w:tc>
          <w:tcPr>
            <w:tcW w:w="6684" w:type="dxa"/>
          </w:tcPr>
          <w:p w14:paraId="07403FB0" w14:textId="57C71B86" w:rsidR="00730D09" w:rsidRDefault="007D608D" w:rsidP="004E7837">
            <w:r>
              <w:t xml:space="preserve">In XSD is de </w:t>
            </w:r>
            <w:proofErr w:type="spellStart"/>
            <w:r>
              <w:t>multipliciteit</w:t>
            </w:r>
            <w:proofErr w:type="spellEnd"/>
            <w:r>
              <w:t xml:space="preserve"> [1-1] met toepassing van een </w:t>
            </w:r>
            <w:proofErr w:type="spellStart"/>
            <w:r>
              <w:t>StUF:noValue</w:t>
            </w:r>
            <w:proofErr w:type="spellEnd"/>
            <w:r>
              <w:t>.</w:t>
            </w:r>
          </w:p>
          <w:p w14:paraId="46D7F6A3" w14:textId="77777777" w:rsidR="00730D09" w:rsidRPr="00660B37" w:rsidRDefault="00730D09" w:rsidP="004E7837"/>
        </w:tc>
      </w:tr>
    </w:tbl>
    <w:p w14:paraId="1C3A85C6" w14:textId="7767E9DB" w:rsidR="0077721D" w:rsidRPr="00F22F7A" w:rsidRDefault="0077721D" w:rsidP="0077721D">
      <w:pPr>
        <w:pStyle w:val="subparagraaftitel"/>
      </w:pPr>
      <w:bookmarkStart w:id="355" w:name="_Toc415752738"/>
      <w:proofErr w:type="spellStart"/>
      <w:r>
        <w:t>maaktDeelUitVan</w:t>
      </w:r>
      <w:bookmarkEnd w:id="355"/>
      <w:proofErr w:type="spellEnd"/>
    </w:p>
    <w:tbl>
      <w:tblPr>
        <w:tblStyle w:val="Tabelraster"/>
        <w:tblW w:w="0" w:type="auto"/>
        <w:tblLook w:val="04A0" w:firstRow="1" w:lastRow="0" w:firstColumn="1" w:lastColumn="0" w:noHBand="0" w:noVBand="1"/>
      </w:tblPr>
      <w:tblGrid>
        <w:gridCol w:w="1929"/>
        <w:gridCol w:w="6684"/>
      </w:tblGrid>
      <w:tr w:rsidR="0077721D" w:rsidRPr="00660B37" w14:paraId="4B7FB5DB" w14:textId="77777777" w:rsidTr="004E7837">
        <w:tc>
          <w:tcPr>
            <w:tcW w:w="1929" w:type="dxa"/>
          </w:tcPr>
          <w:p w14:paraId="0C2ACC48" w14:textId="77777777" w:rsidR="0077721D" w:rsidRPr="00660B37" w:rsidRDefault="0077721D" w:rsidP="004E7837">
            <w:r w:rsidRPr="00660B37">
              <w:t>Naam</w:t>
            </w:r>
            <w:r>
              <w:t xml:space="preserve"> attribuut</w:t>
            </w:r>
          </w:p>
        </w:tc>
        <w:tc>
          <w:tcPr>
            <w:tcW w:w="6684" w:type="dxa"/>
          </w:tcPr>
          <w:p w14:paraId="60EBA758" w14:textId="584CEACA" w:rsidR="0077721D" w:rsidRPr="00660B37" w:rsidRDefault="00730D09" w:rsidP="004E7837">
            <w:proofErr w:type="spellStart"/>
            <w:r>
              <w:t>maaktDeelUitVan</w:t>
            </w:r>
            <w:proofErr w:type="spellEnd"/>
          </w:p>
        </w:tc>
      </w:tr>
      <w:tr w:rsidR="0077721D" w:rsidRPr="004E501A" w14:paraId="7DB6DE8E" w14:textId="77777777" w:rsidTr="004E7837">
        <w:tc>
          <w:tcPr>
            <w:tcW w:w="1929" w:type="dxa"/>
          </w:tcPr>
          <w:p w14:paraId="7D70790F" w14:textId="77777777" w:rsidR="0077721D" w:rsidRPr="00660B37" w:rsidRDefault="0077721D" w:rsidP="004E7837">
            <w:r>
              <w:t>Definitie attribuut</w:t>
            </w:r>
          </w:p>
        </w:tc>
        <w:tc>
          <w:tcPr>
            <w:tcW w:w="6684" w:type="dxa"/>
          </w:tcPr>
          <w:p w14:paraId="5EE120DE" w14:textId="0DA2876C" w:rsidR="0077721D" w:rsidRPr="00EE0DC7" w:rsidRDefault="00730D09" w:rsidP="004E7837">
            <w:r>
              <w:t>Verwijzing naar een Pand waartoe Verblijfsobject behoort.</w:t>
            </w:r>
          </w:p>
        </w:tc>
      </w:tr>
      <w:tr w:rsidR="0077721D" w:rsidRPr="00660B37" w14:paraId="703372A4" w14:textId="77777777" w:rsidTr="004E7837">
        <w:tc>
          <w:tcPr>
            <w:tcW w:w="1929" w:type="dxa"/>
          </w:tcPr>
          <w:p w14:paraId="6B84DBBA" w14:textId="77777777" w:rsidR="0077721D" w:rsidRDefault="0077721D" w:rsidP="004E7837">
            <w:r>
              <w:t>Herkomst</w:t>
            </w:r>
          </w:p>
        </w:tc>
        <w:tc>
          <w:tcPr>
            <w:tcW w:w="6684" w:type="dxa"/>
          </w:tcPr>
          <w:p w14:paraId="62EE6F5F" w14:textId="77777777" w:rsidR="0077721D" w:rsidRPr="00660B37" w:rsidRDefault="0077721D" w:rsidP="004E7837">
            <w:proofErr w:type="spellStart"/>
            <w:r>
              <w:t>StUF</w:t>
            </w:r>
            <w:proofErr w:type="spellEnd"/>
            <w:r>
              <w:t>-BG</w:t>
            </w:r>
          </w:p>
        </w:tc>
      </w:tr>
      <w:tr w:rsidR="0077721D" w:rsidRPr="00660B37" w14:paraId="57A7333E" w14:textId="77777777" w:rsidTr="004E7837">
        <w:tc>
          <w:tcPr>
            <w:tcW w:w="1929" w:type="dxa"/>
          </w:tcPr>
          <w:p w14:paraId="00C1E356" w14:textId="77777777" w:rsidR="0077721D" w:rsidRPr="00660B37" w:rsidRDefault="0077721D" w:rsidP="004E7837">
            <w:proofErr w:type="spellStart"/>
            <w:r>
              <w:t>Multipliciteit</w:t>
            </w:r>
            <w:proofErr w:type="spellEnd"/>
          </w:p>
        </w:tc>
        <w:tc>
          <w:tcPr>
            <w:tcW w:w="6684" w:type="dxa"/>
          </w:tcPr>
          <w:p w14:paraId="293B0122" w14:textId="3A6A4383" w:rsidR="0077721D" w:rsidRPr="00660B37" w:rsidRDefault="0077721D" w:rsidP="007D608D">
            <w:r>
              <w:t>[</w:t>
            </w:r>
            <w:r w:rsidR="007D608D">
              <w:t>0</w:t>
            </w:r>
            <w:r>
              <w:t>-1]</w:t>
            </w:r>
          </w:p>
        </w:tc>
      </w:tr>
      <w:tr w:rsidR="0077721D" w:rsidRPr="00660B37" w14:paraId="24BC2214" w14:textId="77777777" w:rsidTr="004E7837">
        <w:tc>
          <w:tcPr>
            <w:tcW w:w="1929" w:type="dxa"/>
          </w:tcPr>
          <w:p w14:paraId="4465B836" w14:textId="77777777" w:rsidR="0077721D" w:rsidRPr="00660B37" w:rsidRDefault="0077721D" w:rsidP="004E7837">
            <w:r>
              <w:t>Waardetype</w:t>
            </w:r>
          </w:p>
        </w:tc>
        <w:tc>
          <w:tcPr>
            <w:tcW w:w="6684" w:type="dxa"/>
          </w:tcPr>
          <w:p w14:paraId="0D58DA52" w14:textId="19D83D79" w:rsidR="0077721D" w:rsidRPr="00660B37" w:rsidRDefault="00730D09" w:rsidP="004E7837">
            <w:r>
              <w:t xml:space="preserve">&lt;elementen&gt; van </w:t>
            </w:r>
            <w:proofErr w:type="spellStart"/>
            <w:r>
              <w:t>maaktDeelUitVan</w:t>
            </w:r>
            <w:proofErr w:type="spellEnd"/>
          </w:p>
        </w:tc>
      </w:tr>
      <w:tr w:rsidR="0077721D" w:rsidRPr="00660B37" w14:paraId="735C243D" w14:textId="77777777" w:rsidTr="004E7837">
        <w:tc>
          <w:tcPr>
            <w:tcW w:w="1929" w:type="dxa"/>
          </w:tcPr>
          <w:p w14:paraId="60742C22" w14:textId="77777777" w:rsidR="0077721D" w:rsidRPr="00660B37" w:rsidRDefault="0077721D" w:rsidP="004E7837">
            <w:r>
              <w:t>Waardenverzameling</w:t>
            </w:r>
          </w:p>
        </w:tc>
        <w:tc>
          <w:tcPr>
            <w:tcW w:w="6684" w:type="dxa"/>
          </w:tcPr>
          <w:p w14:paraId="63CE1082" w14:textId="77777777" w:rsidR="0077721D" w:rsidRPr="00660B37" w:rsidRDefault="0077721D" w:rsidP="004E7837"/>
        </w:tc>
      </w:tr>
      <w:tr w:rsidR="0077721D" w:rsidRPr="00660B37" w14:paraId="49759168" w14:textId="77777777" w:rsidTr="004E7837">
        <w:tc>
          <w:tcPr>
            <w:tcW w:w="1929" w:type="dxa"/>
          </w:tcPr>
          <w:p w14:paraId="30E73045" w14:textId="77777777" w:rsidR="0077721D" w:rsidRPr="00660B37" w:rsidRDefault="0077721D" w:rsidP="004E7837">
            <w:r>
              <w:t>Toelichting</w:t>
            </w:r>
          </w:p>
        </w:tc>
        <w:tc>
          <w:tcPr>
            <w:tcW w:w="6684" w:type="dxa"/>
          </w:tcPr>
          <w:p w14:paraId="3033A780" w14:textId="19ACCCF6" w:rsidR="0077721D" w:rsidRDefault="00730D09" w:rsidP="004E7837">
            <w:r>
              <w:t>Alleen bij Verblijfsobject.</w:t>
            </w:r>
            <w:r w:rsidR="007D608D">
              <w:t xml:space="preserve"> In XSD is de </w:t>
            </w:r>
            <w:proofErr w:type="spellStart"/>
            <w:r w:rsidR="007D608D">
              <w:t>multipliciteit</w:t>
            </w:r>
            <w:proofErr w:type="spellEnd"/>
            <w:r w:rsidR="007D608D">
              <w:t xml:space="preserve"> [1-1] met toepassing van een </w:t>
            </w:r>
            <w:proofErr w:type="spellStart"/>
            <w:r w:rsidR="007D608D">
              <w:t>StUF:noValue</w:t>
            </w:r>
            <w:proofErr w:type="spellEnd"/>
            <w:r w:rsidR="007D608D">
              <w:t>.</w:t>
            </w:r>
          </w:p>
          <w:p w14:paraId="48ADAA92" w14:textId="77777777" w:rsidR="0077721D" w:rsidRPr="00660B37" w:rsidRDefault="0077721D" w:rsidP="004E7837"/>
        </w:tc>
      </w:tr>
    </w:tbl>
    <w:p w14:paraId="23775176" w14:textId="77777777" w:rsidR="0077721D" w:rsidRDefault="0077721D" w:rsidP="0077721D">
      <w:pPr>
        <w:rPr>
          <w:u w:val="single"/>
        </w:rPr>
      </w:pPr>
    </w:p>
    <w:p w14:paraId="44A3A9A4" w14:textId="77777777" w:rsidR="00C73C73" w:rsidRDefault="00C73C73" w:rsidP="00B37AE9">
      <w:pPr>
        <w:sectPr w:rsidR="00C73C73" w:rsidSect="00672722">
          <w:headerReference w:type="even" r:id="rId26"/>
          <w:headerReference w:type="default" r:id="rId27"/>
          <w:footerReference w:type="default" r:id="rId28"/>
          <w:headerReference w:type="first" r:id="rId29"/>
          <w:pgSz w:w="11906" w:h="16838" w:code="9"/>
          <w:pgMar w:top="2552" w:right="1622" w:bottom="1531" w:left="1622" w:header="0" w:footer="57" w:gutter="0"/>
          <w:cols w:space="708"/>
          <w:docGrid w:linePitch="360"/>
        </w:sectPr>
      </w:pPr>
    </w:p>
    <w:p w14:paraId="4F9EE704" w14:textId="46802DE5" w:rsidR="008F1810" w:rsidRPr="008A3BCD" w:rsidRDefault="00CD62D2" w:rsidP="00FF3644">
      <w:pPr>
        <w:pStyle w:val="Bijlagen"/>
      </w:pPr>
      <w:r w:rsidRPr="008A3BCD">
        <w:lastRenderedPageBreak/>
        <w:t xml:space="preserve"> </w:t>
      </w:r>
      <w:bookmarkStart w:id="356" w:name="_Toc415752739"/>
      <w:r w:rsidRPr="008A3BCD">
        <w:t>Gebeurtenissen</w:t>
      </w:r>
      <w:bookmarkEnd w:id="356"/>
    </w:p>
    <w:p w14:paraId="7B852AC0" w14:textId="1AD6F63D" w:rsidR="00CD62D2" w:rsidRDefault="0095185A" w:rsidP="00FF3644">
      <w:r w:rsidRPr="00FF3644">
        <w:t xml:space="preserve">De tabel in deze bijlage geeft een overzicht van alle BAG- en </w:t>
      </w:r>
      <w:proofErr w:type="spellStart"/>
      <w:r w:rsidRPr="00FF3644">
        <w:t>Geo</w:t>
      </w:r>
      <w:proofErr w:type="spellEnd"/>
      <w:r w:rsidRPr="00FF3644">
        <w:t xml:space="preserve">-gebeurtenissen en tot welk bericht een bepaalde gebeurtenis leidt. De lijst met BAG gebeurteniscodes komt uit het landelijk vastgestelde BAG-processenhandboek. Voor </w:t>
      </w:r>
      <w:proofErr w:type="spellStart"/>
      <w:r w:rsidRPr="00FF3644">
        <w:t>Geo</w:t>
      </w:r>
      <w:proofErr w:type="spellEnd"/>
      <w:r w:rsidRPr="00FF3644">
        <w:t xml:space="preserve"> zijn </w:t>
      </w:r>
      <w:r w:rsidR="00C365D8" w:rsidRPr="00FF3644">
        <w:t>voor-dit-</w:t>
      </w:r>
      <w:r w:rsidRPr="00FF3644">
        <w:t>koppelvlak</w:t>
      </w:r>
      <w:r w:rsidR="00C365D8" w:rsidRPr="00FF3644">
        <w:t xml:space="preserve"> </w:t>
      </w:r>
      <w:r w:rsidRPr="00FF3644">
        <w:t xml:space="preserve">relevante  gebeurtenissen </w:t>
      </w:r>
      <w:r w:rsidR="00C365D8" w:rsidRPr="00FF3644">
        <w:t>toegevoegd.</w:t>
      </w:r>
    </w:p>
    <w:p w14:paraId="1FAD0794" w14:textId="77777777" w:rsidR="00AE3A12" w:rsidRPr="00FF3644" w:rsidRDefault="00AE3A12" w:rsidP="00FF3644"/>
    <w:tbl>
      <w:tblPr>
        <w:tblW w:w="9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4578"/>
        <w:gridCol w:w="1393"/>
        <w:gridCol w:w="1903"/>
      </w:tblGrid>
      <w:tr w:rsidR="00786A1E" w:rsidRPr="00A71A0A" w14:paraId="50B76C33" w14:textId="77777777" w:rsidTr="00786A1E">
        <w:tc>
          <w:tcPr>
            <w:tcW w:w="1273" w:type="dxa"/>
          </w:tcPr>
          <w:p w14:paraId="71DB6F17" w14:textId="0F45A560" w:rsidR="00786A1E" w:rsidRPr="00FF3644" w:rsidRDefault="00786A1E">
            <w:pPr>
              <w:rPr>
                <w:b/>
              </w:rPr>
            </w:pPr>
            <w:r w:rsidRPr="00FF3644">
              <w:rPr>
                <w:b/>
              </w:rPr>
              <w:t>Code</w:t>
            </w:r>
          </w:p>
        </w:tc>
        <w:tc>
          <w:tcPr>
            <w:tcW w:w="4578" w:type="dxa"/>
            <w:shd w:val="clear" w:color="auto" w:fill="auto"/>
          </w:tcPr>
          <w:p w14:paraId="0A41B5AD" w14:textId="5774EFA2" w:rsidR="00786A1E" w:rsidRPr="00FF3644" w:rsidRDefault="00786A1E">
            <w:pPr>
              <w:rPr>
                <w:b/>
              </w:rPr>
            </w:pPr>
            <w:r w:rsidRPr="00FF3644">
              <w:rPr>
                <w:b/>
              </w:rPr>
              <w:t>Gebeurtenis</w:t>
            </w:r>
          </w:p>
        </w:tc>
        <w:tc>
          <w:tcPr>
            <w:tcW w:w="1393" w:type="dxa"/>
          </w:tcPr>
          <w:p w14:paraId="4E4E3D56" w14:textId="0778722D" w:rsidR="00786A1E" w:rsidRPr="00FF3644" w:rsidRDefault="00786A1E">
            <w:pPr>
              <w:rPr>
                <w:b/>
              </w:rPr>
            </w:pPr>
            <w:r w:rsidRPr="00FF3644">
              <w:rPr>
                <w:b/>
              </w:rPr>
              <w:t>Ontstaat bij</w:t>
            </w:r>
          </w:p>
        </w:tc>
        <w:tc>
          <w:tcPr>
            <w:tcW w:w="1903" w:type="dxa"/>
          </w:tcPr>
          <w:p w14:paraId="15E36C1E" w14:textId="59AC9EA0" w:rsidR="00786A1E" w:rsidRPr="00FF3644" w:rsidRDefault="00786A1E">
            <w:pPr>
              <w:rPr>
                <w:b/>
              </w:rPr>
            </w:pPr>
            <w:r w:rsidRPr="00FF3644">
              <w:rPr>
                <w:b/>
              </w:rPr>
              <w:t>Aanleiding tot</w:t>
            </w:r>
          </w:p>
        </w:tc>
      </w:tr>
      <w:tr w:rsidR="00786A1E" w:rsidRPr="00A71A0A" w14:paraId="4716041E" w14:textId="2999CE11" w:rsidTr="00786A1E">
        <w:tc>
          <w:tcPr>
            <w:tcW w:w="1273" w:type="dxa"/>
          </w:tcPr>
          <w:p w14:paraId="68FCB616" w14:textId="41E0487F" w:rsidR="00786A1E" w:rsidRPr="00FF3644" w:rsidRDefault="00786A1E">
            <w:r w:rsidRPr="00FF3644">
              <w:t>BGR-OBA</w:t>
            </w:r>
          </w:p>
        </w:tc>
        <w:tc>
          <w:tcPr>
            <w:tcW w:w="4578" w:type="dxa"/>
            <w:shd w:val="clear" w:color="auto" w:fill="auto"/>
          </w:tcPr>
          <w:p w14:paraId="4F1A82BA" w14:textId="551E713D" w:rsidR="00786A1E" w:rsidRPr="00FF3644" w:rsidRDefault="00786A1E">
            <w:r w:rsidRPr="00FF3644">
              <w:t>Ontvangst bouwaanvraag</w:t>
            </w:r>
          </w:p>
        </w:tc>
        <w:tc>
          <w:tcPr>
            <w:tcW w:w="1393" w:type="dxa"/>
          </w:tcPr>
          <w:p w14:paraId="06B507E4" w14:textId="7D375883" w:rsidR="00786A1E" w:rsidRPr="00FF3644" w:rsidRDefault="00786A1E">
            <w:r w:rsidRPr="00FF3644">
              <w:t>BAG</w:t>
            </w:r>
          </w:p>
        </w:tc>
        <w:tc>
          <w:tcPr>
            <w:tcW w:w="1903" w:type="dxa"/>
          </w:tcPr>
          <w:p w14:paraId="0C831FEC" w14:textId="2A93E496" w:rsidR="00786A1E" w:rsidRPr="00FF3644" w:rsidRDefault="00786A1E">
            <w:proofErr w:type="spellStart"/>
            <w:r w:rsidRPr="00FF3644">
              <w:t>geometrieVerzoek</w:t>
            </w:r>
            <w:proofErr w:type="spellEnd"/>
          </w:p>
        </w:tc>
      </w:tr>
      <w:tr w:rsidR="00786A1E" w:rsidRPr="00A71A0A" w14:paraId="12726CF0" w14:textId="1D6C47A0" w:rsidTr="00786A1E">
        <w:tc>
          <w:tcPr>
            <w:tcW w:w="1273" w:type="dxa"/>
          </w:tcPr>
          <w:p w14:paraId="24D4A010" w14:textId="7E2A0C2B" w:rsidR="00786A1E" w:rsidRPr="00FF3644" w:rsidRDefault="00786A1E" w:rsidP="00AA15DD">
            <w:r w:rsidRPr="00FF3644">
              <w:t>BGR-VBN</w:t>
            </w:r>
          </w:p>
        </w:tc>
        <w:tc>
          <w:tcPr>
            <w:tcW w:w="4578" w:type="dxa"/>
            <w:shd w:val="clear" w:color="auto" w:fill="auto"/>
          </w:tcPr>
          <w:p w14:paraId="32A8D7FA" w14:textId="6CCAA5DF" w:rsidR="00786A1E" w:rsidRPr="00FF3644" w:rsidRDefault="00786A1E">
            <w:r w:rsidRPr="00FF3644">
              <w:t>Verlenen bouwvergunning</w:t>
            </w:r>
          </w:p>
        </w:tc>
        <w:tc>
          <w:tcPr>
            <w:tcW w:w="1393" w:type="dxa"/>
          </w:tcPr>
          <w:p w14:paraId="1429DDF5" w14:textId="4F4BA5C8" w:rsidR="00786A1E" w:rsidRPr="00FF3644" w:rsidRDefault="00786A1E">
            <w:r w:rsidRPr="00FF3644">
              <w:t>BAG</w:t>
            </w:r>
          </w:p>
        </w:tc>
        <w:tc>
          <w:tcPr>
            <w:tcW w:w="1903" w:type="dxa"/>
          </w:tcPr>
          <w:p w14:paraId="5E048304" w14:textId="69FC6E8C" w:rsidR="00786A1E" w:rsidRPr="00FF3644" w:rsidRDefault="00786A1E">
            <w:proofErr w:type="spellStart"/>
            <w:r w:rsidRPr="00FF3644">
              <w:t>geometrieVerzoek</w:t>
            </w:r>
            <w:proofErr w:type="spellEnd"/>
          </w:p>
        </w:tc>
      </w:tr>
      <w:tr w:rsidR="00786A1E" w:rsidRPr="00A71A0A" w14:paraId="3DEAE1B5" w14:textId="6E230BA3" w:rsidTr="00786A1E">
        <w:tc>
          <w:tcPr>
            <w:tcW w:w="1273" w:type="dxa"/>
          </w:tcPr>
          <w:p w14:paraId="76FBE845" w14:textId="57D138DC" w:rsidR="00786A1E" w:rsidRPr="00FF3644" w:rsidRDefault="00786A1E">
            <w:r w:rsidRPr="00FF3644">
              <w:t>BGR-MGB</w:t>
            </w:r>
          </w:p>
        </w:tc>
        <w:tc>
          <w:tcPr>
            <w:tcW w:w="4578" w:type="dxa"/>
            <w:shd w:val="clear" w:color="auto" w:fill="auto"/>
          </w:tcPr>
          <w:p w14:paraId="4AC9E1DE" w14:textId="354A4609" w:rsidR="00786A1E" w:rsidRPr="00FF3644" w:rsidRDefault="00786A1E">
            <w:r w:rsidRPr="00FF3644">
              <w:t xml:space="preserve">Melding </w:t>
            </w:r>
            <w:proofErr w:type="spellStart"/>
            <w:r w:rsidRPr="00FF3644">
              <w:t>gebruiksgereed</w:t>
            </w:r>
            <w:proofErr w:type="spellEnd"/>
          </w:p>
        </w:tc>
        <w:tc>
          <w:tcPr>
            <w:tcW w:w="1393" w:type="dxa"/>
          </w:tcPr>
          <w:p w14:paraId="74882850" w14:textId="2423D4BB" w:rsidR="00786A1E" w:rsidRPr="00FF3644" w:rsidRDefault="00786A1E">
            <w:r w:rsidRPr="00FF3644">
              <w:t>BAG</w:t>
            </w:r>
          </w:p>
        </w:tc>
        <w:tc>
          <w:tcPr>
            <w:tcW w:w="1903" w:type="dxa"/>
          </w:tcPr>
          <w:p w14:paraId="51826E97" w14:textId="2534C577" w:rsidR="00786A1E" w:rsidRPr="00FF3644" w:rsidRDefault="00786A1E">
            <w:proofErr w:type="spellStart"/>
            <w:r w:rsidRPr="00FF3644">
              <w:t>geometrieVerzoek</w:t>
            </w:r>
            <w:proofErr w:type="spellEnd"/>
          </w:p>
        </w:tc>
      </w:tr>
      <w:tr w:rsidR="00786A1E" w:rsidRPr="00A71A0A" w14:paraId="4B5D7FF1" w14:textId="13D972CC" w:rsidTr="00786A1E">
        <w:tc>
          <w:tcPr>
            <w:tcW w:w="1273" w:type="dxa"/>
          </w:tcPr>
          <w:p w14:paraId="66003DA8" w14:textId="2AD81873" w:rsidR="00786A1E" w:rsidRPr="00FF3644" w:rsidRDefault="00786A1E">
            <w:r w:rsidRPr="00FF3644">
              <w:t>BGR-KVO</w:t>
            </w:r>
          </w:p>
        </w:tc>
        <w:tc>
          <w:tcPr>
            <w:tcW w:w="4578" w:type="dxa"/>
            <w:shd w:val="clear" w:color="auto" w:fill="auto"/>
          </w:tcPr>
          <w:p w14:paraId="76E1B158" w14:textId="7D6DA201" w:rsidR="00786A1E" w:rsidRPr="00FF3644" w:rsidRDefault="00786A1E">
            <w:r w:rsidRPr="00FF3644">
              <w:t>Kleine verbouwing object</w:t>
            </w:r>
          </w:p>
        </w:tc>
        <w:tc>
          <w:tcPr>
            <w:tcW w:w="1393" w:type="dxa"/>
          </w:tcPr>
          <w:p w14:paraId="065905BF" w14:textId="0DA4D311" w:rsidR="00786A1E" w:rsidRPr="00FF3644" w:rsidRDefault="00786A1E">
            <w:r w:rsidRPr="00FF3644">
              <w:t>BAG</w:t>
            </w:r>
          </w:p>
        </w:tc>
        <w:tc>
          <w:tcPr>
            <w:tcW w:w="1903" w:type="dxa"/>
          </w:tcPr>
          <w:p w14:paraId="1815AAB8" w14:textId="267F8D36" w:rsidR="00786A1E" w:rsidRPr="00FF3644" w:rsidRDefault="00786A1E">
            <w:proofErr w:type="spellStart"/>
            <w:r w:rsidRPr="00FF3644">
              <w:t>geometrieVerzoek</w:t>
            </w:r>
            <w:proofErr w:type="spellEnd"/>
          </w:p>
        </w:tc>
      </w:tr>
      <w:tr w:rsidR="00786A1E" w:rsidRPr="00A71A0A" w14:paraId="37A69E60" w14:textId="12430793" w:rsidTr="00786A1E">
        <w:tc>
          <w:tcPr>
            <w:tcW w:w="1273" w:type="dxa"/>
          </w:tcPr>
          <w:p w14:paraId="68D26DDB" w14:textId="4F28E51D" w:rsidR="00786A1E" w:rsidRPr="00FF3644" w:rsidRDefault="00786A1E">
            <w:r w:rsidRPr="00FF3644">
              <w:t>BGR-VBI</w:t>
            </w:r>
          </w:p>
        </w:tc>
        <w:tc>
          <w:tcPr>
            <w:tcW w:w="4578" w:type="dxa"/>
            <w:shd w:val="clear" w:color="auto" w:fill="auto"/>
          </w:tcPr>
          <w:p w14:paraId="5D022DDF" w14:textId="3A283DB7" w:rsidR="00786A1E" w:rsidRPr="00FF3644" w:rsidRDefault="00786A1E">
            <w:r w:rsidRPr="00FF3644">
              <w:t>Verlenen bouwvergunning</w:t>
            </w:r>
            <w:r w:rsidR="00B8301D" w:rsidRPr="00FF3644">
              <w:t xml:space="preserve"> </w:t>
            </w:r>
            <w:r w:rsidRPr="00FF3644">
              <w:t>ingrijpende verbouwing</w:t>
            </w:r>
          </w:p>
        </w:tc>
        <w:tc>
          <w:tcPr>
            <w:tcW w:w="1393" w:type="dxa"/>
          </w:tcPr>
          <w:p w14:paraId="09B39551" w14:textId="0099D626" w:rsidR="00786A1E" w:rsidRPr="00FF3644" w:rsidRDefault="00786A1E">
            <w:r w:rsidRPr="00FF3644">
              <w:t>BAG</w:t>
            </w:r>
          </w:p>
        </w:tc>
        <w:tc>
          <w:tcPr>
            <w:tcW w:w="1903" w:type="dxa"/>
          </w:tcPr>
          <w:p w14:paraId="308644C1" w14:textId="203E1B8C" w:rsidR="00786A1E" w:rsidRPr="00FF3644" w:rsidRDefault="00786A1E">
            <w:proofErr w:type="spellStart"/>
            <w:r w:rsidRPr="00FF3644">
              <w:t>geometrieVerzoek</w:t>
            </w:r>
            <w:proofErr w:type="spellEnd"/>
          </w:p>
        </w:tc>
      </w:tr>
      <w:tr w:rsidR="00786A1E" w:rsidRPr="00A71A0A" w14:paraId="15C35447" w14:textId="2A087C5A" w:rsidTr="00786A1E">
        <w:tc>
          <w:tcPr>
            <w:tcW w:w="1273" w:type="dxa"/>
          </w:tcPr>
          <w:p w14:paraId="3E8EDA2A" w14:textId="5A3E3059" w:rsidR="00786A1E" w:rsidRPr="00FF3644" w:rsidRDefault="00786A1E">
            <w:r w:rsidRPr="00FF3644">
              <w:t>BAG-VTP</w:t>
            </w:r>
          </w:p>
        </w:tc>
        <w:tc>
          <w:tcPr>
            <w:tcW w:w="4578" w:type="dxa"/>
            <w:shd w:val="clear" w:color="auto" w:fill="auto"/>
          </w:tcPr>
          <w:p w14:paraId="0E16A4F7" w14:textId="3097BDE9" w:rsidR="00786A1E" w:rsidRPr="00FF3644" w:rsidRDefault="00786A1E">
            <w:r w:rsidRPr="00FF3644">
              <w:t>Verblijfsobject toevoegen aan pand*</w:t>
            </w:r>
          </w:p>
        </w:tc>
        <w:tc>
          <w:tcPr>
            <w:tcW w:w="1393" w:type="dxa"/>
          </w:tcPr>
          <w:p w14:paraId="0078D06A" w14:textId="28B910A0" w:rsidR="00786A1E" w:rsidRPr="00FF3644" w:rsidRDefault="00786A1E">
            <w:r w:rsidRPr="00FF3644">
              <w:t>BAG</w:t>
            </w:r>
          </w:p>
        </w:tc>
        <w:tc>
          <w:tcPr>
            <w:tcW w:w="1903" w:type="dxa"/>
          </w:tcPr>
          <w:p w14:paraId="2297532D" w14:textId="4973F488" w:rsidR="00786A1E" w:rsidRPr="00FF3644" w:rsidRDefault="00786A1E">
            <w:proofErr w:type="spellStart"/>
            <w:r w:rsidRPr="00FF3644">
              <w:t>geometrieVerzoek</w:t>
            </w:r>
            <w:proofErr w:type="spellEnd"/>
          </w:p>
        </w:tc>
      </w:tr>
      <w:tr w:rsidR="00786A1E" w:rsidRPr="00A71A0A" w14:paraId="5F83C741" w14:textId="225EADF5" w:rsidTr="00786A1E">
        <w:tc>
          <w:tcPr>
            <w:tcW w:w="1273" w:type="dxa"/>
          </w:tcPr>
          <w:p w14:paraId="0319F1B5" w14:textId="3D8AB53B" w:rsidR="00786A1E" w:rsidRPr="00FF3644" w:rsidRDefault="00786A1E">
            <w:r w:rsidRPr="00FF3644">
              <w:t>BAG-VG</w:t>
            </w:r>
          </w:p>
        </w:tc>
        <w:tc>
          <w:tcPr>
            <w:tcW w:w="4578" w:type="dxa"/>
            <w:shd w:val="clear" w:color="auto" w:fill="auto"/>
          </w:tcPr>
          <w:p w14:paraId="0184D248" w14:textId="438E7C19" w:rsidR="00786A1E" w:rsidRPr="00FF3644" w:rsidRDefault="00786A1E">
            <w:r w:rsidRPr="00FF3644">
              <w:t>Verbouwing gereed</w:t>
            </w:r>
          </w:p>
        </w:tc>
        <w:tc>
          <w:tcPr>
            <w:tcW w:w="1393" w:type="dxa"/>
          </w:tcPr>
          <w:p w14:paraId="721871FC" w14:textId="5EBF9308" w:rsidR="00786A1E" w:rsidRPr="00FF3644" w:rsidRDefault="00786A1E">
            <w:r w:rsidRPr="00FF3644">
              <w:t>BAG</w:t>
            </w:r>
          </w:p>
        </w:tc>
        <w:tc>
          <w:tcPr>
            <w:tcW w:w="1903" w:type="dxa"/>
          </w:tcPr>
          <w:p w14:paraId="254443DB" w14:textId="35E01F2B" w:rsidR="00786A1E" w:rsidRPr="00FF3644" w:rsidRDefault="00786A1E">
            <w:proofErr w:type="spellStart"/>
            <w:r w:rsidRPr="00FF3644">
              <w:t>geometrieVerzoek</w:t>
            </w:r>
            <w:proofErr w:type="spellEnd"/>
          </w:p>
        </w:tc>
      </w:tr>
      <w:tr w:rsidR="00786A1E" w:rsidRPr="00A71A0A" w14:paraId="132CDF15" w14:textId="46EBF6B5" w:rsidTr="00786A1E">
        <w:tc>
          <w:tcPr>
            <w:tcW w:w="1273" w:type="dxa"/>
          </w:tcPr>
          <w:p w14:paraId="46C30DC3" w14:textId="7D2E0FC4" w:rsidR="00786A1E" w:rsidRPr="00FF3644" w:rsidRDefault="00786A1E">
            <w:r w:rsidRPr="00FF3644">
              <w:t>BGR-SSV</w:t>
            </w:r>
          </w:p>
        </w:tc>
        <w:tc>
          <w:tcPr>
            <w:tcW w:w="4578" w:type="dxa"/>
            <w:shd w:val="clear" w:color="auto" w:fill="auto"/>
          </w:tcPr>
          <w:p w14:paraId="5D80042B" w14:textId="271604B4" w:rsidR="00786A1E" w:rsidRPr="00FF3644" w:rsidRDefault="00786A1E">
            <w:r w:rsidRPr="00FF3644">
              <w:t>Samenvoegen verblijfsobjecten*</w:t>
            </w:r>
          </w:p>
        </w:tc>
        <w:tc>
          <w:tcPr>
            <w:tcW w:w="1393" w:type="dxa"/>
          </w:tcPr>
          <w:p w14:paraId="7586235B" w14:textId="76787521" w:rsidR="00786A1E" w:rsidRPr="00FF3644" w:rsidRDefault="00786A1E">
            <w:r w:rsidRPr="00FF3644">
              <w:t>BAG</w:t>
            </w:r>
          </w:p>
        </w:tc>
        <w:tc>
          <w:tcPr>
            <w:tcW w:w="1903" w:type="dxa"/>
          </w:tcPr>
          <w:p w14:paraId="656468E6" w14:textId="2ED9D326" w:rsidR="00786A1E" w:rsidRPr="00FF3644" w:rsidRDefault="00786A1E">
            <w:proofErr w:type="spellStart"/>
            <w:r w:rsidRPr="00FF3644">
              <w:t>geometrieVerzoek</w:t>
            </w:r>
            <w:proofErr w:type="spellEnd"/>
          </w:p>
        </w:tc>
      </w:tr>
      <w:tr w:rsidR="00786A1E" w:rsidRPr="00A71A0A" w14:paraId="5C6D8C61" w14:textId="58193604" w:rsidTr="00786A1E">
        <w:tc>
          <w:tcPr>
            <w:tcW w:w="1273" w:type="dxa"/>
          </w:tcPr>
          <w:p w14:paraId="7D7765BF" w14:textId="20B80904" w:rsidR="00786A1E" w:rsidRPr="00FF3644" w:rsidRDefault="00786A1E">
            <w:r w:rsidRPr="00FF3644">
              <w:t>BGR-SSV</w:t>
            </w:r>
          </w:p>
        </w:tc>
        <w:tc>
          <w:tcPr>
            <w:tcW w:w="4578" w:type="dxa"/>
            <w:shd w:val="clear" w:color="auto" w:fill="auto"/>
          </w:tcPr>
          <w:p w14:paraId="3B76ECF7" w14:textId="49B8B22E" w:rsidR="00786A1E" w:rsidRPr="00FF3644" w:rsidRDefault="00786A1E">
            <w:r w:rsidRPr="00FF3644">
              <w:t>Splitsen verblijfsobjecten*</w:t>
            </w:r>
          </w:p>
        </w:tc>
        <w:tc>
          <w:tcPr>
            <w:tcW w:w="1393" w:type="dxa"/>
          </w:tcPr>
          <w:p w14:paraId="5194BFE1" w14:textId="695D6B51" w:rsidR="00786A1E" w:rsidRPr="00FF3644" w:rsidRDefault="00786A1E">
            <w:r w:rsidRPr="00FF3644">
              <w:t>BAG</w:t>
            </w:r>
          </w:p>
        </w:tc>
        <w:tc>
          <w:tcPr>
            <w:tcW w:w="1903" w:type="dxa"/>
          </w:tcPr>
          <w:p w14:paraId="5A3A17F6" w14:textId="36074FFF" w:rsidR="00786A1E" w:rsidRPr="00FF3644" w:rsidRDefault="00786A1E">
            <w:proofErr w:type="spellStart"/>
            <w:r w:rsidRPr="00FF3644">
              <w:t>geometrieVerzoek</w:t>
            </w:r>
            <w:proofErr w:type="spellEnd"/>
          </w:p>
        </w:tc>
      </w:tr>
      <w:tr w:rsidR="00786A1E" w:rsidRPr="00A71A0A" w14:paraId="6FC81DBF" w14:textId="01B61069" w:rsidTr="00786A1E">
        <w:tc>
          <w:tcPr>
            <w:tcW w:w="1273" w:type="dxa"/>
          </w:tcPr>
          <w:p w14:paraId="29EF2565" w14:textId="340DCC35" w:rsidR="00786A1E" w:rsidRPr="00FF3644" w:rsidRDefault="00786A1E">
            <w:r w:rsidRPr="00FF3644">
              <w:t>BGR-BSLSP</w:t>
            </w:r>
          </w:p>
        </w:tc>
        <w:tc>
          <w:tcPr>
            <w:tcW w:w="4578" w:type="dxa"/>
            <w:shd w:val="clear" w:color="auto" w:fill="auto"/>
          </w:tcPr>
          <w:p w14:paraId="71AF5E78" w14:textId="6E1A566C" w:rsidR="00786A1E" w:rsidRPr="00FF3644" w:rsidRDefault="00786A1E">
            <w:r w:rsidRPr="00FF3644">
              <w:t>Benoemen standplaats</w:t>
            </w:r>
          </w:p>
        </w:tc>
        <w:tc>
          <w:tcPr>
            <w:tcW w:w="1393" w:type="dxa"/>
          </w:tcPr>
          <w:p w14:paraId="44C53EE9" w14:textId="3FEAF60A" w:rsidR="00786A1E" w:rsidRPr="00FF3644" w:rsidRDefault="00786A1E">
            <w:r w:rsidRPr="00FF3644">
              <w:t>BAG</w:t>
            </w:r>
          </w:p>
        </w:tc>
        <w:tc>
          <w:tcPr>
            <w:tcW w:w="1903" w:type="dxa"/>
          </w:tcPr>
          <w:p w14:paraId="40A05008" w14:textId="5291F733" w:rsidR="00786A1E" w:rsidRPr="00FF3644" w:rsidRDefault="00786A1E">
            <w:proofErr w:type="spellStart"/>
            <w:r w:rsidRPr="00FF3644">
              <w:t>geometrieVerzoek</w:t>
            </w:r>
            <w:proofErr w:type="spellEnd"/>
          </w:p>
        </w:tc>
      </w:tr>
      <w:tr w:rsidR="00786A1E" w:rsidRPr="00A71A0A" w14:paraId="4B473BE5" w14:textId="612B0C1D" w:rsidTr="00786A1E">
        <w:tc>
          <w:tcPr>
            <w:tcW w:w="1273" w:type="dxa"/>
          </w:tcPr>
          <w:p w14:paraId="2F870613" w14:textId="1B7A0CED" w:rsidR="00786A1E" w:rsidRPr="00FF3644" w:rsidRDefault="00786A1E">
            <w:r w:rsidRPr="00FF3644">
              <w:t>BGR-BSLLP</w:t>
            </w:r>
          </w:p>
        </w:tc>
        <w:tc>
          <w:tcPr>
            <w:tcW w:w="4578" w:type="dxa"/>
            <w:shd w:val="clear" w:color="auto" w:fill="auto"/>
          </w:tcPr>
          <w:p w14:paraId="6B2A27D6" w14:textId="1E5BC00E" w:rsidR="00786A1E" w:rsidRPr="00FF3644" w:rsidRDefault="00786A1E">
            <w:r w:rsidRPr="00FF3644">
              <w:t>Benoemen ligplaats</w:t>
            </w:r>
          </w:p>
        </w:tc>
        <w:tc>
          <w:tcPr>
            <w:tcW w:w="1393" w:type="dxa"/>
          </w:tcPr>
          <w:p w14:paraId="73859996" w14:textId="33EDC1E3" w:rsidR="00786A1E" w:rsidRPr="00FF3644" w:rsidRDefault="00786A1E">
            <w:r w:rsidRPr="00FF3644">
              <w:t>BAG</w:t>
            </w:r>
          </w:p>
        </w:tc>
        <w:tc>
          <w:tcPr>
            <w:tcW w:w="1903" w:type="dxa"/>
          </w:tcPr>
          <w:p w14:paraId="4B7C90C6" w14:textId="5E0B5340" w:rsidR="00786A1E" w:rsidRPr="00FF3644" w:rsidRDefault="00786A1E">
            <w:proofErr w:type="spellStart"/>
            <w:r w:rsidRPr="00FF3644">
              <w:t>geometrieVerzoek</w:t>
            </w:r>
            <w:proofErr w:type="spellEnd"/>
          </w:p>
        </w:tc>
      </w:tr>
      <w:tr w:rsidR="00786A1E" w:rsidRPr="00A71A0A" w14:paraId="33792649" w14:textId="04CAC66A" w:rsidTr="00786A1E">
        <w:tc>
          <w:tcPr>
            <w:tcW w:w="1273" w:type="dxa"/>
          </w:tcPr>
          <w:p w14:paraId="3C50A680" w14:textId="73F9A456" w:rsidR="00786A1E" w:rsidRPr="00FF3644" w:rsidRDefault="00786A1E">
            <w:r w:rsidRPr="00FF3644">
              <w:t>BRA-BWP</w:t>
            </w:r>
          </w:p>
        </w:tc>
        <w:tc>
          <w:tcPr>
            <w:tcW w:w="4578" w:type="dxa"/>
            <w:shd w:val="clear" w:color="auto" w:fill="auto"/>
          </w:tcPr>
          <w:p w14:paraId="06D1A37A" w14:textId="7418A78B" w:rsidR="00786A1E" w:rsidRPr="00FF3644" w:rsidRDefault="00786A1E">
            <w:r w:rsidRPr="00FF3644">
              <w:t>Benoemen woonplaats</w:t>
            </w:r>
          </w:p>
        </w:tc>
        <w:tc>
          <w:tcPr>
            <w:tcW w:w="1393" w:type="dxa"/>
          </w:tcPr>
          <w:p w14:paraId="34AB37E6" w14:textId="4333FCA7" w:rsidR="00786A1E" w:rsidRPr="00FF3644" w:rsidRDefault="00786A1E">
            <w:r w:rsidRPr="00FF3644">
              <w:t>BAG</w:t>
            </w:r>
          </w:p>
        </w:tc>
        <w:tc>
          <w:tcPr>
            <w:tcW w:w="1903" w:type="dxa"/>
          </w:tcPr>
          <w:p w14:paraId="722A72BF" w14:textId="6761F970" w:rsidR="00786A1E" w:rsidRPr="00FF3644" w:rsidRDefault="00786A1E">
            <w:proofErr w:type="spellStart"/>
            <w:r w:rsidRPr="00FF3644">
              <w:t>geometrieVerzoek</w:t>
            </w:r>
            <w:proofErr w:type="spellEnd"/>
          </w:p>
        </w:tc>
      </w:tr>
      <w:tr w:rsidR="00786A1E" w:rsidRPr="00A71A0A" w14:paraId="2CC2F74E" w14:textId="618109F6" w:rsidTr="00786A1E">
        <w:tc>
          <w:tcPr>
            <w:tcW w:w="1273" w:type="dxa"/>
          </w:tcPr>
          <w:p w14:paraId="7748B3B7" w14:textId="289FBC6E" w:rsidR="00786A1E" w:rsidRPr="00FF3644" w:rsidRDefault="00786A1E">
            <w:r w:rsidRPr="00FF3644">
              <w:t>BRA-KWGW</w:t>
            </w:r>
          </w:p>
        </w:tc>
        <w:tc>
          <w:tcPr>
            <w:tcW w:w="4578" w:type="dxa"/>
            <w:shd w:val="clear" w:color="auto" w:fill="auto"/>
          </w:tcPr>
          <w:p w14:paraId="49BE8361" w14:textId="64A99335" w:rsidR="00786A1E" w:rsidRPr="00FF3644" w:rsidRDefault="00786A1E">
            <w:r w:rsidRPr="00FF3644">
              <w:t>Kleine wijziging grens woonplaats</w:t>
            </w:r>
          </w:p>
        </w:tc>
        <w:tc>
          <w:tcPr>
            <w:tcW w:w="1393" w:type="dxa"/>
          </w:tcPr>
          <w:p w14:paraId="481461A3" w14:textId="753D9887" w:rsidR="00786A1E" w:rsidRPr="00FF3644" w:rsidRDefault="00786A1E">
            <w:r w:rsidRPr="00FF3644">
              <w:t>BAG</w:t>
            </w:r>
          </w:p>
        </w:tc>
        <w:tc>
          <w:tcPr>
            <w:tcW w:w="1903" w:type="dxa"/>
          </w:tcPr>
          <w:p w14:paraId="2E6816E2" w14:textId="278C2FD9" w:rsidR="00786A1E" w:rsidRPr="00FF3644" w:rsidRDefault="00786A1E">
            <w:proofErr w:type="spellStart"/>
            <w:r w:rsidRPr="00FF3644">
              <w:t>geometrieVerzoek</w:t>
            </w:r>
            <w:proofErr w:type="spellEnd"/>
          </w:p>
        </w:tc>
      </w:tr>
      <w:tr w:rsidR="00786A1E" w:rsidRPr="00A71A0A" w14:paraId="764A5C9F" w14:textId="6A42A0E2" w:rsidTr="00786A1E">
        <w:tc>
          <w:tcPr>
            <w:tcW w:w="1273" w:type="dxa"/>
          </w:tcPr>
          <w:p w14:paraId="567C3BF6" w14:textId="3E0178DF" w:rsidR="00786A1E" w:rsidRPr="00FF3644" w:rsidRDefault="00786A1E">
            <w:r w:rsidRPr="00FF3644">
              <w:t>BRA-WGW</w:t>
            </w:r>
          </w:p>
        </w:tc>
        <w:tc>
          <w:tcPr>
            <w:tcW w:w="4578" w:type="dxa"/>
            <w:shd w:val="clear" w:color="auto" w:fill="auto"/>
          </w:tcPr>
          <w:p w14:paraId="4E9647B9" w14:textId="58814D11" w:rsidR="00786A1E" w:rsidRPr="00FF3644" w:rsidRDefault="00786A1E">
            <w:r w:rsidRPr="00FF3644">
              <w:t>Wijzigen grens woonplaats</w:t>
            </w:r>
          </w:p>
        </w:tc>
        <w:tc>
          <w:tcPr>
            <w:tcW w:w="1393" w:type="dxa"/>
          </w:tcPr>
          <w:p w14:paraId="02454453" w14:textId="571175A4" w:rsidR="00786A1E" w:rsidRPr="00FF3644" w:rsidRDefault="00786A1E">
            <w:r w:rsidRPr="00FF3644">
              <w:t>BAG</w:t>
            </w:r>
          </w:p>
        </w:tc>
        <w:tc>
          <w:tcPr>
            <w:tcW w:w="1903" w:type="dxa"/>
          </w:tcPr>
          <w:p w14:paraId="1922F491" w14:textId="50F280D5" w:rsidR="00786A1E" w:rsidRPr="00FF3644" w:rsidRDefault="00786A1E">
            <w:proofErr w:type="spellStart"/>
            <w:r w:rsidRPr="00FF3644">
              <w:t>geometrieVerzoek</w:t>
            </w:r>
            <w:proofErr w:type="spellEnd"/>
          </w:p>
        </w:tc>
      </w:tr>
      <w:tr w:rsidR="00786A1E" w:rsidRPr="00A71A0A" w14:paraId="55616472" w14:textId="6D0D18D1" w:rsidTr="00786A1E">
        <w:tc>
          <w:tcPr>
            <w:tcW w:w="1273" w:type="dxa"/>
          </w:tcPr>
          <w:p w14:paraId="05C5BE9F" w14:textId="3864E4DE" w:rsidR="00786A1E" w:rsidRPr="00FF3644" w:rsidRDefault="00786A1E">
            <w:r w:rsidRPr="00FF3644">
              <w:t>BAG-COR</w:t>
            </w:r>
          </w:p>
        </w:tc>
        <w:tc>
          <w:tcPr>
            <w:tcW w:w="4578" w:type="dxa"/>
            <w:shd w:val="clear" w:color="auto" w:fill="auto"/>
          </w:tcPr>
          <w:p w14:paraId="1DD0267E" w14:textId="737665D5" w:rsidR="00786A1E" w:rsidRPr="00FF3644" w:rsidRDefault="00786A1E">
            <w:r w:rsidRPr="00FF3644">
              <w:t>Correctie naar aanleiding van een signalering</w:t>
            </w:r>
          </w:p>
        </w:tc>
        <w:tc>
          <w:tcPr>
            <w:tcW w:w="1393" w:type="dxa"/>
          </w:tcPr>
          <w:p w14:paraId="53CD4728" w14:textId="53DB057F" w:rsidR="00786A1E" w:rsidRPr="00FF3644" w:rsidRDefault="00786A1E">
            <w:r w:rsidRPr="00FF3644">
              <w:t>BAG</w:t>
            </w:r>
          </w:p>
        </w:tc>
        <w:tc>
          <w:tcPr>
            <w:tcW w:w="1903" w:type="dxa"/>
          </w:tcPr>
          <w:p w14:paraId="2A7E0855" w14:textId="365AC892" w:rsidR="00786A1E" w:rsidRPr="00FF3644" w:rsidRDefault="00786A1E">
            <w:proofErr w:type="spellStart"/>
            <w:r w:rsidRPr="00FF3644">
              <w:t>geometrieVerzoek</w:t>
            </w:r>
            <w:proofErr w:type="spellEnd"/>
          </w:p>
        </w:tc>
      </w:tr>
      <w:tr w:rsidR="00786A1E" w:rsidRPr="00A71A0A" w14:paraId="76B8585F" w14:textId="401268D7" w:rsidTr="00786A1E">
        <w:tc>
          <w:tcPr>
            <w:tcW w:w="1273" w:type="dxa"/>
          </w:tcPr>
          <w:p w14:paraId="2C182162" w14:textId="7328171C" w:rsidR="00786A1E" w:rsidRPr="00FF3644" w:rsidRDefault="00786A1E">
            <w:r w:rsidRPr="00FF3644">
              <w:t>BAG-MUT</w:t>
            </w:r>
          </w:p>
        </w:tc>
        <w:tc>
          <w:tcPr>
            <w:tcW w:w="4578" w:type="dxa"/>
            <w:shd w:val="clear" w:color="auto" w:fill="auto"/>
          </w:tcPr>
          <w:p w14:paraId="14575DDB" w14:textId="626178B4" w:rsidR="00786A1E" w:rsidRPr="00FF3644" w:rsidRDefault="00786A1E">
            <w:r w:rsidRPr="00FF3644">
              <w:t>Mutatie naar aanleiding van een signalering</w:t>
            </w:r>
          </w:p>
        </w:tc>
        <w:tc>
          <w:tcPr>
            <w:tcW w:w="1393" w:type="dxa"/>
          </w:tcPr>
          <w:p w14:paraId="10A3B94A" w14:textId="146EA8B7" w:rsidR="00786A1E" w:rsidRPr="00FF3644" w:rsidRDefault="00786A1E">
            <w:r w:rsidRPr="00FF3644">
              <w:t>BAG</w:t>
            </w:r>
          </w:p>
        </w:tc>
        <w:tc>
          <w:tcPr>
            <w:tcW w:w="1903" w:type="dxa"/>
          </w:tcPr>
          <w:p w14:paraId="1D4CD048" w14:textId="052FAA45" w:rsidR="00786A1E" w:rsidRPr="00FF3644" w:rsidRDefault="00786A1E">
            <w:proofErr w:type="spellStart"/>
            <w:r w:rsidRPr="00FF3644">
              <w:t>geometrieVerzoek</w:t>
            </w:r>
            <w:proofErr w:type="spellEnd"/>
          </w:p>
        </w:tc>
      </w:tr>
      <w:tr w:rsidR="00786A1E" w:rsidRPr="00A71A0A" w14:paraId="75D28BD9" w14:textId="26DF1B45" w:rsidTr="00786A1E">
        <w:tc>
          <w:tcPr>
            <w:tcW w:w="1273" w:type="dxa"/>
          </w:tcPr>
          <w:p w14:paraId="17B53AE2" w14:textId="76896167" w:rsidR="00786A1E" w:rsidRPr="00FF3644" w:rsidRDefault="00786A1E">
            <w:r w:rsidRPr="00FF3644">
              <w:t>BGR-COG</w:t>
            </w:r>
          </w:p>
        </w:tc>
        <w:tc>
          <w:tcPr>
            <w:tcW w:w="4578" w:type="dxa"/>
            <w:shd w:val="clear" w:color="auto" w:fill="auto"/>
          </w:tcPr>
          <w:p w14:paraId="19232F19" w14:textId="2015300E" w:rsidR="00786A1E" w:rsidRPr="00FF3644" w:rsidRDefault="00786A1E">
            <w:r w:rsidRPr="00FF3644">
              <w:t>Constatering nieuw object</w:t>
            </w:r>
          </w:p>
        </w:tc>
        <w:tc>
          <w:tcPr>
            <w:tcW w:w="1393" w:type="dxa"/>
          </w:tcPr>
          <w:p w14:paraId="7277771B" w14:textId="74798745" w:rsidR="00786A1E" w:rsidRPr="00FF3644" w:rsidRDefault="00786A1E">
            <w:r w:rsidRPr="00FF3644">
              <w:t>BAG</w:t>
            </w:r>
          </w:p>
        </w:tc>
        <w:tc>
          <w:tcPr>
            <w:tcW w:w="1903" w:type="dxa"/>
          </w:tcPr>
          <w:p w14:paraId="5825F9FC" w14:textId="74080367" w:rsidR="00786A1E" w:rsidRPr="00FF3644" w:rsidRDefault="00786A1E">
            <w:proofErr w:type="spellStart"/>
            <w:r w:rsidRPr="00FF3644">
              <w:t>geometrieVerzoek</w:t>
            </w:r>
            <w:proofErr w:type="spellEnd"/>
          </w:p>
        </w:tc>
      </w:tr>
      <w:tr w:rsidR="00786A1E" w:rsidRPr="00A71A0A" w14:paraId="6485BC1D" w14:textId="43F4232B" w:rsidTr="00786A1E">
        <w:tc>
          <w:tcPr>
            <w:tcW w:w="1273" w:type="dxa"/>
          </w:tcPr>
          <w:p w14:paraId="142EB0C0" w14:textId="028151AC" w:rsidR="00786A1E" w:rsidRPr="00FF3644" w:rsidRDefault="00786A1E">
            <w:r w:rsidRPr="00FF3644">
              <w:t>BAG-HLG</w:t>
            </w:r>
          </w:p>
        </w:tc>
        <w:tc>
          <w:tcPr>
            <w:tcW w:w="4578" w:type="dxa"/>
            <w:shd w:val="clear" w:color="auto" w:fill="auto"/>
          </w:tcPr>
          <w:p w14:paraId="294C05C2" w14:textId="46E8B178" w:rsidR="00786A1E" w:rsidRPr="00FF3644" w:rsidRDefault="00786A1E">
            <w:r w:rsidRPr="00FF3644">
              <w:t>Heropname legitiem gegeven</w:t>
            </w:r>
          </w:p>
        </w:tc>
        <w:tc>
          <w:tcPr>
            <w:tcW w:w="1393" w:type="dxa"/>
          </w:tcPr>
          <w:p w14:paraId="54C2036C" w14:textId="754745CB" w:rsidR="00786A1E" w:rsidRPr="00FF3644" w:rsidRDefault="00786A1E">
            <w:r w:rsidRPr="00FF3644">
              <w:t>BAG</w:t>
            </w:r>
          </w:p>
        </w:tc>
        <w:tc>
          <w:tcPr>
            <w:tcW w:w="1903" w:type="dxa"/>
          </w:tcPr>
          <w:p w14:paraId="07F614AC" w14:textId="6C214E34" w:rsidR="00786A1E" w:rsidRPr="00FF3644" w:rsidRDefault="00786A1E">
            <w:proofErr w:type="spellStart"/>
            <w:r w:rsidRPr="00FF3644">
              <w:t>geometrieVerzoek</w:t>
            </w:r>
            <w:proofErr w:type="spellEnd"/>
          </w:p>
        </w:tc>
      </w:tr>
      <w:tr w:rsidR="00117334" w:rsidRPr="00A71A0A" w14:paraId="184980BF" w14:textId="77777777" w:rsidTr="00786A1E">
        <w:tc>
          <w:tcPr>
            <w:tcW w:w="1273" w:type="dxa"/>
          </w:tcPr>
          <w:p w14:paraId="107C0137" w14:textId="56DCCC0B" w:rsidR="00117334" w:rsidRPr="00FF3644" w:rsidRDefault="00117334">
            <w:r w:rsidRPr="00FF3644">
              <w:t>BAG-NEG</w:t>
            </w:r>
          </w:p>
        </w:tc>
        <w:tc>
          <w:tcPr>
            <w:tcW w:w="4578" w:type="dxa"/>
            <w:shd w:val="clear" w:color="auto" w:fill="auto"/>
          </w:tcPr>
          <w:p w14:paraId="00474AF0" w14:textId="4D66AF63" w:rsidR="00117334" w:rsidRPr="00FF3644" w:rsidRDefault="00117334">
            <w:r w:rsidRPr="00FF3644">
              <w:t xml:space="preserve">Negeer eerder gestuurd </w:t>
            </w:r>
            <w:proofErr w:type="spellStart"/>
            <w:r w:rsidR="00B8301D" w:rsidRPr="00FF3644">
              <w:t>GeometrieVerzoek</w:t>
            </w:r>
            <w:proofErr w:type="spellEnd"/>
            <w:r w:rsidRPr="00FF3644">
              <w:t xml:space="preserve"> </w:t>
            </w:r>
          </w:p>
        </w:tc>
        <w:tc>
          <w:tcPr>
            <w:tcW w:w="1393" w:type="dxa"/>
          </w:tcPr>
          <w:p w14:paraId="4A129641" w14:textId="3102E1C6" w:rsidR="00117334" w:rsidRPr="00FF3644" w:rsidRDefault="00117334">
            <w:r w:rsidRPr="00FF3644">
              <w:t>BAG</w:t>
            </w:r>
          </w:p>
        </w:tc>
        <w:tc>
          <w:tcPr>
            <w:tcW w:w="1903" w:type="dxa"/>
          </w:tcPr>
          <w:p w14:paraId="461B16E1" w14:textId="449D6706" w:rsidR="00117334" w:rsidRPr="00FF3644" w:rsidRDefault="00117334">
            <w:proofErr w:type="spellStart"/>
            <w:r w:rsidRPr="00FF3644">
              <w:t>geometrieVerzoek</w:t>
            </w:r>
            <w:proofErr w:type="spellEnd"/>
          </w:p>
        </w:tc>
      </w:tr>
      <w:tr w:rsidR="00786A1E" w:rsidRPr="00A71A0A" w14:paraId="07B29430" w14:textId="77777777" w:rsidTr="00786A1E">
        <w:tc>
          <w:tcPr>
            <w:tcW w:w="1273" w:type="dxa"/>
          </w:tcPr>
          <w:p w14:paraId="01DE8A2B" w14:textId="1B869911" w:rsidR="00786A1E" w:rsidRPr="00FF3644" w:rsidRDefault="00786A1E">
            <w:r w:rsidRPr="00FF3644">
              <w:t>GEO-</w:t>
            </w:r>
            <w:r w:rsidR="00610761" w:rsidRPr="00FF3644">
              <w:t>COG</w:t>
            </w:r>
          </w:p>
        </w:tc>
        <w:tc>
          <w:tcPr>
            <w:tcW w:w="4578" w:type="dxa"/>
            <w:shd w:val="clear" w:color="auto" w:fill="auto"/>
          </w:tcPr>
          <w:p w14:paraId="516755B5" w14:textId="7164CFC3" w:rsidR="00786A1E" w:rsidRPr="00FF3644" w:rsidRDefault="00786A1E" w:rsidP="00FF3644">
            <w:r w:rsidRPr="00FF3644">
              <w:t>Constatering</w:t>
            </w:r>
            <w:r w:rsidR="001B5CA0">
              <w:t xml:space="preserve"> n</w:t>
            </w:r>
            <w:r w:rsidRPr="00FF3644">
              <w:t>ieuw</w:t>
            </w:r>
            <w:r w:rsidR="001B5CA0">
              <w:t xml:space="preserve"> o</w:t>
            </w:r>
            <w:r w:rsidRPr="00FF3644">
              <w:t>bject</w:t>
            </w:r>
          </w:p>
        </w:tc>
        <w:tc>
          <w:tcPr>
            <w:tcW w:w="1393" w:type="dxa"/>
          </w:tcPr>
          <w:p w14:paraId="1FA12560" w14:textId="45B69091" w:rsidR="00786A1E" w:rsidRPr="00FF3644" w:rsidRDefault="00786A1E">
            <w:r w:rsidRPr="00FF3644">
              <w:t>GEO</w:t>
            </w:r>
          </w:p>
        </w:tc>
        <w:tc>
          <w:tcPr>
            <w:tcW w:w="1903" w:type="dxa"/>
          </w:tcPr>
          <w:p w14:paraId="044FE28B" w14:textId="62D4FAAA" w:rsidR="00786A1E" w:rsidRPr="00FF3644" w:rsidRDefault="00786A1E">
            <w:proofErr w:type="spellStart"/>
            <w:r w:rsidRPr="00FF3644">
              <w:t>geometrieLevering</w:t>
            </w:r>
            <w:proofErr w:type="spellEnd"/>
          </w:p>
        </w:tc>
      </w:tr>
      <w:tr w:rsidR="00786A1E" w:rsidRPr="00A71A0A" w14:paraId="6B54ACAC" w14:textId="77777777" w:rsidTr="00786A1E">
        <w:tc>
          <w:tcPr>
            <w:tcW w:w="1273" w:type="dxa"/>
          </w:tcPr>
          <w:p w14:paraId="46799FF0" w14:textId="15AAE2D1" w:rsidR="00786A1E" w:rsidRPr="00FF3644" w:rsidRDefault="00786A1E">
            <w:r w:rsidRPr="00FF3644">
              <w:t>GEO-</w:t>
            </w:r>
            <w:r w:rsidR="00610761" w:rsidRPr="00FF3644">
              <w:t>AOC</w:t>
            </w:r>
          </w:p>
        </w:tc>
        <w:tc>
          <w:tcPr>
            <w:tcW w:w="4578" w:type="dxa"/>
            <w:shd w:val="clear" w:color="auto" w:fill="auto"/>
          </w:tcPr>
          <w:p w14:paraId="42F9A0D7" w14:textId="246D0CD1" w:rsidR="00786A1E" w:rsidRPr="00FF3644" w:rsidRDefault="00786A1E" w:rsidP="00FF3644">
            <w:pPr>
              <w:rPr>
                <w:rStyle w:val="Verwijzingopmerking"/>
              </w:rPr>
            </w:pPr>
            <w:r w:rsidRPr="00FF3644">
              <w:t>Constatering</w:t>
            </w:r>
            <w:r w:rsidR="001B5CA0">
              <w:t xml:space="preserve"> g</w:t>
            </w:r>
            <w:r w:rsidRPr="00FF3644">
              <w:t>esloopt</w:t>
            </w:r>
            <w:r w:rsidR="001B5CA0">
              <w:t xml:space="preserve"> o</w:t>
            </w:r>
            <w:r w:rsidRPr="00FF3644">
              <w:t>bject</w:t>
            </w:r>
          </w:p>
        </w:tc>
        <w:tc>
          <w:tcPr>
            <w:tcW w:w="1393" w:type="dxa"/>
          </w:tcPr>
          <w:p w14:paraId="6370C954" w14:textId="07D4DC5A" w:rsidR="00786A1E" w:rsidRPr="00FF3644" w:rsidRDefault="00786A1E">
            <w:r w:rsidRPr="00FF3644">
              <w:t>GEO</w:t>
            </w:r>
          </w:p>
        </w:tc>
        <w:tc>
          <w:tcPr>
            <w:tcW w:w="1903" w:type="dxa"/>
          </w:tcPr>
          <w:p w14:paraId="7D9C2C19" w14:textId="042390A5" w:rsidR="00786A1E" w:rsidRPr="00FF3644" w:rsidRDefault="00786A1E">
            <w:proofErr w:type="spellStart"/>
            <w:r w:rsidRPr="00FF3644">
              <w:t>geometrieLevering</w:t>
            </w:r>
            <w:proofErr w:type="spellEnd"/>
          </w:p>
        </w:tc>
      </w:tr>
      <w:tr w:rsidR="00786A1E" w:rsidRPr="00A71A0A" w14:paraId="3EA49C4C" w14:textId="77777777" w:rsidTr="00786A1E">
        <w:tc>
          <w:tcPr>
            <w:tcW w:w="1273" w:type="dxa"/>
          </w:tcPr>
          <w:p w14:paraId="1F3DF13C" w14:textId="57CC23E5" w:rsidR="00786A1E" w:rsidRPr="00FF3644" w:rsidRDefault="00786A1E">
            <w:r w:rsidRPr="00FF3644">
              <w:t>GEO-</w:t>
            </w:r>
            <w:r w:rsidR="00610761" w:rsidRPr="00FF3644">
              <w:t>MUT</w:t>
            </w:r>
          </w:p>
        </w:tc>
        <w:tc>
          <w:tcPr>
            <w:tcW w:w="4578" w:type="dxa"/>
            <w:shd w:val="clear" w:color="auto" w:fill="auto"/>
          </w:tcPr>
          <w:p w14:paraId="265C4D09" w14:textId="14048A91" w:rsidR="00786A1E" w:rsidRPr="00FF3644" w:rsidRDefault="00786A1E" w:rsidP="00FF3644">
            <w:pPr>
              <w:rPr>
                <w:rStyle w:val="Verwijzingopmerking"/>
              </w:rPr>
            </w:pPr>
            <w:r w:rsidRPr="00FF3644">
              <w:t>Constatering</w:t>
            </w:r>
            <w:r w:rsidR="001B5CA0">
              <w:t xml:space="preserve"> a</w:t>
            </w:r>
            <w:r w:rsidRPr="00FF3644">
              <w:t>fwijkende</w:t>
            </w:r>
            <w:r w:rsidR="001B5CA0">
              <w:t xml:space="preserve"> g</w:t>
            </w:r>
            <w:r w:rsidRPr="00FF3644">
              <w:t>eometrie</w:t>
            </w:r>
          </w:p>
        </w:tc>
        <w:tc>
          <w:tcPr>
            <w:tcW w:w="1393" w:type="dxa"/>
          </w:tcPr>
          <w:p w14:paraId="0CC20981" w14:textId="0C161BBA" w:rsidR="00786A1E" w:rsidRPr="00FF3644" w:rsidRDefault="00786A1E">
            <w:r w:rsidRPr="00FF3644">
              <w:t>GEO</w:t>
            </w:r>
          </w:p>
        </w:tc>
        <w:tc>
          <w:tcPr>
            <w:tcW w:w="1903" w:type="dxa"/>
          </w:tcPr>
          <w:p w14:paraId="3E041BA0" w14:textId="78E88EFA" w:rsidR="00786A1E" w:rsidRPr="00FF3644" w:rsidRDefault="00786A1E">
            <w:proofErr w:type="spellStart"/>
            <w:r w:rsidRPr="00FF3644">
              <w:t>geometrieLevering</w:t>
            </w:r>
            <w:proofErr w:type="spellEnd"/>
          </w:p>
        </w:tc>
      </w:tr>
      <w:tr w:rsidR="00117334" w:rsidRPr="00A71A0A" w14:paraId="0DE01465" w14:textId="77777777" w:rsidTr="00786A1E">
        <w:tc>
          <w:tcPr>
            <w:tcW w:w="1273" w:type="dxa"/>
          </w:tcPr>
          <w:p w14:paraId="52318336" w14:textId="687B2B2C" w:rsidR="00117334" w:rsidRPr="00FF3644" w:rsidRDefault="00117334">
            <w:r w:rsidRPr="00FF3644">
              <w:t>GEO-NEG</w:t>
            </w:r>
          </w:p>
        </w:tc>
        <w:tc>
          <w:tcPr>
            <w:tcW w:w="4578" w:type="dxa"/>
            <w:shd w:val="clear" w:color="auto" w:fill="auto"/>
          </w:tcPr>
          <w:p w14:paraId="508390C6" w14:textId="44CE3C3C" w:rsidR="00117334" w:rsidRPr="00FF3644" w:rsidRDefault="00117334" w:rsidP="00FF3644">
            <w:r w:rsidRPr="00FF3644">
              <w:t xml:space="preserve">Negeer eerder gestuurd </w:t>
            </w:r>
            <w:r w:rsidR="001B5CA0">
              <w:t>g</w:t>
            </w:r>
            <w:r w:rsidR="00B8301D" w:rsidRPr="00FF3644">
              <w:t>eometrie</w:t>
            </w:r>
            <w:r w:rsidR="001B5CA0">
              <w:t>l</w:t>
            </w:r>
            <w:r w:rsidR="00B8301D" w:rsidRPr="00FF3644">
              <w:t>evering</w:t>
            </w:r>
            <w:r w:rsidRPr="00FF3644">
              <w:t xml:space="preserve"> </w:t>
            </w:r>
          </w:p>
        </w:tc>
        <w:tc>
          <w:tcPr>
            <w:tcW w:w="1393" w:type="dxa"/>
          </w:tcPr>
          <w:p w14:paraId="6255D3D2" w14:textId="601BBDD5" w:rsidR="00117334" w:rsidRPr="00FF3644" w:rsidRDefault="00117334">
            <w:r w:rsidRPr="00FF3644">
              <w:t>G</w:t>
            </w:r>
            <w:r w:rsidR="00255747">
              <w:t>EO</w:t>
            </w:r>
          </w:p>
        </w:tc>
        <w:tc>
          <w:tcPr>
            <w:tcW w:w="1903" w:type="dxa"/>
          </w:tcPr>
          <w:p w14:paraId="11ABFB9B" w14:textId="0FDCFA8A" w:rsidR="00117334" w:rsidRPr="00FF3644" w:rsidRDefault="00117334">
            <w:r w:rsidRPr="00FF3644">
              <w:t>geometrielevering</w:t>
            </w:r>
          </w:p>
        </w:tc>
      </w:tr>
      <w:tr w:rsidR="00786A1E" w:rsidRPr="00A71A0A" w14:paraId="33DCE572" w14:textId="77777777" w:rsidTr="00786A1E">
        <w:tc>
          <w:tcPr>
            <w:tcW w:w="1273" w:type="dxa"/>
          </w:tcPr>
          <w:p w14:paraId="620F411F" w14:textId="38330A04" w:rsidR="00786A1E" w:rsidRPr="00FF3644" w:rsidRDefault="00786A1E">
            <w:r w:rsidRPr="00FF3644">
              <w:t>BGR-MAB</w:t>
            </w:r>
          </w:p>
        </w:tc>
        <w:tc>
          <w:tcPr>
            <w:tcW w:w="4578" w:type="dxa"/>
            <w:shd w:val="clear" w:color="auto" w:fill="auto"/>
          </w:tcPr>
          <w:p w14:paraId="7E422444" w14:textId="51958A08" w:rsidR="00786A1E" w:rsidRPr="00FF3644" w:rsidRDefault="00786A1E">
            <w:pPr>
              <w:rPr>
                <w:rStyle w:val="Verwijzingopmerking"/>
              </w:rPr>
            </w:pPr>
            <w:r w:rsidRPr="00FF3644">
              <w:t>Afzien van bouw</w:t>
            </w:r>
          </w:p>
        </w:tc>
        <w:tc>
          <w:tcPr>
            <w:tcW w:w="1393" w:type="dxa"/>
          </w:tcPr>
          <w:p w14:paraId="1A36D042" w14:textId="7DCBDB8B" w:rsidR="00786A1E" w:rsidRPr="00FF3644" w:rsidRDefault="00786A1E">
            <w:r w:rsidRPr="00FF3644">
              <w:t>BAG</w:t>
            </w:r>
          </w:p>
        </w:tc>
        <w:tc>
          <w:tcPr>
            <w:tcW w:w="1903" w:type="dxa"/>
          </w:tcPr>
          <w:p w14:paraId="4A763505" w14:textId="19137331" w:rsidR="00786A1E" w:rsidRPr="00FF3644" w:rsidRDefault="00786A1E">
            <w:r w:rsidRPr="00FF3644">
              <w:t>BAG-kennisgeving</w:t>
            </w:r>
          </w:p>
        </w:tc>
      </w:tr>
      <w:tr w:rsidR="00786A1E" w:rsidRPr="00A71A0A" w14:paraId="375EF9DB" w14:textId="77777777" w:rsidTr="00786A1E">
        <w:tc>
          <w:tcPr>
            <w:tcW w:w="1273" w:type="dxa"/>
          </w:tcPr>
          <w:p w14:paraId="77158EFD" w14:textId="45E11CC3" w:rsidR="00786A1E" w:rsidRPr="00FF3644" w:rsidRDefault="00786A1E">
            <w:r w:rsidRPr="00FF3644">
              <w:t>BGR-IBV</w:t>
            </w:r>
          </w:p>
        </w:tc>
        <w:tc>
          <w:tcPr>
            <w:tcW w:w="4578" w:type="dxa"/>
            <w:shd w:val="clear" w:color="auto" w:fill="auto"/>
          </w:tcPr>
          <w:p w14:paraId="111B6511" w14:textId="2FEB35C1" w:rsidR="00786A1E" w:rsidRPr="00FF3644" w:rsidRDefault="00786A1E">
            <w:pPr>
              <w:rPr>
                <w:rStyle w:val="Verwijzingopmerking"/>
              </w:rPr>
            </w:pPr>
            <w:r w:rsidRPr="00FF3644">
              <w:t>Intrekken bouwvergunning</w:t>
            </w:r>
          </w:p>
        </w:tc>
        <w:tc>
          <w:tcPr>
            <w:tcW w:w="1393" w:type="dxa"/>
          </w:tcPr>
          <w:p w14:paraId="08A9E693" w14:textId="10B263A0" w:rsidR="00786A1E" w:rsidRPr="00FF3644" w:rsidRDefault="00786A1E">
            <w:r w:rsidRPr="00FF3644">
              <w:t>BAG</w:t>
            </w:r>
          </w:p>
        </w:tc>
        <w:tc>
          <w:tcPr>
            <w:tcW w:w="1903" w:type="dxa"/>
          </w:tcPr>
          <w:p w14:paraId="6300F90B" w14:textId="43E022F5" w:rsidR="00786A1E" w:rsidRPr="00FF3644" w:rsidRDefault="00786A1E">
            <w:r w:rsidRPr="00FF3644">
              <w:t>BAG-kennisgeving</w:t>
            </w:r>
          </w:p>
        </w:tc>
      </w:tr>
      <w:tr w:rsidR="00786A1E" w:rsidRPr="00A71A0A" w14:paraId="08628ED0" w14:textId="77777777" w:rsidTr="00786A1E">
        <w:tc>
          <w:tcPr>
            <w:tcW w:w="1273" w:type="dxa"/>
          </w:tcPr>
          <w:p w14:paraId="5B34A921" w14:textId="72217973" w:rsidR="00786A1E" w:rsidRPr="00FF3644" w:rsidRDefault="00786A1E">
            <w:r w:rsidRPr="00FF3644">
              <w:t>BGR-MAV</w:t>
            </w:r>
          </w:p>
        </w:tc>
        <w:tc>
          <w:tcPr>
            <w:tcW w:w="4578" w:type="dxa"/>
            <w:shd w:val="clear" w:color="auto" w:fill="auto"/>
          </w:tcPr>
          <w:p w14:paraId="0E4949DB" w14:textId="7DBB5A29" w:rsidR="00786A1E" w:rsidRPr="00FF3644" w:rsidRDefault="00786A1E">
            <w:pPr>
              <w:rPr>
                <w:rStyle w:val="Verwijzingopmerking"/>
              </w:rPr>
            </w:pPr>
            <w:r w:rsidRPr="00FF3644">
              <w:t>Afzien van verbouwing</w:t>
            </w:r>
          </w:p>
        </w:tc>
        <w:tc>
          <w:tcPr>
            <w:tcW w:w="1393" w:type="dxa"/>
          </w:tcPr>
          <w:p w14:paraId="7719D4B2" w14:textId="26A4BBFB" w:rsidR="00786A1E" w:rsidRPr="00FF3644" w:rsidRDefault="00786A1E">
            <w:r w:rsidRPr="00FF3644">
              <w:t>BAG</w:t>
            </w:r>
          </w:p>
        </w:tc>
        <w:tc>
          <w:tcPr>
            <w:tcW w:w="1903" w:type="dxa"/>
          </w:tcPr>
          <w:p w14:paraId="2CA31B7E" w14:textId="78FF5982" w:rsidR="00786A1E" w:rsidRPr="00FF3644" w:rsidRDefault="00786A1E">
            <w:r w:rsidRPr="00FF3644">
              <w:t>BAG-kennisgeving</w:t>
            </w:r>
          </w:p>
        </w:tc>
      </w:tr>
      <w:tr w:rsidR="00786A1E" w:rsidRPr="00A71A0A" w14:paraId="51BF92B8" w14:textId="77777777" w:rsidTr="00786A1E">
        <w:tc>
          <w:tcPr>
            <w:tcW w:w="1273" w:type="dxa"/>
          </w:tcPr>
          <w:p w14:paraId="6BDBC089" w14:textId="38F2C386" w:rsidR="00786A1E" w:rsidRPr="00FF3644" w:rsidRDefault="00786A1E">
            <w:r w:rsidRPr="00FF3644">
              <w:t>BRA-HNU</w:t>
            </w:r>
          </w:p>
        </w:tc>
        <w:tc>
          <w:tcPr>
            <w:tcW w:w="4578" w:type="dxa"/>
            <w:shd w:val="clear" w:color="auto" w:fill="auto"/>
          </w:tcPr>
          <w:p w14:paraId="6876371C" w14:textId="0719CEE4" w:rsidR="00786A1E" w:rsidRPr="00FF3644" w:rsidRDefault="00786A1E">
            <w:pPr>
              <w:rPr>
                <w:rStyle w:val="Verwijzingopmerking"/>
              </w:rPr>
            </w:pPr>
            <w:proofErr w:type="spellStart"/>
            <w:r w:rsidRPr="00FF3644">
              <w:t>Hernummeren</w:t>
            </w:r>
            <w:proofErr w:type="spellEnd"/>
            <w:r w:rsidRPr="00FF3644">
              <w:t xml:space="preserve"> </w:t>
            </w:r>
            <w:proofErr w:type="spellStart"/>
            <w:r w:rsidRPr="00FF3644">
              <w:t>adresseerbaar</w:t>
            </w:r>
            <w:proofErr w:type="spellEnd"/>
            <w:r w:rsidRPr="00FF3644">
              <w:t xml:space="preserve"> object</w:t>
            </w:r>
          </w:p>
        </w:tc>
        <w:tc>
          <w:tcPr>
            <w:tcW w:w="1393" w:type="dxa"/>
          </w:tcPr>
          <w:p w14:paraId="1DB9FD16" w14:textId="18CC5145" w:rsidR="00786A1E" w:rsidRPr="00FF3644" w:rsidRDefault="00786A1E">
            <w:r w:rsidRPr="00FF3644">
              <w:t>BAG</w:t>
            </w:r>
          </w:p>
        </w:tc>
        <w:tc>
          <w:tcPr>
            <w:tcW w:w="1903" w:type="dxa"/>
          </w:tcPr>
          <w:p w14:paraId="1A2D2A61" w14:textId="3501B643" w:rsidR="00786A1E" w:rsidRPr="00FF3644" w:rsidRDefault="00786A1E">
            <w:r w:rsidRPr="00FF3644">
              <w:t>BAG-kennisgeving</w:t>
            </w:r>
          </w:p>
        </w:tc>
      </w:tr>
      <w:tr w:rsidR="00786A1E" w:rsidRPr="00A71A0A" w14:paraId="772639AA" w14:textId="77777777" w:rsidTr="00786A1E">
        <w:tc>
          <w:tcPr>
            <w:tcW w:w="1273" w:type="dxa"/>
          </w:tcPr>
          <w:p w14:paraId="2DC702A0" w14:textId="49CCF3DD" w:rsidR="00786A1E" w:rsidRPr="00FF3644" w:rsidRDefault="00786A1E">
            <w:r w:rsidRPr="00FF3644">
              <w:t>BRA-OHN</w:t>
            </w:r>
          </w:p>
        </w:tc>
        <w:tc>
          <w:tcPr>
            <w:tcW w:w="4578" w:type="dxa"/>
            <w:shd w:val="clear" w:color="auto" w:fill="auto"/>
          </w:tcPr>
          <w:p w14:paraId="46BC7098" w14:textId="5AE207FF" w:rsidR="00786A1E" w:rsidRPr="00FF3644" w:rsidRDefault="00786A1E">
            <w:pPr>
              <w:rPr>
                <w:rStyle w:val="Verwijzingopmerking"/>
              </w:rPr>
            </w:pPr>
            <w:proofErr w:type="spellStart"/>
            <w:r w:rsidRPr="00FF3644">
              <w:t>Hoofdadres</w:t>
            </w:r>
            <w:proofErr w:type="spellEnd"/>
            <w:r w:rsidRPr="00FF3644">
              <w:t xml:space="preserve"> en nevenadres van een </w:t>
            </w:r>
            <w:proofErr w:type="spellStart"/>
            <w:r w:rsidRPr="00FF3644">
              <w:t>adresseerbaar</w:t>
            </w:r>
            <w:proofErr w:type="spellEnd"/>
            <w:r w:rsidRPr="00FF3644">
              <w:t xml:space="preserve"> object omdraaien</w:t>
            </w:r>
          </w:p>
        </w:tc>
        <w:tc>
          <w:tcPr>
            <w:tcW w:w="1393" w:type="dxa"/>
          </w:tcPr>
          <w:p w14:paraId="3C1A186D" w14:textId="74F06B79" w:rsidR="00786A1E" w:rsidRPr="00FF3644" w:rsidRDefault="00786A1E">
            <w:r w:rsidRPr="00FF3644">
              <w:t>BAG</w:t>
            </w:r>
          </w:p>
        </w:tc>
        <w:tc>
          <w:tcPr>
            <w:tcW w:w="1903" w:type="dxa"/>
          </w:tcPr>
          <w:p w14:paraId="46384119" w14:textId="032EF92E" w:rsidR="00786A1E" w:rsidRPr="00FF3644" w:rsidRDefault="00786A1E">
            <w:r w:rsidRPr="00FF3644">
              <w:t>BAG-kennisgeving</w:t>
            </w:r>
          </w:p>
        </w:tc>
      </w:tr>
      <w:tr w:rsidR="00786A1E" w:rsidRPr="00A71A0A" w14:paraId="5C5ED466" w14:textId="77777777" w:rsidTr="00786A1E">
        <w:tc>
          <w:tcPr>
            <w:tcW w:w="1273" w:type="dxa"/>
          </w:tcPr>
          <w:p w14:paraId="652258F8" w14:textId="65B742C5" w:rsidR="00786A1E" w:rsidRPr="00FF3644" w:rsidRDefault="00786A1E">
            <w:r w:rsidRPr="00FF3644">
              <w:t>BGR-MGS</w:t>
            </w:r>
          </w:p>
        </w:tc>
        <w:tc>
          <w:tcPr>
            <w:tcW w:w="4578" w:type="dxa"/>
            <w:shd w:val="clear" w:color="auto" w:fill="auto"/>
          </w:tcPr>
          <w:p w14:paraId="71BC018D" w14:textId="331227C4" w:rsidR="00786A1E" w:rsidRPr="00FF3644" w:rsidRDefault="00786A1E">
            <w:pPr>
              <w:rPr>
                <w:rStyle w:val="Verwijzingopmerking"/>
              </w:rPr>
            </w:pPr>
            <w:r w:rsidRPr="00FF3644">
              <w:t>Melding sloop afgerond</w:t>
            </w:r>
          </w:p>
        </w:tc>
        <w:tc>
          <w:tcPr>
            <w:tcW w:w="1393" w:type="dxa"/>
          </w:tcPr>
          <w:p w14:paraId="26177A2A" w14:textId="4657F40C" w:rsidR="00786A1E" w:rsidRPr="00FF3644" w:rsidRDefault="00786A1E">
            <w:r w:rsidRPr="00FF3644">
              <w:t>BAG</w:t>
            </w:r>
          </w:p>
        </w:tc>
        <w:tc>
          <w:tcPr>
            <w:tcW w:w="1903" w:type="dxa"/>
          </w:tcPr>
          <w:p w14:paraId="549467CC" w14:textId="5027E8B6" w:rsidR="00786A1E" w:rsidRPr="00FF3644" w:rsidRDefault="00786A1E">
            <w:r w:rsidRPr="00FF3644">
              <w:t>BAG-kennisgeving</w:t>
            </w:r>
          </w:p>
        </w:tc>
      </w:tr>
      <w:tr w:rsidR="00786A1E" w:rsidRPr="00A71A0A" w14:paraId="1E77D4F5" w14:textId="77777777" w:rsidTr="00786A1E">
        <w:tc>
          <w:tcPr>
            <w:tcW w:w="1273" w:type="dxa"/>
          </w:tcPr>
          <w:p w14:paraId="70C0F589" w14:textId="5A3C3F52" w:rsidR="00786A1E" w:rsidRPr="00FF3644" w:rsidRDefault="00786A1E">
            <w:r w:rsidRPr="00FF3644">
              <w:t>BGR-VOC</w:t>
            </w:r>
          </w:p>
        </w:tc>
        <w:tc>
          <w:tcPr>
            <w:tcW w:w="4578" w:type="dxa"/>
            <w:shd w:val="clear" w:color="auto" w:fill="auto"/>
          </w:tcPr>
          <w:p w14:paraId="35988527" w14:textId="38C9CBD4" w:rsidR="00786A1E" w:rsidRPr="00FF3644" w:rsidRDefault="00786A1E">
            <w:pPr>
              <w:rPr>
                <w:rStyle w:val="Verwijzingopmerking"/>
              </w:rPr>
            </w:pPr>
            <w:r w:rsidRPr="00FF3644">
              <w:t>Geheel verdwijnen objecten door calamiteit</w:t>
            </w:r>
          </w:p>
        </w:tc>
        <w:tc>
          <w:tcPr>
            <w:tcW w:w="1393" w:type="dxa"/>
          </w:tcPr>
          <w:p w14:paraId="0B9690AC" w14:textId="373A4A33" w:rsidR="00786A1E" w:rsidRPr="00FF3644" w:rsidRDefault="00786A1E">
            <w:r w:rsidRPr="00FF3644">
              <w:t>BAG</w:t>
            </w:r>
          </w:p>
        </w:tc>
        <w:tc>
          <w:tcPr>
            <w:tcW w:w="1903" w:type="dxa"/>
          </w:tcPr>
          <w:p w14:paraId="3738F0BA" w14:textId="6DB6743F" w:rsidR="00786A1E" w:rsidRPr="00FF3644" w:rsidRDefault="00786A1E">
            <w:r w:rsidRPr="00FF3644">
              <w:t>BAG-kennisgeving</w:t>
            </w:r>
          </w:p>
        </w:tc>
      </w:tr>
      <w:tr w:rsidR="00786A1E" w:rsidRPr="00A71A0A" w14:paraId="20C6E91E" w14:textId="77777777" w:rsidTr="00786A1E">
        <w:tc>
          <w:tcPr>
            <w:tcW w:w="1273" w:type="dxa"/>
          </w:tcPr>
          <w:p w14:paraId="6745D2E9" w14:textId="64A6368A" w:rsidR="00786A1E" w:rsidRPr="00FF3644" w:rsidRDefault="00786A1E">
            <w:r w:rsidRPr="00FF3644">
              <w:t>BGR-ISLSP</w:t>
            </w:r>
          </w:p>
        </w:tc>
        <w:tc>
          <w:tcPr>
            <w:tcW w:w="4578" w:type="dxa"/>
            <w:shd w:val="clear" w:color="auto" w:fill="auto"/>
          </w:tcPr>
          <w:p w14:paraId="7CB9227C" w14:textId="5B88B2A7" w:rsidR="00786A1E" w:rsidRPr="00FF3644" w:rsidRDefault="00786A1E">
            <w:pPr>
              <w:rPr>
                <w:rStyle w:val="Verwijzingopmerking"/>
              </w:rPr>
            </w:pPr>
            <w:r w:rsidRPr="00FF3644">
              <w:t>Intrekken standplaats</w:t>
            </w:r>
          </w:p>
        </w:tc>
        <w:tc>
          <w:tcPr>
            <w:tcW w:w="1393" w:type="dxa"/>
          </w:tcPr>
          <w:p w14:paraId="7B8EA4B3" w14:textId="05D8E182" w:rsidR="00786A1E" w:rsidRPr="00FF3644" w:rsidRDefault="00786A1E">
            <w:r w:rsidRPr="00FF3644">
              <w:t>BAG</w:t>
            </w:r>
          </w:p>
        </w:tc>
        <w:tc>
          <w:tcPr>
            <w:tcW w:w="1903" w:type="dxa"/>
          </w:tcPr>
          <w:p w14:paraId="656CFA30" w14:textId="67F6A116" w:rsidR="00786A1E" w:rsidRPr="00FF3644" w:rsidRDefault="00786A1E">
            <w:r w:rsidRPr="00FF3644">
              <w:t>BAG-kennisgeving</w:t>
            </w:r>
          </w:p>
        </w:tc>
      </w:tr>
      <w:tr w:rsidR="00786A1E" w:rsidRPr="00A71A0A" w14:paraId="4554573A" w14:textId="77777777" w:rsidTr="00786A1E">
        <w:tc>
          <w:tcPr>
            <w:tcW w:w="1273" w:type="dxa"/>
          </w:tcPr>
          <w:p w14:paraId="715B731C" w14:textId="719E429A" w:rsidR="00786A1E" w:rsidRPr="00FF3644" w:rsidRDefault="00786A1E">
            <w:r w:rsidRPr="00FF3644">
              <w:t>BGR-ISLLP</w:t>
            </w:r>
          </w:p>
        </w:tc>
        <w:tc>
          <w:tcPr>
            <w:tcW w:w="4578" w:type="dxa"/>
            <w:shd w:val="clear" w:color="auto" w:fill="auto"/>
          </w:tcPr>
          <w:p w14:paraId="5C5BFEB1" w14:textId="1A4F858A" w:rsidR="00786A1E" w:rsidRPr="00FF3644" w:rsidRDefault="00786A1E">
            <w:pPr>
              <w:rPr>
                <w:rStyle w:val="Verwijzingopmerking"/>
              </w:rPr>
            </w:pPr>
            <w:r w:rsidRPr="00FF3644">
              <w:t>Intrekken ligplaats</w:t>
            </w:r>
          </w:p>
        </w:tc>
        <w:tc>
          <w:tcPr>
            <w:tcW w:w="1393" w:type="dxa"/>
          </w:tcPr>
          <w:p w14:paraId="11D4FE75" w14:textId="74FFDDC6" w:rsidR="00786A1E" w:rsidRPr="00FF3644" w:rsidRDefault="00786A1E">
            <w:r w:rsidRPr="00FF3644">
              <w:t>BAG</w:t>
            </w:r>
          </w:p>
        </w:tc>
        <w:tc>
          <w:tcPr>
            <w:tcW w:w="1903" w:type="dxa"/>
          </w:tcPr>
          <w:p w14:paraId="5046C084" w14:textId="2A5173D2" w:rsidR="00786A1E" w:rsidRPr="00FF3644" w:rsidRDefault="00786A1E">
            <w:r w:rsidRPr="00FF3644">
              <w:t>BAG-kennisgeving</w:t>
            </w:r>
          </w:p>
        </w:tc>
      </w:tr>
      <w:tr w:rsidR="00786A1E" w:rsidRPr="00A71A0A" w14:paraId="24E799E7" w14:textId="77777777" w:rsidTr="00786A1E">
        <w:tc>
          <w:tcPr>
            <w:tcW w:w="1273" w:type="dxa"/>
          </w:tcPr>
          <w:p w14:paraId="2DDA3367" w14:textId="715AA485" w:rsidR="00786A1E" w:rsidRPr="00FF3644" w:rsidRDefault="00786A1E">
            <w:r w:rsidRPr="00FF3644">
              <w:t>BRA-BOR</w:t>
            </w:r>
          </w:p>
        </w:tc>
        <w:tc>
          <w:tcPr>
            <w:tcW w:w="4578" w:type="dxa"/>
            <w:shd w:val="clear" w:color="auto" w:fill="auto"/>
          </w:tcPr>
          <w:p w14:paraId="26F2B822" w14:textId="0EC07673" w:rsidR="00786A1E" w:rsidRPr="00FF3644" w:rsidRDefault="00786A1E">
            <w:pPr>
              <w:rPr>
                <w:rStyle w:val="Verwijzingopmerking"/>
              </w:rPr>
            </w:pPr>
            <w:r w:rsidRPr="00FF3644">
              <w:t>Benoemen openbare ruimte</w:t>
            </w:r>
          </w:p>
        </w:tc>
        <w:tc>
          <w:tcPr>
            <w:tcW w:w="1393" w:type="dxa"/>
          </w:tcPr>
          <w:p w14:paraId="346663B5" w14:textId="78479C41" w:rsidR="00786A1E" w:rsidRPr="00FF3644" w:rsidRDefault="00786A1E">
            <w:r w:rsidRPr="00FF3644">
              <w:t>BAG</w:t>
            </w:r>
          </w:p>
        </w:tc>
        <w:tc>
          <w:tcPr>
            <w:tcW w:w="1903" w:type="dxa"/>
          </w:tcPr>
          <w:p w14:paraId="488EAF4B" w14:textId="333286B4" w:rsidR="00786A1E" w:rsidRPr="00FF3644" w:rsidRDefault="00786A1E">
            <w:r w:rsidRPr="00FF3644">
              <w:t>BAG-kennisgeving</w:t>
            </w:r>
          </w:p>
        </w:tc>
      </w:tr>
      <w:tr w:rsidR="00786A1E" w:rsidRPr="00A71A0A" w14:paraId="087A6DB7" w14:textId="77777777" w:rsidTr="00786A1E">
        <w:tc>
          <w:tcPr>
            <w:tcW w:w="1273" w:type="dxa"/>
          </w:tcPr>
          <w:p w14:paraId="3CEF4CF5" w14:textId="57DAB8D1" w:rsidR="00786A1E" w:rsidRPr="00FF3644" w:rsidRDefault="00786A1E">
            <w:r w:rsidRPr="00FF3644">
              <w:t>BRA-HOR</w:t>
            </w:r>
          </w:p>
        </w:tc>
        <w:tc>
          <w:tcPr>
            <w:tcW w:w="4578" w:type="dxa"/>
            <w:shd w:val="clear" w:color="auto" w:fill="auto"/>
          </w:tcPr>
          <w:p w14:paraId="43681FA8" w14:textId="68EAEF36" w:rsidR="00786A1E" w:rsidRPr="00FF3644" w:rsidRDefault="00786A1E">
            <w:pPr>
              <w:rPr>
                <w:rStyle w:val="Verwijzingopmerking"/>
              </w:rPr>
            </w:pPr>
            <w:r w:rsidRPr="00FF3644">
              <w:t>Hernoemen openbare ruimte</w:t>
            </w:r>
          </w:p>
        </w:tc>
        <w:tc>
          <w:tcPr>
            <w:tcW w:w="1393" w:type="dxa"/>
          </w:tcPr>
          <w:p w14:paraId="015E9A48" w14:textId="06917547" w:rsidR="00786A1E" w:rsidRPr="00FF3644" w:rsidRDefault="00786A1E">
            <w:r w:rsidRPr="00FF3644">
              <w:t>BAG</w:t>
            </w:r>
          </w:p>
        </w:tc>
        <w:tc>
          <w:tcPr>
            <w:tcW w:w="1903" w:type="dxa"/>
          </w:tcPr>
          <w:p w14:paraId="0C9342E8" w14:textId="570BF90F" w:rsidR="00786A1E" w:rsidRPr="00FF3644" w:rsidRDefault="00786A1E">
            <w:r w:rsidRPr="00FF3644">
              <w:t>BAG-kennisgeving</w:t>
            </w:r>
          </w:p>
        </w:tc>
      </w:tr>
      <w:tr w:rsidR="00786A1E" w:rsidRPr="00A71A0A" w14:paraId="72C7E68B" w14:textId="77777777" w:rsidTr="00786A1E">
        <w:tc>
          <w:tcPr>
            <w:tcW w:w="1273" w:type="dxa"/>
          </w:tcPr>
          <w:p w14:paraId="3362CE28" w14:textId="667AD42A" w:rsidR="00786A1E" w:rsidRPr="00FF3644" w:rsidRDefault="00786A1E">
            <w:r w:rsidRPr="00FF3644">
              <w:t>BRA-IOR</w:t>
            </w:r>
          </w:p>
        </w:tc>
        <w:tc>
          <w:tcPr>
            <w:tcW w:w="4578" w:type="dxa"/>
            <w:shd w:val="clear" w:color="auto" w:fill="auto"/>
          </w:tcPr>
          <w:p w14:paraId="708BA0A8" w14:textId="2FC232D0" w:rsidR="00786A1E" w:rsidRPr="00FF3644" w:rsidRDefault="00786A1E">
            <w:pPr>
              <w:rPr>
                <w:rStyle w:val="Verwijzingopmerking"/>
              </w:rPr>
            </w:pPr>
            <w:r w:rsidRPr="00FF3644">
              <w:t>Intrekken openbare ruimte</w:t>
            </w:r>
          </w:p>
        </w:tc>
        <w:tc>
          <w:tcPr>
            <w:tcW w:w="1393" w:type="dxa"/>
          </w:tcPr>
          <w:p w14:paraId="3F57157C" w14:textId="4067DCDC" w:rsidR="00786A1E" w:rsidRPr="00FF3644" w:rsidRDefault="00786A1E">
            <w:r w:rsidRPr="00FF3644">
              <w:t>BAG</w:t>
            </w:r>
          </w:p>
        </w:tc>
        <w:tc>
          <w:tcPr>
            <w:tcW w:w="1903" w:type="dxa"/>
          </w:tcPr>
          <w:p w14:paraId="379F3BDA" w14:textId="255169DD" w:rsidR="00786A1E" w:rsidRPr="00FF3644" w:rsidRDefault="00786A1E">
            <w:r w:rsidRPr="00FF3644">
              <w:t>BAG-kennisgeving</w:t>
            </w:r>
          </w:p>
        </w:tc>
      </w:tr>
      <w:tr w:rsidR="00786A1E" w:rsidRPr="00A71A0A" w14:paraId="3E8DC02B" w14:textId="77777777" w:rsidTr="00786A1E">
        <w:tc>
          <w:tcPr>
            <w:tcW w:w="1273" w:type="dxa"/>
          </w:tcPr>
          <w:p w14:paraId="59DA6E47" w14:textId="6775305D" w:rsidR="00786A1E" w:rsidRPr="00FF3644" w:rsidRDefault="00786A1E">
            <w:r w:rsidRPr="00FF3644">
              <w:t>BRA-GHO</w:t>
            </w:r>
          </w:p>
        </w:tc>
        <w:tc>
          <w:tcPr>
            <w:tcW w:w="4578" w:type="dxa"/>
            <w:shd w:val="clear" w:color="auto" w:fill="auto"/>
          </w:tcPr>
          <w:p w14:paraId="2BC57C7A" w14:textId="7C7D2E8E" w:rsidR="00786A1E" w:rsidRPr="00FF3644" w:rsidRDefault="00786A1E">
            <w:pPr>
              <w:rPr>
                <w:rStyle w:val="Verwijzingopmerking"/>
              </w:rPr>
            </w:pPr>
            <w:r w:rsidRPr="00FF3644">
              <w:t>Gedeeltelijk hernoemen openbare ruimte</w:t>
            </w:r>
          </w:p>
        </w:tc>
        <w:tc>
          <w:tcPr>
            <w:tcW w:w="1393" w:type="dxa"/>
          </w:tcPr>
          <w:p w14:paraId="4E461643" w14:textId="5183AC67" w:rsidR="00786A1E" w:rsidRPr="00FF3644" w:rsidRDefault="00786A1E">
            <w:r w:rsidRPr="00FF3644">
              <w:t>BAG</w:t>
            </w:r>
          </w:p>
        </w:tc>
        <w:tc>
          <w:tcPr>
            <w:tcW w:w="1903" w:type="dxa"/>
          </w:tcPr>
          <w:p w14:paraId="52451043" w14:textId="0ADFFEFE" w:rsidR="00786A1E" w:rsidRPr="00FF3644" w:rsidRDefault="00786A1E">
            <w:r w:rsidRPr="00FF3644">
              <w:t>BAG-kennisgeving</w:t>
            </w:r>
          </w:p>
        </w:tc>
      </w:tr>
      <w:tr w:rsidR="00786A1E" w:rsidRPr="00A71A0A" w14:paraId="33976880" w14:textId="77777777" w:rsidTr="00786A1E">
        <w:tc>
          <w:tcPr>
            <w:tcW w:w="1273" w:type="dxa"/>
          </w:tcPr>
          <w:p w14:paraId="6F436D41" w14:textId="63E75FC3" w:rsidR="00786A1E" w:rsidRPr="00FF3644" w:rsidRDefault="00786A1E">
            <w:r w:rsidRPr="00FF3644">
              <w:t>BGR-HMO</w:t>
            </w:r>
          </w:p>
        </w:tc>
        <w:tc>
          <w:tcPr>
            <w:tcW w:w="4578" w:type="dxa"/>
            <w:shd w:val="clear" w:color="auto" w:fill="auto"/>
          </w:tcPr>
          <w:p w14:paraId="08C3565F" w14:textId="3AAE0377" w:rsidR="00786A1E" w:rsidRPr="00FF3644" w:rsidRDefault="00786A1E">
            <w:r w:rsidRPr="00FF3644">
              <w:t>Historisch maken onterecht opgevoerd pand</w:t>
            </w:r>
          </w:p>
        </w:tc>
        <w:tc>
          <w:tcPr>
            <w:tcW w:w="1393" w:type="dxa"/>
          </w:tcPr>
          <w:p w14:paraId="7634085D" w14:textId="4379CD80" w:rsidR="00786A1E" w:rsidRPr="00FF3644" w:rsidRDefault="00786A1E">
            <w:r w:rsidRPr="00FF3644">
              <w:t>BAG</w:t>
            </w:r>
          </w:p>
        </w:tc>
        <w:tc>
          <w:tcPr>
            <w:tcW w:w="1903" w:type="dxa"/>
          </w:tcPr>
          <w:p w14:paraId="48D52273" w14:textId="71D0E6D2" w:rsidR="00786A1E" w:rsidRPr="00FF3644" w:rsidRDefault="00786A1E">
            <w:r w:rsidRPr="00FF3644">
              <w:t>BAG-kennisgeving</w:t>
            </w:r>
          </w:p>
        </w:tc>
      </w:tr>
      <w:tr w:rsidR="00786A1E" w:rsidRPr="00A71A0A" w14:paraId="0BEFBFD1" w14:textId="77777777" w:rsidTr="00786A1E">
        <w:tc>
          <w:tcPr>
            <w:tcW w:w="1273" w:type="dxa"/>
          </w:tcPr>
          <w:p w14:paraId="73F77E2A" w14:textId="2EEC24EC" w:rsidR="00786A1E" w:rsidRPr="00FF3644" w:rsidRDefault="00786A1E">
            <w:r w:rsidRPr="00FF3644">
              <w:t>BAG-AOC</w:t>
            </w:r>
          </w:p>
        </w:tc>
        <w:tc>
          <w:tcPr>
            <w:tcW w:w="4578" w:type="dxa"/>
            <w:shd w:val="clear" w:color="auto" w:fill="auto"/>
          </w:tcPr>
          <w:p w14:paraId="78B00000" w14:textId="47FE94CE" w:rsidR="00786A1E" w:rsidRPr="00FF3644" w:rsidRDefault="00786A1E">
            <w:r w:rsidRPr="00FF3644">
              <w:t>Archivering bestaand object na constatering</w:t>
            </w:r>
          </w:p>
        </w:tc>
        <w:tc>
          <w:tcPr>
            <w:tcW w:w="1393" w:type="dxa"/>
          </w:tcPr>
          <w:p w14:paraId="205B0326" w14:textId="32CD786C" w:rsidR="00786A1E" w:rsidRPr="00FF3644" w:rsidRDefault="00786A1E">
            <w:r w:rsidRPr="00FF3644">
              <w:t>BAG</w:t>
            </w:r>
          </w:p>
        </w:tc>
        <w:tc>
          <w:tcPr>
            <w:tcW w:w="1903" w:type="dxa"/>
          </w:tcPr>
          <w:p w14:paraId="12FCEBD3" w14:textId="4531BE36" w:rsidR="00786A1E" w:rsidRPr="00FF3644" w:rsidRDefault="00786A1E">
            <w:r w:rsidRPr="00FF3644">
              <w:t>BAG-kennisgeving</w:t>
            </w:r>
          </w:p>
        </w:tc>
      </w:tr>
      <w:tr w:rsidR="00786A1E" w:rsidRPr="00A71A0A" w14:paraId="67D5F28D" w14:textId="77777777" w:rsidTr="00786A1E">
        <w:tc>
          <w:tcPr>
            <w:tcW w:w="1273" w:type="dxa"/>
          </w:tcPr>
          <w:p w14:paraId="24106638" w14:textId="3CA2C8A3" w:rsidR="00786A1E" w:rsidRPr="00FF3644" w:rsidRDefault="00786A1E">
            <w:r w:rsidRPr="00FF3644">
              <w:t>BAG-AGO</w:t>
            </w:r>
          </w:p>
        </w:tc>
        <w:tc>
          <w:tcPr>
            <w:tcW w:w="4578" w:type="dxa"/>
            <w:shd w:val="clear" w:color="auto" w:fill="auto"/>
          </w:tcPr>
          <w:p w14:paraId="242E42BE" w14:textId="55A26F9E" w:rsidR="00786A1E" w:rsidRPr="00FF3644" w:rsidRDefault="00786A1E">
            <w:r w:rsidRPr="00FF3644">
              <w:t>Archivering geconstateerd object</w:t>
            </w:r>
          </w:p>
        </w:tc>
        <w:tc>
          <w:tcPr>
            <w:tcW w:w="1393" w:type="dxa"/>
          </w:tcPr>
          <w:p w14:paraId="0225BFAF" w14:textId="0F91A7AC" w:rsidR="00786A1E" w:rsidRPr="00FF3644" w:rsidRDefault="00786A1E">
            <w:r w:rsidRPr="00FF3644">
              <w:t>BAG</w:t>
            </w:r>
          </w:p>
        </w:tc>
        <w:tc>
          <w:tcPr>
            <w:tcW w:w="1903" w:type="dxa"/>
          </w:tcPr>
          <w:p w14:paraId="1DC3490B" w14:textId="5E948100" w:rsidR="00786A1E" w:rsidRPr="00FF3644" w:rsidRDefault="00786A1E">
            <w:r w:rsidRPr="00FF3644">
              <w:t>BAG-kennisgeving</w:t>
            </w:r>
          </w:p>
        </w:tc>
      </w:tr>
    </w:tbl>
    <w:p w14:paraId="1B55A57C" w14:textId="4CCF49B6" w:rsidR="00BC2739" w:rsidRDefault="00BC2739" w:rsidP="00FF3644"/>
    <w:p w14:paraId="39B5314B" w14:textId="1C43E195" w:rsidR="00772387" w:rsidRDefault="00772387">
      <w:pPr>
        <w:spacing w:line="240" w:lineRule="auto"/>
        <w:jc w:val="left"/>
      </w:pPr>
      <w:r>
        <w:br w:type="page"/>
      </w:r>
    </w:p>
    <w:p w14:paraId="6ADC4D4E" w14:textId="1DFCBD3B" w:rsidR="00C85C92" w:rsidRDefault="00C85C92" w:rsidP="00FF3644">
      <w:pPr>
        <w:pStyle w:val="Bijlagen"/>
      </w:pPr>
      <w:r>
        <w:lastRenderedPageBreak/>
        <w:t xml:space="preserve"> </w:t>
      </w:r>
      <w:bookmarkStart w:id="357" w:name="_Toc415752740"/>
      <w:r>
        <w:t>Activiteiten</w:t>
      </w:r>
      <w:r w:rsidR="004E7837">
        <w:t>stroom k</w:t>
      </w:r>
      <w:r>
        <w:t xml:space="preserve">oppelvlak </w:t>
      </w:r>
      <w:proofErr w:type="spellStart"/>
      <w:r w:rsidR="00CC7F91">
        <w:t>Geo</w:t>
      </w:r>
      <w:proofErr w:type="spellEnd"/>
      <w:r w:rsidR="00CC7F91">
        <w:t>-BAG</w:t>
      </w:r>
      <w:bookmarkStart w:id="358" w:name="_GoBack"/>
      <w:bookmarkEnd w:id="357"/>
      <w:bookmarkEnd w:id="358"/>
    </w:p>
    <w:p w14:paraId="208EA139" w14:textId="2142039E" w:rsidR="00C85C92" w:rsidRDefault="00C85C92" w:rsidP="00C85C92">
      <w:pPr>
        <w:spacing w:line="240" w:lineRule="auto"/>
      </w:pPr>
      <w:r>
        <w:t xml:space="preserve">Hieronder staat een overzicht van de verschillende activiteitenstromen inclusief aanleiding en gebeurteniscode voor het koppelvlak </w:t>
      </w:r>
      <w:proofErr w:type="spellStart"/>
      <w:r w:rsidR="00CC7F91">
        <w:t>Geo</w:t>
      </w:r>
      <w:proofErr w:type="spellEnd"/>
      <w:r w:rsidR="00CC7F91">
        <w:t>-BAG</w:t>
      </w:r>
      <w:r>
        <w:t>.</w:t>
      </w:r>
    </w:p>
    <w:p w14:paraId="4A52B5FD" w14:textId="77777777" w:rsidR="00F44B15" w:rsidRDefault="00F44B15" w:rsidP="00C85C92">
      <w:pPr>
        <w:spacing w:line="240" w:lineRule="auto"/>
      </w:pPr>
    </w:p>
    <w:p w14:paraId="58A2C61D" w14:textId="4EC7CC58" w:rsidR="004E7837" w:rsidRDefault="007C32A9" w:rsidP="00C85C92">
      <w:pPr>
        <w:spacing w:line="240" w:lineRule="auto"/>
      </w:pPr>
      <w:r>
        <w:t>Aanleiding voor de start van activiteitenstroom kan zijn:</w:t>
      </w:r>
    </w:p>
    <w:p w14:paraId="0E14CB4C" w14:textId="77777777" w:rsidR="007C32A9" w:rsidRDefault="007C32A9" w:rsidP="00C85C92">
      <w:pPr>
        <w:spacing w:line="240" w:lineRule="auto"/>
      </w:pPr>
    </w:p>
    <w:tbl>
      <w:tblPr>
        <w:tblStyle w:val="Tabelraster"/>
        <w:tblW w:w="8789" w:type="dxa"/>
        <w:tblInd w:w="108" w:type="dxa"/>
        <w:tblLayout w:type="fixed"/>
        <w:tblLook w:val="04A0" w:firstRow="1" w:lastRow="0" w:firstColumn="1" w:lastColumn="0" w:noHBand="0" w:noVBand="1"/>
      </w:tblPr>
      <w:tblGrid>
        <w:gridCol w:w="1013"/>
        <w:gridCol w:w="5508"/>
        <w:gridCol w:w="2268"/>
      </w:tblGrid>
      <w:tr w:rsidR="00504A5F" w:rsidRPr="00F44B15" w14:paraId="35162077" w14:textId="77777777" w:rsidTr="00504A5F">
        <w:tc>
          <w:tcPr>
            <w:tcW w:w="1013" w:type="dxa"/>
          </w:tcPr>
          <w:p w14:paraId="1CCB4E21" w14:textId="2CE8354C" w:rsidR="007C32A9" w:rsidRPr="00356E59" w:rsidRDefault="007C32A9" w:rsidP="00F44B15">
            <w:pPr>
              <w:spacing w:line="240" w:lineRule="auto"/>
              <w:rPr>
                <w:b/>
              </w:rPr>
            </w:pPr>
            <w:r w:rsidRPr="00356E59">
              <w:rPr>
                <w:b/>
              </w:rPr>
              <w:t>Scenario</w:t>
            </w:r>
          </w:p>
        </w:tc>
        <w:tc>
          <w:tcPr>
            <w:tcW w:w="5508" w:type="dxa"/>
          </w:tcPr>
          <w:p w14:paraId="3E80F89E" w14:textId="635163B2" w:rsidR="007C32A9" w:rsidRPr="00356E59" w:rsidRDefault="007C32A9" w:rsidP="00F44B15">
            <w:pPr>
              <w:spacing w:line="240" w:lineRule="auto"/>
              <w:rPr>
                <w:b/>
              </w:rPr>
            </w:pPr>
            <w:r w:rsidRPr="00356E59">
              <w:rPr>
                <w:b/>
              </w:rPr>
              <w:t>Omschrijving</w:t>
            </w:r>
          </w:p>
        </w:tc>
        <w:tc>
          <w:tcPr>
            <w:tcW w:w="2268" w:type="dxa"/>
          </w:tcPr>
          <w:p w14:paraId="74CE9AD0" w14:textId="446AA19E" w:rsidR="007C32A9" w:rsidRPr="00356E59" w:rsidRDefault="007C32A9" w:rsidP="00AA51C5">
            <w:pPr>
              <w:spacing w:line="240" w:lineRule="auto"/>
              <w:rPr>
                <w:b/>
              </w:rPr>
            </w:pPr>
            <w:proofErr w:type="spellStart"/>
            <w:r w:rsidRPr="00356E59">
              <w:rPr>
                <w:b/>
              </w:rPr>
              <w:t>codeGebeurtenis</w:t>
            </w:r>
            <w:proofErr w:type="spellEnd"/>
          </w:p>
        </w:tc>
      </w:tr>
      <w:tr w:rsidR="00562668" w:rsidRPr="00F44B15" w14:paraId="45C8914E" w14:textId="77777777" w:rsidTr="00504A5F">
        <w:tc>
          <w:tcPr>
            <w:tcW w:w="1013" w:type="dxa"/>
          </w:tcPr>
          <w:p w14:paraId="78ED6715" w14:textId="01577146" w:rsidR="00F44B15" w:rsidRPr="00F44B15" w:rsidRDefault="00F44B15" w:rsidP="00F44B15">
            <w:pPr>
              <w:spacing w:line="240" w:lineRule="auto"/>
            </w:pPr>
            <w:r>
              <w:t>A)</w:t>
            </w:r>
          </w:p>
        </w:tc>
        <w:tc>
          <w:tcPr>
            <w:tcW w:w="5508" w:type="dxa"/>
          </w:tcPr>
          <w:p w14:paraId="3E32D31D" w14:textId="288B0938" w:rsidR="00F44B15" w:rsidRPr="00F44B15" w:rsidRDefault="00F44B15" w:rsidP="00F44B15">
            <w:pPr>
              <w:spacing w:line="240" w:lineRule="auto"/>
            </w:pPr>
            <w:r w:rsidRPr="00F44B15">
              <w:t xml:space="preserve">BAG </w:t>
            </w:r>
            <w:proofErr w:type="spellStart"/>
            <w:r w:rsidRPr="00F44B15">
              <w:t>benodigt</w:t>
            </w:r>
            <w:proofErr w:type="spellEnd"/>
            <w:r w:rsidRPr="00F44B15">
              <w:t xml:space="preserve"> geometrie voor een bepaald object</w:t>
            </w:r>
          </w:p>
        </w:tc>
        <w:tc>
          <w:tcPr>
            <w:tcW w:w="2268" w:type="dxa"/>
          </w:tcPr>
          <w:p w14:paraId="3ED9D4E1" w14:textId="6C6C40F3" w:rsidR="00F44B15" w:rsidRPr="00F44B15" w:rsidRDefault="00F44B15" w:rsidP="00AA51C5">
            <w:pPr>
              <w:spacing w:line="240" w:lineRule="auto"/>
            </w:pPr>
            <w:r>
              <w:t>BAG-***</w:t>
            </w:r>
          </w:p>
        </w:tc>
      </w:tr>
      <w:tr w:rsidR="00562668" w:rsidRPr="00F44B15" w14:paraId="64F1EBEE" w14:textId="77777777" w:rsidTr="00504A5F">
        <w:tc>
          <w:tcPr>
            <w:tcW w:w="1013" w:type="dxa"/>
          </w:tcPr>
          <w:p w14:paraId="641622DA" w14:textId="12A13A9D" w:rsidR="00F44B15" w:rsidRPr="00F44B15" w:rsidRDefault="00F44B15" w:rsidP="00AA51C5">
            <w:pPr>
              <w:spacing w:line="240" w:lineRule="auto"/>
            </w:pPr>
            <w:r>
              <w:t>B)</w:t>
            </w:r>
          </w:p>
        </w:tc>
        <w:tc>
          <w:tcPr>
            <w:tcW w:w="5508" w:type="dxa"/>
          </w:tcPr>
          <w:p w14:paraId="3A7B47CF" w14:textId="4698843E" w:rsidR="00F44B15" w:rsidRPr="00F44B15" w:rsidRDefault="00F44B15" w:rsidP="00AA51C5">
            <w:pPr>
              <w:spacing w:line="240" w:lineRule="auto"/>
            </w:pPr>
            <w:r w:rsidRPr="00F44B15">
              <w:t>BAG wil eerder verzonden geometrieverzoek intrekken</w:t>
            </w:r>
          </w:p>
        </w:tc>
        <w:tc>
          <w:tcPr>
            <w:tcW w:w="2268" w:type="dxa"/>
          </w:tcPr>
          <w:p w14:paraId="267EAE50" w14:textId="1004A576" w:rsidR="00F44B15" w:rsidRPr="00F44B15" w:rsidRDefault="00F44B15" w:rsidP="00AA51C5">
            <w:pPr>
              <w:spacing w:line="240" w:lineRule="auto"/>
            </w:pPr>
            <w:r>
              <w:t>BAG-NEG</w:t>
            </w:r>
          </w:p>
        </w:tc>
      </w:tr>
      <w:tr w:rsidR="00562668" w:rsidRPr="00F44B15" w14:paraId="34371AE5" w14:textId="77777777" w:rsidTr="00504A5F">
        <w:tc>
          <w:tcPr>
            <w:tcW w:w="1013" w:type="dxa"/>
          </w:tcPr>
          <w:p w14:paraId="080F3F97" w14:textId="4E5244A5" w:rsidR="00F44B15" w:rsidRPr="00F44B15" w:rsidRDefault="00F44B15" w:rsidP="00AA51C5">
            <w:pPr>
              <w:spacing w:line="240" w:lineRule="auto"/>
            </w:pPr>
            <w:r>
              <w:t>C)</w:t>
            </w:r>
          </w:p>
        </w:tc>
        <w:tc>
          <w:tcPr>
            <w:tcW w:w="5508" w:type="dxa"/>
          </w:tcPr>
          <w:p w14:paraId="2FF5047F" w14:textId="61F72C7A" w:rsidR="00F44B15" w:rsidRPr="00F44B15" w:rsidRDefault="00F44B15" w:rsidP="007C32A9">
            <w:pPr>
              <w:spacing w:line="240" w:lineRule="auto"/>
            </w:pPr>
            <w:proofErr w:type="spellStart"/>
            <w:r w:rsidRPr="00F44B15">
              <w:t>Geo</w:t>
            </w:r>
            <w:proofErr w:type="spellEnd"/>
            <w:r w:rsidRPr="00F44B15">
              <w:t xml:space="preserve"> heeft nieuwe </w:t>
            </w:r>
            <w:r w:rsidR="007C32A9">
              <w:t>/</w:t>
            </w:r>
            <w:r w:rsidRPr="00F44B15">
              <w:t xml:space="preserve"> gewijzigde geometrie geconstateerd</w:t>
            </w:r>
          </w:p>
        </w:tc>
        <w:tc>
          <w:tcPr>
            <w:tcW w:w="2268" w:type="dxa"/>
          </w:tcPr>
          <w:p w14:paraId="65BA395A" w14:textId="1D4C6B06" w:rsidR="00F44B15" w:rsidRPr="00F44B15" w:rsidRDefault="00F44B15" w:rsidP="00AA51C5">
            <w:pPr>
              <w:spacing w:line="240" w:lineRule="auto"/>
            </w:pPr>
            <w:r>
              <w:t>GEO-***</w:t>
            </w:r>
          </w:p>
        </w:tc>
      </w:tr>
      <w:tr w:rsidR="00562668" w:rsidRPr="00F44B15" w14:paraId="6E4AB6D7" w14:textId="77777777" w:rsidTr="00504A5F">
        <w:tc>
          <w:tcPr>
            <w:tcW w:w="1013" w:type="dxa"/>
          </w:tcPr>
          <w:p w14:paraId="4C416548" w14:textId="45204858" w:rsidR="00F44B15" w:rsidRPr="00F44B15" w:rsidRDefault="00F44B15" w:rsidP="00AA51C5">
            <w:pPr>
              <w:spacing w:line="240" w:lineRule="auto"/>
            </w:pPr>
            <w:r>
              <w:t>D)</w:t>
            </w:r>
          </w:p>
        </w:tc>
        <w:tc>
          <w:tcPr>
            <w:tcW w:w="5508" w:type="dxa"/>
          </w:tcPr>
          <w:p w14:paraId="410F9DEE" w14:textId="4C0739CE" w:rsidR="00F44B15" w:rsidRPr="00F44B15" w:rsidRDefault="00F44B15" w:rsidP="00AA51C5">
            <w:pPr>
              <w:spacing w:line="240" w:lineRule="auto"/>
            </w:pPr>
            <w:proofErr w:type="spellStart"/>
            <w:r w:rsidRPr="00F44B15">
              <w:t>Geo</w:t>
            </w:r>
            <w:proofErr w:type="spellEnd"/>
            <w:r w:rsidRPr="00F44B15">
              <w:t xml:space="preserve"> wil eerder verzonden </w:t>
            </w:r>
            <w:proofErr w:type="spellStart"/>
            <w:r w:rsidRPr="00F44B15">
              <w:t>geometrieLevering</w:t>
            </w:r>
            <w:proofErr w:type="spellEnd"/>
            <w:r w:rsidRPr="00F44B15">
              <w:t xml:space="preserve"> intrekken</w:t>
            </w:r>
          </w:p>
        </w:tc>
        <w:tc>
          <w:tcPr>
            <w:tcW w:w="2268" w:type="dxa"/>
          </w:tcPr>
          <w:p w14:paraId="0F2A8C08" w14:textId="17B27FC7" w:rsidR="00F44B15" w:rsidRPr="00F44B15" w:rsidRDefault="00F44B15" w:rsidP="00AA51C5">
            <w:pPr>
              <w:spacing w:line="240" w:lineRule="auto"/>
            </w:pPr>
            <w:r>
              <w:t>GEO-NEG</w:t>
            </w:r>
          </w:p>
        </w:tc>
      </w:tr>
      <w:tr w:rsidR="00562668" w:rsidRPr="00F44B15" w14:paraId="385D584A" w14:textId="77777777" w:rsidTr="00504A5F">
        <w:tc>
          <w:tcPr>
            <w:tcW w:w="1013" w:type="dxa"/>
          </w:tcPr>
          <w:p w14:paraId="79710EF3" w14:textId="02842466" w:rsidR="00F44B15" w:rsidRPr="00F44B15" w:rsidRDefault="00F44B15" w:rsidP="00AA51C5">
            <w:pPr>
              <w:spacing w:line="240" w:lineRule="auto"/>
            </w:pPr>
            <w:r>
              <w:t>E)</w:t>
            </w:r>
          </w:p>
        </w:tc>
        <w:tc>
          <w:tcPr>
            <w:tcW w:w="5508" w:type="dxa"/>
          </w:tcPr>
          <w:p w14:paraId="43554F31" w14:textId="03D76602" w:rsidR="00F44B15" w:rsidRPr="00F44B15" w:rsidRDefault="00F44B15" w:rsidP="00AA51C5">
            <w:pPr>
              <w:spacing w:line="240" w:lineRule="auto"/>
            </w:pPr>
            <w:r w:rsidRPr="00F44B15">
              <w:t>BAG heeft wijziging doorgevoerd op een bepaald object</w:t>
            </w:r>
          </w:p>
        </w:tc>
        <w:tc>
          <w:tcPr>
            <w:tcW w:w="2268" w:type="dxa"/>
          </w:tcPr>
          <w:p w14:paraId="3ACBD2A8" w14:textId="35DCAA6B" w:rsidR="00F44B15" w:rsidRPr="00F44B15" w:rsidRDefault="00F44B15" w:rsidP="00AA51C5">
            <w:pPr>
              <w:spacing w:line="240" w:lineRule="auto"/>
            </w:pPr>
            <w:r>
              <w:t>BAG-***</w:t>
            </w:r>
          </w:p>
        </w:tc>
      </w:tr>
    </w:tbl>
    <w:p w14:paraId="3D276819" w14:textId="77777777" w:rsidR="00F44B15" w:rsidRDefault="00F44B15" w:rsidP="00F44B15">
      <w:pPr>
        <w:pStyle w:val="Lijstalinea"/>
        <w:spacing w:line="240" w:lineRule="auto"/>
      </w:pPr>
    </w:p>
    <w:p w14:paraId="4EB6DFAB" w14:textId="12BD650A" w:rsidR="007C32A9" w:rsidRDefault="007C32A9" w:rsidP="00C85C92">
      <w:pPr>
        <w:spacing w:line="240" w:lineRule="auto"/>
      </w:pPr>
      <w:r>
        <w:t xml:space="preserve">Een aanleiding leidt tot de volgende activiteiten/stappen in een scenario. </w:t>
      </w:r>
    </w:p>
    <w:p w14:paraId="06D9FC17" w14:textId="77777777" w:rsidR="00356E59" w:rsidRDefault="00356E59" w:rsidP="00C85C92">
      <w:pPr>
        <w:spacing w:line="240" w:lineRule="auto"/>
      </w:pPr>
    </w:p>
    <w:tbl>
      <w:tblPr>
        <w:tblStyle w:val="Tabelraster"/>
        <w:tblW w:w="0" w:type="auto"/>
        <w:tblInd w:w="108" w:type="dxa"/>
        <w:tblLook w:val="04A0" w:firstRow="1" w:lastRow="0" w:firstColumn="1" w:lastColumn="0" w:noHBand="0" w:noVBand="1"/>
      </w:tblPr>
      <w:tblGrid>
        <w:gridCol w:w="689"/>
        <w:gridCol w:w="5529"/>
        <w:gridCol w:w="428"/>
        <w:gridCol w:w="501"/>
        <w:gridCol w:w="503"/>
        <w:gridCol w:w="514"/>
        <w:gridCol w:w="606"/>
      </w:tblGrid>
      <w:tr w:rsidR="00562668" w:rsidRPr="00F44B15" w14:paraId="73FB56AE" w14:textId="77777777" w:rsidTr="00504A5F">
        <w:tc>
          <w:tcPr>
            <w:tcW w:w="689" w:type="dxa"/>
          </w:tcPr>
          <w:p w14:paraId="627219F6" w14:textId="7669BF1B" w:rsidR="00356E59" w:rsidRPr="00356E59" w:rsidRDefault="00356E59" w:rsidP="00AA51C5">
            <w:pPr>
              <w:spacing w:line="240" w:lineRule="auto"/>
              <w:rPr>
                <w:b/>
              </w:rPr>
            </w:pPr>
            <w:r w:rsidRPr="00356E59">
              <w:rPr>
                <w:b/>
              </w:rPr>
              <w:t>Stap</w:t>
            </w:r>
          </w:p>
        </w:tc>
        <w:tc>
          <w:tcPr>
            <w:tcW w:w="5529" w:type="dxa"/>
          </w:tcPr>
          <w:p w14:paraId="4E5ADD5D" w14:textId="51D565B8" w:rsidR="00356E59" w:rsidRPr="00356E59" w:rsidRDefault="00356E59" w:rsidP="00AA51C5">
            <w:pPr>
              <w:spacing w:line="240" w:lineRule="auto"/>
              <w:rPr>
                <w:b/>
              </w:rPr>
            </w:pPr>
            <w:r w:rsidRPr="00356E59">
              <w:rPr>
                <w:b/>
              </w:rPr>
              <w:t>Omschrijving</w:t>
            </w:r>
          </w:p>
        </w:tc>
        <w:tc>
          <w:tcPr>
            <w:tcW w:w="2552" w:type="dxa"/>
            <w:gridSpan w:val="5"/>
          </w:tcPr>
          <w:p w14:paraId="19E4A785" w14:textId="38D0A5EB" w:rsidR="00356E59" w:rsidRPr="00356E59" w:rsidRDefault="00356E59" w:rsidP="00AA51C5">
            <w:pPr>
              <w:spacing w:line="240" w:lineRule="auto"/>
              <w:rPr>
                <w:b/>
              </w:rPr>
            </w:pPr>
            <w:r w:rsidRPr="00356E59">
              <w:rPr>
                <w:b/>
              </w:rPr>
              <w:t>Scenario</w:t>
            </w:r>
          </w:p>
        </w:tc>
      </w:tr>
      <w:tr w:rsidR="00562668" w:rsidRPr="00F44B15" w14:paraId="2FE198E9" w14:textId="5D0D2FA7" w:rsidTr="00504A5F">
        <w:tc>
          <w:tcPr>
            <w:tcW w:w="689" w:type="dxa"/>
          </w:tcPr>
          <w:p w14:paraId="36C96ECB" w14:textId="77777777" w:rsidR="007C32A9" w:rsidRPr="00356E59" w:rsidRDefault="007C32A9" w:rsidP="00AA51C5">
            <w:pPr>
              <w:spacing w:line="240" w:lineRule="auto"/>
              <w:rPr>
                <w:b/>
              </w:rPr>
            </w:pPr>
          </w:p>
        </w:tc>
        <w:tc>
          <w:tcPr>
            <w:tcW w:w="5529" w:type="dxa"/>
          </w:tcPr>
          <w:p w14:paraId="68AC2A59" w14:textId="77777777" w:rsidR="007C32A9" w:rsidRPr="00356E59" w:rsidRDefault="007C32A9" w:rsidP="00AA51C5">
            <w:pPr>
              <w:spacing w:line="240" w:lineRule="auto"/>
              <w:rPr>
                <w:b/>
              </w:rPr>
            </w:pPr>
          </w:p>
        </w:tc>
        <w:tc>
          <w:tcPr>
            <w:tcW w:w="428" w:type="dxa"/>
          </w:tcPr>
          <w:p w14:paraId="7DF79ECD" w14:textId="0A05A244" w:rsidR="007C32A9" w:rsidRPr="00356E59" w:rsidRDefault="007C32A9" w:rsidP="00AA51C5">
            <w:pPr>
              <w:spacing w:line="240" w:lineRule="auto"/>
              <w:rPr>
                <w:b/>
              </w:rPr>
            </w:pPr>
            <w:r w:rsidRPr="00356E59">
              <w:rPr>
                <w:b/>
              </w:rPr>
              <w:t>A)</w:t>
            </w:r>
          </w:p>
        </w:tc>
        <w:tc>
          <w:tcPr>
            <w:tcW w:w="501" w:type="dxa"/>
          </w:tcPr>
          <w:p w14:paraId="3522446D" w14:textId="5ACF1E94" w:rsidR="007C32A9" w:rsidRPr="00356E59" w:rsidRDefault="007C32A9" w:rsidP="00AA51C5">
            <w:pPr>
              <w:spacing w:line="240" w:lineRule="auto"/>
              <w:rPr>
                <w:b/>
              </w:rPr>
            </w:pPr>
            <w:r w:rsidRPr="00356E59">
              <w:rPr>
                <w:b/>
              </w:rPr>
              <w:t>B)</w:t>
            </w:r>
          </w:p>
        </w:tc>
        <w:tc>
          <w:tcPr>
            <w:tcW w:w="503" w:type="dxa"/>
          </w:tcPr>
          <w:p w14:paraId="6E870CF7" w14:textId="373AD977" w:rsidR="007C32A9" w:rsidRPr="00356E59" w:rsidRDefault="007C32A9" w:rsidP="00AA51C5">
            <w:pPr>
              <w:spacing w:line="240" w:lineRule="auto"/>
              <w:rPr>
                <w:b/>
              </w:rPr>
            </w:pPr>
            <w:r w:rsidRPr="00356E59">
              <w:rPr>
                <w:b/>
              </w:rPr>
              <w:t>C)</w:t>
            </w:r>
          </w:p>
        </w:tc>
        <w:tc>
          <w:tcPr>
            <w:tcW w:w="514" w:type="dxa"/>
          </w:tcPr>
          <w:p w14:paraId="53DDB374" w14:textId="0625E63E" w:rsidR="007C32A9" w:rsidRPr="00356E59" w:rsidRDefault="007C32A9" w:rsidP="00AA51C5">
            <w:pPr>
              <w:spacing w:line="240" w:lineRule="auto"/>
              <w:rPr>
                <w:b/>
              </w:rPr>
            </w:pPr>
            <w:r w:rsidRPr="00356E59">
              <w:rPr>
                <w:b/>
              </w:rPr>
              <w:t>D)</w:t>
            </w:r>
          </w:p>
        </w:tc>
        <w:tc>
          <w:tcPr>
            <w:tcW w:w="606" w:type="dxa"/>
          </w:tcPr>
          <w:p w14:paraId="5DEA0111" w14:textId="3959C75D" w:rsidR="007C32A9" w:rsidRPr="00356E59" w:rsidRDefault="007C32A9" w:rsidP="00AA51C5">
            <w:pPr>
              <w:spacing w:line="240" w:lineRule="auto"/>
              <w:rPr>
                <w:b/>
              </w:rPr>
            </w:pPr>
            <w:r w:rsidRPr="00356E59">
              <w:rPr>
                <w:b/>
              </w:rPr>
              <w:t>E)</w:t>
            </w:r>
          </w:p>
        </w:tc>
      </w:tr>
      <w:tr w:rsidR="00562668" w:rsidRPr="00F44B15" w14:paraId="4B36F012" w14:textId="7537DC7D" w:rsidTr="00504A5F">
        <w:tc>
          <w:tcPr>
            <w:tcW w:w="689" w:type="dxa"/>
          </w:tcPr>
          <w:p w14:paraId="04836BE6" w14:textId="57392C05" w:rsidR="007C32A9" w:rsidRPr="00F44B15" w:rsidRDefault="007C32A9" w:rsidP="00AA51C5">
            <w:pPr>
              <w:spacing w:line="240" w:lineRule="auto"/>
            </w:pPr>
            <w:r>
              <w:t>BF1.</w:t>
            </w:r>
          </w:p>
        </w:tc>
        <w:tc>
          <w:tcPr>
            <w:tcW w:w="5529" w:type="dxa"/>
          </w:tcPr>
          <w:p w14:paraId="58C651A4" w14:textId="53231903" w:rsidR="007C32A9" w:rsidRPr="00F44B15" w:rsidRDefault="007C32A9" w:rsidP="00AA51C5">
            <w:pPr>
              <w:spacing w:line="240" w:lineRule="auto"/>
            </w:pPr>
            <w:r w:rsidRPr="00F44B15">
              <w:t xml:space="preserve">BAG stuurt </w:t>
            </w:r>
            <w:proofErr w:type="spellStart"/>
            <w:r w:rsidRPr="00F44B15">
              <w:t>geometrieVerzoek</w:t>
            </w:r>
            <w:proofErr w:type="spellEnd"/>
            <w:r w:rsidRPr="00F44B15">
              <w:t xml:space="preserve"> aan GEO</w:t>
            </w:r>
          </w:p>
        </w:tc>
        <w:tc>
          <w:tcPr>
            <w:tcW w:w="428" w:type="dxa"/>
          </w:tcPr>
          <w:p w14:paraId="0CDD4D77" w14:textId="747E215D" w:rsidR="007C32A9" w:rsidRPr="00F44B15" w:rsidRDefault="007C32A9" w:rsidP="00356E59">
            <w:pPr>
              <w:spacing w:line="240" w:lineRule="auto"/>
              <w:jc w:val="center"/>
            </w:pPr>
            <w:r>
              <w:t>X</w:t>
            </w:r>
          </w:p>
        </w:tc>
        <w:tc>
          <w:tcPr>
            <w:tcW w:w="501" w:type="dxa"/>
          </w:tcPr>
          <w:p w14:paraId="088B1FD9" w14:textId="56D4E7E9" w:rsidR="007C32A9" w:rsidRPr="00F44B15" w:rsidRDefault="007C32A9" w:rsidP="00356E59">
            <w:pPr>
              <w:spacing w:line="240" w:lineRule="auto"/>
              <w:jc w:val="center"/>
            </w:pPr>
            <w:r>
              <w:t>X</w:t>
            </w:r>
          </w:p>
        </w:tc>
        <w:tc>
          <w:tcPr>
            <w:tcW w:w="503" w:type="dxa"/>
          </w:tcPr>
          <w:p w14:paraId="59309FE1" w14:textId="44420484" w:rsidR="007C32A9" w:rsidRPr="00F44B15" w:rsidRDefault="007C32A9" w:rsidP="00356E59">
            <w:pPr>
              <w:spacing w:line="240" w:lineRule="auto"/>
              <w:jc w:val="center"/>
            </w:pPr>
          </w:p>
        </w:tc>
        <w:tc>
          <w:tcPr>
            <w:tcW w:w="514" w:type="dxa"/>
          </w:tcPr>
          <w:p w14:paraId="0403360D" w14:textId="4E09633B" w:rsidR="007C32A9" w:rsidRPr="00F44B15" w:rsidRDefault="007C32A9" w:rsidP="00356E59">
            <w:pPr>
              <w:spacing w:line="240" w:lineRule="auto"/>
              <w:jc w:val="center"/>
            </w:pPr>
          </w:p>
        </w:tc>
        <w:tc>
          <w:tcPr>
            <w:tcW w:w="606" w:type="dxa"/>
          </w:tcPr>
          <w:p w14:paraId="7B129627" w14:textId="77777777" w:rsidR="007C32A9" w:rsidRPr="00F44B15" w:rsidRDefault="007C32A9" w:rsidP="00356E59">
            <w:pPr>
              <w:spacing w:line="240" w:lineRule="auto"/>
              <w:jc w:val="center"/>
            </w:pPr>
          </w:p>
        </w:tc>
      </w:tr>
      <w:tr w:rsidR="00562668" w:rsidRPr="00F44B15" w14:paraId="6D799449" w14:textId="131741FE" w:rsidTr="00504A5F">
        <w:tc>
          <w:tcPr>
            <w:tcW w:w="689" w:type="dxa"/>
          </w:tcPr>
          <w:p w14:paraId="61702A33" w14:textId="475A9A13" w:rsidR="007C32A9" w:rsidRPr="00F44B15" w:rsidRDefault="007C32A9" w:rsidP="00AA51C5">
            <w:pPr>
              <w:spacing w:line="240" w:lineRule="auto"/>
            </w:pPr>
            <w:r>
              <w:t>BF2.</w:t>
            </w:r>
          </w:p>
        </w:tc>
        <w:tc>
          <w:tcPr>
            <w:tcW w:w="5529" w:type="dxa"/>
          </w:tcPr>
          <w:p w14:paraId="15A4C72C" w14:textId="1CDC36E6" w:rsidR="007C32A9" w:rsidRPr="00F44B15" w:rsidRDefault="007C32A9" w:rsidP="00361040">
            <w:pPr>
              <w:spacing w:line="240" w:lineRule="auto"/>
            </w:pPr>
            <w:proofErr w:type="spellStart"/>
            <w:r w:rsidRPr="00F44B15">
              <w:t>Geo</w:t>
            </w:r>
            <w:proofErr w:type="spellEnd"/>
            <w:r w:rsidRPr="00F44B15">
              <w:t xml:space="preserve"> start verwerking </w:t>
            </w:r>
            <w:proofErr w:type="spellStart"/>
            <w:r w:rsidRPr="00F44B15">
              <w:t>geometrieVerzoek</w:t>
            </w:r>
            <w:proofErr w:type="spellEnd"/>
          </w:p>
        </w:tc>
        <w:tc>
          <w:tcPr>
            <w:tcW w:w="428" w:type="dxa"/>
          </w:tcPr>
          <w:p w14:paraId="6CB366CB" w14:textId="55D770A9" w:rsidR="007C32A9" w:rsidRPr="00F44B15" w:rsidRDefault="007C32A9" w:rsidP="00356E59">
            <w:pPr>
              <w:spacing w:line="240" w:lineRule="auto"/>
              <w:jc w:val="center"/>
            </w:pPr>
            <w:r>
              <w:t>X</w:t>
            </w:r>
          </w:p>
        </w:tc>
        <w:tc>
          <w:tcPr>
            <w:tcW w:w="501" w:type="dxa"/>
          </w:tcPr>
          <w:p w14:paraId="3D16D5D2" w14:textId="40D1AECF" w:rsidR="007C32A9" w:rsidRPr="00F44B15" w:rsidRDefault="007C32A9" w:rsidP="00356E59">
            <w:pPr>
              <w:spacing w:line="240" w:lineRule="auto"/>
              <w:jc w:val="center"/>
            </w:pPr>
            <w:r>
              <w:t>X</w:t>
            </w:r>
          </w:p>
        </w:tc>
        <w:tc>
          <w:tcPr>
            <w:tcW w:w="503" w:type="dxa"/>
          </w:tcPr>
          <w:p w14:paraId="74B00614" w14:textId="33B40B9A" w:rsidR="007C32A9" w:rsidRPr="00F44B15" w:rsidRDefault="007C32A9" w:rsidP="00356E59">
            <w:pPr>
              <w:spacing w:line="240" w:lineRule="auto"/>
              <w:jc w:val="center"/>
            </w:pPr>
          </w:p>
        </w:tc>
        <w:tc>
          <w:tcPr>
            <w:tcW w:w="514" w:type="dxa"/>
          </w:tcPr>
          <w:p w14:paraId="6B1DADD1" w14:textId="39726596" w:rsidR="007C32A9" w:rsidRPr="00F44B15" w:rsidRDefault="007C32A9" w:rsidP="00356E59">
            <w:pPr>
              <w:spacing w:line="240" w:lineRule="auto"/>
              <w:jc w:val="center"/>
            </w:pPr>
          </w:p>
        </w:tc>
        <w:tc>
          <w:tcPr>
            <w:tcW w:w="606" w:type="dxa"/>
          </w:tcPr>
          <w:p w14:paraId="7E4B6F6F" w14:textId="77777777" w:rsidR="007C32A9" w:rsidRPr="00F44B15" w:rsidRDefault="007C32A9" w:rsidP="00356E59">
            <w:pPr>
              <w:spacing w:line="240" w:lineRule="auto"/>
              <w:jc w:val="center"/>
            </w:pPr>
          </w:p>
        </w:tc>
      </w:tr>
      <w:tr w:rsidR="00562668" w:rsidRPr="00F44B15" w14:paraId="2070CEC5" w14:textId="2EFEDE13" w:rsidTr="00504A5F">
        <w:tc>
          <w:tcPr>
            <w:tcW w:w="689" w:type="dxa"/>
          </w:tcPr>
          <w:p w14:paraId="224DE815" w14:textId="79D5B812" w:rsidR="007C32A9" w:rsidRPr="00F44B15" w:rsidRDefault="007C32A9" w:rsidP="00AA51C5">
            <w:pPr>
              <w:spacing w:line="240" w:lineRule="auto"/>
            </w:pPr>
            <w:r>
              <w:t>BF3.</w:t>
            </w:r>
          </w:p>
        </w:tc>
        <w:tc>
          <w:tcPr>
            <w:tcW w:w="5529" w:type="dxa"/>
          </w:tcPr>
          <w:p w14:paraId="6C3AA24A" w14:textId="270FC038" w:rsidR="007C32A9" w:rsidRPr="00F44B15" w:rsidRDefault="007C32A9" w:rsidP="00AA51C5">
            <w:pPr>
              <w:spacing w:line="240" w:lineRule="auto"/>
            </w:pPr>
            <w:proofErr w:type="spellStart"/>
            <w:r w:rsidRPr="00F44B15">
              <w:t>Geo</w:t>
            </w:r>
            <w:proofErr w:type="spellEnd"/>
            <w:r w:rsidRPr="00F44B15">
              <w:t xml:space="preserve"> stuurt </w:t>
            </w:r>
            <w:proofErr w:type="spellStart"/>
            <w:r w:rsidRPr="00F44B15">
              <w:t>geometrieLevering</w:t>
            </w:r>
            <w:proofErr w:type="spellEnd"/>
            <w:r w:rsidRPr="00F44B15">
              <w:t xml:space="preserve"> aan BAG</w:t>
            </w:r>
          </w:p>
        </w:tc>
        <w:tc>
          <w:tcPr>
            <w:tcW w:w="428" w:type="dxa"/>
          </w:tcPr>
          <w:p w14:paraId="4EFFA819" w14:textId="676B98A2" w:rsidR="007C32A9" w:rsidRPr="00F44B15" w:rsidRDefault="007C32A9" w:rsidP="00356E59">
            <w:pPr>
              <w:spacing w:line="240" w:lineRule="auto"/>
              <w:jc w:val="center"/>
            </w:pPr>
            <w:r>
              <w:t>X</w:t>
            </w:r>
          </w:p>
        </w:tc>
        <w:tc>
          <w:tcPr>
            <w:tcW w:w="501" w:type="dxa"/>
          </w:tcPr>
          <w:p w14:paraId="49CB1E93" w14:textId="77777777" w:rsidR="007C32A9" w:rsidRPr="00F44B15" w:rsidRDefault="007C32A9" w:rsidP="00356E59">
            <w:pPr>
              <w:spacing w:line="240" w:lineRule="auto"/>
              <w:jc w:val="center"/>
            </w:pPr>
          </w:p>
        </w:tc>
        <w:tc>
          <w:tcPr>
            <w:tcW w:w="503" w:type="dxa"/>
          </w:tcPr>
          <w:p w14:paraId="5A23A084" w14:textId="1D2DF002" w:rsidR="007C32A9" w:rsidRPr="00F44B15" w:rsidRDefault="007C32A9" w:rsidP="00356E59">
            <w:pPr>
              <w:spacing w:line="240" w:lineRule="auto"/>
              <w:jc w:val="center"/>
            </w:pPr>
            <w:r>
              <w:t>X</w:t>
            </w:r>
          </w:p>
        </w:tc>
        <w:tc>
          <w:tcPr>
            <w:tcW w:w="514" w:type="dxa"/>
          </w:tcPr>
          <w:p w14:paraId="2457A2FF" w14:textId="32A17E42" w:rsidR="007C32A9" w:rsidRPr="00F44B15" w:rsidRDefault="007C32A9" w:rsidP="00356E59">
            <w:pPr>
              <w:spacing w:line="240" w:lineRule="auto"/>
              <w:jc w:val="center"/>
            </w:pPr>
            <w:r>
              <w:t>X</w:t>
            </w:r>
          </w:p>
        </w:tc>
        <w:tc>
          <w:tcPr>
            <w:tcW w:w="606" w:type="dxa"/>
          </w:tcPr>
          <w:p w14:paraId="029A5659" w14:textId="77777777" w:rsidR="007C32A9" w:rsidRPr="00F44B15" w:rsidRDefault="007C32A9" w:rsidP="00356E59">
            <w:pPr>
              <w:spacing w:line="240" w:lineRule="auto"/>
              <w:jc w:val="center"/>
            </w:pPr>
          </w:p>
        </w:tc>
      </w:tr>
      <w:tr w:rsidR="00562668" w:rsidRPr="00F44B15" w14:paraId="33F28318" w14:textId="75EF46D5" w:rsidTr="00504A5F">
        <w:tc>
          <w:tcPr>
            <w:tcW w:w="689" w:type="dxa"/>
          </w:tcPr>
          <w:p w14:paraId="56A6CD08" w14:textId="17037D55" w:rsidR="007C32A9" w:rsidRPr="00F44B15" w:rsidRDefault="007C32A9" w:rsidP="00AA51C5">
            <w:pPr>
              <w:spacing w:line="240" w:lineRule="auto"/>
            </w:pPr>
            <w:r>
              <w:t>BF4.</w:t>
            </w:r>
          </w:p>
        </w:tc>
        <w:tc>
          <w:tcPr>
            <w:tcW w:w="5529" w:type="dxa"/>
          </w:tcPr>
          <w:p w14:paraId="22B925F9" w14:textId="75857B68" w:rsidR="007C32A9" w:rsidRPr="00F44B15" w:rsidRDefault="007C32A9" w:rsidP="00361040">
            <w:pPr>
              <w:spacing w:line="240" w:lineRule="auto"/>
            </w:pPr>
            <w:r w:rsidRPr="00F44B15">
              <w:t xml:space="preserve">BAG beoordeelt </w:t>
            </w:r>
            <w:proofErr w:type="spellStart"/>
            <w:r w:rsidRPr="00F44B15">
              <w:t>geometrieLevering</w:t>
            </w:r>
            <w:proofErr w:type="spellEnd"/>
          </w:p>
        </w:tc>
        <w:tc>
          <w:tcPr>
            <w:tcW w:w="428" w:type="dxa"/>
          </w:tcPr>
          <w:p w14:paraId="05C9610E" w14:textId="54C78A1A" w:rsidR="007C32A9" w:rsidRPr="00F44B15" w:rsidRDefault="007C32A9" w:rsidP="00356E59">
            <w:pPr>
              <w:spacing w:line="240" w:lineRule="auto"/>
              <w:jc w:val="center"/>
            </w:pPr>
            <w:r>
              <w:t>X</w:t>
            </w:r>
          </w:p>
        </w:tc>
        <w:tc>
          <w:tcPr>
            <w:tcW w:w="501" w:type="dxa"/>
          </w:tcPr>
          <w:p w14:paraId="6ED64404" w14:textId="77777777" w:rsidR="007C32A9" w:rsidRPr="00F44B15" w:rsidRDefault="007C32A9" w:rsidP="00356E59">
            <w:pPr>
              <w:spacing w:line="240" w:lineRule="auto"/>
              <w:jc w:val="center"/>
            </w:pPr>
          </w:p>
        </w:tc>
        <w:tc>
          <w:tcPr>
            <w:tcW w:w="503" w:type="dxa"/>
          </w:tcPr>
          <w:p w14:paraId="459645C8" w14:textId="065D4722" w:rsidR="007C32A9" w:rsidRPr="00F44B15" w:rsidRDefault="007C32A9" w:rsidP="00356E59">
            <w:pPr>
              <w:spacing w:line="240" w:lineRule="auto"/>
              <w:jc w:val="center"/>
            </w:pPr>
            <w:r>
              <w:t>X</w:t>
            </w:r>
          </w:p>
        </w:tc>
        <w:tc>
          <w:tcPr>
            <w:tcW w:w="514" w:type="dxa"/>
          </w:tcPr>
          <w:p w14:paraId="26ED849A" w14:textId="7875805E" w:rsidR="007C32A9" w:rsidRPr="00F44B15" w:rsidRDefault="007C32A9" w:rsidP="00356E59">
            <w:pPr>
              <w:spacing w:line="240" w:lineRule="auto"/>
              <w:jc w:val="center"/>
            </w:pPr>
            <w:r>
              <w:t>X</w:t>
            </w:r>
          </w:p>
        </w:tc>
        <w:tc>
          <w:tcPr>
            <w:tcW w:w="606" w:type="dxa"/>
          </w:tcPr>
          <w:p w14:paraId="777D438D" w14:textId="77777777" w:rsidR="007C32A9" w:rsidRPr="00F44B15" w:rsidRDefault="007C32A9" w:rsidP="00356E59">
            <w:pPr>
              <w:spacing w:line="240" w:lineRule="auto"/>
              <w:jc w:val="center"/>
            </w:pPr>
          </w:p>
        </w:tc>
      </w:tr>
      <w:tr w:rsidR="00562668" w:rsidRPr="00F44B15" w14:paraId="72D3FCDC" w14:textId="1B9577D4" w:rsidTr="00504A5F">
        <w:tc>
          <w:tcPr>
            <w:tcW w:w="689" w:type="dxa"/>
          </w:tcPr>
          <w:p w14:paraId="254D8E38" w14:textId="7BEBE3D7" w:rsidR="007C32A9" w:rsidRPr="00F44B15" w:rsidRDefault="007C32A9" w:rsidP="00AA51C5">
            <w:pPr>
              <w:spacing w:line="240" w:lineRule="auto"/>
            </w:pPr>
            <w:r>
              <w:t>BF5.</w:t>
            </w:r>
          </w:p>
        </w:tc>
        <w:tc>
          <w:tcPr>
            <w:tcW w:w="5529" w:type="dxa"/>
          </w:tcPr>
          <w:p w14:paraId="799C0E0D" w14:textId="58147EB3" w:rsidR="007C32A9" w:rsidRPr="00F44B15" w:rsidRDefault="007C32A9" w:rsidP="00AA51C5">
            <w:pPr>
              <w:spacing w:line="240" w:lineRule="auto"/>
            </w:pPr>
            <w:r w:rsidRPr="00F44B15">
              <w:t xml:space="preserve">BAG keurt </w:t>
            </w:r>
            <w:proofErr w:type="spellStart"/>
            <w:r w:rsidRPr="00F44B15">
              <w:t>geometrieLevering</w:t>
            </w:r>
            <w:proofErr w:type="spellEnd"/>
            <w:r w:rsidRPr="00F44B15">
              <w:t xml:space="preserve"> goed en stuurt bevestiging naar </w:t>
            </w:r>
            <w:proofErr w:type="spellStart"/>
            <w:r w:rsidRPr="00F44B15">
              <w:t>Geo</w:t>
            </w:r>
            <w:proofErr w:type="spellEnd"/>
          </w:p>
        </w:tc>
        <w:tc>
          <w:tcPr>
            <w:tcW w:w="428" w:type="dxa"/>
          </w:tcPr>
          <w:p w14:paraId="38E386B8" w14:textId="305EB150" w:rsidR="007C32A9" w:rsidRPr="00F44B15" w:rsidRDefault="007C32A9" w:rsidP="00356E59">
            <w:pPr>
              <w:spacing w:line="240" w:lineRule="auto"/>
              <w:jc w:val="center"/>
            </w:pPr>
            <w:r>
              <w:t>X</w:t>
            </w:r>
          </w:p>
        </w:tc>
        <w:tc>
          <w:tcPr>
            <w:tcW w:w="501" w:type="dxa"/>
          </w:tcPr>
          <w:p w14:paraId="64E8C709" w14:textId="77777777" w:rsidR="007C32A9" w:rsidRPr="00F44B15" w:rsidRDefault="007C32A9" w:rsidP="00356E59">
            <w:pPr>
              <w:spacing w:line="240" w:lineRule="auto"/>
              <w:jc w:val="center"/>
            </w:pPr>
          </w:p>
        </w:tc>
        <w:tc>
          <w:tcPr>
            <w:tcW w:w="503" w:type="dxa"/>
          </w:tcPr>
          <w:p w14:paraId="65511F17" w14:textId="437EA4FD" w:rsidR="007C32A9" w:rsidRPr="00F44B15" w:rsidRDefault="007C32A9" w:rsidP="00356E59">
            <w:pPr>
              <w:spacing w:line="240" w:lineRule="auto"/>
              <w:jc w:val="center"/>
            </w:pPr>
            <w:r>
              <w:t>X</w:t>
            </w:r>
          </w:p>
        </w:tc>
        <w:tc>
          <w:tcPr>
            <w:tcW w:w="514" w:type="dxa"/>
          </w:tcPr>
          <w:p w14:paraId="31B8C051" w14:textId="30FFEDC3" w:rsidR="007C32A9" w:rsidRPr="00F44B15" w:rsidRDefault="007C32A9" w:rsidP="00356E59">
            <w:pPr>
              <w:spacing w:line="240" w:lineRule="auto"/>
              <w:jc w:val="center"/>
            </w:pPr>
          </w:p>
        </w:tc>
        <w:tc>
          <w:tcPr>
            <w:tcW w:w="606" w:type="dxa"/>
          </w:tcPr>
          <w:p w14:paraId="5022C061" w14:textId="77777777" w:rsidR="007C32A9" w:rsidRPr="00F44B15" w:rsidRDefault="007C32A9" w:rsidP="00356E59">
            <w:pPr>
              <w:spacing w:line="240" w:lineRule="auto"/>
              <w:jc w:val="center"/>
            </w:pPr>
          </w:p>
        </w:tc>
      </w:tr>
      <w:tr w:rsidR="00562668" w:rsidRPr="00F44B15" w14:paraId="7876AF5F" w14:textId="603B2433" w:rsidTr="00504A5F">
        <w:tc>
          <w:tcPr>
            <w:tcW w:w="689" w:type="dxa"/>
          </w:tcPr>
          <w:p w14:paraId="11789D46" w14:textId="2390B7A0" w:rsidR="007C32A9" w:rsidRPr="00F44B15" w:rsidRDefault="007C32A9" w:rsidP="00AA51C5">
            <w:pPr>
              <w:spacing w:line="240" w:lineRule="auto"/>
            </w:pPr>
            <w:r>
              <w:t>BF6.</w:t>
            </w:r>
          </w:p>
        </w:tc>
        <w:tc>
          <w:tcPr>
            <w:tcW w:w="5529" w:type="dxa"/>
          </w:tcPr>
          <w:p w14:paraId="499872BE" w14:textId="2B55B11E" w:rsidR="007C32A9" w:rsidRPr="00F44B15" w:rsidRDefault="007C32A9" w:rsidP="00AA51C5">
            <w:pPr>
              <w:spacing w:line="240" w:lineRule="auto"/>
            </w:pPr>
            <w:r w:rsidRPr="00F44B15">
              <w:t xml:space="preserve">BAG verwerking </w:t>
            </w:r>
            <w:proofErr w:type="spellStart"/>
            <w:r w:rsidRPr="00F44B15">
              <w:t>geometrieLevering</w:t>
            </w:r>
            <w:proofErr w:type="spellEnd"/>
            <w:r w:rsidRPr="00F44B15">
              <w:t xml:space="preserve"> in eigen applicatie</w:t>
            </w:r>
          </w:p>
        </w:tc>
        <w:tc>
          <w:tcPr>
            <w:tcW w:w="428" w:type="dxa"/>
          </w:tcPr>
          <w:p w14:paraId="143D421B" w14:textId="6EA1C4D0" w:rsidR="007C32A9" w:rsidRPr="00F44B15" w:rsidRDefault="007C32A9" w:rsidP="00356E59">
            <w:pPr>
              <w:spacing w:line="240" w:lineRule="auto"/>
              <w:jc w:val="center"/>
            </w:pPr>
            <w:r>
              <w:t>X</w:t>
            </w:r>
          </w:p>
        </w:tc>
        <w:tc>
          <w:tcPr>
            <w:tcW w:w="501" w:type="dxa"/>
          </w:tcPr>
          <w:p w14:paraId="1E5771D9" w14:textId="77777777" w:rsidR="007C32A9" w:rsidRPr="00F44B15" w:rsidRDefault="007C32A9" w:rsidP="00356E59">
            <w:pPr>
              <w:spacing w:line="240" w:lineRule="auto"/>
              <w:jc w:val="center"/>
            </w:pPr>
          </w:p>
        </w:tc>
        <w:tc>
          <w:tcPr>
            <w:tcW w:w="503" w:type="dxa"/>
          </w:tcPr>
          <w:p w14:paraId="6E6BD0DB" w14:textId="6C8C5C3E" w:rsidR="007C32A9" w:rsidRPr="00F44B15" w:rsidRDefault="007C32A9" w:rsidP="00356E59">
            <w:pPr>
              <w:spacing w:line="240" w:lineRule="auto"/>
              <w:jc w:val="center"/>
            </w:pPr>
            <w:r>
              <w:t>X</w:t>
            </w:r>
          </w:p>
        </w:tc>
        <w:tc>
          <w:tcPr>
            <w:tcW w:w="514" w:type="dxa"/>
          </w:tcPr>
          <w:p w14:paraId="55689AD4" w14:textId="7422999B" w:rsidR="007C32A9" w:rsidRPr="00F44B15" w:rsidRDefault="007C32A9" w:rsidP="00356E59">
            <w:pPr>
              <w:spacing w:line="240" w:lineRule="auto"/>
              <w:jc w:val="center"/>
            </w:pPr>
          </w:p>
        </w:tc>
        <w:tc>
          <w:tcPr>
            <w:tcW w:w="606" w:type="dxa"/>
          </w:tcPr>
          <w:p w14:paraId="57E8A5FF" w14:textId="77777777" w:rsidR="007C32A9" w:rsidRPr="00F44B15" w:rsidRDefault="007C32A9" w:rsidP="00356E59">
            <w:pPr>
              <w:spacing w:line="240" w:lineRule="auto"/>
              <w:jc w:val="center"/>
            </w:pPr>
          </w:p>
        </w:tc>
      </w:tr>
      <w:tr w:rsidR="00562668" w:rsidRPr="00F44B15" w14:paraId="44DE8B39" w14:textId="13350FF1" w:rsidTr="00504A5F">
        <w:tc>
          <w:tcPr>
            <w:tcW w:w="689" w:type="dxa"/>
          </w:tcPr>
          <w:p w14:paraId="4BD9799F" w14:textId="01E14D2B" w:rsidR="007C32A9" w:rsidRPr="00F44B15" w:rsidRDefault="007C32A9" w:rsidP="00AA51C5">
            <w:pPr>
              <w:spacing w:line="240" w:lineRule="auto"/>
            </w:pPr>
            <w:r>
              <w:t>BF7.</w:t>
            </w:r>
          </w:p>
        </w:tc>
        <w:tc>
          <w:tcPr>
            <w:tcW w:w="5529" w:type="dxa"/>
          </w:tcPr>
          <w:p w14:paraId="7C32D33B" w14:textId="5B3643F2" w:rsidR="007C32A9" w:rsidRPr="00F44B15" w:rsidRDefault="007C32A9" w:rsidP="00AA51C5">
            <w:pPr>
              <w:spacing w:line="240" w:lineRule="auto"/>
            </w:pPr>
            <w:r w:rsidRPr="00F44B15">
              <w:t xml:space="preserve">BAG stuurt actuele stand van object in BAG-kennisgeving naar </w:t>
            </w:r>
            <w:proofErr w:type="spellStart"/>
            <w:r w:rsidRPr="00F44B15">
              <w:t>Geo</w:t>
            </w:r>
            <w:proofErr w:type="spellEnd"/>
          </w:p>
        </w:tc>
        <w:tc>
          <w:tcPr>
            <w:tcW w:w="428" w:type="dxa"/>
          </w:tcPr>
          <w:p w14:paraId="4BD22F3B" w14:textId="4E2F3377" w:rsidR="007C32A9" w:rsidRPr="00F44B15" w:rsidRDefault="007C32A9" w:rsidP="00356E59">
            <w:pPr>
              <w:spacing w:line="240" w:lineRule="auto"/>
              <w:jc w:val="center"/>
            </w:pPr>
            <w:r>
              <w:t>X</w:t>
            </w:r>
          </w:p>
        </w:tc>
        <w:tc>
          <w:tcPr>
            <w:tcW w:w="501" w:type="dxa"/>
          </w:tcPr>
          <w:p w14:paraId="63A539F1" w14:textId="77777777" w:rsidR="007C32A9" w:rsidRPr="00F44B15" w:rsidRDefault="007C32A9" w:rsidP="00356E59">
            <w:pPr>
              <w:spacing w:line="240" w:lineRule="auto"/>
              <w:jc w:val="center"/>
            </w:pPr>
          </w:p>
        </w:tc>
        <w:tc>
          <w:tcPr>
            <w:tcW w:w="503" w:type="dxa"/>
          </w:tcPr>
          <w:p w14:paraId="436183B5" w14:textId="5FBBAAA9" w:rsidR="007C32A9" w:rsidRPr="00F44B15" w:rsidRDefault="007C32A9" w:rsidP="00356E59">
            <w:pPr>
              <w:spacing w:line="240" w:lineRule="auto"/>
              <w:jc w:val="center"/>
            </w:pPr>
            <w:r>
              <w:t>X</w:t>
            </w:r>
          </w:p>
        </w:tc>
        <w:tc>
          <w:tcPr>
            <w:tcW w:w="514" w:type="dxa"/>
          </w:tcPr>
          <w:p w14:paraId="4A0173D0" w14:textId="39386402" w:rsidR="007C32A9" w:rsidRPr="00F44B15" w:rsidRDefault="007C32A9" w:rsidP="00356E59">
            <w:pPr>
              <w:spacing w:line="240" w:lineRule="auto"/>
              <w:jc w:val="center"/>
            </w:pPr>
          </w:p>
        </w:tc>
        <w:tc>
          <w:tcPr>
            <w:tcW w:w="606" w:type="dxa"/>
          </w:tcPr>
          <w:p w14:paraId="75B13E08" w14:textId="49B25200" w:rsidR="007C32A9" w:rsidRPr="00F44B15" w:rsidRDefault="007C32A9" w:rsidP="00356E59">
            <w:pPr>
              <w:spacing w:line="240" w:lineRule="auto"/>
              <w:jc w:val="center"/>
            </w:pPr>
            <w:r>
              <w:t>X</w:t>
            </w:r>
          </w:p>
        </w:tc>
      </w:tr>
      <w:tr w:rsidR="00562668" w:rsidRPr="00F44B15" w14:paraId="34D9AF5B" w14:textId="2BA59C90" w:rsidTr="00504A5F">
        <w:tc>
          <w:tcPr>
            <w:tcW w:w="689" w:type="dxa"/>
          </w:tcPr>
          <w:p w14:paraId="4FA3984D" w14:textId="3B5A2E82" w:rsidR="007C32A9" w:rsidRPr="00F44B15" w:rsidRDefault="007C32A9" w:rsidP="00AA51C5">
            <w:pPr>
              <w:spacing w:line="240" w:lineRule="auto"/>
            </w:pPr>
            <w:r>
              <w:t>BF8.</w:t>
            </w:r>
          </w:p>
        </w:tc>
        <w:tc>
          <w:tcPr>
            <w:tcW w:w="5529" w:type="dxa"/>
          </w:tcPr>
          <w:p w14:paraId="288FEF3D" w14:textId="364E50FB" w:rsidR="007C32A9" w:rsidRPr="00F44B15" w:rsidRDefault="007C32A9" w:rsidP="00361040">
            <w:pPr>
              <w:spacing w:line="240" w:lineRule="auto"/>
            </w:pPr>
            <w:proofErr w:type="spellStart"/>
            <w:r w:rsidRPr="00F44B15">
              <w:t>Geo</w:t>
            </w:r>
            <w:proofErr w:type="spellEnd"/>
            <w:r w:rsidRPr="00F44B15">
              <w:t xml:space="preserve"> verwerk</w:t>
            </w:r>
            <w:r w:rsidR="00361040">
              <w:t>t</w:t>
            </w:r>
            <w:r w:rsidRPr="00F44B15">
              <w:t xml:space="preserve"> BAG-kennisgeving in eigen applicatie</w:t>
            </w:r>
          </w:p>
        </w:tc>
        <w:tc>
          <w:tcPr>
            <w:tcW w:w="428" w:type="dxa"/>
          </w:tcPr>
          <w:p w14:paraId="6ECAB0AE" w14:textId="3612F733" w:rsidR="007C32A9" w:rsidRPr="00F44B15" w:rsidRDefault="007C32A9" w:rsidP="00356E59">
            <w:pPr>
              <w:spacing w:line="240" w:lineRule="auto"/>
              <w:jc w:val="center"/>
            </w:pPr>
            <w:r>
              <w:t>X</w:t>
            </w:r>
          </w:p>
        </w:tc>
        <w:tc>
          <w:tcPr>
            <w:tcW w:w="501" w:type="dxa"/>
          </w:tcPr>
          <w:p w14:paraId="04746F6B" w14:textId="77777777" w:rsidR="007C32A9" w:rsidRPr="00F44B15" w:rsidRDefault="007C32A9" w:rsidP="00356E59">
            <w:pPr>
              <w:spacing w:line="240" w:lineRule="auto"/>
              <w:jc w:val="center"/>
            </w:pPr>
          </w:p>
        </w:tc>
        <w:tc>
          <w:tcPr>
            <w:tcW w:w="503" w:type="dxa"/>
          </w:tcPr>
          <w:p w14:paraId="09984C63" w14:textId="3D8F0437" w:rsidR="007C32A9" w:rsidRPr="00F44B15" w:rsidRDefault="007C32A9" w:rsidP="00356E59">
            <w:pPr>
              <w:spacing w:line="240" w:lineRule="auto"/>
              <w:jc w:val="center"/>
            </w:pPr>
            <w:r>
              <w:t>X</w:t>
            </w:r>
          </w:p>
        </w:tc>
        <w:tc>
          <w:tcPr>
            <w:tcW w:w="514" w:type="dxa"/>
          </w:tcPr>
          <w:p w14:paraId="7E46CD0D" w14:textId="0F068E93" w:rsidR="007C32A9" w:rsidRPr="00F44B15" w:rsidRDefault="007C32A9" w:rsidP="00356E59">
            <w:pPr>
              <w:spacing w:line="240" w:lineRule="auto"/>
              <w:jc w:val="center"/>
            </w:pPr>
          </w:p>
        </w:tc>
        <w:tc>
          <w:tcPr>
            <w:tcW w:w="606" w:type="dxa"/>
          </w:tcPr>
          <w:p w14:paraId="0B740A45" w14:textId="5900AD5B" w:rsidR="007C32A9" w:rsidRPr="00F44B15" w:rsidRDefault="007C32A9" w:rsidP="00356E59">
            <w:pPr>
              <w:spacing w:line="240" w:lineRule="auto"/>
              <w:jc w:val="center"/>
            </w:pPr>
            <w:r>
              <w:t>X</w:t>
            </w:r>
          </w:p>
        </w:tc>
      </w:tr>
      <w:tr w:rsidR="00562668" w:rsidRPr="00F44B15" w14:paraId="5090F165" w14:textId="7DBAB741" w:rsidTr="00504A5F">
        <w:tc>
          <w:tcPr>
            <w:tcW w:w="689" w:type="dxa"/>
          </w:tcPr>
          <w:p w14:paraId="0B603BD3" w14:textId="7EADFF31" w:rsidR="007C32A9" w:rsidRDefault="007C32A9" w:rsidP="00AA51C5">
            <w:pPr>
              <w:spacing w:line="240" w:lineRule="auto"/>
            </w:pPr>
            <w:r>
              <w:t>AF1.1</w:t>
            </w:r>
          </w:p>
        </w:tc>
        <w:tc>
          <w:tcPr>
            <w:tcW w:w="5529" w:type="dxa"/>
          </w:tcPr>
          <w:p w14:paraId="05E3B3A5" w14:textId="74240651" w:rsidR="007C32A9" w:rsidRPr="00F44B15" w:rsidRDefault="007C32A9" w:rsidP="00AA51C5">
            <w:pPr>
              <w:spacing w:line="240" w:lineRule="auto"/>
            </w:pPr>
            <w:proofErr w:type="spellStart"/>
            <w:r>
              <w:t>Geo</w:t>
            </w:r>
            <w:proofErr w:type="spellEnd"/>
            <w:r>
              <w:t xml:space="preserve"> negeert </w:t>
            </w:r>
            <w:proofErr w:type="spellStart"/>
            <w:r>
              <w:t>geometrieVerzoek</w:t>
            </w:r>
            <w:proofErr w:type="spellEnd"/>
          </w:p>
        </w:tc>
        <w:tc>
          <w:tcPr>
            <w:tcW w:w="428" w:type="dxa"/>
          </w:tcPr>
          <w:p w14:paraId="0B6F77F1" w14:textId="77777777" w:rsidR="007C32A9" w:rsidRDefault="007C32A9" w:rsidP="00356E59">
            <w:pPr>
              <w:spacing w:line="240" w:lineRule="auto"/>
              <w:jc w:val="center"/>
            </w:pPr>
          </w:p>
        </w:tc>
        <w:tc>
          <w:tcPr>
            <w:tcW w:w="501" w:type="dxa"/>
          </w:tcPr>
          <w:p w14:paraId="4E591877" w14:textId="438A7F6F" w:rsidR="007C32A9" w:rsidRPr="00F44B15" w:rsidRDefault="007C32A9" w:rsidP="00356E59">
            <w:pPr>
              <w:spacing w:line="240" w:lineRule="auto"/>
              <w:jc w:val="center"/>
            </w:pPr>
            <w:r>
              <w:t>X</w:t>
            </w:r>
          </w:p>
        </w:tc>
        <w:tc>
          <w:tcPr>
            <w:tcW w:w="503" w:type="dxa"/>
          </w:tcPr>
          <w:p w14:paraId="4B0C64BF" w14:textId="77777777" w:rsidR="007C32A9" w:rsidRPr="00F44B15" w:rsidRDefault="007C32A9" w:rsidP="00356E59">
            <w:pPr>
              <w:spacing w:line="240" w:lineRule="auto"/>
              <w:jc w:val="center"/>
            </w:pPr>
          </w:p>
        </w:tc>
        <w:tc>
          <w:tcPr>
            <w:tcW w:w="514" w:type="dxa"/>
          </w:tcPr>
          <w:p w14:paraId="3581D339" w14:textId="77777777" w:rsidR="007C32A9" w:rsidRPr="00F44B15" w:rsidRDefault="007C32A9" w:rsidP="00356E59">
            <w:pPr>
              <w:spacing w:line="240" w:lineRule="auto"/>
              <w:jc w:val="center"/>
            </w:pPr>
          </w:p>
        </w:tc>
        <w:tc>
          <w:tcPr>
            <w:tcW w:w="606" w:type="dxa"/>
          </w:tcPr>
          <w:p w14:paraId="7F152FAC" w14:textId="77777777" w:rsidR="007C32A9" w:rsidRPr="00F44B15" w:rsidRDefault="007C32A9" w:rsidP="00356E59">
            <w:pPr>
              <w:spacing w:line="240" w:lineRule="auto"/>
              <w:jc w:val="center"/>
            </w:pPr>
          </w:p>
        </w:tc>
      </w:tr>
      <w:tr w:rsidR="00562668" w:rsidRPr="00F44B15" w14:paraId="0759DE33" w14:textId="6AD2CB73" w:rsidTr="00504A5F">
        <w:tc>
          <w:tcPr>
            <w:tcW w:w="689" w:type="dxa"/>
          </w:tcPr>
          <w:p w14:paraId="160795BB" w14:textId="6DC6DC44" w:rsidR="007C32A9" w:rsidRDefault="007C32A9" w:rsidP="007C32A9">
            <w:pPr>
              <w:spacing w:line="240" w:lineRule="auto"/>
            </w:pPr>
            <w:r>
              <w:t xml:space="preserve">AF2.1 </w:t>
            </w:r>
          </w:p>
        </w:tc>
        <w:tc>
          <w:tcPr>
            <w:tcW w:w="5529" w:type="dxa"/>
          </w:tcPr>
          <w:p w14:paraId="3C07E008" w14:textId="00FD07EE" w:rsidR="007C32A9" w:rsidRPr="00F44B15" w:rsidRDefault="007C32A9" w:rsidP="00AA51C5">
            <w:pPr>
              <w:spacing w:line="240" w:lineRule="auto"/>
            </w:pPr>
            <w:r>
              <w:t xml:space="preserve">BAG negeert </w:t>
            </w:r>
            <w:proofErr w:type="spellStart"/>
            <w:r>
              <w:t>geometrieLevering</w:t>
            </w:r>
            <w:proofErr w:type="spellEnd"/>
          </w:p>
        </w:tc>
        <w:tc>
          <w:tcPr>
            <w:tcW w:w="428" w:type="dxa"/>
          </w:tcPr>
          <w:p w14:paraId="152A561F" w14:textId="77777777" w:rsidR="007C32A9" w:rsidRDefault="007C32A9" w:rsidP="00356E59">
            <w:pPr>
              <w:spacing w:line="240" w:lineRule="auto"/>
              <w:jc w:val="center"/>
            </w:pPr>
          </w:p>
        </w:tc>
        <w:tc>
          <w:tcPr>
            <w:tcW w:w="501" w:type="dxa"/>
          </w:tcPr>
          <w:p w14:paraId="1436941E" w14:textId="77777777" w:rsidR="007C32A9" w:rsidRPr="00F44B15" w:rsidRDefault="007C32A9" w:rsidP="00356E59">
            <w:pPr>
              <w:spacing w:line="240" w:lineRule="auto"/>
              <w:jc w:val="center"/>
            </w:pPr>
          </w:p>
        </w:tc>
        <w:tc>
          <w:tcPr>
            <w:tcW w:w="503" w:type="dxa"/>
          </w:tcPr>
          <w:p w14:paraId="0CDD06DD" w14:textId="542A87C3" w:rsidR="007C32A9" w:rsidRPr="00F44B15" w:rsidRDefault="007C32A9" w:rsidP="00356E59">
            <w:pPr>
              <w:spacing w:line="240" w:lineRule="auto"/>
              <w:jc w:val="center"/>
            </w:pPr>
          </w:p>
        </w:tc>
        <w:tc>
          <w:tcPr>
            <w:tcW w:w="514" w:type="dxa"/>
          </w:tcPr>
          <w:p w14:paraId="165CF619" w14:textId="4ECA808C" w:rsidR="007C32A9" w:rsidRPr="00F44B15" w:rsidRDefault="007C32A9" w:rsidP="00356E59">
            <w:pPr>
              <w:spacing w:line="240" w:lineRule="auto"/>
              <w:jc w:val="center"/>
            </w:pPr>
            <w:r>
              <w:t>X</w:t>
            </w:r>
          </w:p>
        </w:tc>
        <w:tc>
          <w:tcPr>
            <w:tcW w:w="606" w:type="dxa"/>
          </w:tcPr>
          <w:p w14:paraId="33D3DF42" w14:textId="77777777" w:rsidR="007C32A9" w:rsidRPr="00F44B15" w:rsidRDefault="007C32A9" w:rsidP="00356E59">
            <w:pPr>
              <w:spacing w:line="240" w:lineRule="auto"/>
              <w:jc w:val="center"/>
            </w:pPr>
          </w:p>
        </w:tc>
      </w:tr>
    </w:tbl>
    <w:p w14:paraId="1894DE93" w14:textId="77777777" w:rsidR="007C32A9" w:rsidRDefault="007C32A9" w:rsidP="007C32A9">
      <w:pPr>
        <w:spacing w:line="240" w:lineRule="auto"/>
      </w:pPr>
    </w:p>
    <w:p w14:paraId="072911DE" w14:textId="47ACF88E" w:rsidR="007C32A9" w:rsidRDefault="007C32A9" w:rsidP="007C32A9">
      <w:pPr>
        <w:spacing w:line="240" w:lineRule="auto"/>
      </w:pPr>
      <w:r>
        <w:t>Indien een verzoek of levering tijdens een activiteitenstroom niet verwerkbaar</w:t>
      </w:r>
      <w:r w:rsidR="00356E59">
        <w:rPr>
          <w:rStyle w:val="Voetnootmarkering"/>
        </w:rPr>
        <w:footnoteReference w:id="38"/>
      </w:r>
      <w:r>
        <w:t xml:space="preserve"> blijkt voor ontvanger volgt een </w:t>
      </w:r>
      <w:r w:rsidR="00356E59">
        <w:t>foutscenario.</w:t>
      </w:r>
    </w:p>
    <w:p w14:paraId="4D9F389B" w14:textId="77777777" w:rsidR="007C32A9" w:rsidRDefault="007C32A9" w:rsidP="007C32A9">
      <w:pPr>
        <w:spacing w:line="240" w:lineRule="auto"/>
      </w:pPr>
    </w:p>
    <w:tbl>
      <w:tblPr>
        <w:tblStyle w:val="Tabelraster"/>
        <w:tblW w:w="0" w:type="auto"/>
        <w:tblInd w:w="108" w:type="dxa"/>
        <w:tblLook w:val="04A0" w:firstRow="1" w:lastRow="0" w:firstColumn="1" w:lastColumn="0" w:noHBand="0" w:noVBand="1"/>
      </w:tblPr>
      <w:tblGrid>
        <w:gridCol w:w="689"/>
        <w:gridCol w:w="5955"/>
        <w:gridCol w:w="992"/>
        <w:gridCol w:w="1134"/>
      </w:tblGrid>
      <w:tr w:rsidR="00356E59" w:rsidRPr="00F44B15" w14:paraId="21EA0F2B" w14:textId="77777777" w:rsidTr="00504A5F">
        <w:tc>
          <w:tcPr>
            <w:tcW w:w="689" w:type="dxa"/>
          </w:tcPr>
          <w:p w14:paraId="5B5347DC" w14:textId="02AC27E1" w:rsidR="00356E59" w:rsidRPr="00356E59" w:rsidRDefault="00356E59" w:rsidP="00AA51C5">
            <w:pPr>
              <w:spacing w:line="240" w:lineRule="auto"/>
              <w:rPr>
                <w:b/>
              </w:rPr>
            </w:pPr>
            <w:r w:rsidRPr="00356E59">
              <w:rPr>
                <w:b/>
              </w:rPr>
              <w:t>Stap</w:t>
            </w:r>
          </w:p>
        </w:tc>
        <w:tc>
          <w:tcPr>
            <w:tcW w:w="5955" w:type="dxa"/>
          </w:tcPr>
          <w:p w14:paraId="24F8A096" w14:textId="218282A9" w:rsidR="00356E59" w:rsidRPr="00356E59" w:rsidRDefault="00356E59" w:rsidP="00AA51C5">
            <w:pPr>
              <w:spacing w:line="240" w:lineRule="auto"/>
              <w:rPr>
                <w:b/>
              </w:rPr>
            </w:pPr>
            <w:r w:rsidRPr="00356E59">
              <w:rPr>
                <w:b/>
              </w:rPr>
              <w:t>Omschrijving</w:t>
            </w:r>
          </w:p>
        </w:tc>
        <w:tc>
          <w:tcPr>
            <w:tcW w:w="2126" w:type="dxa"/>
            <w:gridSpan w:val="2"/>
          </w:tcPr>
          <w:p w14:paraId="2547B168" w14:textId="1C8A8968" w:rsidR="00356E59" w:rsidRPr="00356E59" w:rsidRDefault="00356E59" w:rsidP="00356E59">
            <w:pPr>
              <w:spacing w:line="240" w:lineRule="auto"/>
              <w:rPr>
                <w:b/>
              </w:rPr>
            </w:pPr>
            <w:r w:rsidRPr="00356E59">
              <w:rPr>
                <w:b/>
              </w:rPr>
              <w:t>Scenario</w:t>
            </w:r>
          </w:p>
        </w:tc>
      </w:tr>
      <w:tr w:rsidR="00356E59" w:rsidRPr="00F44B15" w14:paraId="53AAA6BB" w14:textId="77777777" w:rsidTr="00504A5F">
        <w:tc>
          <w:tcPr>
            <w:tcW w:w="689" w:type="dxa"/>
          </w:tcPr>
          <w:p w14:paraId="7E356196" w14:textId="77777777" w:rsidR="00356E59" w:rsidRPr="00356E59" w:rsidRDefault="00356E59" w:rsidP="00AA51C5">
            <w:pPr>
              <w:spacing w:line="240" w:lineRule="auto"/>
              <w:rPr>
                <w:b/>
              </w:rPr>
            </w:pPr>
          </w:p>
        </w:tc>
        <w:tc>
          <w:tcPr>
            <w:tcW w:w="5955" w:type="dxa"/>
          </w:tcPr>
          <w:p w14:paraId="60EDC195" w14:textId="77777777" w:rsidR="00356E59" w:rsidRPr="00356E59" w:rsidRDefault="00356E59" w:rsidP="00AA51C5">
            <w:pPr>
              <w:spacing w:line="240" w:lineRule="auto"/>
              <w:rPr>
                <w:b/>
              </w:rPr>
            </w:pPr>
          </w:p>
        </w:tc>
        <w:tc>
          <w:tcPr>
            <w:tcW w:w="992" w:type="dxa"/>
          </w:tcPr>
          <w:p w14:paraId="1C286858" w14:textId="68478C20" w:rsidR="00356E59" w:rsidRPr="00356E59" w:rsidRDefault="00356E59" w:rsidP="00AE2042">
            <w:pPr>
              <w:pStyle w:val="Lijstalinea"/>
              <w:numPr>
                <w:ilvl w:val="0"/>
                <w:numId w:val="40"/>
              </w:numPr>
              <w:spacing w:line="240" w:lineRule="auto"/>
              <w:rPr>
                <w:b/>
              </w:rPr>
            </w:pPr>
            <w:r w:rsidRPr="00356E59">
              <w:rPr>
                <w:b/>
              </w:rPr>
              <w:t>/ B)</w:t>
            </w:r>
          </w:p>
        </w:tc>
        <w:tc>
          <w:tcPr>
            <w:tcW w:w="1134" w:type="dxa"/>
          </w:tcPr>
          <w:p w14:paraId="5537AB12" w14:textId="1D830FF4" w:rsidR="00356E59" w:rsidRPr="00356E59" w:rsidRDefault="00356E59" w:rsidP="00356E59">
            <w:pPr>
              <w:pStyle w:val="Lijstalinea"/>
              <w:spacing w:line="240" w:lineRule="auto"/>
              <w:ind w:left="0"/>
              <w:rPr>
                <w:b/>
              </w:rPr>
            </w:pPr>
            <w:r w:rsidRPr="00356E59">
              <w:rPr>
                <w:b/>
              </w:rPr>
              <w:t>C) / D)</w:t>
            </w:r>
          </w:p>
        </w:tc>
      </w:tr>
      <w:tr w:rsidR="00562668" w:rsidRPr="00F44B15" w14:paraId="6EAFAF79" w14:textId="77777777" w:rsidTr="00504A5F">
        <w:tc>
          <w:tcPr>
            <w:tcW w:w="689" w:type="dxa"/>
          </w:tcPr>
          <w:p w14:paraId="646B07E5" w14:textId="77777777" w:rsidR="00356E59" w:rsidRPr="00F44B15" w:rsidRDefault="00356E59" w:rsidP="00AA51C5">
            <w:pPr>
              <w:spacing w:line="240" w:lineRule="auto"/>
            </w:pPr>
            <w:r>
              <w:t>BF1.</w:t>
            </w:r>
          </w:p>
        </w:tc>
        <w:tc>
          <w:tcPr>
            <w:tcW w:w="5955" w:type="dxa"/>
          </w:tcPr>
          <w:p w14:paraId="791ABC2C" w14:textId="77777777" w:rsidR="00356E59" w:rsidRPr="00F44B15" w:rsidRDefault="00356E59" w:rsidP="00AA51C5">
            <w:pPr>
              <w:spacing w:line="240" w:lineRule="auto"/>
            </w:pPr>
            <w:r w:rsidRPr="00F44B15">
              <w:t xml:space="preserve">BAG stuurt </w:t>
            </w:r>
            <w:proofErr w:type="spellStart"/>
            <w:r w:rsidRPr="00F44B15">
              <w:t>geometrieVerzoek</w:t>
            </w:r>
            <w:proofErr w:type="spellEnd"/>
            <w:r w:rsidRPr="00F44B15">
              <w:t xml:space="preserve"> aan GEO</w:t>
            </w:r>
          </w:p>
        </w:tc>
        <w:tc>
          <w:tcPr>
            <w:tcW w:w="992" w:type="dxa"/>
          </w:tcPr>
          <w:p w14:paraId="11B1D7FA" w14:textId="77777777" w:rsidR="00356E59" w:rsidRPr="00F44B15" w:rsidRDefault="00356E59" w:rsidP="00356E59">
            <w:pPr>
              <w:spacing w:line="240" w:lineRule="auto"/>
              <w:jc w:val="center"/>
            </w:pPr>
            <w:r>
              <w:t>X</w:t>
            </w:r>
          </w:p>
        </w:tc>
        <w:tc>
          <w:tcPr>
            <w:tcW w:w="1134" w:type="dxa"/>
          </w:tcPr>
          <w:p w14:paraId="6EB74C30" w14:textId="23D21D98" w:rsidR="00356E59" w:rsidRPr="00F44B15" w:rsidRDefault="00356E59" w:rsidP="00356E59">
            <w:pPr>
              <w:spacing w:line="240" w:lineRule="auto"/>
              <w:jc w:val="center"/>
            </w:pPr>
          </w:p>
        </w:tc>
      </w:tr>
      <w:tr w:rsidR="00562668" w:rsidRPr="00F44B15" w14:paraId="0AFB47AE" w14:textId="77777777" w:rsidTr="00504A5F">
        <w:tc>
          <w:tcPr>
            <w:tcW w:w="689" w:type="dxa"/>
          </w:tcPr>
          <w:p w14:paraId="64EB9829" w14:textId="77777777" w:rsidR="00356E59" w:rsidRPr="00F44B15" w:rsidRDefault="00356E59" w:rsidP="00AA51C5">
            <w:pPr>
              <w:spacing w:line="240" w:lineRule="auto"/>
            </w:pPr>
            <w:r>
              <w:t>BF2.</w:t>
            </w:r>
          </w:p>
        </w:tc>
        <w:tc>
          <w:tcPr>
            <w:tcW w:w="5955" w:type="dxa"/>
          </w:tcPr>
          <w:p w14:paraId="3D39499E" w14:textId="542F9FDC" w:rsidR="00356E59" w:rsidRPr="00F44B15" w:rsidRDefault="00356E59" w:rsidP="00361040">
            <w:pPr>
              <w:spacing w:line="240" w:lineRule="auto"/>
            </w:pPr>
            <w:proofErr w:type="spellStart"/>
            <w:r w:rsidRPr="00F44B15">
              <w:t>Geo</w:t>
            </w:r>
            <w:proofErr w:type="spellEnd"/>
            <w:r w:rsidRPr="00F44B15">
              <w:t xml:space="preserve"> start verwerking </w:t>
            </w:r>
            <w:proofErr w:type="spellStart"/>
            <w:r w:rsidRPr="00F44B15">
              <w:t>geometrieVerzoek</w:t>
            </w:r>
            <w:proofErr w:type="spellEnd"/>
          </w:p>
        </w:tc>
        <w:tc>
          <w:tcPr>
            <w:tcW w:w="992" w:type="dxa"/>
          </w:tcPr>
          <w:p w14:paraId="59C9FB61" w14:textId="77777777" w:rsidR="00356E59" w:rsidRPr="00F44B15" w:rsidRDefault="00356E59" w:rsidP="00356E59">
            <w:pPr>
              <w:spacing w:line="240" w:lineRule="auto"/>
              <w:jc w:val="center"/>
            </w:pPr>
            <w:r>
              <w:t>X</w:t>
            </w:r>
          </w:p>
        </w:tc>
        <w:tc>
          <w:tcPr>
            <w:tcW w:w="1134" w:type="dxa"/>
          </w:tcPr>
          <w:p w14:paraId="34BD8EEE" w14:textId="4EC602CB" w:rsidR="00356E59" w:rsidRPr="00F44B15" w:rsidRDefault="00356E59" w:rsidP="00356E59">
            <w:pPr>
              <w:spacing w:line="240" w:lineRule="auto"/>
              <w:jc w:val="center"/>
            </w:pPr>
          </w:p>
        </w:tc>
      </w:tr>
      <w:tr w:rsidR="00562668" w:rsidRPr="00F44B15" w14:paraId="54F42DB8" w14:textId="77777777" w:rsidTr="00504A5F">
        <w:tc>
          <w:tcPr>
            <w:tcW w:w="689" w:type="dxa"/>
          </w:tcPr>
          <w:p w14:paraId="64F9A730" w14:textId="77777777" w:rsidR="00356E59" w:rsidRPr="00F44B15" w:rsidRDefault="00356E59" w:rsidP="00AA51C5">
            <w:pPr>
              <w:spacing w:line="240" w:lineRule="auto"/>
            </w:pPr>
            <w:r>
              <w:t>BF3.</w:t>
            </w:r>
          </w:p>
        </w:tc>
        <w:tc>
          <w:tcPr>
            <w:tcW w:w="5955" w:type="dxa"/>
          </w:tcPr>
          <w:p w14:paraId="588FD97E" w14:textId="77777777" w:rsidR="00356E59" w:rsidRPr="00F44B15" w:rsidRDefault="00356E59" w:rsidP="00AA51C5">
            <w:pPr>
              <w:spacing w:line="240" w:lineRule="auto"/>
            </w:pPr>
            <w:proofErr w:type="spellStart"/>
            <w:r w:rsidRPr="00F44B15">
              <w:t>Geo</w:t>
            </w:r>
            <w:proofErr w:type="spellEnd"/>
            <w:r w:rsidRPr="00F44B15">
              <w:t xml:space="preserve"> stuurt </w:t>
            </w:r>
            <w:proofErr w:type="spellStart"/>
            <w:r w:rsidRPr="00F44B15">
              <w:t>geometrieLevering</w:t>
            </w:r>
            <w:proofErr w:type="spellEnd"/>
            <w:r w:rsidRPr="00F44B15">
              <w:t xml:space="preserve"> aan BAG</w:t>
            </w:r>
          </w:p>
        </w:tc>
        <w:tc>
          <w:tcPr>
            <w:tcW w:w="992" w:type="dxa"/>
          </w:tcPr>
          <w:p w14:paraId="219796AF" w14:textId="77777777" w:rsidR="00356E59" w:rsidRPr="00F44B15" w:rsidRDefault="00356E59" w:rsidP="00356E59">
            <w:pPr>
              <w:spacing w:line="240" w:lineRule="auto"/>
              <w:jc w:val="center"/>
            </w:pPr>
            <w:r>
              <w:t>X</w:t>
            </w:r>
          </w:p>
        </w:tc>
        <w:tc>
          <w:tcPr>
            <w:tcW w:w="1134" w:type="dxa"/>
          </w:tcPr>
          <w:p w14:paraId="4F7C7E3B" w14:textId="7088E6F1" w:rsidR="00356E59" w:rsidRPr="00F44B15" w:rsidRDefault="00356E59" w:rsidP="00356E59">
            <w:pPr>
              <w:spacing w:line="240" w:lineRule="auto"/>
              <w:jc w:val="center"/>
            </w:pPr>
            <w:r>
              <w:t>X</w:t>
            </w:r>
          </w:p>
        </w:tc>
      </w:tr>
      <w:tr w:rsidR="00562668" w:rsidRPr="00F44B15" w14:paraId="7DCC5694" w14:textId="77777777" w:rsidTr="00504A5F">
        <w:tc>
          <w:tcPr>
            <w:tcW w:w="689" w:type="dxa"/>
          </w:tcPr>
          <w:p w14:paraId="368ACDDA" w14:textId="77777777" w:rsidR="00356E59" w:rsidRPr="00F44B15" w:rsidRDefault="00356E59" w:rsidP="00AA51C5">
            <w:pPr>
              <w:spacing w:line="240" w:lineRule="auto"/>
            </w:pPr>
            <w:r>
              <w:t>BF4.</w:t>
            </w:r>
          </w:p>
        </w:tc>
        <w:tc>
          <w:tcPr>
            <w:tcW w:w="5955" w:type="dxa"/>
          </w:tcPr>
          <w:p w14:paraId="0607EE27" w14:textId="421494C3" w:rsidR="00356E59" w:rsidRPr="00F44B15" w:rsidRDefault="00356E59" w:rsidP="00361040">
            <w:pPr>
              <w:spacing w:line="240" w:lineRule="auto"/>
            </w:pPr>
            <w:r w:rsidRPr="00F44B15">
              <w:t xml:space="preserve">BAG beoordeelt </w:t>
            </w:r>
            <w:proofErr w:type="spellStart"/>
            <w:r w:rsidRPr="00F44B15">
              <w:t>geometrieLevering</w:t>
            </w:r>
            <w:proofErr w:type="spellEnd"/>
          </w:p>
        </w:tc>
        <w:tc>
          <w:tcPr>
            <w:tcW w:w="992" w:type="dxa"/>
          </w:tcPr>
          <w:p w14:paraId="79480C5B" w14:textId="77777777" w:rsidR="00356E59" w:rsidRPr="00F44B15" w:rsidRDefault="00356E59" w:rsidP="00356E59">
            <w:pPr>
              <w:spacing w:line="240" w:lineRule="auto"/>
              <w:jc w:val="center"/>
            </w:pPr>
            <w:r>
              <w:t>X</w:t>
            </w:r>
          </w:p>
        </w:tc>
        <w:tc>
          <w:tcPr>
            <w:tcW w:w="1134" w:type="dxa"/>
          </w:tcPr>
          <w:p w14:paraId="5C0EF61E" w14:textId="4F109BA5" w:rsidR="00356E59" w:rsidRPr="00F44B15" w:rsidRDefault="00356E59" w:rsidP="00356E59">
            <w:pPr>
              <w:spacing w:line="240" w:lineRule="auto"/>
              <w:jc w:val="center"/>
            </w:pPr>
            <w:r>
              <w:t>X</w:t>
            </w:r>
          </w:p>
        </w:tc>
      </w:tr>
      <w:tr w:rsidR="00562668" w:rsidRPr="00F44B15" w14:paraId="6C3D4035" w14:textId="77777777" w:rsidTr="00504A5F">
        <w:tc>
          <w:tcPr>
            <w:tcW w:w="689" w:type="dxa"/>
          </w:tcPr>
          <w:p w14:paraId="3F25EAE4" w14:textId="77777777" w:rsidR="00356E59" w:rsidRDefault="00356E59" w:rsidP="00AA51C5">
            <w:pPr>
              <w:spacing w:line="240" w:lineRule="auto"/>
            </w:pPr>
            <w:r>
              <w:t>EX1.1</w:t>
            </w:r>
          </w:p>
        </w:tc>
        <w:tc>
          <w:tcPr>
            <w:tcW w:w="5955" w:type="dxa"/>
          </w:tcPr>
          <w:p w14:paraId="2CB0F7C2" w14:textId="22FA2FAE" w:rsidR="00356E59" w:rsidRPr="00F44B15" w:rsidRDefault="00356E59" w:rsidP="00AA51C5">
            <w:pPr>
              <w:spacing w:line="240" w:lineRule="auto"/>
            </w:pPr>
            <w:proofErr w:type="spellStart"/>
            <w:r>
              <w:t>Geo</w:t>
            </w:r>
            <w:proofErr w:type="spellEnd"/>
            <w:r>
              <w:t xml:space="preserve"> keurt </w:t>
            </w:r>
            <w:proofErr w:type="spellStart"/>
            <w:r>
              <w:t>geometrieVerzoek</w:t>
            </w:r>
            <w:proofErr w:type="spellEnd"/>
            <w:r>
              <w:t xml:space="preserve"> af en stuurt functioneel foutbericht aan BAG</w:t>
            </w:r>
          </w:p>
        </w:tc>
        <w:tc>
          <w:tcPr>
            <w:tcW w:w="992" w:type="dxa"/>
          </w:tcPr>
          <w:p w14:paraId="1C1D9988" w14:textId="77777777" w:rsidR="00356E59" w:rsidRDefault="00356E59" w:rsidP="00356E59">
            <w:pPr>
              <w:spacing w:line="240" w:lineRule="auto"/>
              <w:jc w:val="center"/>
            </w:pPr>
          </w:p>
        </w:tc>
        <w:tc>
          <w:tcPr>
            <w:tcW w:w="1134" w:type="dxa"/>
          </w:tcPr>
          <w:p w14:paraId="3697B7E5" w14:textId="77777777" w:rsidR="00356E59" w:rsidRPr="00F44B15" w:rsidRDefault="00356E59" w:rsidP="00356E59">
            <w:pPr>
              <w:spacing w:line="240" w:lineRule="auto"/>
              <w:jc w:val="center"/>
            </w:pPr>
          </w:p>
        </w:tc>
      </w:tr>
      <w:tr w:rsidR="00562668" w:rsidRPr="00F44B15" w14:paraId="452A24B0" w14:textId="77777777" w:rsidTr="00504A5F">
        <w:tc>
          <w:tcPr>
            <w:tcW w:w="689" w:type="dxa"/>
          </w:tcPr>
          <w:p w14:paraId="04D512BD" w14:textId="77777777" w:rsidR="00356E59" w:rsidRDefault="00356E59" w:rsidP="00AA51C5">
            <w:pPr>
              <w:spacing w:line="240" w:lineRule="auto"/>
            </w:pPr>
            <w:r>
              <w:t>EX1.2</w:t>
            </w:r>
          </w:p>
        </w:tc>
        <w:tc>
          <w:tcPr>
            <w:tcW w:w="5955" w:type="dxa"/>
          </w:tcPr>
          <w:p w14:paraId="7D3C9C45" w14:textId="7303DE08" w:rsidR="00356E59" w:rsidRPr="00F44B15" w:rsidRDefault="00356E59" w:rsidP="00AA51C5">
            <w:pPr>
              <w:spacing w:line="240" w:lineRule="auto"/>
            </w:pPr>
            <w:r>
              <w:t xml:space="preserve">BAG keurt </w:t>
            </w:r>
            <w:proofErr w:type="spellStart"/>
            <w:r>
              <w:t>geometrieLEvering</w:t>
            </w:r>
            <w:proofErr w:type="spellEnd"/>
            <w:r>
              <w:t xml:space="preserve"> af en stuurt functioneel foutbericht aan </w:t>
            </w:r>
            <w:proofErr w:type="spellStart"/>
            <w:r>
              <w:t>Geo</w:t>
            </w:r>
            <w:proofErr w:type="spellEnd"/>
          </w:p>
        </w:tc>
        <w:tc>
          <w:tcPr>
            <w:tcW w:w="992" w:type="dxa"/>
          </w:tcPr>
          <w:p w14:paraId="19440B70" w14:textId="77777777" w:rsidR="00356E59" w:rsidRDefault="00356E59" w:rsidP="00356E59">
            <w:pPr>
              <w:spacing w:line="240" w:lineRule="auto"/>
              <w:jc w:val="center"/>
            </w:pPr>
          </w:p>
        </w:tc>
        <w:tc>
          <w:tcPr>
            <w:tcW w:w="1134" w:type="dxa"/>
          </w:tcPr>
          <w:p w14:paraId="627791A4" w14:textId="4B2FD897" w:rsidR="00356E59" w:rsidRPr="00F44B15" w:rsidRDefault="00356E59" w:rsidP="00356E59">
            <w:pPr>
              <w:spacing w:line="240" w:lineRule="auto"/>
              <w:jc w:val="center"/>
            </w:pPr>
            <w:r>
              <w:t>X</w:t>
            </w:r>
          </w:p>
        </w:tc>
      </w:tr>
    </w:tbl>
    <w:p w14:paraId="60827BCF" w14:textId="77777777" w:rsidR="007C32A9" w:rsidRDefault="007C32A9" w:rsidP="00C85C92">
      <w:pPr>
        <w:spacing w:line="240" w:lineRule="auto"/>
      </w:pPr>
    </w:p>
    <w:p w14:paraId="1C2AEF6A" w14:textId="77777777" w:rsidR="00356E59" w:rsidRDefault="00356E59">
      <w:pPr>
        <w:spacing w:line="240" w:lineRule="auto"/>
        <w:jc w:val="left"/>
      </w:pPr>
      <w:r>
        <w:br w:type="page"/>
      </w:r>
    </w:p>
    <w:p w14:paraId="6F00889E" w14:textId="327F03EE" w:rsidR="00356E59" w:rsidRDefault="00356E59" w:rsidP="00C85C92">
      <w:pPr>
        <w:spacing w:line="240" w:lineRule="auto"/>
      </w:pPr>
      <w:r>
        <w:t xml:space="preserve">De activiteitenstromen zijn gevisualiseerd in het activiteitendiagram </w:t>
      </w:r>
      <w:proofErr w:type="spellStart"/>
      <w:r>
        <w:t>Geo</w:t>
      </w:r>
      <w:proofErr w:type="spellEnd"/>
      <w:r>
        <w:t>-BAG koppelvlak.</w:t>
      </w:r>
    </w:p>
    <w:p w14:paraId="362F824F" w14:textId="77777777" w:rsidR="00356E59" w:rsidRDefault="00356E59" w:rsidP="00C85C92">
      <w:pPr>
        <w:spacing w:line="240" w:lineRule="auto"/>
      </w:pPr>
    </w:p>
    <w:p w14:paraId="1870A25D" w14:textId="41CBCA0D" w:rsidR="00C85C92" w:rsidRDefault="00361040" w:rsidP="00F44B15">
      <w:pPr>
        <w:spacing w:line="240" w:lineRule="auto"/>
        <w:rPr>
          <w:noProof/>
        </w:rPr>
      </w:pPr>
      <w:r w:rsidRPr="00361040">
        <w:rPr>
          <w:noProof/>
        </w:rPr>
        <w:drawing>
          <wp:inline distT="0" distB="0" distL="0" distR="0" wp14:anchorId="1650E298" wp14:editId="557A6989">
            <wp:extent cx="4667002" cy="6842760"/>
            <wp:effectExtent l="0" t="0" r="63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8294" cy="6844654"/>
                    </a:xfrm>
                    <a:prstGeom prst="rect">
                      <a:avLst/>
                    </a:prstGeom>
                    <a:noFill/>
                    <a:ln>
                      <a:noFill/>
                    </a:ln>
                  </pic:spPr>
                </pic:pic>
              </a:graphicData>
            </a:graphic>
          </wp:inline>
        </w:drawing>
      </w:r>
    </w:p>
    <w:p w14:paraId="283E93A9" w14:textId="7A07FE50" w:rsidR="00F03A0F" w:rsidRDefault="00C85C92" w:rsidP="009F43ED">
      <w:pPr>
        <w:spacing w:line="240" w:lineRule="auto"/>
        <w:jc w:val="center"/>
        <w:rPr>
          <w:noProof/>
        </w:rPr>
      </w:pPr>
      <w:r>
        <w:rPr>
          <w:noProof/>
        </w:rPr>
        <w:t xml:space="preserve">Figuur B2-1 Activiteitendiagram koppelvlak </w:t>
      </w:r>
      <w:r w:rsidR="00CC7F91">
        <w:rPr>
          <w:noProof/>
        </w:rPr>
        <w:t>Geo-BAG</w:t>
      </w:r>
    </w:p>
    <w:p w14:paraId="1FB43255" w14:textId="77777777" w:rsidR="00F03A0F" w:rsidRDefault="00F03A0F">
      <w:pPr>
        <w:spacing w:line="240" w:lineRule="auto"/>
        <w:jc w:val="left"/>
        <w:rPr>
          <w:noProof/>
        </w:rPr>
      </w:pPr>
      <w:r>
        <w:rPr>
          <w:noProof/>
        </w:rPr>
        <w:br w:type="page"/>
      </w:r>
    </w:p>
    <w:p w14:paraId="101FBEF9" w14:textId="3449191E" w:rsidR="00E911F6" w:rsidRDefault="00E911F6" w:rsidP="00E911F6">
      <w:pPr>
        <w:pStyle w:val="Bijlagen"/>
      </w:pPr>
      <w:r>
        <w:lastRenderedPageBreak/>
        <w:t xml:space="preserve"> </w:t>
      </w:r>
      <w:bookmarkStart w:id="359" w:name="_Toc415752741"/>
      <w:r>
        <w:t xml:space="preserve">Gegevensmodel koppelvlak </w:t>
      </w:r>
      <w:proofErr w:type="spellStart"/>
      <w:r>
        <w:t>Geo</w:t>
      </w:r>
      <w:proofErr w:type="spellEnd"/>
      <w:r>
        <w:t>-BAG</w:t>
      </w:r>
      <w:bookmarkEnd w:id="359"/>
    </w:p>
    <w:p w14:paraId="3FE61D8A" w14:textId="2A4EF84B" w:rsidR="00361040" w:rsidRDefault="00E81891" w:rsidP="009F43ED">
      <w:pPr>
        <w:spacing w:line="240" w:lineRule="auto"/>
        <w:jc w:val="center"/>
        <w:rPr>
          <w:szCs w:val="20"/>
        </w:rPr>
      </w:pPr>
      <w:r>
        <w:rPr>
          <w:noProof/>
          <w:szCs w:val="20"/>
        </w:rPr>
        <w:drawing>
          <wp:inline distT="0" distB="0" distL="0" distR="0" wp14:anchorId="5DBBECE0" wp14:editId="6AB5B446">
            <wp:extent cx="5500370" cy="3324860"/>
            <wp:effectExtent l="0" t="0" r="5080" b="889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gevensmodel Geo-BAG.png"/>
                    <pic:cNvPicPr/>
                  </pic:nvPicPr>
                  <pic:blipFill>
                    <a:blip r:embed="rId31">
                      <a:extLst>
                        <a:ext uri="{28A0092B-C50C-407E-A947-70E740481C1C}">
                          <a14:useLocalDpi xmlns:a14="http://schemas.microsoft.com/office/drawing/2010/main" val="0"/>
                        </a:ext>
                      </a:extLst>
                    </a:blip>
                    <a:stretch>
                      <a:fillRect/>
                    </a:stretch>
                  </pic:blipFill>
                  <pic:spPr>
                    <a:xfrm>
                      <a:off x="0" y="0"/>
                      <a:ext cx="5500370" cy="3324860"/>
                    </a:xfrm>
                    <a:prstGeom prst="rect">
                      <a:avLst/>
                    </a:prstGeom>
                  </pic:spPr>
                </pic:pic>
              </a:graphicData>
            </a:graphic>
          </wp:inline>
        </w:drawing>
      </w:r>
    </w:p>
    <w:p w14:paraId="32982B44" w14:textId="77777777" w:rsidR="00361040" w:rsidRDefault="00361040">
      <w:pPr>
        <w:spacing w:line="240" w:lineRule="auto"/>
        <w:jc w:val="left"/>
        <w:rPr>
          <w:szCs w:val="20"/>
        </w:rPr>
      </w:pPr>
      <w:r>
        <w:rPr>
          <w:szCs w:val="20"/>
        </w:rPr>
        <w:br w:type="page"/>
      </w:r>
    </w:p>
    <w:p w14:paraId="4E3B1898" w14:textId="225A071F" w:rsidR="00361040" w:rsidRDefault="00361040" w:rsidP="009743B0">
      <w:pPr>
        <w:pStyle w:val="Bijlagen"/>
      </w:pPr>
      <w:r>
        <w:lastRenderedPageBreak/>
        <w:t xml:space="preserve"> </w:t>
      </w:r>
      <w:bookmarkStart w:id="360" w:name="_Toc415752742"/>
      <w:r w:rsidR="00400AA3">
        <w:t xml:space="preserve">Ontwerpbeslissingen en keuzes </w:t>
      </w:r>
      <w:proofErr w:type="spellStart"/>
      <w:r w:rsidR="00400AA3">
        <w:t>verStUFfing</w:t>
      </w:r>
      <w:proofErr w:type="spellEnd"/>
      <w:r w:rsidR="00400AA3">
        <w:t xml:space="preserve"> </w:t>
      </w:r>
      <w:bookmarkEnd w:id="360"/>
    </w:p>
    <w:p w14:paraId="5C77221E" w14:textId="7F83D650" w:rsidR="00400AA3" w:rsidRDefault="00400AA3" w:rsidP="00400AA3">
      <w:r>
        <w:t xml:space="preserve">Het koppelvlak </w:t>
      </w:r>
      <w:proofErr w:type="spellStart"/>
      <w:r>
        <w:t>geoBAG</w:t>
      </w:r>
      <w:proofErr w:type="spellEnd"/>
      <w:r>
        <w:t xml:space="preserve"> is gedefinieerd </w:t>
      </w:r>
      <w:r w:rsidR="00766F53">
        <w:t>met</w:t>
      </w:r>
      <w:r>
        <w:t xml:space="preserve"> een</w:t>
      </w:r>
      <w:r w:rsidR="00D106F8">
        <w:t xml:space="preserve"> eigen</w:t>
      </w:r>
      <w:r>
        <w:t xml:space="preserve"> </w:t>
      </w:r>
      <w:proofErr w:type="spellStart"/>
      <w:r>
        <w:t>berichten</w:t>
      </w:r>
      <w:r w:rsidR="00766F53">
        <w:t>set</w:t>
      </w:r>
      <w:proofErr w:type="spellEnd"/>
      <w:r>
        <w:t xml:space="preserve"> </w:t>
      </w:r>
      <w:r w:rsidR="00766F53">
        <w:t xml:space="preserve">en </w:t>
      </w:r>
      <w:r w:rsidR="00D106F8">
        <w:t xml:space="preserve">een eigen </w:t>
      </w:r>
      <w:proofErr w:type="spellStart"/>
      <w:r w:rsidR="00D106F8">
        <w:t>namespace</w:t>
      </w:r>
      <w:proofErr w:type="spellEnd"/>
      <w:r w:rsidR="00D106F8">
        <w:t>.</w:t>
      </w:r>
    </w:p>
    <w:p w14:paraId="1820C858" w14:textId="77777777" w:rsidR="00766F53" w:rsidRDefault="00766F53" w:rsidP="00400AA3"/>
    <w:p w14:paraId="6164BBBA" w14:textId="77777777" w:rsidR="00400AA3" w:rsidRDefault="00400AA3" w:rsidP="00400AA3">
      <w:r>
        <w:t xml:space="preserve">De entiteittypen LIG, STA en VBO zijn gedefinieerd als </w:t>
      </w:r>
      <w:proofErr w:type="spellStart"/>
      <w:r>
        <w:t>restrictions</w:t>
      </w:r>
      <w:proofErr w:type="spellEnd"/>
      <w:r>
        <w:t xml:space="preserve"> op het </w:t>
      </w:r>
      <w:proofErr w:type="spellStart"/>
      <w:r>
        <w:t>complexType</w:t>
      </w:r>
      <w:proofErr w:type="spellEnd"/>
      <w:r>
        <w:t xml:space="preserve"> TGOAOT-basis. Dit mag, omdat het supertype TGOAOT is gedefinieerd in bg0310. Binnen het sectormodel WOZ is dit ook zo gedaan.</w:t>
      </w:r>
    </w:p>
    <w:p w14:paraId="7082BECF" w14:textId="77777777" w:rsidR="00400AA3" w:rsidRDefault="00400AA3" w:rsidP="00400AA3"/>
    <w:p w14:paraId="62DF0F25" w14:textId="77777777" w:rsidR="00400AA3" w:rsidRDefault="00400AA3" w:rsidP="00400AA3">
      <w:r>
        <w:t xml:space="preserve">Binnen het element </w:t>
      </w:r>
      <w:proofErr w:type="spellStart"/>
      <w:r>
        <w:t>adresAanduidingGrp</w:t>
      </w:r>
      <w:proofErr w:type="spellEnd"/>
      <w:r>
        <w:t xml:space="preserve"> zijn uitsluitend de namen opgenomen van de woonplaats en de openbare ruimte en niet ook hun identificaties. Alle elementen zijn verplicht, ook </w:t>
      </w:r>
      <w:proofErr w:type="spellStart"/>
      <w:r>
        <w:t>aoa.woonplaatsWaarinGelegen</w:t>
      </w:r>
      <w:proofErr w:type="spellEnd"/>
      <w:r>
        <w:t>/</w:t>
      </w:r>
      <w:proofErr w:type="spellStart"/>
      <w:r>
        <w:t>wpl.woonplaatsnaam</w:t>
      </w:r>
      <w:proofErr w:type="spellEnd"/>
      <w:r>
        <w:t xml:space="preserve">. Indien het object ligt in de woonplaats aangeduid door </w:t>
      </w:r>
      <w:proofErr w:type="spellStart"/>
      <w:r>
        <w:t>wpl.woonplaatsnaam</w:t>
      </w:r>
      <w:proofErr w:type="spellEnd"/>
      <w:r>
        <w:t xml:space="preserve">, dan dient in </w:t>
      </w:r>
      <w:proofErr w:type="spellStart"/>
      <w:r>
        <w:t>aoa.woonplaatsWaarinGelegen</w:t>
      </w:r>
      <w:proofErr w:type="spellEnd"/>
      <w:r>
        <w:t>/</w:t>
      </w:r>
      <w:proofErr w:type="spellStart"/>
      <w:r>
        <w:t>wpl.woonplaatsnaam</w:t>
      </w:r>
      <w:proofErr w:type="spellEnd"/>
      <w:r>
        <w:t xml:space="preserve"> dezelfde waarde te worden opgenomen als in </w:t>
      </w:r>
      <w:proofErr w:type="spellStart"/>
      <w:r>
        <w:t>wpl.woonplaatsnaam</w:t>
      </w:r>
      <w:proofErr w:type="spellEnd"/>
      <w:r>
        <w:t xml:space="preserve">, zo niet dan wordt woonplaats opgenomen waarin het </w:t>
      </w:r>
      <w:proofErr w:type="spellStart"/>
      <w:r>
        <w:t>adresseerbaar</w:t>
      </w:r>
      <w:proofErr w:type="spellEnd"/>
      <w:r>
        <w:t xml:space="preserve"> object feitelijk ligt.</w:t>
      </w:r>
    </w:p>
    <w:p w14:paraId="2254F9B3" w14:textId="77777777" w:rsidR="00400AA3" w:rsidRDefault="00400AA3" w:rsidP="00400AA3"/>
    <w:p w14:paraId="30FC1A26" w14:textId="77777777" w:rsidR="00400AA3" w:rsidRDefault="00400AA3" w:rsidP="00400AA3">
      <w:r>
        <w:t xml:space="preserve">De objectkennisgevingen in hoofdstuk 5 van het functionele ontwerp zijn niet geïmplementeerd als kennisgevingen maar als elementen met </w:t>
      </w:r>
      <w:proofErr w:type="spellStart"/>
      <w:r>
        <w:t>StUF:functie</w:t>
      </w:r>
      <w:proofErr w:type="spellEnd"/>
      <w:r>
        <w:t xml:space="preserve">=”entiteit” binnen de vrije berichten gmvDi01 en gmlDi01. Hiervoor is gekozen, omdat in het geometrieverzoek de semantiek is het identificeren van het object waarvoor de geometrie wordt gevraagd. In de geometrielevering worden alleen de nieuwe waarden geleverd en dat kan niet met de semantiek van een </w:t>
      </w:r>
      <w:proofErr w:type="spellStart"/>
      <w:r>
        <w:t>StUF</w:t>
      </w:r>
      <w:proofErr w:type="spellEnd"/>
      <w:r>
        <w:t xml:space="preserve">-kennisgeving. Het element </w:t>
      </w:r>
      <w:proofErr w:type="spellStart"/>
      <w:r>
        <w:t>StUF:indicatorOvername</w:t>
      </w:r>
      <w:proofErr w:type="spellEnd"/>
      <w:r>
        <w:t xml:space="preserve"> is hierdoor vervallen, maar dit is niet erg, omdat het functioneel ontwerp specificeert hoe het bericht verwerkt moet worden.</w:t>
      </w:r>
    </w:p>
    <w:p w14:paraId="528400A4" w14:textId="77777777" w:rsidR="00400AA3" w:rsidRDefault="00400AA3" w:rsidP="00400AA3"/>
    <w:p w14:paraId="2D196F71" w14:textId="633BC766" w:rsidR="00400AA3" w:rsidRDefault="00400AA3" w:rsidP="00400AA3">
      <w:r>
        <w:t xml:space="preserve">Er is gekozen voor een strakkere definitie van de functionaliteit in vrije berichten. Hierdoor zijn ook de bevestigings- en foutberichten goed te valideren. In de parameters van deze berichten is de functionele identificatie van het bericht waarop wordt gereageerd opgenomen. In geval van een fout zijn in de parameters ook de elementen met de omschrijving van de fout opgenomen. De sleutels van de objecten waarop de respons betrekking heeft, zijn opgenomen als de entiteiten LIG, PND, STA, VBO en WPL met als enig element identificatie en met de </w:t>
      </w:r>
      <w:proofErr w:type="spellStart"/>
      <w:r>
        <w:t>attributes</w:t>
      </w:r>
      <w:proofErr w:type="spellEnd"/>
      <w:r>
        <w:t xml:space="preserve"> </w:t>
      </w:r>
      <w:proofErr w:type="spellStart"/>
      <w:r>
        <w:t>sleutelVerzendend</w:t>
      </w:r>
      <w:proofErr w:type="spellEnd"/>
      <w:r>
        <w:t xml:space="preserve"> en </w:t>
      </w:r>
      <w:proofErr w:type="spellStart"/>
      <w:r>
        <w:t>sleutelOntvangend</w:t>
      </w:r>
      <w:proofErr w:type="spellEnd"/>
      <w:r>
        <w:t>. Het is hiermee mogelijk om een deel van de objecten goed te keuren en een ander deel af te keuren met desgewenst verschillende redenen voor de afkeuring.</w:t>
      </w:r>
    </w:p>
    <w:p w14:paraId="43D5100D" w14:textId="77777777" w:rsidR="00400AA3" w:rsidRDefault="00400AA3" w:rsidP="00400AA3"/>
    <w:p w14:paraId="5FD59FEF" w14:textId="77777777" w:rsidR="00400AA3" w:rsidRPr="00400AA3" w:rsidRDefault="00400AA3" w:rsidP="00400AA3">
      <w:pPr>
        <w:rPr>
          <w:b/>
        </w:rPr>
      </w:pPr>
      <w:r w:rsidRPr="00400AA3">
        <w:rPr>
          <w:b/>
        </w:rPr>
        <w:t xml:space="preserve">Afhankelijkheden schema's en </w:t>
      </w:r>
      <w:proofErr w:type="spellStart"/>
      <w:r w:rsidRPr="00400AA3">
        <w:rPr>
          <w:b/>
        </w:rPr>
        <w:t>wsdl's</w:t>
      </w:r>
      <w:proofErr w:type="spellEnd"/>
    </w:p>
    <w:p w14:paraId="21656C2B" w14:textId="18FF696C" w:rsidR="00400AA3" w:rsidRDefault="00400AA3" w:rsidP="00400AA3">
      <w:r w:rsidRPr="00400AA3">
        <w:rPr>
          <w:noProof/>
        </w:rPr>
        <w:drawing>
          <wp:anchor distT="0" distB="0" distL="114300" distR="114300" simplePos="0" relativeHeight="251661312" behindDoc="0" locked="0" layoutInCell="1" allowOverlap="1" wp14:anchorId="512FF97D" wp14:editId="2BC98CA6">
            <wp:simplePos x="0" y="0"/>
            <wp:positionH relativeFrom="margin">
              <wp:align>left</wp:align>
            </wp:positionH>
            <wp:positionV relativeFrom="paragraph">
              <wp:posOffset>10160</wp:posOffset>
            </wp:positionV>
            <wp:extent cx="1973580" cy="2694940"/>
            <wp:effectExtent l="0" t="0" r="7620" b="0"/>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85425" cy="2711176"/>
                    </a:xfrm>
                    <a:prstGeom prst="rect">
                      <a:avLst/>
                    </a:prstGeom>
                  </pic:spPr>
                </pic:pic>
              </a:graphicData>
            </a:graphic>
            <wp14:sizeRelH relativeFrom="page">
              <wp14:pctWidth>0</wp14:pctWidth>
            </wp14:sizeRelH>
            <wp14:sizeRelV relativeFrom="page">
              <wp14:pctHeight>0</wp14:pctHeight>
            </wp14:sizeRelV>
          </wp:anchor>
        </w:drawing>
      </w:r>
      <w:r>
        <w:t xml:space="preserve">De hiernaast staande figuur geeft de afhankelijkheden voor de </w:t>
      </w:r>
      <w:proofErr w:type="spellStart"/>
      <w:r>
        <w:t>wsdl's</w:t>
      </w:r>
      <w:proofErr w:type="spellEnd"/>
      <w:r>
        <w:t xml:space="preserve"> van het StUF-geoBAG0100-koppelvlak van andere schema's in </w:t>
      </w:r>
      <w:proofErr w:type="spellStart"/>
      <w:r>
        <w:t>wsdl's</w:t>
      </w:r>
      <w:proofErr w:type="spellEnd"/>
      <w:r>
        <w:t xml:space="preserve">. Bovenaan staan in de groene blokken voor de geoBAG0100 </w:t>
      </w:r>
      <w:proofErr w:type="spellStart"/>
      <w:r>
        <w:t>namespace</w:t>
      </w:r>
      <w:proofErr w:type="spellEnd"/>
      <w:r>
        <w:t xml:space="preserve"> de twee </w:t>
      </w:r>
      <w:proofErr w:type="spellStart"/>
      <w:r>
        <w:t>wsdl's</w:t>
      </w:r>
      <w:proofErr w:type="spellEnd"/>
      <w:r>
        <w:t xml:space="preserve"> voor het StUF-geoBAG0100-koppelvlak.</w:t>
      </w:r>
    </w:p>
    <w:p w14:paraId="4AF36704" w14:textId="77777777" w:rsidR="00400AA3" w:rsidRDefault="00400AA3" w:rsidP="00400AA3"/>
    <w:p w14:paraId="76C3E389" w14:textId="77777777" w:rsidR="00400AA3" w:rsidRDefault="00400AA3" w:rsidP="00400AA3">
      <w:r>
        <w:t xml:space="preserve">Deze twee </w:t>
      </w:r>
      <w:proofErr w:type="spellStart"/>
      <w:r>
        <w:t>wsdl's</w:t>
      </w:r>
      <w:proofErr w:type="spellEnd"/>
      <w:r>
        <w:t xml:space="preserve"> hangen af van een schema met de berichten voor het koppelvlak en van de </w:t>
      </w:r>
      <w:proofErr w:type="spellStart"/>
      <w:r>
        <w:t>wsdl</w:t>
      </w:r>
      <w:proofErr w:type="spellEnd"/>
      <w:r>
        <w:t xml:space="preserve"> voor stuf0301 in het gele blok, die zelf weer afhankelijk is van het stuf0301 schema.</w:t>
      </w:r>
    </w:p>
    <w:p w14:paraId="53FCEBDD" w14:textId="77777777" w:rsidR="00400AA3" w:rsidRDefault="00400AA3" w:rsidP="00400AA3"/>
    <w:p w14:paraId="28F1691C" w14:textId="45942A8C" w:rsidR="00400AA3" w:rsidRDefault="00400AA3" w:rsidP="00400AA3">
      <w:r>
        <w:t xml:space="preserve">Het koppelvlak is gedefinieerd in een eigen </w:t>
      </w:r>
      <w:proofErr w:type="spellStart"/>
      <w:r>
        <w:t>namespace</w:t>
      </w:r>
      <w:proofErr w:type="spellEnd"/>
      <w:r>
        <w:t xml:space="preserve">, maar deze </w:t>
      </w:r>
      <w:proofErr w:type="spellStart"/>
      <w:r>
        <w:t>namespace</w:t>
      </w:r>
      <w:proofErr w:type="spellEnd"/>
      <w:r>
        <w:t xml:space="preserve"> wordt alleen toegepast in de berichtelementen op het hoogste niveau. De verdere inhoud van de berichten is gedefinieerd in de bg0310 </w:t>
      </w:r>
      <w:proofErr w:type="spellStart"/>
      <w:r>
        <w:t>namespace</w:t>
      </w:r>
      <w:proofErr w:type="spellEnd"/>
      <w:r>
        <w:t xml:space="preserve"> (blauwe blokken). Het schema met berichtelementen in de geoBAG0100 </w:t>
      </w:r>
      <w:proofErr w:type="spellStart"/>
      <w:r>
        <w:t>namespace</w:t>
      </w:r>
      <w:proofErr w:type="spellEnd"/>
      <w:r>
        <w:t xml:space="preserve"> is daarom afhankelijk van een blauw schema met </w:t>
      </w:r>
      <w:proofErr w:type="spellStart"/>
      <w:r>
        <w:t>complexTypes</w:t>
      </w:r>
      <w:proofErr w:type="spellEnd"/>
      <w:r>
        <w:t xml:space="preserve"> voor de berichtelementen.</w:t>
      </w:r>
    </w:p>
    <w:p w14:paraId="2B87DAC2" w14:textId="77777777" w:rsidR="00400AA3" w:rsidRDefault="00400AA3" w:rsidP="00400AA3">
      <w:r>
        <w:t>Dit schema is op zijn beurt weer afhankelijk van:</w:t>
      </w:r>
    </w:p>
    <w:p w14:paraId="15E01FE4" w14:textId="58BEC5FD" w:rsidR="00400AA3" w:rsidRDefault="00400AA3" w:rsidP="00400AA3">
      <w:pPr>
        <w:pStyle w:val="Lijstalinea"/>
        <w:numPr>
          <w:ilvl w:val="0"/>
          <w:numId w:val="45"/>
        </w:numPr>
      </w:pPr>
      <w:r>
        <w:lastRenderedPageBreak/>
        <w:t xml:space="preserve">een schema met de specifiek in het StUF-geoBAG0100 koppelvlak gebruikte </w:t>
      </w:r>
      <w:proofErr w:type="spellStart"/>
      <w:r>
        <w:t>complexTypes</w:t>
      </w:r>
      <w:proofErr w:type="spellEnd"/>
      <w:r>
        <w:t xml:space="preserve"> voor de BAG-entiteittypen in bg0310 en de parameters-elementen in vrije berichten.</w:t>
      </w:r>
    </w:p>
    <w:p w14:paraId="52343862" w14:textId="77777777" w:rsidR="00400AA3" w:rsidRDefault="00400AA3" w:rsidP="00400AA3">
      <w:pPr>
        <w:pStyle w:val="Lijstalinea"/>
        <w:numPr>
          <w:ilvl w:val="0"/>
          <w:numId w:val="45"/>
        </w:numPr>
      </w:pPr>
      <w:r>
        <w:t xml:space="preserve">een schema in de stuf0301 </w:t>
      </w:r>
      <w:proofErr w:type="spellStart"/>
      <w:r>
        <w:t>namespace</w:t>
      </w:r>
      <w:proofErr w:type="spellEnd"/>
      <w:r>
        <w:t xml:space="preserve"> met de definities van de stuurgegevens elementen.</w:t>
      </w:r>
    </w:p>
    <w:p w14:paraId="3863D72D" w14:textId="77777777" w:rsidR="00400AA3" w:rsidRDefault="00400AA3" w:rsidP="00400AA3"/>
    <w:p w14:paraId="6942AF70" w14:textId="77777777" w:rsidR="00400AA3" w:rsidRDefault="00400AA3" w:rsidP="00400AA3">
      <w:r>
        <w:t>De rest van de pijlen laten de gebruikelijke afhankelijkheden van de schema's onderin de boom van afhankelijkheden zien.</w:t>
      </w:r>
    </w:p>
    <w:sectPr w:rsidR="00400AA3" w:rsidSect="00672722">
      <w:pgSz w:w="11906" w:h="16838" w:code="9"/>
      <w:pgMar w:top="2552" w:right="1622" w:bottom="1531" w:left="1622" w:header="0" w:footer="5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6A6291" w15:done="0"/>
  <w15:commentEx w15:paraId="5B541A95" w15:done="0"/>
  <w15:commentEx w15:paraId="7E0CE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963FA1" w14:textId="77777777" w:rsidR="009B2A7B" w:rsidRDefault="009B2A7B">
      <w:r>
        <w:separator/>
      </w:r>
    </w:p>
    <w:p w14:paraId="6413AEA5" w14:textId="77777777" w:rsidR="009B2A7B" w:rsidRDefault="009B2A7B"/>
  </w:endnote>
  <w:endnote w:type="continuationSeparator" w:id="0">
    <w:p w14:paraId="7C24A5F1" w14:textId="77777777" w:rsidR="009B2A7B" w:rsidRDefault="009B2A7B">
      <w:r>
        <w:continuationSeparator/>
      </w:r>
    </w:p>
    <w:p w14:paraId="24FEFFEB" w14:textId="77777777" w:rsidR="009B2A7B" w:rsidRDefault="009B2A7B"/>
  </w:endnote>
  <w:endnote w:type="continuationNotice" w:id="1">
    <w:p w14:paraId="2C8798EE" w14:textId="77777777" w:rsidR="009B2A7B" w:rsidRDefault="009B2A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20" w:type="dxa"/>
      <w:tblLook w:val="01E0" w:firstRow="1" w:lastRow="1" w:firstColumn="1" w:lastColumn="1" w:noHBand="0" w:noVBand="0"/>
    </w:tblPr>
    <w:tblGrid>
      <w:gridCol w:w="648"/>
      <w:gridCol w:w="8820"/>
    </w:tblGrid>
    <w:tr w:rsidR="009B2A7B" w14:paraId="733A9709" w14:textId="77777777">
      <w:tc>
        <w:tcPr>
          <w:tcW w:w="648" w:type="dxa"/>
        </w:tcPr>
        <w:p w14:paraId="41FA7A69" w14:textId="77777777" w:rsidR="009B2A7B" w:rsidRPr="00E2691E" w:rsidRDefault="009B2A7B" w:rsidP="00BB25BB">
          <w:r>
            <w:fldChar w:fldCharType="begin"/>
          </w:r>
          <w:r>
            <w:instrText xml:space="preserve"> PAGE </w:instrText>
          </w:r>
          <w:r>
            <w:fldChar w:fldCharType="separate"/>
          </w:r>
          <w:r>
            <w:rPr>
              <w:noProof/>
            </w:rPr>
            <w:t>2</w:t>
          </w:r>
          <w:r>
            <w:fldChar w:fldCharType="end"/>
          </w:r>
        </w:p>
      </w:tc>
      <w:tc>
        <w:tcPr>
          <w:tcW w:w="8820" w:type="dxa"/>
        </w:tcPr>
        <w:p w14:paraId="4136ED4E" w14:textId="77777777" w:rsidR="009B2A7B" w:rsidRDefault="009B2A7B" w:rsidP="00BB25BB">
          <w:proofErr w:type="spellStart"/>
          <w:r w:rsidRPr="00E2691E">
            <w:t>Geonovum</w:t>
          </w:r>
          <w:proofErr w:type="spellEnd"/>
          <w:r w:rsidRPr="00E2691E">
            <w:t xml:space="preserve"> – </w:t>
          </w:r>
          <w:r>
            <w:fldChar w:fldCharType="begin"/>
          </w:r>
          <w:r>
            <w:instrText xml:space="preserve"> REF Rapporttitel \h </w:instrText>
          </w:r>
          <w:r>
            <w:fldChar w:fldCharType="separate"/>
          </w:r>
          <w:r>
            <w:rPr>
              <w:b/>
              <w:bCs/>
            </w:rPr>
            <w:t>Fout! Verwijzingsbron niet gevonden.</w:t>
          </w:r>
          <w:r>
            <w:fldChar w:fldCharType="end"/>
          </w:r>
        </w:p>
      </w:tc>
    </w:tr>
  </w:tbl>
  <w:p w14:paraId="29C11BF9" w14:textId="77777777" w:rsidR="009B2A7B" w:rsidRDefault="009B2A7B" w:rsidP="00064FFB"/>
  <w:p w14:paraId="705AE1EA" w14:textId="77777777" w:rsidR="009B2A7B" w:rsidRDefault="009B2A7B" w:rsidP="00064FFB"/>
  <w:p w14:paraId="6999D2A1" w14:textId="77777777" w:rsidR="009B2A7B" w:rsidRDefault="009B2A7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F7A91" w14:textId="77777777" w:rsidR="009B2A7B" w:rsidRDefault="009B2A7B"/>
  <w:p w14:paraId="2CEDC267" w14:textId="77777777" w:rsidR="009B2A7B" w:rsidRDefault="009B2A7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75" w:type="dxa"/>
      <w:tblInd w:w="-612" w:type="dxa"/>
      <w:tblLook w:val="01E0" w:firstRow="1" w:lastRow="1" w:firstColumn="1" w:lastColumn="1" w:noHBand="0" w:noVBand="0"/>
    </w:tblPr>
    <w:tblGrid>
      <w:gridCol w:w="540"/>
      <w:gridCol w:w="8835"/>
    </w:tblGrid>
    <w:tr w:rsidR="009B2A7B" w14:paraId="44F73D30" w14:textId="77777777">
      <w:trPr>
        <w:trHeight w:val="182"/>
      </w:trPr>
      <w:tc>
        <w:tcPr>
          <w:tcW w:w="540" w:type="dxa"/>
        </w:tcPr>
        <w:p w14:paraId="52B9131D" w14:textId="77777777" w:rsidR="009B2A7B" w:rsidRPr="007008A1" w:rsidRDefault="009B2A7B"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B90B0E">
            <w:rPr>
              <w:noProof/>
              <w:sz w:val="14"/>
              <w:szCs w:val="14"/>
            </w:rPr>
            <w:t>37</w:t>
          </w:r>
          <w:r w:rsidRPr="007008A1">
            <w:rPr>
              <w:sz w:val="14"/>
              <w:szCs w:val="14"/>
            </w:rPr>
            <w:fldChar w:fldCharType="end"/>
          </w:r>
        </w:p>
      </w:tc>
      <w:tc>
        <w:tcPr>
          <w:tcW w:w="8835" w:type="dxa"/>
        </w:tcPr>
        <w:p w14:paraId="211F3314" w14:textId="12D2F75F" w:rsidR="009B2A7B" w:rsidRPr="007008A1" w:rsidRDefault="006C1437" w:rsidP="006C1437">
          <w:pPr>
            <w:rPr>
              <w:sz w:val="14"/>
              <w:szCs w:val="14"/>
            </w:rPr>
          </w:pPr>
          <w:r>
            <w:rPr>
              <w:sz w:val="14"/>
              <w:szCs w:val="14"/>
            </w:rPr>
            <w:t xml:space="preserve">Koppelvlakspecificatie </w:t>
          </w:r>
          <w:proofErr w:type="spellStart"/>
          <w:r>
            <w:rPr>
              <w:sz w:val="14"/>
              <w:szCs w:val="14"/>
            </w:rPr>
            <w:t>Geo</w:t>
          </w:r>
          <w:proofErr w:type="spellEnd"/>
          <w:r>
            <w:rPr>
              <w:sz w:val="14"/>
              <w:szCs w:val="14"/>
            </w:rPr>
            <w:t>-</w:t>
          </w:r>
          <w:r w:rsidR="009B2A7B">
            <w:rPr>
              <w:sz w:val="14"/>
              <w:szCs w:val="14"/>
            </w:rPr>
            <w:t>BAG Berichtenverkeer</w:t>
          </w:r>
        </w:p>
      </w:tc>
    </w:tr>
  </w:tbl>
  <w:p w14:paraId="5BF339BF" w14:textId="77777777" w:rsidR="009B2A7B" w:rsidRDefault="009B2A7B"/>
  <w:p w14:paraId="1CFB3007" w14:textId="77777777" w:rsidR="009B2A7B" w:rsidRDefault="009B2A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5625A" w14:textId="77777777" w:rsidR="009B2A7B" w:rsidRDefault="009B2A7B">
      <w:r>
        <w:separator/>
      </w:r>
    </w:p>
    <w:p w14:paraId="22BAE440" w14:textId="77777777" w:rsidR="009B2A7B" w:rsidRDefault="009B2A7B"/>
  </w:footnote>
  <w:footnote w:type="continuationSeparator" w:id="0">
    <w:p w14:paraId="1C4BB760" w14:textId="77777777" w:rsidR="009B2A7B" w:rsidRDefault="009B2A7B">
      <w:r>
        <w:continuationSeparator/>
      </w:r>
    </w:p>
    <w:p w14:paraId="1FC69519" w14:textId="77777777" w:rsidR="009B2A7B" w:rsidRDefault="009B2A7B"/>
  </w:footnote>
  <w:footnote w:type="continuationNotice" w:id="1">
    <w:p w14:paraId="1FF2CD13" w14:textId="77777777" w:rsidR="009B2A7B" w:rsidRDefault="009B2A7B">
      <w:pPr>
        <w:spacing w:line="240" w:lineRule="auto"/>
      </w:pPr>
    </w:p>
  </w:footnote>
  <w:footnote w:id="2">
    <w:p w14:paraId="05A32B7B" w14:textId="77777777" w:rsidR="009B2A7B" w:rsidRPr="00FF3644" w:rsidRDefault="009B2A7B" w:rsidP="00AA51C5">
      <w:pPr>
        <w:rPr>
          <w:sz w:val="14"/>
          <w:szCs w:val="14"/>
        </w:rPr>
      </w:pPr>
      <w:r w:rsidRPr="00EA5979">
        <w:rPr>
          <w:rStyle w:val="Voetnootmarkering"/>
        </w:rPr>
        <w:footnoteRef/>
      </w:r>
      <w:r w:rsidRPr="00FF3644">
        <w:rPr>
          <w:sz w:val="14"/>
          <w:szCs w:val="14"/>
        </w:rPr>
        <w:t xml:space="preserve"> In het geval dat BAG zelf de inwinning en vastlegging van de geometrie verzorgt, is een deel van het in dit koppelvlak beschreven berichtenverkeer niet van toepassing. </w:t>
      </w:r>
      <w:proofErr w:type="spellStart"/>
      <w:r w:rsidRPr="00FF3644">
        <w:rPr>
          <w:sz w:val="14"/>
          <w:szCs w:val="14"/>
        </w:rPr>
        <w:t>Geo</w:t>
      </w:r>
      <w:proofErr w:type="spellEnd"/>
      <w:r w:rsidRPr="00FF3644">
        <w:rPr>
          <w:sz w:val="14"/>
          <w:szCs w:val="14"/>
        </w:rPr>
        <w:t xml:space="preserve"> heeft dan voldoende aan de kennisgevingsberichten vanuit BAG </w:t>
      </w:r>
      <w:r>
        <w:rPr>
          <w:sz w:val="14"/>
          <w:szCs w:val="14"/>
        </w:rPr>
        <w:t xml:space="preserve">voor de </w:t>
      </w:r>
      <w:proofErr w:type="spellStart"/>
      <w:r>
        <w:rPr>
          <w:sz w:val="14"/>
          <w:szCs w:val="14"/>
        </w:rPr>
        <w:t>bijhouding</w:t>
      </w:r>
      <w:proofErr w:type="spellEnd"/>
      <w:r>
        <w:rPr>
          <w:sz w:val="14"/>
          <w:szCs w:val="14"/>
        </w:rPr>
        <w:t xml:space="preserve"> van de gegevens van BGT objecten.</w:t>
      </w:r>
    </w:p>
  </w:footnote>
  <w:footnote w:id="3">
    <w:p w14:paraId="68EF7198" w14:textId="1EE93CFE" w:rsidR="009B2A7B" w:rsidRDefault="009B2A7B">
      <w:pPr>
        <w:pStyle w:val="Voetnoottekst"/>
      </w:pPr>
      <w:r w:rsidRPr="000F46DD">
        <w:rPr>
          <w:rStyle w:val="Voetnootmarkering"/>
          <w:sz w:val="14"/>
        </w:rPr>
        <w:footnoteRef/>
      </w:r>
      <w:r w:rsidRPr="000F46DD">
        <w:rPr>
          <w:sz w:val="14"/>
        </w:rPr>
        <w:t xml:space="preserve"> Registratiesysteem wordt hierna “applicatie” genoemd.</w:t>
      </w:r>
    </w:p>
  </w:footnote>
  <w:footnote w:id="4">
    <w:p w14:paraId="2675CFD0" w14:textId="77777777" w:rsidR="009B2A7B" w:rsidRDefault="009B2A7B" w:rsidP="00E152CC">
      <w:pPr>
        <w:pStyle w:val="Voetnoottekst"/>
      </w:pPr>
      <w:r w:rsidRPr="00FF3644">
        <w:rPr>
          <w:rStyle w:val="Voetnootmarkering"/>
        </w:rPr>
        <w:footnoteRef/>
      </w:r>
      <w:r w:rsidRPr="00660820">
        <w:rPr>
          <w:sz w:val="14"/>
        </w:rPr>
        <w:t xml:space="preserve"> In praktijk zijn dit de medewerkers van </w:t>
      </w:r>
      <w:proofErr w:type="spellStart"/>
      <w:r w:rsidRPr="00660820">
        <w:rPr>
          <w:sz w:val="14"/>
        </w:rPr>
        <w:t>Geo</w:t>
      </w:r>
      <w:proofErr w:type="spellEnd"/>
      <w:r w:rsidRPr="00660820">
        <w:rPr>
          <w:sz w:val="14"/>
        </w:rPr>
        <w:t xml:space="preserve">, </w:t>
      </w:r>
      <w:proofErr w:type="spellStart"/>
      <w:r w:rsidRPr="00660820">
        <w:rPr>
          <w:sz w:val="14"/>
        </w:rPr>
        <w:t>danwel</w:t>
      </w:r>
      <w:proofErr w:type="spellEnd"/>
      <w:r w:rsidRPr="00660820">
        <w:rPr>
          <w:sz w:val="14"/>
        </w:rPr>
        <w:t xml:space="preserve"> de ambtenaar die belast is me de uitbesteding van inwinning van de geometrie voor </w:t>
      </w:r>
      <w:proofErr w:type="spellStart"/>
      <w:r w:rsidRPr="00660820">
        <w:rPr>
          <w:sz w:val="14"/>
        </w:rPr>
        <w:t>Geo</w:t>
      </w:r>
      <w:proofErr w:type="spellEnd"/>
      <w:r w:rsidRPr="00660820">
        <w:rPr>
          <w:sz w:val="14"/>
        </w:rPr>
        <w:t>.</w:t>
      </w:r>
    </w:p>
  </w:footnote>
  <w:footnote w:id="5">
    <w:p w14:paraId="05362435" w14:textId="77777777" w:rsidR="009B2A7B" w:rsidRDefault="009B2A7B" w:rsidP="009E0FAE">
      <w:pPr>
        <w:pStyle w:val="Voetnoottekst"/>
      </w:pPr>
      <w:r w:rsidRPr="008946BE">
        <w:rPr>
          <w:rStyle w:val="Voetnootmarkering"/>
          <w:sz w:val="14"/>
        </w:rPr>
        <w:footnoteRef/>
      </w:r>
      <w:r w:rsidRPr="008946BE">
        <w:rPr>
          <w:sz w:val="14"/>
        </w:rPr>
        <w:t xml:space="preserve"> Naast geometrie worden ook enkele administratieve gegevens uitgewisseld; zie H4 Berichten. </w:t>
      </w:r>
    </w:p>
  </w:footnote>
  <w:footnote w:id="6">
    <w:p w14:paraId="6E73F4BD" w14:textId="6D84FC3E" w:rsidR="009B2A7B" w:rsidRDefault="009B2A7B">
      <w:pPr>
        <w:pStyle w:val="Voetnoottekst"/>
      </w:pPr>
      <w:r w:rsidRPr="00562668">
        <w:rPr>
          <w:rStyle w:val="Voetnootmarkering"/>
          <w:sz w:val="14"/>
        </w:rPr>
        <w:footnoteRef/>
      </w:r>
      <w:r w:rsidRPr="00562668">
        <w:rPr>
          <w:sz w:val="14"/>
        </w:rPr>
        <w:t xml:space="preserve"> Of Bv04: een </w:t>
      </w:r>
      <w:proofErr w:type="spellStart"/>
      <w:r w:rsidRPr="00562668">
        <w:rPr>
          <w:sz w:val="14"/>
        </w:rPr>
        <w:t>servicebus</w:t>
      </w:r>
      <w:proofErr w:type="spellEnd"/>
      <w:r w:rsidRPr="00562668">
        <w:rPr>
          <w:sz w:val="14"/>
        </w:rPr>
        <w:t xml:space="preserve"> stuurt een Bv04 als technisch synchrone respons op een asynchroon bericht</w:t>
      </w:r>
    </w:p>
  </w:footnote>
  <w:footnote w:id="7">
    <w:p w14:paraId="388FBE01" w14:textId="41E891D0" w:rsidR="009B2A7B" w:rsidRDefault="009B2A7B" w:rsidP="00A31EDE">
      <w:pPr>
        <w:pStyle w:val="Voetnoottekst"/>
      </w:pPr>
      <w:r w:rsidRPr="00EE0DC7">
        <w:rPr>
          <w:rStyle w:val="Voetnootmarkering"/>
          <w:sz w:val="14"/>
        </w:rPr>
        <w:footnoteRef/>
      </w:r>
      <w:r w:rsidRPr="00EE0DC7">
        <w:rPr>
          <w:sz w:val="14"/>
        </w:rPr>
        <w:t xml:space="preserve"> Een technische synchrone respons wordt op elk samengesteld of kennisgevingsbericht teruggeven cf. </w:t>
      </w:r>
      <w:proofErr w:type="spellStart"/>
      <w:r w:rsidRPr="00EE0DC7">
        <w:rPr>
          <w:sz w:val="14"/>
        </w:rPr>
        <w:t>StUF</w:t>
      </w:r>
      <w:proofErr w:type="spellEnd"/>
      <w:r w:rsidRPr="00EE0DC7">
        <w:rPr>
          <w:sz w:val="14"/>
        </w:rPr>
        <w:t xml:space="preserve"> conventies, en is dan ook verder niet opgenomen in de uitwerking van het berichtenverkeer.</w:t>
      </w:r>
    </w:p>
  </w:footnote>
  <w:footnote w:id="8">
    <w:p w14:paraId="29BF7AC9" w14:textId="59589790" w:rsidR="009B2A7B" w:rsidRPr="00FF3644" w:rsidRDefault="009B2A7B">
      <w:pPr>
        <w:pStyle w:val="Voetnoottekst"/>
        <w:rPr>
          <w:sz w:val="14"/>
          <w:szCs w:val="14"/>
        </w:rPr>
      </w:pPr>
      <w:r w:rsidRPr="00EA5979">
        <w:rPr>
          <w:rStyle w:val="Voetnootmarkering"/>
        </w:rPr>
        <w:footnoteRef/>
      </w:r>
      <w:r w:rsidRPr="00FF3644">
        <w:rPr>
          <w:sz w:val="14"/>
          <w:szCs w:val="14"/>
        </w:rPr>
        <w:t xml:space="preserve"> Alleen in BAG-kennisgeving, niet in </w:t>
      </w:r>
      <w:proofErr w:type="spellStart"/>
      <w:r w:rsidRPr="00FF3644">
        <w:rPr>
          <w:sz w:val="14"/>
          <w:szCs w:val="14"/>
        </w:rPr>
        <w:t>geometrieVerzoek</w:t>
      </w:r>
      <w:proofErr w:type="spellEnd"/>
      <w:r w:rsidRPr="00FF3644">
        <w:rPr>
          <w:sz w:val="14"/>
          <w:szCs w:val="14"/>
        </w:rPr>
        <w:t xml:space="preserve"> of </w:t>
      </w:r>
      <w:proofErr w:type="spellStart"/>
      <w:r w:rsidRPr="00FF3644">
        <w:rPr>
          <w:sz w:val="14"/>
          <w:szCs w:val="14"/>
        </w:rPr>
        <w:t>geometrieLevering</w:t>
      </w:r>
      <w:proofErr w:type="spellEnd"/>
      <w:r>
        <w:rPr>
          <w:sz w:val="14"/>
          <w:szCs w:val="14"/>
        </w:rPr>
        <w:t>.</w:t>
      </w:r>
    </w:p>
  </w:footnote>
  <w:footnote w:id="9">
    <w:p w14:paraId="2A4C3B4A" w14:textId="498B4532" w:rsidR="009B2A7B" w:rsidRPr="00FD187E" w:rsidRDefault="009B2A7B" w:rsidP="00EA5979">
      <w:pPr>
        <w:pStyle w:val="Voetnoottekst"/>
        <w:rPr>
          <w:sz w:val="14"/>
          <w:szCs w:val="14"/>
        </w:rPr>
      </w:pPr>
      <w:r w:rsidRPr="00FF3644">
        <w:rPr>
          <w:rStyle w:val="Voetnootmarkering"/>
        </w:rPr>
        <w:footnoteRef/>
      </w:r>
      <w:r w:rsidRPr="00FD187E">
        <w:rPr>
          <w:sz w:val="14"/>
          <w:szCs w:val="14"/>
        </w:rPr>
        <w:t xml:space="preserve"> Alleen in BAG-kennisgeving, niet in </w:t>
      </w:r>
      <w:proofErr w:type="spellStart"/>
      <w:r w:rsidRPr="00FD187E">
        <w:rPr>
          <w:sz w:val="14"/>
          <w:szCs w:val="14"/>
        </w:rPr>
        <w:t>geometrieVerzoek</w:t>
      </w:r>
      <w:proofErr w:type="spellEnd"/>
      <w:r w:rsidRPr="00FD187E">
        <w:rPr>
          <w:sz w:val="14"/>
          <w:szCs w:val="14"/>
        </w:rPr>
        <w:t xml:space="preserve"> of </w:t>
      </w:r>
      <w:proofErr w:type="spellStart"/>
      <w:r w:rsidRPr="00FD187E">
        <w:rPr>
          <w:sz w:val="14"/>
          <w:szCs w:val="14"/>
        </w:rPr>
        <w:t>geometrieLevering</w:t>
      </w:r>
      <w:proofErr w:type="spellEnd"/>
      <w:r>
        <w:rPr>
          <w:sz w:val="14"/>
          <w:szCs w:val="14"/>
        </w:rPr>
        <w:t>.</w:t>
      </w:r>
    </w:p>
  </w:footnote>
  <w:footnote w:id="10">
    <w:p w14:paraId="06DD0BD8" w14:textId="77777777" w:rsidR="009408A1" w:rsidRDefault="009408A1" w:rsidP="009408A1">
      <w:pPr>
        <w:pStyle w:val="Voetnoottekst"/>
      </w:pPr>
      <w:r w:rsidRPr="009408A1">
        <w:rPr>
          <w:rStyle w:val="Voetnootmarkering"/>
          <w:sz w:val="14"/>
        </w:rPr>
        <w:footnoteRef/>
      </w:r>
      <w:r w:rsidRPr="009408A1">
        <w:rPr>
          <w:sz w:val="14"/>
        </w:rPr>
        <w:t xml:space="preserve"> Dus niet van toepassing voor de </w:t>
      </w:r>
      <w:proofErr w:type="spellStart"/>
      <w:r w:rsidRPr="009408A1">
        <w:rPr>
          <w:sz w:val="14"/>
        </w:rPr>
        <w:t>StUF</w:t>
      </w:r>
      <w:proofErr w:type="spellEnd"/>
      <w:r w:rsidRPr="009408A1">
        <w:rPr>
          <w:sz w:val="14"/>
        </w:rPr>
        <w:t>-BG kennisgevingsberichten.</w:t>
      </w:r>
    </w:p>
  </w:footnote>
  <w:footnote w:id="11">
    <w:p w14:paraId="61FD4C2F" w14:textId="29FCBED7" w:rsidR="009B2A7B" w:rsidRDefault="009B2A7B">
      <w:pPr>
        <w:pStyle w:val="Voetnoottekst"/>
      </w:pPr>
      <w:r w:rsidRPr="00562668">
        <w:rPr>
          <w:rStyle w:val="Voetnootmarkering"/>
          <w:sz w:val="14"/>
        </w:rPr>
        <w:footnoteRef/>
      </w:r>
      <w:r w:rsidRPr="00562668">
        <w:rPr>
          <w:sz w:val="14"/>
        </w:rPr>
        <w:t xml:space="preserve"> M.u.v. Nummeraanduiding en </w:t>
      </w:r>
      <w:proofErr w:type="spellStart"/>
      <w:r w:rsidRPr="00562668">
        <w:rPr>
          <w:sz w:val="14"/>
        </w:rPr>
        <w:t>OpenbareRuimte</w:t>
      </w:r>
      <w:proofErr w:type="spellEnd"/>
    </w:p>
  </w:footnote>
  <w:footnote w:id="12">
    <w:p w14:paraId="62BDB87F" w14:textId="7C8C4D87" w:rsidR="009408A1" w:rsidRDefault="009408A1">
      <w:pPr>
        <w:pStyle w:val="Voetnoottekst"/>
      </w:pPr>
      <w:r w:rsidRPr="009408A1">
        <w:rPr>
          <w:rStyle w:val="Voetnootmarkering"/>
          <w:sz w:val="14"/>
        </w:rPr>
        <w:footnoteRef/>
      </w:r>
      <w:r w:rsidRPr="009408A1">
        <w:rPr>
          <w:sz w:val="14"/>
        </w:rPr>
        <w:t xml:space="preserve"> Dus niet van toepassing voor de </w:t>
      </w:r>
      <w:proofErr w:type="spellStart"/>
      <w:r w:rsidRPr="009408A1">
        <w:rPr>
          <w:sz w:val="14"/>
        </w:rPr>
        <w:t>StUF</w:t>
      </w:r>
      <w:proofErr w:type="spellEnd"/>
      <w:r w:rsidRPr="009408A1">
        <w:rPr>
          <w:sz w:val="14"/>
        </w:rPr>
        <w:t>-BG kennisgevingsberichten.</w:t>
      </w:r>
    </w:p>
  </w:footnote>
  <w:footnote w:id="13">
    <w:p w14:paraId="28B56B04" w14:textId="25565875" w:rsidR="009B2A7B" w:rsidRPr="00FF3644" w:rsidRDefault="009B2A7B">
      <w:pPr>
        <w:pStyle w:val="Voetnoottekst"/>
        <w:rPr>
          <w:sz w:val="14"/>
          <w:szCs w:val="14"/>
        </w:rPr>
      </w:pPr>
      <w:r w:rsidRPr="00FF3644">
        <w:rPr>
          <w:rStyle w:val="Voetnootmarkering"/>
          <w:sz w:val="14"/>
          <w:szCs w:val="14"/>
        </w:rPr>
        <w:footnoteRef/>
      </w:r>
      <w:r w:rsidRPr="00FF3644">
        <w:rPr>
          <w:sz w:val="14"/>
          <w:szCs w:val="14"/>
        </w:rPr>
        <w:t xml:space="preserve"> </w:t>
      </w:r>
      <w:r>
        <w:rPr>
          <w:sz w:val="14"/>
          <w:szCs w:val="14"/>
        </w:rPr>
        <w:t xml:space="preserve">Dit in afwijking </w:t>
      </w:r>
      <w:r w:rsidRPr="00FF3644">
        <w:rPr>
          <w:sz w:val="14"/>
          <w:szCs w:val="14"/>
        </w:rPr>
        <w:t xml:space="preserve">van het </w:t>
      </w:r>
      <w:proofErr w:type="spellStart"/>
      <w:r w:rsidRPr="00FF3644">
        <w:rPr>
          <w:sz w:val="14"/>
          <w:szCs w:val="14"/>
        </w:rPr>
        <w:t>StUF</w:t>
      </w:r>
      <w:proofErr w:type="spellEnd"/>
      <w:r w:rsidRPr="00FF3644">
        <w:rPr>
          <w:sz w:val="14"/>
          <w:szCs w:val="14"/>
        </w:rPr>
        <w:t xml:space="preserve">-BG en </w:t>
      </w:r>
      <w:proofErr w:type="spellStart"/>
      <w:r w:rsidRPr="00FF3644">
        <w:rPr>
          <w:sz w:val="14"/>
          <w:szCs w:val="14"/>
        </w:rPr>
        <w:t>StUF-Geo</w:t>
      </w:r>
      <w:proofErr w:type="spellEnd"/>
      <w:r w:rsidRPr="00FF3644">
        <w:rPr>
          <w:sz w:val="14"/>
          <w:szCs w:val="14"/>
        </w:rPr>
        <w:t xml:space="preserve"> IMGeo berichtenverkeer waar</w:t>
      </w:r>
      <w:r>
        <w:rPr>
          <w:sz w:val="14"/>
          <w:szCs w:val="14"/>
        </w:rPr>
        <w:t xml:space="preserve"> </w:t>
      </w:r>
      <w:r w:rsidRPr="00FF3644">
        <w:rPr>
          <w:sz w:val="14"/>
          <w:szCs w:val="14"/>
        </w:rPr>
        <w:t>in</w:t>
      </w:r>
      <w:r>
        <w:rPr>
          <w:sz w:val="14"/>
          <w:szCs w:val="14"/>
        </w:rPr>
        <w:t xml:space="preserve"> een bericht</w:t>
      </w:r>
      <w:r w:rsidRPr="00FF3644">
        <w:rPr>
          <w:sz w:val="14"/>
          <w:szCs w:val="14"/>
        </w:rPr>
        <w:t xml:space="preserve"> WAS </w:t>
      </w:r>
      <w:r>
        <w:rPr>
          <w:sz w:val="14"/>
          <w:szCs w:val="14"/>
        </w:rPr>
        <w:t>é</w:t>
      </w:r>
      <w:r w:rsidRPr="00FF3644">
        <w:rPr>
          <w:sz w:val="14"/>
          <w:szCs w:val="14"/>
        </w:rPr>
        <w:t>n WORDT van een object word</w:t>
      </w:r>
      <w:r>
        <w:rPr>
          <w:sz w:val="14"/>
          <w:szCs w:val="14"/>
        </w:rPr>
        <w:t>t</w:t>
      </w:r>
      <w:r w:rsidRPr="00FF3644">
        <w:rPr>
          <w:sz w:val="14"/>
          <w:szCs w:val="14"/>
        </w:rPr>
        <w:t xml:space="preserve"> uitgewisseld.</w:t>
      </w:r>
    </w:p>
  </w:footnote>
  <w:footnote w:id="14">
    <w:p w14:paraId="0290E2E1" w14:textId="458590A8" w:rsidR="009B2A7B" w:rsidRDefault="009B2A7B" w:rsidP="00B508EB">
      <w:r w:rsidRPr="00FF3644">
        <w:rPr>
          <w:rStyle w:val="Voetnootmarkering"/>
          <w:sz w:val="14"/>
          <w:szCs w:val="14"/>
        </w:rPr>
        <w:footnoteRef/>
      </w:r>
      <w:r w:rsidRPr="00FF3644">
        <w:rPr>
          <w:sz w:val="14"/>
          <w:szCs w:val="14"/>
        </w:rPr>
        <w:t xml:space="preserve"> Dit overzicht is gebaseerd op de lijst met gebeurtenissen van het formele BAG-processenhandboek en aangevuld met de </w:t>
      </w:r>
      <w:proofErr w:type="spellStart"/>
      <w:r w:rsidRPr="00FF3644">
        <w:rPr>
          <w:sz w:val="14"/>
          <w:szCs w:val="14"/>
        </w:rPr>
        <w:t>Geo</w:t>
      </w:r>
      <w:proofErr w:type="spellEnd"/>
      <w:r w:rsidRPr="00FF3644">
        <w:rPr>
          <w:sz w:val="14"/>
          <w:szCs w:val="14"/>
        </w:rPr>
        <w:t xml:space="preserve">-gebeurtenissen.   </w:t>
      </w:r>
    </w:p>
  </w:footnote>
  <w:footnote w:id="15">
    <w:p w14:paraId="64F2050B" w14:textId="77777777" w:rsidR="009B2A7B" w:rsidRDefault="009B2A7B" w:rsidP="001E6C3B">
      <w:pPr>
        <w:pStyle w:val="Voetnoottekst"/>
      </w:pPr>
      <w:r w:rsidRPr="001E6C3B">
        <w:rPr>
          <w:rStyle w:val="Voetnootmarkering"/>
          <w:sz w:val="14"/>
        </w:rPr>
        <w:footnoteRef/>
      </w:r>
      <w:r w:rsidRPr="001E6C3B">
        <w:rPr>
          <w:sz w:val="14"/>
        </w:rPr>
        <w:t xml:space="preserve"> Dit is een vorm van terugmelding op de registratie van BAG.</w:t>
      </w:r>
    </w:p>
  </w:footnote>
  <w:footnote w:id="16">
    <w:p w14:paraId="56143E55" w14:textId="21F40B36" w:rsidR="009B2A7B" w:rsidRDefault="009B2A7B">
      <w:pPr>
        <w:pStyle w:val="Voetnoottekst"/>
      </w:pPr>
      <w:r w:rsidRPr="00AD21A1">
        <w:rPr>
          <w:rStyle w:val="Voetnootmarkering"/>
          <w:sz w:val="14"/>
        </w:rPr>
        <w:footnoteRef/>
      </w:r>
      <w:r w:rsidRPr="00AD21A1">
        <w:rPr>
          <w:sz w:val="14"/>
        </w:rPr>
        <w:t xml:space="preserve"> </w:t>
      </w:r>
      <w:proofErr w:type="spellStart"/>
      <w:r w:rsidRPr="00AD21A1">
        <w:rPr>
          <w:sz w:val="14"/>
        </w:rPr>
        <w:t>Geo</w:t>
      </w:r>
      <w:proofErr w:type="spellEnd"/>
      <w:r w:rsidRPr="00AD21A1">
        <w:rPr>
          <w:sz w:val="14"/>
        </w:rPr>
        <w:t xml:space="preserve"> krijgt de BAG-identificatie van een geconstateerd nieuw pand retour na overname van BAG via een BAG-kennisgevingsbericht.</w:t>
      </w:r>
    </w:p>
  </w:footnote>
  <w:footnote w:id="17">
    <w:p w14:paraId="25C2DDD8" w14:textId="27CE05A0" w:rsidR="009B2A7B" w:rsidRDefault="009B2A7B">
      <w:pPr>
        <w:pStyle w:val="Voetnoottekst"/>
      </w:pPr>
      <w:r w:rsidRPr="00EE0DC7">
        <w:rPr>
          <w:rStyle w:val="Voetnootmarkering"/>
          <w:sz w:val="14"/>
        </w:rPr>
        <w:footnoteRef/>
      </w:r>
      <w:r w:rsidRPr="00EE0DC7">
        <w:rPr>
          <w:sz w:val="14"/>
        </w:rPr>
        <w:t xml:space="preserve"> De functionele identificatie is ook nodig voor het corrigeren en intrekken van eerder verzonden bericht, omdat een </w:t>
      </w:r>
      <w:proofErr w:type="spellStart"/>
      <w:r w:rsidRPr="00EE0DC7">
        <w:rPr>
          <w:sz w:val="14"/>
        </w:rPr>
        <w:t>geometrieVerzoek</w:t>
      </w:r>
      <w:proofErr w:type="spellEnd"/>
      <w:r w:rsidRPr="00EE0DC7">
        <w:rPr>
          <w:sz w:val="14"/>
        </w:rPr>
        <w:t xml:space="preserve"> en </w:t>
      </w:r>
      <w:proofErr w:type="spellStart"/>
      <w:r w:rsidRPr="00EE0DC7">
        <w:rPr>
          <w:sz w:val="14"/>
        </w:rPr>
        <w:t>geometrieLevering</w:t>
      </w:r>
      <w:proofErr w:type="spellEnd"/>
      <w:r w:rsidRPr="00EE0DC7">
        <w:rPr>
          <w:sz w:val="14"/>
        </w:rPr>
        <w:t xml:space="preserve"> geen </w:t>
      </w:r>
      <w:proofErr w:type="spellStart"/>
      <w:r w:rsidRPr="00EE0DC7">
        <w:rPr>
          <w:sz w:val="14"/>
        </w:rPr>
        <w:t>StUF:crossReferencenummer</w:t>
      </w:r>
      <w:proofErr w:type="spellEnd"/>
      <w:r w:rsidRPr="00EE0DC7">
        <w:rPr>
          <w:sz w:val="14"/>
        </w:rPr>
        <w:t xml:space="preserve"> in de stuurgegevens hebben.</w:t>
      </w:r>
    </w:p>
  </w:footnote>
  <w:footnote w:id="18">
    <w:p w14:paraId="7692E826" w14:textId="77777777" w:rsidR="009B2A7B" w:rsidDel="00EE0DC7" w:rsidRDefault="009B2A7B" w:rsidP="00297D4A">
      <w:pPr>
        <w:pStyle w:val="Voetnoottekst"/>
        <w:rPr>
          <w:del w:id="163" w:author="Arnoud de Boer" w:date="2014-08-26T09:25:00Z"/>
        </w:rPr>
      </w:pPr>
      <w:r w:rsidRPr="006C1437">
        <w:rPr>
          <w:rStyle w:val="Voetnootmarkering"/>
          <w:sz w:val="14"/>
        </w:rPr>
        <w:footnoteRef/>
      </w:r>
      <w:r w:rsidRPr="006C1437">
        <w:rPr>
          <w:sz w:val="14"/>
        </w:rPr>
        <w:t xml:space="preserve"> Idem voor </w:t>
      </w:r>
      <w:proofErr w:type="spellStart"/>
      <w:r w:rsidRPr="006C1437">
        <w:rPr>
          <w:sz w:val="14"/>
        </w:rPr>
        <w:t>geometrieLevering</w:t>
      </w:r>
      <w:proofErr w:type="spellEnd"/>
      <w:r w:rsidRPr="006C1437">
        <w:rPr>
          <w:sz w:val="14"/>
        </w:rPr>
        <w:t xml:space="preserve"> met gebeurtenissen resp. GEO-***, GEO-CEG, en GEO-NEG.</w:t>
      </w:r>
    </w:p>
  </w:footnote>
  <w:footnote w:id="19">
    <w:p w14:paraId="300A453A" w14:textId="6413988D" w:rsidR="009B2A7B" w:rsidRDefault="009B2A7B">
      <w:pPr>
        <w:pStyle w:val="Voetnoottekst"/>
      </w:pPr>
      <w:r w:rsidRPr="00AD21A1">
        <w:rPr>
          <w:rStyle w:val="Voetnootmarkering"/>
          <w:sz w:val="14"/>
        </w:rPr>
        <w:footnoteRef/>
      </w:r>
      <w:r w:rsidRPr="00AD21A1">
        <w:rPr>
          <w:sz w:val="14"/>
        </w:rPr>
        <w:t xml:space="preserve"> Deze situatie komt alleen voor als een BAG-object een status ‘vergunning aangevraagd’ heeft, maar nog niet is opgevoerd in de registratie (en dus nog een BAG-identificatie heeft).</w:t>
      </w:r>
    </w:p>
  </w:footnote>
  <w:footnote w:id="20">
    <w:p w14:paraId="577734BD" w14:textId="0BE543AE" w:rsidR="009B2A7B" w:rsidRDefault="009B2A7B">
      <w:pPr>
        <w:pStyle w:val="Voetnoottekst"/>
      </w:pPr>
      <w:r w:rsidRPr="0071165E">
        <w:rPr>
          <w:rStyle w:val="Voetnootmarkering"/>
          <w:sz w:val="14"/>
        </w:rPr>
        <w:footnoteRef/>
      </w:r>
      <w:r w:rsidRPr="0071165E">
        <w:rPr>
          <w:sz w:val="14"/>
        </w:rPr>
        <w:t xml:space="preserve"> Ofwel: </w:t>
      </w:r>
      <w:proofErr w:type="spellStart"/>
      <w:r w:rsidRPr="0071165E">
        <w:rPr>
          <w:sz w:val="14"/>
        </w:rPr>
        <w:t>Geo</w:t>
      </w:r>
      <w:proofErr w:type="spellEnd"/>
      <w:r w:rsidRPr="0071165E">
        <w:rPr>
          <w:sz w:val="14"/>
        </w:rPr>
        <w:t xml:space="preserve"> stuurt altijd de technische systeemsleutel mee.</w:t>
      </w:r>
    </w:p>
  </w:footnote>
  <w:footnote w:id="21">
    <w:p w14:paraId="4102F559" w14:textId="5848B63D" w:rsidR="009B2A7B" w:rsidRDefault="009B2A7B">
      <w:pPr>
        <w:pStyle w:val="Voetnoottekst"/>
      </w:pPr>
      <w:r w:rsidRPr="0071165E">
        <w:rPr>
          <w:rStyle w:val="Voetnootmarkering"/>
          <w:sz w:val="14"/>
        </w:rPr>
        <w:footnoteRef/>
      </w:r>
      <w:r w:rsidRPr="0071165E">
        <w:rPr>
          <w:sz w:val="14"/>
        </w:rPr>
        <w:t xml:space="preserve"> Een transactie is een samenstelling / bundeling van (gewijzigde) gegevens van één of meer objecten wat tot een bepaalde gebeurtenis of eenheid van werk toebehoord.</w:t>
      </w:r>
    </w:p>
  </w:footnote>
  <w:footnote w:id="22">
    <w:p w14:paraId="422F9DBD" w14:textId="3C25BDE8" w:rsidR="009B2A7B" w:rsidRDefault="009B2A7B">
      <w:pPr>
        <w:pStyle w:val="Voetnoottekst"/>
      </w:pPr>
      <w:r w:rsidRPr="001D05C2">
        <w:rPr>
          <w:rStyle w:val="Voetnootmarkering"/>
          <w:sz w:val="14"/>
        </w:rPr>
        <w:footnoteRef/>
      </w:r>
      <w:r w:rsidRPr="001D05C2">
        <w:rPr>
          <w:sz w:val="14"/>
        </w:rPr>
        <w:t xml:space="preserve"> Dit omdat alleen de actuele stand van een object wordt uitgewisseld en geen WAS/WORDT structuur.</w:t>
      </w:r>
    </w:p>
  </w:footnote>
  <w:footnote w:id="23">
    <w:p w14:paraId="63103BE9" w14:textId="54AD195A" w:rsidR="009B2A7B" w:rsidRPr="000E2E22" w:rsidRDefault="009B2A7B">
      <w:pPr>
        <w:pStyle w:val="Voetnoottekst"/>
        <w:rPr>
          <w:sz w:val="14"/>
          <w:szCs w:val="14"/>
        </w:rPr>
      </w:pPr>
      <w:r w:rsidRPr="000E2E22">
        <w:rPr>
          <w:rStyle w:val="Voetnootmarkering"/>
          <w:sz w:val="14"/>
          <w:szCs w:val="14"/>
        </w:rPr>
        <w:footnoteRef/>
      </w:r>
      <w:r w:rsidRPr="000E2E22">
        <w:rPr>
          <w:sz w:val="14"/>
          <w:szCs w:val="14"/>
        </w:rPr>
        <w:t xml:space="preserve"> </w:t>
      </w:r>
      <w:r>
        <w:rPr>
          <w:sz w:val="14"/>
          <w:szCs w:val="14"/>
        </w:rPr>
        <w:t>En ook n</w:t>
      </w:r>
      <w:r w:rsidRPr="000E2E22">
        <w:rPr>
          <w:sz w:val="14"/>
          <w:szCs w:val="14"/>
        </w:rPr>
        <w:t>aar andere afnemers in de organisatie.</w:t>
      </w:r>
    </w:p>
  </w:footnote>
  <w:footnote w:id="24">
    <w:p w14:paraId="424266F6" w14:textId="121E9B28" w:rsidR="009B2A7B" w:rsidRPr="00365C01" w:rsidRDefault="009B2A7B" w:rsidP="00365C01">
      <w:pPr>
        <w:rPr>
          <w:sz w:val="14"/>
        </w:rPr>
      </w:pPr>
      <w:r w:rsidRPr="00365C01">
        <w:rPr>
          <w:rStyle w:val="Voetnootmarkering"/>
          <w:sz w:val="14"/>
        </w:rPr>
        <w:footnoteRef/>
      </w:r>
      <w:r w:rsidRPr="00365C01">
        <w:rPr>
          <w:sz w:val="14"/>
        </w:rPr>
        <w:t xml:space="preserve"> </w:t>
      </w:r>
      <w:r w:rsidR="00D26E47">
        <w:rPr>
          <w:sz w:val="14"/>
        </w:rPr>
        <w:t xml:space="preserve">*** is jokerteken voor gebeurteniscode. </w:t>
      </w:r>
      <w:r w:rsidRPr="00365C01">
        <w:rPr>
          <w:sz w:val="14"/>
        </w:rPr>
        <w:t>BAG-*** betekent elke gebeurtenis die ontstaat bij BAG.</w:t>
      </w:r>
    </w:p>
  </w:footnote>
  <w:footnote w:id="25">
    <w:p w14:paraId="294C5250" w14:textId="6B926200" w:rsidR="009B2A7B" w:rsidRDefault="009B2A7B">
      <w:pPr>
        <w:pStyle w:val="Voetnoottekst"/>
      </w:pPr>
      <w:r w:rsidRPr="00365C01">
        <w:rPr>
          <w:rStyle w:val="Voetnootmarkering"/>
          <w:sz w:val="14"/>
        </w:rPr>
        <w:footnoteRef/>
      </w:r>
      <w:r w:rsidRPr="00365C01">
        <w:rPr>
          <w:sz w:val="14"/>
        </w:rPr>
        <w:t xml:space="preserve"> xxxLk03 betekent voor elke BAG-kennisgeving zijnde een Lk03-bericht. </w:t>
      </w:r>
    </w:p>
  </w:footnote>
  <w:footnote w:id="26">
    <w:p w14:paraId="2387EBBE" w14:textId="4E8B46C8" w:rsidR="009B2A7B" w:rsidRDefault="009B2A7B" w:rsidP="00404630">
      <w:pPr>
        <w:pStyle w:val="Voetnoottekst"/>
      </w:pPr>
      <w:r>
        <w:rPr>
          <w:rStyle w:val="Voetnootmarkering"/>
        </w:rPr>
        <w:footnoteRef/>
      </w:r>
      <w:r w:rsidR="00D26E47">
        <w:rPr>
          <w:sz w:val="14"/>
        </w:rPr>
        <w:t xml:space="preserve"> </w:t>
      </w:r>
      <w:r w:rsidRPr="00952F15">
        <w:rPr>
          <w:sz w:val="14"/>
        </w:rPr>
        <w:t xml:space="preserve">De gevolgen voor de BGT worden beoordeeld door de BGT operator. Hiermee is de afhandeling van het </w:t>
      </w:r>
      <w:proofErr w:type="spellStart"/>
      <w:r w:rsidRPr="00952F15">
        <w:rPr>
          <w:sz w:val="14"/>
        </w:rPr>
        <w:t>geometrieVerzoek</w:t>
      </w:r>
      <w:proofErr w:type="spellEnd"/>
      <w:r w:rsidRPr="00952F15">
        <w:rPr>
          <w:sz w:val="14"/>
        </w:rPr>
        <w:t xml:space="preserve"> voor </w:t>
      </w:r>
      <w:proofErr w:type="spellStart"/>
      <w:r w:rsidRPr="00952F15">
        <w:rPr>
          <w:sz w:val="14"/>
        </w:rPr>
        <w:t>Geo</w:t>
      </w:r>
      <w:proofErr w:type="spellEnd"/>
      <w:r w:rsidRPr="00952F15">
        <w:rPr>
          <w:sz w:val="14"/>
        </w:rPr>
        <w:t xml:space="preserve"> afgerond.</w:t>
      </w:r>
    </w:p>
  </w:footnote>
  <w:footnote w:id="27">
    <w:p w14:paraId="2B543191" w14:textId="3393464F" w:rsidR="009B2A7B" w:rsidRDefault="009B2A7B">
      <w:pPr>
        <w:pStyle w:val="Voetnoottekst"/>
      </w:pPr>
      <w:r w:rsidRPr="00365C01">
        <w:rPr>
          <w:rStyle w:val="Voetnootmarkering"/>
          <w:sz w:val="14"/>
        </w:rPr>
        <w:footnoteRef/>
      </w:r>
      <w:r w:rsidRPr="00365C01">
        <w:rPr>
          <w:sz w:val="14"/>
        </w:rPr>
        <w:t xml:space="preserve"> D.w.z. dat een </w:t>
      </w:r>
      <w:proofErr w:type="spellStart"/>
      <w:r w:rsidRPr="00365C01">
        <w:rPr>
          <w:sz w:val="14"/>
        </w:rPr>
        <w:t>geometrieLevering</w:t>
      </w:r>
      <w:proofErr w:type="spellEnd"/>
      <w:r w:rsidRPr="00365C01">
        <w:rPr>
          <w:sz w:val="14"/>
        </w:rPr>
        <w:t xml:space="preserve"> is teruggestuurd</w:t>
      </w:r>
    </w:p>
  </w:footnote>
  <w:footnote w:id="28">
    <w:p w14:paraId="2E5BDFC5" w14:textId="77777777" w:rsidR="009B2A7B" w:rsidRDefault="009B2A7B" w:rsidP="00033904">
      <w:pPr>
        <w:pStyle w:val="Voetnoottekst"/>
      </w:pPr>
      <w:r>
        <w:rPr>
          <w:rStyle w:val="Voetnootmarkering"/>
        </w:rPr>
        <w:footnoteRef/>
      </w:r>
      <w:r>
        <w:t xml:space="preserve"> </w:t>
      </w:r>
      <w:r w:rsidRPr="00952F15">
        <w:rPr>
          <w:sz w:val="14"/>
        </w:rPr>
        <w:t>De gevolgen voor de BGT worden beoordeeld door de BGT operator</w:t>
      </w:r>
      <w:r w:rsidRPr="00B03EE0">
        <w:rPr>
          <w:sz w:val="14"/>
          <w:szCs w:val="16"/>
        </w:rPr>
        <w:t xml:space="preserve">. </w:t>
      </w:r>
      <w:proofErr w:type="spellStart"/>
      <w:r w:rsidRPr="00AF23BF">
        <w:rPr>
          <w:sz w:val="14"/>
          <w:szCs w:val="16"/>
        </w:rPr>
        <w:t>Geo</w:t>
      </w:r>
      <w:proofErr w:type="spellEnd"/>
      <w:r w:rsidRPr="00AF23BF">
        <w:rPr>
          <w:sz w:val="14"/>
          <w:szCs w:val="16"/>
        </w:rPr>
        <w:t xml:space="preserve"> kan op eigen initiatief en met de kennis van de reden van afkeuring opnieuw een </w:t>
      </w:r>
      <w:proofErr w:type="spellStart"/>
      <w:r>
        <w:rPr>
          <w:sz w:val="14"/>
          <w:szCs w:val="16"/>
        </w:rPr>
        <w:t>g</w:t>
      </w:r>
      <w:r w:rsidRPr="00AF23BF">
        <w:rPr>
          <w:sz w:val="14"/>
          <w:szCs w:val="16"/>
        </w:rPr>
        <w:t>eometrieLevering</w:t>
      </w:r>
      <w:proofErr w:type="spellEnd"/>
      <w:r w:rsidRPr="00AF23BF">
        <w:rPr>
          <w:sz w:val="14"/>
          <w:szCs w:val="16"/>
        </w:rPr>
        <w:t xml:space="preserve"> doen aan BAG</w:t>
      </w:r>
      <w:r>
        <w:rPr>
          <w:sz w:val="14"/>
        </w:rPr>
        <w:t>.</w:t>
      </w:r>
    </w:p>
  </w:footnote>
  <w:footnote w:id="29">
    <w:p w14:paraId="60994204" w14:textId="77777777" w:rsidR="009B2A7B" w:rsidRDefault="009B2A7B" w:rsidP="00930FBF">
      <w:pPr>
        <w:pStyle w:val="Voetnoottekst"/>
      </w:pPr>
      <w:r>
        <w:rPr>
          <w:rStyle w:val="Voetnootmarkering"/>
        </w:rPr>
        <w:footnoteRef/>
      </w:r>
      <w:r>
        <w:t xml:space="preserve"> </w:t>
      </w:r>
      <w:r w:rsidRPr="00047433">
        <w:rPr>
          <w:sz w:val="14"/>
        </w:rPr>
        <w:t>zijnde een bevestigingsbericht als asynchrone functionele respons (Bv01)</w:t>
      </w:r>
    </w:p>
  </w:footnote>
  <w:footnote w:id="30">
    <w:p w14:paraId="411320E3" w14:textId="0FB27594" w:rsidR="009B2A7B" w:rsidRDefault="009B2A7B">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1">
    <w:p w14:paraId="773D9CD9" w14:textId="065C744F" w:rsidR="009B2A7B" w:rsidRDefault="009B2A7B" w:rsidP="00FD1F44">
      <w:pPr>
        <w:pStyle w:val="Voetnoottekst"/>
      </w:pPr>
      <w:r>
        <w:rPr>
          <w:rStyle w:val="Voetnootmarkering"/>
        </w:rPr>
        <w:footnoteRef/>
      </w:r>
      <w:r>
        <w:t xml:space="preserve"> </w:t>
      </w:r>
      <w:r w:rsidRPr="00952F15">
        <w:rPr>
          <w:sz w:val="14"/>
        </w:rPr>
        <w:t>De gevolgen voor de BGT worden beoordeeld door de BGT operator</w:t>
      </w:r>
      <w:r w:rsidRPr="00B03EE0">
        <w:rPr>
          <w:sz w:val="14"/>
          <w:szCs w:val="16"/>
        </w:rPr>
        <w:t xml:space="preserve">. </w:t>
      </w:r>
      <w:proofErr w:type="spellStart"/>
      <w:r w:rsidRPr="00FF3644">
        <w:rPr>
          <w:sz w:val="14"/>
          <w:szCs w:val="16"/>
        </w:rPr>
        <w:t>Geo</w:t>
      </w:r>
      <w:proofErr w:type="spellEnd"/>
      <w:r w:rsidRPr="00FF3644">
        <w:rPr>
          <w:sz w:val="14"/>
          <w:szCs w:val="16"/>
        </w:rPr>
        <w:t xml:space="preserve"> kan op eigen initiatief en met de kennis van de reden van afkeuring opnieuw een </w:t>
      </w:r>
      <w:proofErr w:type="spellStart"/>
      <w:r>
        <w:rPr>
          <w:sz w:val="14"/>
          <w:szCs w:val="16"/>
        </w:rPr>
        <w:t>g</w:t>
      </w:r>
      <w:r w:rsidRPr="00FF3644">
        <w:rPr>
          <w:sz w:val="14"/>
          <w:szCs w:val="16"/>
        </w:rPr>
        <w:t>eometrieLevering</w:t>
      </w:r>
      <w:proofErr w:type="spellEnd"/>
      <w:r w:rsidRPr="00FF3644">
        <w:rPr>
          <w:sz w:val="14"/>
          <w:szCs w:val="16"/>
        </w:rPr>
        <w:t xml:space="preserve"> doen aan BAG</w:t>
      </w:r>
      <w:r>
        <w:rPr>
          <w:sz w:val="14"/>
        </w:rPr>
        <w:t>.</w:t>
      </w:r>
    </w:p>
  </w:footnote>
  <w:footnote w:id="32">
    <w:p w14:paraId="654B510B" w14:textId="4C55671C" w:rsidR="009B2A7B" w:rsidRDefault="009B2A7B">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3">
    <w:p w14:paraId="464935CA" w14:textId="127CEA1C" w:rsidR="009B2A7B" w:rsidRDefault="009B2A7B">
      <w:pPr>
        <w:pStyle w:val="Voetnoottekst"/>
      </w:pPr>
      <w:r w:rsidRPr="00FF3644">
        <w:rPr>
          <w:rStyle w:val="Voetnootmarkering"/>
          <w:sz w:val="14"/>
        </w:rPr>
        <w:footnoteRef/>
      </w:r>
      <w:r w:rsidRPr="00FF3644">
        <w:rPr>
          <w:sz w:val="14"/>
        </w:rPr>
        <w:t xml:space="preserve"> Bij levering op init</w:t>
      </w:r>
      <w:r>
        <w:rPr>
          <w:sz w:val="14"/>
        </w:rPr>
        <w:t>i</w:t>
      </w:r>
      <w:r w:rsidRPr="00FF3644">
        <w:rPr>
          <w:sz w:val="14"/>
        </w:rPr>
        <w:t xml:space="preserve">atief van </w:t>
      </w:r>
      <w:proofErr w:type="spellStart"/>
      <w:r w:rsidRPr="00FF3644">
        <w:rPr>
          <w:sz w:val="14"/>
        </w:rPr>
        <w:t>Geo</w:t>
      </w:r>
      <w:proofErr w:type="spellEnd"/>
      <w:r w:rsidRPr="00FF3644">
        <w:rPr>
          <w:sz w:val="14"/>
        </w:rPr>
        <w:t xml:space="preserve">, wordt </w:t>
      </w:r>
      <w:r>
        <w:rPr>
          <w:sz w:val="14"/>
        </w:rPr>
        <w:t xml:space="preserve">vooralsnog </w:t>
      </w:r>
      <w:r w:rsidRPr="00FF3644">
        <w:rPr>
          <w:sz w:val="14"/>
        </w:rPr>
        <w:t>verondersteld dat geconstateerd object een relevant BAG-object  is.</w:t>
      </w:r>
    </w:p>
  </w:footnote>
  <w:footnote w:id="34">
    <w:p w14:paraId="34E0B082" w14:textId="23412348" w:rsidR="009B2A7B" w:rsidRDefault="009B2A7B">
      <w:pPr>
        <w:pStyle w:val="Voetnoottekst"/>
      </w:pPr>
      <w:r w:rsidRPr="00C1569E">
        <w:rPr>
          <w:rStyle w:val="Voetnootmarkering"/>
          <w:sz w:val="14"/>
        </w:rPr>
        <w:footnoteRef/>
      </w:r>
      <w:r w:rsidRPr="00C1569E">
        <w:rPr>
          <w:sz w:val="14"/>
        </w:rPr>
        <w:t xml:space="preserve"> &lt;</w:t>
      </w:r>
      <w:proofErr w:type="spellStart"/>
      <w:r w:rsidRPr="00C1569E">
        <w:rPr>
          <w:sz w:val="14"/>
        </w:rPr>
        <w:t>StUF:details</w:t>
      </w:r>
      <w:proofErr w:type="spellEnd"/>
      <w:r w:rsidRPr="00C1569E">
        <w:rPr>
          <w:sz w:val="14"/>
        </w:rPr>
        <w:t>&gt; kunnen door zender worden toegevoegd, bijvoorbeeld met identificaties, of andere fout bevonden gegevens.</w:t>
      </w:r>
    </w:p>
  </w:footnote>
  <w:footnote w:id="35">
    <w:p w14:paraId="36023B12" w14:textId="03618DCB" w:rsidR="009B2A7B" w:rsidRDefault="009B2A7B">
      <w:pPr>
        <w:pStyle w:val="Voetnoottekst"/>
      </w:pPr>
      <w:r>
        <w:rPr>
          <w:rStyle w:val="Voetnootmarkering"/>
        </w:rPr>
        <w:footnoteRef/>
      </w:r>
      <w:r>
        <w:t xml:space="preserve"> </w:t>
      </w:r>
      <w:r>
        <w:rPr>
          <w:sz w:val="14"/>
          <w:szCs w:val="14"/>
        </w:rPr>
        <w:t>En ook n</w:t>
      </w:r>
      <w:r w:rsidRPr="000E2E22">
        <w:rPr>
          <w:sz w:val="14"/>
          <w:szCs w:val="14"/>
        </w:rPr>
        <w:t>aar andere afnemers in de organisatie.</w:t>
      </w:r>
    </w:p>
  </w:footnote>
  <w:footnote w:id="36">
    <w:p w14:paraId="00B56B3B" w14:textId="2A7B7DF0" w:rsidR="009B2A7B" w:rsidRPr="000E2E22" w:rsidRDefault="009B2A7B" w:rsidP="000E2E22">
      <w:pPr>
        <w:rPr>
          <w:sz w:val="14"/>
          <w:szCs w:val="14"/>
        </w:rPr>
      </w:pPr>
      <w:r w:rsidRPr="000E2E22">
        <w:rPr>
          <w:rStyle w:val="Voetnootmarkering"/>
          <w:sz w:val="14"/>
          <w:szCs w:val="14"/>
        </w:rPr>
        <w:footnoteRef/>
      </w:r>
      <w:r w:rsidRPr="000E2E22">
        <w:rPr>
          <w:sz w:val="14"/>
          <w:szCs w:val="14"/>
        </w:rPr>
        <w:t xml:space="preserve"> De overige gebeurtenissen </w:t>
      </w:r>
      <w:r>
        <w:rPr>
          <w:sz w:val="14"/>
          <w:szCs w:val="14"/>
        </w:rPr>
        <w:t xml:space="preserve">van de BAG Processen </w:t>
      </w:r>
      <w:r w:rsidRPr="000E2E22">
        <w:rPr>
          <w:sz w:val="14"/>
          <w:szCs w:val="14"/>
        </w:rPr>
        <w:t xml:space="preserve">lijken vooralsnog niet relevant voor het </w:t>
      </w:r>
      <w:r>
        <w:rPr>
          <w:sz w:val="14"/>
          <w:szCs w:val="14"/>
        </w:rPr>
        <w:t xml:space="preserve">koppelvlak </w:t>
      </w:r>
      <w:proofErr w:type="spellStart"/>
      <w:r>
        <w:rPr>
          <w:sz w:val="14"/>
          <w:szCs w:val="14"/>
        </w:rPr>
        <w:t>Geo</w:t>
      </w:r>
      <w:proofErr w:type="spellEnd"/>
      <w:r>
        <w:rPr>
          <w:sz w:val="14"/>
          <w:szCs w:val="14"/>
        </w:rPr>
        <w:t xml:space="preserve">-BAG. BAG stuurt een kennisgeving voor een bepaalde gebeurtenis aan </w:t>
      </w:r>
      <w:proofErr w:type="spellStart"/>
      <w:r>
        <w:rPr>
          <w:sz w:val="14"/>
          <w:szCs w:val="14"/>
        </w:rPr>
        <w:t>Geo</w:t>
      </w:r>
      <w:proofErr w:type="spellEnd"/>
      <w:r>
        <w:rPr>
          <w:sz w:val="14"/>
          <w:szCs w:val="14"/>
        </w:rPr>
        <w:t>; h</w:t>
      </w:r>
      <w:r w:rsidRPr="000E2E22">
        <w:rPr>
          <w:sz w:val="14"/>
          <w:szCs w:val="14"/>
        </w:rPr>
        <w:t xml:space="preserve">et is aan </w:t>
      </w:r>
      <w:proofErr w:type="spellStart"/>
      <w:r w:rsidRPr="000E2E22">
        <w:rPr>
          <w:sz w:val="14"/>
          <w:szCs w:val="14"/>
        </w:rPr>
        <w:t>Geo</w:t>
      </w:r>
      <w:proofErr w:type="spellEnd"/>
      <w:r w:rsidRPr="000E2E22">
        <w:rPr>
          <w:sz w:val="14"/>
          <w:szCs w:val="14"/>
        </w:rPr>
        <w:t xml:space="preserve"> om </w:t>
      </w:r>
      <w:r>
        <w:rPr>
          <w:sz w:val="14"/>
          <w:szCs w:val="14"/>
        </w:rPr>
        <w:t>te filteren of deze gebeurtenis relevant is om de gegevens uit de kennisgeving te verwerken.</w:t>
      </w:r>
    </w:p>
    <w:p w14:paraId="4ADF6C28" w14:textId="77777777" w:rsidR="009B2A7B" w:rsidRDefault="009B2A7B" w:rsidP="000E2E22">
      <w:pPr>
        <w:pStyle w:val="Voetnoottekst"/>
      </w:pPr>
    </w:p>
  </w:footnote>
  <w:footnote w:id="37">
    <w:p w14:paraId="01CACE7F" w14:textId="1E46EC97" w:rsidR="009B2A7B" w:rsidRDefault="009B2A7B">
      <w:pPr>
        <w:pStyle w:val="Voetnoottekst"/>
      </w:pPr>
      <w:r>
        <w:rPr>
          <w:rStyle w:val="Voetnootmarkering"/>
        </w:rPr>
        <w:footnoteRef/>
      </w:r>
      <w:r>
        <w:t xml:space="preserve"> </w:t>
      </w:r>
      <w:r w:rsidRPr="00772387">
        <w:rPr>
          <w:sz w:val="14"/>
        </w:rPr>
        <w:t xml:space="preserve">Een goedkeuringsbericht of afkeuringsbericht bevat in het respons </w:t>
      </w:r>
      <w:r w:rsidRPr="00772387">
        <w:rPr>
          <w:sz w:val="14"/>
          <w:u w:val="single"/>
        </w:rPr>
        <w:t>alleen</w:t>
      </w:r>
      <w:r w:rsidRPr="00772387">
        <w:rPr>
          <w:sz w:val="14"/>
        </w:rPr>
        <w:t xml:space="preserve"> de identificatie van het object in de entiteit</w:t>
      </w:r>
    </w:p>
  </w:footnote>
  <w:footnote w:id="38">
    <w:p w14:paraId="51C8438A" w14:textId="2A16513A" w:rsidR="009B2A7B" w:rsidRDefault="009B2A7B">
      <w:pPr>
        <w:pStyle w:val="Voetnoottekst"/>
      </w:pPr>
      <w:r w:rsidRPr="00356E59">
        <w:rPr>
          <w:rStyle w:val="Voetnootmarkering"/>
          <w:sz w:val="14"/>
        </w:rPr>
        <w:footnoteRef/>
      </w:r>
      <w:r w:rsidRPr="00356E59">
        <w:rPr>
          <w:sz w:val="14"/>
        </w:rPr>
        <w:t xml:space="preserve"> Dit betreft functioneel niet verwerkbaar dus m.b.t. de inhoud van een bericht na beoordeling.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340521" w14:textId="71601B75" w:rsidR="009B2A7B" w:rsidRDefault="00B90B0E">
    <w:pPr>
      <w:pStyle w:val="Koptekst"/>
    </w:pPr>
    <w:r>
      <w:rPr>
        <w:noProof/>
      </w:rPr>
      <w:pict w14:anchorId="09F75A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3" o:spid="_x0000_s2050" type="#_x0000_t136" style="position:absolute;left:0;text-align:left;margin-left:0;margin-top:0;width:499.6pt;height:111pt;rotation:315;z-index:-251659264;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C0CD1" w14:textId="14B2DF55" w:rsidR="009B2A7B" w:rsidRDefault="00B90B0E" w:rsidP="00064FFB">
    <w:pPr>
      <w:jc w:val="center"/>
    </w:pPr>
    <w:r>
      <w:rPr>
        <w:noProof/>
      </w:rPr>
      <w:pict w14:anchorId="5B8EE9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4" o:spid="_x0000_s2051" type="#_x0000_t136" style="position:absolute;left:0;text-align:left;margin-left:0;margin-top:0;width:499.6pt;height:111pt;rotation:315;z-index:-251658240;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p w14:paraId="3BB47422" w14:textId="343D0B7B" w:rsidR="009B2A7B" w:rsidRDefault="009B2A7B">
    <w:r>
      <w:rPr>
        <w:noProof/>
      </w:rPr>
      <w:drawing>
        <wp:anchor distT="0" distB="0" distL="114300" distR="114300" simplePos="0" relativeHeight="251654144" behindDoc="0" locked="0" layoutInCell="1" allowOverlap="1" wp14:anchorId="4427F7AD" wp14:editId="3700C97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CE882" w14:textId="16094EAA" w:rsidR="009B2A7B" w:rsidRDefault="00B90B0E">
    <w:pPr>
      <w:pStyle w:val="Koptekst"/>
    </w:pPr>
    <w:r>
      <w:rPr>
        <w:noProof/>
      </w:rPr>
      <w:pict w14:anchorId="77D734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2" o:spid="_x0000_s2049" type="#_x0000_t136" style="position:absolute;left:0;text-align:left;margin-left:0;margin-top:0;width:499.6pt;height:111pt;rotation:315;z-index:-251660288;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2050" w14:textId="6B728DCC" w:rsidR="009B2A7B" w:rsidRDefault="00B90B0E">
    <w:pPr>
      <w:pStyle w:val="Koptekst"/>
    </w:pPr>
    <w:r>
      <w:rPr>
        <w:noProof/>
      </w:rPr>
      <w:pict w14:anchorId="47037A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6" o:spid="_x0000_s2053" type="#_x0000_t136" style="position:absolute;left:0;text-align:left;margin-left:0;margin-top:0;width:499.6pt;height:111pt;rotation:315;z-index:-251656192;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2D1581" w14:textId="31CB53D3" w:rsidR="009B2A7B" w:rsidRDefault="00B90B0E" w:rsidP="00064FFB">
    <w:pPr>
      <w:jc w:val="center"/>
    </w:pPr>
    <w:r>
      <w:rPr>
        <w:noProof/>
      </w:rPr>
      <w:pict w14:anchorId="2A8E5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7" o:spid="_x0000_s2054" type="#_x0000_t136" style="position:absolute;left:0;text-align:left;margin-left:0;margin-top:0;width:499.6pt;height:111pt;rotation:315;z-index:-251655168;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r w:rsidR="009B2A7B">
      <w:rPr>
        <w:noProof/>
      </w:rPr>
      <w:drawing>
        <wp:anchor distT="0" distB="0" distL="114300" distR="114300" simplePos="0" relativeHeight="251655168" behindDoc="0" locked="0" layoutInCell="1" allowOverlap="1" wp14:anchorId="0523E838" wp14:editId="0948CBC5">
          <wp:simplePos x="0" y="0"/>
          <wp:positionH relativeFrom="column">
            <wp:posOffset>2057400</wp:posOffset>
          </wp:positionH>
          <wp:positionV relativeFrom="paragraph">
            <wp:posOffset>20320</wp:posOffset>
          </wp:positionV>
          <wp:extent cx="1395730" cy="466090"/>
          <wp:effectExtent l="0" t="0" r="0" b="0"/>
          <wp:wrapNone/>
          <wp:docPr id="15"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EDED7" w14:textId="77777777" w:rsidR="009B2A7B" w:rsidRDefault="009B2A7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D4F025" w14:textId="38F55CA2" w:rsidR="009B2A7B" w:rsidRDefault="00B90B0E">
    <w:pPr>
      <w:pStyle w:val="Koptekst"/>
    </w:pPr>
    <w:r>
      <w:rPr>
        <w:noProof/>
      </w:rPr>
      <w:pict w14:anchorId="4C5020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71565" o:spid="_x0000_s2052" type="#_x0000_t136" style="position:absolute;left:0;text-align:left;margin-left:0;margin-top:0;width:499.6pt;height:111pt;rotation:315;z-index:-251657216;mso-position-horizontal:center;mso-position-horizontal-relative:margin;mso-position-vertical:center;mso-position-vertical-relative:margin" o:allowincell="f" fillcolor="silver" stroked="f">
          <v:fill opacity=".5"/>
          <v:textpath style="font-family:&quot;Verdana&quot;;font-size:1pt" string="CONCEP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04E565D9"/>
    <w:multiLevelType w:val="hybridMultilevel"/>
    <w:tmpl w:val="FB964C10"/>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09146245"/>
    <w:multiLevelType w:val="hybridMultilevel"/>
    <w:tmpl w:val="5FD623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0D082AC5"/>
    <w:multiLevelType w:val="hybridMultilevel"/>
    <w:tmpl w:val="6BB8E3B4"/>
    <w:lvl w:ilvl="0" w:tplc="7602C4B4">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124C0E92"/>
    <w:multiLevelType w:val="hybridMultilevel"/>
    <w:tmpl w:val="BA6A2C52"/>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1289579A"/>
    <w:multiLevelType w:val="hybridMultilevel"/>
    <w:tmpl w:val="CD105FF6"/>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3932BA0"/>
    <w:multiLevelType w:val="hybridMultilevel"/>
    <w:tmpl w:val="CAB2CC6E"/>
    <w:lvl w:ilvl="0" w:tplc="FF1EE768">
      <w:start w:val="2"/>
      <w:numFmt w:val="bullet"/>
      <w:lvlText w:val="-"/>
      <w:lvlJc w:val="left"/>
      <w:pPr>
        <w:ind w:left="360" w:hanging="360"/>
      </w:pPr>
      <w:rPr>
        <w:rFonts w:ascii="Verdana" w:eastAsia="Times New Roman" w:hAnsi="Verdana"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6">
    <w:nsid w:val="16493588"/>
    <w:multiLevelType w:val="hybridMultilevel"/>
    <w:tmpl w:val="F90261A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1BC9287E"/>
    <w:multiLevelType w:val="hybridMultilevel"/>
    <w:tmpl w:val="61CC3CB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nsid w:val="23FC3D47"/>
    <w:multiLevelType w:val="hybridMultilevel"/>
    <w:tmpl w:val="FD7AB7C4"/>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7B04BE9"/>
    <w:multiLevelType w:val="multilevel"/>
    <w:tmpl w:val="842875D2"/>
    <w:lvl w:ilvl="0">
      <w:start w:val="1"/>
      <w:numFmt w:val="decimal"/>
      <w:pStyle w:val="Hoofdstukx"/>
      <w:suff w:val="nothing"/>
      <w:lvlText w:val="Hoofdstuk %1"/>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ragraaftitel"/>
      <w:lvlText w:val="%1.%2"/>
      <w:lvlJc w:val="left"/>
      <w:pPr>
        <w:tabs>
          <w:tab w:val="num" w:pos="993"/>
        </w:tabs>
        <w:ind w:left="426"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bparagraaftitel"/>
      <w:lvlText w:val="%1.%2.%3"/>
      <w:lvlJc w:val="left"/>
      <w:pPr>
        <w:tabs>
          <w:tab w:val="num" w:pos="2410"/>
        </w:tabs>
        <w:ind w:left="1843"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nsid w:val="29677FCF"/>
    <w:multiLevelType w:val="hybridMultilevel"/>
    <w:tmpl w:val="F21CD6E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nsid w:val="29BE0695"/>
    <w:multiLevelType w:val="hybridMultilevel"/>
    <w:tmpl w:val="3FC841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2AE8523A"/>
    <w:multiLevelType w:val="hybridMultilevel"/>
    <w:tmpl w:val="FEA6B85E"/>
    <w:lvl w:ilvl="0" w:tplc="51C66B4E">
      <w:start w:val="1"/>
      <w:numFmt w:val="upp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32C15BF1"/>
    <w:multiLevelType w:val="hybridMultilevel"/>
    <w:tmpl w:val="EFF2B25C"/>
    <w:lvl w:ilvl="0" w:tplc="04130009">
      <w:start w:val="1"/>
      <w:numFmt w:val="bullet"/>
      <w:lvlText w:val=""/>
      <w:lvlJc w:val="left"/>
      <w:pPr>
        <w:ind w:left="720" w:hanging="360"/>
      </w:pPr>
      <w:rPr>
        <w:rFonts w:ascii="Wingdings" w:hAnsi="Wingdings"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3356283F"/>
    <w:multiLevelType w:val="hybridMultilevel"/>
    <w:tmpl w:val="7E2A91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nsid w:val="3D3D0081"/>
    <w:multiLevelType w:val="hybridMultilevel"/>
    <w:tmpl w:val="EAE4CE4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nsid w:val="3E546C53"/>
    <w:multiLevelType w:val="hybridMultilevel"/>
    <w:tmpl w:val="D0F265F0"/>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41186F80"/>
    <w:multiLevelType w:val="hybridMultilevel"/>
    <w:tmpl w:val="E3E2192A"/>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41F807EF"/>
    <w:multiLevelType w:val="hybridMultilevel"/>
    <w:tmpl w:val="217CF1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439D0DC3"/>
    <w:multiLevelType w:val="multilevel"/>
    <w:tmpl w:val="5B5410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3">
    <w:nsid w:val="49337871"/>
    <w:multiLevelType w:val="hybridMultilevel"/>
    <w:tmpl w:val="C5E6BD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4E9F6522"/>
    <w:multiLevelType w:val="hybridMultilevel"/>
    <w:tmpl w:val="1702E4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5">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6">
    <w:nsid w:val="4F4C643F"/>
    <w:multiLevelType w:val="hybridMultilevel"/>
    <w:tmpl w:val="2648DB4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7">
    <w:nsid w:val="519053B0"/>
    <w:multiLevelType w:val="multilevel"/>
    <w:tmpl w:val="47EA7116"/>
    <w:lvl w:ilvl="0">
      <w:start w:val="1"/>
      <w:numFmt w:val="decimal"/>
      <w:pStyle w:val="Bijlagen"/>
      <w:suff w:val="nothing"/>
      <w:lvlText w:val="Bijlage %1"/>
      <w:lvlJc w:val="left"/>
      <w:pPr>
        <w:ind w:left="850" w:firstLine="0"/>
      </w:pPr>
      <w:rPr>
        <w:rFonts w:ascii="Verdana" w:hAnsi="Verdana" w:hint="default"/>
        <w:sz w:val="20"/>
      </w:rPr>
    </w:lvl>
    <w:lvl w:ilvl="1">
      <w:start w:val="1"/>
      <w:numFmt w:val="decimal"/>
      <w:lvlText w:val="%1.%2"/>
      <w:lvlJc w:val="left"/>
      <w:pPr>
        <w:tabs>
          <w:tab w:val="num" w:pos="-1558"/>
        </w:tabs>
        <w:ind w:left="-2125" w:firstLine="0"/>
      </w:pPr>
      <w:rPr>
        <w:rFonts w:hint="default"/>
      </w:rPr>
    </w:lvl>
    <w:lvl w:ilvl="2">
      <w:start w:val="1"/>
      <w:numFmt w:val="decimal"/>
      <w:lvlText w:val="%1.%2.%3"/>
      <w:lvlJc w:val="left"/>
      <w:pPr>
        <w:tabs>
          <w:tab w:val="num" w:pos="-1558"/>
        </w:tabs>
        <w:ind w:left="-2125" w:firstLine="0"/>
      </w:pPr>
      <w:rPr>
        <w:rFonts w:hint="default"/>
      </w:rPr>
    </w:lvl>
    <w:lvl w:ilvl="3">
      <w:start w:val="1"/>
      <w:numFmt w:val="none"/>
      <w:lvlRestart w:val="0"/>
      <w:suff w:val="nothing"/>
      <w:lvlText w:val=""/>
      <w:lvlJc w:val="left"/>
      <w:pPr>
        <w:ind w:left="-2125" w:firstLine="0"/>
      </w:pPr>
      <w:rPr>
        <w:rFonts w:hint="default"/>
      </w:rPr>
    </w:lvl>
    <w:lvl w:ilvl="4">
      <w:start w:val="1"/>
      <w:numFmt w:val="none"/>
      <w:lvlRestart w:val="0"/>
      <w:suff w:val="nothing"/>
      <w:lvlText w:val=""/>
      <w:lvlJc w:val="left"/>
      <w:pPr>
        <w:ind w:left="-2125" w:firstLine="0"/>
      </w:pPr>
      <w:rPr>
        <w:rFonts w:hint="default"/>
      </w:rPr>
    </w:lvl>
    <w:lvl w:ilvl="5">
      <w:start w:val="1"/>
      <w:numFmt w:val="none"/>
      <w:lvlRestart w:val="0"/>
      <w:suff w:val="nothing"/>
      <w:lvlText w:val=""/>
      <w:lvlJc w:val="left"/>
      <w:pPr>
        <w:ind w:left="-2125" w:firstLine="0"/>
      </w:pPr>
      <w:rPr>
        <w:rFonts w:hint="default"/>
      </w:rPr>
    </w:lvl>
    <w:lvl w:ilvl="6">
      <w:start w:val="1"/>
      <w:numFmt w:val="none"/>
      <w:lvlRestart w:val="0"/>
      <w:suff w:val="nothing"/>
      <w:lvlText w:val=""/>
      <w:lvlJc w:val="left"/>
      <w:pPr>
        <w:ind w:left="-2125" w:firstLine="0"/>
      </w:pPr>
      <w:rPr>
        <w:rFonts w:hint="default"/>
      </w:rPr>
    </w:lvl>
    <w:lvl w:ilvl="7">
      <w:start w:val="1"/>
      <w:numFmt w:val="none"/>
      <w:lvlRestart w:val="0"/>
      <w:suff w:val="nothing"/>
      <w:lvlText w:val=""/>
      <w:lvlJc w:val="left"/>
      <w:pPr>
        <w:ind w:left="-2125" w:firstLine="0"/>
      </w:pPr>
      <w:rPr>
        <w:rFonts w:hint="default"/>
      </w:rPr>
    </w:lvl>
    <w:lvl w:ilvl="8">
      <w:start w:val="1"/>
      <w:numFmt w:val="none"/>
      <w:lvlRestart w:val="0"/>
      <w:suff w:val="nothing"/>
      <w:lvlText w:val=""/>
      <w:lvlJc w:val="left"/>
      <w:pPr>
        <w:ind w:left="-2125" w:firstLine="0"/>
      </w:pPr>
      <w:rPr>
        <w:rFonts w:hint="default"/>
      </w:rPr>
    </w:lvl>
  </w:abstractNum>
  <w:abstractNum w:abstractNumId="38">
    <w:nsid w:val="5399631E"/>
    <w:multiLevelType w:val="multilevel"/>
    <w:tmpl w:val="4F4EC9DE"/>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9">
    <w:nsid w:val="5ED42F35"/>
    <w:multiLevelType w:val="hybridMultilevel"/>
    <w:tmpl w:val="789088E2"/>
    <w:lvl w:ilvl="0" w:tplc="7602C4B4">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65F00785"/>
    <w:multiLevelType w:val="hybridMultilevel"/>
    <w:tmpl w:val="51C092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nsid w:val="6BE4518A"/>
    <w:multiLevelType w:val="hybridMultilevel"/>
    <w:tmpl w:val="D074A5B0"/>
    <w:lvl w:ilvl="0" w:tplc="04130001">
      <w:start w:val="1"/>
      <w:numFmt w:val="bullet"/>
      <w:lvlText w:val=""/>
      <w:lvlJc w:val="left"/>
      <w:pPr>
        <w:ind w:left="720" w:hanging="360"/>
      </w:pPr>
      <w:rPr>
        <w:rFonts w:ascii="Symbol" w:hAnsi="Symbol" w:hint="default"/>
      </w:rPr>
    </w:lvl>
    <w:lvl w:ilvl="1" w:tplc="04130005">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nsid w:val="725617E7"/>
    <w:multiLevelType w:val="hybridMultilevel"/>
    <w:tmpl w:val="0B16A07A"/>
    <w:lvl w:ilvl="0" w:tplc="E5FEE4E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nsid w:val="7F1D5725"/>
    <w:multiLevelType w:val="hybridMultilevel"/>
    <w:tmpl w:val="F118E10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1"/>
  </w:num>
  <w:num w:numId="6">
    <w:abstractNumId w:val="27"/>
  </w:num>
  <w:num w:numId="7">
    <w:abstractNumId w:val="23"/>
  </w:num>
  <w:num w:numId="8">
    <w:abstractNumId w:val="26"/>
  </w:num>
  <w:num w:numId="9">
    <w:abstractNumId w:val="4"/>
  </w:num>
  <w:num w:numId="10">
    <w:abstractNumId w:val="8"/>
  </w:num>
  <w:num w:numId="11">
    <w:abstractNumId w:val="3"/>
  </w:num>
  <w:num w:numId="12">
    <w:abstractNumId w:val="2"/>
  </w:num>
  <w:num w:numId="13">
    <w:abstractNumId w:val="1"/>
  </w:num>
  <w:num w:numId="14">
    <w:abstractNumId w:val="0"/>
  </w:num>
  <w:num w:numId="15">
    <w:abstractNumId w:val="38"/>
  </w:num>
  <w:num w:numId="16">
    <w:abstractNumId w:val="19"/>
  </w:num>
  <w:num w:numId="17">
    <w:abstractNumId w:val="37"/>
  </w:num>
  <w:num w:numId="18">
    <w:abstractNumId w:val="35"/>
  </w:num>
  <w:num w:numId="19">
    <w:abstractNumId w:val="24"/>
  </w:num>
  <w:num w:numId="20">
    <w:abstractNumId w:val="42"/>
  </w:num>
  <w:num w:numId="21">
    <w:abstractNumId w:val="13"/>
  </w:num>
  <w:num w:numId="22">
    <w:abstractNumId w:val="30"/>
  </w:num>
  <w:num w:numId="23">
    <w:abstractNumId w:val="44"/>
  </w:num>
  <w:num w:numId="24">
    <w:abstractNumId w:val="28"/>
  </w:num>
  <w:num w:numId="25">
    <w:abstractNumId w:val="34"/>
  </w:num>
  <w:num w:numId="26">
    <w:abstractNumId w:val="43"/>
  </w:num>
  <w:num w:numId="27">
    <w:abstractNumId w:val="18"/>
  </w:num>
  <w:num w:numId="28">
    <w:abstractNumId w:val="29"/>
  </w:num>
  <w:num w:numId="29">
    <w:abstractNumId w:val="39"/>
  </w:num>
  <w:num w:numId="30">
    <w:abstractNumId w:val="14"/>
  </w:num>
  <w:num w:numId="31">
    <w:abstractNumId w:val="20"/>
  </w:num>
  <w:num w:numId="32">
    <w:abstractNumId w:val="10"/>
  </w:num>
  <w:num w:numId="33">
    <w:abstractNumId w:val="12"/>
  </w:num>
  <w:num w:numId="34">
    <w:abstractNumId w:val="25"/>
  </w:num>
  <w:num w:numId="35">
    <w:abstractNumId w:val="31"/>
  </w:num>
  <w:num w:numId="36">
    <w:abstractNumId w:val="40"/>
  </w:num>
  <w:num w:numId="37">
    <w:abstractNumId w:val="16"/>
  </w:num>
  <w:num w:numId="38">
    <w:abstractNumId w:val="17"/>
  </w:num>
  <w:num w:numId="39">
    <w:abstractNumId w:val="11"/>
  </w:num>
  <w:num w:numId="40">
    <w:abstractNumId w:val="22"/>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33"/>
  </w:num>
  <w:num w:numId="44">
    <w:abstractNumId w:val="32"/>
  </w:num>
  <w:num w:numId="45">
    <w:abstractNumId w:val="21"/>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ud de Boer">
    <w15:presenceInfo w15:providerId="AD" w15:userId="S-1-5-21-3523855201-3922241784-1467847056-1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55"/>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133"/>
    <w:rsid w:val="00001D67"/>
    <w:rsid w:val="000100BE"/>
    <w:rsid w:val="000110D1"/>
    <w:rsid w:val="00011C23"/>
    <w:rsid w:val="00014147"/>
    <w:rsid w:val="000152DB"/>
    <w:rsid w:val="00020F2F"/>
    <w:rsid w:val="00021380"/>
    <w:rsid w:val="00024200"/>
    <w:rsid w:val="00024B8A"/>
    <w:rsid w:val="00030467"/>
    <w:rsid w:val="00032077"/>
    <w:rsid w:val="00033904"/>
    <w:rsid w:val="00036483"/>
    <w:rsid w:val="00040D93"/>
    <w:rsid w:val="00046F4B"/>
    <w:rsid w:val="000527B8"/>
    <w:rsid w:val="000528C9"/>
    <w:rsid w:val="000534BB"/>
    <w:rsid w:val="0006034E"/>
    <w:rsid w:val="00061126"/>
    <w:rsid w:val="000623EF"/>
    <w:rsid w:val="00063973"/>
    <w:rsid w:val="0006444D"/>
    <w:rsid w:val="00064B43"/>
    <w:rsid w:val="00064FFB"/>
    <w:rsid w:val="000652DB"/>
    <w:rsid w:val="00073F11"/>
    <w:rsid w:val="0007604A"/>
    <w:rsid w:val="000828A1"/>
    <w:rsid w:val="00084857"/>
    <w:rsid w:val="000853F0"/>
    <w:rsid w:val="00085436"/>
    <w:rsid w:val="00087B98"/>
    <w:rsid w:val="00090983"/>
    <w:rsid w:val="00091444"/>
    <w:rsid w:val="00091D06"/>
    <w:rsid w:val="00094327"/>
    <w:rsid w:val="000949FB"/>
    <w:rsid w:val="0009530C"/>
    <w:rsid w:val="00095C87"/>
    <w:rsid w:val="000A042C"/>
    <w:rsid w:val="000A0CF9"/>
    <w:rsid w:val="000A1ADA"/>
    <w:rsid w:val="000A23C3"/>
    <w:rsid w:val="000A2AC2"/>
    <w:rsid w:val="000A55CF"/>
    <w:rsid w:val="000A567E"/>
    <w:rsid w:val="000A5775"/>
    <w:rsid w:val="000A7881"/>
    <w:rsid w:val="000B126F"/>
    <w:rsid w:val="000B15A6"/>
    <w:rsid w:val="000B37CB"/>
    <w:rsid w:val="000B5386"/>
    <w:rsid w:val="000C0CB9"/>
    <w:rsid w:val="000C5549"/>
    <w:rsid w:val="000D0C03"/>
    <w:rsid w:val="000D3D8F"/>
    <w:rsid w:val="000D5568"/>
    <w:rsid w:val="000D7B85"/>
    <w:rsid w:val="000E249F"/>
    <w:rsid w:val="000E2E22"/>
    <w:rsid w:val="000E3D1F"/>
    <w:rsid w:val="000E73E4"/>
    <w:rsid w:val="000E786F"/>
    <w:rsid w:val="000F0273"/>
    <w:rsid w:val="000F109E"/>
    <w:rsid w:val="000F1269"/>
    <w:rsid w:val="000F46DD"/>
    <w:rsid w:val="001001F3"/>
    <w:rsid w:val="00100FD4"/>
    <w:rsid w:val="001152D0"/>
    <w:rsid w:val="00117334"/>
    <w:rsid w:val="00121361"/>
    <w:rsid w:val="00123100"/>
    <w:rsid w:val="001250EA"/>
    <w:rsid w:val="0012543F"/>
    <w:rsid w:val="001266CE"/>
    <w:rsid w:val="00126FA9"/>
    <w:rsid w:val="00131C76"/>
    <w:rsid w:val="0013237A"/>
    <w:rsid w:val="00134763"/>
    <w:rsid w:val="001417E4"/>
    <w:rsid w:val="0014185D"/>
    <w:rsid w:val="00142D9F"/>
    <w:rsid w:val="00147C9E"/>
    <w:rsid w:val="001534B4"/>
    <w:rsid w:val="001567D8"/>
    <w:rsid w:val="001645CB"/>
    <w:rsid w:val="00165DD8"/>
    <w:rsid w:val="00171478"/>
    <w:rsid w:val="00171F55"/>
    <w:rsid w:val="0017636E"/>
    <w:rsid w:val="00177A64"/>
    <w:rsid w:val="00177BD2"/>
    <w:rsid w:val="0018040D"/>
    <w:rsid w:val="001847F4"/>
    <w:rsid w:val="00186814"/>
    <w:rsid w:val="00190B5B"/>
    <w:rsid w:val="00190D59"/>
    <w:rsid w:val="001A0123"/>
    <w:rsid w:val="001A0C6E"/>
    <w:rsid w:val="001A2B8C"/>
    <w:rsid w:val="001A4D44"/>
    <w:rsid w:val="001A7FAA"/>
    <w:rsid w:val="001B178A"/>
    <w:rsid w:val="001B17EE"/>
    <w:rsid w:val="001B1923"/>
    <w:rsid w:val="001B5CA0"/>
    <w:rsid w:val="001B7285"/>
    <w:rsid w:val="001B78C8"/>
    <w:rsid w:val="001C58EB"/>
    <w:rsid w:val="001D05C2"/>
    <w:rsid w:val="001D2F7F"/>
    <w:rsid w:val="001D5DD0"/>
    <w:rsid w:val="001D6CAB"/>
    <w:rsid w:val="001D78F6"/>
    <w:rsid w:val="001E05F7"/>
    <w:rsid w:val="001E18AC"/>
    <w:rsid w:val="001E1E77"/>
    <w:rsid w:val="001E2A39"/>
    <w:rsid w:val="001E2E40"/>
    <w:rsid w:val="001E4FAE"/>
    <w:rsid w:val="001E6C3B"/>
    <w:rsid w:val="001E7394"/>
    <w:rsid w:val="001F0433"/>
    <w:rsid w:val="001F0AA2"/>
    <w:rsid w:val="001F3854"/>
    <w:rsid w:val="001F6675"/>
    <w:rsid w:val="001F766D"/>
    <w:rsid w:val="00200146"/>
    <w:rsid w:val="00204267"/>
    <w:rsid w:val="00207468"/>
    <w:rsid w:val="00222829"/>
    <w:rsid w:val="002230F7"/>
    <w:rsid w:val="0023201A"/>
    <w:rsid w:val="0023410B"/>
    <w:rsid w:val="002374EB"/>
    <w:rsid w:val="00241476"/>
    <w:rsid w:val="00242BE2"/>
    <w:rsid w:val="002457F0"/>
    <w:rsid w:val="0024709D"/>
    <w:rsid w:val="00253090"/>
    <w:rsid w:val="00255747"/>
    <w:rsid w:val="00263B4C"/>
    <w:rsid w:val="00263C8B"/>
    <w:rsid w:val="00264602"/>
    <w:rsid w:val="00264C41"/>
    <w:rsid w:val="00266F36"/>
    <w:rsid w:val="00270C21"/>
    <w:rsid w:val="002723E8"/>
    <w:rsid w:val="00275378"/>
    <w:rsid w:val="0027717F"/>
    <w:rsid w:val="00277A65"/>
    <w:rsid w:val="00277D2C"/>
    <w:rsid w:val="00281F35"/>
    <w:rsid w:val="0028354F"/>
    <w:rsid w:val="0028662E"/>
    <w:rsid w:val="00286E0A"/>
    <w:rsid w:val="00287C4F"/>
    <w:rsid w:val="00291A96"/>
    <w:rsid w:val="00297425"/>
    <w:rsid w:val="00297D4A"/>
    <w:rsid w:val="002A30D7"/>
    <w:rsid w:val="002A6782"/>
    <w:rsid w:val="002A74EA"/>
    <w:rsid w:val="002D1BB0"/>
    <w:rsid w:val="002D4141"/>
    <w:rsid w:val="002D6A09"/>
    <w:rsid w:val="002E2D6F"/>
    <w:rsid w:val="002E322F"/>
    <w:rsid w:val="002E4382"/>
    <w:rsid w:val="002E546F"/>
    <w:rsid w:val="002E75E7"/>
    <w:rsid w:val="002F1C91"/>
    <w:rsid w:val="002F680A"/>
    <w:rsid w:val="002F6B20"/>
    <w:rsid w:val="00301F37"/>
    <w:rsid w:val="00302A9B"/>
    <w:rsid w:val="00302FC6"/>
    <w:rsid w:val="00310123"/>
    <w:rsid w:val="003119AB"/>
    <w:rsid w:val="00313B47"/>
    <w:rsid w:val="00321298"/>
    <w:rsid w:val="0032166F"/>
    <w:rsid w:val="00323307"/>
    <w:rsid w:val="00324292"/>
    <w:rsid w:val="003262EA"/>
    <w:rsid w:val="003276EB"/>
    <w:rsid w:val="00331F3D"/>
    <w:rsid w:val="00335164"/>
    <w:rsid w:val="00336C25"/>
    <w:rsid w:val="00344A73"/>
    <w:rsid w:val="00344B35"/>
    <w:rsid w:val="003463AB"/>
    <w:rsid w:val="00351467"/>
    <w:rsid w:val="00356E59"/>
    <w:rsid w:val="00357C2F"/>
    <w:rsid w:val="00361040"/>
    <w:rsid w:val="0036414C"/>
    <w:rsid w:val="00365C01"/>
    <w:rsid w:val="00367A1C"/>
    <w:rsid w:val="003760ED"/>
    <w:rsid w:val="003807D5"/>
    <w:rsid w:val="003816E6"/>
    <w:rsid w:val="0038325B"/>
    <w:rsid w:val="00387A6B"/>
    <w:rsid w:val="00392F89"/>
    <w:rsid w:val="0039327F"/>
    <w:rsid w:val="00396EC5"/>
    <w:rsid w:val="003A1092"/>
    <w:rsid w:val="003A3423"/>
    <w:rsid w:val="003A44A6"/>
    <w:rsid w:val="003A6ACC"/>
    <w:rsid w:val="003A757D"/>
    <w:rsid w:val="003A7F44"/>
    <w:rsid w:val="003B1046"/>
    <w:rsid w:val="003B121C"/>
    <w:rsid w:val="003B3770"/>
    <w:rsid w:val="003C4BD2"/>
    <w:rsid w:val="003C4DDF"/>
    <w:rsid w:val="003D1652"/>
    <w:rsid w:val="003D31A8"/>
    <w:rsid w:val="003E00DC"/>
    <w:rsid w:val="003E06A3"/>
    <w:rsid w:val="003E5260"/>
    <w:rsid w:val="003E6B14"/>
    <w:rsid w:val="003E738C"/>
    <w:rsid w:val="00400AA3"/>
    <w:rsid w:val="00403A01"/>
    <w:rsid w:val="00404630"/>
    <w:rsid w:val="004137FE"/>
    <w:rsid w:val="00413972"/>
    <w:rsid w:val="00421873"/>
    <w:rsid w:val="00423AC4"/>
    <w:rsid w:val="00430630"/>
    <w:rsid w:val="0043078D"/>
    <w:rsid w:val="00434005"/>
    <w:rsid w:val="004419AB"/>
    <w:rsid w:val="00446095"/>
    <w:rsid w:val="00450272"/>
    <w:rsid w:val="004503CE"/>
    <w:rsid w:val="00452B80"/>
    <w:rsid w:val="00452D81"/>
    <w:rsid w:val="00454238"/>
    <w:rsid w:val="004615DD"/>
    <w:rsid w:val="004722A7"/>
    <w:rsid w:val="00473DC5"/>
    <w:rsid w:val="00474454"/>
    <w:rsid w:val="00475856"/>
    <w:rsid w:val="00476908"/>
    <w:rsid w:val="0048209D"/>
    <w:rsid w:val="004834F8"/>
    <w:rsid w:val="00493DB3"/>
    <w:rsid w:val="004970C5"/>
    <w:rsid w:val="004979C4"/>
    <w:rsid w:val="004A106B"/>
    <w:rsid w:val="004A761C"/>
    <w:rsid w:val="004A7CE2"/>
    <w:rsid w:val="004A7D0D"/>
    <w:rsid w:val="004B649C"/>
    <w:rsid w:val="004B713C"/>
    <w:rsid w:val="004C056D"/>
    <w:rsid w:val="004C3FEB"/>
    <w:rsid w:val="004C52F1"/>
    <w:rsid w:val="004C5B00"/>
    <w:rsid w:val="004C6C99"/>
    <w:rsid w:val="004D3480"/>
    <w:rsid w:val="004D5723"/>
    <w:rsid w:val="004D6FD7"/>
    <w:rsid w:val="004E2308"/>
    <w:rsid w:val="004E501A"/>
    <w:rsid w:val="004E7837"/>
    <w:rsid w:val="004F6BE9"/>
    <w:rsid w:val="005016D6"/>
    <w:rsid w:val="0050192F"/>
    <w:rsid w:val="00502E20"/>
    <w:rsid w:val="00503883"/>
    <w:rsid w:val="00504A5F"/>
    <w:rsid w:val="00505D3C"/>
    <w:rsid w:val="00506829"/>
    <w:rsid w:val="00514531"/>
    <w:rsid w:val="005233DC"/>
    <w:rsid w:val="00525069"/>
    <w:rsid w:val="00525BA8"/>
    <w:rsid w:val="00531CD9"/>
    <w:rsid w:val="00533DAC"/>
    <w:rsid w:val="00535813"/>
    <w:rsid w:val="00540C30"/>
    <w:rsid w:val="005450FF"/>
    <w:rsid w:val="005608E7"/>
    <w:rsid w:val="00562668"/>
    <w:rsid w:val="00563F3A"/>
    <w:rsid w:val="00570B83"/>
    <w:rsid w:val="005722A6"/>
    <w:rsid w:val="00572458"/>
    <w:rsid w:val="00572677"/>
    <w:rsid w:val="00572D47"/>
    <w:rsid w:val="00580FF4"/>
    <w:rsid w:val="00581B23"/>
    <w:rsid w:val="00587F7F"/>
    <w:rsid w:val="0059184E"/>
    <w:rsid w:val="00594AED"/>
    <w:rsid w:val="005A0820"/>
    <w:rsid w:val="005A2038"/>
    <w:rsid w:val="005A4143"/>
    <w:rsid w:val="005B1DC0"/>
    <w:rsid w:val="005B256B"/>
    <w:rsid w:val="005B7325"/>
    <w:rsid w:val="005C1A01"/>
    <w:rsid w:val="005C6ED0"/>
    <w:rsid w:val="005D00F2"/>
    <w:rsid w:val="005D258D"/>
    <w:rsid w:val="005D3405"/>
    <w:rsid w:val="005E35EE"/>
    <w:rsid w:val="005E66C5"/>
    <w:rsid w:val="005E7E6A"/>
    <w:rsid w:val="005E7EEF"/>
    <w:rsid w:val="005F1A11"/>
    <w:rsid w:val="005F41AD"/>
    <w:rsid w:val="005F5603"/>
    <w:rsid w:val="00601CCE"/>
    <w:rsid w:val="00601F69"/>
    <w:rsid w:val="00610761"/>
    <w:rsid w:val="00610F19"/>
    <w:rsid w:val="006116DF"/>
    <w:rsid w:val="00613BB2"/>
    <w:rsid w:val="00622867"/>
    <w:rsid w:val="00624E49"/>
    <w:rsid w:val="00625ECF"/>
    <w:rsid w:val="00633CD1"/>
    <w:rsid w:val="006372A4"/>
    <w:rsid w:val="006415F3"/>
    <w:rsid w:val="00645ED5"/>
    <w:rsid w:val="0064682F"/>
    <w:rsid w:val="00660820"/>
    <w:rsid w:val="00660B37"/>
    <w:rsid w:val="00672722"/>
    <w:rsid w:val="00673B5E"/>
    <w:rsid w:val="00681ADA"/>
    <w:rsid w:val="006869A3"/>
    <w:rsid w:val="00694F31"/>
    <w:rsid w:val="0069792C"/>
    <w:rsid w:val="006A058D"/>
    <w:rsid w:val="006A1F5A"/>
    <w:rsid w:val="006A4B99"/>
    <w:rsid w:val="006A6AED"/>
    <w:rsid w:val="006B5002"/>
    <w:rsid w:val="006B7DF9"/>
    <w:rsid w:val="006C1437"/>
    <w:rsid w:val="006C3EF3"/>
    <w:rsid w:val="006C49D0"/>
    <w:rsid w:val="006D27F9"/>
    <w:rsid w:val="006D293C"/>
    <w:rsid w:val="006D2E5D"/>
    <w:rsid w:val="006D434A"/>
    <w:rsid w:val="006D5CA8"/>
    <w:rsid w:val="006D66D2"/>
    <w:rsid w:val="006D7689"/>
    <w:rsid w:val="006E028E"/>
    <w:rsid w:val="006F3148"/>
    <w:rsid w:val="006F4CEB"/>
    <w:rsid w:val="006F4F6F"/>
    <w:rsid w:val="006F5ACE"/>
    <w:rsid w:val="006F6311"/>
    <w:rsid w:val="006F6E1F"/>
    <w:rsid w:val="007008A1"/>
    <w:rsid w:val="00700ACC"/>
    <w:rsid w:val="007040F8"/>
    <w:rsid w:val="00705CDD"/>
    <w:rsid w:val="00705FE7"/>
    <w:rsid w:val="00706A3B"/>
    <w:rsid w:val="0071165E"/>
    <w:rsid w:val="0071185A"/>
    <w:rsid w:val="00711993"/>
    <w:rsid w:val="007175D0"/>
    <w:rsid w:val="00717719"/>
    <w:rsid w:val="00720018"/>
    <w:rsid w:val="00730D09"/>
    <w:rsid w:val="007311B2"/>
    <w:rsid w:val="00750D06"/>
    <w:rsid w:val="0075124B"/>
    <w:rsid w:val="0075577F"/>
    <w:rsid w:val="00756728"/>
    <w:rsid w:val="007567B4"/>
    <w:rsid w:val="0075753A"/>
    <w:rsid w:val="00762505"/>
    <w:rsid w:val="0076547C"/>
    <w:rsid w:val="00765642"/>
    <w:rsid w:val="00766F53"/>
    <w:rsid w:val="00772387"/>
    <w:rsid w:val="00774266"/>
    <w:rsid w:val="0077510B"/>
    <w:rsid w:val="0077719E"/>
    <w:rsid w:val="0077721D"/>
    <w:rsid w:val="00780D4B"/>
    <w:rsid w:val="00786A1E"/>
    <w:rsid w:val="007910BD"/>
    <w:rsid w:val="007911E4"/>
    <w:rsid w:val="00792DB7"/>
    <w:rsid w:val="0079313E"/>
    <w:rsid w:val="00796267"/>
    <w:rsid w:val="00797440"/>
    <w:rsid w:val="007A3B5C"/>
    <w:rsid w:val="007A5DA0"/>
    <w:rsid w:val="007C32A9"/>
    <w:rsid w:val="007C5935"/>
    <w:rsid w:val="007C7339"/>
    <w:rsid w:val="007D2B05"/>
    <w:rsid w:val="007D40AB"/>
    <w:rsid w:val="007D608D"/>
    <w:rsid w:val="007E48A5"/>
    <w:rsid w:val="007E78B5"/>
    <w:rsid w:val="007F1638"/>
    <w:rsid w:val="0080210F"/>
    <w:rsid w:val="00804436"/>
    <w:rsid w:val="00805F4B"/>
    <w:rsid w:val="00807F87"/>
    <w:rsid w:val="00812746"/>
    <w:rsid w:val="00812CD3"/>
    <w:rsid w:val="00813958"/>
    <w:rsid w:val="0081433B"/>
    <w:rsid w:val="0083076A"/>
    <w:rsid w:val="008309AB"/>
    <w:rsid w:val="00832099"/>
    <w:rsid w:val="00837C60"/>
    <w:rsid w:val="00844058"/>
    <w:rsid w:val="008542D0"/>
    <w:rsid w:val="00856A44"/>
    <w:rsid w:val="00856BC8"/>
    <w:rsid w:val="00857B94"/>
    <w:rsid w:val="0086012F"/>
    <w:rsid w:val="0086134C"/>
    <w:rsid w:val="00861B45"/>
    <w:rsid w:val="0086436D"/>
    <w:rsid w:val="00864C8E"/>
    <w:rsid w:val="00870399"/>
    <w:rsid w:val="008734A1"/>
    <w:rsid w:val="00875BD6"/>
    <w:rsid w:val="008765A3"/>
    <w:rsid w:val="00876CA9"/>
    <w:rsid w:val="00883948"/>
    <w:rsid w:val="008870E6"/>
    <w:rsid w:val="00892F6F"/>
    <w:rsid w:val="00894FC9"/>
    <w:rsid w:val="008A3BCD"/>
    <w:rsid w:val="008A6E1A"/>
    <w:rsid w:val="008B21D5"/>
    <w:rsid w:val="008B4743"/>
    <w:rsid w:val="008B47E0"/>
    <w:rsid w:val="008C17D6"/>
    <w:rsid w:val="008C667C"/>
    <w:rsid w:val="008F1810"/>
    <w:rsid w:val="00901952"/>
    <w:rsid w:val="0090478B"/>
    <w:rsid w:val="00905B40"/>
    <w:rsid w:val="00910C2A"/>
    <w:rsid w:val="00912B4C"/>
    <w:rsid w:val="0092303D"/>
    <w:rsid w:val="009264C6"/>
    <w:rsid w:val="00930232"/>
    <w:rsid w:val="00930FBF"/>
    <w:rsid w:val="00931A12"/>
    <w:rsid w:val="00934D40"/>
    <w:rsid w:val="009351A8"/>
    <w:rsid w:val="00935FD5"/>
    <w:rsid w:val="00936099"/>
    <w:rsid w:val="009408A1"/>
    <w:rsid w:val="00942CD1"/>
    <w:rsid w:val="00945ADC"/>
    <w:rsid w:val="00946121"/>
    <w:rsid w:val="0095185A"/>
    <w:rsid w:val="00954653"/>
    <w:rsid w:val="00954E51"/>
    <w:rsid w:val="00962DCA"/>
    <w:rsid w:val="00963092"/>
    <w:rsid w:val="00971391"/>
    <w:rsid w:val="00971D6B"/>
    <w:rsid w:val="00973D28"/>
    <w:rsid w:val="00973EFB"/>
    <w:rsid w:val="009743B0"/>
    <w:rsid w:val="0097799B"/>
    <w:rsid w:val="00980CC5"/>
    <w:rsid w:val="00981AEF"/>
    <w:rsid w:val="0098270C"/>
    <w:rsid w:val="00992A1D"/>
    <w:rsid w:val="009A15B9"/>
    <w:rsid w:val="009A4291"/>
    <w:rsid w:val="009A68AD"/>
    <w:rsid w:val="009B066F"/>
    <w:rsid w:val="009B2A7B"/>
    <w:rsid w:val="009C1B29"/>
    <w:rsid w:val="009C6109"/>
    <w:rsid w:val="009D083B"/>
    <w:rsid w:val="009E0FAE"/>
    <w:rsid w:val="009E4694"/>
    <w:rsid w:val="009E6B28"/>
    <w:rsid w:val="009F021C"/>
    <w:rsid w:val="009F43ED"/>
    <w:rsid w:val="009F7CB4"/>
    <w:rsid w:val="009F7FE0"/>
    <w:rsid w:val="00A006BE"/>
    <w:rsid w:val="00A01DC4"/>
    <w:rsid w:val="00A035ED"/>
    <w:rsid w:val="00A12703"/>
    <w:rsid w:val="00A129EC"/>
    <w:rsid w:val="00A1756F"/>
    <w:rsid w:val="00A17906"/>
    <w:rsid w:val="00A20120"/>
    <w:rsid w:val="00A20F45"/>
    <w:rsid w:val="00A256AA"/>
    <w:rsid w:val="00A25F13"/>
    <w:rsid w:val="00A26809"/>
    <w:rsid w:val="00A31EDE"/>
    <w:rsid w:val="00A36928"/>
    <w:rsid w:val="00A42A80"/>
    <w:rsid w:val="00A53ECB"/>
    <w:rsid w:val="00A545F4"/>
    <w:rsid w:val="00A6772C"/>
    <w:rsid w:val="00A67F6E"/>
    <w:rsid w:val="00A70E40"/>
    <w:rsid w:val="00A71A0A"/>
    <w:rsid w:val="00A75371"/>
    <w:rsid w:val="00A753A6"/>
    <w:rsid w:val="00A75484"/>
    <w:rsid w:val="00A83C72"/>
    <w:rsid w:val="00A84739"/>
    <w:rsid w:val="00A86C9C"/>
    <w:rsid w:val="00A86F29"/>
    <w:rsid w:val="00A94429"/>
    <w:rsid w:val="00A95720"/>
    <w:rsid w:val="00AA0D50"/>
    <w:rsid w:val="00AA1364"/>
    <w:rsid w:val="00AA15DD"/>
    <w:rsid w:val="00AA3625"/>
    <w:rsid w:val="00AA4B11"/>
    <w:rsid w:val="00AA4D4A"/>
    <w:rsid w:val="00AA51C5"/>
    <w:rsid w:val="00AB2BB6"/>
    <w:rsid w:val="00AB684A"/>
    <w:rsid w:val="00AC0A87"/>
    <w:rsid w:val="00AC1C19"/>
    <w:rsid w:val="00AC46A3"/>
    <w:rsid w:val="00AC4F95"/>
    <w:rsid w:val="00AD0127"/>
    <w:rsid w:val="00AD1014"/>
    <w:rsid w:val="00AD21A1"/>
    <w:rsid w:val="00AD65AE"/>
    <w:rsid w:val="00AE2042"/>
    <w:rsid w:val="00AE3A12"/>
    <w:rsid w:val="00AE47DB"/>
    <w:rsid w:val="00AF35E4"/>
    <w:rsid w:val="00AF6AD9"/>
    <w:rsid w:val="00B00C38"/>
    <w:rsid w:val="00B019F3"/>
    <w:rsid w:val="00B03564"/>
    <w:rsid w:val="00B03EE0"/>
    <w:rsid w:val="00B049C5"/>
    <w:rsid w:val="00B12D3C"/>
    <w:rsid w:val="00B16FB6"/>
    <w:rsid w:val="00B20D8E"/>
    <w:rsid w:val="00B21B34"/>
    <w:rsid w:val="00B30104"/>
    <w:rsid w:val="00B352F4"/>
    <w:rsid w:val="00B37AE9"/>
    <w:rsid w:val="00B40EFB"/>
    <w:rsid w:val="00B43264"/>
    <w:rsid w:val="00B437F5"/>
    <w:rsid w:val="00B453BD"/>
    <w:rsid w:val="00B508EB"/>
    <w:rsid w:val="00B50FEC"/>
    <w:rsid w:val="00B55AF9"/>
    <w:rsid w:val="00B57663"/>
    <w:rsid w:val="00B5791B"/>
    <w:rsid w:val="00B61893"/>
    <w:rsid w:val="00B63C4A"/>
    <w:rsid w:val="00B66071"/>
    <w:rsid w:val="00B75F4D"/>
    <w:rsid w:val="00B76D1E"/>
    <w:rsid w:val="00B82609"/>
    <w:rsid w:val="00B82A0F"/>
    <w:rsid w:val="00B8301D"/>
    <w:rsid w:val="00B90B0E"/>
    <w:rsid w:val="00B9273B"/>
    <w:rsid w:val="00B9362E"/>
    <w:rsid w:val="00B93692"/>
    <w:rsid w:val="00B93B94"/>
    <w:rsid w:val="00BA7EA3"/>
    <w:rsid w:val="00BB033A"/>
    <w:rsid w:val="00BB090D"/>
    <w:rsid w:val="00BB0F40"/>
    <w:rsid w:val="00BB25BB"/>
    <w:rsid w:val="00BB33F2"/>
    <w:rsid w:val="00BB7C19"/>
    <w:rsid w:val="00BC2739"/>
    <w:rsid w:val="00BC4849"/>
    <w:rsid w:val="00BC5776"/>
    <w:rsid w:val="00BD05A8"/>
    <w:rsid w:val="00BD0C26"/>
    <w:rsid w:val="00BD23BD"/>
    <w:rsid w:val="00BD6E60"/>
    <w:rsid w:val="00BD6EB8"/>
    <w:rsid w:val="00BD7D21"/>
    <w:rsid w:val="00BE1A5C"/>
    <w:rsid w:val="00BF3CA0"/>
    <w:rsid w:val="00BF3E3E"/>
    <w:rsid w:val="00BF5652"/>
    <w:rsid w:val="00BF5EDC"/>
    <w:rsid w:val="00C02B1E"/>
    <w:rsid w:val="00C04F68"/>
    <w:rsid w:val="00C06137"/>
    <w:rsid w:val="00C131FB"/>
    <w:rsid w:val="00C1569E"/>
    <w:rsid w:val="00C253CE"/>
    <w:rsid w:val="00C269EB"/>
    <w:rsid w:val="00C30484"/>
    <w:rsid w:val="00C30A2B"/>
    <w:rsid w:val="00C347C6"/>
    <w:rsid w:val="00C35DB1"/>
    <w:rsid w:val="00C365D8"/>
    <w:rsid w:val="00C419DD"/>
    <w:rsid w:val="00C4250C"/>
    <w:rsid w:val="00C43C23"/>
    <w:rsid w:val="00C4438B"/>
    <w:rsid w:val="00C44FDB"/>
    <w:rsid w:val="00C452AF"/>
    <w:rsid w:val="00C453D6"/>
    <w:rsid w:val="00C454EB"/>
    <w:rsid w:val="00C45F67"/>
    <w:rsid w:val="00C50DEA"/>
    <w:rsid w:val="00C52477"/>
    <w:rsid w:val="00C53055"/>
    <w:rsid w:val="00C54AC4"/>
    <w:rsid w:val="00C56B43"/>
    <w:rsid w:val="00C65B40"/>
    <w:rsid w:val="00C71F78"/>
    <w:rsid w:val="00C73C73"/>
    <w:rsid w:val="00C824CD"/>
    <w:rsid w:val="00C83E8A"/>
    <w:rsid w:val="00C85C92"/>
    <w:rsid w:val="00C96623"/>
    <w:rsid w:val="00CA336C"/>
    <w:rsid w:val="00CA3453"/>
    <w:rsid w:val="00CB14DE"/>
    <w:rsid w:val="00CB20EA"/>
    <w:rsid w:val="00CB7336"/>
    <w:rsid w:val="00CC5474"/>
    <w:rsid w:val="00CC59A4"/>
    <w:rsid w:val="00CC7011"/>
    <w:rsid w:val="00CC7D0C"/>
    <w:rsid w:val="00CC7F91"/>
    <w:rsid w:val="00CD405F"/>
    <w:rsid w:val="00CD560D"/>
    <w:rsid w:val="00CD56BD"/>
    <w:rsid w:val="00CD5CA5"/>
    <w:rsid w:val="00CD62D2"/>
    <w:rsid w:val="00CD7BDE"/>
    <w:rsid w:val="00CE198E"/>
    <w:rsid w:val="00CE1DFA"/>
    <w:rsid w:val="00CE401D"/>
    <w:rsid w:val="00CE7415"/>
    <w:rsid w:val="00CE74FD"/>
    <w:rsid w:val="00CF544C"/>
    <w:rsid w:val="00D001AD"/>
    <w:rsid w:val="00D0351A"/>
    <w:rsid w:val="00D03DAD"/>
    <w:rsid w:val="00D045DD"/>
    <w:rsid w:val="00D100A8"/>
    <w:rsid w:val="00D106F8"/>
    <w:rsid w:val="00D22995"/>
    <w:rsid w:val="00D2625A"/>
    <w:rsid w:val="00D26E47"/>
    <w:rsid w:val="00D307E5"/>
    <w:rsid w:val="00D34018"/>
    <w:rsid w:val="00D36D8A"/>
    <w:rsid w:val="00D40152"/>
    <w:rsid w:val="00D4185D"/>
    <w:rsid w:val="00D41927"/>
    <w:rsid w:val="00D563DF"/>
    <w:rsid w:val="00D677AB"/>
    <w:rsid w:val="00D761FB"/>
    <w:rsid w:val="00D765B8"/>
    <w:rsid w:val="00D76E84"/>
    <w:rsid w:val="00D80233"/>
    <w:rsid w:val="00D84E24"/>
    <w:rsid w:val="00D85AF9"/>
    <w:rsid w:val="00D86EA6"/>
    <w:rsid w:val="00D86F6B"/>
    <w:rsid w:val="00D87732"/>
    <w:rsid w:val="00D87D65"/>
    <w:rsid w:val="00D91C95"/>
    <w:rsid w:val="00D92DEC"/>
    <w:rsid w:val="00D94CFC"/>
    <w:rsid w:val="00D94F46"/>
    <w:rsid w:val="00DA0FA6"/>
    <w:rsid w:val="00DA2550"/>
    <w:rsid w:val="00DA3BA4"/>
    <w:rsid w:val="00DA5FB9"/>
    <w:rsid w:val="00DA6E1B"/>
    <w:rsid w:val="00DA7658"/>
    <w:rsid w:val="00DB13B4"/>
    <w:rsid w:val="00DB5F22"/>
    <w:rsid w:val="00DC4B03"/>
    <w:rsid w:val="00DC4EC3"/>
    <w:rsid w:val="00DE74CE"/>
    <w:rsid w:val="00DF1333"/>
    <w:rsid w:val="00DF3536"/>
    <w:rsid w:val="00DF54C7"/>
    <w:rsid w:val="00DF6E9F"/>
    <w:rsid w:val="00DF7053"/>
    <w:rsid w:val="00E05456"/>
    <w:rsid w:val="00E152CC"/>
    <w:rsid w:val="00E16FFA"/>
    <w:rsid w:val="00E2691E"/>
    <w:rsid w:val="00E32EE8"/>
    <w:rsid w:val="00E33B04"/>
    <w:rsid w:val="00E33E00"/>
    <w:rsid w:val="00E42533"/>
    <w:rsid w:val="00E428C5"/>
    <w:rsid w:val="00E43079"/>
    <w:rsid w:val="00E50DED"/>
    <w:rsid w:val="00E5216F"/>
    <w:rsid w:val="00E53170"/>
    <w:rsid w:val="00E5614D"/>
    <w:rsid w:val="00E56ACD"/>
    <w:rsid w:val="00E57C67"/>
    <w:rsid w:val="00E600E4"/>
    <w:rsid w:val="00E63139"/>
    <w:rsid w:val="00E635F4"/>
    <w:rsid w:val="00E651F8"/>
    <w:rsid w:val="00E65C9E"/>
    <w:rsid w:val="00E7098A"/>
    <w:rsid w:val="00E7200A"/>
    <w:rsid w:val="00E73450"/>
    <w:rsid w:val="00E81891"/>
    <w:rsid w:val="00E84199"/>
    <w:rsid w:val="00E911F6"/>
    <w:rsid w:val="00E96A1C"/>
    <w:rsid w:val="00EA32D3"/>
    <w:rsid w:val="00EA3317"/>
    <w:rsid w:val="00EA5979"/>
    <w:rsid w:val="00EA7A43"/>
    <w:rsid w:val="00EB0055"/>
    <w:rsid w:val="00EB29AB"/>
    <w:rsid w:val="00EB3BA5"/>
    <w:rsid w:val="00EC4A6C"/>
    <w:rsid w:val="00EC4F69"/>
    <w:rsid w:val="00ED7A21"/>
    <w:rsid w:val="00EE055D"/>
    <w:rsid w:val="00EE0DC7"/>
    <w:rsid w:val="00EE25B9"/>
    <w:rsid w:val="00EE2F45"/>
    <w:rsid w:val="00EF016E"/>
    <w:rsid w:val="00EF0ADC"/>
    <w:rsid w:val="00EF0E9F"/>
    <w:rsid w:val="00EF71CC"/>
    <w:rsid w:val="00F03A0F"/>
    <w:rsid w:val="00F0430F"/>
    <w:rsid w:val="00F04339"/>
    <w:rsid w:val="00F04ECD"/>
    <w:rsid w:val="00F06F5F"/>
    <w:rsid w:val="00F10578"/>
    <w:rsid w:val="00F11FCE"/>
    <w:rsid w:val="00F12318"/>
    <w:rsid w:val="00F12AE2"/>
    <w:rsid w:val="00F12D9C"/>
    <w:rsid w:val="00F13133"/>
    <w:rsid w:val="00F13EE1"/>
    <w:rsid w:val="00F1503A"/>
    <w:rsid w:val="00F201D2"/>
    <w:rsid w:val="00F22F7A"/>
    <w:rsid w:val="00F23E21"/>
    <w:rsid w:val="00F312A9"/>
    <w:rsid w:val="00F36E94"/>
    <w:rsid w:val="00F41B5D"/>
    <w:rsid w:val="00F42CD8"/>
    <w:rsid w:val="00F44B15"/>
    <w:rsid w:val="00F54C25"/>
    <w:rsid w:val="00F57B07"/>
    <w:rsid w:val="00F57C74"/>
    <w:rsid w:val="00F6049B"/>
    <w:rsid w:val="00F60DDE"/>
    <w:rsid w:val="00F72F1E"/>
    <w:rsid w:val="00F813EE"/>
    <w:rsid w:val="00F87EBD"/>
    <w:rsid w:val="00F90FA4"/>
    <w:rsid w:val="00F95EEB"/>
    <w:rsid w:val="00FA126D"/>
    <w:rsid w:val="00FA5750"/>
    <w:rsid w:val="00FA74D4"/>
    <w:rsid w:val="00FA7A29"/>
    <w:rsid w:val="00FB073F"/>
    <w:rsid w:val="00FB1494"/>
    <w:rsid w:val="00FC10E6"/>
    <w:rsid w:val="00FC6084"/>
    <w:rsid w:val="00FD0ECA"/>
    <w:rsid w:val="00FD130F"/>
    <w:rsid w:val="00FD17A8"/>
    <w:rsid w:val="00FD1F44"/>
    <w:rsid w:val="00FD65D1"/>
    <w:rsid w:val="00FD6AD1"/>
    <w:rsid w:val="00FE02E4"/>
    <w:rsid w:val="00FE0A75"/>
    <w:rsid w:val="00FE154F"/>
    <w:rsid w:val="00FF2CC4"/>
    <w:rsid w:val="00FF3644"/>
    <w:rsid w:val="00FF37D9"/>
    <w:rsid w:val="00FF489B"/>
    <w:rsid w:val="00FF5E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57F7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uiPriority w:val="99"/>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5450FF"/>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uiPriority w:val="99"/>
    <w:rsid w:val="00131C76"/>
    <w:pPr>
      <w:keepNext/>
      <w:numPr>
        <w:ilvl w:val="1"/>
        <w:numId w:val="16"/>
      </w:numPr>
      <w:tabs>
        <w:tab w:val="clear" w:pos="993"/>
        <w:tab w:val="num" w:pos="709"/>
      </w:tabs>
      <w:spacing w:before="240" w:after="240"/>
      <w:ind w:left="142"/>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uiPriority w:val="99"/>
    <w:rsid w:val="00131C76"/>
    <w:pPr>
      <w:keepNext/>
      <w:numPr>
        <w:ilvl w:val="2"/>
        <w:numId w:val="16"/>
      </w:numPr>
      <w:tabs>
        <w:tab w:val="clear" w:pos="2410"/>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A256AA"/>
    <w:pPr>
      <w:numPr>
        <w:numId w:val="17"/>
      </w:numPr>
      <w:spacing w:after="240" w:line="240" w:lineRule="atLeast"/>
      <w:ind w:left="710" w:hanging="710"/>
      <w:jc w:val="left"/>
    </w:pPr>
    <w:rPr>
      <w:b/>
      <w:sz w:val="24"/>
      <w:szCs w:val="24"/>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uiPriority w:val="99"/>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A256AA"/>
    <w:rPr>
      <w:rFonts w:ascii="Verdana" w:hAnsi="Verdana"/>
      <w:b/>
      <w:sz w:val="24"/>
      <w:szCs w:val="24"/>
    </w:rPr>
  </w:style>
  <w:style w:type="character" w:styleId="Verwijzingopmerking">
    <w:name w:val="annotation reference"/>
    <w:basedOn w:val="Standaardalinea-lettertype"/>
    <w:rsid w:val="002D6A09"/>
    <w:rPr>
      <w:sz w:val="16"/>
      <w:szCs w:val="16"/>
    </w:rPr>
  </w:style>
  <w:style w:type="paragraph" w:styleId="Tekstopmerking">
    <w:name w:val="annotation text"/>
    <w:basedOn w:val="Standaard"/>
    <w:link w:val="TekstopmerkingChar"/>
    <w:rsid w:val="002D6A09"/>
    <w:rPr>
      <w:sz w:val="20"/>
      <w:szCs w:val="20"/>
    </w:rPr>
  </w:style>
  <w:style w:type="character" w:customStyle="1" w:styleId="TekstopmerkingChar">
    <w:name w:val="Tekst opmerking Char"/>
    <w:basedOn w:val="Standaardalinea-lettertype"/>
    <w:link w:val="Tekstopmerking"/>
    <w:rsid w:val="002D6A09"/>
    <w:rPr>
      <w:rFonts w:ascii="Verdana" w:hAnsi="Verdana"/>
    </w:rPr>
  </w:style>
  <w:style w:type="paragraph" w:styleId="Onderwerpvanopmerking">
    <w:name w:val="annotation subject"/>
    <w:basedOn w:val="Tekstopmerking"/>
    <w:next w:val="Tekstopmerking"/>
    <w:link w:val="OnderwerpvanopmerkingChar"/>
    <w:rsid w:val="002D6A09"/>
    <w:rPr>
      <w:b/>
      <w:bCs/>
    </w:rPr>
  </w:style>
  <w:style w:type="character" w:customStyle="1" w:styleId="OnderwerpvanopmerkingChar">
    <w:name w:val="Onderwerp van opmerking Char"/>
    <w:basedOn w:val="TekstopmerkingChar"/>
    <w:link w:val="Onderwerpvanopmerking"/>
    <w:rsid w:val="002D6A09"/>
    <w:rPr>
      <w:rFonts w:ascii="Verdana" w:hAnsi="Verdana"/>
      <w:b/>
      <w:bCs/>
    </w:rPr>
  </w:style>
  <w:style w:type="paragraph" w:styleId="Ballontekst">
    <w:name w:val="Balloon Text"/>
    <w:basedOn w:val="Standaard"/>
    <w:link w:val="BallontekstChar"/>
    <w:rsid w:val="002D6A0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2D6A09"/>
    <w:rPr>
      <w:rFonts w:ascii="Segoe UI" w:hAnsi="Segoe UI" w:cs="Segoe UI"/>
      <w:sz w:val="18"/>
      <w:szCs w:val="18"/>
    </w:rPr>
  </w:style>
  <w:style w:type="paragraph" w:styleId="Revisie">
    <w:name w:val="Revision"/>
    <w:hidden/>
    <w:uiPriority w:val="99"/>
    <w:semiHidden/>
    <w:rsid w:val="0095185A"/>
    <w:rPr>
      <w:rFonts w:ascii="Verdana" w:hAnsi="Verdana"/>
      <w:sz w:val="16"/>
      <w:szCs w:val="16"/>
    </w:rPr>
  </w:style>
  <w:style w:type="paragraph" w:customStyle="1" w:styleId="Geenafstand1">
    <w:name w:val="Geen afstand1"/>
    <w:rsid w:val="00344A73"/>
    <w:rPr>
      <w:rFonts w:ascii="Calibri" w:hAnsi="Calibri"/>
      <w:sz w:val="22"/>
      <w:szCs w:val="22"/>
      <w:lang w:eastAsia="en-US"/>
    </w:rPr>
  </w:style>
  <w:style w:type="paragraph" w:styleId="Kopbronvermelding">
    <w:name w:val="toa heading"/>
    <w:basedOn w:val="Standaard"/>
    <w:next w:val="Standaard"/>
    <w:semiHidden/>
    <w:rsid w:val="00046F4B"/>
    <w:pPr>
      <w:tabs>
        <w:tab w:val="right" w:pos="9360"/>
      </w:tabs>
      <w:suppressAutoHyphens/>
      <w:spacing w:line="240" w:lineRule="auto"/>
      <w:jc w:val="left"/>
    </w:pPr>
    <w:rPr>
      <w:rFonts w:ascii="CG Times" w:hAnsi="CG Times"/>
      <w:sz w:val="22"/>
      <w:szCs w:val="20"/>
      <w:lang w:val="x-none" w:eastAsia="en-US"/>
    </w:rPr>
  </w:style>
  <w:style w:type="table" w:customStyle="1" w:styleId="Rastertabel4-Accent31">
    <w:name w:val="Rastertabel 4 - Accent 31"/>
    <w:basedOn w:val="Standaardtabel"/>
    <w:uiPriority w:val="49"/>
    <w:rsid w:val="000611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266F36"/>
    <w:pPr>
      <w:autoSpaceDE w:val="0"/>
      <w:autoSpaceDN w:val="0"/>
      <w:adjustRightInd w:val="0"/>
    </w:pPr>
    <w:rPr>
      <w:rFonts w:ascii="Verdana" w:hAnsi="Verdana" w:cs="Verdana"/>
      <w:color w:val="000000"/>
      <w:sz w:val="24"/>
      <w:szCs w:val="24"/>
    </w:rPr>
  </w:style>
  <w:style w:type="paragraph" w:customStyle="1" w:styleId="Standard">
    <w:name w:val="Standard"/>
    <w:rsid w:val="00F90FA4"/>
    <w:pPr>
      <w:widowControl w:val="0"/>
      <w:suppressAutoHyphens/>
      <w:autoSpaceDN w:val="0"/>
    </w:pPr>
    <w:rPr>
      <w:rFonts w:ascii="Liberation Serif" w:eastAsia="SimSun" w:hAnsi="Liberation Serif"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uiPriority w:val="99"/>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5450FF"/>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uiPriority w:val="99"/>
    <w:rsid w:val="00131C76"/>
    <w:pPr>
      <w:keepNext/>
      <w:numPr>
        <w:ilvl w:val="1"/>
        <w:numId w:val="16"/>
      </w:numPr>
      <w:tabs>
        <w:tab w:val="clear" w:pos="993"/>
        <w:tab w:val="num" w:pos="709"/>
      </w:tabs>
      <w:spacing w:before="240" w:after="240"/>
      <w:ind w:left="142"/>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uiPriority w:val="99"/>
    <w:rsid w:val="00131C76"/>
    <w:pPr>
      <w:keepNext/>
      <w:numPr>
        <w:ilvl w:val="2"/>
        <w:numId w:val="16"/>
      </w:numPr>
      <w:tabs>
        <w:tab w:val="clear" w:pos="2410"/>
        <w:tab w:val="num" w:pos="567"/>
      </w:tabs>
      <w:spacing w:before="240"/>
      <w:ind w:left="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A256AA"/>
    <w:pPr>
      <w:numPr>
        <w:numId w:val="17"/>
      </w:numPr>
      <w:spacing w:after="240" w:line="240" w:lineRule="atLeast"/>
      <w:ind w:left="710" w:hanging="710"/>
      <w:jc w:val="left"/>
    </w:pPr>
    <w:rPr>
      <w:b/>
      <w:sz w:val="24"/>
      <w:szCs w:val="24"/>
    </w:r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8"/>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uiPriority w:val="99"/>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A256AA"/>
    <w:rPr>
      <w:rFonts w:ascii="Verdana" w:hAnsi="Verdana"/>
      <w:b/>
      <w:sz w:val="24"/>
      <w:szCs w:val="24"/>
    </w:rPr>
  </w:style>
  <w:style w:type="character" w:styleId="Verwijzingopmerking">
    <w:name w:val="annotation reference"/>
    <w:basedOn w:val="Standaardalinea-lettertype"/>
    <w:rsid w:val="002D6A09"/>
    <w:rPr>
      <w:sz w:val="16"/>
      <w:szCs w:val="16"/>
    </w:rPr>
  </w:style>
  <w:style w:type="paragraph" w:styleId="Tekstopmerking">
    <w:name w:val="annotation text"/>
    <w:basedOn w:val="Standaard"/>
    <w:link w:val="TekstopmerkingChar"/>
    <w:rsid w:val="002D6A09"/>
    <w:rPr>
      <w:sz w:val="20"/>
      <w:szCs w:val="20"/>
    </w:rPr>
  </w:style>
  <w:style w:type="character" w:customStyle="1" w:styleId="TekstopmerkingChar">
    <w:name w:val="Tekst opmerking Char"/>
    <w:basedOn w:val="Standaardalinea-lettertype"/>
    <w:link w:val="Tekstopmerking"/>
    <w:rsid w:val="002D6A09"/>
    <w:rPr>
      <w:rFonts w:ascii="Verdana" w:hAnsi="Verdana"/>
    </w:rPr>
  </w:style>
  <w:style w:type="paragraph" w:styleId="Onderwerpvanopmerking">
    <w:name w:val="annotation subject"/>
    <w:basedOn w:val="Tekstopmerking"/>
    <w:next w:val="Tekstopmerking"/>
    <w:link w:val="OnderwerpvanopmerkingChar"/>
    <w:rsid w:val="002D6A09"/>
    <w:rPr>
      <w:b/>
      <w:bCs/>
    </w:rPr>
  </w:style>
  <w:style w:type="character" w:customStyle="1" w:styleId="OnderwerpvanopmerkingChar">
    <w:name w:val="Onderwerp van opmerking Char"/>
    <w:basedOn w:val="TekstopmerkingChar"/>
    <w:link w:val="Onderwerpvanopmerking"/>
    <w:rsid w:val="002D6A09"/>
    <w:rPr>
      <w:rFonts w:ascii="Verdana" w:hAnsi="Verdana"/>
      <w:b/>
      <w:bCs/>
    </w:rPr>
  </w:style>
  <w:style w:type="paragraph" w:styleId="Ballontekst">
    <w:name w:val="Balloon Text"/>
    <w:basedOn w:val="Standaard"/>
    <w:link w:val="BallontekstChar"/>
    <w:rsid w:val="002D6A0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2D6A09"/>
    <w:rPr>
      <w:rFonts w:ascii="Segoe UI" w:hAnsi="Segoe UI" w:cs="Segoe UI"/>
      <w:sz w:val="18"/>
      <w:szCs w:val="18"/>
    </w:rPr>
  </w:style>
  <w:style w:type="paragraph" w:styleId="Revisie">
    <w:name w:val="Revision"/>
    <w:hidden/>
    <w:uiPriority w:val="99"/>
    <w:semiHidden/>
    <w:rsid w:val="0095185A"/>
    <w:rPr>
      <w:rFonts w:ascii="Verdana" w:hAnsi="Verdana"/>
      <w:sz w:val="16"/>
      <w:szCs w:val="16"/>
    </w:rPr>
  </w:style>
  <w:style w:type="paragraph" w:customStyle="1" w:styleId="Geenafstand1">
    <w:name w:val="Geen afstand1"/>
    <w:rsid w:val="00344A73"/>
    <w:rPr>
      <w:rFonts w:ascii="Calibri" w:hAnsi="Calibri"/>
      <w:sz w:val="22"/>
      <w:szCs w:val="22"/>
      <w:lang w:eastAsia="en-US"/>
    </w:rPr>
  </w:style>
  <w:style w:type="paragraph" w:styleId="Kopbronvermelding">
    <w:name w:val="toa heading"/>
    <w:basedOn w:val="Standaard"/>
    <w:next w:val="Standaard"/>
    <w:semiHidden/>
    <w:rsid w:val="00046F4B"/>
    <w:pPr>
      <w:tabs>
        <w:tab w:val="right" w:pos="9360"/>
      </w:tabs>
      <w:suppressAutoHyphens/>
      <w:spacing w:line="240" w:lineRule="auto"/>
      <w:jc w:val="left"/>
    </w:pPr>
    <w:rPr>
      <w:rFonts w:ascii="CG Times" w:hAnsi="CG Times"/>
      <w:sz w:val="22"/>
      <w:szCs w:val="20"/>
      <w:lang w:val="x-none" w:eastAsia="en-US"/>
    </w:rPr>
  </w:style>
  <w:style w:type="table" w:customStyle="1" w:styleId="Rastertabel4-Accent31">
    <w:name w:val="Rastertabel 4 - Accent 31"/>
    <w:basedOn w:val="Standaardtabel"/>
    <w:uiPriority w:val="49"/>
    <w:rsid w:val="000611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266F36"/>
    <w:pPr>
      <w:autoSpaceDE w:val="0"/>
      <w:autoSpaceDN w:val="0"/>
      <w:adjustRightInd w:val="0"/>
    </w:pPr>
    <w:rPr>
      <w:rFonts w:ascii="Verdana" w:hAnsi="Verdana" w:cs="Verdana"/>
      <w:color w:val="000000"/>
      <w:sz w:val="24"/>
      <w:szCs w:val="24"/>
    </w:rPr>
  </w:style>
  <w:style w:type="paragraph" w:customStyle="1" w:styleId="Standard">
    <w:name w:val="Standard"/>
    <w:rsid w:val="00F90FA4"/>
    <w:pPr>
      <w:widowControl w:val="0"/>
      <w:suppressAutoHyphens/>
      <w:autoSpaceDN w:val="0"/>
    </w:pPr>
    <w:rPr>
      <w:rFonts w:ascii="Liberation Serif" w:eastAsia="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949">
      <w:bodyDiv w:val="1"/>
      <w:marLeft w:val="0"/>
      <w:marRight w:val="0"/>
      <w:marTop w:val="0"/>
      <w:marBottom w:val="0"/>
      <w:divBdr>
        <w:top w:val="none" w:sz="0" w:space="0" w:color="auto"/>
        <w:left w:val="none" w:sz="0" w:space="0" w:color="auto"/>
        <w:bottom w:val="none" w:sz="0" w:space="0" w:color="auto"/>
        <w:right w:val="none" w:sz="0" w:space="0" w:color="auto"/>
      </w:divBdr>
    </w:div>
    <w:div w:id="1068072041">
      <w:bodyDiv w:val="1"/>
      <w:marLeft w:val="0"/>
      <w:marRight w:val="0"/>
      <w:marTop w:val="0"/>
      <w:marBottom w:val="0"/>
      <w:divBdr>
        <w:top w:val="none" w:sz="0" w:space="0" w:color="auto"/>
        <w:left w:val="none" w:sz="0" w:space="0" w:color="auto"/>
        <w:bottom w:val="none" w:sz="0" w:space="0" w:color="auto"/>
        <w:right w:val="none" w:sz="0" w:space="0" w:color="auto"/>
      </w:divBdr>
    </w:div>
    <w:div w:id="1232884306">
      <w:bodyDiv w:val="1"/>
      <w:marLeft w:val="0"/>
      <w:marRight w:val="0"/>
      <w:marTop w:val="0"/>
      <w:marBottom w:val="0"/>
      <w:divBdr>
        <w:top w:val="none" w:sz="0" w:space="0" w:color="auto"/>
        <w:left w:val="none" w:sz="0" w:space="0" w:color="auto"/>
        <w:bottom w:val="none" w:sz="0" w:space="0" w:color="auto"/>
        <w:right w:val="none" w:sz="0" w:space="0" w:color="auto"/>
      </w:divBdr>
    </w:div>
    <w:div w:id="1325737509">
      <w:bodyDiv w:val="1"/>
      <w:marLeft w:val="0"/>
      <w:marRight w:val="0"/>
      <w:marTop w:val="0"/>
      <w:marBottom w:val="0"/>
      <w:divBdr>
        <w:top w:val="none" w:sz="0" w:space="0" w:color="auto"/>
        <w:left w:val="none" w:sz="0" w:space="0" w:color="auto"/>
        <w:bottom w:val="none" w:sz="0" w:space="0" w:color="auto"/>
        <w:right w:val="none" w:sz="0" w:space="0" w:color="auto"/>
      </w:divBdr>
    </w:div>
    <w:div w:id="1470592848">
      <w:bodyDiv w:val="1"/>
      <w:marLeft w:val="0"/>
      <w:marRight w:val="0"/>
      <w:marTop w:val="0"/>
      <w:marBottom w:val="0"/>
      <w:divBdr>
        <w:top w:val="none" w:sz="0" w:space="0" w:color="auto"/>
        <w:left w:val="none" w:sz="0" w:space="0" w:color="auto"/>
        <w:bottom w:val="none" w:sz="0" w:space="0" w:color="auto"/>
        <w:right w:val="none" w:sz="0" w:space="0" w:color="auto"/>
      </w:divBdr>
    </w:div>
    <w:div w:id="1608735541">
      <w:bodyDiv w:val="1"/>
      <w:marLeft w:val="0"/>
      <w:marRight w:val="0"/>
      <w:marTop w:val="0"/>
      <w:marBottom w:val="0"/>
      <w:divBdr>
        <w:top w:val="none" w:sz="0" w:space="0" w:color="auto"/>
        <w:left w:val="none" w:sz="0" w:space="0" w:color="auto"/>
        <w:bottom w:val="none" w:sz="0" w:space="0" w:color="auto"/>
        <w:right w:val="none" w:sz="0" w:space="0" w:color="auto"/>
      </w:divBdr>
    </w:div>
    <w:div w:id="20887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eonovum.nl/onderwerpen/bgt-imgeo-standaarden/werkafspraken-geobag" TargetMode="External"/><Relationship Id="rId20" Type="http://schemas.openxmlformats.org/officeDocument/2006/relationships/image" Target="media/image6.emf"/><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hyperlink" Target="http://www.geonovum.nl/onderwerpen/bgt-imgeo-standaarden" TargetMode="External"/><Relationship Id="rId23" Type="http://schemas.openxmlformats.org/officeDocument/2006/relationships/image" Target="media/image9.emf"/><Relationship Id="rId28" Type="http://schemas.openxmlformats.org/officeDocument/2006/relationships/footer" Target="footer3.xml"/><Relationship Id="rId36"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emf"/><Relationship Id="rId27" Type="http://schemas.openxmlformats.org/officeDocument/2006/relationships/header" Target="header5.xml"/><Relationship Id="rId30" Type="http://schemas.openxmlformats.org/officeDocument/2006/relationships/image" Target="media/image13.emf"/><Relationship Id="rId35"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F65DC-C469-4296-9043-C492FF2DA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6885</Words>
  <Characters>50359</Characters>
  <Application>Microsoft Office Word</Application>
  <DocSecurity>0</DocSecurity>
  <Lines>419</Lines>
  <Paragraphs>114</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57130</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Arnoud de Boer</dc:creator>
  <cp:lastModifiedBy>Arnoud de Boer</cp:lastModifiedBy>
  <cp:revision>2</cp:revision>
  <cp:lastPrinted>2015-08-10T07:27:00Z</cp:lastPrinted>
  <dcterms:created xsi:type="dcterms:W3CDTF">2015-09-03T07:33:00Z</dcterms:created>
  <dcterms:modified xsi:type="dcterms:W3CDTF">2015-09-03T07:33:00Z</dcterms:modified>
</cp:coreProperties>
</file>