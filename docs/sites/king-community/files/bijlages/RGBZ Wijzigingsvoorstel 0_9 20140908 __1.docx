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25A" w:rsidRPr="00BC0BAD" w:rsidRDefault="0038425A">
      <w:pPr>
        <w:rPr>
          <w:noProof/>
        </w:rPr>
      </w:pPr>
      <w:r w:rsidRPr="00BC0BAD">
        <w:rPr>
          <w:noProof/>
        </w:rPr>
        <w:drawing>
          <wp:anchor distT="0" distB="0" distL="114300" distR="114300" simplePos="0" relativeHeight="251662336" behindDoc="0" locked="0" layoutInCell="1" allowOverlap="1">
            <wp:simplePos x="0" y="0"/>
            <wp:positionH relativeFrom="margin">
              <wp:posOffset>-891540</wp:posOffset>
            </wp:positionH>
            <wp:positionV relativeFrom="margin">
              <wp:posOffset>4298950</wp:posOffset>
            </wp:positionV>
            <wp:extent cx="7550785" cy="5645785"/>
            <wp:effectExtent l="19050" t="0" r="0" b="0"/>
            <wp:wrapSquare wrapText="bothSides"/>
            <wp:docPr id="1" name="Afbeelding 0" descr="backgr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nd.JPG"/>
                    <pic:cNvPicPr/>
                  </pic:nvPicPr>
                  <pic:blipFill>
                    <a:blip r:embed="rId9" cstate="print"/>
                    <a:stretch>
                      <a:fillRect/>
                    </a:stretch>
                  </pic:blipFill>
                  <pic:spPr>
                    <a:xfrm>
                      <a:off x="0" y="0"/>
                      <a:ext cx="7550785" cy="5645785"/>
                    </a:xfrm>
                    <a:prstGeom prst="rect">
                      <a:avLst/>
                    </a:prstGeom>
                  </pic:spPr>
                </pic:pic>
              </a:graphicData>
            </a:graphic>
          </wp:anchor>
        </w:drawing>
      </w:r>
      <w:r w:rsidRPr="00BC0BAD">
        <w:rPr>
          <w:noProof/>
        </w:rPr>
        <w:drawing>
          <wp:anchor distT="0" distB="0" distL="114300" distR="114300" simplePos="0" relativeHeight="251659264" behindDoc="0" locked="0" layoutInCell="1" allowOverlap="1">
            <wp:simplePos x="0" y="0"/>
            <wp:positionH relativeFrom="margin">
              <wp:posOffset>1000760</wp:posOffset>
            </wp:positionH>
            <wp:positionV relativeFrom="margin">
              <wp:posOffset>322580</wp:posOffset>
            </wp:positionV>
            <wp:extent cx="3968115" cy="1988185"/>
            <wp:effectExtent l="19050" t="0" r="0" b="0"/>
            <wp:wrapSquare wrapText="bothSides"/>
            <wp:docPr id="3" name="Afbeelding 3" descr="KING_logo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NG_logo_300dpi"/>
                    <pic:cNvPicPr>
                      <a:picLocks noChangeAspect="1" noChangeArrowheads="1"/>
                    </pic:cNvPicPr>
                  </pic:nvPicPr>
                  <pic:blipFill>
                    <a:blip r:embed="rId10" cstate="print"/>
                    <a:srcRect/>
                    <a:stretch>
                      <a:fillRect/>
                    </a:stretch>
                  </pic:blipFill>
                  <pic:spPr bwMode="auto">
                    <a:xfrm>
                      <a:off x="0" y="0"/>
                      <a:ext cx="3968115" cy="1988185"/>
                    </a:xfrm>
                    <a:prstGeom prst="rect">
                      <a:avLst/>
                    </a:prstGeom>
                    <a:noFill/>
                    <a:ln w="9525">
                      <a:noFill/>
                      <a:miter lim="800000"/>
                      <a:headEnd/>
                      <a:tailEnd/>
                    </a:ln>
                  </pic:spPr>
                </pic:pic>
              </a:graphicData>
            </a:graphic>
          </wp:anchor>
        </w:drawing>
      </w:r>
      <w:r w:rsidR="007B1B1C">
        <w:rPr>
          <w:noProof/>
        </w:rPr>
        <mc:AlternateContent>
          <mc:Choice Requires="wps">
            <w:drawing>
              <wp:anchor distT="0" distB="0" distL="114935" distR="114935" simplePos="0" relativeHeight="251660288" behindDoc="0" locked="0" layoutInCell="1" allowOverlap="1">
                <wp:simplePos x="0" y="0"/>
                <wp:positionH relativeFrom="page">
                  <wp:posOffset>1604010</wp:posOffset>
                </wp:positionH>
                <wp:positionV relativeFrom="page">
                  <wp:posOffset>3571875</wp:posOffset>
                </wp:positionV>
                <wp:extent cx="4316730" cy="1988185"/>
                <wp:effectExtent l="3810" t="0" r="3810" b="254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730" cy="19881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03E2" w:rsidRDefault="000703E2" w:rsidP="0038425A">
                            <w:pPr>
                              <w:pStyle w:val="Titel"/>
                            </w:pPr>
                          </w:p>
                          <w:p w:rsidR="000703E2" w:rsidRPr="002F63D1" w:rsidRDefault="000703E2" w:rsidP="0038425A">
                            <w:pPr>
                              <w:pStyle w:val="Titel"/>
                            </w:pPr>
                            <w:r>
                              <w:t>Wijzigingsvoorstel op RGBZ 1.0</w:t>
                            </w:r>
                          </w:p>
                          <w:p w:rsidR="000703E2" w:rsidRPr="0004165E" w:rsidRDefault="000703E2" w:rsidP="0038425A">
                            <w:pPr>
                              <w:pStyle w:val="Titel"/>
                              <w:rPr>
                                <w:rStyle w:val="Nadruk"/>
                              </w:rPr>
                            </w:pPr>
                            <w:r w:rsidRPr="00161033">
                              <w:rPr>
                                <w:rStyle w:val="Nadruk"/>
                                <w:b w:val="0"/>
                                <w:i w:val="0"/>
                              </w:rPr>
                              <w:t>conceptversie 0.</w:t>
                            </w:r>
                            <w:r>
                              <w:rPr>
                                <w:rStyle w:val="Nadruk"/>
                                <w:b w:val="0"/>
                                <w:i w:val="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6.3pt;margin-top:281.25pt;width:339.9pt;height:156.55pt;z-index:25166028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" stroked="f">
                <v:fill opacity="0"/>
                <v:textbox inset="0,0,0,0">
                  <w:txbxContent>
                    <w:p w:rsidR="000703E2" w:rsidRDefault="000703E2" w:rsidP="0038425A">
                      <w:pPr>
                        <w:pStyle w:val="Titel"/>
                      </w:pPr>
                    </w:p>
                    <w:p w:rsidR="000703E2" w:rsidRPr="002F63D1" w:rsidRDefault="000703E2" w:rsidP="0038425A">
                      <w:pPr>
                        <w:pStyle w:val="Titel"/>
                      </w:pPr>
                      <w:r>
                        <w:t>Wijzigingsvoorstel op RGBZ 1.0</w:t>
                      </w:r>
                    </w:p>
                    <w:p w:rsidR="000703E2" w:rsidRPr="0004165E" w:rsidRDefault="000703E2" w:rsidP="0038425A">
                      <w:pPr>
                        <w:pStyle w:val="Titel"/>
                        <w:rPr>
                          <w:rStyle w:val="Nadruk"/>
                        </w:rPr>
                      </w:pPr>
                      <w:r w:rsidRPr="00161033">
                        <w:rPr>
                          <w:rStyle w:val="Nadruk"/>
                          <w:b w:val="0"/>
                          <w:i w:val="0"/>
                        </w:rPr>
                        <w:t>conceptversie 0.</w:t>
                      </w:r>
                      <w:r>
                        <w:rPr>
                          <w:rStyle w:val="Nadruk"/>
                          <w:b w:val="0"/>
                          <w:i w:val="0"/>
                        </w:rPr>
                        <w:t>9</w:t>
                      </w:r>
                    </w:p>
                  </w:txbxContent>
                </v:textbox>
                <w10:wrap type="topAndBottom" anchorx="page" anchory="page"/>
              </v:shape>
            </w:pict>
          </mc:Fallback>
        </mc:AlternateContent>
      </w:r>
      <w:r w:rsidRPr="00BC0BAD">
        <w:rPr>
          <w:noProof/>
        </w:rPr>
        <w:br w:type="page"/>
      </w:r>
    </w:p>
    <w:sdt>
      <w:sdtPr>
        <w:rPr>
          <w:rFonts w:asciiTheme="minorHAnsi" w:eastAsiaTheme="minorHAnsi" w:hAnsiTheme="minorHAnsi" w:cstheme="minorBidi"/>
          <w:b w:val="0"/>
          <w:bCs w:val="0"/>
          <w:noProof/>
          <w:color w:val="auto"/>
          <w:sz w:val="22"/>
          <w:szCs w:val="22"/>
        </w:rPr>
        <w:id w:val="27317975"/>
        <w:docPartObj>
          <w:docPartGallery w:val="Table of Contents"/>
          <w:docPartUnique/>
        </w:docPartObj>
      </w:sdtPr>
      <w:sdtEndPr>
        <w:rPr>
          <w:rFonts w:eastAsiaTheme="minorEastAsia"/>
        </w:rPr>
      </w:sdtEndPr>
      <w:sdtContent>
        <w:p w:rsidR="0038425A" w:rsidRPr="00BC0BAD" w:rsidRDefault="0038425A">
          <w:pPr>
            <w:pStyle w:val="Kopvaninhoudsopgave"/>
            <w:rPr>
              <w:noProof/>
            </w:rPr>
          </w:pPr>
          <w:r w:rsidRPr="00BC0BAD">
            <w:rPr>
              <w:rStyle w:val="TitelChar"/>
              <w:noProof/>
            </w:rPr>
            <w:t>Inhou</w:t>
          </w:r>
          <w:bookmarkStart w:id="0" w:name="_GoBack"/>
          <w:bookmarkEnd w:id="0"/>
          <w:r w:rsidRPr="00BC0BAD">
            <w:rPr>
              <w:rStyle w:val="TitelChar"/>
              <w:noProof/>
            </w:rPr>
            <w:t>d</w:t>
          </w:r>
        </w:p>
        <w:p w:rsidR="000B457B" w:rsidRDefault="008F2B4B">
          <w:pPr>
            <w:pStyle w:val="Inhopg1"/>
            <w:tabs>
              <w:tab w:val="left" w:pos="440"/>
              <w:tab w:val="right" w:leader="dot" w:pos="9062"/>
            </w:tabs>
            <w:rPr>
              <w:noProof/>
            </w:rPr>
          </w:pPr>
          <w:r w:rsidRPr="00BC0BAD">
            <w:rPr>
              <w:noProof/>
            </w:rPr>
            <w:fldChar w:fldCharType="begin"/>
          </w:r>
          <w:r w:rsidR="0038425A" w:rsidRPr="00BC0BAD">
            <w:rPr>
              <w:noProof/>
            </w:rPr>
            <w:instrText xml:space="preserve"> TOC \o "1-3" \h \z \u </w:instrText>
          </w:r>
          <w:r w:rsidRPr="00BC0BAD">
            <w:rPr>
              <w:noProof/>
            </w:rPr>
            <w:fldChar w:fldCharType="separate"/>
          </w:r>
          <w:hyperlink w:anchor="_Toc398129665" w:history="1">
            <w:r w:rsidR="000B457B" w:rsidRPr="007C6610">
              <w:rPr>
                <w:rStyle w:val="Hyperlink"/>
                <w:noProof/>
              </w:rPr>
              <w:t>1</w:t>
            </w:r>
            <w:r w:rsidR="000B457B">
              <w:rPr>
                <w:noProof/>
              </w:rPr>
              <w:tab/>
            </w:r>
            <w:r w:rsidR="000B457B" w:rsidRPr="007C6610">
              <w:rPr>
                <w:rStyle w:val="Hyperlink"/>
                <w:noProof/>
              </w:rPr>
              <w:t>Inleiding</w:t>
            </w:r>
            <w:r w:rsidR="000B457B">
              <w:rPr>
                <w:noProof/>
                <w:webHidden/>
              </w:rPr>
              <w:tab/>
            </w:r>
            <w:r w:rsidR="000B457B">
              <w:rPr>
                <w:noProof/>
                <w:webHidden/>
              </w:rPr>
              <w:fldChar w:fldCharType="begin"/>
            </w:r>
            <w:r w:rsidR="000B457B">
              <w:rPr>
                <w:noProof/>
                <w:webHidden/>
              </w:rPr>
              <w:instrText xml:space="preserve"> PAGEREF _Toc398129665 \h </w:instrText>
            </w:r>
            <w:r w:rsidR="000B457B">
              <w:rPr>
                <w:noProof/>
                <w:webHidden/>
              </w:rPr>
            </w:r>
            <w:r w:rsidR="000B457B">
              <w:rPr>
                <w:noProof/>
                <w:webHidden/>
              </w:rPr>
              <w:fldChar w:fldCharType="separate"/>
            </w:r>
            <w:r w:rsidR="000B457B">
              <w:rPr>
                <w:noProof/>
                <w:webHidden/>
              </w:rPr>
              <w:t>5</w:t>
            </w:r>
            <w:r w:rsidR="000B457B">
              <w:rPr>
                <w:noProof/>
                <w:webHidden/>
              </w:rPr>
              <w:fldChar w:fldCharType="end"/>
            </w:r>
          </w:hyperlink>
        </w:p>
        <w:p w:rsidR="000B457B" w:rsidRDefault="000B457B">
          <w:pPr>
            <w:pStyle w:val="Inhopg1"/>
            <w:tabs>
              <w:tab w:val="left" w:pos="440"/>
              <w:tab w:val="right" w:leader="dot" w:pos="9062"/>
            </w:tabs>
            <w:rPr>
              <w:noProof/>
            </w:rPr>
          </w:pPr>
          <w:hyperlink w:anchor="_Toc398129666" w:history="1">
            <w:r w:rsidRPr="007C6610">
              <w:rPr>
                <w:rStyle w:val="Hyperlink"/>
                <w:noProof/>
              </w:rPr>
              <w:t>2</w:t>
            </w:r>
            <w:r>
              <w:rPr>
                <w:noProof/>
              </w:rPr>
              <w:tab/>
            </w:r>
            <w:r w:rsidRPr="007C6610">
              <w:rPr>
                <w:rStyle w:val="Hyperlink"/>
                <w:noProof/>
              </w:rPr>
              <w:t>Wijzigingen</w:t>
            </w:r>
            <w:r>
              <w:rPr>
                <w:noProof/>
                <w:webHidden/>
              </w:rPr>
              <w:tab/>
            </w:r>
            <w:r>
              <w:rPr>
                <w:noProof/>
                <w:webHidden/>
              </w:rPr>
              <w:fldChar w:fldCharType="begin"/>
            </w:r>
            <w:r>
              <w:rPr>
                <w:noProof/>
                <w:webHidden/>
              </w:rPr>
              <w:instrText xml:space="preserve"> PAGEREF _Toc398129666 \h </w:instrText>
            </w:r>
            <w:r>
              <w:rPr>
                <w:noProof/>
                <w:webHidden/>
              </w:rPr>
            </w:r>
            <w:r>
              <w:rPr>
                <w:noProof/>
                <w:webHidden/>
              </w:rPr>
              <w:fldChar w:fldCharType="separate"/>
            </w:r>
            <w:r>
              <w:rPr>
                <w:noProof/>
                <w:webHidden/>
              </w:rPr>
              <w:t>6</w:t>
            </w:r>
            <w:r>
              <w:rPr>
                <w:noProof/>
                <w:webHidden/>
              </w:rPr>
              <w:fldChar w:fldCharType="end"/>
            </w:r>
          </w:hyperlink>
        </w:p>
        <w:p w:rsidR="000B457B" w:rsidRDefault="000B457B">
          <w:pPr>
            <w:pStyle w:val="Inhopg2"/>
            <w:tabs>
              <w:tab w:val="left" w:pos="880"/>
              <w:tab w:val="right" w:leader="dot" w:pos="9062"/>
            </w:tabs>
            <w:rPr>
              <w:noProof/>
            </w:rPr>
          </w:pPr>
          <w:hyperlink w:anchor="_Toc398129667" w:history="1">
            <w:r w:rsidRPr="007C6610">
              <w:rPr>
                <w:rStyle w:val="Hyperlink"/>
                <w:noProof/>
              </w:rPr>
              <w:t>2.1</w:t>
            </w:r>
            <w:r>
              <w:rPr>
                <w:noProof/>
              </w:rPr>
              <w:tab/>
            </w:r>
            <w:r w:rsidRPr="007C6610">
              <w:rPr>
                <w:rStyle w:val="Hyperlink"/>
                <w:noProof/>
              </w:rPr>
              <w:t>BESLUIT</w:t>
            </w:r>
            <w:r>
              <w:rPr>
                <w:noProof/>
                <w:webHidden/>
              </w:rPr>
              <w:tab/>
            </w:r>
            <w:r>
              <w:rPr>
                <w:noProof/>
                <w:webHidden/>
              </w:rPr>
              <w:fldChar w:fldCharType="begin"/>
            </w:r>
            <w:r>
              <w:rPr>
                <w:noProof/>
                <w:webHidden/>
              </w:rPr>
              <w:instrText xml:space="preserve"> PAGEREF _Toc398129667 \h </w:instrText>
            </w:r>
            <w:r>
              <w:rPr>
                <w:noProof/>
                <w:webHidden/>
              </w:rPr>
            </w:r>
            <w:r>
              <w:rPr>
                <w:noProof/>
                <w:webHidden/>
              </w:rPr>
              <w:fldChar w:fldCharType="separate"/>
            </w:r>
            <w:r>
              <w:rPr>
                <w:noProof/>
                <w:webHidden/>
              </w:rPr>
              <w:t>9</w:t>
            </w:r>
            <w:r>
              <w:rPr>
                <w:noProof/>
                <w:webHidden/>
              </w:rPr>
              <w:fldChar w:fldCharType="end"/>
            </w:r>
          </w:hyperlink>
        </w:p>
        <w:p w:rsidR="000B457B" w:rsidRDefault="000B457B">
          <w:pPr>
            <w:pStyle w:val="Inhopg3"/>
            <w:tabs>
              <w:tab w:val="left" w:pos="1320"/>
              <w:tab w:val="right" w:leader="dot" w:pos="9062"/>
            </w:tabs>
            <w:rPr>
              <w:noProof/>
            </w:rPr>
          </w:pPr>
          <w:hyperlink w:anchor="_Toc398129668" w:history="1">
            <w:r w:rsidRPr="007C6610">
              <w:rPr>
                <w:rStyle w:val="Hyperlink"/>
                <w:noProof/>
                <w:lang w:val="nl-NL"/>
              </w:rPr>
              <w:t>2.1.1</w:t>
            </w:r>
            <w:r>
              <w:rPr>
                <w:noProof/>
              </w:rPr>
              <w:tab/>
            </w:r>
            <w:r w:rsidRPr="007C6610">
              <w:rPr>
                <w:rStyle w:val="Hyperlink"/>
                <w:noProof/>
                <w:lang w:val="nl-NL"/>
              </w:rPr>
              <w:t>BESLUIT kan vastgelegd zijn als INFORMATIEOBJECT</w:t>
            </w:r>
            <w:r>
              <w:rPr>
                <w:noProof/>
                <w:webHidden/>
              </w:rPr>
              <w:tab/>
            </w:r>
            <w:r>
              <w:rPr>
                <w:noProof/>
                <w:webHidden/>
              </w:rPr>
              <w:fldChar w:fldCharType="begin"/>
            </w:r>
            <w:r>
              <w:rPr>
                <w:noProof/>
                <w:webHidden/>
              </w:rPr>
              <w:instrText xml:space="preserve"> PAGEREF _Toc398129668 \h </w:instrText>
            </w:r>
            <w:r>
              <w:rPr>
                <w:noProof/>
                <w:webHidden/>
              </w:rPr>
            </w:r>
            <w:r>
              <w:rPr>
                <w:noProof/>
                <w:webHidden/>
              </w:rPr>
              <w:fldChar w:fldCharType="separate"/>
            </w:r>
            <w:r>
              <w:rPr>
                <w:noProof/>
                <w:webHidden/>
              </w:rPr>
              <w:t>9</w:t>
            </w:r>
            <w:r>
              <w:rPr>
                <w:noProof/>
                <w:webHidden/>
              </w:rPr>
              <w:fldChar w:fldCharType="end"/>
            </w:r>
          </w:hyperlink>
        </w:p>
        <w:p w:rsidR="000B457B" w:rsidRDefault="000B457B">
          <w:pPr>
            <w:pStyle w:val="Inhopg3"/>
            <w:tabs>
              <w:tab w:val="left" w:pos="1320"/>
              <w:tab w:val="right" w:leader="dot" w:pos="9062"/>
            </w:tabs>
            <w:rPr>
              <w:noProof/>
            </w:rPr>
          </w:pPr>
          <w:hyperlink w:anchor="_Toc398129669" w:history="1">
            <w:r w:rsidRPr="007C6610">
              <w:rPr>
                <w:rStyle w:val="Hyperlink"/>
                <w:noProof/>
              </w:rPr>
              <w:t>2.1.2</w:t>
            </w:r>
            <w:r>
              <w:rPr>
                <w:noProof/>
              </w:rPr>
              <w:tab/>
            </w:r>
            <w:r w:rsidRPr="007C6610">
              <w:rPr>
                <w:rStyle w:val="Hyperlink"/>
                <w:noProof/>
              </w:rPr>
              <w:t>Bestuursorgaan</w:t>
            </w:r>
            <w:r>
              <w:rPr>
                <w:noProof/>
                <w:webHidden/>
              </w:rPr>
              <w:tab/>
            </w:r>
            <w:r>
              <w:rPr>
                <w:noProof/>
                <w:webHidden/>
              </w:rPr>
              <w:fldChar w:fldCharType="begin"/>
            </w:r>
            <w:r>
              <w:rPr>
                <w:noProof/>
                <w:webHidden/>
              </w:rPr>
              <w:instrText xml:space="preserve"> PAGEREF _Toc398129669 \h </w:instrText>
            </w:r>
            <w:r>
              <w:rPr>
                <w:noProof/>
                <w:webHidden/>
              </w:rPr>
            </w:r>
            <w:r>
              <w:rPr>
                <w:noProof/>
                <w:webHidden/>
              </w:rPr>
              <w:fldChar w:fldCharType="separate"/>
            </w:r>
            <w:r>
              <w:rPr>
                <w:noProof/>
                <w:webHidden/>
              </w:rPr>
              <w:t>9</w:t>
            </w:r>
            <w:r>
              <w:rPr>
                <w:noProof/>
                <w:webHidden/>
              </w:rPr>
              <w:fldChar w:fldCharType="end"/>
            </w:r>
          </w:hyperlink>
        </w:p>
        <w:p w:rsidR="000B457B" w:rsidRDefault="000B457B">
          <w:pPr>
            <w:pStyle w:val="Inhopg2"/>
            <w:tabs>
              <w:tab w:val="left" w:pos="880"/>
              <w:tab w:val="right" w:leader="dot" w:pos="9062"/>
            </w:tabs>
            <w:rPr>
              <w:noProof/>
            </w:rPr>
          </w:pPr>
          <w:hyperlink w:anchor="_Toc398129670" w:history="1">
            <w:r w:rsidRPr="007C6610">
              <w:rPr>
                <w:rStyle w:val="Hyperlink"/>
                <w:noProof/>
              </w:rPr>
              <w:t>2.2</w:t>
            </w:r>
            <w:r>
              <w:rPr>
                <w:noProof/>
              </w:rPr>
              <w:tab/>
            </w:r>
            <w:r w:rsidRPr="007C6610">
              <w:rPr>
                <w:rStyle w:val="Hyperlink"/>
                <w:noProof/>
              </w:rPr>
              <w:t>BESLUITTYPE</w:t>
            </w:r>
            <w:r>
              <w:rPr>
                <w:noProof/>
                <w:webHidden/>
              </w:rPr>
              <w:tab/>
            </w:r>
            <w:r>
              <w:rPr>
                <w:noProof/>
                <w:webHidden/>
              </w:rPr>
              <w:fldChar w:fldCharType="begin"/>
            </w:r>
            <w:r>
              <w:rPr>
                <w:noProof/>
                <w:webHidden/>
              </w:rPr>
              <w:instrText xml:space="preserve"> PAGEREF _Toc398129670 \h </w:instrText>
            </w:r>
            <w:r>
              <w:rPr>
                <w:noProof/>
                <w:webHidden/>
              </w:rPr>
            </w:r>
            <w:r>
              <w:rPr>
                <w:noProof/>
                <w:webHidden/>
              </w:rPr>
              <w:fldChar w:fldCharType="separate"/>
            </w:r>
            <w:r>
              <w:rPr>
                <w:noProof/>
                <w:webHidden/>
              </w:rPr>
              <w:t>10</w:t>
            </w:r>
            <w:r>
              <w:rPr>
                <w:noProof/>
                <w:webHidden/>
              </w:rPr>
              <w:fldChar w:fldCharType="end"/>
            </w:r>
          </w:hyperlink>
        </w:p>
        <w:p w:rsidR="000B457B" w:rsidRDefault="000B457B">
          <w:pPr>
            <w:pStyle w:val="Inhopg2"/>
            <w:tabs>
              <w:tab w:val="left" w:pos="880"/>
              <w:tab w:val="right" w:leader="dot" w:pos="9062"/>
            </w:tabs>
            <w:rPr>
              <w:noProof/>
            </w:rPr>
          </w:pPr>
          <w:hyperlink w:anchor="_Toc398129671" w:history="1">
            <w:r w:rsidRPr="007C6610">
              <w:rPr>
                <w:rStyle w:val="Hyperlink"/>
                <w:noProof/>
              </w:rPr>
              <w:t>2.3</w:t>
            </w:r>
            <w:r>
              <w:rPr>
                <w:noProof/>
              </w:rPr>
              <w:tab/>
            </w:r>
            <w:r w:rsidRPr="007C6610">
              <w:rPr>
                <w:rStyle w:val="Hyperlink"/>
                <w:noProof/>
              </w:rPr>
              <w:t>BETROKKENE</w:t>
            </w:r>
            <w:r>
              <w:rPr>
                <w:noProof/>
                <w:webHidden/>
              </w:rPr>
              <w:tab/>
            </w:r>
            <w:r>
              <w:rPr>
                <w:noProof/>
                <w:webHidden/>
              </w:rPr>
              <w:fldChar w:fldCharType="begin"/>
            </w:r>
            <w:r>
              <w:rPr>
                <w:noProof/>
                <w:webHidden/>
              </w:rPr>
              <w:instrText xml:space="preserve"> PAGEREF _Toc398129671 \h </w:instrText>
            </w:r>
            <w:r>
              <w:rPr>
                <w:noProof/>
                <w:webHidden/>
              </w:rPr>
            </w:r>
            <w:r>
              <w:rPr>
                <w:noProof/>
                <w:webHidden/>
              </w:rPr>
              <w:fldChar w:fldCharType="separate"/>
            </w:r>
            <w:r>
              <w:rPr>
                <w:noProof/>
                <w:webHidden/>
              </w:rPr>
              <w:t>11</w:t>
            </w:r>
            <w:r>
              <w:rPr>
                <w:noProof/>
                <w:webHidden/>
              </w:rPr>
              <w:fldChar w:fldCharType="end"/>
            </w:r>
          </w:hyperlink>
        </w:p>
        <w:p w:rsidR="000B457B" w:rsidRDefault="000B457B">
          <w:pPr>
            <w:pStyle w:val="Inhopg2"/>
            <w:tabs>
              <w:tab w:val="left" w:pos="880"/>
              <w:tab w:val="right" w:leader="dot" w:pos="9062"/>
            </w:tabs>
            <w:rPr>
              <w:noProof/>
            </w:rPr>
          </w:pPr>
          <w:hyperlink w:anchor="_Toc398129672" w:history="1">
            <w:r w:rsidRPr="007C6610">
              <w:rPr>
                <w:rStyle w:val="Hyperlink"/>
                <w:noProof/>
              </w:rPr>
              <w:t>2.4</w:t>
            </w:r>
            <w:r>
              <w:rPr>
                <w:noProof/>
              </w:rPr>
              <w:tab/>
            </w:r>
            <w:r w:rsidRPr="007C6610">
              <w:rPr>
                <w:rStyle w:val="Hyperlink"/>
                <w:noProof/>
              </w:rPr>
              <w:t>ENKELVOUDIG INFORMATIEOBJECT</w:t>
            </w:r>
            <w:r>
              <w:rPr>
                <w:noProof/>
                <w:webHidden/>
              </w:rPr>
              <w:tab/>
            </w:r>
            <w:r>
              <w:rPr>
                <w:noProof/>
                <w:webHidden/>
              </w:rPr>
              <w:fldChar w:fldCharType="begin"/>
            </w:r>
            <w:r>
              <w:rPr>
                <w:noProof/>
                <w:webHidden/>
              </w:rPr>
              <w:instrText xml:space="preserve"> PAGEREF _Toc398129672 \h </w:instrText>
            </w:r>
            <w:r>
              <w:rPr>
                <w:noProof/>
                <w:webHidden/>
              </w:rPr>
            </w:r>
            <w:r>
              <w:rPr>
                <w:noProof/>
                <w:webHidden/>
              </w:rPr>
              <w:fldChar w:fldCharType="separate"/>
            </w:r>
            <w:r>
              <w:rPr>
                <w:noProof/>
                <w:webHidden/>
              </w:rPr>
              <w:t>12</w:t>
            </w:r>
            <w:r>
              <w:rPr>
                <w:noProof/>
                <w:webHidden/>
              </w:rPr>
              <w:fldChar w:fldCharType="end"/>
            </w:r>
          </w:hyperlink>
        </w:p>
        <w:p w:rsidR="000B457B" w:rsidRDefault="000B457B">
          <w:pPr>
            <w:pStyle w:val="Inhopg3"/>
            <w:tabs>
              <w:tab w:val="left" w:pos="1320"/>
              <w:tab w:val="right" w:leader="dot" w:pos="9062"/>
            </w:tabs>
            <w:rPr>
              <w:noProof/>
            </w:rPr>
          </w:pPr>
          <w:hyperlink w:anchor="_Toc398129673" w:history="1">
            <w:r w:rsidRPr="007C6610">
              <w:rPr>
                <w:rStyle w:val="Hyperlink"/>
                <w:noProof/>
              </w:rPr>
              <w:t>2.4.1</w:t>
            </w:r>
            <w:r>
              <w:rPr>
                <w:noProof/>
              </w:rPr>
              <w:tab/>
            </w:r>
            <w:r w:rsidRPr="007C6610">
              <w:rPr>
                <w:rStyle w:val="Hyperlink"/>
                <w:noProof/>
              </w:rPr>
              <w:t>Formaat en bestandsnaam</w:t>
            </w:r>
            <w:r>
              <w:rPr>
                <w:noProof/>
                <w:webHidden/>
              </w:rPr>
              <w:tab/>
            </w:r>
            <w:r>
              <w:rPr>
                <w:noProof/>
                <w:webHidden/>
              </w:rPr>
              <w:fldChar w:fldCharType="begin"/>
            </w:r>
            <w:r>
              <w:rPr>
                <w:noProof/>
                <w:webHidden/>
              </w:rPr>
              <w:instrText xml:space="preserve"> PAGEREF _Toc398129673 \h </w:instrText>
            </w:r>
            <w:r>
              <w:rPr>
                <w:noProof/>
                <w:webHidden/>
              </w:rPr>
            </w:r>
            <w:r>
              <w:rPr>
                <w:noProof/>
                <w:webHidden/>
              </w:rPr>
              <w:fldChar w:fldCharType="separate"/>
            </w:r>
            <w:r>
              <w:rPr>
                <w:noProof/>
                <w:webHidden/>
              </w:rPr>
              <w:t>13</w:t>
            </w:r>
            <w:r>
              <w:rPr>
                <w:noProof/>
                <w:webHidden/>
              </w:rPr>
              <w:fldChar w:fldCharType="end"/>
            </w:r>
          </w:hyperlink>
        </w:p>
        <w:p w:rsidR="000B457B" w:rsidRDefault="000B457B">
          <w:pPr>
            <w:pStyle w:val="Inhopg3"/>
            <w:tabs>
              <w:tab w:val="left" w:pos="1320"/>
              <w:tab w:val="right" w:leader="dot" w:pos="9062"/>
            </w:tabs>
            <w:rPr>
              <w:noProof/>
            </w:rPr>
          </w:pPr>
          <w:hyperlink w:anchor="_Toc398129674" w:history="1">
            <w:r w:rsidRPr="007C6610">
              <w:rPr>
                <w:rStyle w:val="Hyperlink"/>
                <w:noProof/>
              </w:rPr>
              <w:t>2.4.2</w:t>
            </w:r>
            <w:r>
              <w:rPr>
                <w:noProof/>
              </w:rPr>
              <w:tab/>
            </w:r>
            <w:r w:rsidRPr="007C6610">
              <w:rPr>
                <w:rStyle w:val="Hyperlink"/>
                <w:noProof/>
              </w:rPr>
              <w:t>Status en Versie</w:t>
            </w:r>
            <w:r>
              <w:rPr>
                <w:noProof/>
                <w:webHidden/>
              </w:rPr>
              <w:tab/>
            </w:r>
            <w:r>
              <w:rPr>
                <w:noProof/>
                <w:webHidden/>
              </w:rPr>
              <w:fldChar w:fldCharType="begin"/>
            </w:r>
            <w:r>
              <w:rPr>
                <w:noProof/>
                <w:webHidden/>
              </w:rPr>
              <w:instrText xml:space="preserve"> PAGEREF _Toc398129674 \h </w:instrText>
            </w:r>
            <w:r>
              <w:rPr>
                <w:noProof/>
                <w:webHidden/>
              </w:rPr>
            </w:r>
            <w:r>
              <w:rPr>
                <w:noProof/>
                <w:webHidden/>
              </w:rPr>
              <w:fldChar w:fldCharType="separate"/>
            </w:r>
            <w:r>
              <w:rPr>
                <w:noProof/>
                <w:webHidden/>
              </w:rPr>
              <w:t>15</w:t>
            </w:r>
            <w:r>
              <w:rPr>
                <w:noProof/>
                <w:webHidden/>
              </w:rPr>
              <w:fldChar w:fldCharType="end"/>
            </w:r>
          </w:hyperlink>
        </w:p>
        <w:p w:rsidR="000B457B" w:rsidRDefault="000B457B">
          <w:pPr>
            <w:pStyle w:val="Inhopg3"/>
            <w:tabs>
              <w:tab w:val="left" w:pos="1320"/>
              <w:tab w:val="right" w:leader="dot" w:pos="9062"/>
            </w:tabs>
            <w:rPr>
              <w:noProof/>
            </w:rPr>
          </w:pPr>
          <w:hyperlink w:anchor="_Toc398129675" w:history="1">
            <w:r w:rsidRPr="007C6610">
              <w:rPr>
                <w:rStyle w:val="Hyperlink"/>
                <w:noProof/>
              </w:rPr>
              <w:t>2.4.3</w:t>
            </w:r>
            <w:r>
              <w:rPr>
                <w:noProof/>
              </w:rPr>
              <w:tab/>
            </w:r>
            <w:r w:rsidRPr="007C6610">
              <w:rPr>
                <w:rStyle w:val="Hyperlink"/>
                <w:noProof/>
              </w:rPr>
              <w:t>Bestandsomvang</w:t>
            </w:r>
            <w:r>
              <w:rPr>
                <w:noProof/>
                <w:webHidden/>
              </w:rPr>
              <w:tab/>
            </w:r>
            <w:r>
              <w:rPr>
                <w:noProof/>
                <w:webHidden/>
              </w:rPr>
              <w:fldChar w:fldCharType="begin"/>
            </w:r>
            <w:r>
              <w:rPr>
                <w:noProof/>
                <w:webHidden/>
              </w:rPr>
              <w:instrText xml:space="preserve"> PAGEREF _Toc398129675 \h </w:instrText>
            </w:r>
            <w:r>
              <w:rPr>
                <w:noProof/>
                <w:webHidden/>
              </w:rPr>
            </w:r>
            <w:r>
              <w:rPr>
                <w:noProof/>
                <w:webHidden/>
              </w:rPr>
              <w:fldChar w:fldCharType="separate"/>
            </w:r>
            <w:r>
              <w:rPr>
                <w:noProof/>
                <w:webHidden/>
              </w:rPr>
              <w:t>17</w:t>
            </w:r>
            <w:r>
              <w:rPr>
                <w:noProof/>
                <w:webHidden/>
              </w:rPr>
              <w:fldChar w:fldCharType="end"/>
            </w:r>
          </w:hyperlink>
        </w:p>
        <w:p w:rsidR="000B457B" w:rsidRDefault="000B457B">
          <w:pPr>
            <w:pStyle w:val="Inhopg2"/>
            <w:tabs>
              <w:tab w:val="left" w:pos="880"/>
              <w:tab w:val="right" w:leader="dot" w:pos="9062"/>
            </w:tabs>
            <w:rPr>
              <w:noProof/>
            </w:rPr>
          </w:pPr>
          <w:hyperlink w:anchor="_Toc398129676" w:history="1">
            <w:r w:rsidRPr="007C6610">
              <w:rPr>
                <w:rStyle w:val="Hyperlink"/>
                <w:noProof/>
              </w:rPr>
              <w:t>2.5</w:t>
            </w:r>
            <w:r>
              <w:rPr>
                <w:noProof/>
              </w:rPr>
              <w:tab/>
            </w:r>
            <w:r w:rsidRPr="007C6610">
              <w:rPr>
                <w:rStyle w:val="Hyperlink"/>
                <w:noProof/>
              </w:rPr>
              <w:t>INFORMATIEOBJECT</w:t>
            </w:r>
            <w:r>
              <w:rPr>
                <w:noProof/>
                <w:webHidden/>
              </w:rPr>
              <w:tab/>
            </w:r>
            <w:r>
              <w:rPr>
                <w:noProof/>
                <w:webHidden/>
              </w:rPr>
              <w:fldChar w:fldCharType="begin"/>
            </w:r>
            <w:r>
              <w:rPr>
                <w:noProof/>
                <w:webHidden/>
              </w:rPr>
              <w:instrText xml:space="preserve"> PAGEREF _Toc398129676 \h </w:instrText>
            </w:r>
            <w:r>
              <w:rPr>
                <w:noProof/>
                <w:webHidden/>
              </w:rPr>
            </w:r>
            <w:r>
              <w:rPr>
                <w:noProof/>
                <w:webHidden/>
              </w:rPr>
              <w:fldChar w:fldCharType="separate"/>
            </w:r>
            <w:r>
              <w:rPr>
                <w:noProof/>
                <w:webHidden/>
              </w:rPr>
              <w:t>18</w:t>
            </w:r>
            <w:r>
              <w:rPr>
                <w:noProof/>
                <w:webHidden/>
              </w:rPr>
              <w:fldChar w:fldCharType="end"/>
            </w:r>
          </w:hyperlink>
        </w:p>
        <w:p w:rsidR="000B457B" w:rsidRDefault="000B457B">
          <w:pPr>
            <w:pStyle w:val="Inhopg3"/>
            <w:tabs>
              <w:tab w:val="left" w:pos="1320"/>
              <w:tab w:val="right" w:leader="dot" w:pos="9062"/>
            </w:tabs>
            <w:rPr>
              <w:noProof/>
            </w:rPr>
          </w:pPr>
          <w:hyperlink w:anchor="_Toc398129677" w:history="1">
            <w:r w:rsidRPr="007C6610">
              <w:rPr>
                <w:rStyle w:val="Hyperlink"/>
                <w:noProof/>
              </w:rPr>
              <w:t>2.5.1</w:t>
            </w:r>
            <w:r>
              <w:rPr>
                <w:noProof/>
              </w:rPr>
              <w:tab/>
            </w:r>
            <w:r w:rsidRPr="007C6610">
              <w:rPr>
                <w:rStyle w:val="Hyperlink"/>
                <w:noProof/>
              </w:rPr>
              <w:t>Unieke aanduiding</w:t>
            </w:r>
            <w:r>
              <w:rPr>
                <w:noProof/>
                <w:webHidden/>
              </w:rPr>
              <w:tab/>
            </w:r>
            <w:r>
              <w:rPr>
                <w:noProof/>
                <w:webHidden/>
              </w:rPr>
              <w:fldChar w:fldCharType="begin"/>
            </w:r>
            <w:r>
              <w:rPr>
                <w:noProof/>
                <w:webHidden/>
              </w:rPr>
              <w:instrText xml:space="preserve"> PAGEREF _Toc398129677 \h </w:instrText>
            </w:r>
            <w:r>
              <w:rPr>
                <w:noProof/>
                <w:webHidden/>
              </w:rPr>
            </w:r>
            <w:r>
              <w:rPr>
                <w:noProof/>
                <w:webHidden/>
              </w:rPr>
              <w:fldChar w:fldCharType="separate"/>
            </w:r>
            <w:r>
              <w:rPr>
                <w:noProof/>
                <w:webHidden/>
              </w:rPr>
              <w:t>21</w:t>
            </w:r>
            <w:r>
              <w:rPr>
                <w:noProof/>
                <w:webHidden/>
              </w:rPr>
              <w:fldChar w:fldCharType="end"/>
            </w:r>
          </w:hyperlink>
        </w:p>
        <w:p w:rsidR="000B457B" w:rsidRDefault="000B457B">
          <w:pPr>
            <w:pStyle w:val="Inhopg3"/>
            <w:tabs>
              <w:tab w:val="left" w:pos="1320"/>
              <w:tab w:val="right" w:leader="dot" w:pos="9062"/>
            </w:tabs>
            <w:rPr>
              <w:noProof/>
            </w:rPr>
          </w:pPr>
          <w:hyperlink w:anchor="_Toc398129678" w:history="1">
            <w:r w:rsidRPr="007C6610">
              <w:rPr>
                <w:rStyle w:val="Hyperlink"/>
                <w:noProof/>
              </w:rPr>
              <w:t>2.5.2</w:t>
            </w:r>
            <w:r>
              <w:rPr>
                <w:noProof/>
              </w:rPr>
              <w:tab/>
            </w:r>
            <w:r w:rsidRPr="007C6610">
              <w:rPr>
                <w:rStyle w:val="Hyperlink"/>
                <w:noProof/>
              </w:rPr>
              <w:t>Auteur, afzender en geadresseerde</w:t>
            </w:r>
            <w:r>
              <w:rPr>
                <w:noProof/>
                <w:webHidden/>
              </w:rPr>
              <w:tab/>
            </w:r>
            <w:r>
              <w:rPr>
                <w:noProof/>
                <w:webHidden/>
              </w:rPr>
              <w:fldChar w:fldCharType="begin"/>
            </w:r>
            <w:r>
              <w:rPr>
                <w:noProof/>
                <w:webHidden/>
              </w:rPr>
              <w:instrText xml:space="preserve"> PAGEREF _Toc398129678 \h </w:instrText>
            </w:r>
            <w:r>
              <w:rPr>
                <w:noProof/>
                <w:webHidden/>
              </w:rPr>
            </w:r>
            <w:r>
              <w:rPr>
                <w:noProof/>
                <w:webHidden/>
              </w:rPr>
              <w:fldChar w:fldCharType="separate"/>
            </w:r>
            <w:r>
              <w:rPr>
                <w:noProof/>
                <w:webHidden/>
              </w:rPr>
              <w:t>24</w:t>
            </w:r>
            <w:r>
              <w:rPr>
                <w:noProof/>
                <w:webHidden/>
              </w:rPr>
              <w:fldChar w:fldCharType="end"/>
            </w:r>
          </w:hyperlink>
        </w:p>
        <w:p w:rsidR="000B457B" w:rsidRDefault="000B457B">
          <w:pPr>
            <w:pStyle w:val="Inhopg3"/>
            <w:tabs>
              <w:tab w:val="left" w:pos="1320"/>
              <w:tab w:val="right" w:leader="dot" w:pos="9062"/>
            </w:tabs>
            <w:rPr>
              <w:noProof/>
            </w:rPr>
          </w:pPr>
          <w:hyperlink w:anchor="_Toc398129679" w:history="1">
            <w:r w:rsidRPr="007C6610">
              <w:rPr>
                <w:rStyle w:val="Hyperlink"/>
                <w:noProof/>
              </w:rPr>
              <w:t>2.5.3</w:t>
            </w:r>
            <w:r>
              <w:rPr>
                <w:noProof/>
              </w:rPr>
              <w:tab/>
            </w:r>
            <w:r w:rsidRPr="007C6610">
              <w:rPr>
                <w:rStyle w:val="Hyperlink"/>
                <w:noProof/>
              </w:rPr>
              <w:t>Status en versie</w:t>
            </w:r>
            <w:r>
              <w:rPr>
                <w:noProof/>
                <w:webHidden/>
              </w:rPr>
              <w:tab/>
            </w:r>
            <w:r>
              <w:rPr>
                <w:noProof/>
                <w:webHidden/>
              </w:rPr>
              <w:fldChar w:fldCharType="begin"/>
            </w:r>
            <w:r>
              <w:rPr>
                <w:noProof/>
                <w:webHidden/>
              </w:rPr>
              <w:instrText xml:space="preserve"> PAGEREF _Toc398129679 \h </w:instrText>
            </w:r>
            <w:r>
              <w:rPr>
                <w:noProof/>
                <w:webHidden/>
              </w:rPr>
            </w:r>
            <w:r>
              <w:rPr>
                <w:noProof/>
                <w:webHidden/>
              </w:rPr>
              <w:fldChar w:fldCharType="separate"/>
            </w:r>
            <w:r>
              <w:rPr>
                <w:noProof/>
                <w:webHidden/>
              </w:rPr>
              <w:t>30</w:t>
            </w:r>
            <w:r>
              <w:rPr>
                <w:noProof/>
                <w:webHidden/>
              </w:rPr>
              <w:fldChar w:fldCharType="end"/>
            </w:r>
          </w:hyperlink>
        </w:p>
        <w:p w:rsidR="000B457B" w:rsidRDefault="000B457B">
          <w:pPr>
            <w:pStyle w:val="Inhopg3"/>
            <w:tabs>
              <w:tab w:val="left" w:pos="1320"/>
              <w:tab w:val="right" w:leader="dot" w:pos="9062"/>
            </w:tabs>
            <w:rPr>
              <w:noProof/>
            </w:rPr>
          </w:pPr>
          <w:hyperlink w:anchor="_Toc398129680" w:history="1">
            <w:r w:rsidRPr="007C6610">
              <w:rPr>
                <w:rStyle w:val="Hyperlink"/>
                <w:noProof/>
              </w:rPr>
              <w:t>2.5.4</w:t>
            </w:r>
            <w:r>
              <w:rPr>
                <w:noProof/>
              </w:rPr>
              <w:tab/>
            </w:r>
            <w:r w:rsidRPr="007C6610">
              <w:rPr>
                <w:rStyle w:val="Hyperlink"/>
                <w:noProof/>
              </w:rPr>
              <w:t>Archiefnominatie, Datum archiefactie en Status</w:t>
            </w:r>
            <w:r>
              <w:rPr>
                <w:noProof/>
                <w:webHidden/>
              </w:rPr>
              <w:tab/>
            </w:r>
            <w:r>
              <w:rPr>
                <w:noProof/>
                <w:webHidden/>
              </w:rPr>
              <w:fldChar w:fldCharType="begin"/>
            </w:r>
            <w:r>
              <w:rPr>
                <w:noProof/>
                <w:webHidden/>
              </w:rPr>
              <w:instrText xml:space="preserve"> PAGEREF _Toc398129680 \h </w:instrText>
            </w:r>
            <w:r>
              <w:rPr>
                <w:noProof/>
                <w:webHidden/>
              </w:rPr>
            </w:r>
            <w:r>
              <w:rPr>
                <w:noProof/>
                <w:webHidden/>
              </w:rPr>
              <w:fldChar w:fldCharType="separate"/>
            </w:r>
            <w:r>
              <w:rPr>
                <w:noProof/>
                <w:webHidden/>
              </w:rPr>
              <w:t>30</w:t>
            </w:r>
            <w:r>
              <w:rPr>
                <w:noProof/>
                <w:webHidden/>
              </w:rPr>
              <w:fldChar w:fldCharType="end"/>
            </w:r>
          </w:hyperlink>
        </w:p>
        <w:p w:rsidR="000B457B" w:rsidRDefault="000B457B">
          <w:pPr>
            <w:pStyle w:val="Inhopg3"/>
            <w:tabs>
              <w:tab w:val="left" w:pos="1320"/>
              <w:tab w:val="right" w:leader="dot" w:pos="9062"/>
            </w:tabs>
            <w:rPr>
              <w:noProof/>
            </w:rPr>
          </w:pPr>
          <w:hyperlink w:anchor="_Toc398129681" w:history="1">
            <w:r w:rsidRPr="007C6610">
              <w:rPr>
                <w:rStyle w:val="Hyperlink"/>
                <w:noProof/>
              </w:rPr>
              <w:t>2.5.5</w:t>
            </w:r>
            <w:r>
              <w:rPr>
                <w:noProof/>
              </w:rPr>
              <w:tab/>
            </w:r>
            <w:r w:rsidRPr="007C6610">
              <w:rPr>
                <w:rStyle w:val="Hyperlink"/>
                <w:noProof/>
              </w:rPr>
              <w:t>Gebruiksrechten</w:t>
            </w:r>
            <w:r>
              <w:rPr>
                <w:noProof/>
                <w:webHidden/>
              </w:rPr>
              <w:tab/>
            </w:r>
            <w:r>
              <w:rPr>
                <w:noProof/>
                <w:webHidden/>
              </w:rPr>
              <w:fldChar w:fldCharType="begin"/>
            </w:r>
            <w:r>
              <w:rPr>
                <w:noProof/>
                <w:webHidden/>
              </w:rPr>
              <w:instrText xml:space="preserve"> PAGEREF _Toc398129681 \h </w:instrText>
            </w:r>
            <w:r>
              <w:rPr>
                <w:noProof/>
                <w:webHidden/>
              </w:rPr>
            </w:r>
            <w:r>
              <w:rPr>
                <w:noProof/>
                <w:webHidden/>
              </w:rPr>
              <w:fldChar w:fldCharType="separate"/>
            </w:r>
            <w:r>
              <w:rPr>
                <w:noProof/>
                <w:webHidden/>
              </w:rPr>
              <w:t>34</w:t>
            </w:r>
            <w:r>
              <w:rPr>
                <w:noProof/>
                <w:webHidden/>
              </w:rPr>
              <w:fldChar w:fldCharType="end"/>
            </w:r>
          </w:hyperlink>
        </w:p>
        <w:p w:rsidR="000B457B" w:rsidRDefault="000B457B">
          <w:pPr>
            <w:pStyle w:val="Inhopg3"/>
            <w:tabs>
              <w:tab w:val="left" w:pos="1320"/>
              <w:tab w:val="right" w:leader="dot" w:pos="9062"/>
            </w:tabs>
            <w:rPr>
              <w:noProof/>
            </w:rPr>
          </w:pPr>
          <w:hyperlink w:anchor="_Toc398129682" w:history="1">
            <w:r w:rsidRPr="007C6610">
              <w:rPr>
                <w:rStyle w:val="Hyperlink"/>
                <w:noProof/>
              </w:rPr>
              <w:t>2.5.6</w:t>
            </w:r>
            <w:r>
              <w:rPr>
                <w:noProof/>
              </w:rPr>
              <w:tab/>
            </w:r>
            <w:r w:rsidRPr="007C6610">
              <w:rPr>
                <w:rStyle w:val="Hyperlink"/>
                <w:noProof/>
              </w:rPr>
              <w:t>Ondertekening</w:t>
            </w:r>
            <w:r>
              <w:rPr>
                <w:noProof/>
                <w:webHidden/>
              </w:rPr>
              <w:tab/>
            </w:r>
            <w:r>
              <w:rPr>
                <w:noProof/>
                <w:webHidden/>
              </w:rPr>
              <w:fldChar w:fldCharType="begin"/>
            </w:r>
            <w:r>
              <w:rPr>
                <w:noProof/>
                <w:webHidden/>
              </w:rPr>
              <w:instrText xml:space="preserve"> PAGEREF _Toc398129682 \h </w:instrText>
            </w:r>
            <w:r>
              <w:rPr>
                <w:noProof/>
                <w:webHidden/>
              </w:rPr>
            </w:r>
            <w:r>
              <w:rPr>
                <w:noProof/>
                <w:webHidden/>
              </w:rPr>
              <w:fldChar w:fldCharType="separate"/>
            </w:r>
            <w:r>
              <w:rPr>
                <w:noProof/>
                <w:webHidden/>
              </w:rPr>
              <w:t>37</w:t>
            </w:r>
            <w:r>
              <w:rPr>
                <w:noProof/>
                <w:webHidden/>
              </w:rPr>
              <w:fldChar w:fldCharType="end"/>
            </w:r>
          </w:hyperlink>
        </w:p>
        <w:p w:rsidR="000B457B" w:rsidRDefault="000B457B">
          <w:pPr>
            <w:pStyle w:val="Inhopg2"/>
            <w:tabs>
              <w:tab w:val="left" w:pos="880"/>
              <w:tab w:val="right" w:leader="dot" w:pos="9062"/>
            </w:tabs>
            <w:rPr>
              <w:noProof/>
            </w:rPr>
          </w:pPr>
          <w:hyperlink w:anchor="_Toc398129683" w:history="1">
            <w:r w:rsidRPr="007C6610">
              <w:rPr>
                <w:rStyle w:val="Hyperlink"/>
                <w:noProof/>
              </w:rPr>
              <w:t>2.6</w:t>
            </w:r>
            <w:r>
              <w:rPr>
                <w:noProof/>
              </w:rPr>
              <w:tab/>
            </w:r>
            <w:r w:rsidRPr="007C6610">
              <w:rPr>
                <w:rStyle w:val="Hyperlink"/>
                <w:noProof/>
              </w:rPr>
              <w:t>INFORMATIEOBJECTTYPE</w:t>
            </w:r>
            <w:r>
              <w:rPr>
                <w:noProof/>
                <w:webHidden/>
              </w:rPr>
              <w:tab/>
            </w:r>
            <w:r>
              <w:rPr>
                <w:noProof/>
                <w:webHidden/>
              </w:rPr>
              <w:fldChar w:fldCharType="begin"/>
            </w:r>
            <w:r>
              <w:rPr>
                <w:noProof/>
                <w:webHidden/>
              </w:rPr>
              <w:instrText xml:space="preserve"> PAGEREF _Toc398129683 \h </w:instrText>
            </w:r>
            <w:r>
              <w:rPr>
                <w:noProof/>
                <w:webHidden/>
              </w:rPr>
            </w:r>
            <w:r>
              <w:rPr>
                <w:noProof/>
                <w:webHidden/>
              </w:rPr>
              <w:fldChar w:fldCharType="separate"/>
            </w:r>
            <w:r>
              <w:rPr>
                <w:noProof/>
                <w:webHidden/>
              </w:rPr>
              <w:t>39</w:t>
            </w:r>
            <w:r>
              <w:rPr>
                <w:noProof/>
                <w:webHidden/>
              </w:rPr>
              <w:fldChar w:fldCharType="end"/>
            </w:r>
          </w:hyperlink>
        </w:p>
        <w:p w:rsidR="000B457B" w:rsidRDefault="000B457B">
          <w:pPr>
            <w:pStyle w:val="Inhopg3"/>
            <w:tabs>
              <w:tab w:val="left" w:pos="1320"/>
              <w:tab w:val="right" w:leader="dot" w:pos="9062"/>
            </w:tabs>
            <w:rPr>
              <w:noProof/>
            </w:rPr>
          </w:pPr>
          <w:hyperlink w:anchor="_Toc398129684" w:history="1">
            <w:r w:rsidRPr="007C6610">
              <w:rPr>
                <w:rStyle w:val="Hyperlink"/>
                <w:noProof/>
              </w:rPr>
              <w:t>2.6.1</w:t>
            </w:r>
            <w:r>
              <w:rPr>
                <w:noProof/>
              </w:rPr>
              <w:tab/>
            </w:r>
            <w:r w:rsidRPr="007C6610">
              <w:rPr>
                <w:rStyle w:val="Hyperlink"/>
                <w:noProof/>
              </w:rPr>
              <w:t>Unieke aanduiding</w:t>
            </w:r>
            <w:r>
              <w:rPr>
                <w:noProof/>
                <w:webHidden/>
              </w:rPr>
              <w:tab/>
            </w:r>
            <w:r>
              <w:rPr>
                <w:noProof/>
                <w:webHidden/>
              </w:rPr>
              <w:fldChar w:fldCharType="begin"/>
            </w:r>
            <w:r>
              <w:rPr>
                <w:noProof/>
                <w:webHidden/>
              </w:rPr>
              <w:instrText xml:space="preserve"> PAGEREF _Toc398129684 \h </w:instrText>
            </w:r>
            <w:r>
              <w:rPr>
                <w:noProof/>
                <w:webHidden/>
              </w:rPr>
            </w:r>
            <w:r>
              <w:rPr>
                <w:noProof/>
                <w:webHidden/>
              </w:rPr>
              <w:fldChar w:fldCharType="separate"/>
            </w:r>
            <w:r>
              <w:rPr>
                <w:noProof/>
                <w:webHidden/>
              </w:rPr>
              <w:t>40</w:t>
            </w:r>
            <w:r>
              <w:rPr>
                <w:noProof/>
                <w:webHidden/>
              </w:rPr>
              <w:fldChar w:fldCharType="end"/>
            </w:r>
          </w:hyperlink>
        </w:p>
        <w:p w:rsidR="000B457B" w:rsidRDefault="000B457B">
          <w:pPr>
            <w:pStyle w:val="Inhopg3"/>
            <w:tabs>
              <w:tab w:val="left" w:pos="1320"/>
              <w:tab w:val="right" w:leader="dot" w:pos="9062"/>
            </w:tabs>
            <w:rPr>
              <w:noProof/>
            </w:rPr>
          </w:pPr>
          <w:hyperlink w:anchor="_Toc398129685" w:history="1">
            <w:r w:rsidRPr="007C6610">
              <w:rPr>
                <w:rStyle w:val="Hyperlink"/>
                <w:noProof/>
              </w:rPr>
              <w:t>2.6.2</w:t>
            </w:r>
            <w:r>
              <w:rPr>
                <w:noProof/>
              </w:rPr>
              <w:tab/>
            </w:r>
            <w:r w:rsidRPr="007C6610">
              <w:rPr>
                <w:rStyle w:val="Hyperlink"/>
                <w:noProof/>
              </w:rPr>
              <w:t>Informatieobjecttype-omschrijving generiek</w:t>
            </w:r>
            <w:r>
              <w:rPr>
                <w:noProof/>
                <w:webHidden/>
              </w:rPr>
              <w:tab/>
            </w:r>
            <w:r>
              <w:rPr>
                <w:noProof/>
                <w:webHidden/>
              </w:rPr>
              <w:fldChar w:fldCharType="begin"/>
            </w:r>
            <w:r>
              <w:rPr>
                <w:noProof/>
                <w:webHidden/>
              </w:rPr>
              <w:instrText xml:space="preserve"> PAGEREF _Toc398129685 \h </w:instrText>
            </w:r>
            <w:r>
              <w:rPr>
                <w:noProof/>
                <w:webHidden/>
              </w:rPr>
            </w:r>
            <w:r>
              <w:rPr>
                <w:noProof/>
                <w:webHidden/>
              </w:rPr>
              <w:fldChar w:fldCharType="separate"/>
            </w:r>
            <w:r>
              <w:rPr>
                <w:noProof/>
                <w:webHidden/>
              </w:rPr>
              <w:t>41</w:t>
            </w:r>
            <w:r>
              <w:rPr>
                <w:noProof/>
                <w:webHidden/>
              </w:rPr>
              <w:fldChar w:fldCharType="end"/>
            </w:r>
          </w:hyperlink>
        </w:p>
        <w:p w:rsidR="000B457B" w:rsidRDefault="000B457B">
          <w:pPr>
            <w:pStyle w:val="Inhopg2"/>
            <w:tabs>
              <w:tab w:val="left" w:pos="880"/>
              <w:tab w:val="right" w:leader="dot" w:pos="9062"/>
            </w:tabs>
            <w:rPr>
              <w:noProof/>
            </w:rPr>
          </w:pPr>
          <w:hyperlink w:anchor="_Toc398129686" w:history="1">
            <w:r w:rsidRPr="007C6610">
              <w:rPr>
                <w:rStyle w:val="Hyperlink"/>
                <w:noProof/>
              </w:rPr>
              <w:t>2.7</w:t>
            </w:r>
            <w:r>
              <w:rPr>
                <w:noProof/>
              </w:rPr>
              <w:tab/>
            </w:r>
            <w:r w:rsidRPr="007C6610">
              <w:rPr>
                <w:rStyle w:val="Hyperlink"/>
                <w:noProof/>
              </w:rPr>
              <w:t>KLANTCONTACT</w:t>
            </w:r>
            <w:r>
              <w:rPr>
                <w:noProof/>
                <w:webHidden/>
              </w:rPr>
              <w:tab/>
            </w:r>
            <w:r>
              <w:rPr>
                <w:noProof/>
                <w:webHidden/>
              </w:rPr>
              <w:fldChar w:fldCharType="begin"/>
            </w:r>
            <w:r>
              <w:rPr>
                <w:noProof/>
                <w:webHidden/>
              </w:rPr>
              <w:instrText xml:space="preserve"> PAGEREF _Toc398129686 \h </w:instrText>
            </w:r>
            <w:r>
              <w:rPr>
                <w:noProof/>
                <w:webHidden/>
              </w:rPr>
            </w:r>
            <w:r>
              <w:rPr>
                <w:noProof/>
                <w:webHidden/>
              </w:rPr>
              <w:fldChar w:fldCharType="separate"/>
            </w:r>
            <w:r>
              <w:rPr>
                <w:noProof/>
                <w:webHidden/>
              </w:rPr>
              <w:t>42</w:t>
            </w:r>
            <w:r>
              <w:rPr>
                <w:noProof/>
                <w:webHidden/>
              </w:rPr>
              <w:fldChar w:fldCharType="end"/>
            </w:r>
          </w:hyperlink>
        </w:p>
        <w:p w:rsidR="000B457B" w:rsidRDefault="000B457B">
          <w:pPr>
            <w:pStyle w:val="Inhopg2"/>
            <w:tabs>
              <w:tab w:val="left" w:pos="880"/>
              <w:tab w:val="right" w:leader="dot" w:pos="9062"/>
            </w:tabs>
            <w:rPr>
              <w:noProof/>
            </w:rPr>
          </w:pPr>
          <w:hyperlink w:anchor="_Toc398129687" w:history="1">
            <w:r w:rsidRPr="007C6610">
              <w:rPr>
                <w:rStyle w:val="Hyperlink"/>
                <w:noProof/>
              </w:rPr>
              <w:t>2.8</w:t>
            </w:r>
            <w:r>
              <w:rPr>
                <w:noProof/>
              </w:rPr>
              <w:tab/>
            </w:r>
            <w:r w:rsidRPr="007C6610">
              <w:rPr>
                <w:rStyle w:val="Hyperlink"/>
                <w:noProof/>
              </w:rPr>
              <w:t>MEDEWERKER</w:t>
            </w:r>
            <w:r>
              <w:rPr>
                <w:noProof/>
                <w:webHidden/>
              </w:rPr>
              <w:tab/>
            </w:r>
            <w:r>
              <w:rPr>
                <w:noProof/>
                <w:webHidden/>
              </w:rPr>
              <w:fldChar w:fldCharType="begin"/>
            </w:r>
            <w:r>
              <w:rPr>
                <w:noProof/>
                <w:webHidden/>
              </w:rPr>
              <w:instrText xml:space="preserve"> PAGEREF _Toc398129687 \h </w:instrText>
            </w:r>
            <w:r>
              <w:rPr>
                <w:noProof/>
                <w:webHidden/>
              </w:rPr>
            </w:r>
            <w:r>
              <w:rPr>
                <w:noProof/>
                <w:webHidden/>
              </w:rPr>
              <w:fldChar w:fldCharType="separate"/>
            </w:r>
            <w:r>
              <w:rPr>
                <w:noProof/>
                <w:webHidden/>
              </w:rPr>
              <w:t>55</w:t>
            </w:r>
            <w:r>
              <w:rPr>
                <w:noProof/>
                <w:webHidden/>
              </w:rPr>
              <w:fldChar w:fldCharType="end"/>
            </w:r>
          </w:hyperlink>
        </w:p>
        <w:p w:rsidR="000B457B" w:rsidRDefault="000B457B">
          <w:pPr>
            <w:pStyle w:val="Inhopg2"/>
            <w:tabs>
              <w:tab w:val="left" w:pos="880"/>
              <w:tab w:val="right" w:leader="dot" w:pos="9062"/>
            </w:tabs>
            <w:rPr>
              <w:noProof/>
            </w:rPr>
          </w:pPr>
          <w:hyperlink w:anchor="_Toc398129688" w:history="1">
            <w:r w:rsidRPr="007C6610">
              <w:rPr>
                <w:rStyle w:val="Hyperlink"/>
                <w:noProof/>
              </w:rPr>
              <w:t>2.9</w:t>
            </w:r>
            <w:r>
              <w:rPr>
                <w:noProof/>
              </w:rPr>
              <w:tab/>
            </w:r>
            <w:r w:rsidRPr="007C6610">
              <w:rPr>
                <w:rStyle w:val="Hyperlink"/>
                <w:noProof/>
              </w:rPr>
              <w:t>ORGANISATORISCHE EENHEID</w:t>
            </w:r>
            <w:r>
              <w:rPr>
                <w:noProof/>
                <w:webHidden/>
              </w:rPr>
              <w:tab/>
            </w:r>
            <w:r>
              <w:rPr>
                <w:noProof/>
                <w:webHidden/>
              </w:rPr>
              <w:fldChar w:fldCharType="begin"/>
            </w:r>
            <w:r>
              <w:rPr>
                <w:noProof/>
                <w:webHidden/>
              </w:rPr>
              <w:instrText xml:space="preserve"> PAGEREF _Toc398129688 \h </w:instrText>
            </w:r>
            <w:r>
              <w:rPr>
                <w:noProof/>
                <w:webHidden/>
              </w:rPr>
            </w:r>
            <w:r>
              <w:rPr>
                <w:noProof/>
                <w:webHidden/>
              </w:rPr>
              <w:fldChar w:fldCharType="separate"/>
            </w:r>
            <w:r>
              <w:rPr>
                <w:noProof/>
                <w:webHidden/>
              </w:rPr>
              <w:t>57</w:t>
            </w:r>
            <w:r>
              <w:rPr>
                <w:noProof/>
                <w:webHidden/>
              </w:rPr>
              <w:fldChar w:fldCharType="end"/>
            </w:r>
          </w:hyperlink>
        </w:p>
        <w:p w:rsidR="000B457B" w:rsidRDefault="000B457B">
          <w:pPr>
            <w:pStyle w:val="Inhopg2"/>
            <w:tabs>
              <w:tab w:val="left" w:pos="880"/>
              <w:tab w:val="right" w:leader="dot" w:pos="9062"/>
            </w:tabs>
            <w:rPr>
              <w:noProof/>
            </w:rPr>
          </w:pPr>
          <w:hyperlink w:anchor="_Toc398129689" w:history="1">
            <w:r w:rsidRPr="007C6610">
              <w:rPr>
                <w:rStyle w:val="Hyperlink"/>
                <w:noProof/>
              </w:rPr>
              <w:t>2.10</w:t>
            </w:r>
            <w:r>
              <w:rPr>
                <w:noProof/>
              </w:rPr>
              <w:tab/>
            </w:r>
            <w:r w:rsidRPr="007C6610">
              <w:rPr>
                <w:rStyle w:val="Hyperlink"/>
                <w:noProof/>
              </w:rPr>
              <w:t>ROL</w:t>
            </w:r>
            <w:r>
              <w:rPr>
                <w:noProof/>
                <w:webHidden/>
              </w:rPr>
              <w:tab/>
            </w:r>
            <w:r>
              <w:rPr>
                <w:noProof/>
                <w:webHidden/>
              </w:rPr>
              <w:fldChar w:fldCharType="begin"/>
            </w:r>
            <w:r>
              <w:rPr>
                <w:noProof/>
                <w:webHidden/>
              </w:rPr>
              <w:instrText xml:space="preserve"> PAGEREF _Toc398129689 \h </w:instrText>
            </w:r>
            <w:r>
              <w:rPr>
                <w:noProof/>
                <w:webHidden/>
              </w:rPr>
            </w:r>
            <w:r>
              <w:rPr>
                <w:noProof/>
                <w:webHidden/>
              </w:rPr>
              <w:fldChar w:fldCharType="separate"/>
            </w:r>
            <w:r>
              <w:rPr>
                <w:noProof/>
                <w:webHidden/>
              </w:rPr>
              <w:t>60</w:t>
            </w:r>
            <w:r>
              <w:rPr>
                <w:noProof/>
                <w:webHidden/>
              </w:rPr>
              <w:fldChar w:fldCharType="end"/>
            </w:r>
          </w:hyperlink>
        </w:p>
        <w:p w:rsidR="000B457B" w:rsidRDefault="000B457B">
          <w:pPr>
            <w:pStyle w:val="Inhopg3"/>
            <w:tabs>
              <w:tab w:val="left" w:pos="1320"/>
              <w:tab w:val="right" w:leader="dot" w:pos="9062"/>
            </w:tabs>
            <w:rPr>
              <w:noProof/>
            </w:rPr>
          </w:pPr>
          <w:hyperlink w:anchor="_Toc398129690" w:history="1">
            <w:r w:rsidRPr="007C6610">
              <w:rPr>
                <w:rStyle w:val="Hyperlink"/>
                <w:noProof/>
              </w:rPr>
              <w:t>2.10.1</w:t>
            </w:r>
            <w:r>
              <w:rPr>
                <w:noProof/>
              </w:rPr>
              <w:tab/>
            </w:r>
            <w:r w:rsidRPr="007C6610">
              <w:rPr>
                <w:rStyle w:val="Hyperlink"/>
                <w:noProof/>
              </w:rPr>
              <w:t>Roltype generiek</w:t>
            </w:r>
            <w:r>
              <w:rPr>
                <w:noProof/>
                <w:webHidden/>
              </w:rPr>
              <w:tab/>
            </w:r>
            <w:r>
              <w:rPr>
                <w:noProof/>
                <w:webHidden/>
              </w:rPr>
              <w:fldChar w:fldCharType="begin"/>
            </w:r>
            <w:r>
              <w:rPr>
                <w:noProof/>
                <w:webHidden/>
              </w:rPr>
              <w:instrText xml:space="preserve"> PAGEREF _Toc398129690 \h </w:instrText>
            </w:r>
            <w:r>
              <w:rPr>
                <w:noProof/>
                <w:webHidden/>
              </w:rPr>
            </w:r>
            <w:r>
              <w:rPr>
                <w:noProof/>
                <w:webHidden/>
              </w:rPr>
              <w:fldChar w:fldCharType="separate"/>
            </w:r>
            <w:r>
              <w:rPr>
                <w:noProof/>
                <w:webHidden/>
              </w:rPr>
              <w:t>62</w:t>
            </w:r>
            <w:r>
              <w:rPr>
                <w:noProof/>
                <w:webHidden/>
              </w:rPr>
              <w:fldChar w:fldCharType="end"/>
            </w:r>
          </w:hyperlink>
        </w:p>
        <w:p w:rsidR="000B457B" w:rsidRDefault="000B457B">
          <w:pPr>
            <w:pStyle w:val="Inhopg3"/>
            <w:tabs>
              <w:tab w:val="left" w:pos="1320"/>
              <w:tab w:val="right" w:leader="dot" w:pos="9062"/>
            </w:tabs>
            <w:rPr>
              <w:noProof/>
            </w:rPr>
          </w:pPr>
          <w:hyperlink w:anchor="_Toc398129691" w:history="1">
            <w:r w:rsidRPr="007C6610">
              <w:rPr>
                <w:rStyle w:val="Hyperlink"/>
                <w:noProof/>
              </w:rPr>
              <w:t>2.10.2</w:t>
            </w:r>
            <w:r>
              <w:rPr>
                <w:noProof/>
              </w:rPr>
              <w:tab/>
            </w:r>
            <w:r w:rsidRPr="007C6610">
              <w:rPr>
                <w:rStyle w:val="Hyperlink"/>
                <w:noProof/>
              </w:rPr>
              <w:t>Gemachtigde</w:t>
            </w:r>
            <w:r>
              <w:rPr>
                <w:noProof/>
                <w:webHidden/>
              </w:rPr>
              <w:tab/>
            </w:r>
            <w:r>
              <w:rPr>
                <w:noProof/>
                <w:webHidden/>
              </w:rPr>
              <w:fldChar w:fldCharType="begin"/>
            </w:r>
            <w:r>
              <w:rPr>
                <w:noProof/>
                <w:webHidden/>
              </w:rPr>
              <w:instrText xml:space="preserve"> PAGEREF _Toc398129691 \h </w:instrText>
            </w:r>
            <w:r>
              <w:rPr>
                <w:noProof/>
                <w:webHidden/>
              </w:rPr>
            </w:r>
            <w:r>
              <w:rPr>
                <w:noProof/>
                <w:webHidden/>
              </w:rPr>
              <w:fldChar w:fldCharType="separate"/>
            </w:r>
            <w:r>
              <w:rPr>
                <w:noProof/>
                <w:webHidden/>
              </w:rPr>
              <w:t>63</w:t>
            </w:r>
            <w:r>
              <w:rPr>
                <w:noProof/>
                <w:webHidden/>
              </w:rPr>
              <w:fldChar w:fldCharType="end"/>
            </w:r>
          </w:hyperlink>
        </w:p>
        <w:p w:rsidR="000B457B" w:rsidRDefault="000B457B">
          <w:pPr>
            <w:pStyle w:val="Inhopg3"/>
            <w:tabs>
              <w:tab w:val="left" w:pos="1320"/>
              <w:tab w:val="right" w:leader="dot" w:pos="9062"/>
            </w:tabs>
            <w:rPr>
              <w:noProof/>
            </w:rPr>
          </w:pPr>
          <w:hyperlink w:anchor="_Toc398129692" w:history="1">
            <w:r w:rsidRPr="007C6610">
              <w:rPr>
                <w:rStyle w:val="Hyperlink"/>
                <w:noProof/>
              </w:rPr>
              <w:t>2.10.3</w:t>
            </w:r>
            <w:r>
              <w:rPr>
                <w:noProof/>
              </w:rPr>
              <w:tab/>
            </w:r>
            <w:r w:rsidRPr="007C6610">
              <w:rPr>
                <w:rStyle w:val="Hyperlink"/>
                <w:noProof/>
              </w:rPr>
              <w:t>Meerdere initiatoren</w:t>
            </w:r>
            <w:r>
              <w:rPr>
                <w:noProof/>
                <w:webHidden/>
              </w:rPr>
              <w:tab/>
            </w:r>
            <w:r>
              <w:rPr>
                <w:noProof/>
                <w:webHidden/>
              </w:rPr>
              <w:fldChar w:fldCharType="begin"/>
            </w:r>
            <w:r>
              <w:rPr>
                <w:noProof/>
                <w:webHidden/>
              </w:rPr>
              <w:instrText xml:space="preserve"> PAGEREF _Toc398129692 \h </w:instrText>
            </w:r>
            <w:r>
              <w:rPr>
                <w:noProof/>
                <w:webHidden/>
              </w:rPr>
            </w:r>
            <w:r>
              <w:rPr>
                <w:noProof/>
                <w:webHidden/>
              </w:rPr>
              <w:fldChar w:fldCharType="separate"/>
            </w:r>
            <w:r>
              <w:rPr>
                <w:noProof/>
                <w:webHidden/>
              </w:rPr>
              <w:t>64</w:t>
            </w:r>
            <w:r>
              <w:rPr>
                <w:noProof/>
                <w:webHidden/>
              </w:rPr>
              <w:fldChar w:fldCharType="end"/>
            </w:r>
          </w:hyperlink>
        </w:p>
        <w:p w:rsidR="000B457B" w:rsidRDefault="000B457B">
          <w:pPr>
            <w:pStyle w:val="Inhopg2"/>
            <w:tabs>
              <w:tab w:val="left" w:pos="880"/>
              <w:tab w:val="right" w:leader="dot" w:pos="9062"/>
            </w:tabs>
            <w:rPr>
              <w:noProof/>
            </w:rPr>
          </w:pPr>
          <w:hyperlink w:anchor="_Toc398129693" w:history="1">
            <w:r w:rsidRPr="007C6610">
              <w:rPr>
                <w:rStyle w:val="Hyperlink"/>
                <w:noProof/>
              </w:rPr>
              <w:t>2.11</w:t>
            </w:r>
            <w:r>
              <w:rPr>
                <w:noProof/>
              </w:rPr>
              <w:tab/>
            </w:r>
            <w:r w:rsidRPr="007C6610">
              <w:rPr>
                <w:rStyle w:val="Hyperlink"/>
                <w:noProof/>
              </w:rPr>
              <w:t>SAMENGESTELD INFORMATIEOBJECT</w:t>
            </w:r>
            <w:r>
              <w:rPr>
                <w:noProof/>
                <w:webHidden/>
              </w:rPr>
              <w:tab/>
            </w:r>
            <w:r>
              <w:rPr>
                <w:noProof/>
                <w:webHidden/>
              </w:rPr>
              <w:fldChar w:fldCharType="begin"/>
            </w:r>
            <w:r>
              <w:rPr>
                <w:noProof/>
                <w:webHidden/>
              </w:rPr>
              <w:instrText xml:space="preserve"> PAGEREF _Toc398129693 \h </w:instrText>
            </w:r>
            <w:r>
              <w:rPr>
                <w:noProof/>
                <w:webHidden/>
              </w:rPr>
            </w:r>
            <w:r>
              <w:rPr>
                <w:noProof/>
                <w:webHidden/>
              </w:rPr>
              <w:fldChar w:fldCharType="separate"/>
            </w:r>
            <w:r>
              <w:rPr>
                <w:noProof/>
                <w:webHidden/>
              </w:rPr>
              <w:t>65</w:t>
            </w:r>
            <w:r>
              <w:rPr>
                <w:noProof/>
                <w:webHidden/>
              </w:rPr>
              <w:fldChar w:fldCharType="end"/>
            </w:r>
          </w:hyperlink>
        </w:p>
        <w:p w:rsidR="000B457B" w:rsidRDefault="000B457B">
          <w:pPr>
            <w:pStyle w:val="Inhopg2"/>
            <w:tabs>
              <w:tab w:val="left" w:pos="880"/>
              <w:tab w:val="right" w:leader="dot" w:pos="9062"/>
            </w:tabs>
            <w:rPr>
              <w:noProof/>
            </w:rPr>
          </w:pPr>
          <w:hyperlink w:anchor="_Toc398129694" w:history="1">
            <w:r w:rsidRPr="007C6610">
              <w:rPr>
                <w:rStyle w:val="Hyperlink"/>
                <w:noProof/>
              </w:rPr>
              <w:t>2.12</w:t>
            </w:r>
            <w:r>
              <w:rPr>
                <w:noProof/>
              </w:rPr>
              <w:tab/>
            </w:r>
            <w:r w:rsidRPr="007C6610">
              <w:rPr>
                <w:rStyle w:val="Hyperlink"/>
                <w:noProof/>
              </w:rPr>
              <w:t>STATUSTYPE</w:t>
            </w:r>
            <w:r>
              <w:rPr>
                <w:noProof/>
                <w:webHidden/>
              </w:rPr>
              <w:tab/>
            </w:r>
            <w:r>
              <w:rPr>
                <w:noProof/>
                <w:webHidden/>
              </w:rPr>
              <w:fldChar w:fldCharType="begin"/>
            </w:r>
            <w:r>
              <w:rPr>
                <w:noProof/>
                <w:webHidden/>
              </w:rPr>
              <w:instrText xml:space="preserve"> PAGEREF _Toc398129694 \h </w:instrText>
            </w:r>
            <w:r>
              <w:rPr>
                <w:noProof/>
                <w:webHidden/>
              </w:rPr>
            </w:r>
            <w:r>
              <w:rPr>
                <w:noProof/>
                <w:webHidden/>
              </w:rPr>
              <w:fldChar w:fldCharType="separate"/>
            </w:r>
            <w:r>
              <w:rPr>
                <w:noProof/>
                <w:webHidden/>
              </w:rPr>
              <w:t>65</w:t>
            </w:r>
            <w:r>
              <w:rPr>
                <w:noProof/>
                <w:webHidden/>
              </w:rPr>
              <w:fldChar w:fldCharType="end"/>
            </w:r>
          </w:hyperlink>
        </w:p>
        <w:p w:rsidR="000B457B" w:rsidRDefault="000B457B">
          <w:pPr>
            <w:pStyle w:val="Inhopg2"/>
            <w:tabs>
              <w:tab w:val="left" w:pos="880"/>
              <w:tab w:val="right" w:leader="dot" w:pos="9062"/>
            </w:tabs>
            <w:rPr>
              <w:noProof/>
            </w:rPr>
          </w:pPr>
          <w:hyperlink w:anchor="_Toc398129695" w:history="1">
            <w:r w:rsidRPr="007C6610">
              <w:rPr>
                <w:rStyle w:val="Hyperlink"/>
                <w:noProof/>
              </w:rPr>
              <w:t>2.13</w:t>
            </w:r>
            <w:r>
              <w:rPr>
                <w:noProof/>
              </w:rPr>
              <w:tab/>
            </w:r>
            <w:r w:rsidRPr="007C6610">
              <w:rPr>
                <w:rStyle w:val="Hyperlink"/>
                <w:noProof/>
              </w:rPr>
              <w:t>VESTIGING</w:t>
            </w:r>
            <w:r>
              <w:rPr>
                <w:noProof/>
                <w:webHidden/>
              </w:rPr>
              <w:tab/>
            </w:r>
            <w:r>
              <w:rPr>
                <w:noProof/>
                <w:webHidden/>
              </w:rPr>
              <w:fldChar w:fldCharType="begin"/>
            </w:r>
            <w:r>
              <w:rPr>
                <w:noProof/>
                <w:webHidden/>
              </w:rPr>
              <w:instrText xml:space="preserve"> PAGEREF _Toc398129695 \h </w:instrText>
            </w:r>
            <w:r>
              <w:rPr>
                <w:noProof/>
                <w:webHidden/>
              </w:rPr>
            </w:r>
            <w:r>
              <w:rPr>
                <w:noProof/>
                <w:webHidden/>
              </w:rPr>
              <w:fldChar w:fldCharType="separate"/>
            </w:r>
            <w:r>
              <w:rPr>
                <w:noProof/>
                <w:webHidden/>
              </w:rPr>
              <w:t>66</w:t>
            </w:r>
            <w:r>
              <w:rPr>
                <w:noProof/>
                <w:webHidden/>
              </w:rPr>
              <w:fldChar w:fldCharType="end"/>
            </w:r>
          </w:hyperlink>
        </w:p>
        <w:p w:rsidR="000B457B" w:rsidRDefault="000B457B">
          <w:pPr>
            <w:pStyle w:val="Inhopg2"/>
            <w:tabs>
              <w:tab w:val="left" w:pos="880"/>
              <w:tab w:val="right" w:leader="dot" w:pos="9062"/>
            </w:tabs>
            <w:rPr>
              <w:noProof/>
            </w:rPr>
          </w:pPr>
          <w:hyperlink w:anchor="_Toc398129696" w:history="1">
            <w:r w:rsidRPr="007C6610">
              <w:rPr>
                <w:rStyle w:val="Hyperlink"/>
                <w:noProof/>
              </w:rPr>
              <w:t>2.14</w:t>
            </w:r>
            <w:r>
              <w:rPr>
                <w:noProof/>
              </w:rPr>
              <w:tab/>
            </w:r>
            <w:r w:rsidRPr="007C6610">
              <w:rPr>
                <w:rStyle w:val="Hyperlink"/>
                <w:noProof/>
              </w:rPr>
              <w:t>ZAAK</w:t>
            </w:r>
            <w:r>
              <w:rPr>
                <w:noProof/>
                <w:webHidden/>
              </w:rPr>
              <w:tab/>
            </w:r>
            <w:r>
              <w:rPr>
                <w:noProof/>
                <w:webHidden/>
              </w:rPr>
              <w:fldChar w:fldCharType="begin"/>
            </w:r>
            <w:r>
              <w:rPr>
                <w:noProof/>
                <w:webHidden/>
              </w:rPr>
              <w:instrText xml:space="preserve"> PAGEREF _Toc398129696 \h </w:instrText>
            </w:r>
            <w:r>
              <w:rPr>
                <w:noProof/>
                <w:webHidden/>
              </w:rPr>
            </w:r>
            <w:r>
              <w:rPr>
                <w:noProof/>
                <w:webHidden/>
              </w:rPr>
              <w:fldChar w:fldCharType="separate"/>
            </w:r>
            <w:r>
              <w:rPr>
                <w:noProof/>
                <w:webHidden/>
              </w:rPr>
              <w:t>67</w:t>
            </w:r>
            <w:r>
              <w:rPr>
                <w:noProof/>
                <w:webHidden/>
              </w:rPr>
              <w:fldChar w:fldCharType="end"/>
            </w:r>
          </w:hyperlink>
        </w:p>
        <w:p w:rsidR="000B457B" w:rsidRDefault="000B457B">
          <w:pPr>
            <w:pStyle w:val="Inhopg3"/>
            <w:tabs>
              <w:tab w:val="left" w:pos="1320"/>
              <w:tab w:val="right" w:leader="dot" w:pos="9062"/>
            </w:tabs>
            <w:rPr>
              <w:noProof/>
            </w:rPr>
          </w:pPr>
          <w:hyperlink w:anchor="_Toc398129697" w:history="1">
            <w:r w:rsidRPr="007C6610">
              <w:rPr>
                <w:rStyle w:val="Hyperlink"/>
                <w:noProof/>
                <w:lang w:val="nl-NL"/>
              </w:rPr>
              <w:t>2.14.1</w:t>
            </w:r>
            <w:r>
              <w:rPr>
                <w:noProof/>
              </w:rPr>
              <w:tab/>
            </w:r>
            <w:r w:rsidRPr="007C6610">
              <w:rPr>
                <w:rStyle w:val="Hyperlink"/>
                <w:noProof/>
                <w:lang w:val="nl-NL"/>
              </w:rPr>
              <w:t>Hoofd- en deelzaken en gerelateerde zaken</w:t>
            </w:r>
            <w:r>
              <w:rPr>
                <w:noProof/>
                <w:webHidden/>
              </w:rPr>
              <w:tab/>
            </w:r>
            <w:r>
              <w:rPr>
                <w:noProof/>
                <w:webHidden/>
              </w:rPr>
              <w:fldChar w:fldCharType="begin"/>
            </w:r>
            <w:r>
              <w:rPr>
                <w:noProof/>
                <w:webHidden/>
              </w:rPr>
              <w:instrText xml:space="preserve"> PAGEREF _Toc398129697 \h </w:instrText>
            </w:r>
            <w:r>
              <w:rPr>
                <w:noProof/>
                <w:webHidden/>
              </w:rPr>
            </w:r>
            <w:r>
              <w:rPr>
                <w:noProof/>
                <w:webHidden/>
              </w:rPr>
              <w:fldChar w:fldCharType="separate"/>
            </w:r>
            <w:r>
              <w:rPr>
                <w:noProof/>
                <w:webHidden/>
              </w:rPr>
              <w:t>70</w:t>
            </w:r>
            <w:r>
              <w:rPr>
                <w:noProof/>
                <w:webHidden/>
              </w:rPr>
              <w:fldChar w:fldCharType="end"/>
            </w:r>
          </w:hyperlink>
        </w:p>
        <w:p w:rsidR="000B457B" w:rsidRDefault="000B457B">
          <w:pPr>
            <w:pStyle w:val="Inhopg3"/>
            <w:tabs>
              <w:tab w:val="left" w:pos="1320"/>
              <w:tab w:val="right" w:leader="dot" w:pos="9062"/>
            </w:tabs>
            <w:rPr>
              <w:noProof/>
            </w:rPr>
          </w:pPr>
          <w:hyperlink w:anchor="_Toc398129698" w:history="1">
            <w:r w:rsidRPr="007C6610">
              <w:rPr>
                <w:rStyle w:val="Hyperlink"/>
                <w:noProof/>
              </w:rPr>
              <w:t>2.14.2</w:t>
            </w:r>
            <w:r>
              <w:rPr>
                <w:noProof/>
              </w:rPr>
              <w:tab/>
            </w:r>
            <w:r w:rsidRPr="007C6610">
              <w:rPr>
                <w:rStyle w:val="Hyperlink"/>
                <w:noProof/>
              </w:rPr>
              <w:t>Archiefnominatie, Datum archiefactie en Archiefstatus</w:t>
            </w:r>
            <w:r>
              <w:rPr>
                <w:noProof/>
                <w:webHidden/>
              </w:rPr>
              <w:tab/>
            </w:r>
            <w:r>
              <w:rPr>
                <w:noProof/>
                <w:webHidden/>
              </w:rPr>
              <w:fldChar w:fldCharType="begin"/>
            </w:r>
            <w:r>
              <w:rPr>
                <w:noProof/>
                <w:webHidden/>
              </w:rPr>
              <w:instrText xml:space="preserve"> PAGEREF _Toc398129698 \h </w:instrText>
            </w:r>
            <w:r>
              <w:rPr>
                <w:noProof/>
                <w:webHidden/>
              </w:rPr>
            </w:r>
            <w:r>
              <w:rPr>
                <w:noProof/>
                <w:webHidden/>
              </w:rPr>
              <w:fldChar w:fldCharType="separate"/>
            </w:r>
            <w:r>
              <w:rPr>
                <w:noProof/>
                <w:webHidden/>
              </w:rPr>
              <w:t>89</w:t>
            </w:r>
            <w:r>
              <w:rPr>
                <w:noProof/>
                <w:webHidden/>
              </w:rPr>
              <w:fldChar w:fldCharType="end"/>
            </w:r>
          </w:hyperlink>
        </w:p>
        <w:p w:rsidR="000B457B" w:rsidRDefault="000B457B">
          <w:pPr>
            <w:pStyle w:val="Inhopg3"/>
            <w:tabs>
              <w:tab w:val="left" w:pos="1320"/>
              <w:tab w:val="right" w:leader="dot" w:pos="9062"/>
            </w:tabs>
            <w:rPr>
              <w:noProof/>
            </w:rPr>
          </w:pPr>
          <w:hyperlink w:anchor="_Toc398129699" w:history="1">
            <w:r w:rsidRPr="007C6610">
              <w:rPr>
                <w:rStyle w:val="Hyperlink"/>
                <w:noProof/>
              </w:rPr>
              <w:t>2.14.3</w:t>
            </w:r>
            <w:r>
              <w:rPr>
                <w:noProof/>
              </w:rPr>
              <w:tab/>
            </w:r>
            <w:r w:rsidRPr="007C6610">
              <w:rPr>
                <w:rStyle w:val="Hyperlink"/>
                <w:noProof/>
              </w:rPr>
              <w:t>Zaakgeometrie</w:t>
            </w:r>
            <w:r>
              <w:rPr>
                <w:noProof/>
                <w:webHidden/>
              </w:rPr>
              <w:tab/>
            </w:r>
            <w:r>
              <w:rPr>
                <w:noProof/>
                <w:webHidden/>
              </w:rPr>
              <w:fldChar w:fldCharType="begin"/>
            </w:r>
            <w:r>
              <w:rPr>
                <w:noProof/>
                <w:webHidden/>
              </w:rPr>
              <w:instrText xml:space="preserve"> PAGEREF _Toc398129699 \h </w:instrText>
            </w:r>
            <w:r>
              <w:rPr>
                <w:noProof/>
                <w:webHidden/>
              </w:rPr>
            </w:r>
            <w:r>
              <w:rPr>
                <w:noProof/>
                <w:webHidden/>
              </w:rPr>
              <w:fldChar w:fldCharType="separate"/>
            </w:r>
            <w:r>
              <w:rPr>
                <w:noProof/>
                <w:webHidden/>
              </w:rPr>
              <w:t>92</w:t>
            </w:r>
            <w:r>
              <w:rPr>
                <w:noProof/>
                <w:webHidden/>
              </w:rPr>
              <w:fldChar w:fldCharType="end"/>
            </w:r>
          </w:hyperlink>
        </w:p>
        <w:p w:rsidR="000B457B" w:rsidRDefault="000B457B">
          <w:pPr>
            <w:pStyle w:val="Inhopg3"/>
            <w:tabs>
              <w:tab w:val="left" w:pos="1320"/>
              <w:tab w:val="right" w:leader="dot" w:pos="9062"/>
            </w:tabs>
            <w:rPr>
              <w:noProof/>
            </w:rPr>
          </w:pPr>
          <w:hyperlink w:anchor="_Toc398129700" w:history="1">
            <w:r w:rsidRPr="007C6610">
              <w:rPr>
                <w:rStyle w:val="Hyperlink"/>
                <w:noProof/>
              </w:rPr>
              <w:t>2.14.4</w:t>
            </w:r>
            <w:r>
              <w:rPr>
                <w:noProof/>
              </w:rPr>
              <w:tab/>
            </w:r>
            <w:r w:rsidRPr="007C6610">
              <w:rPr>
                <w:rStyle w:val="Hyperlink"/>
                <w:noProof/>
              </w:rPr>
              <w:t>Verantwoordelijke organisatie</w:t>
            </w:r>
            <w:r>
              <w:rPr>
                <w:noProof/>
                <w:webHidden/>
              </w:rPr>
              <w:tab/>
            </w:r>
            <w:r>
              <w:rPr>
                <w:noProof/>
                <w:webHidden/>
              </w:rPr>
              <w:fldChar w:fldCharType="begin"/>
            </w:r>
            <w:r>
              <w:rPr>
                <w:noProof/>
                <w:webHidden/>
              </w:rPr>
              <w:instrText xml:space="preserve"> PAGEREF _Toc398129700 \h </w:instrText>
            </w:r>
            <w:r>
              <w:rPr>
                <w:noProof/>
                <w:webHidden/>
              </w:rPr>
            </w:r>
            <w:r>
              <w:rPr>
                <w:noProof/>
                <w:webHidden/>
              </w:rPr>
              <w:fldChar w:fldCharType="separate"/>
            </w:r>
            <w:r>
              <w:rPr>
                <w:noProof/>
                <w:webHidden/>
              </w:rPr>
              <w:t>95</w:t>
            </w:r>
            <w:r>
              <w:rPr>
                <w:noProof/>
                <w:webHidden/>
              </w:rPr>
              <w:fldChar w:fldCharType="end"/>
            </w:r>
          </w:hyperlink>
        </w:p>
        <w:p w:rsidR="000B457B" w:rsidRDefault="000B457B">
          <w:pPr>
            <w:pStyle w:val="Inhopg3"/>
            <w:tabs>
              <w:tab w:val="left" w:pos="1320"/>
              <w:tab w:val="right" w:leader="dot" w:pos="9062"/>
            </w:tabs>
            <w:rPr>
              <w:noProof/>
            </w:rPr>
          </w:pPr>
          <w:hyperlink w:anchor="_Toc398129701" w:history="1">
            <w:r w:rsidRPr="007C6610">
              <w:rPr>
                <w:rStyle w:val="Hyperlink"/>
                <w:noProof/>
              </w:rPr>
              <w:t>2.14.5</w:t>
            </w:r>
            <w:r>
              <w:rPr>
                <w:noProof/>
              </w:rPr>
              <w:tab/>
            </w:r>
            <w:r w:rsidRPr="007C6610">
              <w:rPr>
                <w:rStyle w:val="Hyperlink"/>
                <w:noProof/>
              </w:rPr>
              <w:t>Unieke aanduiding zaak</w:t>
            </w:r>
            <w:r>
              <w:rPr>
                <w:noProof/>
                <w:webHidden/>
              </w:rPr>
              <w:tab/>
            </w:r>
            <w:r>
              <w:rPr>
                <w:noProof/>
                <w:webHidden/>
              </w:rPr>
              <w:fldChar w:fldCharType="begin"/>
            </w:r>
            <w:r>
              <w:rPr>
                <w:noProof/>
                <w:webHidden/>
              </w:rPr>
              <w:instrText xml:space="preserve"> PAGEREF _Toc398129701 \h </w:instrText>
            </w:r>
            <w:r>
              <w:rPr>
                <w:noProof/>
                <w:webHidden/>
              </w:rPr>
            </w:r>
            <w:r>
              <w:rPr>
                <w:noProof/>
                <w:webHidden/>
              </w:rPr>
              <w:fldChar w:fldCharType="separate"/>
            </w:r>
            <w:r>
              <w:rPr>
                <w:noProof/>
                <w:webHidden/>
              </w:rPr>
              <w:t>96</w:t>
            </w:r>
            <w:r>
              <w:rPr>
                <w:noProof/>
                <w:webHidden/>
              </w:rPr>
              <w:fldChar w:fldCharType="end"/>
            </w:r>
          </w:hyperlink>
        </w:p>
        <w:p w:rsidR="000B457B" w:rsidRDefault="000B457B">
          <w:pPr>
            <w:pStyle w:val="Inhopg3"/>
            <w:tabs>
              <w:tab w:val="left" w:pos="1320"/>
              <w:tab w:val="right" w:leader="dot" w:pos="9062"/>
            </w:tabs>
            <w:rPr>
              <w:noProof/>
            </w:rPr>
          </w:pPr>
          <w:hyperlink w:anchor="_Toc398129702" w:history="1">
            <w:r w:rsidRPr="007C6610">
              <w:rPr>
                <w:rStyle w:val="Hyperlink"/>
                <w:noProof/>
              </w:rPr>
              <w:t>2.14.6</w:t>
            </w:r>
            <w:r>
              <w:rPr>
                <w:noProof/>
              </w:rPr>
              <w:tab/>
            </w:r>
            <w:r w:rsidRPr="007C6610">
              <w:rPr>
                <w:rStyle w:val="Hyperlink"/>
                <w:noProof/>
              </w:rPr>
              <w:t>Zaaktypespecifieke eigenschappem</w:t>
            </w:r>
            <w:r>
              <w:rPr>
                <w:noProof/>
                <w:webHidden/>
              </w:rPr>
              <w:tab/>
            </w:r>
            <w:r>
              <w:rPr>
                <w:noProof/>
                <w:webHidden/>
              </w:rPr>
              <w:fldChar w:fldCharType="begin"/>
            </w:r>
            <w:r>
              <w:rPr>
                <w:noProof/>
                <w:webHidden/>
              </w:rPr>
              <w:instrText xml:space="preserve"> PAGEREF _Toc398129702 \h </w:instrText>
            </w:r>
            <w:r>
              <w:rPr>
                <w:noProof/>
                <w:webHidden/>
              </w:rPr>
            </w:r>
            <w:r>
              <w:rPr>
                <w:noProof/>
                <w:webHidden/>
              </w:rPr>
              <w:fldChar w:fldCharType="separate"/>
            </w:r>
            <w:r>
              <w:rPr>
                <w:noProof/>
                <w:webHidden/>
              </w:rPr>
              <w:t>98</w:t>
            </w:r>
            <w:r>
              <w:rPr>
                <w:noProof/>
                <w:webHidden/>
              </w:rPr>
              <w:fldChar w:fldCharType="end"/>
            </w:r>
          </w:hyperlink>
        </w:p>
        <w:p w:rsidR="000B457B" w:rsidRDefault="000B457B">
          <w:pPr>
            <w:pStyle w:val="Inhopg2"/>
            <w:tabs>
              <w:tab w:val="left" w:pos="880"/>
              <w:tab w:val="right" w:leader="dot" w:pos="9062"/>
            </w:tabs>
            <w:rPr>
              <w:noProof/>
            </w:rPr>
          </w:pPr>
          <w:hyperlink w:anchor="_Toc398129703" w:history="1">
            <w:r w:rsidRPr="007C6610">
              <w:rPr>
                <w:rStyle w:val="Hyperlink"/>
                <w:noProof/>
              </w:rPr>
              <w:t>2.15</w:t>
            </w:r>
            <w:r>
              <w:rPr>
                <w:noProof/>
              </w:rPr>
              <w:tab/>
            </w:r>
            <w:r w:rsidRPr="007C6610">
              <w:rPr>
                <w:rStyle w:val="Hyperlink"/>
                <w:noProof/>
              </w:rPr>
              <w:t>ZAAKTYPE</w:t>
            </w:r>
            <w:r>
              <w:rPr>
                <w:noProof/>
                <w:webHidden/>
              </w:rPr>
              <w:tab/>
            </w:r>
            <w:r>
              <w:rPr>
                <w:noProof/>
                <w:webHidden/>
              </w:rPr>
              <w:fldChar w:fldCharType="begin"/>
            </w:r>
            <w:r>
              <w:rPr>
                <w:noProof/>
                <w:webHidden/>
              </w:rPr>
              <w:instrText xml:space="preserve"> PAGEREF _Toc398129703 \h </w:instrText>
            </w:r>
            <w:r>
              <w:rPr>
                <w:noProof/>
                <w:webHidden/>
              </w:rPr>
            </w:r>
            <w:r>
              <w:rPr>
                <w:noProof/>
                <w:webHidden/>
              </w:rPr>
              <w:fldChar w:fldCharType="separate"/>
            </w:r>
            <w:r>
              <w:rPr>
                <w:noProof/>
                <w:webHidden/>
              </w:rPr>
              <w:t>99</w:t>
            </w:r>
            <w:r>
              <w:rPr>
                <w:noProof/>
                <w:webHidden/>
              </w:rPr>
              <w:fldChar w:fldCharType="end"/>
            </w:r>
          </w:hyperlink>
        </w:p>
        <w:p w:rsidR="000B457B" w:rsidRDefault="000B457B">
          <w:pPr>
            <w:pStyle w:val="Inhopg2"/>
            <w:tabs>
              <w:tab w:val="left" w:pos="880"/>
              <w:tab w:val="right" w:leader="dot" w:pos="9062"/>
            </w:tabs>
            <w:rPr>
              <w:noProof/>
            </w:rPr>
          </w:pPr>
          <w:hyperlink w:anchor="_Toc398129704" w:history="1">
            <w:r w:rsidRPr="007C6610">
              <w:rPr>
                <w:rStyle w:val="Hyperlink"/>
                <w:noProof/>
              </w:rPr>
              <w:t>2.16</w:t>
            </w:r>
            <w:r>
              <w:rPr>
                <w:noProof/>
              </w:rPr>
              <w:tab/>
            </w:r>
            <w:r w:rsidRPr="007C6610">
              <w:rPr>
                <w:rStyle w:val="Hyperlink"/>
                <w:noProof/>
              </w:rPr>
              <w:t>ZAAK-INFORMATIEOBJECT</w:t>
            </w:r>
            <w:r>
              <w:rPr>
                <w:noProof/>
                <w:webHidden/>
              </w:rPr>
              <w:tab/>
            </w:r>
            <w:r>
              <w:rPr>
                <w:noProof/>
                <w:webHidden/>
              </w:rPr>
              <w:fldChar w:fldCharType="begin"/>
            </w:r>
            <w:r>
              <w:rPr>
                <w:noProof/>
                <w:webHidden/>
              </w:rPr>
              <w:instrText xml:space="preserve"> PAGEREF _Toc398129704 \h </w:instrText>
            </w:r>
            <w:r>
              <w:rPr>
                <w:noProof/>
                <w:webHidden/>
              </w:rPr>
            </w:r>
            <w:r>
              <w:rPr>
                <w:noProof/>
                <w:webHidden/>
              </w:rPr>
              <w:fldChar w:fldCharType="separate"/>
            </w:r>
            <w:r>
              <w:rPr>
                <w:noProof/>
                <w:webHidden/>
              </w:rPr>
              <w:t>100</w:t>
            </w:r>
            <w:r>
              <w:rPr>
                <w:noProof/>
                <w:webHidden/>
              </w:rPr>
              <w:fldChar w:fldCharType="end"/>
            </w:r>
          </w:hyperlink>
        </w:p>
        <w:p w:rsidR="000B457B" w:rsidRDefault="000B457B">
          <w:pPr>
            <w:pStyle w:val="Inhopg3"/>
            <w:tabs>
              <w:tab w:val="left" w:pos="1320"/>
              <w:tab w:val="right" w:leader="dot" w:pos="9062"/>
            </w:tabs>
            <w:rPr>
              <w:noProof/>
            </w:rPr>
          </w:pPr>
          <w:hyperlink w:anchor="_Toc398129705" w:history="1">
            <w:r w:rsidRPr="007C6610">
              <w:rPr>
                <w:rStyle w:val="Hyperlink"/>
                <w:noProof/>
              </w:rPr>
              <w:t>2.16.1</w:t>
            </w:r>
            <w:r>
              <w:rPr>
                <w:noProof/>
              </w:rPr>
              <w:tab/>
            </w:r>
            <w:r w:rsidRPr="007C6610">
              <w:rPr>
                <w:rStyle w:val="Hyperlink"/>
                <w:noProof/>
              </w:rPr>
              <w:t>Titel</w:t>
            </w:r>
            <w:r>
              <w:rPr>
                <w:noProof/>
                <w:webHidden/>
              </w:rPr>
              <w:tab/>
            </w:r>
            <w:r>
              <w:rPr>
                <w:noProof/>
                <w:webHidden/>
              </w:rPr>
              <w:fldChar w:fldCharType="begin"/>
            </w:r>
            <w:r>
              <w:rPr>
                <w:noProof/>
                <w:webHidden/>
              </w:rPr>
              <w:instrText xml:space="preserve"> PAGEREF _Toc398129705 \h </w:instrText>
            </w:r>
            <w:r>
              <w:rPr>
                <w:noProof/>
                <w:webHidden/>
              </w:rPr>
            </w:r>
            <w:r>
              <w:rPr>
                <w:noProof/>
                <w:webHidden/>
              </w:rPr>
              <w:fldChar w:fldCharType="separate"/>
            </w:r>
            <w:r>
              <w:rPr>
                <w:noProof/>
                <w:webHidden/>
              </w:rPr>
              <w:t>101</w:t>
            </w:r>
            <w:r>
              <w:rPr>
                <w:noProof/>
                <w:webHidden/>
              </w:rPr>
              <w:fldChar w:fldCharType="end"/>
            </w:r>
          </w:hyperlink>
        </w:p>
        <w:p w:rsidR="000B457B" w:rsidRDefault="000B457B">
          <w:pPr>
            <w:pStyle w:val="Inhopg3"/>
            <w:tabs>
              <w:tab w:val="left" w:pos="1320"/>
              <w:tab w:val="right" w:leader="dot" w:pos="9062"/>
            </w:tabs>
            <w:rPr>
              <w:noProof/>
            </w:rPr>
          </w:pPr>
          <w:hyperlink w:anchor="_Toc398129706" w:history="1">
            <w:r w:rsidRPr="007C6610">
              <w:rPr>
                <w:rStyle w:val="Hyperlink"/>
                <w:noProof/>
              </w:rPr>
              <w:t>2.16.2</w:t>
            </w:r>
            <w:r>
              <w:rPr>
                <w:noProof/>
              </w:rPr>
              <w:tab/>
            </w:r>
            <w:r w:rsidRPr="007C6610">
              <w:rPr>
                <w:rStyle w:val="Hyperlink"/>
                <w:noProof/>
              </w:rPr>
              <w:t>Beschrijving</w:t>
            </w:r>
            <w:r>
              <w:rPr>
                <w:noProof/>
                <w:webHidden/>
              </w:rPr>
              <w:tab/>
            </w:r>
            <w:r>
              <w:rPr>
                <w:noProof/>
                <w:webHidden/>
              </w:rPr>
              <w:fldChar w:fldCharType="begin"/>
            </w:r>
            <w:r>
              <w:rPr>
                <w:noProof/>
                <w:webHidden/>
              </w:rPr>
              <w:instrText xml:space="preserve"> PAGEREF _Toc398129706 \h </w:instrText>
            </w:r>
            <w:r>
              <w:rPr>
                <w:noProof/>
                <w:webHidden/>
              </w:rPr>
            </w:r>
            <w:r>
              <w:rPr>
                <w:noProof/>
                <w:webHidden/>
              </w:rPr>
              <w:fldChar w:fldCharType="separate"/>
            </w:r>
            <w:r>
              <w:rPr>
                <w:noProof/>
                <w:webHidden/>
              </w:rPr>
              <w:t>102</w:t>
            </w:r>
            <w:r>
              <w:rPr>
                <w:noProof/>
                <w:webHidden/>
              </w:rPr>
              <w:fldChar w:fldCharType="end"/>
            </w:r>
          </w:hyperlink>
        </w:p>
        <w:p w:rsidR="000B457B" w:rsidRDefault="000B457B">
          <w:pPr>
            <w:pStyle w:val="Inhopg3"/>
            <w:tabs>
              <w:tab w:val="left" w:pos="1320"/>
              <w:tab w:val="right" w:leader="dot" w:pos="9062"/>
            </w:tabs>
            <w:rPr>
              <w:noProof/>
            </w:rPr>
          </w:pPr>
          <w:hyperlink w:anchor="_Toc398129707" w:history="1">
            <w:r w:rsidRPr="007C6610">
              <w:rPr>
                <w:rStyle w:val="Hyperlink"/>
                <w:noProof/>
              </w:rPr>
              <w:t>2.16.3</w:t>
            </w:r>
            <w:r>
              <w:rPr>
                <w:noProof/>
              </w:rPr>
              <w:tab/>
            </w:r>
            <w:r w:rsidRPr="007C6610">
              <w:rPr>
                <w:rStyle w:val="Hyperlink"/>
                <w:noProof/>
              </w:rPr>
              <w:t>Registratiedatum</w:t>
            </w:r>
            <w:r>
              <w:rPr>
                <w:noProof/>
                <w:webHidden/>
              </w:rPr>
              <w:tab/>
            </w:r>
            <w:r>
              <w:rPr>
                <w:noProof/>
                <w:webHidden/>
              </w:rPr>
              <w:fldChar w:fldCharType="begin"/>
            </w:r>
            <w:r>
              <w:rPr>
                <w:noProof/>
                <w:webHidden/>
              </w:rPr>
              <w:instrText xml:space="preserve"> PAGEREF _Toc398129707 \h </w:instrText>
            </w:r>
            <w:r>
              <w:rPr>
                <w:noProof/>
                <w:webHidden/>
              </w:rPr>
            </w:r>
            <w:r>
              <w:rPr>
                <w:noProof/>
                <w:webHidden/>
              </w:rPr>
              <w:fldChar w:fldCharType="separate"/>
            </w:r>
            <w:r>
              <w:rPr>
                <w:noProof/>
                <w:webHidden/>
              </w:rPr>
              <w:t>103</w:t>
            </w:r>
            <w:r>
              <w:rPr>
                <w:noProof/>
                <w:webHidden/>
              </w:rPr>
              <w:fldChar w:fldCharType="end"/>
            </w:r>
          </w:hyperlink>
        </w:p>
        <w:p w:rsidR="000B457B" w:rsidRDefault="000B457B">
          <w:pPr>
            <w:pStyle w:val="Inhopg3"/>
            <w:tabs>
              <w:tab w:val="left" w:pos="1320"/>
              <w:tab w:val="right" w:leader="dot" w:pos="9062"/>
            </w:tabs>
            <w:rPr>
              <w:noProof/>
            </w:rPr>
          </w:pPr>
          <w:hyperlink w:anchor="_Toc398129708" w:history="1">
            <w:r w:rsidRPr="007C6610">
              <w:rPr>
                <w:rStyle w:val="Hyperlink"/>
                <w:noProof/>
                <w:lang w:val="nl-NL"/>
              </w:rPr>
              <w:t>2.16.4</w:t>
            </w:r>
            <w:r>
              <w:rPr>
                <w:noProof/>
              </w:rPr>
              <w:tab/>
            </w:r>
            <w:r w:rsidRPr="007C6610">
              <w:rPr>
                <w:rStyle w:val="Hyperlink"/>
                <w:noProof/>
                <w:lang w:val="nl-NL"/>
              </w:rPr>
              <w:t>ZAAK-INFORMATIEOBJECT is relevant voor STATUS</w:t>
            </w:r>
            <w:r>
              <w:rPr>
                <w:noProof/>
                <w:webHidden/>
              </w:rPr>
              <w:tab/>
            </w:r>
            <w:r>
              <w:rPr>
                <w:noProof/>
                <w:webHidden/>
              </w:rPr>
              <w:fldChar w:fldCharType="begin"/>
            </w:r>
            <w:r>
              <w:rPr>
                <w:noProof/>
                <w:webHidden/>
              </w:rPr>
              <w:instrText xml:space="preserve"> PAGEREF _Toc398129708 \h </w:instrText>
            </w:r>
            <w:r>
              <w:rPr>
                <w:noProof/>
                <w:webHidden/>
              </w:rPr>
            </w:r>
            <w:r>
              <w:rPr>
                <w:noProof/>
                <w:webHidden/>
              </w:rPr>
              <w:fldChar w:fldCharType="separate"/>
            </w:r>
            <w:r>
              <w:rPr>
                <w:noProof/>
                <w:webHidden/>
              </w:rPr>
              <w:t>104</w:t>
            </w:r>
            <w:r>
              <w:rPr>
                <w:noProof/>
                <w:webHidden/>
              </w:rPr>
              <w:fldChar w:fldCharType="end"/>
            </w:r>
          </w:hyperlink>
        </w:p>
        <w:p w:rsidR="000B457B" w:rsidRDefault="000B457B">
          <w:pPr>
            <w:pStyle w:val="Inhopg1"/>
            <w:tabs>
              <w:tab w:val="left" w:pos="440"/>
              <w:tab w:val="right" w:leader="dot" w:pos="9062"/>
            </w:tabs>
            <w:rPr>
              <w:noProof/>
            </w:rPr>
          </w:pPr>
          <w:hyperlink w:anchor="_Toc398129709" w:history="1">
            <w:r w:rsidRPr="007C6610">
              <w:rPr>
                <w:rStyle w:val="Hyperlink"/>
                <w:noProof/>
              </w:rPr>
              <w:t>3</w:t>
            </w:r>
            <w:r>
              <w:rPr>
                <w:noProof/>
              </w:rPr>
              <w:tab/>
            </w:r>
            <w:r w:rsidRPr="007C6610">
              <w:rPr>
                <w:rStyle w:val="Hyperlink"/>
                <w:noProof/>
              </w:rPr>
              <w:t>Niet gehonoreerde verzoeken</w:t>
            </w:r>
            <w:r>
              <w:rPr>
                <w:noProof/>
                <w:webHidden/>
              </w:rPr>
              <w:tab/>
            </w:r>
            <w:r>
              <w:rPr>
                <w:noProof/>
                <w:webHidden/>
              </w:rPr>
              <w:fldChar w:fldCharType="begin"/>
            </w:r>
            <w:r>
              <w:rPr>
                <w:noProof/>
                <w:webHidden/>
              </w:rPr>
              <w:instrText xml:space="preserve"> PAGEREF _Toc398129709 \h </w:instrText>
            </w:r>
            <w:r>
              <w:rPr>
                <w:noProof/>
                <w:webHidden/>
              </w:rPr>
            </w:r>
            <w:r>
              <w:rPr>
                <w:noProof/>
                <w:webHidden/>
              </w:rPr>
              <w:fldChar w:fldCharType="separate"/>
            </w:r>
            <w:r>
              <w:rPr>
                <w:noProof/>
                <w:webHidden/>
              </w:rPr>
              <w:t>105</w:t>
            </w:r>
            <w:r>
              <w:rPr>
                <w:noProof/>
                <w:webHidden/>
              </w:rPr>
              <w:fldChar w:fldCharType="end"/>
            </w:r>
          </w:hyperlink>
        </w:p>
        <w:p w:rsidR="000B457B" w:rsidRDefault="000B457B">
          <w:pPr>
            <w:pStyle w:val="Inhopg1"/>
            <w:tabs>
              <w:tab w:val="right" w:leader="dot" w:pos="9062"/>
            </w:tabs>
            <w:rPr>
              <w:noProof/>
            </w:rPr>
          </w:pPr>
          <w:hyperlink w:anchor="_Toc398129710" w:history="1">
            <w:r w:rsidRPr="007C6610">
              <w:rPr>
                <w:rStyle w:val="Hyperlink"/>
                <w:noProof/>
              </w:rPr>
              <w:t>Bijlage 1: Leden werkgroep doorontwikkeling RGBZ</w:t>
            </w:r>
            <w:r>
              <w:rPr>
                <w:noProof/>
                <w:webHidden/>
              </w:rPr>
              <w:tab/>
            </w:r>
            <w:r>
              <w:rPr>
                <w:noProof/>
                <w:webHidden/>
              </w:rPr>
              <w:fldChar w:fldCharType="begin"/>
            </w:r>
            <w:r>
              <w:rPr>
                <w:noProof/>
                <w:webHidden/>
              </w:rPr>
              <w:instrText xml:space="preserve"> PAGEREF _Toc398129710 \h </w:instrText>
            </w:r>
            <w:r>
              <w:rPr>
                <w:noProof/>
                <w:webHidden/>
              </w:rPr>
            </w:r>
            <w:r>
              <w:rPr>
                <w:noProof/>
                <w:webHidden/>
              </w:rPr>
              <w:fldChar w:fldCharType="separate"/>
            </w:r>
            <w:r>
              <w:rPr>
                <w:noProof/>
                <w:webHidden/>
              </w:rPr>
              <w:t>109</w:t>
            </w:r>
            <w:r>
              <w:rPr>
                <w:noProof/>
                <w:webHidden/>
              </w:rPr>
              <w:fldChar w:fldCharType="end"/>
            </w:r>
          </w:hyperlink>
        </w:p>
        <w:p w:rsidR="000B457B" w:rsidRDefault="000B457B">
          <w:pPr>
            <w:pStyle w:val="Inhopg1"/>
            <w:tabs>
              <w:tab w:val="right" w:leader="dot" w:pos="9062"/>
            </w:tabs>
            <w:rPr>
              <w:noProof/>
            </w:rPr>
          </w:pPr>
          <w:hyperlink w:anchor="_Toc398129711" w:history="1">
            <w:r w:rsidRPr="007C6610">
              <w:rPr>
                <w:rStyle w:val="Hyperlink"/>
                <w:noProof/>
              </w:rPr>
              <w:t>Bijlage 2: Informatieobjectomschrijvingen generiek</w:t>
            </w:r>
            <w:r>
              <w:rPr>
                <w:noProof/>
                <w:webHidden/>
              </w:rPr>
              <w:tab/>
            </w:r>
            <w:r>
              <w:rPr>
                <w:noProof/>
                <w:webHidden/>
              </w:rPr>
              <w:fldChar w:fldCharType="begin"/>
            </w:r>
            <w:r>
              <w:rPr>
                <w:noProof/>
                <w:webHidden/>
              </w:rPr>
              <w:instrText xml:space="preserve"> PAGEREF _Toc398129711 \h </w:instrText>
            </w:r>
            <w:r>
              <w:rPr>
                <w:noProof/>
                <w:webHidden/>
              </w:rPr>
            </w:r>
            <w:r>
              <w:rPr>
                <w:noProof/>
                <w:webHidden/>
              </w:rPr>
              <w:fldChar w:fldCharType="separate"/>
            </w:r>
            <w:r>
              <w:rPr>
                <w:noProof/>
                <w:webHidden/>
              </w:rPr>
              <w:t>110</w:t>
            </w:r>
            <w:r>
              <w:rPr>
                <w:noProof/>
                <w:webHidden/>
              </w:rPr>
              <w:fldChar w:fldCharType="end"/>
            </w:r>
          </w:hyperlink>
        </w:p>
        <w:p w:rsidR="0038425A" w:rsidRPr="00BC0BAD" w:rsidRDefault="008F2B4B">
          <w:pPr>
            <w:rPr>
              <w:noProof/>
            </w:rPr>
          </w:pPr>
          <w:r w:rsidRPr="00BC0BAD">
            <w:rPr>
              <w:noProof/>
            </w:rPr>
            <w:fldChar w:fldCharType="end"/>
          </w:r>
        </w:p>
      </w:sdtContent>
    </w:sdt>
    <w:p w:rsidR="0038425A" w:rsidRPr="00BC0BAD" w:rsidRDefault="0038425A">
      <w:pPr>
        <w:rPr>
          <w:rFonts w:asciiTheme="majorHAnsi" w:eastAsiaTheme="majorEastAsia" w:hAnsiTheme="majorHAnsi" w:cstheme="majorBidi"/>
          <w:b/>
          <w:bCs/>
          <w:noProof/>
          <w:color w:val="365F91" w:themeColor="accent1" w:themeShade="BF"/>
          <w:sz w:val="28"/>
          <w:szCs w:val="28"/>
        </w:rPr>
      </w:pPr>
    </w:p>
    <w:p w:rsidR="0078748D" w:rsidRPr="00BC0BAD" w:rsidRDefault="0078748D">
      <w:pPr>
        <w:rPr>
          <w:noProof/>
        </w:rPr>
      </w:pPr>
    </w:p>
    <w:p w:rsidR="00AF4589" w:rsidRDefault="00AF4589">
      <w:pPr>
        <w:rPr>
          <w:noProof/>
        </w:rPr>
      </w:pPr>
    </w:p>
    <w:p w:rsidR="00AF4589" w:rsidRDefault="00AF4589">
      <w:pPr>
        <w:rPr>
          <w:noProof/>
        </w:rPr>
      </w:pPr>
    </w:p>
    <w:p w:rsidR="00AF4589" w:rsidRDefault="00AF4589">
      <w:pPr>
        <w:rPr>
          <w:noProof/>
        </w:rPr>
      </w:pPr>
    </w:p>
    <w:p w:rsidR="00AF4589" w:rsidRDefault="00AF4589">
      <w:pPr>
        <w:rPr>
          <w:noProof/>
        </w:rPr>
      </w:pPr>
    </w:p>
    <w:p w:rsidR="00AF4589" w:rsidRDefault="00AF4589">
      <w:pPr>
        <w:rPr>
          <w:noProof/>
        </w:rPr>
      </w:pPr>
    </w:p>
    <w:p w:rsidR="00AF4589" w:rsidRDefault="00AF4589">
      <w:pPr>
        <w:rPr>
          <w:noProof/>
        </w:rPr>
      </w:pPr>
    </w:p>
    <w:p w:rsidR="00AF4589" w:rsidRDefault="00AF4589">
      <w:pPr>
        <w:rPr>
          <w:noProof/>
        </w:rPr>
      </w:pPr>
    </w:p>
    <w:p w:rsidR="00AF4589" w:rsidRPr="00BC0BAD" w:rsidRDefault="00AF4589">
      <w:pPr>
        <w:rPr>
          <w:noProof/>
        </w:rPr>
      </w:pPr>
    </w:p>
    <w:p w:rsidR="0078748D" w:rsidRPr="00BC0BAD" w:rsidRDefault="0078748D">
      <w:pPr>
        <w:rPr>
          <w:noProof/>
        </w:rPr>
      </w:pPr>
    </w:p>
    <w:p w:rsidR="0078748D" w:rsidRPr="00BC0BAD" w:rsidRDefault="0078748D">
      <w:pPr>
        <w:rPr>
          <w:noProof/>
        </w:rPr>
      </w:pPr>
    </w:p>
    <w:p w:rsidR="0078748D" w:rsidRPr="00BC0BAD" w:rsidRDefault="0078748D">
      <w:pPr>
        <w:rPr>
          <w:noProof/>
        </w:rPr>
      </w:pPr>
    </w:p>
    <w:p w:rsidR="0078748D" w:rsidRPr="00DD0F4F" w:rsidRDefault="00E6368C" w:rsidP="0078748D">
      <w:pPr>
        <w:rPr>
          <w:noProof/>
          <w:lang w:val="nl-NL"/>
        </w:rPr>
      </w:pPr>
      <w:r w:rsidRPr="00DD0F4F">
        <w:rPr>
          <w:noProof/>
          <w:lang w:val="nl-NL"/>
        </w:rPr>
        <w:t xml:space="preserve">Auteur: </w:t>
      </w:r>
      <w:r w:rsidRPr="00DD0F4F">
        <w:rPr>
          <w:noProof/>
          <w:lang w:val="nl-NL"/>
        </w:rPr>
        <w:tab/>
        <w:t>KING</w:t>
      </w:r>
      <w:r w:rsidRPr="00DD0F4F">
        <w:rPr>
          <w:noProof/>
          <w:lang w:val="nl-NL"/>
        </w:rPr>
        <w:br/>
        <w:t>Datum:</w:t>
      </w:r>
      <w:r w:rsidR="00474A91" w:rsidRPr="00DD0F4F">
        <w:rPr>
          <w:noProof/>
          <w:lang w:val="nl-NL"/>
        </w:rPr>
        <w:t xml:space="preserve"> </w:t>
      </w:r>
      <w:r w:rsidR="00474A91" w:rsidRPr="00DD0F4F">
        <w:rPr>
          <w:noProof/>
          <w:lang w:val="nl-NL"/>
        </w:rPr>
        <w:tab/>
      </w:r>
      <w:r w:rsidR="000E4D37" w:rsidRPr="00DD0F4F">
        <w:rPr>
          <w:noProof/>
          <w:lang w:val="nl-NL"/>
        </w:rPr>
        <w:t>5 september</w:t>
      </w:r>
      <w:r w:rsidR="00DF74C5" w:rsidRPr="00DD0F4F">
        <w:rPr>
          <w:noProof/>
          <w:lang w:val="nl-NL"/>
        </w:rPr>
        <w:t xml:space="preserve"> 2014</w:t>
      </w:r>
      <w:r w:rsidR="00474A91" w:rsidRPr="00DD0F4F">
        <w:rPr>
          <w:noProof/>
          <w:lang w:val="nl-NL"/>
        </w:rPr>
        <w:br/>
        <w:t xml:space="preserve">Versie: </w:t>
      </w:r>
      <w:r w:rsidR="00474A91" w:rsidRPr="00DD0F4F">
        <w:rPr>
          <w:noProof/>
          <w:lang w:val="nl-NL"/>
        </w:rPr>
        <w:tab/>
      </w:r>
      <w:r w:rsidR="00474A91" w:rsidRPr="00DD0F4F">
        <w:rPr>
          <w:noProof/>
          <w:lang w:val="nl-NL"/>
        </w:rPr>
        <w:tab/>
        <w:t>0.</w:t>
      </w:r>
      <w:r w:rsidR="000E4D37" w:rsidRPr="00DD0F4F">
        <w:rPr>
          <w:noProof/>
          <w:lang w:val="nl-NL"/>
        </w:rPr>
        <w:t>9</w:t>
      </w:r>
      <w:r w:rsidR="00DE71CF" w:rsidRPr="00DD0F4F">
        <w:rPr>
          <w:noProof/>
          <w:lang w:val="nl-NL"/>
        </w:rPr>
        <w:t xml:space="preserve"> CONCEPT</w:t>
      </w:r>
    </w:p>
    <w:p w:rsidR="0038425A" w:rsidRPr="00DD0F4F" w:rsidRDefault="0038425A">
      <w:pPr>
        <w:rPr>
          <w:rFonts w:asciiTheme="majorHAnsi" w:eastAsiaTheme="majorEastAsia" w:hAnsiTheme="majorHAnsi" w:cstheme="majorBidi"/>
          <w:b/>
          <w:bCs/>
          <w:noProof/>
          <w:color w:val="CC0068"/>
          <w:sz w:val="32"/>
          <w:szCs w:val="28"/>
          <w:lang w:val="nl-NL"/>
        </w:rPr>
      </w:pPr>
      <w:r w:rsidRPr="00DD0F4F">
        <w:rPr>
          <w:noProof/>
          <w:lang w:val="nl-NL"/>
        </w:rPr>
        <w:lastRenderedPageBreak/>
        <w:br w:type="page"/>
      </w:r>
    </w:p>
    <w:p w:rsidR="0022264C" w:rsidRPr="00BC0BAD" w:rsidRDefault="00103274" w:rsidP="0038425A">
      <w:pPr>
        <w:pStyle w:val="Kop1"/>
        <w:rPr>
          <w:noProof/>
        </w:rPr>
      </w:pPr>
      <w:bookmarkStart w:id="1" w:name="_Toc398129665"/>
      <w:r w:rsidRPr="00BC0BAD">
        <w:rPr>
          <w:noProof/>
        </w:rPr>
        <w:lastRenderedPageBreak/>
        <w:t>Inleiding</w:t>
      </w:r>
      <w:bookmarkEnd w:id="1"/>
    </w:p>
    <w:p w:rsidR="007838F4" w:rsidRPr="00DD0F4F" w:rsidRDefault="007838F4" w:rsidP="00103274">
      <w:pPr>
        <w:rPr>
          <w:noProof/>
          <w:lang w:val="nl-NL"/>
        </w:rPr>
      </w:pPr>
      <w:r w:rsidRPr="00DD0F4F">
        <w:rPr>
          <w:noProof/>
          <w:lang w:val="nl-NL"/>
        </w:rPr>
        <w:t xml:space="preserve">In 2008-2009 is het RGBZ  opgesteld dat in 2010 is vastgesteld en gepubliceerd. In het gebruik er van door gemeenten, andere overheden en leveranciers zijn diverse (vermeende) tekortkomingen en wensen tot aanpassing gesignaleerd. In 2012 heeft de ‘Werkgroep doorontwikkeling RGBZ’ deze wijzigingsverzoeken beoordeeld. </w:t>
      </w:r>
    </w:p>
    <w:p w:rsidR="0038425A" w:rsidRPr="00DD0F4F" w:rsidRDefault="004217DD" w:rsidP="0038425A">
      <w:pPr>
        <w:rPr>
          <w:noProof/>
          <w:lang w:val="nl-NL"/>
        </w:rPr>
      </w:pPr>
      <w:r w:rsidRPr="00DD0F4F">
        <w:rPr>
          <w:noProof/>
          <w:lang w:val="nl-NL"/>
        </w:rPr>
        <w:t xml:space="preserve">De werkgroep is vijf maal bijeengeweest en heeft tussendoor de wijzigingsverzoeken bediscussieerd op Pleio. </w:t>
      </w:r>
      <w:r w:rsidR="009C5412" w:rsidRPr="00DD0F4F">
        <w:rPr>
          <w:noProof/>
          <w:lang w:val="nl-NL"/>
        </w:rPr>
        <w:t>Zie bijlage 1 voor de leden van de werkgroep.</w:t>
      </w:r>
    </w:p>
    <w:p w:rsidR="00DF74C5" w:rsidRPr="00DD0F4F" w:rsidRDefault="009C5412" w:rsidP="0038425A">
      <w:pPr>
        <w:rPr>
          <w:noProof/>
          <w:lang w:val="nl-NL"/>
        </w:rPr>
      </w:pPr>
      <w:r w:rsidRPr="00DD0F4F">
        <w:rPr>
          <w:noProof/>
          <w:lang w:val="nl-NL"/>
        </w:rPr>
        <w:t xml:space="preserve">Voor u ligt de </w:t>
      </w:r>
      <w:r w:rsidR="003D1807" w:rsidRPr="00DD0F4F">
        <w:rPr>
          <w:noProof/>
          <w:lang w:val="nl-NL"/>
        </w:rPr>
        <w:t>der</w:t>
      </w:r>
      <w:r w:rsidRPr="00DD0F4F">
        <w:rPr>
          <w:noProof/>
          <w:lang w:val="nl-NL"/>
        </w:rPr>
        <w:t xml:space="preserve">de conceptversie </w:t>
      </w:r>
      <w:r w:rsidR="00DF74C5" w:rsidRPr="00DD0F4F">
        <w:rPr>
          <w:noProof/>
          <w:lang w:val="nl-NL"/>
        </w:rPr>
        <w:t xml:space="preserve">(0.8) </w:t>
      </w:r>
      <w:r w:rsidRPr="00DD0F4F">
        <w:rPr>
          <w:noProof/>
          <w:lang w:val="nl-NL"/>
        </w:rPr>
        <w:t xml:space="preserve">van het wijzigingsvoorstel op het RGBZ. </w:t>
      </w:r>
      <w:r w:rsidR="00010599" w:rsidRPr="00DD0F4F">
        <w:rPr>
          <w:noProof/>
          <w:lang w:val="nl-NL"/>
        </w:rPr>
        <w:t>De</w:t>
      </w:r>
      <w:r w:rsidR="003D1807" w:rsidRPr="00DD0F4F">
        <w:rPr>
          <w:noProof/>
          <w:lang w:val="nl-NL"/>
        </w:rPr>
        <w:t>ze</w:t>
      </w:r>
      <w:r w:rsidR="00DF74C5" w:rsidRPr="00DD0F4F">
        <w:rPr>
          <w:noProof/>
          <w:lang w:val="nl-NL"/>
        </w:rPr>
        <w:t xml:space="preserve"> </w:t>
      </w:r>
      <w:r w:rsidR="003D1807" w:rsidRPr="00DD0F4F">
        <w:rPr>
          <w:noProof/>
          <w:lang w:val="nl-NL"/>
        </w:rPr>
        <w:t>i</w:t>
      </w:r>
      <w:r w:rsidR="0076453B" w:rsidRPr="00DD0F4F">
        <w:rPr>
          <w:noProof/>
          <w:lang w:val="nl-NL"/>
        </w:rPr>
        <w:t xml:space="preserve">s </w:t>
      </w:r>
      <w:r w:rsidR="003D1807" w:rsidRPr="00DD0F4F">
        <w:rPr>
          <w:noProof/>
          <w:lang w:val="nl-NL"/>
        </w:rPr>
        <w:t xml:space="preserve">allereerst </w:t>
      </w:r>
      <w:r w:rsidR="0076453B" w:rsidRPr="00DD0F4F">
        <w:rPr>
          <w:noProof/>
          <w:lang w:val="nl-NL"/>
        </w:rPr>
        <w:t xml:space="preserve">het resultaat van de verwerking van de </w:t>
      </w:r>
      <w:r w:rsidR="00010599" w:rsidRPr="00DD0F4F">
        <w:rPr>
          <w:noProof/>
          <w:lang w:val="nl-NL"/>
        </w:rPr>
        <w:t xml:space="preserve">review </w:t>
      </w:r>
      <w:r w:rsidR="0076453B" w:rsidRPr="00DD0F4F">
        <w:rPr>
          <w:noProof/>
          <w:lang w:val="nl-NL"/>
        </w:rPr>
        <w:t xml:space="preserve">van versie 0.2 </w:t>
      </w:r>
      <w:r w:rsidR="00010599" w:rsidRPr="00DD0F4F">
        <w:rPr>
          <w:noProof/>
          <w:lang w:val="nl-NL"/>
        </w:rPr>
        <w:t xml:space="preserve">door de werkgroep </w:t>
      </w:r>
      <w:r w:rsidR="0076453B" w:rsidRPr="00DD0F4F">
        <w:rPr>
          <w:noProof/>
          <w:lang w:val="nl-NL"/>
        </w:rPr>
        <w:t>en de</w:t>
      </w:r>
      <w:r w:rsidR="00010599" w:rsidRPr="00DD0F4F">
        <w:rPr>
          <w:noProof/>
          <w:lang w:val="nl-NL"/>
        </w:rPr>
        <w:t xml:space="preserve"> beoordel</w:t>
      </w:r>
      <w:r w:rsidR="0076453B" w:rsidRPr="00DD0F4F">
        <w:rPr>
          <w:noProof/>
          <w:lang w:val="nl-NL"/>
        </w:rPr>
        <w:t>ing</w:t>
      </w:r>
      <w:r w:rsidR="00010599" w:rsidRPr="00DD0F4F">
        <w:rPr>
          <w:noProof/>
          <w:lang w:val="nl-NL"/>
        </w:rPr>
        <w:t xml:space="preserve"> </w:t>
      </w:r>
      <w:r w:rsidR="0076453B" w:rsidRPr="00DD0F4F">
        <w:rPr>
          <w:noProof/>
          <w:lang w:val="nl-NL"/>
        </w:rPr>
        <w:t xml:space="preserve">van die versie </w:t>
      </w:r>
      <w:r w:rsidR="00010599" w:rsidRPr="00DD0F4F">
        <w:rPr>
          <w:noProof/>
          <w:lang w:val="nl-NL"/>
        </w:rPr>
        <w:t xml:space="preserve">door de Expertgroep Informatiemodellen. </w:t>
      </w:r>
      <w:r w:rsidR="003D1807" w:rsidRPr="00DD0F4F">
        <w:rPr>
          <w:noProof/>
          <w:lang w:val="nl-NL"/>
        </w:rPr>
        <w:t>Verder is in</w:t>
      </w:r>
      <w:r w:rsidR="00DF74C5" w:rsidRPr="00DD0F4F">
        <w:rPr>
          <w:noProof/>
          <w:lang w:val="nl-NL"/>
        </w:rPr>
        <w:t xml:space="preserve"> de vorliggende versie de </w:t>
      </w:r>
      <w:r w:rsidR="0076453B" w:rsidRPr="00DD0F4F">
        <w:rPr>
          <w:noProof/>
          <w:lang w:val="nl-NL"/>
        </w:rPr>
        <w:t xml:space="preserve"> harmonisering </w:t>
      </w:r>
      <w:r w:rsidR="00DF74C5" w:rsidRPr="00DD0F4F">
        <w:rPr>
          <w:noProof/>
          <w:lang w:val="nl-NL"/>
        </w:rPr>
        <w:t>verwerkt van</w:t>
      </w:r>
      <w:r w:rsidR="0076453B" w:rsidRPr="00DD0F4F">
        <w:rPr>
          <w:noProof/>
          <w:lang w:val="nl-NL"/>
        </w:rPr>
        <w:t xml:space="preserve"> het Toepassingsprofiel Lokale Overheden (een informatiemodel voor metadatering van ‘rec</w:t>
      </w:r>
      <w:r w:rsidR="003D1807" w:rsidRPr="00DD0F4F">
        <w:rPr>
          <w:noProof/>
          <w:lang w:val="nl-NL"/>
        </w:rPr>
        <w:t>o</w:t>
      </w:r>
      <w:r w:rsidR="0076453B" w:rsidRPr="00DD0F4F">
        <w:rPr>
          <w:noProof/>
          <w:lang w:val="nl-NL"/>
        </w:rPr>
        <w:t xml:space="preserve">rds’ cq. archiefbescheiden) met het RGBZ. </w:t>
      </w:r>
      <w:r w:rsidR="00DF74C5" w:rsidRPr="00DD0F4F">
        <w:rPr>
          <w:noProof/>
          <w:lang w:val="nl-NL"/>
        </w:rPr>
        <w:t xml:space="preserve">Tevens is het RGBZ afgestemd op de concept-versie </w:t>
      </w:r>
      <w:r w:rsidR="003D1807" w:rsidRPr="00DD0F4F">
        <w:rPr>
          <w:noProof/>
          <w:lang w:val="nl-NL"/>
        </w:rPr>
        <w:t xml:space="preserve">2.1 </w:t>
      </w:r>
      <w:r w:rsidR="00DF74C5" w:rsidRPr="00DD0F4F">
        <w:rPr>
          <w:noProof/>
          <w:lang w:val="nl-NL"/>
        </w:rPr>
        <w:t xml:space="preserve">van het informatiemodel van de ZTC 2. Voortschrijdend inzicht en opmerkingen van gemeenten en leveranciers hebben tevens geleid tot verbetering.  </w:t>
      </w:r>
    </w:p>
    <w:p w:rsidR="00010599" w:rsidRPr="00DD0F4F" w:rsidRDefault="00DF74C5" w:rsidP="0038425A">
      <w:pPr>
        <w:rPr>
          <w:noProof/>
          <w:lang w:val="nl-NL"/>
        </w:rPr>
      </w:pPr>
      <w:r w:rsidRPr="00DD0F4F">
        <w:rPr>
          <w:noProof/>
          <w:lang w:val="nl-NL"/>
        </w:rPr>
        <w:t xml:space="preserve">Het ligt in de bedoeling om deze versie, na consultatie van de diverse gremia die betrokken zijn bij de informatiemodel- en berichtenstandaarden en verwerking van eventuele opmerkingen, te laten vaststellen </w:t>
      </w:r>
      <w:r w:rsidR="00010599" w:rsidRPr="00DD0F4F">
        <w:rPr>
          <w:noProof/>
          <w:lang w:val="nl-NL"/>
        </w:rPr>
        <w:t>door de Expertgroep</w:t>
      </w:r>
      <w:r w:rsidRPr="00DD0F4F">
        <w:rPr>
          <w:noProof/>
          <w:lang w:val="nl-NL"/>
        </w:rPr>
        <w:t xml:space="preserve"> Informatiemodellen</w:t>
      </w:r>
      <w:r w:rsidR="00010599" w:rsidRPr="00DD0F4F">
        <w:rPr>
          <w:noProof/>
          <w:lang w:val="nl-NL"/>
        </w:rPr>
        <w:t>.</w:t>
      </w:r>
    </w:p>
    <w:p w:rsidR="00010599" w:rsidRPr="00DD0F4F" w:rsidRDefault="00F810CD" w:rsidP="0038425A">
      <w:pPr>
        <w:rPr>
          <w:noProof/>
          <w:lang w:val="nl-NL"/>
        </w:rPr>
      </w:pPr>
      <w:r w:rsidRPr="00DD0F4F">
        <w:rPr>
          <w:noProof/>
          <w:lang w:val="nl-NL"/>
        </w:rPr>
        <w:t xml:space="preserve">Parallel </w:t>
      </w:r>
      <w:r w:rsidR="00010599" w:rsidRPr="00DD0F4F">
        <w:rPr>
          <w:noProof/>
          <w:lang w:val="nl-NL"/>
        </w:rPr>
        <w:t>onderzo</w:t>
      </w:r>
      <w:r w:rsidRPr="00DD0F4F">
        <w:rPr>
          <w:noProof/>
          <w:lang w:val="nl-NL"/>
        </w:rPr>
        <w:t>eken we</w:t>
      </w:r>
      <w:r w:rsidR="00010599" w:rsidRPr="00DD0F4F">
        <w:rPr>
          <w:noProof/>
          <w:lang w:val="nl-NL"/>
        </w:rPr>
        <w:t xml:space="preserve"> wanneer en hoe de wijzigingen verwerkt gaan worden tot (een) nieuwe versie(s) van het RGBZ. Daarbij wordt nauw afgestemd met het versiebeheer van aanpalende standaarden zoals StUF-Zaken, (het informatiemodel van) de ZTC, StUF-ZTC, de ZAAK-DMS-services, het RSGB en StUF-BG. Bij dit onderzoek worden betrokken de diverse gremia rond deze standaarden, gemeenten en leveranciers.</w:t>
      </w:r>
    </w:p>
    <w:p w:rsidR="00010599" w:rsidRPr="00DD0F4F" w:rsidRDefault="00010599" w:rsidP="0038425A">
      <w:pPr>
        <w:rPr>
          <w:noProof/>
          <w:lang w:val="nl-NL"/>
        </w:rPr>
      </w:pPr>
      <w:r w:rsidRPr="00DD0F4F">
        <w:rPr>
          <w:noProof/>
          <w:lang w:val="nl-NL"/>
        </w:rPr>
        <w:t xml:space="preserve">Veel van de ingediende wijzigingsverzoeken zijn gehonoreerd. Deze verzoeken, de consequenties daarvan voor het RGBZ en de motivering daarvoor, treft u aan in hoofdstuk 2. </w:t>
      </w:r>
      <w:r w:rsidR="006B6695" w:rsidRPr="00DD0F4F">
        <w:rPr>
          <w:noProof/>
          <w:lang w:val="nl-NL"/>
        </w:rPr>
        <w:t xml:space="preserve">De wijzigingen t.o.v. RGBZ 1.0 zijn daarin gemarkeerd (rood in de pdf-versie). </w:t>
      </w:r>
      <w:r w:rsidRPr="00DD0F4F">
        <w:rPr>
          <w:noProof/>
          <w:lang w:val="nl-NL"/>
        </w:rPr>
        <w:t xml:space="preserve">De inhoudsopgave van hoofdstuk 2 geeft een impressie van de onderwerpen waarop de wijzigingen betrekking hebben. </w:t>
      </w:r>
      <w:r w:rsidRPr="00DD0F4F">
        <w:rPr>
          <w:noProof/>
          <w:lang w:val="nl-NL"/>
        </w:rPr>
        <w:br/>
        <w:t>De niet gehonoreerde verzoeken motiveren we in hoofdstuk 3.</w:t>
      </w:r>
    </w:p>
    <w:p w:rsidR="00010599" w:rsidRPr="00DD0F4F" w:rsidRDefault="00010599" w:rsidP="0038425A">
      <w:pPr>
        <w:rPr>
          <w:noProof/>
          <w:lang w:val="nl-NL"/>
        </w:rPr>
      </w:pPr>
      <w:r w:rsidRPr="00DD0F4F">
        <w:rPr>
          <w:noProof/>
          <w:lang w:val="nl-NL"/>
        </w:rPr>
        <w:t xml:space="preserve">Voor vragen en opmerkingen naar aanleiding van dit wijzigingsvoorstel kunt u zich wenden tot KING, de groep e-Diensten. </w:t>
      </w:r>
    </w:p>
    <w:p w:rsidR="0038425A" w:rsidRPr="00DD0F4F" w:rsidRDefault="0038425A" w:rsidP="0038425A">
      <w:pPr>
        <w:rPr>
          <w:noProof/>
          <w:lang w:val="nl-NL"/>
        </w:rPr>
      </w:pPr>
      <w:r w:rsidRPr="00DD0F4F">
        <w:rPr>
          <w:noProof/>
          <w:lang w:val="nl-NL"/>
        </w:rPr>
        <w:br w:type="page"/>
      </w:r>
    </w:p>
    <w:p w:rsidR="0038425A" w:rsidRDefault="00103274" w:rsidP="0038425A">
      <w:pPr>
        <w:pStyle w:val="Kop1"/>
        <w:rPr>
          <w:noProof/>
        </w:rPr>
      </w:pPr>
      <w:bookmarkStart w:id="2" w:name="_Toc398129666"/>
      <w:r w:rsidRPr="00BC0BAD">
        <w:rPr>
          <w:noProof/>
        </w:rPr>
        <w:lastRenderedPageBreak/>
        <w:t>Wijzigingen</w:t>
      </w:r>
      <w:bookmarkEnd w:id="2"/>
    </w:p>
    <w:p w:rsidR="00CF5C11" w:rsidRDefault="00CC4555" w:rsidP="0044638F">
      <w:r w:rsidRPr="00DD0F4F">
        <w:rPr>
          <w:lang w:val="nl-NL"/>
        </w:rPr>
        <w:t xml:space="preserve">In de volgende paragrafen specificeren we </w:t>
      </w:r>
      <w:r w:rsidR="00010599" w:rsidRPr="00DD0F4F">
        <w:rPr>
          <w:lang w:val="nl-NL"/>
        </w:rPr>
        <w:t xml:space="preserve">per objecttype </w:t>
      </w:r>
      <w:r w:rsidRPr="00DD0F4F">
        <w:rPr>
          <w:lang w:val="nl-NL"/>
        </w:rPr>
        <w:t xml:space="preserve">de voorgestelde wijzigingen op het RGBZ versie 1.0. Het resultaat qua diagram </w:t>
      </w:r>
      <w:r w:rsidR="00CF5C11" w:rsidRPr="00DD0F4F">
        <w:rPr>
          <w:lang w:val="nl-NL"/>
        </w:rPr>
        <w:t>vermelden we op de volgende bladzij</w:t>
      </w:r>
      <w:r w:rsidRPr="00DD0F4F">
        <w:rPr>
          <w:lang w:val="nl-NL"/>
        </w:rPr>
        <w:t>.</w:t>
      </w:r>
      <w:r w:rsidR="00CF5C11" w:rsidRPr="00DD0F4F">
        <w:rPr>
          <w:lang w:val="nl-NL"/>
        </w:rPr>
        <w:t xml:space="preserve"> </w:t>
      </w:r>
      <w:r w:rsidR="00CF5C11">
        <w:t>De wijzigingen betreffen op hoofdlijnen:</w:t>
      </w:r>
    </w:p>
    <w:p w:rsidR="00CF5C11" w:rsidRDefault="00CF5C11" w:rsidP="00CF5C11">
      <w:pPr>
        <w:pStyle w:val="Lijstalinea"/>
        <w:numPr>
          <w:ilvl w:val="0"/>
          <w:numId w:val="36"/>
        </w:numPr>
      </w:pPr>
      <w:r w:rsidRPr="00DD0F4F">
        <w:rPr>
          <w:lang w:val="nl-NL"/>
        </w:rPr>
        <w:t>Aanscherping zaak, deelzaak en gerelateerde zaak;</w:t>
      </w:r>
      <w:r w:rsidRPr="00DD0F4F">
        <w:rPr>
          <w:lang w:val="nl-NL"/>
        </w:rPr>
        <w:br/>
        <w:t xml:space="preserve">In de praktijk blijkt het niet eenduidig te zijn wat het begin en einde van een zaak vormt, wanneer deelzaken toegepast worden en wat de rol is van gerelateerde zaken. De ene organisatie gaat daar anders mee om dan de andere. Bij </w:t>
      </w:r>
      <w:r w:rsidR="00362A29" w:rsidRPr="00DD0F4F">
        <w:rPr>
          <w:lang w:val="nl-NL"/>
        </w:rPr>
        <w:t xml:space="preserve">de uitwisseling van informatie over zaken en bij </w:t>
      </w:r>
      <w:r w:rsidRPr="00DD0F4F">
        <w:rPr>
          <w:lang w:val="nl-NL"/>
        </w:rPr>
        <w:t xml:space="preserve">het samenwerken aan zaken in ketens kan dit tot problemen leiden. </w:t>
      </w:r>
      <w:r w:rsidR="001B73B7" w:rsidRPr="00DD0F4F">
        <w:rPr>
          <w:lang w:val="nl-NL"/>
        </w:rPr>
        <w:t xml:space="preserve">Het model, definities en toelichtingen hebben we hierop aangepast en aangescherpt (zie vooral par. </w:t>
      </w:r>
      <w:r w:rsidR="008F2B4B">
        <w:fldChar w:fldCharType="begin"/>
      </w:r>
      <w:r w:rsidR="001B73B7" w:rsidRPr="00DD0F4F">
        <w:rPr>
          <w:lang w:val="nl-NL"/>
        </w:rPr>
        <w:instrText xml:space="preserve"> REF _Ref361129776 \r \h </w:instrText>
      </w:r>
      <w:r w:rsidR="008F2B4B">
        <w:fldChar w:fldCharType="separate"/>
      </w:r>
      <w:r w:rsidR="001B73B7">
        <w:t>2.1</w:t>
      </w:r>
      <w:r w:rsidR="00003779">
        <w:t>4</w:t>
      </w:r>
      <w:r w:rsidR="001B73B7">
        <w:t>.1</w:t>
      </w:r>
      <w:r w:rsidR="008F2B4B">
        <w:fldChar w:fldCharType="end"/>
      </w:r>
      <w:r w:rsidR="001B73B7">
        <w:t>).</w:t>
      </w:r>
    </w:p>
    <w:p w:rsidR="001B73B7" w:rsidRPr="00DD0F4F" w:rsidRDefault="00F04EBE" w:rsidP="00CF5C11">
      <w:pPr>
        <w:pStyle w:val="Lijstalinea"/>
        <w:numPr>
          <w:ilvl w:val="0"/>
          <w:numId w:val="36"/>
        </w:numPr>
        <w:rPr>
          <w:lang w:val="nl-NL"/>
        </w:rPr>
      </w:pPr>
      <w:r w:rsidRPr="00DD0F4F">
        <w:rPr>
          <w:lang w:val="nl-NL"/>
        </w:rPr>
        <w:t>Unieke aanduidingen van objecttypen;</w:t>
      </w:r>
      <w:r w:rsidRPr="00DD0F4F">
        <w:rPr>
          <w:lang w:val="nl-NL"/>
        </w:rPr>
        <w:br/>
        <w:t xml:space="preserve">Meerdere objecttypen bleken slechts een unieke aanduiding te hebben binnen een zaakbehandelende organisatie maar niet in ketens van samenwerkende organisaties. Alle objecttypen hebben we voorzien van landelijk unieke aanduidingen. </w:t>
      </w:r>
      <w:r w:rsidR="004F5D06" w:rsidRPr="00DD0F4F">
        <w:rPr>
          <w:lang w:val="nl-NL"/>
        </w:rPr>
        <w:t>Dit betreft met name ZAAK</w:t>
      </w:r>
      <w:ins w:id="3" w:author="Arjan" w:date="2014-09-08T16:15:00Z">
        <w:r w:rsidR="000D1EE5" w:rsidRPr="00DD0F4F">
          <w:rPr>
            <w:lang w:val="nl-NL"/>
          </w:rPr>
          <w:t>,</w:t>
        </w:r>
      </w:ins>
      <w:del w:id="4" w:author="Arjan" w:date="2014-09-08T16:15:00Z">
        <w:r w:rsidR="004F5D06" w:rsidRPr="00DD0F4F" w:rsidDel="000D1EE5">
          <w:rPr>
            <w:lang w:val="nl-NL"/>
          </w:rPr>
          <w:delText xml:space="preserve"> en</w:delText>
        </w:r>
      </w:del>
      <w:r w:rsidR="004F5D06" w:rsidRPr="00DD0F4F">
        <w:rPr>
          <w:lang w:val="nl-NL"/>
        </w:rPr>
        <w:t xml:space="preserve"> INFORMATIEOBJECT</w:t>
      </w:r>
      <w:ins w:id="5" w:author="Arjan" w:date="2014-09-08T16:14:00Z">
        <w:r w:rsidR="000D1EE5" w:rsidRPr="00DD0F4F">
          <w:rPr>
            <w:lang w:val="nl-NL"/>
          </w:rPr>
          <w:t xml:space="preserve">, ORGANISATORISCHE </w:t>
        </w:r>
      </w:ins>
      <w:ins w:id="6" w:author="Arjan" w:date="2014-09-08T16:15:00Z">
        <w:r w:rsidR="000D1EE5" w:rsidRPr="00DD0F4F">
          <w:rPr>
            <w:lang w:val="nl-NL"/>
          </w:rPr>
          <w:t>EENHEID  en MEDEWERKER</w:t>
        </w:r>
      </w:ins>
      <w:r w:rsidR="004F5D06" w:rsidRPr="00DD0F4F">
        <w:rPr>
          <w:lang w:val="nl-NL"/>
        </w:rPr>
        <w:t>.</w:t>
      </w:r>
    </w:p>
    <w:p w:rsidR="00853DF5" w:rsidRDefault="00540B4C" w:rsidP="00CF5C11">
      <w:pPr>
        <w:pStyle w:val="Lijstalinea"/>
        <w:numPr>
          <w:ilvl w:val="0"/>
          <w:numId w:val="36"/>
        </w:numPr>
      </w:pPr>
      <w:r w:rsidRPr="00DD0F4F">
        <w:rPr>
          <w:lang w:val="nl-NL"/>
        </w:rPr>
        <w:t>Aansluiting op de ‘Baseline Informatiehuishouding’;</w:t>
      </w:r>
      <w:r w:rsidRPr="00DD0F4F">
        <w:rPr>
          <w:lang w:val="nl-NL"/>
        </w:rPr>
        <w:br/>
      </w:r>
      <w:r w:rsidR="00853DF5" w:rsidRPr="00DD0F4F">
        <w:rPr>
          <w:lang w:val="nl-NL"/>
        </w:rPr>
        <w:t xml:space="preserve">Consequenties hiervan voor het RGBZ zijn de wijziging van het begrip ‘document’ in ‘informatieobject’ en helderheid over de archiefstatus van </w:t>
      </w:r>
      <w:r w:rsidR="00BE705A" w:rsidRPr="00DD0F4F">
        <w:rPr>
          <w:lang w:val="nl-NL"/>
        </w:rPr>
        <w:t>zaakdossiers</w:t>
      </w:r>
      <w:r w:rsidR="0073024E" w:rsidRPr="00DD0F4F">
        <w:rPr>
          <w:lang w:val="nl-NL"/>
        </w:rPr>
        <w:t xml:space="preserve"> en van individuele informatieobjecten (indien het archiefregime daarvan afwijkt van dat van de zaak)</w:t>
      </w:r>
      <w:r w:rsidR="00853DF5" w:rsidRPr="00DD0F4F">
        <w:rPr>
          <w:lang w:val="nl-NL"/>
        </w:rPr>
        <w:t>, niet alleen na afloop maak ook gedurende de behandeling van een zaak</w:t>
      </w:r>
      <w:r w:rsidR="00BE705A" w:rsidRPr="00DD0F4F">
        <w:rPr>
          <w:lang w:val="nl-NL"/>
        </w:rPr>
        <w:t xml:space="preserve"> (zie vooral par. </w:t>
      </w:r>
      <w:r w:rsidR="008F2B4B">
        <w:fldChar w:fldCharType="begin"/>
      </w:r>
      <w:r w:rsidR="00BE705A" w:rsidRPr="00DD0F4F">
        <w:rPr>
          <w:lang w:val="nl-NL"/>
        </w:rPr>
        <w:instrText xml:space="preserve"> REF _Ref361133953 \r \h </w:instrText>
      </w:r>
      <w:r w:rsidR="008F2B4B">
        <w:fldChar w:fldCharType="separate"/>
      </w:r>
      <w:r w:rsidR="002D46B6">
        <w:t>2.1</w:t>
      </w:r>
      <w:r w:rsidR="00003779">
        <w:t>4</w:t>
      </w:r>
      <w:r w:rsidR="00BE705A">
        <w:t>.2</w:t>
      </w:r>
      <w:r w:rsidR="008F2B4B">
        <w:fldChar w:fldCharType="end"/>
      </w:r>
      <w:r w:rsidR="002D46B6">
        <w:t xml:space="preserve"> en 2.5</w:t>
      </w:r>
      <w:r w:rsidR="0073024E">
        <w:t>.4</w:t>
      </w:r>
      <w:r w:rsidR="00BE705A">
        <w:t>)</w:t>
      </w:r>
      <w:r w:rsidR="00853DF5">
        <w:t>.</w:t>
      </w:r>
    </w:p>
    <w:p w:rsidR="00F04EBE" w:rsidRPr="00DD0F4F" w:rsidRDefault="00853DF5" w:rsidP="00CF5C11">
      <w:pPr>
        <w:pStyle w:val="Lijstalinea"/>
        <w:numPr>
          <w:ilvl w:val="0"/>
          <w:numId w:val="36"/>
        </w:numPr>
        <w:rPr>
          <w:lang w:val="nl-NL"/>
        </w:rPr>
      </w:pPr>
      <w:r w:rsidRPr="00DD0F4F">
        <w:rPr>
          <w:lang w:val="nl-NL"/>
        </w:rPr>
        <w:t>Harmonisatie met het Toepassingsprofiel Lokale Overheden (TpLO);</w:t>
      </w:r>
      <w:r w:rsidRPr="00DD0F4F">
        <w:rPr>
          <w:lang w:val="nl-NL"/>
        </w:rPr>
        <w:br/>
        <w:t xml:space="preserve">Het TpLO specificeert metagegevens van ‘records’ (archiefbescheiden) en kan beschouwd worden als een informatiemodel voor records. Zaakdossiers en informatieobjecten worden vanuit archiveringsoptiek  gedurende en bij afronding van een zaak records. Door het RGBZ en het TpLO met elkaar te harmoniseren bereiken we een naadloze aansluiting van het zaakgericht werken op de archivering. </w:t>
      </w:r>
      <w:r w:rsidR="00310A16" w:rsidRPr="00DD0F4F">
        <w:rPr>
          <w:lang w:val="nl-NL"/>
        </w:rPr>
        <w:t>Uit oogpunt van deze harmonisatie hebben we</w:t>
      </w:r>
      <w:r w:rsidR="00475B8B" w:rsidRPr="00DD0F4F">
        <w:rPr>
          <w:lang w:val="nl-NL"/>
        </w:rPr>
        <w:t xml:space="preserve">, in aanvulling op de aanpassingen ad. c, </w:t>
      </w:r>
      <w:r w:rsidR="00310A16" w:rsidRPr="00DD0F4F">
        <w:rPr>
          <w:lang w:val="nl-NL"/>
        </w:rPr>
        <w:t xml:space="preserve"> de attribuutsoort ‘Gebruiksrechten’ toegevoegd aan INFORMATIEOBJECT en</w:t>
      </w:r>
      <w:r w:rsidR="0073024E" w:rsidRPr="00DD0F4F">
        <w:rPr>
          <w:lang w:val="nl-NL"/>
        </w:rPr>
        <w:t xml:space="preserve"> de attributen Status en Versie verplaatst van ENKELVOUDI</w:t>
      </w:r>
      <w:r w:rsidR="005A51A1" w:rsidRPr="00DD0F4F">
        <w:rPr>
          <w:lang w:val="nl-NL"/>
        </w:rPr>
        <w:t>G INFORMATIEOBJECT naar INFORMATIEOBJECT.</w:t>
      </w:r>
    </w:p>
    <w:p w:rsidR="004C2A4D" w:rsidRPr="00DD0F4F" w:rsidRDefault="002D7669" w:rsidP="00CF5C11">
      <w:pPr>
        <w:pStyle w:val="Lijstalinea"/>
        <w:numPr>
          <w:ilvl w:val="0"/>
          <w:numId w:val="36"/>
        </w:numPr>
        <w:rPr>
          <w:lang w:val="nl-NL"/>
        </w:rPr>
      </w:pPr>
      <w:r w:rsidRPr="00DD0F4F">
        <w:rPr>
          <w:lang w:val="nl-NL"/>
        </w:rPr>
        <w:t>Modellering klantcontacten;</w:t>
      </w:r>
      <w:r w:rsidRPr="00DD0F4F">
        <w:rPr>
          <w:lang w:val="nl-NL"/>
        </w:rPr>
        <w:br/>
        <w:t xml:space="preserve">Klantcontacten maakten geen deel uit van RGBZ 1.0. Gezien de behoefte aan uitwisseling van gegevens omtrent klantcontacten, hebben we de modellering hiervan toegevoegd (zie vooral par. </w:t>
      </w:r>
      <w:r w:rsidR="002D46B6" w:rsidRPr="00DD0F4F">
        <w:rPr>
          <w:lang w:val="nl-NL"/>
        </w:rPr>
        <w:t>2.7</w:t>
      </w:r>
      <w:r w:rsidRPr="00DD0F4F">
        <w:rPr>
          <w:lang w:val="nl-NL"/>
        </w:rPr>
        <w:t xml:space="preserve">).  </w:t>
      </w:r>
    </w:p>
    <w:p w:rsidR="002D7669" w:rsidRPr="00DD0F4F" w:rsidRDefault="002D7669" w:rsidP="00CF5C11">
      <w:pPr>
        <w:pStyle w:val="Lijstalinea"/>
        <w:numPr>
          <w:ilvl w:val="0"/>
          <w:numId w:val="36"/>
        </w:numPr>
        <w:rPr>
          <w:lang w:val="nl-NL"/>
        </w:rPr>
      </w:pPr>
      <w:r w:rsidRPr="00DD0F4F">
        <w:rPr>
          <w:lang w:val="nl-NL"/>
        </w:rPr>
        <w:t>Optimalisatie van waardenlijsten;</w:t>
      </w:r>
      <w:r w:rsidRPr="00DD0F4F">
        <w:rPr>
          <w:lang w:val="nl-NL"/>
        </w:rPr>
        <w:br/>
        <w:t xml:space="preserve">Om een goede afstemming te krijgen met de GEMMA-procesarchitectuur, hebben we de waardenlijst voor rollen (Roltype generiek) aangepast (zie par. </w:t>
      </w:r>
      <w:r w:rsidR="008F2B4B">
        <w:fldChar w:fldCharType="begin"/>
      </w:r>
      <w:r w:rsidRPr="00DD0F4F">
        <w:rPr>
          <w:lang w:val="nl-NL"/>
        </w:rPr>
        <w:instrText xml:space="preserve"> REF _Ref361131915 \r \h </w:instrText>
      </w:r>
      <w:r w:rsidR="008F2B4B">
        <w:fldChar w:fldCharType="separate"/>
      </w:r>
      <w:r w:rsidRPr="00DD0F4F">
        <w:rPr>
          <w:lang w:val="nl-NL"/>
        </w:rPr>
        <w:t>2.</w:t>
      </w:r>
      <w:r w:rsidR="002D46B6" w:rsidRPr="00DD0F4F">
        <w:rPr>
          <w:lang w:val="nl-NL"/>
        </w:rPr>
        <w:t>10</w:t>
      </w:r>
      <w:r w:rsidRPr="00DD0F4F">
        <w:rPr>
          <w:lang w:val="nl-NL"/>
        </w:rPr>
        <w:t>.1</w:t>
      </w:r>
      <w:r w:rsidR="008F2B4B">
        <w:fldChar w:fldCharType="end"/>
      </w:r>
      <w:r w:rsidRPr="00DD0F4F">
        <w:rPr>
          <w:lang w:val="nl-NL"/>
        </w:rPr>
        <w:t>).</w:t>
      </w:r>
      <w:r w:rsidRPr="00DD0F4F">
        <w:rPr>
          <w:lang w:val="nl-NL"/>
        </w:rPr>
        <w:br/>
        <w:t>Onlangs is de NEN2084 verschenen waarin documenttypen gestandaardiseerd zijn</w:t>
      </w:r>
      <w:r w:rsidR="008A5805" w:rsidRPr="00DD0F4F">
        <w:rPr>
          <w:lang w:val="nl-NL"/>
        </w:rPr>
        <w:t xml:space="preserve"> voor landelijk gebruik</w:t>
      </w:r>
      <w:r w:rsidRPr="00DD0F4F">
        <w:rPr>
          <w:lang w:val="nl-NL"/>
        </w:rPr>
        <w:t xml:space="preserve">. </w:t>
      </w:r>
      <w:r w:rsidR="008A5805" w:rsidRPr="00DD0F4F">
        <w:rPr>
          <w:lang w:val="nl-NL"/>
        </w:rPr>
        <w:t>We hebben deze overgenomen en waar nodig aangevuld voor het overheidsdomein (zie vooral bijlage 2).</w:t>
      </w:r>
      <w:r w:rsidRPr="00DD0F4F">
        <w:rPr>
          <w:lang w:val="nl-NL"/>
        </w:rPr>
        <w:t xml:space="preserve"> </w:t>
      </w:r>
    </w:p>
    <w:p w:rsidR="00E4478D" w:rsidRDefault="00E4478D" w:rsidP="00CF5C11">
      <w:pPr>
        <w:pStyle w:val="Lijstalinea"/>
        <w:numPr>
          <w:ilvl w:val="0"/>
          <w:numId w:val="36"/>
        </w:numPr>
      </w:pPr>
      <w:r w:rsidRPr="00DD0F4F">
        <w:rPr>
          <w:lang w:val="nl-NL"/>
        </w:rPr>
        <w:t>Aanpassing op versie 2.0 van de Zaaktypecatalogus (ZTC 2.0);</w:t>
      </w:r>
      <w:r w:rsidRPr="00DD0F4F">
        <w:rPr>
          <w:lang w:val="nl-NL"/>
        </w:rPr>
        <w:br/>
        <w:t xml:space="preserve">Begin maart </w:t>
      </w:r>
      <w:ins w:id="7" w:author="Arjan" w:date="2014-09-08T16:14:00Z">
        <w:r w:rsidR="000D1EE5" w:rsidRPr="00DD0F4F">
          <w:rPr>
            <w:lang w:val="nl-NL"/>
          </w:rPr>
          <w:t xml:space="preserve">2012 </w:t>
        </w:r>
      </w:ins>
      <w:r w:rsidRPr="00DD0F4F">
        <w:rPr>
          <w:lang w:val="nl-NL"/>
        </w:rPr>
        <w:t>is de ZTC 2.0 gepubliceerd. Een informatiemodel maakt daarvan deel uit. Geoordeeld is dat het RGBZ daar waar van toepassing de ZTC 2.0 volgt. Dit heeft</w:t>
      </w:r>
      <w:r w:rsidR="00F810CD" w:rsidRPr="00DD0F4F">
        <w:rPr>
          <w:lang w:val="nl-NL"/>
        </w:rPr>
        <w:t xml:space="preserve"> </w:t>
      </w:r>
      <w:r w:rsidRPr="00DD0F4F">
        <w:rPr>
          <w:lang w:val="nl-NL"/>
        </w:rPr>
        <w:t xml:space="preserve">vooral </w:t>
      </w:r>
      <w:r w:rsidRPr="00DD0F4F">
        <w:rPr>
          <w:lang w:val="nl-NL"/>
        </w:rPr>
        <w:lastRenderedPageBreak/>
        <w:t>consequenties voor unieke aanduidingen en voor de metagegevens ‘Herkomst’.</w:t>
      </w:r>
      <w:r w:rsidR="00924E01" w:rsidRPr="00DD0F4F">
        <w:rPr>
          <w:lang w:val="nl-NL"/>
        </w:rPr>
        <w:t xml:space="preserve"> </w:t>
      </w:r>
      <w:r w:rsidR="00924E01">
        <w:t>Ook zijn zaaktypespecifieke eigenschappen  in generieke zin gemodelleerd.</w:t>
      </w:r>
    </w:p>
    <w:p w:rsidR="00BE705A" w:rsidRDefault="00BE705A" w:rsidP="00CF5C11">
      <w:pPr>
        <w:pStyle w:val="Lijstalinea"/>
        <w:numPr>
          <w:ilvl w:val="0"/>
          <w:numId w:val="36"/>
        </w:numPr>
        <w:rPr>
          <w:ins w:id="8" w:author="Arjan" w:date="2014-09-08T18:52:00Z"/>
        </w:rPr>
      </w:pPr>
      <w:r w:rsidRPr="00DD0F4F">
        <w:rPr>
          <w:lang w:val="nl-NL"/>
        </w:rPr>
        <w:t>Aanpassing modellering zaakgeometrie;</w:t>
      </w:r>
      <w:r w:rsidRPr="00DD0F4F">
        <w:rPr>
          <w:lang w:val="nl-NL"/>
        </w:rPr>
        <w:br/>
        <w:t xml:space="preserve">Zaakgeometrie kan in versie 1.0 alleen gemodelleerd worden als kenmerk van een Zaakobject en van een Ander zaakobject. Dit hebben we zodanig uitgebreid dat een zaak zelf ook van geometrie voorzien kan worden (zie par. </w:t>
      </w:r>
      <w:r w:rsidR="008F2B4B">
        <w:fldChar w:fldCharType="begin"/>
      </w:r>
      <w:r w:rsidRPr="00DD0F4F">
        <w:rPr>
          <w:lang w:val="nl-NL"/>
        </w:rPr>
        <w:instrText xml:space="preserve"> REF _Ref361133885 \r \h </w:instrText>
      </w:r>
      <w:r w:rsidR="008F2B4B">
        <w:fldChar w:fldCharType="separate"/>
      </w:r>
      <w:r>
        <w:t>2.1</w:t>
      </w:r>
      <w:r w:rsidR="00003779">
        <w:t>4</w:t>
      </w:r>
      <w:r>
        <w:t>.3</w:t>
      </w:r>
      <w:r w:rsidR="008F2B4B">
        <w:fldChar w:fldCharType="end"/>
      </w:r>
      <w:r>
        <w:t xml:space="preserve">). </w:t>
      </w:r>
    </w:p>
    <w:p w:rsidR="001D22D8" w:rsidRPr="00DD0F4F" w:rsidRDefault="001D22D8" w:rsidP="00CF5C11">
      <w:pPr>
        <w:pStyle w:val="Lijstalinea"/>
        <w:numPr>
          <w:ilvl w:val="0"/>
          <w:numId w:val="36"/>
        </w:numPr>
        <w:rPr>
          <w:lang w:val="nl-NL"/>
        </w:rPr>
      </w:pPr>
      <w:ins w:id="9" w:author="Arjan" w:date="2014-09-08T18:52:00Z">
        <w:r w:rsidRPr="00DD0F4F">
          <w:rPr>
            <w:lang w:val="nl-NL"/>
          </w:rPr>
          <w:t>Afzender en geadresseerde van informa</w:t>
        </w:r>
      </w:ins>
      <w:ins w:id="10" w:author="Arjan" w:date="2014-09-08T18:53:00Z">
        <w:r w:rsidRPr="00DD0F4F">
          <w:rPr>
            <w:lang w:val="nl-NL"/>
          </w:rPr>
          <w:t>tieobject;</w:t>
        </w:r>
      </w:ins>
      <w:ins w:id="11" w:author="Arjan" w:date="2014-09-08T18:52:00Z">
        <w:r w:rsidRPr="00DD0F4F">
          <w:rPr>
            <w:lang w:val="nl-NL"/>
          </w:rPr>
          <w:br/>
        </w:r>
      </w:ins>
      <w:ins w:id="12" w:author="Arjan" w:date="2014-09-08T18:53:00Z">
        <w:r w:rsidRPr="00DD0F4F">
          <w:rPr>
            <w:lang w:val="nl-NL"/>
          </w:rPr>
          <w:t xml:space="preserve">NAW-gegevens van de </w:t>
        </w:r>
      </w:ins>
      <w:ins w:id="13" w:author="Arjan" w:date="2014-09-08T18:52:00Z">
        <w:r w:rsidRPr="00DD0F4F">
          <w:rPr>
            <w:lang w:val="nl-NL"/>
          </w:rPr>
          <w:t xml:space="preserve"> </w:t>
        </w:r>
      </w:ins>
      <w:ins w:id="14" w:author="Arjan" w:date="2014-09-08T18:53:00Z">
        <w:r w:rsidRPr="00DD0F4F">
          <w:rPr>
            <w:lang w:val="nl-NL"/>
          </w:rPr>
          <w:t>afzender of geadresseerde van een informatieobject k</w:t>
        </w:r>
      </w:ins>
      <w:ins w:id="15" w:author="Arjan" w:date="2014-09-08T18:55:00Z">
        <w:r w:rsidRPr="00DD0F4F">
          <w:rPr>
            <w:lang w:val="nl-NL"/>
          </w:rPr>
          <w:t>u</w:t>
        </w:r>
      </w:ins>
      <w:ins w:id="16" w:author="Arjan" w:date="2014-09-08T18:53:00Z">
        <w:r w:rsidRPr="00DD0F4F">
          <w:rPr>
            <w:lang w:val="nl-NL"/>
          </w:rPr>
          <w:t>n</w:t>
        </w:r>
      </w:ins>
      <w:ins w:id="17" w:author="Arjan" w:date="2014-09-08T18:55:00Z">
        <w:r w:rsidRPr="00DD0F4F">
          <w:rPr>
            <w:lang w:val="nl-NL"/>
          </w:rPr>
          <w:t>nen</w:t>
        </w:r>
      </w:ins>
      <w:ins w:id="18" w:author="Arjan" w:date="2014-09-08T18:54:00Z">
        <w:r w:rsidRPr="00DD0F4F">
          <w:rPr>
            <w:lang w:val="nl-NL"/>
          </w:rPr>
          <w:t xml:space="preserve"> op basis van versie 1 slechts beperkt (alleen afzender) en ongestructureerd worden vastgelegd. Het model is zodanig uitgebreid dat </w:t>
        </w:r>
      </w:ins>
      <w:ins w:id="19" w:author="Arjan" w:date="2014-09-08T18:55:00Z">
        <w:r w:rsidRPr="00DD0F4F">
          <w:rPr>
            <w:lang w:val="nl-NL"/>
          </w:rPr>
          <w:t xml:space="preserve">deze gegevens volledig en zowel gestructureerd als ongestructureerd kunnen worden vastgelegd (zie par. </w:t>
        </w:r>
      </w:ins>
      <w:ins w:id="20" w:author="Arjan" w:date="2014-09-08T18:56:00Z">
        <w:r w:rsidRPr="00DD0F4F">
          <w:rPr>
            <w:lang w:val="nl-NL"/>
          </w:rPr>
          <w:t>2.5.2).</w:t>
        </w:r>
      </w:ins>
    </w:p>
    <w:p w:rsidR="00CF5C11" w:rsidRPr="00DD0F4F" w:rsidRDefault="00CF5C11">
      <w:pPr>
        <w:rPr>
          <w:lang w:val="nl-NL"/>
        </w:rPr>
      </w:pPr>
    </w:p>
    <w:p w:rsidR="00CF5C11" w:rsidRPr="00DD0F4F" w:rsidRDefault="00CF5C11">
      <w:pPr>
        <w:rPr>
          <w:lang w:val="nl-NL"/>
        </w:rPr>
      </w:pPr>
      <w:r w:rsidRPr="00DD0F4F">
        <w:rPr>
          <w:lang w:val="nl-NL"/>
        </w:rPr>
        <w:br w:type="page"/>
      </w:r>
    </w:p>
    <w:p w:rsidR="00CF5C11" w:rsidRPr="00DD0F4F" w:rsidRDefault="00DF25C0" w:rsidP="0044638F">
      <w:pPr>
        <w:rPr>
          <w:lang w:val="nl-NL"/>
        </w:rPr>
      </w:pPr>
      <w:r>
        <w:rPr>
          <w:noProof/>
        </w:rPr>
        <w:lastRenderedPageBreak/>
        <w:drawing>
          <wp:inline distT="0" distB="0" distL="0" distR="0">
            <wp:extent cx="8789326" cy="6031035"/>
            <wp:effectExtent l="7620" t="0" r="635"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910 RGBZ Catalogus RGBZ op hoofdlijnen.jp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780772" cy="6025166"/>
                    </a:xfrm>
                    <a:prstGeom prst="rect">
                      <a:avLst/>
                    </a:prstGeom>
                  </pic:spPr>
                </pic:pic>
              </a:graphicData>
            </a:graphic>
          </wp:inline>
        </w:drawing>
      </w:r>
      <w:r>
        <w:rPr>
          <w:lang w:val="nl-NL"/>
        </w:rPr>
        <w:lastRenderedPageBreak/>
        <w:t xml:space="preserve"> </w:t>
      </w:r>
    </w:p>
    <w:p w:rsidR="00EB4B31" w:rsidRDefault="00EB4B31" w:rsidP="00EB4B31">
      <w:pPr>
        <w:pStyle w:val="Kop2"/>
      </w:pPr>
      <w:bookmarkStart w:id="21" w:name="_Toc398129667"/>
      <w:r>
        <w:t>BESLUIT</w:t>
      </w:r>
      <w:bookmarkEnd w:id="21"/>
    </w:p>
    <w:p w:rsidR="00EB4B31" w:rsidRDefault="00EB4B31" w:rsidP="00EB4B31">
      <w:pPr>
        <w:rPr>
          <w:noProof/>
        </w:rPr>
      </w:pPr>
    </w:p>
    <w:p w:rsidR="00EB4B31" w:rsidRPr="00DD0F4F" w:rsidRDefault="00EB4B31" w:rsidP="00EB4B31">
      <w:pPr>
        <w:pStyle w:val="Kop3"/>
        <w:rPr>
          <w:noProof/>
          <w:lang w:val="nl-NL"/>
        </w:rPr>
      </w:pPr>
      <w:bookmarkStart w:id="22" w:name="_Toc398129668"/>
      <w:r w:rsidRPr="00DD0F4F">
        <w:rPr>
          <w:noProof/>
          <w:lang w:val="nl-NL"/>
        </w:rPr>
        <w:t>BESLUIT kan</w:t>
      </w:r>
      <w:r w:rsidR="00D73EFE" w:rsidRPr="00DD0F4F">
        <w:rPr>
          <w:noProof/>
          <w:lang w:val="nl-NL"/>
        </w:rPr>
        <w:t xml:space="preserve"> vastgelegd zijn als INFORMATIE</w:t>
      </w:r>
      <w:r w:rsidRPr="00DD0F4F">
        <w:rPr>
          <w:noProof/>
          <w:lang w:val="nl-NL"/>
        </w:rPr>
        <w:t>OBJECT</w:t>
      </w:r>
      <w:bookmarkEnd w:id="22"/>
    </w:p>
    <w:p w:rsidR="00CF1953" w:rsidRPr="00DD0F4F" w:rsidRDefault="00CF1953" w:rsidP="00CF1953">
      <w:pPr>
        <w:rPr>
          <w:noProof/>
          <w:lang w:val="nl-NL"/>
        </w:rPr>
      </w:pPr>
      <w:r w:rsidRPr="00DD0F4F">
        <w:rPr>
          <w:noProof/>
          <w:lang w:val="nl-NL"/>
        </w:rPr>
        <w:t>Teneinde in lijn te blijven met de Baseline Informatiehuisho</w:t>
      </w:r>
      <w:r w:rsidR="00BC5981" w:rsidRPr="00DD0F4F">
        <w:rPr>
          <w:noProof/>
          <w:lang w:val="nl-NL"/>
        </w:rPr>
        <w:t>u</w:t>
      </w:r>
      <w:r w:rsidRPr="00DD0F4F">
        <w:rPr>
          <w:noProof/>
          <w:lang w:val="nl-NL"/>
        </w:rPr>
        <w:t>iding en aan te sluiten bij de steeds gangbaardere terminogie in de documentaire informatiehuishouding en de ‘archiefwereld’, hebben we de term ‘document’ consequent vervangen door ‘informatieobject’.</w:t>
      </w:r>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EB4B31" w:rsidRPr="00EB4B31" w:rsidTr="00AB019F">
        <w:trPr>
          <w:trHeight w:val="230"/>
        </w:trPr>
        <w:tc>
          <w:tcPr>
            <w:tcW w:w="3690" w:type="dxa"/>
            <w:tcBorders>
              <w:top w:val="single" w:sz="4" w:space="0" w:color="auto"/>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Naam relatiesoort</w:t>
            </w:r>
          </w:p>
        </w:tc>
        <w:tc>
          <w:tcPr>
            <w:tcW w:w="5670" w:type="dxa"/>
            <w:tcBorders>
              <w:top w:val="single" w:sz="4" w:space="0" w:color="auto"/>
              <w:left w:val="nil"/>
              <w:bottom w:val="nil"/>
              <w:right w:val="nil"/>
            </w:tcBorders>
          </w:tcPr>
          <w:p w:rsidR="00EB4B31" w:rsidRPr="00EB4B31" w:rsidRDefault="008F2B4B"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hAnsi="Arial" w:cs="Arial"/>
                <w:sz w:val="20"/>
                <w:szCs w:val="20"/>
                <w:lang w:val="en-AU"/>
              </w:rPr>
              <w:fldChar w:fldCharType="begin" w:fldLock="1"/>
            </w:r>
            <w:r w:rsidR="00EB4B31" w:rsidRPr="00EB4B31">
              <w:rPr>
                <w:rFonts w:ascii="Arial" w:hAnsi="Arial" w:cs="Arial"/>
                <w:sz w:val="20"/>
                <w:szCs w:val="20"/>
                <w:lang w:val="en-AU"/>
              </w:rPr>
              <w:instrText xml:space="preserve">MERGEFIELD </w:instrText>
            </w:r>
            <w:r w:rsidR="00EB4B31" w:rsidRPr="00EB4B31">
              <w:rPr>
                <w:rFonts w:ascii="Arial" w:eastAsia="Times New Roman" w:hAnsi="Arial" w:cs="Arial"/>
                <w:color w:val="000000"/>
                <w:sz w:val="20"/>
                <w:szCs w:val="20"/>
              </w:rPr>
              <w:instrText>Connector.Name</w:instrText>
            </w:r>
            <w:r w:rsidRPr="00EB4B31">
              <w:rPr>
                <w:rFonts w:ascii="Arial" w:hAnsi="Arial" w:cs="Arial"/>
                <w:sz w:val="20"/>
                <w:szCs w:val="20"/>
                <w:lang w:val="en-AU"/>
              </w:rPr>
              <w:fldChar w:fldCharType="separate"/>
            </w:r>
            <w:r w:rsidR="00EB4B31" w:rsidRPr="00EB4B31">
              <w:rPr>
                <w:rFonts w:ascii="Arial" w:eastAsia="Times New Roman" w:hAnsi="Arial" w:cs="Arial"/>
                <w:color w:val="000000"/>
                <w:sz w:val="20"/>
                <w:szCs w:val="20"/>
              </w:rPr>
              <w:t>kan vastgelegd zijn als</w:t>
            </w:r>
            <w:r w:rsidRPr="00EB4B31">
              <w:rPr>
                <w:rFonts w:ascii="Arial" w:hAnsi="Arial" w:cs="Arial"/>
                <w:sz w:val="20"/>
                <w:szCs w:val="20"/>
                <w:lang w:val="en-AU"/>
              </w:rPr>
              <w:fldChar w:fldCharType="end"/>
            </w:r>
          </w:p>
        </w:tc>
      </w:tr>
      <w:tr w:rsidR="00EB4B31" w:rsidRPr="00EB4B31">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r>
      <w:tr w:rsidR="00EB4B31" w:rsidRPr="00EB4B31">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r w:rsidRPr="00EB4B31">
              <w:rPr>
                <w:rFonts w:ascii="Arial" w:eastAsia="Times New Roman" w:hAnsi="Arial" w:cs="Arial"/>
                <w:b/>
                <w:bCs/>
                <w:color w:val="000000"/>
                <w:sz w:val="20"/>
                <w:szCs w:val="20"/>
              </w:rPr>
              <w:t>Gerelateerd objecttype</w:t>
            </w:r>
          </w:p>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Indicatie kardinaliteit</w:t>
            </w:r>
          </w:p>
        </w:tc>
        <w:tc>
          <w:tcPr>
            <w:tcW w:w="5670" w:type="dxa"/>
            <w:tcBorders>
              <w:top w:val="nil"/>
              <w:left w:val="nil"/>
              <w:bottom w:val="nil"/>
              <w:right w:val="nil"/>
            </w:tcBorders>
          </w:tcPr>
          <w:p w:rsidR="00EB4B31" w:rsidRPr="00EB4B31" w:rsidRDefault="008F2B4B" w:rsidP="00EB4B31">
            <w:pPr>
              <w:autoSpaceDE w:val="0"/>
              <w:autoSpaceDN w:val="0"/>
              <w:adjustRightInd w:val="0"/>
              <w:spacing w:after="0" w:line="240" w:lineRule="auto"/>
              <w:rPr>
                <w:rFonts w:ascii="Arial" w:eastAsia="Times New Roman" w:hAnsi="Arial" w:cs="Arial"/>
                <w:color w:val="000000"/>
                <w:sz w:val="20"/>
                <w:szCs w:val="20"/>
              </w:rPr>
            </w:pPr>
            <w:del w:id="23" w:author="Arjan" w:date="2012-11-16T13:00:00Z">
              <w:r w:rsidRPr="00EB4B31" w:rsidDel="00EB4B31">
                <w:rPr>
                  <w:rFonts w:ascii="Arial" w:hAnsi="Arial" w:cs="Arial"/>
                  <w:sz w:val="20"/>
                  <w:szCs w:val="20"/>
                  <w:lang w:val="en-AU"/>
                </w:rPr>
                <w:fldChar w:fldCharType="begin" w:fldLock="1"/>
              </w:r>
              <w:r w:rsidR="00EB4B31" w:rsidRPr="00EB4B31" w:rsidDel="00EB4B31">
                <w:rPr>
                  <w:rFonts w:ascii="Arial" w:hAnsi="Arial" w:cs="Arial"/>
                  <w:sz w:val="20"/>
                  <w:szCs w:val="20"/>
                  <w:lang w:val="en-AU"/>
                </w:rPr>
                <w:delInstrText xml:space="preserve">MERGEFIELD </w:delInstrText>
              </w:r>
              <w:r w:rsidR="00EB4B31" w:rsidRPr="00EB4B31" w:rsidDel="00EB4B31">
                <w:rPr>
                  <w:rFonts w:ascii="Arial" w:eastAsia="Times New Roman" w:hAnsi="Arial" w:cs="Arial"/>
                  <w:color w:val="000000"/>
                  <w:sz w:val="20"/>
                  <w:szCs w:val="20"/>
                </w:rPr>
                <w:delInstrText>Element.Name</w:delInstrText>
              </w:r>
              <w:r w:rsidRPr="00EB4B31" w:rsidDel="00EB4B31">
                <w:rPr>
                  <w:rFonts w:ascii="Arial" w:hAnsi="Arial" w:cs="Arial"/>
                  <w:sz w:val="20"/>
                  <w:szCs w:val="20"/>
                  <w:lang w:val="en-AU"/>
                </w:rPr>
                <w:fldChar w:fldCharType="separate"/>
              </w:r>
              <w:r w:rsidR="00EB4B31" w:rsidRPr="00EB4B31" w:rsidDel="00EB4B31">
                <w:rPr>
                  <w:rFonts w:ascii="Arial" w:eastAsia="Times New Roman" w:hAnsi="Arial" w:cs="Arial"/>
                  <w:color w:val="000000"/>
                  <w:sz w:val="20"/>
                  <w:szCs w:val="20"/>
                </w:rPr>
                <w:delText>DOCUMENT</w:delText>
              </w:r>
              <w:r w:rsidRPr="00EB4B31" w:rsidDel="00EB4B31">
                <w:rPr>
                  <w:rFonts w:ascii="Arial" w:hAnsi="Arial" w:cs="Arial"/>
                  <w:sz w:val="20"/>
                  <w:szCs w:val="20"/>
                  <w:lang w:val="en-AU"/>
                </w:rPr>
                <w:fldChar w:fldCharType="end"/>
              </w:r>
            </w:del>
            <w:ins w:id="24" w:author="Arjan" w:date="2012-11-16T13:00:00Z">
              <w:r w:rsidR="00EB4B31">
                <w:rPr>
                  <w:rFonts w:ascii="Arial" w:hAnsi="Arial" w:cs="Arial"/>
                  <w:sz w:val="20"/>
                  <w:szCs w:val="20"/>
                  <w:lang w:val="en-AU"/>
                </w:rPr>
                <w:t>INFORMATIEOBJECT</w:t>
              </w:r>
            </w:ins>
          </w:p>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p w:rsidR="00EB4B31" w:rsidRPr="00EB4B31" w:rsidRDefault="008F2B4B"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fldChar w:fldCharType="begin" w:fldLock="1"/>
            </w:r>
            <w:r w:rsidR="00EB4B31" w:rsidRPr="00EB4B31">
              <w:rPr>
                <w:rFonts w:ascii="Arial" w:eastAsia="Times New Roman" w:hAnsi="Arial" w:cs="Arial"/>
                <w:color w:val="000000"/>
                <w:sz w:val="20"/>
                <w:szCs w:val="20"/>
              </w:rPr>
              <w:instrText>MERGEFIELD ConnTarget.Cardinality</w:instrText>
            </w:r>
            <w:r w:rsidRPr="00EB4B31">
              <w:rPr>
                <w:rFonts w:ascii="Arial" w:eastAsia="Times New Roman" w:hAnsi="Arial" w:cs="Arial"/>
                <w:color w:val="000000"/>
                <w:sz w:val="20"/>
                <w:szCs w:val="20"/>
              </w:rPr>
              <w:fldChar w:fldCharType="separate"/>
            </w:r>
            <w:r w:rsidR="00EB4B31" w:rsidRPr="00EB4B31">
              <w:rPr>
                <w:rFonts w:ascii="Arial" w:eastAsia="Times New Roman" w:hAnsi="Arial" w:cs="Arial"/>
                <w:color w:val="000000"/>
                <w:sz w:val="20"/>
                <w:szCs w:val="20"/>
              </w:rPr>
              <w:t>0..*</w:t>
            </w:r>
            <w:r w:rsidRPr="00EB4B31">
              <w:rPr>
                <w:rFonts w:ascii="Arial" w:eastAsia="Times New Roman" w:hAnsi="Arial" w:cs="Arial"/>
                <w:color w:val="000000"/>
                <w:sz w:val="20"/>
                <w:szCs w:val="20"/>
              </w:rPr>
              <w:fldChar w:fldCharType="end"/>
            </w:r>
            <w:r w:rsidR="00EB4B31" w:rsidRPr="00EB4B31">
              <w:rPr>
                <w:rFonts w:ascii="Arial" w:eastAsia="Times New Roman" w:hAnsi="Arial" w:cs="Arial"/>
                <w:color w:val="000000"/>
                <w:sz w:val="20"/>
                <w:szCs w:val="20"/>
              </w:rPr>
              <w:t xml:space="preserve"> </w:t>
            </w:r>
          </w:p>
        </w:tc>
      </w:tr>
      <w:tr w:rsidR="00EB4B31" w:rsidRPr="00EB4B31">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r>
      <w:tr w:rsidR="00EB4B31" w:rsidRPr="00EB4B31">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Herkomst relatiesoort</w:t>
            </w: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t>KING</w:t>
            </w:r>
          </w:p>
        </w:tc>
      </w:tr>
      <w:tr w:rsidR="00EB4B31" w:rsidRPr="00EB4B31">
        <w:trPr>
          <w:trHeight w:val="230"/>
        </w:trPr>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r>
      <w:tr w:rsidR="00EB4B31" w:rsidRPr="00EB4B31">
        <w:trPr>
          <w:trHeight w:val="230"/>
        </w:trPr>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Code relatiesoort</w:t>
            </w: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EB4B31">
        <w:trPr>
          <w:trHeight w:val="230"/>
        </w:trPr>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5E066D">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r w:rsidRPr="00EB4B31">
              <w:rPr>
                <w:rFonts w:ascii="Arial" w:eastAsia="Times New Roman" w:hAnsi="Arial" w:cs="Arial"/>
                <w:b/>
                <w:bCs/>
                <w:color w:val="000000"/>
                <w:sz w:val="20"/>
                <w:szCs w:val="20"/>
              </w:rPr>
              <w:t>Definitie relatiesoort</w:t>
            </w:r>
          </w:p>
        </w:tc>
        <w:tc>
          <w:tcPr>
            <w:tcW w:w="5670" w:type="dxa"/>
            <w:tcBorders>
              <w:top w:val="nil"/>
              <w:left w:val="nil"/>
              <w:bottom w:val="nil"/>
              <w:right w:val="nil"/>
            </w:tcBorders>
          </w:tcPr>
          <w:p w:rsidR="00EB4B31" w:rsidRPr="00DD0F4F" w:rsidRDefault="008F2B4B" w:rsidP="00EB4B31">
            <w:pPr>
              <w:autoSpaceDE w:val="0"/>
              <w:autoSpaceDN w:val="0"/>
              <w:adjustRightInd w:val="0"/>
              <w:spacing w:after="0" w:line="240" w:lineRule="auto"/>
              <w:rPr>
                <w:rFonts w:ascii="Arial" w:eastAsia="Times New Roman" w:hAnsi="Arial" w:cs="Arial"/>
                <w:color w:val="000000"/>
                <w:sz w:val="20"/>
                <w:szCs w:val="20"/>
                <w:lang w:val="nl-NL"/>
              </w:rPr>
            </w:pPr>
            <w:r w:rsidRPr="00EB4B31">
              <w:rPr>
                <w:rFonts w:ascii="Arial" w:hAnsi="Arial" w:cs="Arial"/>
                <w:sz w:val="20"/>
                <w:szCs w:val="20"/>
                <w:lang w:val="en-AU"/>
              </w:rPr>
              <w:fldChar w:fldCharType="begin" w:fldLock="1"/>
            </w:r>
            <w:r w:rsidR="00EB4B31" w:rsidRPr="00DD0F4F">
              <w:rPr>
                <w:rFonts w:ascii="Arial" w:hAnsi="Arial" w:cs="Arial"/>
                <w:sz w:val="20"/>
                <w:szCs w:val="20"/>
                <w:lang w:val="nl-NL"/>
              </w:rPr>
              <w:instrText xml:space="preserve">MERGEFIELD </w:instrText>
            </w:r>
            <w:r w:rsidR="00EB4B31" w:rsidRPr="00DD0F4F">
              <w:rPr>
                <w:rFonts w:ascii="Arial" w:eastAsia="Times New Roman" w:hAnsi="Arial" w:cs="Arial"/>
                <w:color w:val="000000"/>
                <w:sz w:val="20"/>
                <w:szCs w:val="20"/>
                <w:lang w:val="nl-NL"/>
              </w:rPr>
              <w:instrText>Connector.Notes</w:instrText>
            </w:r>
            <w:r w:rsidRPr="00EB4B31">
              <w:rPr>
                <w:rFonts w:ascii="Arial" w:hAnsi="Arial" w:cs="Arial"/>
                <w:sz w:val="20"/>
                <w:szCs w:val="20"/>
                <w:lang w:val="en-AU"/>
              </w:rPr>
              <w:fldChar w:fldCharType="end"/>
            </w:r>
            <w:r w:rsidR="00EB4B31" w:rsidRPr="00DD0F4F">
              <w:rPr>
                <w:rFonts w:ascii="Arial" w:eastAsia="Times New Roman" w:hAnsi="Arial" w:cs="Arial"/>
                <w:color w:val="610E6A"/>
                <w:sz w:val="20"/>
                <w:szCs w:val="20"/>
                <w:lang w:val="nl-NL"/>
              </w:rPr>
              <w:t xml:space="preserve">Aanduiding van het (de) </w:t>
            </w:r>
            <w:del w:id="25" w:author="Arjan" w:date="2012-11-16T13:00:00Z">
              <w:r w:rsidR="00EB4B31" w:rsidRPr="00DD0F4F" w:rsidDel="00EB4B31">
                <w:rPr>
                  <w:rFonts w:ascii="Arial" w:eastAsia="Times New Roman" w:hAnsi="Arial" w:cs="Arial"/>
                  <w:color w:val="610E6A"/>
                  <w:sz w:val="20"/>
                  <w:szCs w:val="20"/>
                  <w:lang w:val="nl-NL"/>
                </w:rPr>
                <w:delText>DOCUMENT</w:delText>
              </w:r>
            </w:del>
            <w:ins w:id="26" w:author="Arjan" w:date="2012-11-16T13:00:00Z">
              <w:r w:rsidR="00EB4B31" w:rsidRPr="00DD0F4F">
                <w:rPr>
                  <w:rFonts w:ascii="Arial" w:eastAsia="Times New Roman" w:hAnsi="Arial" w:cs="Arial"/>
                  <w:color w:val="610E6A"/>
                  <w:sz w:val="20"/>
                  <w:szCs w:val="20"/>
                  <w:lang w:val="nl-NL"/>
                </w:rPr>
                <w:t>INFORMATIE</w:t>
              </w:r>
            </w:ins>
            <w:ins w:id="27" w:author="Arjan" w:date="2012-11-16T13:01:00Z">
              <w:r w:rsidR="00EB4B31" w:rsidRPr="00DD0F4F">
                <w:rPr>
                  <w:rFonts w:ascii="Arial" w:eastAsia="Times New Roman" w:hAnsi="Arial" w:cs="Arial"/>
                  <w:color w:val="610E6A"/>
                  <w:sz w:val="20"/>
                  <w:szCs w:val="20"/>
                  <w:lang w:val="nl-NL"/>
                </w:rPr>
                <w:t>OBJECT</w:t>
              </w:r>
            </w:ins>
            <w:r w:rsidR="00EB4B31" w:rsidRPr="00DD0F4F">
              <w:rPr>
                <w:rFonts w:ascii="Arial" w:eastAsia="Times New Roman" w:hAnsi="Arial" w:cs="Arial"/>
                <w:color w:val="610E6A"/>
                <w:sz w:val="20"/>
                <w:szCs w:val="20"/>
                <w:lang w:val="nl-NL"/>
              </w:rPr>
              <w:t>(en) waarin het BESLUIT beschreven is.</w:t>
            </w:r>
          </w:p>
        </w:tc>
      </w:tr>
      <w:tr w:rsidR="00EB4B31" w:rsidRPr="005E066D">
        <w:tc>
          <w:tcPr>
            <w:tcW w:w="3690" w:type="dxa"/>
            <w:tcBorders>
              <w:top w:val="nil"/>
              <w:left w:val="nil"/>
              <w:bottom w:val="nil"/>
              <w:right w:val="nil"/>
            </w:tcBorders>
          </w:tcPr>
          <w:p w:rsidR="00EB4B31" w:rsidRPr="00DD0F4F" w:rsidRDefault="00EB4B31" w:rsidP="00EB4B31">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EB4B31" w:rsidRPr="00DD0F4F" w:rsidRDefault="00EB4B31" w:rsidP="00EB4B31">
            <w:pPr>
              <w:autoSpaceDE w:val="0"/>
              <w:autoSpaceDN w:val="0"/>
              <w:adjustRightInd w:val="0"/>
              <w:spacing w:after="0" w:line="240" w:lineRule="auto"/>
              <w:rPr>
                <w:rFonts w:ascii="Arial" w:eastAsia="Times New Roman" w:hAnsi="Arial" w:cs="Arial"/>
                <w:color w:val="000000"/>
                <w:sz w:val="20"/>
                <w:szCs w:val="20"/>
                <w:lang w:val="nl-NL"/>
              </w:rPr>
            </w:pPr>
          </w:p>
        </w:tc>
      </w:tr>
      <w:tr w:rsidR="00EB4B31" w:rsidRPr="00EB4B31">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Herkomst definitie relatiesoort</w:t>
            </w: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t>KING</w:t>
            </w:r>
          </w:p>
        </w:tc>
      </w:tr>
      <w:tr w:rsidR="00EB4B31" w:rsidRPr="00EB4B31">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EB4B31">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Datum opname relatiesoort</w:t>
            </w: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t>1 juni 2008</w:t>
            </w:r>
          </w:p>
        </w:tc>
      </w:tr>
      <w:tr w:rsidR="00EB4B31" w:rsidRPr="00EB4B31">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5E066D">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Toelichting relatiesoort</w:t>
            </w:r>
          </w:p>
        </w:tc>
        <w:tc>
          <w:tcPr>
            <w:tcW w:w="5670" w:type="dxa"/>
            <w:tcBorders>
              <w:top w:val="nil"/>
              <w:left w:val="nil"/>
              <w:bottom w:val="nil"/>
              <w:right w:val="nil"/>
            </w:tcBorders>
          </w:tcPr>
          <w:p w:rsidR="00EB4B31" w:rsidRPr="00DD0F4F" w:rsidRDefault="00EB4B31" w:rsidP="00A4794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Besluiten worden veelal schriftelijk vastgelegd maar kunnen ook mondeling genomen zijn. Deze relatie verwijst naar het </w:t>
            </w:r>
            <w:del w:id="28" w:author="Arjan" w:date="2012-11-16T13:01:00Z">
              <w:r w:rsidRPr="00DD0F4F" w:rsidDel="00EB4B31">
                <w:rPr>
                  <w:rFonts w:ascii="Arial" w:eastAsia="Times New Roman" w:hAnsi="Arial" w:cs="Arial"/>
                  <w:color w:val="000000"/>
                  <w:sz w:val="20"/>
                  <w:szCs w:val="20"/>
                  <w:lang w:val="nl-NL"/>
                </w:rPr>
                <w:delText xml:space="preserve">document </w:delText>
              </w:r>
            </w:del>
            <w:ins w:id="29" w:author="Arjan" w:date="2012-11-16T13:01:00Z">
              <w:r w:rsidRPr="00DD0F4F">
                <w:rPr>
                  <w:rFonts w:ascii="Arial" w:eastAsia="Times New Roman" w:hAnsi="Arial" w:cs="Arial"/>
                  <w:color w:val="000000"/>
                  <w:sz w:val="20"/>
                  <w:szCs w:val="20"/>
                  <w:lang w:val="nl-NL"/>
                </w:rPr>
                <w:t xml:space="preserve">informatieobject </w:t>
              </w:r>
            </w:ins>
            <w:r w:rsidRPr="00DD0F4F">
              <w:rPr>
                <w:rFonts w:ascii="Arial" w:eastAsia="Times New Roman" w:hAnsi="Arial" w:cs="Arial"/>
                <w:color w:val="000000"/>
                <w:sz w:val="20"/>
                <w:szCs w:val="20"/>
                <w:lang w:val="nl-NL"/>
              </w:rPr>
              <w:t xml:space="preserve">waarin het besluit </w:t>
            </w:r>
            <w:del w:id="30" w:author="Arjan" w:date="2013-07-02T11:20:00Z">
              <w:r w:rsidRPr="00DD0F4F" w:rsidDel="00A4794E">
                <w:rPr>
                  <w:rFonts w:ascii="Arial" w:eastAsia="Times New Roman" w:hAnsi="Arial" w:cs="Arial"/>
                  <w:color w:val="000000"/>
                  <w:sz w:val="20"/>
                  <w:szCs w:val="20"/>
                  <w:lang w:val="nl-NL"/>
                </w:rPr>
                <w:delText xml:space="preserve">op schrift gesteld </w:delText>
              </w:r>
            </w:del>
            <w:r w:rsidRPr="00DD0F4F">
              <w:rPr>
                <w:rFonts w:ascii="Arial" w:eastAsia="Times New Roman" w:hAnsi="Arial" w:cs="Arial"/>
                <w:color w:val="000000"/>
                <w:sz w:val="20"/>
                <w:szCs w:val="20"/>
                <w:lang w:val="nl-NL"/>
              </w:rPr>
              <w:t>is</w:t>
            </w:r>
            <w:ins w:id="31" w:author="Arjan" w:date="2013-07-02T11:20:00Z">
              <w:r w:rsidR="00A4794E" w:rsidRPr="00DD0F4F">
                <w:rPr>
                  <w:rFonts w:ascii="Arial" w:eastAsia="Times New Roman" w:hAnsi="Arial" w:cs="Arial"/>
                  <w:color w:val="000000"/>
                  <w:sz w:val="20"/>
                  <w:szCs w:val="20"/>
                  <w:lang w:val="nl-NL"/>
                </w:rPr>
                <w:t xml:space="preserve"> vastgelegd</w:t>
              </w:r>
            </w:ins>
            <w:r w:rsidRPr="00DD0F4F">
              <w:rPr>
                <w:rFonts w:ascii="Arial" w:eastAsia="Times New Roman" w:hAnsi="Arial" w:cs="Arial"/>
                <w:color w:val="000000"/>
                <w:sz w:val="20"/>
                <w:szCs w:val="20"/>
                <w:lang w:val="nl-NL"/>
              </w:rPr>
              <w:t xml:space="preserve">, indien van toepassing. Mogelijkerwijs is het besluit in meerdere afzonderlijke </w:t>
            </w:r>
            <w:ins w:id="32" w:author="Arjan" w:date="2012-11-16T13:01:00Z">
              <w:r w:rsidR="002F298A" w:rsidRPr="00DD0F4F">
                <w:rPr>
                  <w:rFonts w:ascii="Arial" w:eastAsia="Times New Roman" w:hAnsi="Arial" w:cs="Arial"/>
                  <w:color w:val="000000"/>
                  <w:sz w:val="20"/>
                  <w:szCs w:val="20"/>
                  <w:lang w:val="nl-NL"/>
                </w:rPr>
                <w:t>informatieobject</w:t>
              </w:r>
              <w:r w:rsidR="002F298A" w:rsidRPr="00DD0F4F" w:rsidDel="002F298A">
                <w:rPr>
                  <w:rFonts w:ascii="Arial" w:eastAsia="Times New Roman" w:hAnsi="Arial" w:cs="Arial"/>
                  <w:color w:val="000000"/>
                  <w:sz w:val="20"/>
                  <w:szCs w:val="20"/>
                  <w:lang w:val="nl-NL"/>
                </w:rPr>
                <w:t xml:space="preserve"> </w:t>
              </w:r>
            </w:ins>
            <w:del w:id="33" w:author="Arjan" w:date="2012-11-16T13:01:00Z">
              <w:r w:rsidRPr="00DD0F4F" w:rsidDel="002F298A">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vastgelegd of zijn in één </w:t>
            </w:r>
            <w:ins w:id="34" w:author="Arjan" w:date="2012-11-16T13:01:00Z">
              <w:r w:rsidR="002F298A" w:rsidRPr="00DD0F4F">
                <w:rPr>
                  <w:rFonts w:ascii="Arial" w:eastAsia="Times New Roman" w:hAnsi="Arial" w:cs="Arial"/>
                  <w:color w:val="000000"/>
                  <w:sz w:val="20"/>
                  <w:szCs w:val="20"/>
                  <w:lang w:val="nl-NL"/>
                </w:rPr>
                <w:t>informatieobject</w:t>
              </w:r>
            </w:ins>
            <w:del w:id="35" w:author="Arjan" w:date="2012-11-16T13:01:00Z">
              <w:r w:rsidRPr="00DD0F4F" w:rsidDel="002F298A">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meerdere besluiten vastgelegd.</w:t>
            </w:r>
          </w:p>
        </w:tc>
      </w:tr>
      <w:tr w:rsidR="00EB4B31" w:rsidRPr="005E066D">
        <w:tc>
          <w:tcPr>
            <w:tcW w:w="3690" w:type="dxa"/>
            <w:tcBorders>
              <w:top w:val="nil"/>
              <w:left w:val="nil"/>
              <w:bottom w:val="nil"/>
              <w:right w:val="nil"/>
            </w:tcBorders>
          </w:tcPr>
          <w:p w:rsidR="00EB4B31" w:rsidRPr="00DD0F4F" w:rsidRDefault="00EB4B31" w:rsidP="00EB4B31">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EB4B31" w:rsidRPr="00DD0F4F" w:rsidRDefault="00EB4B31" w:rsidP="00EB4B31">
            <w:pPr>
              <w:autoSpaceDE w:val="0"/>
              <w:autoSpaceDN w:val="0"/>
              <w:adjustRightInd w:val="0"/>
              <w:spacing w:after="0" w:line="240" w:lineRule="auto"/>
              <w:rPr>
                <w:rFonts w:ascii="Arial" w:eastAsia="Times New Roman" w:hAnsi="Arial" w:cs="Arial"/>
                <w:color w:val="000000"/>
                <w:sz w:val="20"/>
                <w:szCs w:val="20"/>
                <w:lang w:val="nl-NL"/>
              </w:rPr>
            </w:pPr>
          </w:p>
        </w:tc>
      </w:tr>
      <w:tr w:rsidR="00EB4B31" w:rsidRPr="00EB4B31">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Indicatie materiële historie</w:t>
            </w: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t>Nee</w:t>
            </w:r>
          </w:p>
        </w:tc>
      </w:tr>
      <w:tr w:rsidR="00EB4B31" w:rsidRPr="00EB4B31">
        <w:trPr>
          <w:trHeight w:val="230"/>
        </w:trPr>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EB4B31">
        <w:trPr>
          <w:trHeight w:val="230"/>
        </w:trPr>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Indicatie formele historie</w:t>
            </w: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t>Nee</w:t>
            </w:r>
          </w:p>
        </w:tc>
      </w:tr>
      <w:tr w:rsidR="00EB4B31" w:rsidRPr="00EB4B31">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EB4B31">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Aanduiding brondocument</w:t>
            </w: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EB4B31">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EB4B31">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Indicatie in onderzoek</w:t>
            </w: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t>Nee</w:t>
            </w:r>
          </w:p>
        </w:tc>
      </w:tr>
      <w:tr w:rsidR="00EB4B31" w:rsidRPr="00EB4B31">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EB4B31">
        <w:tc>
          <w:tcPr>
            <w:tcW w:w="369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Aanduiding strijdigheid/nietigheid</w:t>
            </w:r>
          </w:p>
        </w:tc>
        <w:tc>
          <w:tcPr>
            <w:tcW w:w="5670" w:type="dxa"/>
            <w:tcBorders>
              <w:top w:val="nil"/>
              <w:left w:val="nil"/>
              <w:bottom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t>Nee</w:t>
            </w:r>
          </w:p>
        </w:tc>
      </w:tr>
      <w:tr w:rsidR="00EB4B31" w:rsidRPr="00EB4B31" w:rsidTr="00AB019F">
        <w:tc>
          <w:tcPr>
            <w:tcW w:w="3690" w:type="dxa"/>
            <w:tcBorders>
              <w:top w:val="nil"/>
              <w:left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EB4B31" w:rsidTr="00AB019F">
        <w:tc>
          <w:tcPr>
            <w:tcW w:w="3690" w:type="dxa"/>
            <w:tcBorders>
              <w:top w:val="nil"/>
              <w:left w:val="nil"/>
              <w:bottom w:val="single" w:sz="4" w:space="0" w:color="auto"/>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Indicatie authentiek</w:t>
            </w:r>
          </w:p>
        </w:tc>
        <w:tc>
          <w:tcPr>
            <w:tcW w:w="5670" w:type="dxa"/>
            <w:tcBorders>
              <w:top w:val="nil"/>
              <w:left w:val="nil"/>
              <w:bottom w:val="single" w:sz="4" w:space="0" w:color="auto"/>
              <w:right w:val="nil"/>
            </w:tcBorders>
          </w:tcPr>
          <w:p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t>Gemeentelijk basisgegeven</w:t>
            </w:r>
          </w:p>
        </w:tc>
      </w:tr>
    </w:tbl>
    <w:p w:rsidR="00EB4B31" w:rsidRDefault="00EB4B31" w:rsidP="0044638F"/>
    <w:p w:rsidR="00CF1953" w:rsidRDefault="00CF1953" w:rsidP="00CF1953">
      <w:pPr>
        <w:pStyle w:val="Kop3"/>
      </w:pPr>
      <w:bookmarkStart w:id="36" w:name="_Toc398129669"/>
      <w:r>
        <w:t>Bestuursorgaan</w:t>
      </w:r>
      <w:bookmarkEnd w:id="36"/>
    </w:p>
    <w:p w:rsidR="00CF1953" w:rsidRPr="00DD0F4F" w:rsidRDefault="00CF1953" w:rsidP="00CF1953">
      <w:pPr>
        <w:rPr>
          <w:lang w:val="nl-NL"/>
        </w:rPr>
      </w:pPr>
      <w:r w:rsidRPr="00DD0F4F">
        <w:rPr>
          <w:lang w:val="nl-NL"/>
        </w:rPr>
        <w:t>Om uit te kunnen wisselen onder wiens verantwoordelijkheid een besluit vastgesteld is, hebben  we het attribuut ‘Bestuursorgaan’ toegevoegd. Dit  is vooral relevant indien de besluitvorming cq. de behandeling van de zaak gemandateerd is aan een andere organisatie.</w:t>
      </w:r>
    </w:p>
    <w:bookmarkStart w:id="37" w:name="BKM_97EB79EE_9844_4d9b_8993_44FDBCEB78EB"/>
    <w:bookmarkEnd w:id="37"/>
    <w:p w:rsidR="00CF1953" w:rsidRPr="00CF1953" w:rsidRDefault="008F2B4B" w:rsidP="00CF1953">
      <w:pPr>
        <w:autoSpaceDE w:val="0"/>
        <w:autoSpaceDN w:val="0"/>
        <w:adjustRightInd w:val="0"/>
        <w:spacing w:before="240" w:after="60" w:line="240" w:lineRule="auto"/>
        <w:outlineLvl w:val="3"/>
        <w:rPr>
          <w:ins w:id="38" w:author="Arjan" w:date="2013-01-07T16:56:00Z"/>
          <w:rFonts w:ascii="Arial" w:eastAsia="Times New Roman" w:hAnsi="Arial" w:cs="Arial"/>
          <w:b/>
          <w:bCs/>
          <w:color w:val="004080"/>
          <w:sz w:val="24"/>
          <w:szCs w:val="24"/>
        </w:rPr>
      </w:pPr>
      <w:ins w:id="39" w:author="Arjan" w:date="2013-01-07T16:56:00Z">
        <w:r w:rsidRPr="00CF1953">
          <w:rPr>
            <w:rFonts w:ascii="Arial" w:hAnsi="Arial" w:cs="Arial"/>
            <w:sz w:val="20"/>
            <w:szCs w:val="20"/>
            <w:lang w:val="en-AU"/>
          </w:rPr>
          <w:fldChar w:fldCharType="begin" w:fldLock="1"/>
        </w:r>
        <w:r w:rsidR="00CF1953" w:rsidRPr="00CF1953">
          <w:rPr>
            <w:rFonts w:ascii="Arial" w:hAnsi="Arial" w:cs="Arial"/>
            <w:sz w:val="20"/>
            <w:szCs w:val="20"/>
            <w:lang w:val="en-AU"/>
          </w:rPr>
          <w:instrText xml:space="preserve">MERGEFIELD </w:instrText>
        </w:r>
        <w:r w:rsidR="00CF1953" w:rsidRPr="00CF1953">
          <w:rPr>
            <w:rFonts w:ascii="Arial" w:eastAsia="Times New Roman" w:hAnsi="Arial" w:cs="Arial"/>
            <w:b/>
            <w:bCs/>
            <w:color w:val="004080"/>
            <w:sz w:val="24"/>
            <w:szCs w:val="24"/>
          </w:rPr>
          <w:instrText>Att.Stereotype</w:instrText>
        </w:r>
        <w:r w:rsidRPr="00CF1953">
          <w:rPr>
            <w:rFonts w:ascii="Arial" w:hAnsi="Arial" w:cs="Arial"/>
            <w:sz w:val="20"/>
            <w:szCs w:val="20"/>
            <w:lang w:val="en-AU"/>
          </w:rPr>
          <w:fldChar w:fldCharType="separate"/>
        </w:r>
        <w:r w:rsidR="00CF1953" w:rsidRPr="00CF1953">
          <w:rPr>
            <w:rFonts w:ascii="Arial" w:eastAsia="Times New Roman" w:hAnsi="Arial" w:cs="Arial"/>
            <w:b/>
            <w:bCs/>
            <w:color w:val="004080"/>
            <w:sz w:val="24"/>
            <w:szCs w:val="24"/>
          </w:rPr>
          <w:t>«Attribuutsoort»</w:t>
        </w:r>
        <w:r w:rsidRPr="00CF1953">
          <w:rPr>
            <w:rFonts w:ascii="Arial" w:hAnsi="Arial" w:cs="Arial"/>
            <w:sz w:val="20"/>
            <w:szCs w:val="20"/>
            <w:lang w:val="en-AU"/>
          </w:rPr>
          <w:fldChar w:fldCharType="end"/>
        </w:r>
        <w:r w:rsidR="00CF1953" w:rsidRPr="00CF1953">
          <w:rPr>
            <w:rFonts w:ascii="Arial" w:eastAsia="Times New Roman" w:hAnsi="Arial" w:cs="Arial"/>
            <w:b/>
            <w:bCs/>
            <w:color w:val="004080"/>
            <w:sz w:val="24"/>
            <w:szCs w:val="24"/>
          </w:rPr>
          <w:t xml:space="preserve"> </w:t>
        </w:r>
        <w:r w:rsidRPr="00CF1953">
          <w:rPr>
            <w:rFonts w:ascii="Arial" w:eastAsia="Times New Roman" w:hAnsi="Arial" w:cs="Arial"/>
            <w:b/>
            <w:bCs/>
            <w:color w:val="004080"/>
            <w:sz w:val="24"/>
            <w:szCs w:val="24"/>
          </w:rPr>
          <w:fldChar w:fldCharType="begin" w:fldLock="1"/>
        </w:r>
        <w:r w:rsidR="00CF1953" w:rsidRPr="00CF1953">
          <w:rPr>
            <w:rFonts w:ascii="Arial" w:eastAsia="Times New Roman" w:hAnsi="Arial" w:cs="Arial"/>
            <w:b/>
            <w:bCs/>
            <w:color w:val="004080"/>
            <w:sz w:val="24"/>
            <w:szCs w:val="24"/>
          </w:rPr>
          <w:instrText>MERGEFIELD Att.Name</w:instrText>
        </w:r>
        <w:r w:rsidRPr="00CF1953">
          <w:rPr>
            <w:rFonts w:ascii="Arial" w:eastAsia="Times New Roman" w:hAnsi="Arial" w:cs="Arial"/>
            <w:b/>
            <w:bCs/>
            <w:color w:val="004080"/>
            <w:sz w:val="24"/>
            <w:szCs w:val="24"/>
          </w:rPr>
          <w:fldChar w:fldCharType="separate"/>
        </w:r>
        <w:r w:rsidR="00CF1953" w:rsidRPr="00CF1953">
          <w:rPr>
            <w:rFonts w:ascii="Arial" w:eastAsia="Times New Roman" w:hAnsi="Arial" w:cs="Arial"/>
            <w:b/>
            <w:bCs/>
            <w:color w:val="004080"/>
            <w:sz w:val="24"/>
            <w:szCs w:val="24"/>
          </w:rPr>
          <w:t>Bestuursorgaan</w:t>
        </w:r>
        <w:r w:rsidRPr="00CF1953">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780"/>
        <w:gridCol w:w="5580"/>
      </w:tblGrid>
      <w:tr w:rsidR="00CF1953" w:rsidRPr="00CF1953">
        <w:trPr>
          <w:trHeight w:val="230"/>
          <w:ins w:id="40"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41" w:author="Arjan" w:date="2013-01-07T16:56:00Z"/>
                <w:rFonts w:ascii="Arial" w:eastAsia="Times New Roman" w:hAnsi="Arial" w:cs="Arial"/>
                <w:color w:val="000000"/>
                <w:sz w:val="20"/>
                <w:szCs w:val="20"/>
              </w:rPr>
            </w:pPr>
            <w:ins w:id="42" w:author="Arjan" w:date="2013-01-07T16:56:00Z">
              <w:r w:rsidRPr="00CF1953">
                <w:rPr>
                  <w:rFonts w:ascii="Arial" w:eastAsia="Times New Roman" w:hAnsi="Arial" w:cs="Arial"/>
                  <w:b/>
                  <w:bCs/>
                  <w:color w:val="000000"/>
                  <w:sz w:val="20"/>
                  <w:szCs w:val="20"/>
                </w:rPr>
                <w:t>Naam attribuutsoort</w:t>
              </w:r>
            </w:ins>
          </w:p>
        </w:tc>
        <w:tc>
          <w:tcPr>
            <w:tcW w:w="5580" w:type="dxa"/>
            <w:tcBorders>
              <w:top w:val="nil"/>
              <w:left w:val="nil"/>
              <w:bottom w:val="nil"/>
              <w:right w:val="nil"/>
            </w:tcBorders>
          </w:tcPr>
          <w:p w:rsidR="00CF1953" w:rsidRPr="00CF1953" w:rsidRDefault="008F2B4B" w:rsidP="00CF1953">
            <w:pPr>
              <w:autoSpaceDE w:val="0"/>
              <w:autoSpaceDN w:val="0"/>
              <w:adjustRightInd w:val="0"/>
              <w:spacing w:after="0" w:line="240" w:lineRule="auto"/>
              <w:rPr>
                <w:ins w:id="43" w:author="Arjan" w:date="2013-01-07T16:56:00Z"/>
                <w:rFonts w:ascii="Arial" w:eastAsia="Times New Roman" w:hAnsi="Arial" w:cs="Arial"/>
                <w:color w:val="000000"/>
                <w:sz w:val="20"/>
                <w:szCs w:val="20"/>
              </w:rPr>
            </w:pPr>
            <w:ins w:id="44" w:author="Arjan" w:date="2013-01-07T16:56:00Z">
              <w:r w:rsidRPr="00CF1953">
                <w:rPr>
                  <w:rFonts w:ascii="Arial" w:hAnsi="Arial" w:cs="Arial"/>
                  <w:sz w:val="20"/>
                  <w:szCs w:val="20"/>
                  <w:lang w:val="en-AU"/>
                </w:rPr>
                <w:fldChar w:fldCharType="begin" w:fldLock="1"/>
              </w:r>
              <w:r w:rsidR="00CF1953" w:rsidRPr="00CF1953">
                <w:rPr>
                  <w:rFonts w:ascii="Arial" w:hAnsi="Arial" w:cs="Arial"/>
                  <w:sz w:val="20"/>
                  <w:szCs w:val="20"/>
                  <w:lang w:val="en-AU"/>
                </w:rPr>
                <w:instrText xml:space="preserve">MERGEFIELD </w:instrText>
              </w:r>
              <w:r w:rsidR="00CF1953" w:rsidRPr="00CF1953">
                <w:rPr>
                  <w:rFonts w:ascii="Arial" w:eastAsia="Times New Roman" w:hAnsi="Arial" w:cs="Arial"/>
                  <w:color w:val="000000"/>
                  <w:sz w:val="20"/>
                  <w:szCs w:val="20"/>
                </w:rPr>
                <w:instrText>Att.Name</w:instrText>
              </w:r>
              <w:r w:rsidRPr="00CF1953">
                <w:rPr>
                  <w:rFonts w:ascii="Arial" w:hAnsi="Arial" w:cs="Arial"/>
                  <w:sz w:val="20"/>
                  <w:szCs w:val="20"/>
                  <w:lang w:val="en-AU"/>
                </w:rPr>
                <w:fldChar w:fldCharType="separate"/>
              </w:r>
              <w:r w:rsidR="00CF1953" w:rsidRPr="00CF1953">
                <w:rPr>
                  <w:rFonts w:ascii="Arial" w:eastAsia="Times New Roman" w:hAnsi="Arial" w:cs="Arial"/>
                  <w:color w:val="000000"/>
                  <w:sz w:val="20"/>
                  <w:szCs w:val="20"/>
                </w:rPr>
                <w:t>Bestuursorgaan</w:t>
              </w:r>
              <w:r w:rsidRPr="00CF1953">
                <w:rPr>
                  <w:rFonts w:ascii="Arial" w:hAnsi="Arial" w:cs="Arial"/>
                  <w:sz w:val="20"/>
                  <w:szCs w:val="20"/>
                  <w:lang w:val="en-AU"/>
                </w:rPr>
                <w:fldChar w:fldCharType="end"/>
              </w:r>
            </w:ins>
          </w:p>
        </w:tc>
      </w:tr>
      <w:tr w:rsidR="00CF1953" w:rsidRPr="00CF1953">
        <w:trPr>
          <w:ins w:id="45"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46"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47" w:author="Arjan" w:date="2013-01-07T16:56:00Z"/>
                <w:rFonts w:ascii="Arial" w:eastAsia="Times New Roman" w:hAnsi="Arial" w:cs="Arial"/>
                <w:color w:val="000000"/>
                <w:sz w:val="20"/>
                <w:szCs w:val="20"/>
              </w:rPr>
            </w:pPr>
          </w:p>
        </w:tc>
      </w:tr>
      <w:tr w:rsidR="00CF1953" w:rsidRPr="00CF1953">
        <w:trPr>
          <w:ins w:id="48"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49" w:author="Arjan" w:date="2013-01-07T16:56:00Z"/>
                <w:rFonts w:ascii="Arial" w:eastAsia="Times New Roman" w:hAnsi="Arial" w:cs="Arial"/>
                <w:color w:val="000000"/>
                <w:sz w:val="20"/>
                <w:szCs w:val="20"/>
              </w:rPr>
            </w:pPr>
            <w:ins w:id="50" w:author="Arjan" w:date="2013-01-07T16:56:00Z">
              <w:r w:rsidRPr="00CF1953">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51" w:author="Arjan" w:date="2013-01-07T16:56:00Z"/>
                <w:rFonts w:ascii="Arial" w:eastAsia="Times New Roman" w:hAnsi="Arial" w:cs="Arial"/>
                <w:color w:val="000000"/>
                <w:sz w:val="20"/>
                <w:szCs w:val="20"/>
              </w:rPr>
            </w:pPr>
            <w:ins w:id="52" w:author="Arjan" w:date="2013-01-07T16:56:00Z">
              <w:r w:rsidRPr="00CF1953">
                <w:rPr>
                  <w:rFonts w:ascii="Arial" w:eastAsia="Times New Roman" w:hAnsi="Arial" w:cs="Arial"/>
                  <w:color w:val="000000"/>
                  <w:sz w:val="20"/>
                  <w:szCs w:val="20"/>
                </w:rPr>
                <w:t>KING</w:t>
              </w:r>
            </w:ins>
          </w:p>
        </w:tc>
      </w:tr>
      <w:tr w:rsidR="00CF1953" w:rsidRPr="00CF1953">
        <w:trPr>
          <w:ins w:id="53"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54"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55" w:author="Arjan" w:date="2013-01-07T16:56:00Z"/>
                <w:rFonts w:ascii="Arial" w:eastAsia="Times New Roman" w:hAnsi="Arial" w:cs="Arial"/>
                <w:color w:val="000000"/>
                <w:sz w:val="20"/>
                <w:szCs w:val="20"/>
              </w:rPr>
            </w:pPr>
          </w:p>
        </w:tc>
      </w:tr>
      <w:tr w:rsidR="00CF1953" w:rsidRPr="00CF1953">
        <w:trPr>
          <w:ins w:id="56"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57" w:author="Arjan" w:date="2013-01-07T16:56:00Z"/>
                <w:rFonts w:ascii="Arial" w:eastAsia="Times New Roman" w:hAnsi="Arial" w:cs="Arial"/>
                <w:color w:val="000000"/>
                <w:sz w:val="20"/>
                <w:szCs w:val="20"/>
              </w:rPr>
            </w:pPr>
            <w:ins w:id="58" w:author="Arjan" w:date="2013-01-07T16:56:00Z">
              <w:r w:rsidRPr="00CF1953">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59" w:author="Arjan" w:date="2013-01-07T16:56:00Z"/>
                <w:rFonts w:ascii="Arial" w:eastAsia="Times New Roman" w:hAnsi="Arial" w:cs="Arial"/>
                <w:color w:val="000000"/>
                <w:sz w:val="20"/>
                <w:szCs w:val="20"/>
              </w:rPr>
            </w:pPr>
          </w:p>
        </w:tc>
      </w:tr>
      <w:tr w:rsidR="00CF1953" w:rsidRPr="00CF1953">
        <w:trPr>
          <w:ins w:id="60"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61"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62" w:author="Arjan" w:date="2013-01-07T16:56:00Z"/>
                <w:rFonts w:ascii="Arial" w:eastAsia="Times New Roman" w:hAnsi="Arial" w:cs="Arial"/>
                <w:color w:val="000000"/>
                <w:sz w:val="20"/>
                <w:szCs w:val="20"/>
              </w:rPr>
            </w:pPr>
          </w:p>
        </w:tc>
      </w:tr>
      <w:tr w:rsidR="00CF1953" w:rsidRPr="00CF1953">
        <w:trPr>
          <w:ins w:id="63"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64" w:author="Arjan" w:date="2013-01-07T16:56:00Z"/>
                <w:rFonts w:ascii="Arial" w:eastAsia="Times New Roman" w:hAnsi="Arial" w:cs="Arial"/>
                <w:color w:val="000000"/>
                <w:sz w:val="20"/>
                <w:szCs w:val="20"/>
              </w:rPr>
            </w:pPr>
            <w:ins w:id="65" w:author="Arjan" w:date="2013-01-07T16:56:00Z">
              <w:r w:rsidRPr="00CF1953">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66" w:author="Arjan" w:date="2013-01-07T16:56:00Z"/>
                <w:rFonts w:ascii="Arial" w:eastAsia="Times New Roman" w:hAnsi="Arial" w:cs="Arial"/>
                <w:color w:val="000000"/>
                <w:sz w:val="20"/>
                <w:szCs w:val="20"/>
              </w:rPr>
            </w:pPr>
            <w:ins w:id="67" w:author="Arjan" w:date="2013-01-07T16:59:00Z">
              <w:r>
                <w:rPr>
                  <w:rFonts w:ascii="Arial" w:hAnsi="Arial" w:cs="Arial"/>
                  <w:sz w:val="20"/>
                  <w:szCs w:val="20"/>
                  <w:lang w:val="en-AU"/>
                </w:rPr>
                <w:t>bestuursorga</w:t>
              </w:r>
            </w:ins>
            <w:ins w:id="68" w:author="Arjan" w:date="2013-01-07T17:00:00Z">
              <w:r>
                <w:rPr>
                  <w:rFonts w:ascii="Arial" w:hAnsi="Arial" w:cs="Arial"/>
                  <w:sz w:val="20"/>
                  <w:szCs w:val="20"/>
                  <w:lang w:val="en-AU"/>
                </w:rPr>
                <w:t>an</w:t>
              </w:r>
            </w:ins>
            <w:ins w:id="69" w:author="Arjan" w:date="2013-01-07T16:56:00Z">
              <w:r w:rsidR="008F2B4B" w:rsidRPr="00CF1953">
                <w:rPr>
                  <w:rFonts w:ascii="Arial" w:hAnsi="Arial" w:cs="Arial"/>
                  <w:sz w:val="20"/>
                  <w:szCs w:val="20"/>
                  <w:lang w:val="en-AU"/>
                </w:rPr>
                <w:fldChar w:fldCharType="begin" w:fldLock="1"/>
              </w:r>
              <w:r w:rsidRPr="00CF1953">
                <w:rPr>
                  <w:rFonts w:ascii="Arial" w:hAnsi="Arial" w:cs="Arial"/>
                  <w:sz w:val="20"/>
                  <w:szCs w:val="20"/>
                  <w:lang w:val="en-AU"/>
                </w:rPr>
                <w:instrText xml:space="preserve">MERGEFIELD </w:instrText>
              </w:r>
              <w:r w:rsidRPr="00CF1953">
                <w:rPr>
                  <w:rFonts w:ascii="Arial" w:eastAsia="Times New Roman" w:hAnsi="Arial" w:cs="Arial"/>
                  <w:color w:val="000000"/>
                  <w:sz w:val="20"/>
                  <w:szCs w:val="20"/>
                </w:rPr>
                <w:instrText>Att.Alias</w:instrText>
              </w:r>
              <w:r w:rsidR="008F2B4B" w:rsidRPr="00CF1953">
                <w:rPr>
                  <w:rFonts w:ascii="Arial" w:hAnsi="Arial" w:cs="Arial"/>
                  <w:sz w:val="20"/>
                  <w:szCs w:val="20"/>
                  <w:lang w:val="en-AU"/>
                </w:rPr>
                <w:fldChar w:fldCharType="end"/>
              </w:r>
            </w:ins>
          </w:p>
        </w:tc>
      </w:tr>
      <w:tr w:rsidR="00CF1953" w:rsidRPr="00CF1953">
        <w:trPr>
          <w:ins w:id="70"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71"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72" w:author="Arjan" w:date="2013-01-07T16:56:00Z"/>
                <w:rFonts w:ascii="Arial" w:eastAsia="Times New Roman" w:hAnsi="Arial" w:cs="Arial"/>
                <w:color w:val="000000"/>
                <w:sz w:val="20"/>
                <w:szCs w:val="20"/>
              </w:rPr>
            </w:pPr>
          </w:p>
        </w:tc>
      </w:tr>
      <w:tr w:rsidR="00CF1953" w:rsidRPr="005E066D">
        <w:trPr>
          <w:ins w:id="73"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74" w:author="Arjan" w:date="2013-01-07T16:56:00Z"/>
                <w:rFonts w:ascii="Arial" w:eastAsia="Times New Roman" w:hAnsi="Arial" w:cs="Arial"/>
                <w:color w:val="000000"/>
                <w:sz w:val="20"/>
                <w:szCs w:val="20"/>
              </w:rPr>
            </w:pPr>
            <w:ins w:id="75" w:author="Arjan" w:date="2013-01-07T16:56:00Z">
              <w:r w:rsidRPr="00CF1953">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CF1953" w:rsidRPr="00DD0F4F" w:rsidRDefault="008F2B4B" w:rsidP="00CF1953">
            <w:pPr>
              <w:autoSpaceDE w:val="0"/>
              <w:autoSpaceDN w:val="0"/>
              <w:adjustRightInd w:val="0"/>
              <w:spacing w:after="0" w:line="240" w:lineRule="auto"/>
              <w:rPr>
                <w:ins w:id="76" w:author="Arjan" w:date="2013-01-07T16:56:00Z"/>
                <w:rFonts w:ascii="Arial" w:eastAsia="Times New Roman" w:hAnsi="Arial" w:cs="Arial"/>
                <w:color w:val="000000"/>
                <w:sz w:val="20"/>
                <w:szCs w:val="20"/>
                <w:lang w:val="nl-NL"/>
              </w:rPr>
            </w:pPr>
            <w:ins w:id="77" w:author="Arjan" w:date="2013-01-07T16:56:00Z">
              <w:r w:rsidRPr="00CF1953">
                <w:rPr>
                  <w:rFonts w:ascii="Arial" w:hAnsi="Arial" w:cs="Arial"/>
                  <w:sz w:val="20"/>
                  <w:szCs w:val="20"/>
                  <w:lang w:val="en-AU"/>
                </w:rPr>
                <w:fldChar w:fldCharType="begin" w:fldLock="1"/>
              </w:r>
              <w:r w:rsidR="00CF1953" w:rsidRPr="00DD0F4F">
                <w:rPr>
                  <w:rFonts w:ascii="Arial" w:hAnsi="Arial" w:cs="Arial"/>
                  <w:sz w:val="20"/>
                  <w:szCs w:val="20"/>
                  <w:lang w:val="nl-NL"/>
                </w:rPr>
                <w:instrText xml:space="preserve">MERGEFIELD </w:instrText>
              </w:r>
              <w:r w:rsidR="00CF1953" w:rsidRPr="00DD0F4F">
                <w:rPr>
                  <w:rFonts w:ascii="Arial" w:eastAsia="Times New Roman" w:hAnsi="Arial" w:cs="Arial"/>
                  <w:color w:val="000000"/>
                  <w:sz w:val="20"/>
                  <w:szCs w:val="20"/>
                  <w:lang w:val="nl-NL"/>
                </w:rPr>
                <w:instrText>Att.Notes</w:instrText>
              </w:r>
              <w:r w:rsidRPr="00CF1953">
                <w:rPr>
                  <w:rFonts w:ascii="Arial" w:hAnsi="Arial" w:cs="Arial"/>
                  <w:sz w:val="20"/>
                  <w:szCs w:val="20"/>
                  <w:lang w:val="en-AU"/>
                </w:rPr>
                <w:fldChar w:fldCharType="separate"/>
              </w:r>
              <w:r w:rsidR="00CF1953" w:rsidRPr="00DD0F4F">
                <w:rPr>
                  <w:rFonts w:ascii="Arial" w:eastAsia="Times New Roman" w:hAnsi="Arial" w:cs="Arial"/>
                  <w:color w:val="000000"/>
                  <w:sz w:val="20"/>
                  <w:szCs w:val="20"/>
                  <w:lang w:val="nl-NL"/>
                </w:rPr>
                <w:t>Een orgaan van een rechtspersoon krachtens publiekrecht ingesteld of een persoon of college, met enig openbaar gezag bekleed onder wiens verantwoordelijkheid het besluit vastgesteld is.</w:t>
              </w:r>
              <w:r w:rsidRPr="00CF1953">
                <w:rPr>
                  <w:rFonts w:ascii="Arial" w:hAnsi="Arial" w:cs="Arial"/>
                  <w:sz w:val="20"/>
                  <w:szCs w:val="20"/>
                  <w:lang w:val="en-AU"/>
                </w:rPr>
                <w:fldChar w:fldCharType="end"/>
              </w:r>
            </w:ins>
          </w:p>
        </w:tc>
      </w:tr>
      <w:tr w:rsidR="00CF1953" w:rsidRPr="005E066D">
        <w:trPr>
          <w:trHeight w:val="230"/>
          <w:ins w:id="78" w:author="Arjan" w:date="2013-01-07T16:56:00Z"/>
        </w:trPr>
        <w:tc>
          <w:tcPr>
            <w:tcW w:w="3780" w:type="dxa"/>
            <w:tcBorders>
              <w:top w:val="nil"/>
              <w:left w:val="nil"/>
              <w:bottom w:val="nil"/>
              <w:right w:val="nil"/>
            </w:tcBorders>
          </w:tcPr>
          <w:p w:rsidR="00CF1953" w:rsidRPr="00DD0F4F" w:rsidRDefault="00CF1953" w:rsidP="00CF1953">
            <w:pPr>
              <w:autoSpaceDE w:val="0"/>
              <w:autoSpaceDN w:val="0"/>
              <w:adjustRightInd w:val="0"/>
              <w:spacing w:after="0" w:line="240" w:lineRule="auto"/>
              <w:rPr>
                <w:ins w:id="79" w:author="Arjan" w:date="2013-01-07T16:56: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CF1953" w:rsidRPr="00DD0F4F" w:rsidRDefault="00CF1953" w:rsidP="00CF1953">
            <w:pPr>
              <w:autoSpaceDE w:val="0"/>
              <w:autoSpaceDN w:val="0"/>
              <w:adjustRightInd w:val="0"/>
              <w:spacing w:after="0" w:line="240" w:lineRule="auto"/>
              <w:rPr>
                <w:ins w:id="80" w:author="Arjan" w:date="2013-01-07T16:56:00Z"/>
                <w:rFonts w:ascii="Arial" w:eastAsia="Times New Roman" w:hAnsi="Arial" w:cs="Arial"/>
                <w:color w:val="000000"/>
                <w:sz w:val="20"/>
                <w:szCs w:val="20"/>
                <w:lang w:val="nl-NL"/>
              </w:rPr>
            </w:pPr>
          </w:p>
        </w:tc>
      </w:tr>
      <w:tr w:rsidR="00CF1953" w:rsidRPr="00CF1953">
        <w:trPr>
          <w:trHeight w:val="230"/>
          <w:ins w:id="81"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82" w:author="Arjan" w:date="2013-01-07T16:56:00Z"/>
                <w:rFonts w:ascii="Arial" w:eastAsia="Times New Roman" w:hAnsi="Arial" w:cs="Arial"/>
                <w:color w:val="000000"/>
                <w:sz w:val="20"/>
                <w:szCs w:val="20"/>
              </w:rPr>
            </w:pPr>
            <w:ins w:id="83" w:author="Arjan" w:date="2013-01-07T16:56:00Z">
              <w:r w:rsidRPr="00CF1953">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84" w:author="Arjan" w:date="2013-01-07T16:56:00Z"/>
                <w:rFonts w:ascii="Arial" w:eastAsia="Times New Roman" w:hAnsi="Arial" w:cs="Arial"/>
                <w:color w:val="000000"/>
                <w:sz w:val="20"/>
                <w:szCs w:val="20"/>
              </w:rPr>
            </w:pPr>
            <w:ins w:id="85" w:author="Arjan" w:date="2013-01-07T16:56:00Z">
              <w:r w:rsidRPr="00CF1953">
                <w:rPr>
                  <w:rFonts w:ascii="Arial" w:eastAsia="Times New Roman" w:hAnsi="Arial" w:cs="Arial"/>
                  <w:color w:val="000000"/>
                  <w:sz w:val="20"/>
                  <w:szCs w:val="20"/>
                </w:rPr>
                <w:t xml:space="preserve">KING </w:t>
              </w:r>
            </w:ins>
          </w:p>
        </w:tc>
      </w:tr>
      <w:tr w:rsidR="00CF1953" w:rsidRPr="00CF1953">
        <w:trPr>
          <w:ins w:id="86"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87"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88" w:author="Arjan" w:date="2013-01-07T16:56:00Z"/>
                <w:rFonts w:ascii="Arial" w:eastAsia="Times New Roman" w:hAnsi="Arial" w:cs="Arial"/>
                <w:color w:val="000000"/>
                <w:sz w:val="20"/>
                <w:szCs w:val="20"/>
              </w:rPr>
            </w:pPr>
          </w:p>
        </w:tc>
      </w:tr>
      <w:tr w:rsidR="00CF1953" w:rsidRPr="00CF1953">
        <w:trPr>
          <w:ins w:id="89"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90" w:author="Arjan" w:date="2013-01-07T16:56:00Z"/>
                <w:rFonts w:ascii="Arial" w:eastAsia="Times New Roman" w:hAnsi="Arial" w:cs="Arial"/>
                <w:color w:val="000000"/>
                <w:sz w:val="20"/>
                <w:szCs w:val="20"/>
              </w:rPr>
            </w:pPr>
            <w:ins w:id="91" w:author="Arjan" w:date="2013-01-07T16:56:00Z">
              <w:r w:rsidRPr="00CF1953">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92" w:author="Arjan" w:date="2013-01-07T16:56:00Z"/>
                <w:rFonts w:ascii="Arial" w:eastAsia="Times New Roman" w:hAnsi="Arial" w:cs="Arial"/>
                <w:color w:val="000000"/>
                <w:sz w:val="20"/>
                <w:szCs w:val="20"/>
              </w:rPr>
            </w:pPr>
            <w:ins w:id="93" w:author="Arjan" w:date="2013-01-07T16:56:00Z">
              <w:r w:rsidRPr="00CF1953">
                <w:rPr>
                  <w:rFonts w:ascii="Arial" w:eastAsia="Times New Roman" w:hAnsi="Arial" w:cs="Arial"/>
                  <w:color w:val="000000"/>
                  <w:sz w:val="20"/>
                  <w:szCs w:val="20"/>
                </w:rPr>
                <w:t>1-1-2013</w:t>
              </w:r>
            </w:ins>
          </w:p>
        </w:tc>
      </w:tr>
      <w:tr w:rsidR="00CF1953" w:rsidRPr="00CF1953">
        <w:trPr>
          <w:ins w:id="94"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95"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96" w:author="Arjan" w:date="2013-01-07T16:56:00Z"/>
                <w:rFonts w:ascii="Arial" w:eastAsia="Times New Roman" w:hAnsi="Arial" w:cs="Arial"/>
                <w:color w:val="000000"/>
                <w:sz w:val="20"/>
                <w:szCs w:val="20"/>
              </w:rPr>
            </w:pPr>
          </w:p>
        </w:tc>
      </w:tr>
      <w:tr w:rsidR="00CF1953" w:rsidRPr="005E066D">
        <w:trPr>
          <w:ins w:id="97"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98" w:author="Arjan" w:date="2013-01-07T16:56:00Z"/>
                <w:rFonts w:ascii="Arial" w:eastAsia="Times New Roman" w:hAnsi="Arial" w:cs="Arial"/>
                <w:color w:val="000000"/>
                <w:sz w:val="20"/>
                <w:szCs w:val="20"/>
              </w:rPr>
            </w:pPr>
            <w:ins w:id="99" w:author="Arjan" w:date="2013-01-07T16:56:00Z">
              <w:r w:rsidRPr="00CF1953">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CF1953" w:rsidRPr="00DD0F4F" w:rsidRDefault="00CF1953" w:rsidP="00CF1953">
            <w:pPr>
              <w:autoSpaceDE w:val="0"/>
              <w:autoSpaceDN w:val="0"/>
              <w:adjustRightInd w:val="0"/>
              <w:spacing w:after="0" w:line="240" w:lineRule="auto"/>
              <w:rPr>
                <w:ins w:id="100" w:author="Arjan" w:date="2013-01-07T16:56:00Z"/>
                <w:rFonts w:ascii="Arial" w:eastAsia="Times New Roman" w:hAnsi="Arial" w:cs="Arial"/>
                <w:color w:val="000000"/>
                <w:sz w:val="20"/>
                <w:szCs w:val="20"/>
                <w:lang w:val="nl-NL"/>
              </w:rPr>
            </w:pPr>
            <w:ins w:id="101" w:author="Arjan" w:date="2013-01-07T16:56:00Z">
              <w:r w:rsidRPr="00DD0F4F">
                <w:rPr>
                  <w:rFonts w:ascii="Arial" w:eastAsia="Times New Roman" w:hAnsi="Arial" w:cs="Arial"/>
                  <w:color w:val="000000"/>
                  <w:sz w:val="20"/>
                  <w:szCs w:val="20"/>
                  <w:lang w:val="nl-NL"/>
                </w:rPr>
                <w:t>Het vastleggen van het bestuursorgaan onder wiens verantwoordelijkheid het besluit vastgesteld is, is vooral relevant indien de besluitvorming gemandateerd is aan een andere organisatie. Bijvoorbeeld een gemeente die de behandeling van milieuvergunningaanvragen heeft gemandateerd aan een Regionale UitvoeringsDienst (of Omgevingsdienst).</w:t>
              </w:r>
            </w:ins>
          </w:p>
        </w:tc>
      </w:tr>
      <w:tr w:rsidR="00CF1953" w:rsidRPr="005E066D">
        <w:trPr>
          <w:ins w:id="102" w:author="Arjan" w:date="2013-01-07T16:56:00Z"/>
        </w:trPr>
        <w:tc>
          <w:tcPr>
            <w:tcW w:w="3780" w:type="dxa"/>
            <w:tcBorders>
              <w:top w:val="nil"/>
              <w:left w:val="nil"/>
              <w:bottom w:val="nil"/>
              <w:right w:val="nil"/>
            </w:tcBorders>
          </w:tcPr>
          <w:p w:rsidR="00CF1953" w:rsidRPr="00DD0F4F" w:rsidRDefault="00CF1953" w:rsidP="00CF1953">
            <w:pPr>
              <w:autoSpaceDE w:val="0"/>
              <w:autoSpaceDN w:val="0"/>
              <w:adjustRightInd w:val="0"/>
              <w:spacing w:after="0" w:line="240" w:lineRule="auto"/>
              <w:rPr>
                <w:ins w:id="103" w:author="Arjan" w:date="2013-01-07T16:56: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CF1953" w:rsidRPr="00DD0F4F" w:rsidRDefault="00CF1953" w:rsidP="00CF1953">
            <w:pPr>
              <w:autoSpaceDE w:val="0"/>
              <w:autoSpaceDN w:val="0"/>
              <w:adjustRightInd w:val="0"/>
              <w:spacing w:after="0" w:line="240" w:lineRule="auto"/>
              <w:rPr>
                <w:ins w:id="104" w:author="Arjan" w:date="2013-01-07T16:56:00Z"/>
                <w:rFonts w:ascii="Arial" w:eastAsia="Times New Roman" w:hAnsi="Arial" w:cs="Arial"/>
                <w:color w:val="000000"/>
                <w:sz w:val="20"/>
                <w:szCs w:val="20"/>
                <w:lang w:val="nl-NL"/>
              </w:rPr>
            </w:pPr>
          </w:p>
        </w:tc>
      </w:tr>
      <w:tr w:rsidR="00CF1953" w:rsidRPr="00CF1953">
        <w:trPr>
          <w:ins w:id="105"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06" w:author="Arjan" w:date="2013-01-07T16:56:00Z"/>
                <w:rFonts w:ascii="Arial" w:eastAsia="Times New Roman" w:hAnsi="Arial" w:cs="Arial"/>
                <w:color w:val="000000"/>
                <w:sz w:val="20"/>
                <w:szCs w:val="20"/>
              </w:rPr>
            </w:pPr>
            <w:ins w:id="107" w:author="Arjan" w:date="2013-01-07T16:56:00Z">
              <w:r w:rsidRPr="00CF1953">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CF1953" w:rsidRPr="00CF1953" w:rsidRDefault="008F2B4B" w:rsidP="00CF1953">
            <w:pPr>
              <w:autoSpaceDE w:val="0"/>
              <w:autoSpaceDN w:val="0"/>
              <w:adjustRightInd w:val="0"/>
              <w:spacing w:after="0" w:line="240" w:lineRule="auto"/>
              <w:rPr>
                <w:ins w:id="108" w:author="Arjan" w:date="2013-01-07T16:56:00Z"/>
                <w:rFonts w:ascii="Arial" w:eastAsia="Times New Roman" w:hAnsi="Arial" w:cs="Arial"/>
                <w:color w:val="000000"/>
                <w:sz w:val="20"/>
                <w:szCs w:val="20"/>
              </w:rPr>
            </w:pPr>
            <w:ins w:id="109" w:author="Arjan" w:date="2013-01-07T16:56:00Z">
              <w:r w:rsidRPr="00CF1953">
                <w:rPr>
                  <w:rFonts w:ascii="Arial" w:hAnsi="Arial" w:cs="Arial"/>
                  <w:sz w:val="20"/>
                  <w:szCs w:val="20"/>
                  <w:lang w:val="en-AU"/>
                </w:rPr>
                <w:fldChar w:fldCharType="begin" w:fldLock="1"/>
              </w:r>
              <w:r w:rsidR="00CF1953" w:rsidRPr="00CF1953">
                <w:rPr>
                  <w:rFonts w:ascii="Arial" w:hAnsi="Arial" w:cs="Arial"/>
                  <w:sz w:val="20"/>
                  <w:szCs w:val="20"/>
                  <w:lang w:val="en-AU"/>
                </w:rPr>
                <w:instrText xml:space="preserve">MERGEFIELD </w:instrText>
              </w:r>
              <w:r w:rsidR="00CF1953" w:rsidRPr="00CF1953">
                <w:rPr>
                  <w:rFonts w:ascii="Arial" w:eastAsia="Times New Roman" w:hAnsi="Arial" w:cs="Arial"/>
                  <w:color w:val="000000"/>
                  <w:sz w:val="20"/>
                  <w:szCs w:val="20"/>
                </w:rPr>
                <w:instrText>Att.Type</w:instrText>
              </w:r>
              <w:r w:rsidRPr="00CF1953">
                <w:rPr>
                  <w:rFonts w:ascii="Arial" w:hAnsi="Arial" w:cs="Arial"/>
                  <w:sz w:val="20"/>
                  <w:szCs w:val="20"/>
                  <w:lang w:val="en-AU"/>
                </w:rPr>
                <w:fldChar w:fldCharType="separate"/>
              </w:r>
              <w:r w:rsidR="00CF1953" w:rsidRPr="00CF1953">
                <w:rPr>
                  <w:rFonts w:ascii="Arial" w:eastAsia="Times New Roman" w:hAnsi="Arial" w:cs="Arial"/>
                  <w:color w:val="000000"/>
                  <w:sz w:val="20"/>
                  <w:szCs w:val="20"/>
                </w:rPr>
                <w:t>AN50</w:t>
              </w:r>
              <w:r w:rsidRPr="00CF1953">
                <w:rPr>
                  <w:rFonts w:ascii="Arial" w:hAnsi="Arial" w:cs="Arial"/>
                  <w:sz w:val="20"/>
                  <w:szCs w:val="20"/>
                  <w:lang w:val="en-AU"/>
                </w:rPr>
                <w:fldChar w:fldCharType="end"/>
              </w:r>
            </w:ins>
          </w:p>
        </w:tc>
      </w:tr>
      <w:tr w:rsidR="00CF1953" w:rsidRPr="00CF1953">
        <w:trPr>
          <w:trHeight w:val="230"/>
          <w:ins w:id="110"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11"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12" w:author="Arjan" w:date="2013-01-07T16:56:00Z"/>
                <w:rFonts w:ascii="Arial" w:eastAsia="Times New Roman" w:hAnsi="Arial" w:cs="Arial"/>
                <w:color w:val="000000"/>
                <w:sz w:val="20"/>
                <w:szCs w:val="20"/>
              </w:rPr>
            </w:pPr>
          </w:p>
        </w:tc>
      </w:tr>
      <w:tr w:rsidR="00CF1953" w:rsidRPr="00CF1953">
        <w:trPr>
          <w:trHeight w:val="230"/>
          <w:ins w:id="113"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14" w:author="Arjan" w:date="2013-01-07T16:56:00Z"/>
                <w:rFonts w:ascii="Arial" w:eastAsia="Times New Roman" w:hAnsi="Arial" w:cs="Arial"/>
                <w:color w:val="000000"/>
                <w:sz w:val="20"/>
                <w:szCs w:val="20"/>
              </w:rPr>
            </w:pPr>
            <w:ins w:id="115" w:author="Arjan" w:date="2013-01-07T16:56:00Z">
              <w:r w:rsidRPr="00CF1953">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16" w:author="Arjan" w:date="2013-01-07T16:56:00Z"/>
                <w:rFonts w:ascii="Arial" w:eastAsia="Times New Roman" w:hAnsi="Arial" w:cs="Arial"/>
                <w:color w:val="000000"/>
                <w:sz w:val="20"/>
                <w:szCs w:val="20"/>
              </w:rPr>
            </w:pPr>
            <w:ins w:id="117" w:author="Arjan" w:date="2013-01-07T16:56:00Z">
              <w:r w:rsidRPr="00CF1953">
                <w:rPr>
                  <w:rFonts w:ascii="Arial" w:eastAsia="Times New Roman" w:hAnsi="Arial" w:cs="Arial"/>
                  <w:color w:val="000000"/>
                  <w:sz w:val="20"/>
                  <w:szCs w:val="20"/>
                </w:rPr>
                <w:t>Zie Regels attribuutsoort.</w:t>
              </w:r>
            </w:ins>
          </w:p>
        </w:tc>
      </w:tr>
      <w:tr w:rsidR="00CF1953" w:rsidRPr="00CF1953">
        <w:trPr>
          <w:trHeight w:val="215"/>
          <w:ins w:id="118"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19"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20" w:author="Arjan" w:date="2013-01-07T16:56:00Z"/>
                <w:rFonts w:ascii="Arial" w:eastAsia="Times New Roman" w:hAnsi="Arial" w:cs="Arial"/>
                <w:color w:val="000000"/>
                <w:sz w:val="20"/>
                <w:szCs w:val="20"/>
              </w:rPr>
            </w:pPr>
          </w:p>
        </w:tc>
      </w:tr>
      <w:tr w:rsidR="00CF1953" w:rsidRPr="00CF1953">
        <w:trPr>
          <w:trHeight w:val="215"/>
          <w:ins w:id="121"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22" w:author="Arjan" w:date="2013-01-07T16:56:00Z"/>
                <w:rFonts w:ascii="Arial" w:eastAsia="Times New Roman" w:hAnsi="Arial" w:cs="Arial"/>
                <w:color w:val="000000"/>
                <w:sz w:val="20"/>
                <w:szCs w:val="20"/>
              </w:rPr>
            </w:pPr>
            <w:ins w:id="123" w:author="Arjan" w:date="2013-01-07T16:56:00Z">
              <w:r w:rsidRPr="00CF1953">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24" w:author="Arjan" w:date="2013-01-07T16:56:00Z"/>
                <w:rFonts w:ascii="Arial" w:eastAsia="Times New Roman" w:hAnsi="Arial" w:cs="Arial"/>
                <w:color w:val="000000"/>
                <w:sz w:val="20"/>
                <w:szCs w:val="20"/>
              </w:rPr>
            </w:pPr>
            <w:ins w:id="125" w:author="Arjan" w:date="2013-01-07T16:56:00Z">
              <w:r w:rsidRPr="00CF1953">
                <w:rPr>
                  <w:rFonts w:ascii="Arial" w:eastAsia="Times New Roman" w:hAnsi="Arial" w:cs="Arial"/>
                  <w:color w:val="000000"/>
                  <w:sz w:val="20"/>
                  <w:szCs w:val="20"/>
                </w:rPr>
                <w:t>Nee</w:t>
              </w:r>
            </w:ins>
          </w:p>
        </w:tc>
      </w:tr>
      <w:tr w:rsidR="00CF1953" w:rsidRPr="00CF1953">
        <w:trPr>
          <w:trHeight w:val="230"/>
          <w:ins w:id="126"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27"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28" w:author="Arjan" w:date="2013-01-07T16:56:00Z"/>
                <w:rFonts w:ascii="Arial" w:eastAsia="Times New Roman" w:hAnsi="Arial" w:cs="Arial"/>
                <w:color w:val="000000"/>
                <w:sz w:val="20"/>
                <w:szCs w:val="20"/>
              </w:rPr>
            </w:pPr>
          </w:p>
        </w:tc>
      </w:tr>
      <w:tr w:rsidR="00CF1953" w:rsidRPr="00CF1953">
        <w:trPr>
          <w:trHeight w:val="230"/>
          <w:ins w:id="129"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30" w:author="Arjan" w:date="2013-01-07T16:56:00Z"/>
                <w:rFonts w:ascii="Arial" w:eastAsia="Times New Roman" w:hAnsi="Arial" w:cs="Arial"/>
                <w:color w:val="000000"/>
                <w:sz w:val="20"/>
                <w:szCs w:val="20"/>
              </w:rPr>
            </w:pPr>
            <w:ins w:id="131" w:author="Arjan" w:date="2013-01-07T16:56:00Z">
              <w:r w:rsidRPr="00CF1953">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32" w:author="Arjan" w:date="2013-01-07T16:56:00Z"/>
                <w:rFonts w:ascii="Arial" w:eastAsia="Times New Roman" w:hAnsi="Arial" w:cs="Arial"/>
                <w:color w:val="000000"/>
                <w:sz w:val="20"/>
                <w:szCs w:val="20"/>
              </w:rPr>
            </w:pPr>
            <w:ins w:id="133" w:author="Arjan" w:date="2013-01-07T16:56:00Z">
              <w:r w:rsidRPr="00CF1953">
                <w:rPr>
                  <w:rFonts w:ascii="Arial" w:eastAsia="Times New Roman" w:hAnsi="Arial" w:cs="Arial"/>
                  <w:color w:val="000000"/>
                  <w:sz w:val="20"/>
                  <w:szCs w:val="20"/>
                </w:rPr>
                <w:t>Nee</w:t>
              </w:r>
            </w:ins>
          </w:p>
        </w:tc>
      </w:tr>
      <w:tr w:rsidR="00CF1953" w:rsidRPr="00CF1953">
        <w:trPr>
          <w:trHeight w:val="230"/>
          <w:ins w:id="134"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35"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36" w:author="Arjan" w:date="2013-01-07T16:56:00Z"/>
                <w:rFonts w:ascii="Arial" w:eastAsia="Times New Roman" w:hAnsi="Arial" w:cs="Arial"/>
                <w:color w:val="000000"/>
                <w:sz w:val="20"/>
                <w:szCs w:val="20"/>
              </w:rPr>
            </w:pPr>
          </w:p>
        </w:tc>
      </w:tr>
      <w:tr w:rsidR="00CF1953" w:rsidRPr="00CF1953">
        <w:trPr>
          <w:trHeight w:val="230"/>
          <w:ins w:id="137"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38" w:author="Arjan" w:date="2013-01-07T16:56:00Z"/>
                <w:rFonts w:ascii="Arial" w:eastAsia="Times New Roman" w:hAnsi="Arial" w:cs="Arial"/>
                <w:color w:val="000000"/>
                <w:sz w:val="20"/>
                <w:szCs w:val="20"/>
              </w:rPr>
            </w:pPr>
            <w:ins w:id="139" w:author="Arjan" w:date="2013-01-07T16:56:00Z">
              <w:r w:rsidRPr="00CF1953">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40" w:author="Arjan" w:date="2013-01-07T16:56:00Z"/>
                <w:rFonts w:ascii="Arial" w:eastAsia="Times New Roman" w:hAnsi="Arial" w:cs="Arial"/>
                <w:color w:val="000000"/>
                <w:sz w:val="20"/>
                <w:szCs w:val="20"/>
              </w:rPr>
            </w:pPr>
          </w:p>
        </w:tc>
      </w:tr>
      <w:tr w:rsidR="00CF1953" w:rsidRPr="00CF1953">
        <w:trPr>
          <w:trHeight w:val="230"/>
          <w:ins w:id="141"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42"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43" w:author="Arjan" w:date="2013-01-07T16:56:00Z"/>
                <w:rFonts w:ascii="Arial" w:eastAsia="Times New Roman" w:hAnsi="Arial" w:cs="Arial"/>
                <w:color w:val="000000"/>
                <w:sz w:val="20"/>
                <w:szCs w:val="20"/>
              </w:rPr>
            </w:pPr>
          </w:p>
        </w:tc>
      </w:tr>
      <w:tr w:rsidR="00CF1953" w:rsidRPr="00CF1953">
        <w:trPr>
          <w:trHeight w:val="230"/>
          <w:ins w:id="144"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45" w:author="Arjan" w:date="2013-01-07T16:56:00Z"/>
                <w:rFonts w:ascii="Arial" w:eastAsia="Times New Roman" w:hAnsi="Arial" w:cs="Arial"/>
                <w:color w:val="000000"/>
                <w:sz w:val="20"/>
                <w:szCs w:val="20"/>
              </w:rPr>
            </w:pPr>
            <w:ins w:id="146" w:author="Arjan" w:date="2013-01-07T16:56:00Z">
              <w:r w:rsidRPr="00CF1953">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47" w:author="Arjan" w:date="2013-01-07T16:56:00Z"/>
                <w:rFonts w:ascii="Arial" w:eastAsia="Times New Roman" w:hAnsi="Arial" w:cs="Arial"/>
                <w:color w:val="000000"/>
                <w:sz w:val="20"/>
                <w:szCs w:val="20"/>
              </w:rPr>
            </w:pPr>
            <w:ins w:id="148" w:author="Arjan" w:date="2013-01-07T16:56:00Z">
              <w:r w:rsidRPr="00CF1953">
                <w:rPr>
                  <w:rFonts w:ascii="Arial" w:eastAsia="Times New Roman" w:hAnsi="Arial" w:cs="Arial"/>
                  <w:color w:val="000000"/>
                  <w:sz w:val="20"/>
                  <w:szCs w:val="20"/>
                </w:rPr>
                <w:t>Nee</w:t>
              </w:r>
            </w:ins>
          </w:p>
        </w:tc>
      </w:tr>
      <w:tr w:rsidR="00CF1953" w:rsidRPr="00CF1953">
        <w:trPr>
          <w:trHeight w:val="230"/>
          <w:ins w:id="149"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50"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51" w:author="Arjan" w:date="2013-01-07T16:56:00Z"/>
                <w:rFonts w:ascii="Arial" w:eastAsia="Times New Roman" w:hAnsi="Arial" w:cs="Arial"/>
                <w:color w:val="000000"/>
                <w:sz w:val="20"/>
                <w:szCs w:val="20"/>
              </w:rPr>
            </w:pPr>
          </w:p>
        </w:tc>
      </w:tr>
      <w:tr w:rsidR="00CF1953" w:rsidRPr="00CF1953">
        <w:trPr>
          <w:trHeight w:val="411"/>
          <w:ins w:id="152"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53" w:author="Arjan" w:date="2013-01-07T16:56:00Z"/>
                <w:rFonts w:ascii="Arial" w:eastAsia="Times New Roman" w:hAnsi="Arial" w:cs="Arial"/>
                <w:color w:val="000000"/>
                <w:sz w:val="20"/>
                <w:szCs w:val="20"/>
              </w:rPr>
            </w:pPr>
            <w:ins w:id="154" w:author="Arjan" w:date="2013-01-07T16:56:00Z">
              <w:r w:rsidRPr="00CF1953">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55" w:author="Arjan" w:date="2013-01-07T16:56:00Z"/>
                <w:rFonts w:ascii="Arial" w:eastAsia="Times New Roman" w:hAnsi="Arial" w:cs="Arial"/>
                <w:color w:val="000000"/>
                <w:sz w:val="20"/>
                <w:szCs w:val="20"/>
              </w:rPr>
            </w:pPr>
            <w:ins w:id="156" w:author="Arjan" w:date="2013-01-07T16:56:00Z">
              <w:r w:rsidRPr="00CF1953">
                <w:rPr>
                  <w:rFonts w:ascii="Arial" w:eastAsia="Times New Roman" w:hAnsi="Arial" w:cs="Arial"/>
                  <w:color w:val="000000"/>
                  <w:sz w:val="20"/>
                  <w:szCs w:val="20"/>
                </w:rPr>
                <w:t>Nee</w:t>
              </w:r>
            </w:ins>
          </w:p>
        </w:tc>
      </w:tr>
      <w:tr w:rsidR="00CF1953" w:rsidRPr="00CF1953">
        <w:trPr>
          <w:trHeight w:val="245"/>
          <w:ins w:id="157"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58"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59" w:author="Arjan" w:date="2013-01-07T16:56:00Z"/>
                <w:rFonts w:ascii="Arial" w:eastAsia="Times New Roman" w:hAnsi="Arial" w:cs="Arial"/>
                <w:color w:val="000000"/>
                <w:sz w:val="20"/>
                <w:szCs w:val="20"/>
              </w:rPr>
            </w:pPr>
          </w:p>
        </w:tc>
      </w:tr>
      <w:tr w:rsidR="00CF1953" w:rsidRPr="00CF1953">
        <w:trPr>
          <w:trHeight w:val="230"/>
          <w:ins w:id="160"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61" w:author="Arjan" w:date="2013-01-07T16:56:00Z"/>
                <w:rFonts w:ascii="Arial" w:eastAsia="Times New Roman" w:hAnsi="Arial" w:cs="Arial"/>
                <w:color w:val="000000"/>
                <w:sz w:val="20"/>
                <w:szCs w:val="20"/>
              </w:rPr>
            </w:pPr>
            <w:ins w:id="162" w:author="Arjan" w:date="2013-01-07T16:56:00Z">
              <w:r w:rsidRPr="00CF1953">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CF1953" w:rsidRPr="00CF1953" w:rsidRDefault="008F2B4B" w:rsidP="00CF1953">
            <w:pPr>
              <w:autoSpaceDE w:val="0"/>
              <w:autoSpaceDN w:val="0"/>
              <w:adjustRightInd w:val="0"/>
              <w:spacing w:after="0" w:line="240" w:lineRule="auto"/>
              <w:rPr>
                <w:ins w:id="163" w:author="Arjan" w:date="2013-01-07T16:56:00Z"/>
                <w:rFonts w:ascii="Arial" w:eastAsia="Times New Roman" w:hAnsi="Arial" w:cs="Arial"/>
                <w:color w:val="000000"/>
                <w:sz w:val="20"/>
                <w:szCs w:val="20"/>
              </w:rPr>
            </w:pPr>
            <w:ins w:id="164" w:author="Arjan" w:date="2013-01-07T16:56:00Z">
              <w:r w:rsidRPr="00CF1953">
                <w:rPr>
                  <w:rFonts w:ascii="Arial" w:hAnsi="Arial" w:cs="Arial"/>
                  <w:sz w:val="20"/>
                  <w:szCs w:val="20"/>
                  <w:lang w:val="en-AU"/>
                </w:rPr>
                <w:fldChar w:fldCharType="begin" w:fldLock="1"/>
              </w:r>
              <w:r w:rsidR="00CF1953" w:rsidRPr="00CF1953">
                <w:rPr>
                  <w:rFonts w:ascii="Arial" w:hAnsi="Arial" w:cs="Arial"/>
                  <w:sz w:val="20"/>
                  <w:szCs w:val="20"/>
                  <w:lang w:val="en-AU"/>
                </w:rPr>
                <w:instrText xml:space="preserve">MERGEFIELD </w:instrText>
              </w:r>
              <w:r w:rsidR="00CF1953" w:rsidRPr="00CF1953">
                <w:rPr>
                  <w:rFonts w:ascii="Arial" w:eastAsia="Times New Roman" w:hAnsi="Arial" w:cs="Arial"/>
                  <w:color w:val="000000"/>
                  <w:sz w:val="20"/>
                  <w:szCs w:val="20"/>
                </w:rPr>
                <w:instrText>Att.LowerBound</w:instrText>
              </w:r>
              <w:r w:rsidRPr="00CF1953">
                <w:rPr>
                  <w:rFonts w:ascii="Arial" w:hAnsi="Arial" w:cs="Arial"/>
                  <w:sz w:val="20"/>
                  <w:szCs w:val="20"/>
                  <w:lang w:val="en-AU"/>
                </w:rPr>
                <w:fldChar w:fldCharType="separate"/>
              </w:r>
              <w:r w:rsidR="00CF1953" w:rsidRPr="00CF1953">
                <w:rPr>
                  <w:rFonts w:ascii="Arial" w:eastAsia="Times New Roman" w:hAnsi="Arial" w:cs="Arial"/>
                  <w:color w:val="000000"/>
                  <w:sz w:val="20"/>
                  <w:szCs w:val="20"/>
                </w:rPr>
                <w:t>0</w:t>
              </w:r>
              <w:r w:rsidRPr="00CF1953">
                <w:rPr>
                  <w:rFonts w:ascii="Arial" w:hAnsi="Arial" w:cs="Arial"/>
                  <w:sz w:val="20"/>
                  <w:szCs w:val="20"/>
                  <w:lang w:val="en-AU"/>
                </w:rPr>
                <w:fldChar w:fldCharType="end"/>
              </w:r>
              <w:r w:rsidR="00CF1953" w:rsidRPr="00CF1953">
                <w:rPr>
                  <w:rFonts w:ascii="Arial" w:eastAsia="Times New Roman" w:hAnsi="Arial" w:cs="Arial"/>
                  <w:color w:val="000000"/>
                  <w:sz w:val="20"/>
                  <w:szCs w:val="20"/>
                </w:rPr>
                <w:t xml:space="preserve"> - </w:t>
              </w:r>
              <w:r w:rsidRPr="00CF1953">
                <w:rPr>
                  <w:rFonts w:ascii="Arial" w:eastAsia="Times New Roman" w:hAnsi="Arial" w:cs="Arial"/>
                  <w:color w:val="000000"/>
                  <w:sz w:val="20"/>
                  <w:szCs w:val="20"/>
                </w:rPr>
                <w:fldChar w:fldCharType="begin" w:fldLock="1"/>
              </w:r>
              <w:r w:rsidR="00CF1953" w:rsidRPr="00CF1953">
                <w:rPr>
                  <w:rFonts w:ascii="Arial" w:eastAsia="Times New Roman" w:hAnsi="Arial" w:cs="Arial"/>
                  <w:color w:val="000000"/>
                  <w:sz w:val="20"/>
                  <w:szCs w:val="20"/>
                </w:rPr>
                <w:instrText>MERGEFIELD Att.UpperBound</w:instrText>
              </w:r>
              <w:r w:rsidRPr="00CF1953">
                <w:rPr>
                  <w:rFonts w:ascii="Arial" w:eastAsia="Times New Roman" w:hAnsi="Arial" w:cs="Arial"/>
                  <w:color w:val="000000"/>
                  <w:sz w:val="20"/>
                  <w:szCs w:val="20"/>
                </w:rPr>
                <w:fldChar w:fldCharType="separate"/>
              </w:r>
              <w:r w:rsidR="00CF1953" w:rsidRPr="00CF1953">
                <w:rPr>
                  <w:rFonts w:ascii="Arial" w:eastAsia="Times New Roman" w:hAnsi="Arial" w:cs="Arial"/>
                  <w:color w:val="000000"/>
                  <w:sz w:val="20"/>
                  <w:szCs w:val="20"/>
                </w:rPr>
                <w:t>1</w:t>
              </w:r>
              <w:r w:rsidRPr="00CF1953">
                <w:rPr>
                  <w:rFonts w:ascii="Arial" w:eastAsia="Times New Roman" w:hAnsi="Arial" w:cs="Arial"/>
                  <w:color w:val="000000"/>
                  <w:sz w:val="20"/>
                  <w:szCs w:val="20"/>
                </w:rPr>
                <w:fldChar w:fldCharType="end"/>
              </w:r>
            </w:ins>
          </w:p>
        </w:tc>
      </w:tr>
      <w:tr w:rsidR="00CF1953" w:rsidRPr="00CF1953">
        <w:trPr>
          <w:trHeight w:val="230"/>
          <w:ins w:id="165"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66"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67" w:author="Arjan" w:date="2013-01-07T16:56:00Z"/>
                <w:rFonts w:ascii="Arial" w:eastAsia="Times New Roman" w:hAnsi="Arial" w:cs="Arial"/>
                <w:color w:val="000000"/>
                <w:sz w:val="20"/>
                <w:szCs w:val="20"/>
              </w:rPr>
            </w:pPr>
          </w:p>
        </w:tc>
      </w:tr>
      <w:tr w:rsidR="00CF1953" w:rsidRPr="00CF1953">
        <w:trPr>
          <w:trHeight w:val="230"/>
          <w:ins w:id="168"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69" w:author="Arjan" w:date="2013-01-07T16:56:00Z"/>
                <w:rFonts w:ascii="Arial" w:eastAsia="Times New Roman" w:hAnsi="Arial" w:cs="Arial"/>
                <w:color w:val="000000"/>
                <w:sz w:val="20"/>
                <w:szCs w:val="20"/>
              </w:rPr>
            </w:pPr>
            <w:ins w:id="170" w:author="Arjan" w:date="2013-01-07T16:56:00Z">
              <w:r w:rsidRPr="00CF1953">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71" w:author="Arjan" w:date="2013-01-07T16:56:00Z"/>
                <w:rFonts w:ascii="Arial" w:eastAsia="Times New Roman" w:hAnsi="Arial" w:cs="Arial"/>
                <w:color w:val="000000"/>
                <w:sz w:val="20"/>
                <w:szCs w:val="20"/>
              </w:rPr>
            </w:pPr>
            <w:ins w:id="172" w:author="Arjan" w:date="2013-01-07T16:56:00Z">
              <w:r w:rsidRPr="00CF1953">
                <w:rPr>
                  <w:rFonts w:ascii="Arial" w:eastAsia="Times New Roman" w:hAnsi="Arial" w:cs="Arial"/>
                  <w:color w:val="000000"/>
                  <w:sz w:val="20"/>
                  <w:szCs w:val="20"/>
                </w:rPr>
                <w:t>Gemeentelijk kerngegeven</w:t>
              </w:r>
            </w:ins>
          </w:p>
        </w:tc>
      </w:tr>
      <w:tr w:rsidR="00CF1953" w:rsidRPr="00CF1953">
        <w:trPr>
          <w:trHeight w:val="230"/>
          <w:ins w:id="173"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74"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75" w:author="Arjan" w:date="2013-01-07T16:56:00Z"/>
                <w:rFonts w:ascii="Arial" w:eastAsia="Times New Roman" w:hAnsi="Arial" w:cs="Arial"/>
                <w:color w:val="000000"/>
                <w:sz w:val="20"/>
                <w:szCs w:val="20"/>
              </w:rPr>
            </w:pPr>
          </w:p>
        </w:tc>
      </w:tr>
      <w:tr w:rsidR="00CF1953" w:rsidRPr="005E066D">
        <w:trPr>
          <w:trHeight w:val="230"/>
          <w:ins w:id="176" w:author="Arjan" w:date="2013-01-07T16:56:00Z"/>
        </w:trPr>
        <w:tc>
          <w:tcPr>
            <w:tcW w:w="3780" w:type="dxa"/>
            <w:tcBorders>
              <w:top w:val="nil"/>
              <w:left w:val="nil"/>
              <w:bottom w:val="nil"/>
              <w:right w:val="nil"/>
            </w:tcBorders>
          </w:tcPr>
          <w:p w:rsidR="00CF1953" w:rsidRPr="00CF1953" w:rsidRDefault="00CF1953" w:rsidP="00CF1953">
            <w:pPr>
              <w:autoSpaceDE w:val="0"/>
              <w:autoSpaceDN w:val="0"/>
              <w:adjustRightInd w:val="0"/>
              <w:spacing w:after="0" w:line="240" w:lineRule="auto"/>
              <w:rPr>
                <w:ins w:id="177" w:author="Arjan" w:date="2013-01-07T16:56:00Z"/>
                <w:rFonts w:ascii="Arial" w:eastAsia="Times New Roman" w:hAnsi="Arial" w:cs="Arial"/>
                <w:b/>
                <w:bCs/>
                <w:color w:val="000000"/>
                <w:sz w:val="20"/>
                <w:szCs w:val="20"/>
              </w:rPr>
            </w:pPr>
            <w:ins w:id="178" w:author="Arjan" w:date="2013-01-07T16:56:00Z">
              <w:r w:rsidRPr="00CF1953">
                <w:rPr>
                  <w:rFonts w:ascii="Arial" w:eastAsia="Times New Roman" w:hAnsi="Arial" w:cs="Arial"/>
                  <w:b/>
                  <w:bCs/>
                  <w:color w:val="000000"/>
                  <w:sz w:val="20"/>
                  <w:szCs w:val="20"/>
                </w:rPr>
                <w:t>Regels attribuutsoort</w:t>
              </w:r>
            </w:ins>
          </w:p>
        </w:tc>
        <w:tc>
          <w:tcPr>
            <w:tcW w:w="5580" w:type="dxa"/>
            <w:tcBorders>
              <w:top w:val="nil"/>
              <w:left w:val="nil"/>
              <w:bottom w:val="nil"/>
              <w:right w:val="nil"/>
            </w:tcBorders>
          </w:tcPr>
          <w:p w:rsidR="00CF1953" w:rsidRPr="00DD0F4F" w:rsidRDefault="00CF1953" w:rsidP="00CF1953">
            <w:pPr>
              <w:autoSpaceDE w:val="0"/>
              <w:autoSpaceDN w:val="0"/>
              <w:adjustRightInd w:val="0"/>
              <w:spacing w:after="0" w:line="240" w:lineRule="auto"/>
              <w:rPr>
                <w:ins w:id="179" w:author="Arjan" w:date="2013-01-07T16:56:00Z"/>
                <w:rFonts w:ascii="Arial" w:eastAsia="Times New Roman" w:hAnsi="Arial" w:cs="Arial"/>
                <w:color w:val="000000"/>
                <w:sz w:val="20"/>
                <w:szCs w:val="20"/>
                <w:lang w:val="nl-NL"/>
              </w:rPr>
            </w:pPr>
            <w:ins w:id="180" w:author="Arjan" w:date="2013-01-07T16:56:00Z">
              <w:r w:rsidRPr="00DD0F4F">
                <w:rPr>
                  <w:rFonts w:ascii="Arial" w:eastAsia="Times New Roman" w:hAnsi="Arial" w:cs="Arial"/>
                  <w:color w:val="000000"/>
                  <w:sz w:val="20"/>
                  <w:szCs w:val="20"/>
                  <w:lang w:val="nl-NL"/>
                </w:rPr>
                <w:t>Alleen de namen van bestuursorganen mogen gebruikt worden die voor de desbetrreffende organisatie van toepassing zijn. Voor een gemeente zijn dit 'Burgemeester', 'Gemeenteraad' en 'College van B&amp;W'. Indien het, bij mandatering, een bestuursorgaan van een andere organisatie betreft dan de organisatie die verantwoordelijk is voor de behandeling van de zaak, dan moet tevens de naam van die andere organisatie vermeld worden (bijvoorbeeld "Burgemeester gemeente Lent").</w:t>
              </w:r>
            </w:ins>
          </w:p>
        </w:tc>
      </w:tr>
    </w:tbl>
    <w:p w:rsidR="00CF1953" w:rsidRPr="00DD0F4F" w:rsidRDefault="00CF1953" w:rsidP="00CF1953">
      <w:pPr>
        <w:rPr>
          <w:ins w:id="181" w:author="Arjan" w:date="2013-07-08T16:12:00Z"/>
          <w:lang w:val="nl-NL"/>
        </w:rPr>
      </w:pPr>
    </w:p>
    <w:p w:rsidR="003616C8" w:rsidRDefault="003616C8" w:rsidP="003616C8">
      <w:pPr>
        <w:pStyle w:val="Kop2"/>
      </w:pPr>
      <w:bookmarkStart w:id="182" w:name="_Toc398129670"/>
      <w:r w:rsidRPr="003616C8">
        <w:t>BESLUITTYPE</w:t>
      </w:r>
      <w:bookmarkEnd w:id="182"/>
      <w:r w:rsidRPr="003616C8">
        <w:t xml:space="preserve"> </w:t>
      </w:r>
    </w:p>
    <w:p w:rsidR="00F1119A" w:rsidRPr="00DD0F4F" w:rsidRDefault="00F1119A" w:rsidP="00F1119A">
      <w:pPr>
        <w:rPr>
          <w:lang w:val="nl-NL"/>
        </w:rPr>
      </w:pPr>
      <w:r w:rsidRPr="00DD0F4F">
        <w:rPr>
          <w:lang w:val="nl-NL"/>
        </w:rPr>
        <w:t xml:space="preserve">De unieke aanduiding van een BESLUITTYPE wordt nu gevormd door de Besluittype-omschrijving. Dit geeft  een unieke aanduiding binnen één organisatie (of eigenlijk binnen een registratie van zaken met bijbehorende gegevens). Als door organisaties samengewerkt wordt in een keten, is deze </w:t>
      </w:r>
      <w:r w:rsidRPr="00DD0F4F">
        <w:rPr>
          <w:lang w:val="nl-NL"/>
        </w:rPr>
        <w:lastRenderedPageBreak/>
        <w:t xml:space="preserve">aanduiding pas uniek als daarover goede afspraken gemaakt worden en er conform die afspraken gewerkt wordt. Dit levert geen garantie op unieke aanduidingen van besluittypen. </w:t>
      </w:r>
    </w:p>
    <w:p w:rsidR="00F1119A" w:rsidRPr="00DD0F4F" w:rsidRDefault="00F1119A" w:rsidP="00F1119A">
      <w:pPr>
        <w:rPr>
          <w:lang w:val="nl-NL"/>
        </w:rPr>
      </w:pPr>
      <w:r w:rsidRPr="00DD0F4F">
        <w:rPr>
          <w:lang w:val="nl-NL"/>
        </w:rPr>
        <w:t>In de ZTC 2.0 wordt de unieke aanduiding van een BESLUITTYPE gevormd door de unieke aanduiding van de CATALOGUS waartoe het BESLUITTYPE behoort in combinatie met de Besluittype-omschrijving. De unieke aanduiding van CATALOGUS is opgebouwd uit Domein (een afkorting waarmee wordt aangegeven voor welk domein in de CATALOGUS BESLUITTYPEn zijn uitgewerkt) en RSIN (het door een kamer toegekend uniek nummer voor de INGESCHREVEN NIET-NATUURLIJK PERSOON die de eigenaar is van de CATALOGUS).</w:t>
      </w:r>
    </w:p>
    <w:p w:rsidR="00F1119A" w:rsidRPr="00DD0F4F" w:rsidRDefault="00F1119A" w:rsidP="00F1119A">
      <w:pPr>
        <w:rPr>
          <w:lang w:val="nl-NL"/>
        </w:rPr>
      </w:pPr>
      <w:r w:rsidRPr="00DD0F4F">
        <w:rPr>
          <w:lang w:val="nl-NL"/>
        </w:rPr>
        <w:t>Aangezien het RGBZ de ZTC volgt modelleren we de unieke aanduiding van BESLUITTYPE conform de ZTC 2.0. Daarmee voorzien we tevens in landelijk unieke aanduidingen van besluittypen.</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F1119A" w:rsidRPr="00F1119A" w:rsidTr="008800FC">
        <w:tc>
          <w:tcPr>
            <w:tcW w:w="360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b/>
                <w:bCs/>
                <w:color w:val="000000"/>
                <w:sz w:val="20"/>
                <w:szCs w:val="20"/>
              </w:rPr>
              <w:t>Naam objecttype</w:t>
            </w:r>
          </w:p>
        </w:tc>
        <w:tc>
          <w:tcPr>
            <w:tcW w:w="5760" w:type="dxa"/>
            <w:gridSpan w:val="3"/>
            <w:tcBorders>
              <w:top w:val="nil"/>
              <w:left w:val="nil"/>
              <w:bottom w:val="nil"/>
              <w:right w:val="nil"/>
            </w:tcBorders>
          </w:tcPr>
          <w:p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Element.Name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BESLUITTYPE</w:t>
            </w:r>
            <w:r w:rsidRPr="00F1119A">
              <w:rPr>
                <w:rFonts w:ascii="Arial" w:hAnsi="Arial" w:cs="Arial"/>
                <w:sz w:val="20"/>
                <w:szCs w:val="20"/>
                <w:lang w:val="en-AU"/>
              </w:rPr>
              <w:fldChar w:fldCharType="end"/>
            </w:r>
          </w:p>
        </w:tc>
      </w:tr>
      <w:tr w:rsidR="00DD0F4F" w:rsidRPr="00F1119A" w:rsidTr="008800FC">
        <w:tc>
          <w:tcPr>
            <w:tcW w:w="3600" w:type="dxa"/>
            <w:tcBorders>
              <w:top w:val="nil"/>
              <w:left w:val="nil"/>
              <w:bottom w:val="nil"/>
              <w:right w:val="nil"/>
            </w:tcBorders>
          </w:tcPr>
          <w:p w:rsidR="00DD0F4F" w:rsidRPr="00F1119A" w:rsidRDefault="00DD0F4F" w:rsidP="00F1119A">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DD0F4F" w:rsidRPr="00F1119A" w:rsidRDefault="00DD0F4F" w:rsidP="00F1119A">
            <w:pPr>
              <w:autoSpaceDE w:val="0"/>
              <w:autoSpaceDN w:val="0"/>
              <w:adjustRightInd w:val="0"/>
              <w:spacing w:after="0" w:line="240" w:lineRule="auto"/>
              <w:rPr>
                <w:rFonts w:ascii="Arial" w:hAnsi="Arial" w:cs="Arial"/>
                <w:sz w:val="20"/>
                <w:szCs w:val="20"/>
                <w:lang w:val="en-AU"/>
              </w:rPr>
            </w:pPr>
          </w:p>
        </w:tc>
      </w:tr>
      <w:tr w:rsidR="00F1119A" w:rsidRPr="005E066D" w:rsidTr="008800FC">
        <w:tc>
          <w:tcPr>
            <w:tcW w:w="360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rsidR="00F1119A" w:rsidRPr="00DD0F4F" w:rsidRDefault="00F1119A" w:rsidP="00F1119A">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Het betreft de indeling of groepering van besluiten naar hun aard, zoals bouwvergunning, ontheffing geluidhinder en monumentensubsidie</w:t>
            </w:r>
          </w:p>
        </w:tc>
      </w:tr>
      <w:tr w:rsidR="00DD0F4F" w:rsidRPr="005E066D" w:rsidTr="008800FC">
        <w:tc>
          <w:tcPr>
            <w:tcW w:w="3600" w:type="dxa"/>
            <w:tcBorders>
              <w:top w:val="nil"/>
              <w:left w:val="nil"/>
              <w:bottom w:val="nil"/>
              <w:right w:val="nil"/>
            </w:tcBorders>
          </w:tcPr>
          <w:p w:rsidR="00DD0F4F" w:rsidRPr="005E066D" w:rsidRDefault="00DD0F4F" w:rsidP="00F1119A">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DD0F4F" w:rsidRPr="00DD0F4F" w:rsidRDefault="00DD0F4F" w:rsidP="00F1119A">
            <w:pPr>
              <w:autoSpaceDE w:val="0"/>
              <w:autoSpaceDN w:val="0"/>
              <w:adjustRightInd w:val="0"/>
              <w:spacing w:after="0" w:line="240" w:lineRule="auto"/>
              <w:rPr>
                <w:rFonts w:ascii="Arial" w:eastAsia="Times New Roman" w:hAnsi="Arial" w:cs="Arial"/>
                <w:color w:val="000000"/>
                <w:sz w:val="20"/>
                <w:szCs w:val="20"/>
                <w:lang w:val="nl-NL"/>
              </w:rPr>
            </w:pPr>
          </w:p>
        </w:tc>
      </w:tr>
      <w:tr w:rsidR="00F1119A" w:rsidRPr="00F1119A" w:rsidTr="008800FC">
        <w:tc>
          <w:tcPr>
            <w:tcW w:w="360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183" w:name="BKM_18CE1A33_7D01_46ea_9F26_FEC7CBE79CFE"/>
            <w:bookmarkEnd w:id="183"/>
            <w:r w:rsidRPr="00F1119A">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i/>
                <w:iCs/>
                <w:color w:val="000000"/>
                <w:sz w:val="20"/>
                <w:szCs w:val="20"/>
              </w:rPr>
              <w:t>Code</w:t>
            </w:r>
          </w:p>
        </w:tc>
        <w:tc>
          <w:tcPr>
            <w:tcW w:w="333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i/>
                <w:iCs/>
                <w:color w:val="000000"/>
                <w:sz w:val="20"/>
                <w:szCs w:val="20"/>
              </w:rPr>
              <w:t>Gegevensnaam</w:t>
            </w:r>
          </w:p>
        </w:tc>
        <w:tc>
          <w:tcPr>
            <w:tcW w:w="135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i/>
                <w:iCs/>
                <w:color w:val="000000"/>
                <w:sz w:val="20"/>
                <w:szCs w:val="20"/>
              </w:rPr>
              <w:t>Herkomst</w:t>
            </w:r>
          </w:p>
        </w:tc>
      </w:tr>
      <w:tr w:rsidR="00F1119A" w:rsidRPr="00F1119A" w:rsidTr="008800FC">
        <w:tc>
          <w:tcPr>
            <w:tcW w:w="360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color w:val="000000"/>
                <w:sz w:val="20"/>
                <w:szCs w:val="20"/>
              </w:rPr>
              <w:t>0002</w:t>
            </w:r>
          </w:p>
        </w:tc>
        <w:tc>
          <w:tcPr>
            <w:tcW w:w="3330" w:type="dxa"/>
            <w:tcBorders>
              <w:top w:val="nil"/>
              <w:left w:val="nil"/>
              <w:bottom w:val="nil"/>
              <w:right w:val="nil"/>
            </w:tcBorders>
          </w:tcPr>
          <w:p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Besluittype-omschrijving</w:t>
            </w:r>
            <w:r w:rsidRPr="00F1119A">
              <w:rPr>
                <w:rFonts w:ascii="Arial" w:hAnsi="Arial" w:cs="Arial"/>
                <w:sz w:val="20"/>
                <w:szCs w:val="20"/>
                <w:lang w:val="en-AU"/>
              </w:rPr>
              <w:fldChar w:fldCharType="end"/>
            </w:r>
          </w:p>
        </w:tc>
        <w:tc>
          <w:tcPr>
            <w:tcW w:w="135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184" w:author="Arjan" w:date="2013-07-08T16:23:00Z">
              <w:r w:rsidRPr="00F1119A" w:rsidDel="008800FC">
                <w:rPr>
                  <w:rFonts w:ascii="Arial" w:eastAsia="Times New Roman" w:hAnsi="Arial" w:cs="Arial"/>
                  <w:color w:val="000000"/>
                  <w:sz w:val="20"/>
                  <w:szCs w:val="20"/>
                </w:rPr>
                <w:delText>GFO Zaken 2004</w:delText>
              </w:r>
            </w:del>
            <w:ins w:id="185" w:author="Arjan" w:date="2013-07-08T16:23:00Z">
              <w:r w:rsidR="008800FC">
                <w:rPr>
                  <w:rFonts w:ascii="Arial" w:eastAsia="Times New Roman" w:hAnsi="Arial" w:cs="Arial"/>
                  <w:color w:val="000000"/>
                  <w:sz w:val="20"/>
                  <w:szCs w:val="20"/>
                </w:rPr>
                <w:t>ZTC</w:t>
              </w:r>
            </w:ins>
          </w:p>
        </w:tc>
      </w:tr>
      <w:tr w:rsidR="008800FC" w:rsidRPr="00F1119A" w:rsidTr="008800FC">
        <w:tc>
          <w:tcPr>
            <w:tcW w:w="3600" w:type="dxa"/>
            <w:tcBorders>
              <w:top w:val="nil"/>
              <w:left w:val="nil"/>
              <w:bottom w:val="nil"/>
              <w:right w:val="nil"/>
            </w:tcBorders>
          </w:tcPr>
          <w:p w:rsidR="008800FC" w:rsidRPr="00F1119A" w:rsidRDefault="008800FC" w:rsidP="00F1119A">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8800FC" w:rsidRPr="00F1119A" w:rsidRDefault="008800FC"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8800FC" w:rsidRPr="00F1119A" w:rsidRDefault="008800FC" w:rsidP="00F1119A">
            <w:pPr>
              <w:autoSpaceDE w:val="0"/>
              <w:autoSpaceDN w:val="0"/>
              <w:adjustRightInd w:val="0"/>
              <w:spacing w:after="0" w:line="240" w:lineRule="auto"/>
              <w:rPr>
                <w:rFonts w:ascii="Arial" w:hAnsi="Arial" w:cs="Arial"/>
                <w:sz w:val="20"/>
                <w:szCs w:val="20"/>
                <w:lang w:val="en-AU"/>
              </w:rPr>
            </w:pPr>
            <w:ins w:id="186" w:author="Arjan" w:date="2013-07-08T16:23:00Z">
              <w:r>
                <w:rPr>
                  <w:rFonts w:ascii="Arial" w:hAnsi="Arial" w:cs="Arial"/>
                  <w:sz w:val="20"/>
                  <w:szCs w:val="20"/>
                  <w:lang w:val="en-AU"/>
                </w:rPr>
                <w:t>Domein</w:t>
              </w:r>
            </w:ins>
          </w:p>
        </w:tc>
        <w:tc>
          <w:tcPr>
            <w:tcW w:w="1350" w:type="dxa"/>
            <w:tcBorders>
              <w:top w:val="nil"/>
              <w:left w:val="nil"/>
              <w:bottom w:val="nil"/>
              <w:right w:val="nil"/>
            </w:tcBorders>
          </w:tcPr>
          <w:p w:rsidR="008800FC" w:rsidRPr="00F1119A" w:rsidRDefault="008800FC" w:rsidP="00F1119A">
            <w:pPr>
              <w:autoSpaceDE w:val="0"/>
              <w:autoSpaceDN w:val="0"/>
              <w:adjustRightInd w:val="0"/>
              <w:spacing w:after="0" w:line="240" w:lineRule="auto"/>
              <w:rPr>
                <w:rFonts w:ascii="Arial" w:eastAsia="Times New Roman" w:hAnsi="Arial" w:cs="Arial"/>
                <w:color w:val="000000"/>
                <w:sz w:val="20"/>
                <w:szCs w:val="20"/>
              </w:rPr>
            </w:pPr>
            <w:ins w:id="187" w:author="Arjan" w:date="2013-07-08T16:23:00Z">
              <w:r>
                <w:rPr>
                  <w:rFonts w:ascii="Arial" w:eastAsia="Times New Roman" w:hAnsi="Arial" w:cs="Arial"/>
                  <w:color w:val="000000"/>
                  <w:sz w:val="20"/>
                  <w:szCs w:val="20"/>
                </w:rPr>
                <w:t>ZTC</w:t>
              </w:r>
            </w:ins>
          </w:p>
        </w:tc>
      </w:tr>
      <w:tr w:rsidR="008800FC" w:rsidRPr="00F1119A" w:rsidTr="008800FC">
        <w:tc>
          <w:tcPr>
            <w:tcW w:w="3600" w:type="dxa"/>
            <w:tcBorders>
              <w:top w:val="nil"/>
              <w:left w:val="nil"/>
              <w:bottom w:val="nil"/>
              <w:right w:val="nil"/>
            </w:tcBorders>
          </w:tcPr>
          <w:p w:rsidR="008800FC" w:rsidRPr="00F1119A" w:rsidRDefault="008800FC" w:rsidP="00F1119A">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8800FC" w:rsidRPr="00F1119A" w:rsidRDefault="008800FC"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8800FC" w:rsidRPr="00F1119A" w:rsidRDefault="008800FC" w:rsidP="00F1119A">
            <w:pPr>
              <w:autoSpaceDE w:val="0"/>
              <w:autoSpaceDN w:val="0"/>
              <w:adjustRightInd w:val="0"/>
              <w:spacing w:after="0" w:line="240" w:lineRule="auto"/>
              <w:rPr>
                <w:rFonts w:ascii="Arial" w:hAnsi="Arial" w:cs="Arial"/>
                <w:sz w:val="20"/>
                <w:szCs w:val="20"/>
                <w:lang w:val="en-AU"/>
              </w:rPr>
            </w:pPr>
            <w:ins w:id="188" w:author="Arjan" w:date="2013-07-08T16:23:00Z">
              <w:r>
                <w:rPr>
                  <w:rFonts w:ascii="Arial" w:hAnsi="Arial" w:cs="Arial"/>
                  <w:sz w:val="20"/>
                  <w:szCs w:val="20"/>
                  <w:lang w:val="en-AU"/>
                </w:rPr>
                <w:t>RSIN</w:t>
              </w:r>
            </w:ins>
          </w:p>
        </w:tc>
        <w:tc>
          <w:tcPr>
            <w:tcW w:w="1350" w:type="dxa"/>
            <w:tcBorders>
              <w:top w:val="nil"/>
              <w:left w:val="nil"/>
              <w:bottom w:val="nil"/>
              <w:right w:val="nil"/>
            </w:tcBorders>
          </w:tcPr>
          <w:p w:rsidR="008800FC" w:rsidRPr="00F1119A" w:rsidRDefault="008800FC" w:rsidP="00F1119A">
            <w:pPr>
              <w:autoSpaceDE w:val="0"/>
              <w:autoSpaceDN w:val="0"/>
              <w:adjustRightInd w:val="0"/>
              <w:spacing w:after="0" w:line="240" w:lineRule="auto"/>
              <w:rPr>
                <w:rFonts w:ascii="Arial" w:eastAsia="Times New Roman" w:hAnsi="Arial" w:cs="Arial"/>
                <w:color w:val="000000"/>
                <w:sz w:val="20"/>
                <w:szCs w:val="20"/>
              </w:rPr>
            </w:pPr>
            <w:ins w:id="189" w:author="Arjan" w:date="2013-07-08T16:23:00Z">
              <w:r>
                <w:rPr>
                  <w:rFonts w:ascii="Arial" w:eastAsia="Times New Roman" w:hAnsi="Arial" w:cs="Arial"/>
                  <w:color w:val="000000"/>
                  <w:sz w:val="20"/>
                  <w:szCs w:val="20"/>
                </w:rPr>
                <w:t>ZTC</w:t>
              </w:r>
            </w:ins>
          </w:p>
        </w:tc>
      </w:tr>
      <w:tr w:rsidR="00F1119A" w:rsidRPr="00F1119A" w:rsidTr="008800FC">
        <w:tc>
          <w:tcPr>
            <w:tcW w:w="360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190" w:name="BKM_8BE8C74F_8889_48b6_836E_38B82048D065"/>
            <w:bookmarkEnd w:id="190"/>
          </w:p>
        </w:tc>
        <w:tc>
          <w:tcPr>
            <w:tcW w:w="108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Besluittype-omschrijving generiek</w:t>
            </w:r>
            <w:r w:rsidRPr="00F1119A">
              <w:rPr>
                <w:rFonts w:ascii="Arial" w:hAnsi="Arial" w:cs="Arial"/>
                <w:sz w:val="20"/>
                <w:szCs w:val="20"/>
                <w:lang w:val="en-AU"/>
              </w:rPr>
              <w:fldChar w:fldCharType="end"/>
            </w:r>
          </w:p>
        </w:tc>
        <w:tc>
          <w:tcPr>
            <w:tcW w:w="135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191" w:author="Arjan" w:date="2013-07-08T16:23:00Z">
              <w:r w:rsidRPr="00F1119A" w:rsidDel="008800FC">
                <w:rPr>
                  <w:rFonts w:ascii="Arial" w:eastAsia="Times New Roman" w:hAnsi="Arial" w:cs="Arial"/>
                  <w:color w:val="000000"/>
                  <w:sz w:val="20"/>
                  <w:szCs w:val="20"/>
                </w:rPr>
                <w:delText>KING</w:delText>
              </w:r>
            </w:del>
            <w:ins w:id="192" w:author="Arjan" w:date="2013-07-08T16:23:00Z">
              <w:r w:rsidR="008800FC">
                <w:rPr>
                  <w:rFonts w:ascii="Arial" w:eastAsia="Times New Roman" w:hAnsi="Arial" w:cs="Arial"/>
                  <w:color w:val="000000"/>
                  <w:sz w:val="20"/>
                  <w:szCs w:val="20"/>
                </w:rPr>
                <w:t>ZTC</w:t>
              </w:r>
            </w:ins>
          </w:p>
        </w:tc>
      </w:tr>
      <w:tr w:rsidR="00F1119A" w:rsidRPr="00F1119A" w:rsidTr="008800FC">
        <w:tc>
          <w:tcPr>
            <w:tcW w:w="360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193" w:name="BKM_3052E599_A918_4ef0_A1EF_AFD2658F6832"/>
            <w:bookmarkEnd w:id="193"/>
          </w:p>
        </w:tc>
        <w:tc>
          <w:tcPr>
            <w:tcW w:w="108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Besluitcategorie</w:t>
            </w:r>
            <w:r w:rsidRPr="00F1119A">
              <w:rPr>
                <w:rFonts w:ascii="Arial" w:hAnsi="Arial" w:cs="Arial"/>
                <w:sz w:val="20"/>
                <w:szCs w:val="20"/>
                <w:lang w:val="en-AU"/>
              </w:rPr>
              <w:fldChar w:fldCharType="end"/>
            </w:r>
          </w:p>
        </w:tc>
        <w:tc>
          <w:tcPr>
            <w:tcW w:w="135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194" w:author="Arjan" w:date="2013-07-08T16:24:00Z">
              <w:r w:rsidRPr="00F1119A" w:rsidDel="008800FC">
                <w:rPr>
                  <w:rFonts w:ascii="Arial" w:eastAsia="Times New Roman" w:hAnsi="Arial" w:cs="Arial"/>
                  <w:color w:val="000000"/>
                  <w:sz w:val="20"/>
                  <w:szCs w:val="20"/>
                </w:rPr>
                <w:delText>KING</w:delText>
              </w:r>
            </w:del>
            <w:ins w:id="195" w:author="Arjan" w:date="2013-07-08T16:24:00Z">
              <w:r w:rsidR="008800FC">
                <w:rPr>
                  <w:rFonts w:ascii="Arial" w:eastAsia="Times New Roman" w:hAnsi="Arial" w:cs="Arial"/>
                  <w:color w:val="000000"/>
                  <w:sz w:val="20"/>
                  <w:szCs w:val="20"/>
                </w:rPr>
                <w:t>ZTC</w:t>
              </w:r>
            </w:ins>
          </w:p>
        </w:tc>
      </w:tr>
      <w:tr w:rsidR="00F1119A" w:rsidRPr="00F1119A" w:rsidTr="008800FC">
        <w:tc>
          <w:tcPr>
            <w:tcW w:w="360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196" w:name="BKM_A98C7780_3783_4ed9_8A28_9B6A1D6DF84D"/>
            <w:bookmarkEnd w:id="196"/>
          </w:p>
        </w:tc>
        <w:tc>
          <w:tcPr>
            <w:tcW w:w="108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Reactietermijn</w:t>
            </w:r>
            <w:r w:rsidRPr="00F1119A">
              <w:rPr>
                <w:rFonts w:ascii="Arial" w:hAnsi="Arial" w:cs="Arial"/>
                <w:sz w:val="20"/>
                <w:szCs w:val="20"/>
                <w:lang w:val="en-AU"/>
              </w:rPr>
              <w:fldChar w:fldCharType="end"/>
            </w:r>
          </w:p>
        </w:tc>
        <w:tc>
          <w:tcPr>
            <w:tcW w:w="135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197" w:author="Arjan" w:date="2013-07-08T16:24:00Z">
              <w:r w:rsidRPr="00F1119A" w:rsidDel="008800FC">
                <w:rPr>
                  <w:rFonts w:ascii="Arial" w:eastAsia="Times New Roman" w:hAnsi="Arial" w:cs="Arial"/>
                  <w:color w:val="000000"/>
                  <w:sz w:val="20"/>
                  <w:szCs w:val="20"/>
                </w:rPr>
                <w:delText>KING</w:delText>
              </w:r>
            </w:del>
            <w:ins w:id="198" w:author="Arjan" w:date="2013-07-08T16:24:00Z">
              <w:r w:rsidR="008800FC">
                <w:rPr>
                  <w:rFonts w:ascii="Arial" w:eastAsia="Times New Roman" w:hAnsi="Arial" w:cs="Arial"/>
                  <w:color w:val="000000"/>
                  <w:sz w:val="20"/>
                  <w:szCs w:val="20"/>
                </w:rPr>
                <w:t>ZTC</w:t>
              </w:r>
            </w:ins>
          </w:p>
        </w:tc>
      </w:tr>
      <w:tr w:rsidR="00F1119A" w:rsidRPr="00F1119A" w:rsidTr="008800FC">
        <w:tc>
          <w:tcPr>
            <w:tcW w:w="360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199" w:name="BKM_FE046257_7D23_4298_8E61_A01B8307AE9D"/>
            <w:bookmarkEnd w:id="199"/>
          </w:p>
        </w:tc>
        <w:tc>
          <w:tcPr>
            <w:tcW w:w="108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Publicatie-indicatie</w:t>
            </w:r>
            <w:r w:rsidRPr="00F1119A">
              <w:rPr>
                <w:rFonts w:ascii="Arial" w:hAnsi="Arial" w:cs="Arial"/>
                <w:sz w:val="20"/>
                <w:szCs w:val="20"/>
                <w:lang w:val="en-AU"/>
              </w:rPr>
              <w:fldChar w:fldCharType="end"/>
            </w:r>
          </w:p>
        </w:tc>
        <w:tc>
          <w:tcPr>
            <w:tcW w:w="135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200" w:author="Arjan" w:date="2013-07-08T16:24:00Z">
              <w:r w:rsidRPr="00F1119A" w:rsidDel="008800FC">
                <w:rPr>
                  <w:rFonts w:ascii="Arial" w:eastAsia="Times New Roman" w:hAnsi="Arial" w:cs="Arial"/>
                  <w:color w:val="000000"/>
                  <w:sz w:val="20"/>
                  <w:szCs w:val="20"/>
                </w:rPr>
                <w:delText>KING</w:delText>
              </w:r>
            </w:del>
            <w:ins w:id="201" w:author="Arjan" w:date="2013-07-08T16:24:00Z">
              <w:r w:rsidR="008800FC">
                <w:rPr>
                  <w:rFonts w:ascii="Arial" w:eastAsia="Times New Roman" w:hAnsi="Arial" w:cs="Arial"/>
                  <w:color w:val="000000"/>
                  <w:sz w:val="20"/>
                  <w:szCs w:val="20"/>
                </w:rPr>
                <w:t>ZTC</w:t>
              </w:r>
            </w:ins>
          </w:p>
        </w:tc>
      </w:tr>
      <w:tr w:rsidR="00F1119A" w:rsidRPr="00F1119A" w:rsidTr="008800FC">
        <w:tc>
          <w:tcPr>
            <w:tcW w:w="360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202" w:name="BKM_3D9A0DEA_5459_4127_AAA7_FFF44092CE3A"/>
            <w:bookmarkEnd w:id="202"/>
          </w:p>
        </w:tc>
        <w:tc>
          <w:tcPr>
            <w:tcW w:w="108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Publicatietekst</w:t>
            </w:r>
            <w:r w:rsidRPr="00F1119A">
              <w:rPr>
                <w:rFonts w:ascii="Arial" w:hAnsi="Arial" w:cs="Arial"/>
                <w:sz w:val="20"/>
                <w:szCs w:val="20"/>
                <w:lang w:val="en-AU"/>
              </w:rPr>
              <w:fldChar w:fldCharType="end"/>
            </w:r>
          </w:p>
        </w:tc>
        <w:tc>
          <w:tcPr>
            <w:tcW w:w="135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203" w:author="Arjan" w:date="2013-07-08T16:24:00Z">
              <w:r w:rsidRPr="00F1119A" w:rsidDel="008800FC">
                <w:rPr>
                  <w:rFonts w:ascii="Arial" w:eastAsia="Times New Roman" w:hAnsi="Arial" w:cs="Arial"/>
                  <w:color w:val="000000"/>
                  <w:sz w:val="20"/>
                  <w:szCs w:val="20"/>
                </w:rPr>
                <w:delText>KING</w:delText>
              </w:r>
            </w:del>
            <w:ins w:id="204" w:author="Arjan" w:date="2013-07-08T16:24:00Z">
              <w:r w:rsidR="008800FC">
                <w:rPr>
                  <w:rFonts w:ascii="Arial" w:eastAsia="Times New Roman" w:hAnsi="Arial" w:cs="Arial"/>
                  <w:color w:val="000000"/>
                  <w:sz w:val="20"/>
                  <w:szCs w:val="20"/>
                </w:rPr>
                <w:t>ZTC</w:t>
              </w:r>
            </w:ins>
          </w:p>
        </w:tc>
      </w:tr>
      <w:tr w:rsidR="00F1119A" w:rsidRPr="00F1119A" w:rsidTr="008800FC">
        <w:tc>
          <w:tcPr>
            <w:tcW w:w="360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205" w:name="BKM_01348FCA_4DD9_413f_A4C1_ECB4170E91C0"/>
            <w:bookmarkEnd w:id="205"/>
          </w:p>
        </w:tc>
        <w:tc>
          <w:tcPr>
            <w:tcW w:w="108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Publicatietermijn</w:t>
            </w:r>
            <w:r w:rsidRPr="00F1119A">
              <w:rPr>
                <w:rFonts w:ascii="Arial" w:hAnsi="Arial" w:cs="Arial"/>
                <w:sz w:val="20"/>
                <w:szCs w:val="20"/>
                <w:lang w:val="en-AU"/>
              </w:rPr>
              <w:fldChar w:fldCharType="end"/>
            </w:r>
          </w:p>
        </w:tc>
        <w:tc>
          <w:tcPr>
            <w:tcW w:w="135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206" w:author="Arjan" w:date="2013-07-08T16:24:00Z">
              <w:r w:rsidRPr="00F1119A" w:rsidDel="008800FC">
                <w:rPr>
                  <w:rFonts w:ascii="Arial" w:eastAsia="Times New Roman" w:hAnsi="Arial" w:cs="Arial"/>
                  <w:color w:val="000000"/>
                  <w:sz w:val="20"/>
                  <w:szCs w:val="20"/>
                </w:rPr>
                <w:delText>KING</w:delText>
              </w:r>
            </w:del>
            <w:ins w:id="207" w:author="Arjan" w:date="2013-07-08T16:24:00Z">
              <w:r w:rsidR="008800FC">
                <w:rPr>
                  <w:rFonts w:ascii="Arial" w:eastAsia="Times New Roman" w:hAnsi="Arial" w:cs="Arial"/>
                  <w:color w:val="000000"/>
                  <w:sz w:val="20"/>
                  <w:szCs w:val="20"/>
                </w:rPr>
                <w:t>ZTC</w:t>
              </w:r>
            </w:ins>
          </w:p>
        </w:tc>
      </w:tr>
      <w:tr w:rsidR="00F1119A" w:rsidRPr="00F1119A" w:rsidTr="008800FC">
        <w:tc>
          <w:tcPr>
            <w:tcW w:w="360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208" w:name="BKM_E1C976E9_C157_4484_ADB6_0E2F8EE1D69E"/>
            <w:bookmarkEnd w:id="208"/>
          </w:p>
        </w:tc>
        <w:tc>
          <w:tcPr>
            <w:tcW w:w="108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Datum begin geldigheid besluittype</w:t>
            </w:r>
            <w:r w:rsidRPr="00F1119A">
              <w:rPr>
                <w:rFonts w:ascii="Arial" w:hAnsi="Arial" w:cs="Arial"/>
                <w:sz w:val="20"/>
                <w:szCs w:val="20"/>
                <w:lang w:val="en-AU"/>
              </w:rPr>
              <w:fldChar w:fldCharType="end"/>
            </w:r>
          </w:p>
        </w:tc>
        <w:tc>
          <w:tcPr>
            <w:tcW w:w="135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209" w:author="Arjan" w:date="2013-07-08T16:24:00Z">
              <w:r w:rsidRPr="00F1119A" w:rsidDel="008800FC">
                <w:rPr>
                  <w:rFonts w:ascii="Arial" w:eastAsia="Times New Roman" w:hAnsi="Arial" w:cs="Arial"/>
                  <w:color w:val="000000"/>
                  <w:sz w:val="20"/>
                  <w:szCs w:val="20"/>
                </w:rPr>
                <w:delText>KING</w:delText>
              </w:r>
            </w:del>
            <w:ins w:id="210" w:author="Arjan" w:date="2013-07-08T16:24:00Z">
              <w:r w:rsidR="008800FC">
                <w:rPr>
                  <w:rFonts w:ascii="Arial" w:eastAsia="Times New Roman" w:hAnsi="Arial" w:cs="Arial"/>
                  <w:color w:val="000000"/>
                  <w:sz w:val="20"/>
                  <w:szCs w:val="20"/>
                </w:rPr>
                <w:t>ZTC</w:t>
              </w:r>
            </w:ins>
          </w:p>
        </w:tc>
      </w:tr>
      <w:tr w:rsidR="00F1119A" w:rsidRPr="00F1119A" w:rsidTr="008800FC">
        <w:tc>
          <w:tcPr>
            <w:tcW w:w="360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211" w:name="BKM_088F2EB4_1FD5_4bf5_9BAE_0D095E28452E"/>
            <w:bookmarkEnd w:id="211"/>
          </w:p>
        </w:tc>
        <w:tc>
          <w:tcPr>
            <w:tcW w:w="108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Datum einde geldigheid besluittype</w:t>
            </w:r>
            <w:r w:rsidRPr="00F1119A">
              <w:rPr>
                <w:rFonts w:ascii="Arial" w:hAnsi="Arial" w:cs="Arial"/>
                <w:sz w:val="20"/>
                <w:szCs w:val="20"/>
                <w:lang w:val="en-AU"/>
              </w:rPr>
              <w:fldChar w:fldCharType="end"/>
            </w:r>
          </w:p>
        </w:tc>
        <w:tc>
          <w:tcPr>
            <w:tcW w:w="1350" w:type="dxa"/>
            <w:tcBorders>
              <w:top w:val="nil"/>
              <w:left w:val="nil"/>
              <w:bottom w:val="nil"/>
              <w:right w:val="nil"/>
            </w:tcBorders>
          </w:tcPr>
          <w:p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212" w:author="Arjan" w:date="2013-07-08T16:24:00Z">
              <w:r w:rsidRPr="00F1119A" w:rsidDel="008800FC">
                <w:rPr>
                  <w:rFonts w:ascii="Arial" w:eastAsia="Times New Roman" w:hAnsi="Arial" w:cs="Arial"/>
                  <w:color w:val="000000"/>
                  <w:sz w:val="20"/>
                  <w:szCs w:val="20"/>
                </w:rPr>
                <w:delText>KING</w:delText>
              </w:r>
            </w:del>
            <w:ins w:id="213" w:author="Arjan" w:date="2013-07-08T16:24:00Z">
              <w:r w:rsidR="008800FC">
                <w:rPr>
                  <w:rFonts w:ascii="Arial" w:eastAsia="Times New Roman" w:hAnsi="Arial" w:cs="Arial"/>
                  <w:color w:val="000000"/>
                  <w:sz w:val="20"/>
                  <w:szCs w:val="20"/>
                </w:rPr>
                <w:t>ZTC</w:t>
              </w:r>
            </w:ins>
          </w:p>
        </w:tc>
      </w:tr>
    </w:tbl>
    <w:p w:rsidR="003A012F" w:rsidRDefault="003A012F" w:rsidP="00CF1953"/>
    <w:p w:rsidR="00DD0F4F" w:rsidRPr="00DD0F4F" w:rsidRDefault="00415031" w:rsidP="00CF1953">
      <w:pPr>
        <w:rPr>
          <w:ins w:id="214" w:author="Arjan" w:date="2014-09-07T23:30:00Z"/>
          <w:lang w:val="nl-NL"/>
        </w:rPr>
      </w:pPr>
      <w:r>
        <w:rPr>
          <w:lang w:val="nl-NL"/>
        </w:rPr>
        <w:t>Zie de ZTC voor beschrijving van het object en de attributen.</w:t>
      </w:r>
    </w:p>
    <w:p w:rsidR="00130C96" w:rsidRDefault="002D46B6" w:rsidP="002D46B6">
      <w:pPr>
        <w:pStyle w:val="Kop2"/>
      </w:pPr>
      <w:bookmarkStart w:id="215" w:name="_Toc398129671"/>
      <w:ins w:id="216" w:author="Arjan" w:date="2014-09-08T12:53:00Z">
        <w:r>
          <w:t>BETROKKENE</w:t>
        </w:r>
      </w:ins>
      <w:bookmarkEnd w:id="215"/>
    </w:p>
    <w:p w:rsidR="003C0274" w:rsidRPr="00DD0F4F" w:rsidRDefault="003C0274" w:rsidP="003C0274">
      <w:pPr>
        <w:rPr>
          <w:rFonts w:ascii="Arial" w:hAnsi="Arial" w:cs="Arial"/>
          <w:sz w:val="20"/>
          <w:szCs w:val="20"/>
          <w:lang w:val="nl-NL"/>
        </w:rPr>
      </w:pPr>
      <w:r w:rsidRPr="00DD0F4F">
        <w:rPr>
          <w:lang w:val="nl-NL"/>
        </w:rPr>
        <w:t>Het RGBZ staat als BETROKKENEn bij een ZAAK slechts één betrokkene toe in de rol van initiator (d.m.v. een desbetreffende regel bij de attribuutsoort ‘</w:t>
      </w:r>
      <w:r w:rsidR="008F2B4B" w:rsidRPr="003C0274">
        <w:rPr>
          <w:rFonts w:ascii="Arial" w:hAnsi="Arial" w:cs="Arial"/>
          <w:sz w:val="20"/>
          <w:szCs w:val="20"/>
        </w:rPr>
        <w:fldChar w:fldCharType="begin" w:fldLock="1"/>
      </w:r>
      <w:r w:rsidRPr="00DD0F4F">
        <w:rPr>
          <w:rFonts w:ascii="Arial" w:hAnsi="Arial" w:cs="Arial"/>
          <w:sz w:val="20"/>
          <w:szCs w:val="20"/>
          <w:lang w:val="nl-NL"/>
        </w:rPr>
        <w:instrText xml:space="preserve">MERGEFIELD </w:instrText>
      </w:r>
      <w:r w:rsidRPr="00DD0F4F">
        <w:rPr>
          <w:rFonts w:ascii="Arial" w:eastAsia="Times New Roman" w:hAnsi="Arial" w:cs="Arial"/>
          <w:color w:val="000000"/>
          <w:sz w:val="20"/>
          <w:szCs w:val="20"/>
          <w:lang w:val="nl-NL"/>
        </w:rPr>
        <w:instrText>Att.Name</w:instrText>
      </w:r>
      <w:r w:rsidR="008F2B4B" w:rsidRPr="003C0274">
        <w:rPr>
          <w:rFonts w:ascii="Arial" w:hAnsi="Arial" w:cs="Arial"/>
          <w:sz w:val="20"/>
          <w:szCs w:val="20"/>
        </w:rPr>
        <w:fldChar w:fldCharType="separate"/>
      </w:r>
      <w:r w:rsidRPr="00DD0F4F">
        <w:rPr>
          <w:rFonts w:ascii="Arial" w:eastAsia="Times New Roman" w:hAnsi="Arial" w:cs="Arial"/>
          <w:color w:val="000000"/>
          <w:sz w:val="20"/>
          <w:szCs w:val="20"/>
          <w:lang w:val="nl-NL"/>
        </w:rPr>
        <w:t>Rolomschrijving generiek</w:t>
      </w:r>
      <w:r w:rsidR="008F2B4B" w:rsidRPr="003C0274">
        <w:rPr>
          <w:rFonts w:ascii="Arial" w:hAnsi="Arial" w:cs="Arial"/>
          <w:sz w:val="20"/>
          <w:szCs w:val="20"/>
        </w:rPr>
        <w:fldChar w:fldCharType="end"/>
      </w:r>
      <w:r w:rsidRPr="00DD0F4F">
        <w:rPr>
          <w:rFonts w:ascii="Arial" w:hAnsi="Arial" w:cs="Arial"/>
          <w:sz w:val="20"/>
          <w:szCs w:val="20"/>
          <w:lang w:val="nl-NL"/>
        </w:rPr>
        <w:t>’). In de praktijk zijn er evenwel situaties waarin sprake is van meerdere initiatoren van een zaak: de huwelijksaangifte door de beide partners, een bezwaar dat door drie personen ingediend wordt, een brief van alle bewoners (met naam en adres en handtekening) van een straat, et cetera. Om in deze situaties te kunnen voorzien moet het RGBZ hierop aangepast worden. We doen dat door een BETROKKENE ook een groep van subjecten te kunnen laten zijn</w:t>
      </w:r>
      <w:r w:rsidR="009F766B" w:rsidRPr="00DD0F4F">
        <w:rPr>
          <w:rFonts w:ascii="Arial" w:hAnsi="Arial" w:cs="Arial"/>
          <w:sz w:val="20"/>
          <w:szCs w:val="20"/>
          <w:lang w:val="nl-NL"/>
        </w:rPr>
        <w:t xml:space="preserve"> waar een betrokkene nu slechts één subject betreft (natuurlijke persoon, niet-natuurlijke persoon, vestiging, organisatorische eenheid, medewerker)</w:t>
      </w:r>
      <w:r w:rsidRPr="00DD0F4F">
        <w:rPr>
          <w:rFonts w:ascii="Arial" w:hAnsi="Arial" w:cs="Arial"/>
          <w:sz w:val="20"/>
          <w:szCs w:val="20"/>
          <w:lang w:val="nl-NL"/>
        </w:rPr>
        <w:t>. Die initiatoren treden in genoemde gevallen immers niet als afzonderlijk handelende individuen op maar als groep. Genoemde regel blijft derhalve bestaan.</w:t>
      </w:r>
      <w:r w:rsidR="00BC2DCF" w:rsidRPr="00DD0F4F">
        <w:rPr>
          <w:rFonts w:ascii="Arial" w:hAnsi="Arial" w:cs="Arial"/>
          <w:sz w:val="20"/>
          <w:szCs w:val="20"/>
          <w:lang w:val="nl-NL"/>
        </w:rPr>
        <w:t xml:space="preserve"> </w:t>
      </w:r>
      <w:r w:rsidR="00BC2DCF" w:rsidRPr="00DD0F4F">
        <w:rPr>
          <w:rFonts w:ascii="Arial" w:hAnsi="Arial" w:cs="Arial"/>
          <w:sz w:val="20"/>
          <w:szCs w:val="20"/>
          <w:lang w:val="nl-NL"/>
        </w:rPr>
        <w:br/>
        <w:t xml:space="preserve">Consequentie van deze oplossing is dat </w:t>
      </w:r>
      <w:r w:rsidR="009F766B" w:rsidRPr="00DD0F4F">
        <w:rPr>
          <w:rFonts w:ascii="Arial" w:hAnsi="Arial" w:cs="Arial"/>
          <w:sz w:val="20"/>
          <w:szCs w:val="20"/>
          <w:lang w:val="nl-NL"/>
        </w:rPr>
        <w:t xml:space="preserve">de definitie van BETROKKENE hierop aangepast moet worden en dat </w:t>
      </w:r>
      <w:r w:rsidR="007A36BD" w:rsidRPr="00DD0F4F">
        <w:rPr>
          <w:rFonts w:ascii="Arial" w:hAnsi="Arial" w:cs="Arial"/>
          <w:sz w:val="20"/>
          <w:szCs w:val="20"/>
          <w:lang w:val="nl-NL"/>
        </w:rPr>
        <w:t>BETROKKENE naast de bestaande relaties, waarbij een betrokkene een NATUURLIJK PERSOON, NIET-NATUURLIJK PERSOON of VESTIGING is, extra relaties krijgt naar deze objecttypen zodanig dat een betrokkene zijnde een groep kan bestaan uit één of meer natuurlijke personen, niet-natuurlijke personen en/of vestigingen.</w:t>
      </w:r>
      <w:r w:rsidRPr="00DD0F4F">
        <w:rPr>
          <w:rFonts w:ascii="Arial" w:hAnsi="Arial" w:cs="Arial"/>
          <w:sz w:val="20"/>
          <w:szCs w:val="20"/>
          <w:lang w:val="nl-NL"/>
        </w:rPr>
        <w:t xml:space="preserve">  </w:t>
      </w:r>
    </w:p>
    <w:p w:rsidR="003C0274" w:rsidRDefault="003C0274" w:rsidP="003C0274">
      <w:pPr>
        <w:rPr>
          <w:rFonts w:ascii="Arial" w:hAnsi="Arial" w:cs="Arial"/>
          <w:sz w:val="20"/>
          <w:szCs w:val="20"/>
        </w:rPr>
      </w:pPr>
      <w:r>
        <w:rPr>
          <w:rFonts w:ascii="Arial" w:hAnsi="Arial" w:cs="Arial"/>
          <w:sz w:val="20"/>
          <w:szCs w:val="20"/>
        </w:rPr>
        <w:t>[</w:t>
      </w:r>
      <w:r w:rsidR="007A36BD">
        <w:rPr>
          <w:rFonts w:ascii="Arial" w:hAnsi="Arial" w:cs="Arial"/>
          <w:sz w:val="20"/>
          <w:szCs w:val="20"/>
        </w:rPr>
        <w:t>staat nog ter discussie]</w:t>
      </w:r>
    </w:p>
    <w:p w:rsidR="003616C8" w:rsidRDefault="003616C8" w:rsidP="003616C8">
      <w:pPr>
        <w:pStyle w:val="Kop2"/>
      </w:pPr>
      <w:bookmarkStart w:id="217" w:name="_Toc398129672"/>
      <w:r w:rsidRPr="003616C8">
        <w:lastRenderedPageBreak/>
        <w:t>ENKELVOUDIG INFORMATIEOBJECT</w:t>
      </w:r>
      <w:bookmarkEnd w:id="217"/>
    </w:p>
    <w:p w:rsidR="0044638F" w:rsidRDefault="0044638F" w:rsidP="0044638F">
      <w:r w:rsidRPr="00DD0F4F">
        <w:rPr>
          <w:lang w:val="nl-NL"/>
        </w:rPr>
        <w:t xml:space="preserve">Dit is de nieuwe naam voor het huidige objecttype ENKELVOUDIG DOCUMENT. </w:t>
      </w:r>
      <w:r>
        <w:t xml:space="preserve">Zie verder de toelichting bij </w:t>
      </w:r>
      <w:r w:rsidR="00E958E4">
        <w:t>INFORMATIE</w:t>
      </w:r>
      <w:r>
        <w:t xml:space="preserve">OBJECT. </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CD23CE" w:rsidRPr="00CD23CE" w:rsidTr="00660E22">
        <w:tc>
          <w:tcPr>
            <w:tcW w:w="3600" w:type="dxa"/>
            <w:tcBorders>
              <w:top w:val="single" w:sz="4" w:space="0" w:color="auto"/>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b/>
                <w:bCs/>
                <w:color w:val="000000"/>
                <w:sz w:val="20"/>
                <w:szCs w:val="20"/>
              </w:rPr>
              <w:t>Naam objecttype</w:t>
            </w:r>
          </w:p>
        </w:tc>
        <w:tc>
          <w:tcPr>
            <w:tcW w:w="5760" w:type="dxa"/>
            <w:gridSpan w:val="3"/>
            <w:tcBorders>
              <w:top w:val="single" w:sz="4" w:space="0" w:color="auto"/>
              <w:left w:val="nil"/>
              <w:bottom w:val="nil"/>
              <w:right w:val="nil"/>
            </w:tcBorders>
          </w:tcPr>
          <w:p w:rsidR="00CD23CE" w:rsidRPr="00CD23CE" w:rsidRDefault="008F2B4B" w:rsidP="00943C53">
            <w:pPr>
              <w:autoSpaceDE w:val="0"/>
              <w:autoSpaceDN w:val="0"/>
              <w:adjustRightInd w:val="0"/>
              <w:spacing w:after="0" w:line="240" w:lineRule="auto"/>
              <w:rPr>
                <w:rFonts w:ascii="Arial" w:eastAsia="Times New Roman" w:hAnsi="Arial" w:cs="Arial"/>
                <w:color w:val="000000"/>
                <w:sz w:val="20"/>
                <w:szCs w:val="20"/>
              </w:rPr>
            </w:pPr>
            <w:r w:rsidRPr="00CD23CE">
              <w:rPr>
                <w:rFonts w:ascii="Arial" w:hAnsi="Arial" w:cs="Arial"/>
                <w:sz w:val="20"/>
                <w:szCs w:val="20"/>
                <w:lang w:val="en-AU"/>
              </w:rPr>
              <w:fldChar w:fldCharType="begin" w:fldLock="1"/>
            </w:r>
            <w:r w:rsidR="00CD23CE" w:rsidRPr="00CD23CE">
              <w:rPr>
                <w:rFonts w:ascii="Arial" w:hAnsi="Arial" w:cs="Arial"/>
                <w:sz w:val="20"/>
                <w:szCs w:val="20"/>
                <w:lang w:val="en-AU"/>
              </w:rPr>
              <w:instrText xml:space="preserve">MERGEFIELD </w:instrText>
            </w:r>
            <w:r w:rsidR="00CD23CE" w:rsidRPr="00CD23CE">
              <w:rPr>
                <w:rFonts w:ascii="Arial" w:eastAsia="Times New Roman" w:hAnsi="Arial" w:cs="Arial"/>
                <w:color w:val="000000"/>
                <w:sz w:val="20"/>
                <w:szCs w:val="20"/>
              </w:rPr>
              <w:instrText>Element.Name</w:instrText>
            </w:r>
            <w:r w:rsidRPr="00CD23CE">
              <w:rPr>
                <w:rFonts w:ascii="Arial" w:hAnsi="Arial" w:cs="Arial"/>
                <w:sz w:val="20"/>
                <w:szCs w:val="20"/>
                <w:lang w:val="en-AU"/>
              </w:rPr>
              <w:fldChar w:fldCharType="separate"/>
            </w:r>
            <w:r w:rsidR="00CD23CE" w:rsidRPr="00CD23CE">
              <w:rPr>
                <w:rFonts w:ascii="Arial" w:eastAsia="Times New Roman" w:hAnsi="Arial" w:cs="Arial"/>
                <w:color w:val="000000"/>
                <w:sz w:val="20"/>
                <w:szCs w:val="20"/>
              </w:rPr>
              <w:t xml:space="preserve">ENKELVOUDIG </w:t>
            </w:r>
            <w:del w:id="218" w:author="Arjan" w:date="2012-11-16T14:29:00Z">
              <w:r w:rsidR="00CD23CE" w:rsidRPr="00CD23CE" w:rsidDel="00943C53">
                <w:rPr>
                  <w:rFonts w:ascii="Arial" w:eastAsia="Times New Roman" w:hAnsi="Arial" w:cs="Arial"/>
                  <w:color w:val="000000"/>
                  <w:sz w:val="20"/>
                  <w:szCs w:val="20"/>
                </w:rPr>
                <w:delText>DOCUMENT</w:delText>
              </w:r>
            </w:del>
            <w:r w:rsidRPr="00CD23CE">
              <w:rPr>
                <w:rFonts w:ascii="Arial" w:hAnsi="Arial" w:cs="Arial"/>
                <w:sz w:val="20"/>
                <w:szCs w:val="20"/>
                <w:lang w:val="en-AU"/>
              </w:rPr>
              <w:fldChar w:fldCharType="end"/>
            </w:r>
            <w:ins w:id="219" w:author="Arjan" w:date="2012-11-16T14:29:00Z">
              <w:r w:rsidR="00E958E4">
                <w:rPr>
                  <w:rFonts w:ascii="Arial" w:hAnsi="Arial" w:cs="Arial"/>
                  <w:sz w:val="20"/>
                  <w:szCs w:val="20"/>
                  <w:lang w:val="en-AU"/>
                </w:rPr>
                <w:t>INFORMATIE</w:t>
              </w:r>
              <w:r w:rsidR="00943C53">
                <w:rPr>
                  <w:rFonts w:ascii="Arial" w:hAnsi="Arial" w:cs="Arial"/>
                  <w:sz w:val="20"/>
                  <w:szCs w:val="20"/>
                  <w:lang w:val="en-AU"/>
                </w:rPr>
                <w:t>OBJECT</w:t>
              </w:r>
            </w:ins>
          </w:p>
        </w:tc>
      </w:tr>
      <w:tr w:rsidR="00CD23CE" w:rsidRPr="00CD23CE"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CD23CE"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b/>
                <w:bCs/>
                <w:color w:val="000000"/>
                <w:sz w:val="20"/>
                <w:szCs w:val="20"/>
              </w:rPr>
              <w:t>Mnemonic objecttype</w:t>
            </w:r>
          </w:p>
        </w:tc>
        <w:tc>
          <w:tcPr>
            <w:tcW w:w="5760" w:type="dxa"/>
            <w:gridSpan w:val="3"/>
            <w:tcBorders>
              <w:top w:val="nil"/>
              <w:left w:val="nil"/>
              <w:bottom w:val="nil"/>
              <w:right w:val="nil"/>
            </w:tcBorders>
          </w:tcPr>
          <w:p w:rsidR="00CD23CE" w:rsidRPr="00CD23CE" w:rsidRDefault="008F2B4B"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hAnsi="Arial" w:cs="Arial"/>
                <w:sz w:val="20"/>
                <w:szCs w:val="20"/>
                <w:lang w:val="en-AU"/>
              </w:rPr>
              <w:fldChar w:fldCharType="begin" w:fldLock="1"/>
            </w:r>
            <w:r w:rsidR="00CD23CE" w:rsidRPr="00CD23CE">
              <w:rPr>
                <w:rFonts w:ascii="Arial" w:hAnsi="Arial" w:cs="Arial"/>
                <w:sz w:val="20"/>
                <w:szCs w:val="20"/>
                <w:lang w:val="en-AU"/>
              </w:rPr>
              <w:instrText xml:space="preserve">MERGEFIELD </w:instrText>
            </w:r>
            <w:r w:rsidR="00CD23CE" w:rsidRPr="00CD23CE">
              <w:rPr>
                <w:rFonts w:ascii="Arial" w:eastAsia="Times New Roman" w:hAnsi="Arial" w:cs="Arial"/>
                <w:color w:val="000000"/>
                <w:sz w:val="20"/>
                <w:szCs w:val="20"/>
              </w:rPr>
              <w:instrText>Element.Alias</w:instrText>
            </w:r>
            <w:r w:rsidRPr="00CD23CE">
              <w:rPr>
                <w:rFonts w:ascii="Arial" w:hAnsi="Arial" w:cs="Arial"/>
                <w:sz w:val="20"/>
                <w:szCs w:val="20"/>
                <w:lang w:val="en-AU"/>
              </w:rPr>
              <w:fldChar w:fldCharType="separate"/>
            </w:r>
            <w:r w:rsidR="00CD23CE" w:rsidRPr="00CD23CE">
              <w:rPr>
                <w:rFonts w:ascii="Arial" w:eastAsia="Times New Roman" w:hAnsi="Arial" w:cs="Arial"/>
                <w:color w:val="000000"/>
                <w:sz w:val="20"/>
                <w:szCs w:val="20"/>
              </w:rPr>
              <w:t>EDC</w:t>
            </w:r>
            <w:r w:rsidRPr="00CD23CE">
              <w:rPr>
                <w:rFonts w:ascii="Arial" w:hAnsi="Arial" w:cs="Arial"/>
                <w:sz w:val="20"/>
                <w:szCs w:val="20"/>
                <w:lang w:val="en-AU"/>
              </w:rPr>
              <w:fldChar w:fldCharType="end"/>
            </w:r>
          </w:p>
        </w:tc>
      </w:tr>
      <w:tr w:rsidR="00CD23CE" w:rsidRPr="00CD23CE"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CD23CE"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Herkomst objecttype</w:t>
            </w:r>
          </w:p>
        </w:tc>
        <w:tc>
          <w:tcPr>
            <w:tcW w:w="5760" w:type="dxa"/>
            <w:gridSpan w:val="3"/>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color w:val="000000"/>
                <w:sz w:val="20"/>
                <w:szCs w:val="20"/>
              </w:rPr>
              <w:t>KING</w:t>
            </w:r>
          </w:p>
        </w:tc>
      </w:tr>
      <w:tr w:rsidR="00CD23CE" w:rsidRPr="00CD23CE" w:rsidTr="00660E22">
        <w:trPr>
          <w:trHeight w:val="230"/>
        </w:trPr>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CD23CE" w:rsidTr="00660E22">
        <w:trPr>
          <w:trHeight w:val="230"/>
        </w:trPr>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Code objecttype</w:t>
            </w:r>
          </w:p>
        </w:tc>
        <w:tc>
          <w:tcPr>
            <w:tcW w:w="5760" w:type="dxa"/>
            <w:gridSpan w:val="3"/>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CD23CE" w:rsidTr="00660E22">
        <w:trPr>
          <w:trHeight w:val="230"/>
        </w:trPr>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5E066D" w:rsidTr="00660E22">
        <w:trPr>
          <w:trHeight w:val="230"/>
        </w:trPr>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Definitie objecttype</w:t>
            </w:r>
          </w:p>
        </w:tc>
        <w:tc>
          <w:tcPr>
            <w:tcW w:w="5760" w:type="dxa"/>
            <w:gridSpan w:val="3"/>
            <w:tcBorders>
              <w:top w:val="nil"/>
              <w:left w:val="nil"/>
              <w:bottom w:val="nil"/>
              <w:right w:val="nil"/>
            </w:tcBorders>
          </w:tcPr>
          <w:p w:rsidR="00CD23CE" w:rsidRPr="00DD0F4F" w:rsidRDefault="008F2B4B" w:rsidP="0082540F">
            <w:pPr>
              <w:autoSpaceDE w:val="0"/>
              <w:autoSpaceDN w:val="0"/>
              <w:adjustRightInd w:val="0"/>
              <w:spacing w:after="0" w:line="240" w:lineRule="auto"/>
              <w:rPr>
                <w:rFonts w:ascii="Arial" w:eastAsia="Times New Roman" w:hAnsi="Arial" w:cs="Arial"/>
                <w:color w:val="000000"/>
                <w:sz w:val="20"/>
                <w:szCs w:val="20"/>
                <w:lang w:val="nl-NL"/>
              </w:rPr>
            </w:pPr>
            <w:r w:rsidRPr="00CD23CE">
              <w:rPr>
                <w:rFonts w:ascii="Arial" w:hAnsi="Arial" w:cs="Arial"/>
                <w:sz w:val="20"/>
                <w:szCs w:val="20"/>
                <w:lang w:val="en-AU"/>
              </w:rPr>
              <w:fldChar w:fldCharType="begin" w:fldLock="1"/>
            </w:r>
            <w:r w:rsidR="00CD23CE" w:rsidRPr="00DD0F4F">
              <w:rPr>
                <w:rFonts w:ascii="Arial" w:hAnsi="Arial" w:cs="Arial"/>
                <w:sz w:val="20"/>
                <w:szCs w:val="20"/>
                <w:lang w:val="nl-NL"/>
              </w:rPr>
              <w:instrText xml:space="preserve">MERGEFIELD </w:instrText>
            </w:r>
            <w:r w:rsidR="00CD23CE" w:rsidRPr="00DD0F4F">
              <w:rPr>
                <w:rFonts w:ascii="Arial" w:eastAsia="Times New Roman" w:hAnsi="Arial" w:cs="Arial"/>
                <w:color w:val="000000"/>
                <w:sz w:val="20"/>
                <w:szCs w:val="20"/>
                <w:lang w:val="nl-NL"/>
              </w:rPr>
              <w:instrText>Element.Notes</w:instrText>
            </w:r>
            <w:r w:rsidRPr="00CD23CE">
              <w:rPr>
                <w:rFonts w:ascii="Arial" w:hAnsi="Arial" w:cs="Arial"/>
                <w:sz w:val="20"/>
                <w:szCs w:val="20"/>
                <w:lang w:val="en-AU"/>
              </w:rPr>
              <w:fldChar w:fldCharType="end"/>
            </w:r>
            <w:r w:rsidR="00CD23CE" w:rsidRPr="00DD0F4F">
              <w:rPr>
                <w:rFonts w:ascii="Arial" w:eastAsia="Times New Roman" w:hAnsi="Arial" w:cs="Arial"/>
                <w:color w:val="610E6A"/>
                <w:sz w:val="20"/>
                <w:szCs w:val="20"/>
                <w:lang w:val="nl-NL"/>
              </w:rPr>
              <w:t xml:space="preserve">Een </w:t>
            </w:r>
            <w:del w:id="220" w:author="Arjan" w:date="2012-11-16T15:16:00Z">
              <w:r w:rsidR="00CD23CE" w:rsidRPr="00DD0F4F" w:rsidDel="0082540F">
                <w:rPr>
                  <w:rFonts w:ascii="Arial" w:eastAsia="Times New Roman" w:hAnsi="Arial" w:cs="Arial"/>
                  <w:color w:val="610E6A"/>
                  <w:sz w:val="20"/>
                  <w:szCs w:val="20"/>
                  <w:lang w:val="nl-NL"/>
                </w:rPr>
                <w:delText xml:space="preserve">DOCUMENT </w:delText>
              </w:r>
            </w:del>
            <w:ins w:id="221" w:author="Arjan" w:date="2012-11-16T15:16:00Z">
              <w:r w:rsidR="0082540F" w:rsidRPr="00DD0F4F">
                <w:rPr>
                  <w:rFonts w:ascii="Arial" w:eastAsia="Times New Roman" w:hAnsi="Arial" w:cs="Arial"/>
                  <w:color w:val="610E6A"/>
                  <w:sz w:val="20"/>
                  <w:szCs w:val="20"/>
                  <w:lang w:val="nl-NL"/>
                </w:rPr>
                <w:t xml:space="preserve">INFORMATIEOBJECT </w:t>
              </w:r>
            </w:ins>
            <w:r w:rsidR="00CD23CE" w:rsidRPr="00DD0F4F">
              <w:rPr>
                <w:rFonts w:ascii="Arial" w:eastAsia="Times New Roman" w:hAnsi="Arial" w:cs="Arial"/>
                <w:color w:val="610E6A"/>
                <w:sz w:val="20"/>
                <w:szCs w:val="20"/>
                <w:lang w:val="nl-NL"/>
              </w:rPr>
              <w:t>waarvan aard, omvang en/of vorm aanleiding geven het als één geheel te behandelen en te beheren.</w:t>
            </w:r>
          </w:p>
        </w:tc>
      </w:tr>
      <w:tr w:rsidR="00CD23CE" w:rsidRPr="005E066D" w:rsidTr="00660E22">
        <w:tc>
          <w:tcPr>
            <w:tcW w:w="3600" w:type="dxa"/>
            <w:tcBorders>
              <w:top w:val="nil"/>
              <w:left w:val="nil"/>
              <w:bottom w:val="nil"/>
              <w:right w:val="nil"/>
            </w:tcBorders>
          </w:tcPr>
          <w:p w:rsidR="00CD23CE" w:rsidRPr="00DD0F4F" w:rsidRDefault="00CD23CE" w:rsidP="00CD23CE">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p>
        </w:tc>
      </w:tr>
      <w:tr w:rsidR="00CD23CE" w:rsidRPr="00CD23CE"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Herkomst definitie objecttype</w:t>
            </w:r>
          </w:p>
        </w:tc>
        <w:tc>
          <w:tcPr>
            <w:tcW w:w="5760" w:type="dxa"/>
            <w:gridSpan w:val="3"/>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color w:val="000000"/>
                <w:sz w:val="20"/>
                <w:szCs w:val="20"/>
              </w:rPr>
              <w:t>KING</w:t>
            </w:r>
          </w:p>
        </w:tc>
      </w:tr>
      <w:tr w:rsidR="00CD23CE" w:rsidRPr="00CD23CE" w:rsidTr="00660E22">
        <w:trPr>
          <w:trHeight w:val="230"/>
        </w:trPr>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CD23CE"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Datum opname objecttype</w:t>
            </w:r>
          </w:p>
        </w:tc>
        <w:tc>
          <w:tcPr>
            <w:tcW w:w="5760" w:type="dxa"/>
            <w:gridSpan w:val="3"/>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color w:val="000000"/>
                <w:sz w:val="20"/>
                <w:szCs w:val="20"/>
              </w:rPr>
              <w:t>1 oktober 2009</w:t>
            </w:r>
          </w:p>
        </w:tc>
      </w:tr>
      <w:tr w:rsidR="00CD23CE" w:rsidRPr="00CD23CE" w:rsidTr="00660E22">
        <w:trPr>
          <w:trHeight w:val="260"/>
        </w:trPr>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5E066D"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Een ENKELVOUDIG </w:t>
            </w:r>
            <w:ins w:id="222" w:author="Arjan" w:date="2012-11-16T15:16:00Z">
              <w:r w:rsidR="0082540F" w:rsidRPr="00DD0F4F">
                <w:rPr>
                  <w:rFonts w:ascii="Arial" w:eastAsia="Times New Roman" w:hAnsi="Arial" w:cs="Arial"/>
                  <w:color w:val="610E6A"/>
                  <w:sz w:val="20"/>
                  <w:szCs w:val="20"/>
                  <w:lang w:val="nl-NL"/>
                </w:rPr>
                <w:t>INFORMATIEOBJECT</w:t>
              </w:r>
            </w:ins>
            <w:del w:id="223" w:author="Arjan" w:date="2012-11-16T15:16: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is een specialisatie van </w:t>
            </w:r>
            <w:ins w:id="224" w:author="Arjan" w:date="2012-11-16T15:16:00Z">
              <w:r w:rsidR="0082540F" w:rsidRPr="00DD0F4F">
                <w:rPr>
                  <w:rFonts w:ascii="Arial" w:eastAsia="Times New Roman" w:hAnsi="Arial" w:cs="Arial"/>
                  <w:color w:val="610E6A"/>
                  <w:sz w:val="20"/>
                  <w:szCs w:val="20"/>
                  <w:lang w:val="nl-NL"/>
                </w:rPr>
                <w:t>INFORMATIEOBJECT</w:t>
              </w:r>
            </w:ins>
            <w:del w:id="225" w:author="Arjan" w:date="2012-11-16T15:16: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Zie de toelichting bij dat objecttype. Bij de definitie is gebruik gemaakt van de beschrijving van 'component' in de MoReq2 (2008). In de dagelijkse praktijk staat 'enkelvoudig </w:t>
            </w:r>
            <w:del w:id="226" w:author="Arjan" w:date="2012-11-16T15:18:00Z">
              <w:r w:rsidRPr="00DD0F4F" w:rsidDel="0082540F">
                <w:rPr>
                  <w:rFonts w:ascii="Arial" w:eastAsia="Times New Roman" w:hAnsi="Arial" w:cs="Arial"/>
                  <w:color w:val="000000"/>
                  <w:sz w:val="20"/>
                  <w:szCs w:val="20"/>
                  <w:lang w:val="nl-NL"/>
                </w:rPr>
                <w:delText>document</w:delText>
              </w:r>
            </w:del>
            <w:ins w:id="227" w:author="Arjan" w:date="2012-11-16T15:18:00Z">
              <w:r w:rsidR="0082540F"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 </w:t>
            </w:r>
            <w:del w:id="228" w:author="Arjan" w:date="2012-11-16T15:18:00Z">
              <w:r w:rsidRPr="00DD0F4F" w:rsidDel="0082540F">
                <w:rPr>
                  <w:rFonts w:ascii="Arial" w:eastAsia="Times New Roman" w:hAnsi="Arial" w:cs="Arial"/>
                  <w:color w:val="000000"/>
                  <w:sz w:val="20"/>
                  <w:szCs w:val="20"/>
                  <w:lang w:val="nl-NL"/>
                </w:rPr>
                <w:delText xml:space="preserve">momenteel </w:delText>
              </w:r>
            </w:del>
            <w:ins w:id="229" w:author="Arjan" w:date="2012-11-16T15:18:00Z">
              <w:r w:rsidR="0082540F" w:rsidRPr="00DD0F4F">
                <w:rPr>
                  <w:rFonts w:ascii="Arial" w:eastAsia="Times New Roman" w:hAnsi="Arial" w:cs="Arial"/>
                  <w:color w:val="000000"/>
                  <w:sz w:val="20"/>
                  <w:szCs w:val="20"/>
                  <w:lang w:val="nl-NL"/>
                </w:rPr>
                <w:t xml:space="preserve">veelal </w:t>
              </w:r>
            </w:ins>
            <w:r w:rsidRPr="00DD0F4F">
              <w:rPr>
                <w:rFonts w:ascii="Arial" w:eastAsia="Times New Roman" w:hAnsi="Arial" w:cs="Arial"/>
                <w:color w:val="000000"/>
                <w:sz w:val="20"/>
                <w:szCs w:val="20"/>
                <w:lang w:val="nl-NL"/>
              </w:rPr>
              <w:t>synoniem met 'document'.</w:t>
            </w:r>
          </w:p>
          <w:p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Het ENKELVOUDIG </w:t>
            </w:r>
            <w:ins w:id="230" w:author="Arjan" w:date="2012-11-16T15:16:00Z">
              <w:r w:rsidR="0082540F" w:rsidRPr="00DD0F4F">
                <w:rPr>
                  <w:rFonts w:ascii="Arial" w:eastAsia="Times New Roman" w:hAnsi="Arial" w:cs="Arial"/>
                  <w:color w:val="610E6A"/>
                  <w:sz w:val="20"/>
                  <w:szCs w:val="20"/>
                  <w:lang w:val="nl-NL"/>
                </w:rPr>
                <w:t>INFORMATIEOBJECT</w:t>
              </w:r>
            </w:ins>
            <w:del w:id="231" w:author="Arjan" w:date="2012-11-16T15:16: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kan deel uit maken van een SAMENGESTELD </w:t>
            </w:r>
            <w:ins w:id="232" w:author="Arjan" w:date="2012-11-16T15:16:00Z">
              <w:r w:rsidR="0082540F" w:rsidRPr="00DD0F4F">
                <w:rPr>
                  <w:rFonts w:ascii="Arial" w:eastAsia="Times New Roman" w:hAnsi="Arial" w:cs="Arial"/>
                  <w:color w:val="610E6A"/>
                  <w:sz w:val="20"/>
                  <w:szCs w:val="20"/>
                  <w:lang w:val="nl-NL"/>
                </w:rPr>
                <w:t>INFORMATIEOBJECT</w:t>
              </w:r>
            </w:ins>
            <w:del w:id="233" w:author="Arjan" w:date="2012-11-16T15:16: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bijvoorbeeld omdat zich in dat samengesteld </w:t>
            </w:r>
            <w:ins w:id="234" w:author="Arjan" w:date="2012-11-16T15:19:00Z">
              <w:r w:rsidR="0082540F" w:rsidRPr="00DD0F4F">
                <w:rPr>
                  <w:rFonts w:ascii="Arial" w:eastAsia="Times New Roman" w:hAnsi="Arial" w:cs="Arial"/>
                  <w:color w:val="000000"/>
                  <w:sz w:val="20"/>
                  <w:szCs w:val="20"/>
                  <w:lang w:val="nl-NL"/>
                </w:rPr>
                <w:t>informatieobject</w:t>
              </w:r>
            </w:ins>
            <w:del w:id="235" w:author="Arjan" w:date="2012-11-16T15:19: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andere documenten bevinden met een ander bestandsformaat, vanwege de omvang van dat samengesteld </w:t>
            </w:r>
            <w:ins w:id="236" w:author="Arjan" w:date="2012-11-16T15:19:00Z">
              <w:r w:rsidR="0082540F" w:rsidRPr="00DD0F4F">
                <w:rPr>
                  <w:rFonts w:ascii="Arial" w:eastAsia="Times New Roman" w:hAnsi="Arial" w:cs="Arial"/>
                  <w:color w:val="000000"/>
                  <w:sz w:val="20"/>
                  <w:szCs w:val="20"/>
                  <w:lang w:val="nl-NL"/>
                </w:rPr>
                <w:t>informatieobject</w:t>
              </w:r>
            </w:ins>
            <w:del w:id="237" w:author="Arjan" w:date="2012-11-16T15:19:00Z">
              <w:r w:rsidRPr="00DD0F4F" w:rsidDel="0082540F">
                <w:rPr>
                  <w:rFonts w:ascii="Arial" w:eastAsia="Times New Roman" w:hAnsi="Arial" w:cs="Arial"/>
                  <w:color w:val="000000"/>
                  <w:sz w:val="20"/>
                  <w:szCs w:val="20"/>
                  <w:lang w:val="nl-NL"/>
                </w:rPr>
                <w:delText xml:space="preserve">document </w:delText>
              </w:r>
            </w:del>
            <w:r w:rsidRPr="00DD0F4F">
              <w:rPr>
                <w:rFonts w:ascii="Arial" w:eastAsia="Times New Roman" w:hAnsi="Arial" w:cs="Arial"/>
                <w:color w:val="000000"/>
                <w:sz w:val="20"/>
                <w:szCs w:val="20"/>
                <w:lang w:val="nl-NL"/>
              </w:rPr>
              <w:t>of omdat behandeling daartoe aanleiding geeft.</w:t>
            </w:r>
          </w:p>
          <w:p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Een ENKELVOUDIG </w:t>
            </w:r>
            <w:ins w:id="238" w:author="Arjan" w:date="2012-11-16T15:17:00Z">
              <w:r w:rsidR="0082540F" w:rsidRPr="00DD0F4F">
                <w:rPr>
                  <w:rFonts w:ascii="Arial" w:eastAsia="Times New Roman" w:hAnsi="Arial" w:cs="Arial"/>
                  <w:color w:val="610E6A"/>
                  <w:sz w:val="20"/>
                  <w:szCs w:val="20"/>
                  <w:lang w:val="nl-NL"/>
                </w:rPr>
                <w:t>INFORMATIEOBJECT</w:t>
              </w:r>
            </w:ins>
            <w:del w:id="239" w:author="Arjan" w:date="2012-11-16T15:17: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dat deel uit maakt van een SAMENGESTELD </w:t>
            </w:r>
            <w:ins w:id="240" w:author="Arjan" w:date="2012-11-16T15:17:00Z">
              <w:r w:rsidR="0082540F" w:rsidRPr="00DD0F4F">
                <w:rPr>
                  <w:rFonts w:ascii="Arial" w:eastAsia="Times New Roman" w:hAnsi="Arial" w:cs="Arial"/>
                  <w:color w:val="610E6A"/>
                  <w:sz w:val="20"/>
                  <w:szCs w:val="20"/>
                  <w:lang w:val="nl-NL"/>
                </w:rPr>
                <w:t>INFORMATIEOBJECT</w:t>
              </w:r>
            </w:ins>
            <w:del w:id="241" w:author="Arjan" w:date="2012-11-16T15:17: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kan aan andere ZAAKen gerelateerd zijn dan de ZAAK waaraan dat SAMENGESTELD </w:t>
            </w:r>
            <w:ins w:id="242" w:author="Arjan" w:date="2012-11-16T15:17:00Z">
              <w:r w:rsidR="0082540F" w:rsidRPr="00DD0F4F">
                <w:rPr>
                  <w:rFonts w:ascii="Arial" w:eastAsia="Times New Roman" w:hAnsi="Arial" w:cs="Arial"/>
                  <w:color w:val="610E6A"/>
                  <w:sz w:val="20"/>
                  <w:szCs w:val="20"/>
                  <w:lang w:val="nl-NL"/>
                </w:rPr>
                <w:t>INFORMATIEOBJECT</w:t>
              </w:r>
            </w:ins>
            <w:del w:id="243" w:author="Arjan" w:date="2012-11-16T15:17: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gerelateerd is, veelal omdat dat ENKELVOUDIG </w:t>
            </w:r>
            <w:ins w:id="244" w:author="Arjan" w:date="2012-11-16T15:17:00Z">
              <w:r w:rsidR="0082540F" w:rsidRPr="00DD0F4F">
                <w:rPr>
                  <w:rFonts w:ascii="Arial" w:eastAsia="Times New Roman" w:hAnsi="Arial" w:cs="Arial"/>
                  <w:color w:val="610E6A"/>
                  <w:sz w:val="20"/>
                  <w:szCs w:val="20"/>
                  <w:lang w:val="nl-NL"/>
                </w:rPr>
                <w:t>INFORMATIEOBJECT</w:t>
              </w:r>
            </w:ins>
            <w:del w:id="245" w:author="Arjan" w:date="2012-11-16T15:17: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relevant is voor meerdere ZAAKen.</w:t>
            </w:r>
          </w:p>
          <w:p w:rsidR="00CD23CE" w:rsidRPr="00DD0F4F" w:rsidRDefault="00CD23CE" w:rsidP="0082540F">
            <w:pPr>
              <w:autoSpaceDE w:val="0"/>
              <w:autoSpaceDN w:val="0"/>
              <w:adjustRightInd w:val="0"/>
              <w:spacing w:after="0" w:line="240" w:lineRule="auto"/>
              <w:rPr>
                <w:rFonts w:ascii="Arial" w:eastAsia="Times New Roman" w:hAnsi="Arial" w:cs="Arial"/>
                <w:color w:val="000000"/>
                <w:sz w:val="20"/>
                <w:szCs w:val="20"/>
                <w:lang w:val="nl-NL"/>
              </w:rPr>
            </w:pPr>
            <w:del w:id="246" w:author="Arjan" w:date="2012-11-16T15:19:00Z">
              <w:r w:rsidRPr="00DD0F4F" w:rsidDel="0082540F">
                <w:rPr>
                  <w:rFonts w:ascii="Arial" w:eastAsia="Times New Roman" w:hAnsi="Arial" w:cs="Arial"/>
                  <w:color w:val="000000"/>
                  <w:sz w:val="20"/>
                  <w:szCs w:val="20"/>
                  <w:lang w:val="nl-NL"/>
                </w:rPr>
                <w:delText>Document</w:delText>
              </w:r>
            </w:del>
            <w:ins w:id="247" w:author="Arjan" w:date="2014-01-22T14:55:00Z">
              <w:r w:rsidR="00660E22" w:rsidRPr="00DD0F4F">
                <w:rPr>
                  <w:rFonts w:ascii="Arial" w:eastAsia="Times New Roman" w:hAnsi="Arial" w:cs="Arial"/>
                  <w:color w:val="000000"/>
                  <w:sz w:val="20"/>
                  <w:szCs w:val="20"/>
                  <w:lang w:val="nl-NL"/>
                </w:rPr>
                <w:t>I</w:t>
              </w:r>
            </w:ins>
            <w:ins w:id="248" w:author="Arjan" w:date="2012-11-16T15:19:00Z">
              <w:r w:rsidR="0082540F" w:rsidRPr="00DD0F4F">
                <w:rPr>
                  <w:rFonts w:ascii="Arial" w:eastAsia="Times New Roman" w:hAnsi="Arial" w:cs="Arial"/>
                  <w:color w:val="000000"/>
                  <w:sz w:val="20"/>
                  <w:szCs w:val="20"/>
                  <w:lang w:val="nl-NL"/>
                </w:rPr>
                <w:t>nformatieobject</w:t>
              </w:r>
            </w:ins>
            <w:r w:rsidRPr="00DD0F4F">
              <w:rPr>
                <w:rFonts w:ascii="Arial" w:eastAsia="Times New Roman" w:hAnsi="Arial" w:cs="Arial"/>
                <w:color w:val="000000"/>
                <w:sz w:val="20"/>
                <w:szCs w:val="20"/>
                <w:lang w:val="nl-NL"/>
              </w:rPr>
              <w:t xml:space="preserve">en, vooral die van de zaakbehandelende organisatie, worden soms gewijzigd of in opeenvolgende conceptversies vervaardigd. Het is uit oogpunt van verantwoording van belang de diverse </w:t>
            </w:r>
            <w:del w:id="249" w:author="Arjan" w:date="2012-11-16T15:19:00Z">
              <w:r w:rsidRPr="00DD0F4F" w:rsidDel="0082540F">
                <w:rPr>
                  <w:rFonts w:ascii="Arial" w:eastAsia="Times New Roman" w:hAnsi="Arial" w:cs="Arial"/>
                  <w:color w:val="000000"/>
                  <w:sz w:val="20"/>
                  <w:szCs w:val="20"/>
                  <w:lang w:val="nl-NL"/>
                </w:rPr>
                <w:delText>document</w:delText>
              </w:r>
            </w:del>
            <w:ins w:id="250" w:author="Arjan" w:date="2012-11-16T15:19:00Z">
              <w:r w:rsidR="0082540F"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versies te kennen. Hiertoe is bij de meeste van de attribuuttypen van ENKELVOUDIG </w:t>
            </w:r>
            <w:ins w:id="251" w:author="Arjan" w:date="2012-11-16T15:17:00Z">
              <w:r w:rsidR="0082540F" w:rsidRPr="00DD0F4F">
                <w:rPr>
                  <w:rFonts w:ascii="Arial" w:eastAsia="Times New Roman" w:hAnsi="Arial" w:cs="Arial"/>
                  <w:color w:val="610E6A"/>
                  <w:sz w:val="20"/>
                  <w:szCs w:val="20"/>
                  <w:lang w:val="nl-NL"/>
                </w:rPr>
                <w:t>INFORMATIEOBJECT</w:t>
              </w:r>
            </w:ins>
            <w:del w:id="252" w:author="Arjan" w:date="2012-11-16T15:17: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zowel materiële als formele historie als ‘Ja’ gedeclareerd. Dit impliceert dat voor deze attributen de waarden in de diverse versies van een enkelvoudig </w:t>
            </w:r>
            <w:ins w:id="253" w:author="Arjan" w:date="2012-11-16T15:19:00Z">
              <w:r w:rsidR="0082540F" w:rsidRPr="00DD0F4F">
                <w:rPr>
                  <w:rFonts w:ascii="Arial" w:eastAsia="Times New Roman" w:hAnsi="Arial" w:cs="Arial"/>
                  <w:color w:val="000000"/>
                  <w:sz w:val="20"/>
                  <w:szCs w:val="20"/>
                  <w:lang w:val="nl-NL"/>
                </w:rPr>
                <w:t>informatieobject</w:t>
              </w:r>
            </w:ins>
            <w:del w:id="254" w:author="Arjan" w:date="2012-11-16T15:19: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opgevraagd kunnen worden.</w:t>
            </w:r>
          </w:p>
        </w:tc>
      </w:tr>
      <w:tr w:rsidR="00CD23CE" w:rsidRPr="005E066D" w:rsidTr="00660E22">
        <w:tc>
          <w:tcPr>
            <w:tcW w:w="3600" w:type="dxa"/>
            <w:tcBorders>
              <w:top w:val="nil"/>
              <w:left w:val="nil"/>
              <w:bottom w:val="nil"/>
              <w:right w:val="nil"/>
            </w:tcBorders>
          </w:tcPr>
          <w:p w:rsidR="00CD23CE" w:rsidRPr="00DD0F4F" w:rsidRDefault="00CD23CE" w:rsidP="00CD23CE">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p>
        </w:tc>
      </w:tr>
      <w:tr w:rsidR="00CD23CE" w:rsidRPr="00CD23CE"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Unieke aanduiding objecttype</w:t>
            </w:r>
          </w:p>
        </w:tc>
        <w:tc>
          <w:tcPr>
            <w:tcW w:w="5760" w:type="dxa"/>
            <w:gridSpan w:val="3"/>
            <w:tcBorders>
              <w:top w:val="nil"/>
              <w:left w:val="nil"/>
              <w:bottom w:val="nil"/>
              <w:right w:val="nil"/>
            </w:tcBorders>
          </w:tcPr>
          <w:p w:rsidR="00CD23CE" w:rsidRPr="00CD23CE" w:rsidRDefault="0082540F" w:rsidP="000D08C4">
            <w:pPr>
              <w:autoSpaceDE w:val="0"/>
              <w:autoSpaceDN w:val="0"/>
              <w:adjustRightInd w:val="0"/>
              <w:spacing w:after="0" w:line="240" w:lineRule="auto"/>
              <w:rPr>
                <w:rFonts w:ascii="Arial" w:eastAsia="Times New Roman" w:hAnsi="Arial" w:cs="Arial"/>
                <w:color w:val="000000"/>
                <w:sz w:val="20"/>
                <w:szCs w:val="20"/>
              </w:rPr>
            </w:pPr>
            <w:ins w:id="255" w:author="Arjan" w:date="2012-11-16T15:17:00Z">
              <w:r>
                <w:rPr>
                  <w:rFonts w:ascii="Arial" w:eastAsia="Times New Roman" w:hAnsi="Arial" w:cs="Arial"/>
                  <w:color w:val="610E6A"/>
                  <w:sz w:val="20"/>
                  <w:szCs w:val="20"/>
                </w:rPr>
                <w:t>INFORMATIEOBJECT</w:t>
              </w:r>
            </w:ins>
            <w:del w:id="256" w:author="Arjan" w:date="2012-11-16T15:17:00Z">
              <w:r w:rsidR="00CD23CE" w:rsidRPr="00CD23CE" w:rsidDel="0082540F">
                <w:rPr>
                  <w:rFonts w:ascii="Arial" w:eastAsia="Times New Roman" w:hAnsi="Arial" w:cs="Arial"/>
                  <w:color w:val="000000"/>
                  <w:sz w:val="20"/>
                  <w:szCs w:val="20"/>
                </w:rPr>
                <w:delText>DOCUMENT</w:delText>
              </w:r>
            </w:del>
            <w:r w:rsidR="00CD23CE" w:rsidRPr="00CD23CE">
              <w:rPr>
                <w:rFonts w:ascii="Arial" w:eastAsia="Times New Roman" w:hAnsi="Arial" w:cs="Arial"/>
                <w:color w:val="000000"/>
                <w:sz w:val="20"/>
                <w:szCs w:val="20"/>
              </w:rPr>
              <w:t>.</w:t>
            </w:r>
            <w:ins w:id="257" w:author="Arjan" w:date="2013-07-02T10:41:00Z">
              <w:r w:rsidR="000D08C4" w:rsidRPr="00CD23CE" w:rsidDel="000D08C4">
                <w:rPr>
                  <w:rFonts w:ascii="Arial" w:eastAsia="Times New Roman" w:hAnsi="Arial" w:cs="Arial"/>
                  <w:color w:val="000000"/>
                  <w:sz w:val="20"/>
                  <w:szCs w:val="20"/>
                </w:rPr>
                <w:t xml:space="preserve"> </w:t>
              </w:r>
            </w:ins>
            <w:del w:id="258" w:author="Arjan" w:date="2013-07-02T10:41:00Z">
              <w:r w:rsidR="00CD23CE" w:rsidRPr="00CD23CE" w:rsidDel="000D08C4">
                <w:rPr>
                  <w:rFonts w:ascii="Arial" w:eastAsia="Times New Roman" w:hAnsi="Arial" w:cs="Arial"/>
                  <w:color w:val="000000"/>
                  <w:sz w:val="20"/>
                  <w:szCs w:val="20"/>
                </w:rPr>
                <w:delText>Document</w:delText>
              </w:r>
            </w:del>
            <w:ins w:id="259" w:author="Arjan" w:date="2013-07-02T10:42:00Z">
              <w:r w:rsidR="000D08C4">
                <w:rPr>
                  <w:rFonts w:ascii="Arial" w:eastAsia="Times New Roman" w:hAnsi="Arial" w:cs="Arial"/>
                  <w:color w:val="000000"/>
                  <w:sz w:val="20"/>
                  <w:szCs w:val="20"/>
                </w:rPr>
                <w:t>Informatieobject</w:t>
              </w:r>
            </w:ins>
            <w:r w:rsidR="00CD23CE" w:rsidRPr="00CD23CE">
              <w:rPr>
                <w:rFonts w:ascii="Arial" w:eastAsia="Times New Roman" w:hAnsi="Arial" w:cs="Arial"/>
                <w:color w:val="000000"/>
                <w:sz w:val="20"/>
                <w:szCs w:val="20"/>
              </w:rPr>
              <w:t>identificatie</w:t>
            </w:r>
          </w:p>
        </w:tc>
      </w:tr>
      <w:tr w:rsidR="00CD23CE" w:rsidRPr="00CD23CE"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CD23CE"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Populatie objecttype</w:t>
            </w:r>
          </w:p>
        </w:tc>
        <w:tc>
          <w:tcPr>
            <w:tcW w:w="5760" w:type="dxa"/>
            <w:gridSpan w:val="3"/>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color w:val="000000"/>
                <w:sz w:val="20"/>
                <w:szCs w:val="20"/>
              </w:rPr>
              <w:t xml:space="preserve">Zie </w:t>
            </w:r>
            <w:ins w:id="260" w:author="Arjan" w:date="2012-11-16T15:17:00Z">
              <w:r w:rsidR="0082540F">
                <w:rPr>
                  <w:rFonts w:ascii="Arial" w:eastAsia="Times New Roman" w:hAnsi="Arial" w:cs="Arial"/>
                  <w:color w:val="610E6A"/>
                  <w:sz w:val="20"/>
                  <w:szCs w:val="20"/>
                </w:rPr>
                <w:t>INFORMATIEOBJECT</w:t>
              </w:r>
            </w:ins>
            <w:del w:id="261" w:author="Arjan" w:date="2012-11-16T15:17:00Z">
              <w:r w:rsidRPr="00CD23CE" w:rsidDel="0082540F">
                <w:rPr>
                  <w:rFonts w:ascii="Arial" w:eastAsia="Times New Roman" w:hAnsi="Arial" w:cs="Arial"/>
                  <w:color w:val="000000"/>
                  <w:sz w:val="20"/>
                  <w:szCs w:val="20"/>
                </w:rPr>
                <w:delText>DOCUMENT</w:delText>
              </w:r>
            </w:del>
          </w:p>
        </w:tc>
      </w:tr>
      <w:tr w:rsidR="00CD23CE" w:rsidRPr="00CD23CE"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CD23CE"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lastRenderedPageBreak/>
              <w:t>Kwaliteitsbegrip objecttype</w:t>
            </w:r>
          </w:p>
        </w:tc>
        <w:tc>
          <w:tcPr>
            <w:tcW w:w="5760" w:type="dxa"/>
            <w:gridSpan w:val="3"/>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CD23CE"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r>
      <w:tr w:rsidR="00CD23CE" w:rsidRPr="00CD23CE"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bookmarkStart w:id="262" w:name="BKM_7DA741EF_5282_4260_9793_74A9E485B60F"/>
            <w:bookmarkEnd w:id="262"/>
            <w:r w:rsidRPr="00CD23CE">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i/>
                <w:iCs/>
                <w:color w:val="000000"/>
                <w:sz w:val="20"/>
                <w:szCs w:val="20"/>
              </w:rPr>
              <w:t>Code</w:t>
            </w:r>
          </w:p>
        </w:tc>
        <w:tc>
          <w:tcPr>
            <w:tcW w:w="333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i/>
                <w:iCs/>
                <w:color w:val="000000"/>
                <w:sz w:val="20"/>
                <w:szCs w:val="20"/>
              </w:rPr>
              <w:t>Gegevensnaam</w:t>
            </w:r>
          </w:p>
        </w:tc>
        <w:tc>
          <w:tcPr>
            <w:tcW w:w="135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i/>
                <w:iCs/>
                <w:color w:val="000000"/>
                <w:sz w:val="20"/>
                <w:szCs w:val="20"/>
              </w:rPr>
              <w:t>Herkomst</w:t>
            </w:r>
          </w:p>
        </w:tc>
      </w:tr>
      <w:tr w:rsidR="00CD23CE" w:rsidRPr="005E066D"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CD23CE" w:rsidRPr="00CD23CE" w:rsidRDefault="008F2B4B" w:rsidP="005662C3">
            <w:pPr>
              <w:autoSpaceDE w:val="0"/>
              <w:autoSpaceDN w:val="0"/>
              <w:adjustRightInd w:val="0"/>
              <w:spacing w:after="0" w:line="240" w:lineRule="auto"/>
              <w:rPr>
                <w:rFonts w:ascii="Arial" w:eastAsia="Times New Roman" w:hAnsi="Arial" w:cs="Arial"/>
                <w:color w:val="000000"/>
                <w:sz w:val="20"/>
                <w:szCs w:val="20"/>
              </w:rPr>
            </w:pPr>
            <w:r w:rsidRPr="00CD23CE">
              <w:rPr>
                <w:rFonts w:ascii="Arial" w:hAnsi="Arial" w:cs="Arial"/>
                <w:sz w:val="20"/>
                <w:szCs w:val="20"/>
                <w:lang w:val="en-AU"/>
              </w:rPr>
              <w:fldChar w:fldCharType="begin" w:fldLock="1"/>
            </w:r>
            <w:r w:rsidR="00CD23CE" w:rsidRPr="00CD23CE">
              <w:rPr>
                <w:rFonts w:ascii="Arial" w:hAnsi="Arial" w:cs="Arial"/>
                <w:sz w:val="20"/>
                <w:szCs w:val="20"/>
                <w:lang w:val="en-AU"/>
              </w:rPr>
              <w:instrText xml:space="preserve">MERGEFIELD </w:instrText>
            </w:r>
            <w:r w:rsidR="00CD23CE" w:rsidRPr="00CD23CE">
              <w:rPr>
                <w:rFonts w:ascii="Arial" w:eastAsia="Times New Roman" w:hAnsi="Arial" w:cs="Arial"/>
                <w:color w:val="000000"/>
                <w:sz w:val="20"/>
                <w:szCs w:val="20"/>
              </w:rPr>
              <w:instrText>Att.Name</w:instrText>
            </w:r>
            <w:r w:rsidRPr="00CD23CE">
              <w:rPr>
                <w:rFonts w:ascii="Arial" w:hAnsi="Arial" w:cs="Arial"/>
                <w:sz w:val="20"/>
                <w:szCs w:val="20"/>
                <w:lang w:val="en-AU"/>
              </w:rPr>
              <w:fldChar w:fldCharType="separate"/>
            </w:r>
            <w:del w:id="263" w:author="Arjan" w:date="2012-11-16T15:25:00Z">
              <w:r w:rsidR="00CD23CE" w:rsidRPr="00CD23CE" w:rsidDel="005662C3">
                <w:rPr>
                  <w:rFonts w:ascii="Arial" w:eastAsia="Times New Roman" w:hAnsi="Arial" w:cs="Arial"/>
                  <w:color w:val="000000"/>
                  <w:sz w:val="20"/>
                  <w:szCs w:val="20"/>
                </w:rPr>
                <w:delText>Documentf</w:delText>
              </w:r>
            </w:del>
            <w:ins w:id="264" w:author="Arjan" w:date="2012-11-16T15:25:00Z">
              <w:r w:rsidR="005662C3">
                <w:rPr>
                  <w:rFonts w:ascii="Arial" w:eastAsia="Times New Roman" w:hAnsi="Arial" w:cs="Arial"/>
                  <w:color w:val="000000"/>
                  <w:sz w:val="20"/>
                  <w:szCs w:val="20"/>
                </w:rPr>
                <w:t>F</w:t>
              </w:r>
            </w:ins>
            <w:r w:rsidR="00CD23CE" w:rsidRPr="00CD23CE">
              <w:rPr>
                <w:rFonts w:ascii="Arial" w:eastAsia="Times New Roman" w:hAnsi="Arial" w:cs="Arial"/>
                <w:color w:val="000000"/>
                <w:sz w:val="20"/>
                <w:szCs w:val="20"/>
              </w:rPr>
              <w:t>ormaat</w:t>
            </w:r>
            <w:r w:rsidRPr="00CD23CE">
              <w:rPr>
                <w:rFonts w:ascii="Arial" w:hAnsi="Arial" w:cs="Arial"/>
                <w:sz w:val="20"/>
                <w:szCs w:val="20"/>
                <w:lang w:val="en-AU"/>
              </w:rPr>
              <w:fldChar w:fldCharType="end"/>
            </w:r>
          </w:p>
        </w:tc>
        <w:tc>
          <w:tcPr>
            <w:tcW w:w="1350" w:type="dxa"/>
            <w:tcBorders>
              <w:top w:val="nil"/>
              <w:left w:val="nil"/>
              <w:bottom w:val="nil"/>
              <w:right w:val="nil"/>
            </w:tcBorders>
          </w:tcPr>
          <w:p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CD23CE" w:rsidRPr="005E066D" w:rsidTr="00660E22">
        <w:tc>
          <w:tcPr>
            <w:tcW w:w="3600" w:type="dxa"/>
            <w:tcBorders>
              <w:top w:val="nil"/>
              <w:left w:val="nil"/>
              <w:bottom w:val="nil"/>
              <w:right w:val="nil"/>
            </w:tcBorders>
          </w:tcPr>
          <w:p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bookmarkStart w:id="265" w:name="BKM_47C799C8_2227_44fa_8706_E75E3091E445"/>
            <w:bookmarkEnd w:id="265"/>
          </w:p>
        </w:tc>
        <w:tc>
          <w:tcPr>
            <w:tcW w:w="1080" w:type="dxa"/>
            <w:tcBorders>
              <w:top w:val="nil"/>
              <w:left w:val="nil"/>
              <w:bottom w:val="nil"/>
              <w:right w:val="nil"/>
            </w:tcBorders>
          </w:tcPr>
          <w:p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p>
        </w:tc>
        <w:tc>
          <w:tcPr>
            <w:tcW w:w="3330" w:type="dxa"/>
            <w:tcBorders>
              <w:top w:val="nil"/>
              <w:left w:val="nil"/>
              <w:bottom w:val="nil"/>
              <w:right w:val="nil"/>
            </w:tcBorders>
          </w:tcPr>
          <w:p w:rsidR="00CD23CE" w:rsidRPr="00CD23CE" w:rsidRDefault="008F2B4B"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hAnsi="Arial" w:cs="Arial"/>
                <w:sz w:val="20"/>
                <w:szCs w:val="20"/>
                <w:lang w:val="en-AU"/>
              </w:rPr>
              <w:fldChar w:fldCharType="begin" w:fldLock="1"/>
            </w:r>
            <w:r w:rsidR="00CD23CE" w:rsidRPr="00CD23CE">
              <w:rPr>
                <w:rFonts w:ascii="Arial" w:hAnsi="Arial" w:cs="Arial"/>
                <w:sz w:val="20"/>
                <w:szCs w:val="20"/>
                <w:lang w:val="en-AU"/>
              </w:rPr>
              <w:instrText xml:space="preserve">MERGEFIELD </w:instrText>
            </w:r>
            <w:r w:rsidR="00CD23CE" w:rsidRPr="00CD23CE">
              <w:rPr>
                <w:rFonts w:ascii="Arial" w:eastAsia="Times New Roman" w:hAnsi="Arial" w:cs="Arial"/>
                <w:color w:val="000000"/>
                <w:sz w:val="20"/>
                <w:szCs w:val="20"/>
              </w:rPr>
              <w:instrText>Att.Name</w:instrText>
            </w:r>
            <w:r w:rsidRPr="00CD23CE">
              <w:rPr>
                <w:rFonts w:ascii="Arial" w:hAnsi="Arial" w:cs="Arial"/>
                <w:sz w:val="20"/>
                <w:szCs w:val="20"/>
                <w:lang w:val="en-AU"/>
              </w:rPr>
              <w:fldChar w:fldCharType="separate"/>
            </w:r>
            <w:del w:id="266" w:author="Arjan" w:date="2012-11-16T15:25:00Z">
              <w:r w:rsidR="00CD23CE" w:rsidRPr="00CD23CE" w:rsidDel="005662C3">
                <w:rPr>
                  <w:rFonts w:ascii="Arial" w:eastAsia="Times New Roman" w:hAnsi="Arial" w:cs="Arial"/>
                  <w:color w:val="000000"/>
                  <w:sz w:val="20"/>
                  <w:szCs w:val="20"/>
                </w:rPr>
                <w:delText>Documentt</w:delText>
              </w:r>
            </w:del>
            <w:ins w:id="267" w:author="Arjan" w:date="2012-11-16T15:25:00Z">
              <w:r w:rsidR="005662C3">
                <w:rPr>
                  <w:rFonts w:ascii="Arial" w:eastAsia="Times New Roman" w:hAnsi="Arial" w:cs="Arial"/>
                  <w:color w:val="000000"/>
                  <w:sz w:val="20"/>
                  <w:szCs w:val="20"/>
                </w:rPr>
                <w:t>T</w:t>
              </w:r>
            </w:ins>
            <w:r w:rsidR="00CD23CE" w:rsidRPr="00CD23CE">
              <w:rPr>
                <w:rFonts w:ascii="Arial" w:eastAsia="Times New Roman" w:hAnsi="Arial" w:cs="Arial"/>
                <w:color w:val="000000"/>
                <w:sz w:val="20"/>
                <w:szCs w:val="20"/>
              </w:rPr>
              <w:t>aal</w:t>
            </w:r>
            <w:r w:rsidRPr="00CD23CE">
              <w:rPr>
                <w:rFonts w:ascii="Arial" w:hAnsi="Arial" w:cs="Arial"/>
                <w:sz w:val="20"/>
                <w:szCs w:val="20"/>
                <w:lang w:val="en-AU"/>
              </w:rPr>
              <w:fldChar w:fldCharType="end"/>
            </w:r>
          </w:p>
        </w:tc>
        <w:tc>
          <w:tcPr>
            <w:tcW w:w="1350" w:type="dxa"/>
            <w:tcBorders>
              <w:top w:val="nil"/>
              <w:left w:val="nil"/>
              <w:bottom w:val="nil"/>
              <w:right w:val="nil"/>
            </w:tcBorders>
          </w:tcPr>
          <w:p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CD23CE" w:rsidRPr="005E066D" w:rsidDel="00660E22" w:rsidTr="00660E22">
        <w:trPr>
          <w:del w:id="268" w:author="Arjan" w:date="2014-01-22T14:54:00Z"/>
        </w:trPr>
        <w:tc>
          <w:tcPr>
            <w:tcW w:w="3600" w:type="dxa"/>
            <w:tcBorders>
              <w:top w:val="nil"/>
              <w:left w:val="nil"/>
              <w:bottom w:val="nil"/>
              <w:right w:val="nil"/>
            </w:tcBorders>
          </w:tcPr>
          <w:p w:rsidR="00CD23CE" w:rsidRPr="00DD0F4F" w:rsidDel="00660E22" w:rsidRDefault="00CD23CE" w:rsidP="00CD23CE">
            <w:pPr>
              <w:autoSpaceDE w:val="0"/>
              <w:autoSpaceDN w:val="0"/>
              <w:adjustRightInd w:val="0"/>
              <w:spacing w:after="0" w:line="240" w:lineRule="auto"/>
              <w:rPr>
                <w:del w:id="269" w:author="Arjan" w:date="2014-01-22T14:54:00Z"/>
                <w:rFonts w:ascii="Arial" w:eastAsia="Times New Roman" w:hAnsi="Arial" w:cs="Arial"/>
                <w:color w:val="000000"/>
                <w:sz w:val="20"/>
                <w:szCs w:val="20"/>
                <w:lang w:val="nl-NL"/>
              </w:rPr>
            </w:pPr>
            <w:bookmarkStart w:id="270" w:name="BKM_003A0476_463D_43a5_8CAC_06C64057A156"/>
            <w:bookmarkEnd w:id="270"/>
          </w:p>
        </w:tc>
        <w:tc>
          <w:tcPr>
            <w:tcW w:w="1080" w:type="dxa"/>
            <w:tcBorders>
              <w:top w:val="nil"/>
              <w:left w:val="nil"/>
              <w:bottom w:val="nil"/>
              <w:right w:val="nil"/>
            </w:tcBorders>
          </w:tcPr>
          <w:p w:rsidR="00CD23CE" w:rsidRPr="00DD0F4F" w:rsidDel="00660E22" w:rsidRDefault="00CD23CE" w:rsidP="00CD23CE">
            <w:pPr>
              <w:autoSpaceDE w:val="0"/>
              <w:autoSpaceDN w:val="0"/>
              <w:adjustRightInd w:val="0"/>
              <w:spacing w:after="0" w:line="240" w:lineRule="auto"/>
              <w:rPr>
                <w:del w:id="271" w:author="Arjan" w:date="2014-01-22T14:54:00Z"/>
                <w:rFonts w:ascii="Arial" w:eastAsia="Times New Roman" w:hAnsi="Arial" w:cs="Arial"/>
                <w:color w:val="000000"/>
                <w:sz w:val="20"/>
                <w:szCs w:val="20"/>
                <w:lang w:val="nl-NL"/>
              </w:rPr>
            </w:pPr>
          </w:p>
        </w:tc>
        <w:tc>
          <w:tcPr>
            <w:tcW w:w="3330" w:type="dxa"/>
            <w:tcBorders>
              <w:top w:val="nil"/>
              <w:left w:val="nil"/>
              <w:bottom w:val="nil"/>
              <w:right w:val="nil"/>
            </w:tcBorders>
          </w:tcPr>
          <w:p w:rsidR="00CD23CE" w:rsidRPr="00DD0F4F" w:rsidDel="00660E22" w:rsidRDefault="008F2B4B" w:rsidP="005662C3">
            <w:pPr>
              <w:autoSpaceDE w:val="0"/>
              <w:autoSpaceDN w:val="0"/>
              <w:adjustRightInd w:val="0"/>
              <w:spacing w:after="0" w:line="240" w:lineRule="auto"/>
              <w:rPr>
                <w:del w:id="272" w:author="Arjan" w:date="2014-01-22T14:54:00Z"/>
                <w:rFonts w:ascii="Arial" w:eastAsia="Times New Roman" w:hAnsi="Arial" w:cs="Arial"/>
                <w:color w:val="000000"/>
                <w:sz w:val="20"/>
                <w:szCs w:val="20"/>
                <w:lang w:val="nl-NL"/>
              </w:rPr>
            </w:pPr>
            <w:del w:id="273" w:author="Arjan" w:date="2014-01-22T14:54:00Z">
              <w:r w:rsidRPr="00CD23CE" w:rsidDel="00660E22">
                <w:rPr>
                  <w:rFonts w:ascii="Arial" w:hAnsi="Arial" w:cs="Arial"/>
                  <w:sz w:val="20"/>
                  <w:szCs w:val="20"/>
                  <w:lang w:val="en-AU"/>
                </w:rPr>
                <w:fldChar w:fldCharType="begin" w:fldLock="1"/>
              </w:r>
              <w:r w:rsidR="00CD23CE" w:rsidRPr="00DD0F4F" w:rsidDel="00660E22">
                <w:rPr>
                  <w:rFonts w:ascii="Arial" w:hAnsi="Arial" w:cs="Arial"/>
                  <w:sz w:val="20"/>
                  <w:szCs w:val="20"/>
                  <w:lang w:val="nl-NL"/>
                </w:rPr>
                <w:delInstrText xml:space="preserve">MERGEFIELD </w:delInstrText>
              </w:r>
              <w:r w:rsidR="00CD23CE" w:rsidRPr="00DD0F4F" w:rsidDel="00660E22">
                <w:rPr>
                  <w:rFonts w:ascii="Arial" w:eastAsia="Times New Roman" w:hAnsi="Arial" w:cs="Arial"/>
                  <w:color w:val="000000"/>
                  <w:sz w:val="20"/>
                  <w:szCs w:val="20"/>
                  <w:lang w:val="nl-NL"/>
                </w:rPr>
                <w:delInstrText>Att.Name</w:delInstrText>
              </w:r>
              <w:r w:rsidRPr="00CD23CE" w:rsidDel="00660E22">
                <w:rPr>
                  <w:rFonts w:ascii="Arial" w:hAnsi="Arial" w:cs="Arial"/>
                  <w:sz w:val="20"/>
                  <w:szCs w:val="20"/>
                  <w:lang w:val="en-AU"/>
                </w:rPr>
                <w:fldChar w:fldCharType="separate"/>
              </w:r>
            </w:del>
            <w:del w:id="274" w:author="Arjan" w:date="2012-11-16T15:25:00Z">
              <w:r w:rsidR="00CD23CE" w:rsidRPr="00DD0F4F" w:rsidDel="005662C3">
                <w:rPr>
                  <w:rFonts w:ascii="Arial" w:eastAsia="Times New Roman" w:hAnsi="Arial" w:cs="Arial"/>
                  <w:color w:val="000000"/>
                  <w:sz w:val="20"/>
                  <w:szCs w:val="20"/>
                  <w:lang w:val="nl-NL"/>
                </w:rPr>
                <w:delText>Documentv</w:delText>
              </w:r>
            </w:del>
            <w:del w:id="275" w:author="Arjan" w:date="2014-01-22T14:54:00Z">
              <w:r w:rsidR="00CD23CE" w:rsidRPr="00DD0F4F" w:rsidDel="00660E22">
                <w:rPr>
                  <w:rFonts w:ascii="Arial" w:eastAsia="Times New Roman" w:hAnsi="Arial" w:cs="Arial"/>
                  <w:color w:val="000000"/>
                  <w:sz w:val="20"/>
                  <w:szCs w:val="20"/>
                  <w:lang w:val="nl-NL"/>
                </w:rPr>
                <w:delText>ersie</w:delText>
              </w:r>
              <w:r w:rsidRPr="00CD23CE" w:rsidDel="00660E22">
                <w:rPr>
                  <w:rFonts w:ascii="Arial" w:hAnsi="Arial" w:cs="Arial"/>
                  <w:sz w:val="20"/>
                  <w:szCs w:val="20"/>
                  <w:lang w:val="en-AU"/>
                </w:rPr>
                <w:fldChar w:fldCharType="end"/>
              </w:r>
            </w:del>
          </w:p>
        </w:tc>
        <w:tc>
          <w:tcPr>
            <w:tcW w:w="1350" w:type="dxa"/>
            <w:tcBorders>
              <w:top w:val="nil"/>
              <w:left w:val="nil"/>
              <w:bottom w:val="nil"/>
              <w:right w:val="nil"/>
            </w:tcBorders>
          </w:tcPr>
          <w:p w:rsidR="00CD23CE" w:rsidRPr="00DD0F4F" w:rsidDel="00660E22" w:rsidRDefault="00CD23CE" w:rsidP="00CD23CE">
            <w:pPr>
              <w:autoSpaceDE w:val="0"/>
              <w:autoSpaceDN w:val="0"/>
              <w:adjustRightInd w:val="0"/>
              <w:spacing w:after="0" w:line="240" w:lineRule="auto"/>
              <w:rPr>
                <w:del w:id="276" w:author="Arjan" w:date="2014-01-22T14:54:00Z"/>
                <w:rFonts w:ascii="Arial" w:eastAsia="Times New Roman" w:hAnsi="Arial" w:cs="Arial"/>
                <w:color w:val="000000"/>
                <w:sz w:val="20"/>
                <w:szCs w:val="20"/>
                <w:lang w:val="nl-NL"/>
              </w:rPr>
            </w:pPr>
            <w:del w:id="277" w:author="Arjan" w:date="2014-01-22T14:54:00Z">
              <w:r w:rsidRPr="00DD0F4F" w:rsidDel="00660E22">
                <w:rPr>
                  <w:rFonts w:ascii="Arial" w:eastAsia="Times New Roman" w:hAnsi="Arial" w:cs="Arial"/>
                  <w:color w:val="000000"/>
                  <w:sz w:val="20"/>
                  <w:szCs w:val="20"/>
                  <w:lang w:val="nl-NL"/>
                </w:rPr>
                <w:delText>KING</w:delText>
              </w:r>
            </w:del>
          </w:p>
        </w:tc>
      </w:tr>
      <w:tr w:rsidR="00CD23CE" w:rsidRPr="005E066D" w:rsidDel="00660E22" w:rsidTr="00660E22">
        <w:trPr>
          <w:del w:id="278" w:author="Arjan" w:date="2014-01-22T14:54:00Z"/>
        </w:trPr>
        <w:tc>
          <w:tcPr>
            <w:tcW w:w="3600" w:type="dxa"/>
            <w:tcBorders>
              <w:top w:val="nil"/>
              <w:left w:val="nil"/>
              <w:bottom w:val="nil"/>
              <w:right w:val="nil"/>
            </w:tcBorders>
          </w:tcPr>
          <w:p w:rsidR="00CD23CE" w:rsidRPr="00DD0F4F" w:rsidDel="00660E22" w:rsidRDefault="00CD23CE" w:rsidP="00CD23CE">
            <w:pPr>
              <w:autoSpaceDE w:val="0"/>
              <w:autoSpaceDN w:val="0"/>
              <w:adjustRightInd w:val="0"/>
              <w:spacing w:after="0" w:line="240" w:lineRule="auto"/>
              <w:rPr>
                <w:del w:id="279" w:author="Arjan" w:date="2014-01-22T14:54:00Z"/>
                <w:rFonts w:ascii="Arial" w:eastAsia="Times New Roman" w:hAnsi="Arial" w:cs="Arial"/>
                <w:color w:val="000000"/>
                <w:sz w:val="20"/>
                <w:szCs w:val="20"/>
                <w:lang w:val="nl-NL"/>
              </w:rPr>
            </w:pPr>
            <w:bookmarkStart w:id="280" w:name="BKM_F453B17A_1318_4e94_BBF4_0B7A6FD70315"/>
            <w:bookmarkEnd w:id="280"/>
          </w:p>
        </w:tc>
        <w:tc>
          <w:tcPr>
            <w:tcW w:w="1080" w:type="dxa"/>
            <w:tcBorders>
              <w:top w:val="nil"/>
              <w:left w:val="nil"/>
              <w:bottom w:val="nil"/>
              <w:right w:val="nil"/>
            </w:tcBorders>
          </w:tcPr>
          <w:p w:rsidR="00CD23CE" w:rsidRPr="00DD0F4F" w:rsidDel="00660E22" w:rsidRDefault="00CD23CE" w:rsidP="00CD23CE">
            <w:pPr>
              <w:autoSpaceDE w:val="0"/>
              <w:autoSpaceDN w:val="0"/>
              <w:adjustRightInd w:val="0"/>
              <w:spacing w:after="0" w:line="240" w:lineRule="auto"/>
              <w:rPr>
                <w:del w:id="281" w:author="Arjan" w:date="2014-01-22T14:54:00Z"/>
                <w:rFonts w:ascii="Arial" w:eastAsia="Times New Roman" w:hAnsi="Arial" w:cs="Arial"/>
                <w:color w:val="000000"/>
                <w:sz w:val="20"/>
                <w:szCs w:val="20"/>
                <w:lang w:val="nl-NL"/>
              </w:rPr>
            </w:pPr>
          </w:p>
        </w:tc>
        <w:tc>
          <w:tcPr>
            <w:tcW w:w="3330" w:type="dxa"/>
            <w:tcBorders>
              <w:top w:val="nil"/>
              <w:left w:val="nil"/>
              <w:bottom w:val="nil"/>
              <w:right w:val="nil"/>
            </w:tcBorders>
          </w:tcPr>
          <w:p w:rsidR="00CD23CE" w:rsidRPr="00DD0F4F" w:rsidDel="00660E22" w:rsidRDefault="008F2B4B" w:rsidP="005662C3">
            <w:pPr>
              <w:autoSpaceDE w:val="0"/>
              <w:autoSpaceDN w:val="0"/>
              <w:adjustRightInd w:val="0"/>
              <w:spacing w:after="0" w:line="240" w:lineRule="auto"/>
              <w:rPr>
                <w:del w:id="282" w:author="Arjan" w:date="2014-01-22T14:54:00Z"/>
                <w:rFonts w:ascii="Arial" w:eastAsia="Times New Roman" w:hAnsi="Arial" w:cs="Arial"/>
                <w:color w:val="000000"/>
                <w:sz w:val="20"/>
                <w:szCs w:val="20"/>
                <w:lang w:val="nl-NL"/>
              </w:rPr>
            </w:pPr>
            <w:del w:id="283" w:author="Arjan" w:date="2014-01-22T14:54:00Z">
              <w:r w:rsidRPr="00CD23CE" w:rsidDel="00660E22">
                <w:rPr>
                  <w:rFonts w:ascii="Arial" w:hAnsi="Arial" w:cs="Arial"/>
                  <w:sz w:val="20"/>
                  <w:szCs w:val="20"/>
                  <w:lang w:val="en-AU"/>
                </w:rPr>
                <w:fldChar w:fldCharType="begin" w:fldLock="1"/>
              </w:r>
              <w:r w:rsidR="00CD23CE" w:rsidRPr="00DD0F4F" w:rsidDel="00660E22">
                <w:rPr>
                  <w:rFonts w:ascii="Arial" w:hAnsi="Arial" w:cs="Arial"/>
                  <w:sz w:val="20"/>
                  <w:szCs w:val="20"/>
                  <w:lang w:val="nl-NL"/>
                </w:rPr>
                <w:delInstrText xml:space="preserve">MERGEFIELD </w:delInstrText>
              </w:r>
              <w:r w:rsidR="00CD23CE" w:rsidRPr="00DD0F4F" w:rsidDel="00660E22">
                <w:rPr>
                  <w:rFonts w:ascii="Arial" w:eastAsia="Times New Roman" w:hAnsi="Arial" w:cs="Arial"/>
                  <w:color w:val="000000"/>
                  <w:sz w:val="20"/>
                  <w:szCs w:val="20"/>
                  <w:lang w:val="nl-NL"/>
                </w:rPr>
                <w:delInstrText>Att.Name</w:delInstrText>
              </w:r>
              <w:r w:rsidRPr="00CD23CE" w:rsidDel="00660E22">
                <w:rPr>
                  <w:rFonts w:ascii="Arial" w:hAnsi="Arial" w:cs="Arial"/>
                  <w:sz w:val="20"/>
                  <w:szCs w:val="20"/>
                  <w:lang w:val="en-AU"/>
                </w:rPr>
                <w:fldChar w:fldCharType="separate"/>
              </w:r>
            </w:del>
            <w:del w:id="284" w:author="Arjan" w:date="2012-11-16T15:26:00Z">
              <w:r w:rsidR="00CD23CE" w:rsidRPr="00DD0F4F" w:rsidDel="005662C3">
                <w:rPr>
                  <w:rFonts w:ascii="Arial" w:eastAsia="Times New Roman" w:hAnsi="Arial" w:cs="Arial"/>
                  <w:color w:val="000000"/>
                  <w:sz w:val="20"/>
                  <w:szCs w:val="20"/>
                  <w:lang w:val="nl-NL"/>
                </w:rPr>
                <w:delText>Documents</w:delText>
              </w:r>
            </w:del>
            <w:del w:id="285" w:author="Arjan" w:date="2014-01-22T14:54:00Z">
              <w:r w:rsidR="00CD23CE" w:rsidRPr="00DD0F4F" w:rsidDel="00660E22">
                <w:rPr>
                  <w:rFonts w:ascii="Arial" w:eastAsia="Times New Roman" w:hAnsi="Arial" w:cs="Arial"/>
                  <w:color w:val="000000"/>
                  <w:sz w:val="20"/>
                  <w:szCs w:val="20"/>
                  <w:lang w:val="nl-NL"/>
                </w:rPr>
                <w:delText>tatus</w:delText>
              </w:r>
              <w:r w:rsidRPr="00CD23CE" w:rsidDel="00660E22">
                <w:rPr>
                  <w:rFonts w:ascii="Arial" w:hAnsi="Arial" w:cs="Arial"/>
                  <w:sz w:val="20"/>
                  <w:szCs w:val="20"/>
                  <w:lang w:val="en-AU"/>
                </w:rPr>
                <w:fldChar w:fldCharType="end"/>
              </w:r>
            </w:del>
          </w:p>
        </w:tc>
        <w:tc>
          <w:tcPr>
            <w:tcW w:w="1350" w:type="dxa"/>
            <w:tcBorders>
              <w:top w:val="nil"/>
              <w:left w:val="nil"/>
              <w:bottom w:val="nil"/>
              <w:right w:val="nil"/>
            </w:tcBorders>
          </w:tcPr>
          <w:p w:rsidR="00CD23CE" w:rsidRPr="00DD0F4F" w:rsidDel="00660E22" w:rsidRDefault="00CD23CE" w:rsidP="00CD23CE">
            <w:pPr>
              <w:autoSpaceDE w:val="0"/>
              <w:autoSpaceDN w:val="0"/>
              <w:adjustRightInd w:val="0"/>
              <w:spacing w:after="0" w:line="240" w:lineRule="auto"/>
              <w:rPr>
                <w:del w:id="286" w:author="Arjan" w:date="2014-01-22T14:54:00Z"/>
                <w:rFonts w:ascii="Arial" w:eastAsia="Times New Roman" w:hAnsi="Arial" w:cs="Arial"/>
                <w:color w:val="000000"/>
                <w:sz w:val="20"/>
                <w:szCs w:val="20"/>
                <w:lang w:val="nl-NL"/>
              </w:rPr>
            </w:pPr>
            <w:del w:id="287" w:author="Arjan" w:date="2014-01-22T14:54:00Z">
              <w:r w:rsidRPr="00DD0F4F" w:rsidDel="00660E22">
                <w:rPr>
                  <w:rFonts w:ascii="Arial" w:eastAsia="Times New Roman" w:hAnsi="Arial" w:cs="Arial"/>
                  <w:color w:val="000000"/>
                  <w:sz w:val="20"/>
                  <w:szCs w:val="20"/>
                  <w:lang w:val="nl-NL"/>
                </w:rPr>
                <w:delText>KING</w:delText>
              </w:r>
            </w:del>
          </w:p>
        </w:tc>
      </w:tr>
      <w:tr w:rsidR="00CD23CE" w:rsidRPr="00CD23CE" w:rsidTr="00660E22">
        <w:tc>
          <w:tcPr>
            <w:tcW w:w="3600" w:type="dxa"/>
            <w:tcBorders>
              <w:top w:val="nil"/>
              <w:left w:val="nil"/>
              <w:bottom w:val="nil"/>
              <w:right w:val="nil"/>
            </w:tcBorders>
          </w:tcPr>
          <w:p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bookmarkStart w:id="288" w:name="BKM_FB70DA8E_72C3_4c47_919A_A7FC247C539C"/>
            <w:bookmarkEnd w:id="288"/>
          </w:p>
        </w:tc>
        <w:tc>
          <w:tcPr>
            <w:tcW w:w="1080" w:type="dxa"/>
            <w:tcBorders>
              <w:top w:val="nil"/>
              <w:left w:val="nil"/>
              <w:bottom w:val="nil"/>
              <w:right w:val="nil"/>
            </w:tcBorders>
          </w:tcPr>
          <w:p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p>
        </w:tc>
        <w:tc>
          <w:tcPr>
            <w:tcW w:w="3330" w:type="dxa"/>
            <w:tcBorders>
              <w:top w:val="nil"/>
              <w:left w:val="nil"/>
              <w:bottom w:val="nil"/>
              <w:right w:val="nil"/>
            </w:tcBorders>
          </w:tcPr>
          <w:p w:rsidR="00CD23CE" w:rsidRPr="00CD23CE" w:rsidRDefault="008F2B4B" w:rsidP="005662C3">
            <w:pPr>
              <w:autoSpaceDE w:val="0"/>
              <w:autoSpaceDN w:val="0"/>
              <w:adjustRightInd w:val="0"/>
              <w:spacing w:after="0" w:line="240" w:lineRule="auto"/>
              <w:rPr>
                <w:rFonts w:ascii="Arial" w:eastAsia="Times New Roman" w:hAnsi="Arial" w:cs="Arial"/>
                <w:color w:val="000000"/>
                <w:sz w:val="20"/>
                <w:szCs w:val="20"/>
              </w:rPr>
            </w:pPr>
            <w:r w:rsidRPr="00CD23CE">
              <w:rPr>
                <w:rFonts w:ascii="Arial" w:hAnsi="Arial" w:cs="Arial"/>
                <w:sz w:val="20"/>
                <w:szCs w:val="20"/>
                <w:lang w:val="en-AU"/>
              </w:rPr>
              <w:fldChar w:fldCharType="begin" w:fldLock="1"/>
            </w:r>
            <w:r w:rsidR="00CD23CE" w:rsidRPr="00CD23CE">
              <w:rPr>
                <w:rFonts w:ascii="Arial" w:hAnsi="Arial" w:cs="Arial"/>
                <w:sz w:val="20"/>
                <w:szCs w:val="20"/>
                <w:lang w:val="en-AU"/>
              </w:rPr>
              <w:instrText xml:space="preserve">MERGEFIELD </w:instrText>
            </w:r>
            <w:r w:rsidR="00CD23CE" w:rsidRPr="00CD23CE">
              <w:rPr>
                <w:rFonts w:ascii="Arial" w:eastAsia="Times New Roman" w:hAnsi="Arial" w:cs="Arial"/>
                <w:color w:val="000000"/>
                <w:sz w:val="20"/>
                <w:szCs w:val="20"/>
              </w:rPr>
              <w:instrText>Att.Name</w:instrText>
            </w:r>
            <w:r w:rsidRPr="00CD23CE">
              <w:rPr>
                <w:rFonts w:ascii="Arial" w:hAnsi="Arial" w:cs="Arial"/>
                <w:sz w:val="20"/>
                <w:szCs w:val="20"/>
                <w:lang w:val="en-AU"/>
              </w:rPr>
              <w:fldChar w:fldCharType="separate"/>
            </w:r>
            <w:del w:id="289" w:author="Arjan" w:date="2012-11-16T15:26:00Z">
              <w:r w:rsidR="00CD23CE" w:rsidRPr="00CD23CE" w:rsidDel="005662C3">
                <w:rPr>
                  <w:rFonts w:ascii="Arial" w:eastAsia="Times New Roman" w:hAnsi="Arial" w:cs="Arial"/>
                  <w:color w:val="000000"/>
                  <w:sz w:val="20"/>
                  <w:szCs w:val="20"/>
                </w:rPr>
                <w:delText>Documenti</w:delText>
              </w:r>
            </w:del>
            <w:ins w:id="290" w:author="Arjan" w:date="2012-11-16T15:26:00Z">
              <w:r w:rsidR="005662C3">
                <w:rPr>
                  <w:rFonts w:ascii="Arial" w:eastAsia="Times New Roman" w:hAnsi="Arial" w:cs="Arial"/>
                  <w:color w:val="000000"/>
                  <w:sz w:val="20"/>
                  <w:szCs w:val="20"/>
                </w:rPr>
                <w:t>I</w:t>
              </w:r>
            </w:ins>
            <w:r w:rsidR="00CD23CE" w:rsidRPr="00CD23CE">
              <w:rPr>
                <w:rFonts w:ascii="Arial" w:eastAsia="Times New Roman" w:hAnsi="Arial" w:cs="Arial"/>
                <w:color w:val="000000"/>
                <w:sz w:val="20"/>
                <w:szCs w:val="20"/>
              </w:rPr>
              <w:t>nhoud</w:t>
            </w:r>
            <w:r w:rsidRPr="00CD23CE">
              <w:rPr>
                <w:rFonts w:ascii="Arial" w:hAnsi="Arial" w:cs="Arial"/>
                <w:sz w:val="20"/>
                <w:szCs w:val="20"/>
                <w:lang w:val="en-AU"/>
              </w:rPr>
              <w:fldChar w:fldCharType="end"/>
            </w:r>
          </w:p>
        </w:tc>
        <w:tc>
          <w:tcPr>
            <w:tcW w:w="135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color w:val="000000"/>
                <w:sz w:val="20"/>
                <w:szCs w:val="20"/>
              </w:rPr>
              <w:t>KING</w:t>
            </w:r>
          </w:p>
        </w:tc>
      </w:tr>
      <w:tr w:rsidR="00CD23CE" w:rsidRPr="00CD23CE"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bookmarkStart w:id="291" w:name="BKM_0B356868_F741_4571_8A97_8BE13ACF4448"/>
            <w:bookmarkEnd w:id="291"/>
          </w:p>
        </w:tc>
        <w:tc>
          <w:tcPr>
            <w:tcW w:w="108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CD23CE" w:rsidRPr="00CD23CE" w:rsidRDefault="008F2B4B" w:rsidP="005662C3">
            <w:pPr>
              <w:autoSpaceDE w:val="0"/>
              <w:autoSpaceDN w:val="0"/>
              <w:adjustRightInd w:val="0"/>
              <w:spacing w:after="0" w:line="240" w:lineRule="auto"/>
              <w:rPr>
                <w:rFonts w:ascii="Arial" w:eastAsia="Times New Roman" w:hAnsi="Arial" w:cs="Arial"/>
                <w:color w:val="000000"/>
                <w:sz w:val="20"/>
                <w:szCs w:val="20"/>
              </w:rPr>
            </w:pPr>
            <w:r w:rsidRPr="00CD23CE">
              <w:rPr>
                <w:rFonts w:ascii="Arial" w:hAnsi="Arial" w:cs="Arial"/>
                <w:sz w:val="20"/>
                <w:szCs w:val="20"/>
                <w:lang w:val="en-AU"/>
              </w:rPr>
              <w:fldChar w:fldCharType="begin" w:fldLock="1"/>
            </w:r>
            <w:r w:rsidR="00CD23CE" w:rsidRPr="00CD23CE">
              <w:rPr>
                <w:rFonts w:ascii="Arial" w:hAnsi="Arial" w:cs="Arial"/>
                <w:sz w:val="20"/>
                <w:szCs w:val="20"/>
                <w:lang w:val="en-AU"/>
              </w:rPr>
              <w:instrText xml:space="preserve">MERGEFIELD </w:instrText>
            </w:r>
            <w:r w:rsidR="00CD23CE" w:rsidRPr="00CD23CE">
              <w:rPr>
                <w:rFonts w:ascii="Arial" w:eastAsia="Times New Roman" w:hAnsi="Arial" w:cs="Arial"/>
                <w:color w:val="000000"/>
                <w:sz w:val="20"/>
                <w:szCs w:val="20"/>
              </w:rPr>
              <w:instrText>Att.Name</w:instrText>
            </w:r>
            <w:r w:rsidRPr="00CD23CE">
              <w:rPr>
                <w:rFonts w:ascii="Arial" w:hAnsi="Arial" w:cs="Arial"/>
                <w:sz w:val="20"/>
                <w:szCs w:val="20"/>
                <w:lang w:val="en-AU"/>
              </w:rPr>
              <w:fldChar w:fldCharType="separate"/>
            </w:r>
            <w:del w:id="292" w:author="Arjan" w:date="2012-11-16T15:26:00Z">
              <w:r w:rsidR="00CD23CE" w:rsidRPr="00CD23CE" w:rsidDel="005662C3">
                <w:rPr>
                  <w:rFonts w:ascii="Arial" w:eastAsia="Times New Roman" w:hAnsi="Arial" w:cs="Arial"/>
                  <w:color w:val="000000"/>
                  <w:sz w:val="20"/>
                  <w:szCs w:val="20"/>
                </w:rPr>
                <w:delText>Documentl</w:delText>
              </w:r>
            </w:del>
            <w:ins w:id="293" w:author="Arjan" w:date="2012-11-16T15:26:00Z">
              <w:r w:rsidR="005662C3">
                <w:rPr>
                  <w:rFonts w:ascii="Arial" w:eastAsia="Times New Roman" w:hAnsi="Arial" w:cs="Arial"/>
                  <w:color w:val="000000"/>
                  <w:sz w:val="20"/>
                  <w:szCs w:val="20"/>
                </w:rPr>
                <w:t>L</w:t>
              </w:r>
            </w:ins>
            <w:r w:rsidR="00CD23CE" w:rsidRPr="00CD23CE">
              <w:rPr>
                <w:rFonts w:ascii="Arial" w:eastAsia="Times New Roman" w:hAnsi="Arial" w:cs="Arial"/>
                <w:color w:val="000000"/>
                <w:sz w:val="20"/>
                <w:szCs w:val="20"/>
              </w:rPr>
              <w:t>ink</w:t>
            </w:r>
            <w:r w:rsidRPr="00CD23CE">
              <w:rPr>
                <w:rFonts w:ascii="Arial" w:hAnsi="Arial" w:cs="Arial"/>
                <w:sz w:val="20"/>
                <w:szCs w:val="20"/>
                <w:lang w:val="en-AU"/>
              </w:rPr>
              <w:fldChar w:fldCharType="end"/>
            </w:r>
          </w:p>
        </w:tc>
        <w:tc>
          <w:tcPr>
            <w:tcW w:w="135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color w:val="000000"/>
                <w:sz w:val="20"/>
                <w:szCs w:val="20"/>
              </w:rPr>
              <w:t>KING</w:t>
            </w:r>
          </w:p>
        </w:tc>
      </w:tr>
      <w:tr w:rsidR="00CD23CE" w:rsidRPr="00CD23CE" w:rsidTr="00660E22">
        <w:tc>
          <w:tcPr>
            <w:tcW w:w="360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bookmarkStart w:id="294" w:name="BKM_C39BA5F5_13A0_46c4_88C3_D22F6D5054C2"/>
            <w:bookmarkEnd w:id="294"/>
          </w:p>
        </w:tc>
        <w:tc>
          <w:tcPr>
            <w:tcW w:w="108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CD23CE" w:rsidRPr="00CD23CE" w:rsidRDefault="008F2B4B"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hAnsi="Arial" w:cs="Arial"/>
                <w:sz w:val="20"/>
                <w:szCs w:val="20"/>
                <w:lang w:val="en-AU"/>
              </w:rPr>
              <w:fldChar w:fldCharType="begin" w:fldLock="1"/>
            </w:r>
            <w:r w:rsidR="00CD23CE" w:rsidRPr="00CD23CE">
              <w:rPr>
                <w:rFonts w:ascii="Arial" w:hAnsi="Arial" w:cs="Arial"/>
                <w:sz w:val="20"/>
                <w:szCs w:val="20"/>
                <w:lang w:val="en-AU"/>
              </w:rPr>
              <w:instrText xml:space="preserve">MERGEFIELD </w:instrText>
            </w:r>
            <w:r w:rsidR="00CD23CE" w:rsidRPr="00CD23CE">
              <w:rPr>
                <w:rFonts w:ascii="Arial" w:eastAsia="Times New Roman" w:hAnsi="Arial" w:cs="Arial"/>
                <w:color w:val="000000"/>
                <w:sz w:val="20"/>
                <w:szCs w:val="20"/>
              </w:rPr>
              <w:instrText>Att.Name</w:instrText>
            </w:r>
            <w:r w:rsidRPr="00CD23CE">
              <w:rPr>
                <w:rFonts w:ascii="Arial" w:hAnsi="Arial" w:cs="Arial"/>
                <w:sz w:val="20"/>
                <w:szCs w:val="20"/>
                <w:lang w:val="en-AU"/>
              </w:rPr>
              <w:fldChar w:fldCharType="separate"/>
            </w:r>
            <w:r w:rsidR="00CD23CE" w:rsidRPr="00CD23CE">
              <w:rPr>
                <w:rFonts w:ascii="Arial" w:eastAsia="Times New Roman" w:hAnsi="Arial" w:cs="Arial"/>
                <w:color w:val="000000"/>
                <w:sz w:val="20"/>
                <w:szCs w:val="20"/>
              </w:rPr>
              <w:t>Bestandsnaam</w:t>
            </w:r>
            <w:r w:rsidRPr="00CD23CE">
              <w:rPr>
                <w:rFonts w:ascii="Arial" w:hAnsi="Arial" w:cs="Arial"/>
                <w:sz w:val="20"/>
                <w:szCs w:val="20"/>
                <w:lang w:val="en-AU"/>
              </w:rPr>
              <w:fldChar w:fldCharType="end"/>
            </w:r>
          </w:p>
        </w:tc>
        <w:tc>
          <w:tcPr>
            <w:tcW w:w="1350" w:type="dxa"/>
            <w:tcBorders>
              <w:top w:val="nil"/>
              <w:left w:val="nil"/>
              <w:bottom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color w:val="000000"/>
                <w:sz w:val="20"/>
                <w:szCs w:val="20"/>
              </w:rPr>
              <w:t>KING</w:t>
            </w:r>
          </w:p>
        </w:tc>
      </w:tr>
      <w:tr w:rsidR="00E96E2B" w:rsidRPr="00CD23CE" w:rsidTr="00660E22">
        <w:tc>
          <w:tcPr>
            <w:tcW w:w="3600" w:type="dxa"/>
            <w:tcBorders>
              <w:top w:val="nil"/>
              <w:left w:val="nil"/>
              <w:bottom w:val="nil"/>
              <w:right w:val="nil"/>
            </w:tcBorders>
          </w:tcPr>
          <w:p w:rsidR="00E96E2B" w:rsidRPr="00CD23CE" w:rsidRDefault="00E96E2B" w:rsidP="00CD23CE">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E96E2B" w:rsidRPr="00CD23CE" w:rsidRDefault="00E96E2B" w:rsidP="00CD23CE">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E96E2B" w:rsidRPr="00CD23CE" w:rsidRDefault="00E96E2B" w:rsidP="00CD23CE">
            <w:pPr>
              <w:autoSpaceDE w:val="0"/>
              <w:autoSpaceDN w:val="0"/>
              <w:adjustRightInd w:val="0"/>
              <w:spacing w:after="0" w:line="240" w:lineRule="auto"/>
              <w:rPr>
                <w:rFonts w:ascii="Arial" w:hAnsi="Arial" w:cs="Arial"/>
                <w:sz w:val="20"/>
                <w:szCs w:val="20"/>
                <w:lang w:val="en-AU"/>
              </w:rPr>
            </w:pPr>
            <w:ins w:id="295" w:author="Arjan" w:date="2013-02-04T16:44:00Z">
              <w:r>
                <w:rPr>
                  <w:rFonts w:ascii="Arial" w:hAnsi="Arial" w:cs="Arial"/>
                  <w:sz w:val="20"/>
                  <w:szCs w:val="20"/>
                  <w:lang w:val="en-AU"/>
                </w:rPr>
                <w:t>Bestandsgrootte</w:t>
              </w:r>
            </w:ins>
          </w:p>
        </w:tc>
        <w:tc>
          <w:tcPr>
            <w:tcW w:w="1350" w:type="dxa"/>
            <w:tcBorders>
              <w:top w:val="nil"/>
              <w:left w:val="nil"/>
              <w:bottom w:val="nil"/>
              <w:right w:val="nil"/>
            </w:tcBorders>
          </w:tcPr>
          <w:p w:rsidR="00E96E2B" w:rsidRPr="00CD23CE" w:rsidRDefault="00E96E2B" w:rsidP="00CD23CE">
            <w:pPr>
              <w:autoSpaceDE w:val="0"/>
              <w:autoSpaceDN w:val="0"/>
              <w:adjustRightInd w:val="0"/>
              <w:spacing w:after="0" w:line="240" w:lineRule="auto"/>
              <w:rPr>
                <w:rFonts w:ascii="Arial" w:eastAsia="Times New Roman" w:hAnsi="Arial" w:cs="Arial"/>
                <w:color w:val="000000"/>
                <w:sz w:val="20"/>
                <w:szCs w:val="20"/>
              </w:rPr>
            </w:pPr>
            <w:ins w:id="296" w:author="Arjan" w:date="2013-02-04T16:44:00Z">
              <w:r>
                <w:rPr>
                  <w:rFonts w:ascii="Arial" w:eastAsia="Times New Roman" w:hAnsi="Arial" w:cs="Arial"/>
                  <w:color w:val="000000"/>
                  <w:sz w:val="20"/>
                  <w:szCs w:val="20"/>
                </w:rPr>
                <w:t>KING</w:t>
              </w:r>
            </w:ins>
          </w:p>
        </w:tc>
      </w:tr>
      <w:tr w:rsidR="00CD23CE" w:rsidRPr="00CD23CE" w:rsidTr="00660E22">
        <w:tc>
          <w:tcPr>
            <w:tcW w:w="3600" w:type="dxa"/>
            <w:tcBorders>
              <w:top w:val="nil"/>
              <w:left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b/>
                <w:bCs/>
                <w:color w:val="000000"/>
                <w:sz w:val="20"/>
                <w:szCs w:val="20"/>
              </w:rPr>
              <w:t>Overzicht relaties</w:t>
            </w:r>
          </w:p>
        </w:tc>
        <w:tc>
          <w:tcPr>
            <w:tcW w:w="4410" w:type="dxa"/>
            <w:gridSpan w:val="2"/>
            <w:tcBorders>
              <w:top w:val="nil"/>
              <w:left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i/>
                <w:iCs/>
                <w:color w:val="000000"/>
                <w:sz w:val="20"/>
                <w:szCs w:val="20"/>
              </w:rPr>
              <w:t>Relatienaam incl. gerelateerd type</w:t>
            </w:r>
          </w:p>
        </w:tc>
        <w:tc>
          <w:tcPr>
            <w:tcW w:w="1350" w:type="dxa"/>
            <w:tcBorders>
              <w:top w:val="nil"/>
              <w:left w:val="nil"/>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i/>
                <w:iCs/>
                <w:color w:val="000000"/>
                <w:sz w:val="20"/>
                <w:szCs w:val="20"/>
              </w:rPr>
              <w:t>Herkomst</w:t>
            </w:r>
          </w:p>
        </w:tc>
      </w:tr>
      <w:tr w:rsidR="00CD23CE" w:rsidRPr="00CD23CE" w:rsidTr="00660E22">
        <w:tc>
          <w:tcPr>
            <w:tcW w:w="3600" w:type="dxa"/>
            <w:tcBorders>
              <w:top w:val="nil"/>
              <w:left w:val="nil"/>
              <w:bottom w:val="single" w:sz="4" w:space="0" w:color="auto"/>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single" w:sz="4" w:space="0" w:color="auto"/>
              <w:right w:val="nil"/>
            </w:tcBorders>
          </w:tcPr>
          <w:p w:rsidR="00CD23CE" w:rsidRPr="00CD23CE" w:rsidRDefault="008F2B4B"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hAnsi="Arial" w:cs="Arial"/>
                <w:sz w:val="20"/>
                <w:szCs w:val="20"/>
                <w:lang w:val="en-AU"/>
              </w:rPr>
              <w:fldChar w:fldCharType="begin" w:fldLock="1"/>
            </w:r>
            <w:r w:rsidR="00CD23CE" w:rsidRPr="00CD23CE">
              <w:rPr>
                <w:rFonts w:ascii="Arial" w:hAnsi="Arial" w:cs="Arial"/>
                <w:sz w:val="20"/>
                <w:szCs w:val="20"/>
                <w:lang w:val="en-AU"/>
              </w:rPr>
              <w:instrText xml:space="preserve">MERGEFIELD </w:instrText>
            </w:r>
            <w:r w:rsidR="00CD23CE" w:rsidRPr="00CD23CE">
              <w:rPr>
                <w:rFonts w:ascii="Arial" w:eastAsia="Times New Roman" w:hAnsi="Arial" w:cs="Arial"/>
                <w:color w:val="000000"/>
                <w:sz w:val="20"/>
                <w:szCs w:val="20"/>
              </w:rPr>
              <w:instrText>Connector.Name</w:instrText>
            </w:r>
            <w:r w:rsidRPr="00CD23CE">
              <w:rPr>
                <w:rFonts w:ascii="Arial" w:hAnsi="Arial" w:cs="Arial"/>
                <w:sz w:val="20"/>
                <w:szCs w:val="20"/>
                <w:lang w:val="en-AU"/>
              </w:rPr>
              <w:fldChar w:fldCharType="separate"/>
            </w:r>
            <w:r w:rsidR="00CD23CE" w:rsidRPr="00CD23CE">
              <w:rPr>
                <w:rFonts w:ascii="Arial" w:eastAsia="Times New Roman" w:hAnsi="Arial" w:cs="Arial"/>
                <w:color w:val="000000"/>
                <w:sz w:val="20"/>
                <w:szCs w:val="20"/>
              </w:rPr>
              <w:t>is specialisatie van</w:t>
            </w:r>
            <w:r w:rsidRPr="00CD23CE">
              <w:rPr>
                <w:rFonts w:ascii="Arial" w:hAnsi="Arial" w:cs="Arial"/>
                <w:sz w:val="20"/>
                <w:szCs w:val="20"/>
                <w:lang w:val="en-AU"/>
              </w:rPr>
              <w:fldChar w:fldCharType="end"/>
            </w:r>
            <w:r w:rsidR="00CD23CE" w:rsidRPr="00CD23CE">
              <w:rPr>
                <w:rFonts w:ascii="Arial" w:eastAsia="Times New Roman" w:hAnsi="Arial" w:cs="Arial"/>
                <w:color w:val="000000"/>
                <w:sz w:val="20"/>
                <w:szCs w:val="20"/>
              </w:rPr>
              <w:t xml:space="preserve">   </w:t>
            </w:r>
            <w:ins w:id="297" w:author="Arjan" w:date="2012-11-16T15:17:00Z">
              <w:r w:rsidR="0082540F">
                <w:rPr>
                  <w:rFonts w:ascii="Arial" w:eastAsia="Times New Roman" w:hAnsi="Arial" w:cs="Arial"/>
                  <w:color w:val="610E6A"/>
                  <w:sz w:val="20"/>
                  <w:szCs w:val="20"/>
                </w:rPr>
                <w:t>INFORMATIEOBJECT</w:t>
              </w:r>
            </w:ins>
            <w:del w:id="298" w:author="Arjan" w:date="2012-11-16T15:17:00Z">
              <w:r w:rsidRPr="00CD23CE" w:rsidDel="0082540F">
                <w:rPr>
                  <w:rFonts w:ascii="Arial" w:eastAsia="Times New Roman" w:hAnsi="Arial" w:cs="Arial"/>
                  <w:color w:val="000000"/>
                  <w:sz w:val="20"/>
                  <w:szCs w:val="20"/>
                </w:rPr>
                <w:fldChar w:fldCharType="begin" w:fldLock="1"/>
              </w:r>
              <w:r w:rsidR="00CD23CE" w:rsidRPr="00CD23CE" w:rsidDel="0082540F">
                <w:rPr>
                  <w:rFonts w:ascii="Arial" w:eastAsia="Times New Roman" w:hAnsi="Arial" w:cs="Arial"/>
                  <w:color w:val="000000"/>
                  <w:sz w:val="20"/>
                  <w:szCs w:val="20"/>
                </w:rPr>
                <w:delInstrText>MERGEFIELD Element.Name</w:delInstrText>
              </w:r>
              <w:r w:rsidRPr="00CD23CE" w:rsidDel="0082540F">
                <w:rPr>
                  <w:rFonts w:ascii="Arial" w:eastAsia="Times New Roman" w:hAnsi="Arial" w:cs="Arial"/>
                  <w:color w:val="000000"/>
                  <w:sz w:val="20"/>
                  <w:szCs w:val="20"/>
                </w:rPr>
                <w:fldChar w:fldCharType="separate"/>
              </w:r>
              <w:r w:rsidR="00CD23CE" w:rsidRPr="00CD23CE" w:rsidDel="0082540F">
                <w:rPr>
                  <w:rFonts w:ascii="Arial" w:eastAsia="Times New Roman" w:hAnsi="Arial" w:cs="Arial"/>
                  <w:color w:val="000000"/>
                  <w:sz w:val="20"/>
                  <w:szCs w:val="20"/>
                </w:rPr>
                <w:delText>DOCUMENT</w:delText>
              </w:r>
              <w:r w:rsidRPr="00CD23CE" w:rsidDel="0082540F">
                <w:rPr>
                  <w:rFonts w:ascii="Arial" w:eastAsia="Times New Roman" w:hAnsi="Arial" w:cs="Arial"/>
                  <w:color w:val="000000"/>
                  <w:sz w:val="20"/>
                  <w:szCs w:val="20"/>
                </w:rPr>
                <w:fldChar w:fldCharType="end"/>
              </w:r>
            </w:del>
            <w:r w:rsidR="00CD23CE" w:rsidRPr="00CD23CE">
              <w:rPr>
                <w:rFonts w:ascii="Arial" w:eastAsia="Times New Roman" w:hAnsi="Arial" w:cs="Arial"/>
                <w:color w:val="000000"/>
                <w:sz w:val="20"/>
                <w:szCs w:val="20"/>
              </w:rPr>
              <w:t xml:space="preserve">  </w:t>
            </w:r>
          </w:p>
        </w:tc>
        <w:tc>
          <w:tcPr>
            <w:tcW w:w="1350" w:type="dxa"/>
            <w:tcBorders>
              <w:top w:val="nil"/>
              <w:left w:val="nil"/>
              <w:bottom w:val="single" w:sz="4" w:space="0" w:color="auto"/>
              <w:right w:val="nil"/>
            </w:tcBorders>
          </w:tcPr>
          <w:p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bl>
    <w:p w:rsidR="00730432" w:rsidRDefault="00730432" w:rsidP="0044638F"/>
    <w:p w:rsidR="005E066D" w:rsidRPr="00903978" w:rsidRDefault="005E066D" w:rsidP="005E066D">
      <w:pPr>
        <w:rPr>
          <w:lang w:val="nl-NL"/>
        </w:rPr>
      </w:pPr>
      <w:r w:rsidRPr="00903978">
        <w:rPr>
          <w:lang w:val="nl-NL"/>
        </w:rPr>
        <w:t xml:space="preserve">Ook in alle attribuutsoorten en relatiesoorten van ENKELVOUDIG INFORMATIEOBJECT (v/h ENKELVOUDIG DOCUMENT) </w:t>
      </w:r>
      <w:r>
        <w:rPr>
          <w:lang w:val="nl-NL"/>
        </w:rPr>
        <w:t xml:space="preserve">hebben we </w:t>
      </w:r>
      <w:r w:rsidRPr="00903978">
        <w:rPr>
          <w:lang w:val="nl-NL"/>
        </w:rPr>
        <w:t xml:space="preserve">de term ‘document’ </w:t>
      </w:r>
      <w:r>
        <w:rPr>
          <w:lang w:val="nl-NL"/>
        </w:rPr>
        <w:t xml:space="preserve">verwijderd en soms </w:t>
      </w:r>
      <w:r w:rsidRPr="00903978">
        <w:rPr>
          <w:lang w:val="nl-NL"/>
        </w:rPr>
        <w:t>vervangen  door ‘informatieobject’. Dit werken we in dit document niet uit (tenzij we de attribuutsoort om andere redenen vermelden), wel in het RGBZ zelf.</w:t>
      </w:r>
    </w:p>
    <w:p w:rsidR="005D189E" w:rsidRDefault="005D189E" w:rsidP="005D189E">
      <w:pPr>
        <w:pStyle w:val="Kop3"/>
      </w:pPr>
      <w:bookmarkStart w:id="299" w:name="_Toc398129673"/>
      <w:r>
        <w:t>Formaat</w:t>
      </w:r>
      <w:r w:rsidR="002627FD">
        <w:t xml:space="preserve"> en bestandsnaam</w:t>
      </w:r>
      <w:bookmarkEnd w:id="299"/>
    </w:p>
    <w:p w:rsidR="005D189E" w:rsidRPr="00DD0F4F" w:rsidRDefault="005D189E" w:rsidP="0044638F">
      <w:pPr>
        <w:rPr>
          <w:noProof/>
          <w:lang w:val="nl-NL"/>
        </w:rPr>
      </w:pPr>
      <w:r w:rsidRPr="00DD0F4F">
        <w:rPr>
          <w:noProof/>
          <w:lang w:val="nl-NL"/>
        </w:rPr>
        <w:t>Uit de Baseline Informatiehuishouding wordt duidelijk dat al tijdens de beha</w:t>
      </w:r>
      <w:r w:rsidR="00D73EFE" w:rsidRPr="00DD0F4F">
        <w:rPr>
          <w:noProof/>
          <w:lang w:val="nl-NL"/>
        </w:rPr>
        <w:t>ndeling van een zaak informatie</w:t>
      </w:r>
      <w:r w:rsidRPr="00DD0F4F">
        <w:rPr>
          <w:noProof/>
          <w:lang w:val="nl-NL"/>
        </w:rPr>
        <w:t xml:space="preserve">objecten (v/h documenten) duurzaam bewaard (niet wijzigbaar) moeten worden. Het duurzaam bewaarbaar maken van een </w:t>
      </w:r>
      <w:r w:rsidR="00D73EFE" w:rsidRPr="00DD0F4F">
        <w:rPr>
          <w:noProof/>
          <w:lang w:val="nl-NL"/>
        </w:rPr>
        <w:t>informatie</w:t>
      </w:r>
      <w:r w:rsidRPr="00DD0F4F">
        <w:rPr>
          <w:noProof/>
          <w:lang w:val="nl-NL"/>
        </w:rPr>
        <w:t xml:space="preserve">object is een actie die door de gebruiker en/of de applicatie uitgevoerd wordt. Daarbij kan het </w:t>
      </w:r>
      <w:r w:rsidR="00CC750B" w:rsidRPr="00DD0F4F">
        <w:rPr>
          <w:noProof/>
          <w:lang w:val="nl-NL"/>
        </w:rPr>
        <w:t>(</w:t>
      </w:r>
      <w:r w:rsidRPr="00DD0F4F">
        <w:rPr>
          <w:noProof/>
          <w:lang w:val="nl-NL"/>
        </w:rPr>
        <w:t>bestands</w:t>
      </w:r>
      <w:r w:rsidR="00CC750B" w:rsidRPr="00DD0F4F">
        <w:rPr>
          <w:noProof/>
          <w:lang w:val="nl-NL"/>
        </w:rPr>
        <w:t>)</w:t>
      </w:r>
      <w:r w:rsidRPr="00DD0F4F">
        <w:rPr>
          <w:noProof/>
          <w:lang w:val="nl-NL"/>
        </w:rPr>
        <w:t>formaat wijzigen (bijvoorbeeld een MS-Word-document dat omgezet wordt naar pdf/A)</w:t>
      </w:r>
      <w:r w:rsidR="002627FD" w:rsidRPr="00DD0F4F">
        <w:rPr>
          <w:noProof/>
          <w:lang w:val="nl-NL"/>
        </w:rPr>
        <w:t xml:space="preserve"> waarmee tegelijkertijd de bestandsnaam kan wijzigen (als de formaat-aanduiding daarvan deel uit maakt)</w:t>
      </w:r>
      <w:r w:rsidRPr="00DD0F4F">
        <w:rPr>
          <w:noProof/>
          <w:lang w:val="nl-NL"/>
        </w:rPr>
        <w:t xml:space="preserve">. Omdat </w:t>
      </w:r>
      <w:r w:rsidR="002627FD" w:rsidRPr="00DD0F4F">
        <w:rPr>
          <w:noProof/>
          <w:lang w:val="nl-NL"/>
        </w:rPr>
        <w:t>he</w:t>
      </w:r>
      <w:r w:rsidRPr="00DD0F4F">
        <w:rPr>
          <w:noProof/>
          <w:lang w:val="nl-NL"/>
        </w:rPr>
        <w:t xml:space="preserve">t bestandsformaat </w:t>
      </w:r>
      <w:r w:rsidR="002627FD" w:rsidRPr="00DD0F4F">
        <w:rPr>
          <w:noProof/>
          <w:lang w:val="nl-NL"/>
        </w:rPr>
        <w:t xml:space="preserve">en de bestandsnaam </w:t>
      </w:r>
      <w:r w:rsidRPr="00DD0F4F">
        <w:rPr>
          <w:noProof/>
          <w:lang w:val="nl-NL"/>
        </w:rPr>
        <w:t xml:space="preserve">nauw gerelateerd </w:t>
      </w:r>
      <w:r w:rsidR="002627FD" w:rsidRPr="00DD0F4F">
        <w:rPr>
          <w:noProof/>
          <w:lang w:val="nl-NL"/>
        </w:rPr>
        <w:t>zijn</w:t>
      </w:r>
      <w:r w:rsidRPr="00DD0F4F">
        <w:rPr>
          <w:noProof/>
          <w:lang w:val="nl-NL"/>
        </w:rPr>
        <w:t xml:space="preserve"> aan de inhou</w:t>
      </w:r>
      <w:r w:rsidR="00D73EFE" w:rsidRPr="00DD0F4F">
        <w:rPr>
          <w:noProof/>
          <w:lang w:val="nl-NL"/>
        </w:rPr>
        <w:t>d van het informatie</w:t>
      </w:r>
      <w:r w:rsidRPr="00DD0F4F">
        <w:rPr>
          <w:noProof/>
          <w:lang w:val="nl-NL"/>
        </w:rPr>
        <w:t>object</w:t>
      </w:r>
      <w:r w:rsidR="002627FD" w:rsidRPr="00DD0F4F">
        <w:rPr>
          <w:noProof/>
          <w:lang w:val="nl-NL"/>
        </w:rPr>
        <w:t>,</w:t>
      </w:r>
      <w:r w:rsidRPr="00DD0F4F">
        <w:rPr>
          <w:noProof/>
          <w:lang w:val="nl-NL"/>
        </w:rPr>
        <w:t xml:space="preserve"> is het van belang te weten wanneer inhoud</w:t>
      </w:r>
      <w:r w:rsidR="002627FD" w:rsidRPr="00DD0F4F">
        <w:rPr>
          <w:noProof/>
          <w:lang w:val="nl-NL"/>
        </w:rPr>
        <w:t>,</w:t>
      </w:r>
      <w:r w:rsidRPr="00DD0F4F">
        <w:rPr>
          <w:noProof/>
          <w:lang w:val="nl-NL"/>
        </w:rPr>
        <w:t xml:space="preserve"> formaat </w:t>
      </w:r>
      <w:r w:rsidR="002627FD" w:rsidRPr="00DD0F4F">
        <w:rPr>
          <w:noProof/>
          <w:lang w:val="nl-NL"/>
        </w:rPr>
        <w:t xml:space="preserve">en bestandsnaam </w:t>
      </w:r>
      <w:r w:rsidRPr="00DD0F4F">
        <w:rPr>
          <w:noProof/>
          <w:lang w:val="nl-NL"/>
        </w:rPr>
        <w:t>gewijz</w:t>
      </w:r>
      <w:r w:rsidR="006E58FE" w:rsidRPr="00DD0F4F">
        <w:rPr>
          <w:noProof/>
          <w:lang w:val="nl-NL"/>
        </w:rPr>
        <w:t>i</w:t>
      </w:r>
      <w:r w:rsidRPr="00DD0F4F">
        <w:rPr>
          <w:noProof/>
          <w:lang w:val="nl-NL"/>
        </w:rPr>
        <w:t>gd zijn. Vandaar dat we materiele historie aan Formaat</w:t>
      </w:r>
      <w:r w:rsidR="002627FD" w:rsidRPr="00DD0F4F">
        <w:rPr>
          <w:noProof/>
          <w:lang w:val="nl-NL"/>
        </w:rPr>
        <w:t xml:space="preserve"> en Bestandsnaam</w:t>
      </w:r>
      <w:r w:rsidRPr="00DD0F4F">
        <w:rPr>
          <w:noProof/>
          <w:lang w:val="nl-NL"/>
        </w:rPr>
        <w:t xml:space="preserve"> hebben toegevoegd.</w:t>
      </w:r>
    </w:p>
    <w:p w:rsidR="002627FD" w:rsidRPr="002627FD" w:rsidRDefault="008F2B4B" w:rsidP="002627FD">
      <w:pPr>
        <w:pStyle w:val="Kop41"/>
        <w:rPr>
          <w:rFonts w:eastAsia="Times New Roman"/>
          <w:shd w:val="clear" w:color="auto" w:fill="auto"/>
          <w:lang w:val="nl-NL"/>
        </w:rPr>
      </w:pPr>
      <w:r>
        <w:rPr>
          <w:b w:val="0"/>
          <w:bCs w:val="0"/>
          <w:color w:val="auto"/>
          <w:sz w:val="20"/>
          <w:szCs w:val="20"/>
          <w:shd w:val="clear" w:color="auto" w:fill="auto"/>
        </w:rPr>
        <w:fldChar w:fldCharType="begin" w:fldLock="1"/>
      </w:r>
      <w:r w:rsidR="002627FD">
        <w:rPr>
          <w:b w:val="0"/>
          <w:bCs w:val="0"/>
          <w:color w:val="auto"/>
          <w:sz w:val="20"/>
          <w:szCs w:val="20"/>
          <w:shd w:val="clear" w:color="auto" w:fill="auto"/>
        </w:rPr>
        <w:instrText xml:space="preserve">MERGEFIELD </w:instrText>
      </w:r>
      <w:r w:rsidR="002627FD">
        <w:rPr>
          <w:rFonts w:eastAsia="Times New Roman"/>
          <w:shd w:val="clear" w:color="auto" w:fill="auto"/>
          <w:lang w:val="nl-NL"/>
        </w:rPr>
        <w:instrText>Att.Stereotype</w:instrText>
      </w:r>
      <w:r>
        <w:rPr>
          <w:b w:val="0"/>
          <w:bCs w:val="0"/>
          <w:color w:val="auto"/>
          <w:sz w:val="20"/>
          <w:szCs w:val="20"/>
          <w:shd w:val="clear" w:color="auto" w:fill="auto"/>
        </w:rPr>
        <w:fldChar w:fldCharType="separate"/>
      </w:r>
      <w:r w:rsidR="002627FD">
        <w:rPr>
          <w:rFonts w:eastAsia="Times New Roman"/>
          <w:shd w:val="clear" w:color="auto" w:fill="auto"/>
          <w:lang w:val="nl-NL"/>
        </w:rPr>
        <w:t>«Attribuutsoort»</w:t>
      </w:r>
      <w:r>
        <w:rPr>
          <w:b w:val="0"/>
          <w:bCs w:val="0"/>
          <w:color w:val="auto"/>
          <w:sz w:val="20"/>
          <w:szCs w:val="20"/>
          <w:shd w:val="clear" w:color="auto" w:fill="auto"/>
        </w:rPr>
        <w:fldChar w:fldCharType="end"/>
      </w:r>
      <w:r w:rsidR="002627FD">
        <w:rPr>
          <w:rFonts w:eastAsia="Times New Roman"/>
          <w:shd w:val="clear" w:color="auto" w:fill="auto"/>
          <w:lang w:val="nl-NL"/>
        </w:rPr>
        <w:t xml:space="preserve"> </w:t>
      </w:r>
      <w:r>
        <w:rPr>
          <w:rFonts w:eastAsia="Times New Roman"/>
          <w:shd w:val="clear" w:color="auto" w:fill="auto"/>
          <w:lang w:val="nl-NL"/>
        </w:rPr>
        <w:fldChar w:fldCharType="begin" w:fldLock="1"/>
      </w:r>
      <w:r w:rsidR="002627FD">
        <w:rPr>
          <w:rFonts w:eastAsia="Times New Roman"/>
          <w:shd w:val="clear" w:color="auto" w:fill="auto"/>
          <w:lang w:val="nl-NL"/>
        </w:rPr>
        <w:instrText>MERGEFIELD Att.Name</w:instrText>
      </w:r>
      <w:r>
        <w:rPr>
          <w:rFonts w:eastAsia="Times New Roman"/>
          <w:shd w:val="clear" w:color="auto" w:fill="auto"/>
          <w:lang w:val="nl-NL"/>
        </w:rPr>
        <w:fldChar w:fldCharType="separate"/>
      </w:r>
      <w:r w:rsidR="002627FD">
        <w:rPr>
          <w:rFonts w:eastAsia="Times New Roman"/>
          <w:shd w:val="clear" w:color="auto" w:fill="auto"/>
          <w:lang w:val="nl-NL"/>
        </w:rPr>
        <w:t>Formaat</w:t>
      </w:r>
      <w:r>
        <w:rPr>
          <w:rFonts w:eastAsia="Times New Roman"/>
          <w:shd w:val="clear" w:color="auto" w:fill="auto"/>
          <w:lang w:val="nl-NL"/>
        </w:rPr>
        <w:fldChar w:fldCharType="end"/>
      </w:r>
    </w:p>
    <w:tbl>
      <w:tblPr>
        <w:tblW w:w="9360" w:type="dxa"/>
        <w:tblInd w:w="60" w:type="dxa"/>
        <w:tblLayout w:type="fixed"/>
        <w:tblCellMar>
          <w:left w:w="60" w:type="dxa"/>
          <w:right w:w="60" w:type="dxa"/>
        </w:tblCellMar>
        <w:tblLook w:val="0000" w:firstRow="0" w:lastRow="0" w:firstColumn="0" w:lastColumn="0" w:noHBand="0" w:noVBand="0"/>
      </w:tblPr>
      <w:tblGrid>
        <w:gridCol w:w="3686"/>
        <w:gridCol w:w="5674"/>
      </w:tblGrid>
      <w:tr w:rsidR="005D189E" w:rsidRPr="005D189E" w:rsidTr="002627FD">
        <w:trPr>
          <w:trHeight w:val="230"/>
        </w:trPr>
        <w:tc>
          <w:tcPr>
            <w:tcW w:w="3686" w:type="dxa"/>
            <w:tcBorders>
              <w:top w:val="single" w:sz="4" w:space="0" w:color="auto"/>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Naam attribuutsoort</w:t>
            </w:r>
          </w:p>
        </w:tc>
        <w:tc>
          <w:tcPr>
            <w:tcW w:w="5674" w:type="dxa"/>
            <w:tcBorders>
              <w:top w:val="single" w:sz="4" w:space="0" w:color="auto"/>
              <w:left w:val="nil"/>
              <w:bottom w:val="nil"/>
              <w:right w:val="nil"/>
            </w:tcBorders>
          </w:tcPr>
          <w:p w:rsidR="005D189E" w:rsidRPr="005D189E" w:rsidRDefault="008F2B4B"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hAnsi="Arial" w:cs="Arial"/>
                <w:sz w:val="20"/>
                <w:szCs w:val="20"/>
                <w:lang w:val="en-AU"/>
              </w:rPr>
              <w:fldChar w:fldCharType="begin" w:fldLock="1"/>
            </w:r>
            <w:r w:rsidR="005D189E" w:rsidRPr="005D189E">
              <w:rPr>
                <w:rFonts w:ascii="Arial" w:hAnsi="Arial" w:cs="Arial"/>
                <w:sz w:val="20"/>
                <w:szCs w:val="20"/>
                <w:lang w:val="en-AU"/>
              </w:rPr>
              <w:instrText xml:space="preserve">MERGEFIELD </w:instrText>
            </w:r>
            <w:r w:rsidR="005D189E" w:rsidRPr="005D189E">
              <w:rPr>
                <w:rFonts w:ascii="Arial" w:eastAsia="Times New Roman" w:hAnsi="Arial" w:cs="Arial"/>
                <w:color w:val="000000"/>
                <w:sz w:val="20"/>
                <w:szCs w:val="20"/>
              </w:rPr>
              <w:instrText>Att.Name</w:instrText>
            </w:r>
            <w:r w:rsidRPr="005D189E">
              <w:rPr>
                <w:rFonts w:ascii="Arial" w:hAnsi="Arial" w:cs="Arial"/>
                <w:sz w:val="20"/>
                <w:szCs w:val="20"/>
                <w:lang w:val="en-AU"/>
              </w:rPr>
              <w:fldChar w:fldCharType="separate"/>
            </w:r>
            <w:del w:id="300" w:author="Arjan" w:date="2012-11-14T16:12:00Z">
              <w:r w:rsidR="005D189E" w:rsidRPr="005D189E" w:rsidDel="005D189E">
                <w:rPr>
                  <w:rFonts w:ascii="Arial" w:eastAsia="Times New Roman" w:hAnsi="Arial" w:cs="Arial"/>
                  <w:color w:val="000000"/>
                  <w:sz w:val="20"/>
                  <w:szCs w:val="20"/>
                </w:rPr>
                <w:delText>Documentf</w:delText>
              </w:r>
            </w:del>
            <w:ins w:id="301" w:author="Arjan" w:date="2012-11-14T16:12:00Z">
              <w:r w:rsidR="005D189E">
                <w:rPr>
                  <w:rFonts w:ascii="Arial" w:eastAsia="Times New Roman" w:hAnsi="Arial" w:cs="Arial"/>
                  <w:color w:val="000000"/>
                  <w:sz w:val="20"/>
                  <w:szCs w:val="20"/>
                </w:rPr>
                <w:t>F</w:t>
              </w:r>
            </w:ins>
            <w:r w:rsidR="005D189E" w:rsidRPr="005D189E">
              <w:rPr>
                <w:rFonts w:ascii="Arial" w:eastAsia="Times New Roman" w:hAnsi="Arial" w:cs="Arial"/>
                <w:color w:val="000000"/>
                <w:sz w:val="20"/>
                <w:szCs w:val="20"/>
              </w:rPr>
              <w:t>ormaat</w:t>
            </w:r>
            <w:r w:rsidRPr="005D189E">
              <w:rPr>
                <w:rFonts w:ascii="Arial" w:hAnsi="Arial" w:cs="Arial"/>
                <w:sz w:val="20"/>
                <w:szCs w:val="20"/>
                <w:lang w:val="en-AU"/>
              </w:rPr>
              <w:fldChar w:fldCharType="end"/>
            </w:r>
          </w:p>
        </w:tc>
      </w:tr>
      <w:tr w:rsidR="005D189E" w:rsidRPr="005D189E" w:rsidTr="002627FD">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E066D" w:rsidTr="002627FD">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Herkomst attribuutsoort</w:t>
            </w:r>
          </w:p>
        </w:tc>
        <w:tc>
          <w:tcPr>
            <w:tcW w:w="5674" w:type="dxa"/>
            <w:tcBorders>
              <w:top w:val="nil"/>
              <w:left w:val="nil"/>
              <w:bottom w:val="nil"/>
              <w:right w:val="nil"/>
            </w:tcBorders>
          </w:tcPr>
          <w:p w:rsidR="005D189E" w:rsidRPr="00DD0F4F" w:rsidRDefault="005D189E" w:rsidP="005D189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5D189E" w:rsidRPr="005E066D" w:rsidTr="002627FD">
        <w:tc>
          <w:tcPr>
            <w:tcW w:w="3686" w:type="dxa"/>
            <w:tcBorders>
              <w:top w:val="nil"/>
              <w:left w:val="nil"/>
              <w:bottom w:val="nil"/>
              <w:right w:val="nil"/>
            </w:tcBorders>
          </w:tcPr>
          <w:p w:rsidR="005D189E" w:rsidRPr="00DD0F4F" w:rsidRDefault="005D189E" w:rsidP="005D189E">
            <w:pPr>
              <w:autoSpaceDE w:val="0"/>
              <w:autoSpaceDN w:val="0"/>
              <w:adjustRightInd w:val="0"/>
              <w:spacing w:after="0" w:line="240" w:lineRule="auto"/>
              <w:rPr>
                <w:rFonts w:ascii="Arial" w:eastAsia="Times New Roman" w:hAnsi="Arial" w:cs="Arial"/>
                <w:b/>
                <w:bCs/>
                <w:color w:val="000000"/>
                <w:sz w:val="20"/>
                <w:szCs w:val="20"/>
                <w:lang w:val="nl-NL"/>
              </w:rPr>
            </w:pPr>
          </w:p>
        </w:tc>
        <w:tc>
          <w:tcPr>
            <w:tcW w:w="5674" w:type="dxa"/>
            <w:tcBorders>
              <w:top w:val="nil"/>
              <w:left w:val="nil"/>
              <w:bottom w:val="nil"/>
              <w:right w:val="nil"/>
            </w:tcBorders>
          </w:tcPr>
          <w:p w:rsidR="005D189E" w:rsidRPr="00DD0F4F" w:rsidRDefault="005D189E" w:rsidP="005D189E">
            <w:pPr>
              <w:autoSpaceDE w:val="0"/>
              <w:autoSpaceDN w:val="0"/>
              <w:adjustRightInd w:val="0"/>
              <w:spacing w:after="0" w:line="240" w:lineRule="auto"/>
              <w:rPr>
                <w:rFonts w:ascii="Arial" w:eastAsia="Times New Roman" w:hAnsi="Arial" w:cs="Arial"/>
                <w:color w:val="000000"/>
                <w:sz w:val="20"/>
                <w:szCs w:val="20"/>
                <w:lang w:val="nl-NL"/>
              </w:rPr>
            </w:pPr>
          </w:p>
        </w:tc>
      </w:tr>
      <w:tr w:rsidR="005D189E" w:rsidRPr="005D189E" w:rsidTr="002627FD">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Code attribuutsoort</w:t>
            </w: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rsidTr="002627FD">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rsidTr="002627FD">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XML-tag attribuutsoort</w:t>
            </w:r>
          </w:p>
        </w:tc>
        <w:tc>
          <w:tcPr>
            <w:tcW w:w="5674" w:type="dxa"/>
            <w:tcBorders>
              <w:top w:val="nil"/>
              <w:left w:val="nil"/>
              <w:bottom w:val="nil"/>
              <w:right w:val="nil"/>
            </w:tcBorders>
          </w:tcPr>
          <w:p w:rsidR="005D189E" w:rsidRPr="005D189E" w:rsidRDefault="008F2B4B"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hAnsi="Arial" w:cs="Arial"/>
                <w:sz w:val="20"/>
                <w:szCs w:val="20"/>
                <w:lang w:val="en-AU"/>
              </w:rPr>
              <w:fldChar w:fldCharType="begin" w:fldLock="1"/>
            </w:r>
            <w:r w:rsidR="005D189E" w:rsidRPr="005D189E">
              <w:rPr>
                <w:rFonts w:ascii="Arial" w:hAnsi="Arial" w:cs="Arial"/>
                <w:sz w:val="20"/>
                <w:szCs w:val="20"/>
                <w:lang w:val="en-AU"/>
              </w:rPr>
              <w:instrText xml:space="preserve">MERGEFIELD </w:instrText>
            </w:r>
            <w:r w:rsidR="005D189E" w:rsidRPr="005D189E">
              <w:rPr>
                <w:rFonts w:ascii="Arial" w:eastAsia="Times New Roman" w:hAnsi="Arial" w:cs="Arial"/>
                <w:color w:val="000000"/>
                <w:sz w:val="20"/>
                <w:szCs w:val="20"/>
              </w:rPr>
              <w:instrText>Att.Alias</w:instrText>
            </w:r>
            <w:r w:rsidRPr="005D189E">
              <w:rPr>
                <w:rFonts w:ascii="Arial" w:hAnsi="Arial" w:cs="Arial"/>
                <w:sz w:val="20"/>
                <w:szCs w:val="20"/>
                <w:lang w:val="en-AU"/>
              </w:rPr>
              <w:fldChar w:fldCharType="separate"/>
            </w:r>
            <w:r w:rsidR="005D189E" w:rsidRPr="005D189E">
              <w:rPr>
                <w:rFonts w:ascii="Arial" w:eastAsia="Times New Roman" w:hAnsi="Arial" w:cs="Arial"/>
                <w:color w:val="000000"/>
                <w:sz w:val="20"/>
                <w:szCs w:val="20"/>
              </w:rPr>
              <w:t>formaat</w:t>
            </w:r>
            <w:r w:rsidRPr="005D189E">
              <w:rPr>
                <w:rFonts w:ascii="Arial" w:hAnsi="Arial" w:cs="Arial"/>
                <w:sz w:val="20"/>
                <w:szCs w:val="20"/>
                <w:lang w:val="en-AU"/>
              </w:rPr>
              <w:fldChar w:fldCharType="end"/>
            </w:r>
          </w:p>
        </w:tc>
      </w:tr>
      <w:tr w:rsidR="005D189E" w:rsidRPr="005D189E" w:rsidTr="002627FD">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E066D" w:rsidTr="002627FD">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Definitie attribuutsoort</w:t>
            </w:r>
          </w:p>
        </w:tc>
        <w:tc>
          <w:tcPr>
            <w:tcW w:w="5674" w:type="dxa"/>
            <w:tcBorders>
              <w:top w:val="nil"/>
              <w:left w:val="nil"/>
              <w:bottom w:val="nil"/>
              <w:right w:val="nil"/>
            </w:tcBorders>
          </w:tcPr>
          <w:p w:rsidR="005D189E" w:rsidRPr="00DD0F4F" w:rsidRDefault="008F2B4B" w:rsidP="000C2932">
            <w:pPr>
              <w:autoSpaceDE w:val="0"/>
              <w:autoSpaceDN w:val="0"/>
              <w:adjustRightInd w:val="0"/>
              <w:spacing w:after="0" w:line="240" w:lineRule="auto"/>
              <w:rPr>
                <w:rFonts w:ascii="Arial" w:eastAsia="Times New Roman" w:hAnsi="Arial" w:cs="Arial"/>
                <w:color w:val="000000"/>
                <w:sz w:val="20"/>
                <w:szCs w:val="20"/>
                <w:lang w:val="nl-NL"/>
              </w:rPr>
            </w:pPr>
            <w:r w:rsidRPr="005D189E">
              <w:rPr>
                <w:rFonts w:ascii="Arial" w:hAnsi="Arial" w:cs="Arial"/>
                <w:sz w:val="20"/>
                <w:szCs w:val="20"/>
                <w:lang w:val="en-AU"/>
              </w:rPr>
              <w:fldChar w:fldCharType="begin" w:fldLock="1"/>
            </w:r>
            <w:r w:rsidR="005D189E" w:rsidRPr="00DD0F4F">
              <w:rPr>
                <w:rFonts w:ascii="Arial" w:hAnsi="Arial" w:cs="Arial"/>
                <w:sz w:val="20"/>
                <w:szCs w:val="20"/>
                <w:lang w:val="nl-NL"/>
              </w:rPr>
              <w:instrText xml:space="preserve">MERGEFIELD </w:instrText>
            </w:r>
            <w:r w:rsidR="005D189E" w:rsidRPr="00DD0F4F">
              <w:rPr>
                <w:rFonts w:ascii="Arial" w:eastAsia="Times New Roman" w:hAnsi="Arial" w:cs="Arial"/>
                <w:color w:val="000000"/>
                <w:sz w:val="20"/>
                <w:szCs w:val="20"/>
                <w:lang w:val="nl-NL"/>
              </w:rPr>
              <w:instrText>Att.Notes</w:instrText>
            </w:r>
            <w:r w:rsidRPr="005D189E">
              <w:rPr>
                <w:rFonts w:ascii="Arial" w:hAnsi="Arial" w:cs="Arial"/>
                <w:sz w:val="20"/>
                <w:szCs w:val="20"/>
                <w:lang w:val="en-AU"/>
              </w:rPr>
              <w:fldChar w:fldCharType="end"/>
            </w:r>
            <w:r w:rsidR="005D189E" w:rsidRPr="00DD0F4F">
              <w:rPr>
                <w:rFonts w:ascii="Arial" w:eastAsia="Times New Roman" w:hAnsi="Arial" w:cs="Arial"/>
                <w:color w:val="610E6A"/>
                <w:sz w:val="20"/>
                <w:szCs w:val="20"/>
                <w:lang w:val="nl-NL"/>
              </w:rPr>
              <w:t xml:space="preserve">De </w:t>
            </w:r>
            <w:del w:id="302" w:author="Arjan" w:date="2013-07-02T11:48:00Z">
              <w:r w:rsidR="005D189E" w:rsidRPr="00DD0F4F" w:rsidDel="000C2932">
                <w:rPr>
                  <w:rFonts w:ascii="Arial" w:eastAsia="Times New Roman" w:hAnsi="Arial" w:cs="Arial"/>
                  <w:color w:val="610E6A"/>
                  <w:sz w:val="20"/>
                  <w:szCs w:val="20"/>
                  <w:lang w:val="nl-NL"/>
                </w:rPr>
                <w:delText xml:space="preserve">digitale manifestatie van </w:delText>
              </w:r>
            </w:del>
            <w:ins w:id="303" w:author="Arjan" w:date="2013-07-02T11:48:00Z">
              <w:r w:rsidR="000C2932" w:rsidRPr="00DD0F4F">
                <w:rPr>
                  <w:rFonts w:ascii="Arial" w:eastAsia="Times New Roman" w:hAnsi="Arial" w:cs="Arial"/>
                  <w:color w:val="610E6A"/>
                  <w:sz w:val="20"/>
                  <w:szCs w:val="20"/>
                  <w:lang w:val="nl-NL"/>
                </w:rPr>
                <w:t xml:space="preserve">code </w:t>
              </w:r>
            </w:ins>
            <w:ins w:id="304" w:author="Arjan" w:date="2013-07-02T11:49:00Z">
              <w:r w:rsidR="000C2932" w:rsidRPr="00DD0F4F">
                <w:rPr>
                  <w:rFonts w:ascii="Arial" w:eastAsia="Times New Roman" w:hAnsi="Arial" w:cs="Arial"/>
                  <w:color w:val="610E6A"/>
                  <w:sz w:val="20"/>
                  <w:szCs w:val="20"/>
                  <w:lang w:val="nl-NL"/>
                </w:rPr>
                <w:t xml:space="preserve">voor de wijze waarop </w:t>
              </w:r>
            </w:ins>
            <w:ins w:id="305" w:author="Arjan" w:date="2013-07-02T11:51:00Z">
              <w:r w:rsidR="000C2932" w:rsidRPr="00DD0F4F">
                <w:rPr>
                  <w:rFonts w:ascii="Arial" w:eastAsia="Times New Roman" w:hAnsi="Arial" w:cs="Arial"/>
                  <w:color w:val="610E6A"/>
                  <w:sz w:val="20"/>
                  <w:szCs w:val="20"/>
                  <w:lang w:val="nl-NL"/>
                </w:rPr>
                <w:t xml:space="preserve">de inhoud van </w:t>
              </w:r>
            </w:ins>
            <w:r w:rsidR="005D189E" w:rsidRPr="00DD0F4F">
              <w:rPr>
                <w:rFonts w:ascii="Arial" w:eastAsia="Times New Roman" w:hAnsi="Arial" w:cs="Arial"/>
                <w:color w:val="610E6A"/>
                <w:sz w:val="20"/>
                <w:szCs w:val="20"/>
                <w:lang w:val="nl-NL"/>
              </w:rPr>
              <w:t xml:space="preserve">het ENKELVOUDIG </w:t>
            </w:r>
            <w:del w:id="306" w:author="Arjan" w:date="2012-11-14T16:13:00Z">
              <w:r w:rsidR="005D189E" w:rsidRPr="00DD0F4F" w:rsidDel="005D189E">
                <w:rPr>
                  <w:rFonts w:ascii="Arial" w:eastAsia="Times New Roman" w:hAnsi="Arial" w:cs="Arial"/>
                  <w:color w:val="610E6A"/>
                  <w:sz w:val="20"/>
                  <w:szCs w:val="20"/>
                  <w:lang w:val="nl-NL"/>
                </w:rPr>
                <w:delText>DOCUMENT</w:delText>
              </w:r>
            </w:del>
            <w:ins w:id="307" w:author="Arjan" w:date="2012-11-14T16:13:00Z">
              <w:r w:rsidR="005D189E" w:rsidRPr="00DD0F4F">
                <w:rPr>
                  <w:rFonts w:ascii="Arial" w:eastAsia="Times New Roman" w:hAnsi="Arial" w:cs="Arial"/>
                  <w:color w:val="610E6A"/>
                  <w:sz w:val="20"/>
                  <w:szCs w:val="20"/>
                  <w:lang w:val="nl-NL"/>
                </w:rPr>
                <w:t>INFORMATIEOBJECT</w:t>
              </w:r>
            </w:ins>
            <w:ins w:id="308" w:author="Arjan" w:date="2013-07-02T11:50:00Z">
              <w:r w:rsidR="000C2932" w:rsidRPr="00DD0F4F">
                <w:rPr>
                  <w:rFonts w:ascii="Arial" w:eastAsia="Times New Roman" w:hAnsi="Arial" w:cs="Arial"/>
                  <w:color w:val="610E6A"/>
                  <w:sz w:val="20"/>
                  <w:szCs w:val="20"/>
                  <w:lang w:val="nl-NL"/>
                </w:rPr>
                <w:t xml:space="preserve"> is vastgelegd</w:t>
              </w:r>
            </w:ins>
            <w:ins w:id="309" w:author="Arjan" w:date="2013-07-02T11:51:00Z">
              <w:r w:rsidR="000C2932" w:rsidRPr="00DD0F4F">
                <w:rPr>
                  <w:rFonts w:ascii="Arial" w:eastAsia="Times New Roman" w:hAnsi="Arial" w:cs="Arial"/>
                  <w:color w:val="610E6A"/>
                  <w:sz w:val="20"/>
                  <w:szCs w:val="20"/>
                  <w:lang w:val="nl-NL"/>
                </w:rPr>
                <w:t xml:space="preserve"> in een </w:t>
              </w:r>
            </w:ins>
            <w:ins w:id="310" w:author="Arjan" w:date="2013-07-02T11:52:00Z">
              <w:r w:rsidR="000C2932" w:rsidRPr="00DD0F4F">
                <w:rPr>
                  <w:rFonts w:ascii="Arial" w:eastAsia="Times New Roman" w:hAnsi="Arial" w:cs="Arial"/>
                  <w:color w:val="610E6A"/>
                  <w:sz w:val="20"/>
                  <w:szCs w:val="20"/>
                  <w:lang w:val="nl-NL"/>
                </w:rPr>
                <w:t>computerbestand</w:t>
              </w:r>
            </w:ins>
            <w:r w:rsidR="005D189E" w:rsidRPr="00DD0F4F">
              <w:rPr>
                <w:rFonts w:ascii="Arial" w:eastAsia="Times New Roman" w:hAnsi="Arial" w:cs="Arial"/>
                <w:color w:val="610E6A"/>
                <w:sz w:val="20"/>
                <w:szCs w:val="20"/>
                <w:lang w:val="nl-NL"/>
              </w:rPr>
              <w:t>.</w:t>
            </w:r>
          </w:p>
        </w:tc>
      </w:tr>
      <w:tr w:rsidR="005D189E" w:rsidRPr="005E066D" w:rsidTr="002627FD">
        <w:trPr>
          <w:trHeight w:val="230"/>
        </w:trPr>
        <w:tc>
          <w:tcPr>
            <w:tcW w:w="3686" w:type="dxa"/>
            <w:tcBorders>
              <w:top w:val="nil"/>
              <w:left w:val="nil"/>
              <w:bottom w:val="nil"/>
              <w:right w:val="nil"/>
            </w:tcBorders>
          </w:tcPr>
          <w:p w:rsidR="005D189E" w:rsidRPr="00DD0F4F" w:rsidRDefault="005D189E" w:rsidP="005D189E">
            <w:pPr>
              <w:autoSpaceDE w:val="0"/>
              <w:autoSpaceDN w:val="0"/>
              <w:adjustRightInd w:val="0"/>
              <w:spacing w:after="0" w:line="240" w:lineRule="auto"/>
              <w:rPr>
                <w:rFonts w:ascii="Arial" w:eastAsia="Times New Roman" w:hAnsi="Arial" w:cs="Arial"/>
                <w:b/>
                <w:bCs/>
                <w:color w:val="000000"/>
                <w:sz w:val="20"/>
                <w:szCs w:val="20"/>
                <w:lang w:val="nl-NL"/>
              </w:rPr>
            </w:pPr>
          </w:p>
        </w:tc>
        <w:tc>
          <w:tcPr>
            <w:tcW w:w="5674" w:type="dxa"/>
            <w:tcBorders>
              <w:top w:val="nil"/>
              <w:left w:val="nil"/>
              <w:bottom w:val="nil"/>
              <w:right w:val="nil"/>
            </w:tcBorders>
          </w:tcPr>
          <w:p w:rsidR="005D189E" w:rsidRPr="00DD0F4F" w:rsidRDefault="005D189E" w:rsidP="005D189E">
            <w:pPr>
              <w:autoSpaceDE w:val="0"/>
              <w:autoSpaceDN w:val="0"/>
              <w:adjustRightInd w:val="0"/>
              <w:spacing w:after="0" w:line="240" w:lineRule="auto"/>
              <w:rPr>
                <w:rFonts w:ascii="Arial" w:eastAsia="Times New Roman" w:hAnsi="Arial" w:cs="Arial"/>
                <w:color w:val="000000"/>
                <w:sz w:val="20"/>
                <w:szCs w:val="20"/>
                <w:lang w:val="nl-NL"/>
              </w:rPr>
            </w:pPr>
          </w:p>
        </w:tc>
      </w:tr>
      <w:tr w:rsidR="005D189E" w:rsidRPr="005E066D" w:rsidTr="002627FD">
        <w:trPr>
          <w:trHeight w:val="230"/>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Herkomst definitie attribuutsoort</w:t>
            </w:r>
          </w:p>
        </w:tc>
        <w:tc>
          <w:tcPr>
            <w:tcW w:w="5674" w:type="dxa"/>
            <w:tcBorders>
              <w:top w:val="nil"/>
              <w:left w:val="nil"/>
              <w:bottom w:val="nil"/>
              <w:right w:val="nil"/>
            </w:tcBorders>
          </w:tcPr>
          <w:p w:rsidR="005D189E" w:rsidRPr="00DD0F4F" w:rsidRDefault="005D189E" w:rsidP="005D189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KING op basis van de Dublin Core </w:t>
            </w:r>
          </w:p>
        </w:tc>
      </w:tr>
      <w:tr w:rsidR="005D189E" w:rsidRPr="005E066D" w:rsidTr="002627FD">
        <w:tc>
          <w:tcPr>
            <w:tcW w:w="3686" w:type="dxa"/>
            <w:tcBorders>
              <w:top w:val="nil"/>
              <w:left w:val="nil"/>
              <w:bottom w:val="nil"/>
              <w:right w:val="nil"/>
            </w:tcBorders>
          </w:tcPr>
          <w:p w:rsidR="005D189E" w:rsidRPr="00DD0F4F" w:rsidRDefault="005D189E" w:rsidP="005D189E">
            <w:pPr>
              <w:autoSpaceDE w:val="0"/>
              <w:autoSpaceDN w:val="0"/>
              <w:adjustRightInd w:val="0"/>
              <w:spacing w:after="0" w:line="240" w:lineRule="auto"/>
              <w:rPr>
                <w:rFonts w:ascii="Arial" w:eastAsia="Times New Roman" w:hAnsi="Arial" w:cs="Arial"/>
                <w:b/>
                <w:bCs/>
                <w:color w:val="000000"/>
                <w:sz w:val="20"/>
                <w:szCs w:val="20"/>
                <w:lang w:val="nl-NL"/>
              </w:rPr>
            </w:pPr>
          </w:p>
        </w:tc>
        <w:tc>
          <w:tcPr>
            <w:tcW w:w="5674" w:type="dxa"/>
            <w:tcBorders>
              <w:top w:val="nil"/>
              <w:left w:val="nil"/>
              <w:bottom w:val="nil"/>
              <w:right w:val="nil"/>
            </w:tcBorders>
          </w:tcPr>
          <w:p w:rsidR="005D189E" w:rsidRPr="00DD0F4F" w:rsidRDefault="005D189E" w:rsidP="005D189E">
            <w:pPr>
              <w:autoSpaceDE w:val="0"/>
              <w:autoSpaceDN w:val="0"/>
              <w:adjustRightInd w:val="0"/>
              <w:spacing w:after="0" w:line="240" w:lineRule="auto"/>
              <w:rPr>
                <w:rFonts w:ascii="Arial" w:eastAsia="Times New Roman" w:hAnsi="Arial" w:cs="Arial"/>
                <w:color w:val="000000"/>
                <w:sz w:val="20"/>
                <w:szCs w:val="20"/>
                <w:lang w:val="nl-NL"/>
              </w:rPr>
            </w:pPr>
          </w:p>
        </w:tc>
      </w:tr>
      <w:tr w:rsidR="005D189E" w:rsidRPr="005D189E" w:rsidTr="002627FD">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Datum opname attribuutsoort</w:t>
            </w: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color w:val="000000"/>
                <w:sz w:val="20"/>
                <w:szCs w:val="20"/>
              </w:rPr>
              <w:t>1 juni 2008</w:t>
            </w:r>
          </w:p>
        </w:tc>
      </w:tr>
      <w:tr w:rsidR="005D189E" w:rsidRPr="005D189E" w:rsidTr="002627FD">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E066D" w:rsidTr="002627FD">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Toelichting attribuutsoort</w:t>
            </w:r>
          </w:p>
        </w:tc>
        <w:tc>
          <w:tcPr>
            <w:tcW w:w="5674" w:type="dxa"/>
            <w:tcBorders>
              <w:top w:val="nil"/>
              <w:left w:val="nil"/>
              <w:bottom w:val="nil"/>
              <w:right w:val="nil"/>
            </w:tcBorders>
          </w:tcPr>
          <w:p w:rsidR="002627FD" w:rsidRDefault="005D189E" w:rsidP="002627FD">
            <w:pPr>
              <w:autoSpaceDE w:val="0"/>
              <w:autoSpaceDN w:val="0"/>
              <w:adjustRightInd w:val="0"/>
              <w:spacing w:after="0" w:line="240" w:lineRule="auto"/>
              <w:rPr>
                <w:ins w:id="311" w:author="Arjan" w:date="2013-07-02T11:11:00Z"/>
                <w:rFonts w:ascii="Arial" w:eastAsia="Times New Roman" w:hAnsi="Arial" w:cs="Arial"/>
                <w:color w:val="000000"/>
                <w:sz w:val="20"/>
                <w:szCs w:val="20"/>
              </w:rPr>
            </w:pPr>
            <w:r w:rsidRPr="00DD0F4F">
              <w:rPr>
                <w:rFonts w:ascii="Arial" w:eastAsia="Times New Roman" w:hAnsi="Arial" w:cs="Arial"/>
                <w:color w:val="000000"/>
                <w:sz w:val="20"/>
                <w:szCs w:val="20"/>
                <w:lang w:val="nl-NL"/>
              </w:rPr>
              <w:t xml:space="preserve">Het gaat hier om </w:t>
            </w:r>
            <w:del w:id="312" w:author="Arjan" w:date="2014-09-08T23:01:00Z">
              <w:r w:rsidRPr="00DD0F4F" w:rsidDel="00152D78">
                <w:rPr>
                  <w:rFonts w:ascii="Arial" w:eastAsia="Times New Roman" w:hAnsi="Arial" w:cs="Arial"/>
                  <w:color w:val="000000"/>
                  <w:sz w:val="20"/>
                  <w:szCs w:val="20"/>
                  <w:lang w:val="nl-NL"/>
                </w:rPr>
                <w:delText xml:space="preserve">het </w:delText>
              </w:r>
            </w:del>
            <w:ins w:id="313" w:author="Arjan" w:date="2014-09-08T23:01:00Z">
              <w:r w:rsidR="00152D78" w:rsidRPr="00DD0F4F">
                <w:rPr>
                  <w:rFonts w:ascii="Arial" w:eastAsia="Times New Roman" w:hAnsi="Arial" w:cs="Arial"/>
                  <w:color w:val="000000"/>
                  <w:sz w:val="20"/>
                  <w:szCs w:val="20"/>
                  <w:lang w:val="nl-NL"/>
                </w:rPr>
                <w:t xml:space="preserve">de </w:t>
              </w:r>
            </w:ins>
            <w:r w:rsidRPr="00DD0F4F">
              <w:rPr>
                <w:rFonts w:ascii="Arial" w:eastAsia="Times New Roman" w:hAnsi="Arial" w:cs="Arial"/>
                <w:color w:val="000000"/>
                <w:sz w:val="20"/>
                <w:szCs w:val="20"/>
                <w:lang w:val="nl-NL"/>
              </w:rPr>
              <w:t xml:space="preserve">bestandsoort van het enkelvoudig </w:t>
            </w:r>
            <w:del w:id="314" w:author="Arjan" w:date="2012-11-14T16:13:00Z">
              <w:r w:rsidRPr="00DD0F4F" w:rsidDel="005D189E">
                <w:rPr>
                  <w:rFonts w:ascii="Arial" w:eastAsia="Times New Roman" w:hAnsi="Arial" w:cs="Arial"/>
                  <w:color w:val="000000"/>
                  <w:sz w:val="20"/>
                  <w:szCs w:val="20"/>
                  <w:lang w:val="nl-NL"/>
                </w:rPr>
                <w:lastRenderedPageBreak/>
                <w:delText>document</w:delText>
              </w:r>
            </w:del>
            <w:ins w:id="315" w:author="Arjan" w:date="2012-11-14T16:13:00Z">
              <w:r w:rsidRPr="00DD0F4F">
                <w:rPr>
                  <w:rFonts w:ascii="Arial" w:eastAsia="Times New Roman" w:hAnsi="Arial" w:cs="Arial"/>
                  <w:color w:val="000000"/>
                  <w:sz w:val="20"/>
                  <w:szCs w:val="20"/>
                  <w:lang w:val="nl-NL"/>
                </w:rPr>
                <w:t>informatieobject</w:t>
              </w:r>
            </w:ins>
            <w:del w:id="316" w:author="Arjan" w:date="2014-09-08T23:02:00Z">
              <w:r w:rsidRPr="00DD0F4F" w:rsidDel="00152D78">
                <w:rPr>
                  <w:rFonts w:ascii="Arial" w:eastAsia="Times New Roman" w:hAnsi="Arial" w:cs="Arial"/>
                  <w:color w:val="000000"/>
                  <w:sz w:val="20"/>
                  <w:szCs w:val="20"/>
                  <w:lang w:val="nl-NL"/>
                </w:rPr>
                <w:delText>, zoals ‘pdf’, ‘odf’, ‘xml’, ‘gml’, etc</w:delText>
              </w:r>
            </w:del>
            <w:r w:rsidRPr="00DD0F4F">
              <w:rPr>
                <w:rFonts w:ascii="Arial" w:eastAsia="Times New Roman" w:hAnsi="Arial" w:cs="Arial"/>
                <w:color w:val="000000"/>
                <w:sz w:val="20"/>
                <w:szCs w:val="20"/>
                <w:lang w:val="nl-NL"/>
              </w:rPr>
              <w:t xml:space="preserve">. Het betreft het Dublin Core metadata-element ‘Format’ met als toelichting: Typically, Format will include the media-type or dimensions of the resource. </w:t>
            </w:r>
            <w:r w:rsidRPr="005D189E">
              <w:rPr>
                <w:rFonts w:ascii="Arial" w:eastAsia="Times New Roman" w:hAnsi="Arial" w:cs="Arial"/>
                <w:color w:val="000000"/>
                <w:sz w:val="20"/>
                <w:szCs w:val="20"/>
              </w:rPr>
              <w:t>Format may be used to identify the software, hardware, or other equipment needed to display or operate the resource. Examples of dimensions include size and duration. Recommended best practice is to select a value from a controlled vocabulary (for example, the list of Internet Media Types (MIME) defining computer media formats).</w:t>
            </w:r>
            <w:ins w:id="317" w:author="Arjan" w:date="2013-07-02T11:11:00Z">
              <w:r w:rsidR="002627FD">
                <w:rPr>
                  <w:rFonts w:ascii="Arial" w:eastAsia="Times New Roman" w:hAnsi="Arial" w:cs="Arial"/>
                  <w:color w:val="000000"/>
                  <w:sz w:val="20"/>
                  <w:szCs w:val="20"/>
                </w:rPr>
                <w:t xml:space="preserve"> </w:t>
              </w:r>
            </w:ins>
          </w:p>
          <w:p w:rsidR="005D189E" w:rsidRPr="00DD0F4F" w:rsidRDefault="002627FD" w:rsidP="002627FD">
            <w:pPr>
              <w:autoSpaceDE w:val="0"/>
              <w:autoSpaceDN w:val="0"/>
              <w:adjustRightInd w:val="0"/>
              <w:spacing w:after="0" w:line="240" w:lineRule="auto"/>
              <w:rPr>
                <w:rFonts w:ascii="Arial" w:eastAsia="Times New Roman" w:hAnsi="Arial" w:cs="Arial"/>
                <w:color w:val="000000"/>
                <w:sz w:val="20"/>
                <w:szCs w:val="20"/>
                <w:lang w:val="nl-NL"/>
              </w:rPr>
            </w:pPr>
            <w:ins w:id="318" w:author="Arjan" w:date="2013-07-02T11:11:00Z">
              <w:r w:rsidRPr="00DD0F4F">
                <w:rPr>
                  <w:rFonts w:ascii="Arial" w:eastAsia="Times New Roman" w:hAnsi="Arial" w:cs="Arial"/>
                  <w:color w:val="000000"/>
                  <w:sz w:val="20"/>
                  <w:szCs w:val="20"/>
                  <w:lang w:val="nl-NL"/>
                </w:rPr>
                <w:t>Aangezien, bij bijvoorbeeld omzetting naar een duurzaam bewaarbaar informatieobject, het formaat kan wijzigen kent deze attribuutsoort historie.</w:t>
              </w:r>
            </w:ins>
          </w:p>
        </w:tc>
      </w:tr>
      <w:tr w:rsidR="005D189E" w:rsidRPr="005E066D" w:rsidTr="002627FD">
        <w:tc>
          <w:tcPr>
            <w:tcW w:w="3686" w:type="dxa"/>
            <w:tcBorders>
              <w:top w:val="nil"/>
              <w:left w:val="nil"/>
              <w:bottom w:val="nil"/>
              <w:right w:val="nil"/>
            </w:tcBorders>
          </w:tcPr>
          <w:p w:rsidR="005D189E" w:rsidRPr="00DD0F4F" w:rsidRDefault="005D189E" w:rsidP="005D189E">
            <w:pPr>
              <w:autoSpaceDE w:val="0"/>
              <w:autoSpaceDN w:val="0"/>
              <w:adjustRightInd w:val="0"/>
              <w:spacing w:after="0" w:line="240" w:lineRule="auto"/>
              <w:rPr>
                <w:rFonts w:ascii="Arial" w:eastAsia="Times New Roman" w:hAnsi="Arial" w:cs="Arial"/>
                <w:b/>
                <w:bCs/>
                <w:color w:val="000000"/>
                <w:sz w:val="20"/>
                <w:szCs w:val="20"/>
                <w:lang w:val="nl-NL"/>
              </w:rPr>
            </w:pPr>
          </w:p>
        </w:tc>
        <w:tc>
          <w:tcPr>
            <w:tcW w:w="5674" w:type="dxa"/>
            <w:tcBorders>
              <w:top w:val="nil"/>
              <w:left w:val="nil"/>
              <w:bottom w:val="nil"/>
              <w:right w:val="nil"/>
            </w:tcBorders>
          </w:tcPr>
          <w:p w:rsidR="005D189E" w:rsidRPr="00DD0F4F" w:rsidRDefault="005D189E" w:rsidP="005D189E">
            <w:pPr>
              <w:autoSpaceDE w:val="0"/>
              <w:autoSpaceDN w:val="0"/>
              <w:adjustRightInd w:val="0"/>
              <w:spacing w:after="0" w:line="240" w:lineRule="auto"/>
              <w:rPr>
                <w:rFonts w:ascii="Arial" w:eastAsia="Times New Roman" w:hAnsi="Arial" w:cs="Arial"/>
                <w:color w:val="000000"/>
                <w:sz w:val="20"/>
                <w:szCs w:val="20"/>
                <w:lang w:val="nl-NL"/>
              </w:rPr>
            </w:pPr>
          </w:p>
        </w:tc>
      </w:tr>
      <w:tr w:rsidR="005D189E" w:rsidRPr="005D189E" w:rsidTr="002627FD">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Formaat attribuutsoort</w:t>
            </w:r>
          </w:p>
        </w:tc>
        <w:tc>
          <w:tcPr>
            <w:tcW w:w="5674" w:type="dxa"/>
            <w:tcBorders>
              <w:top w:val="nil"/>
              <w:left w:val="nil"/>
              <w:bottom w:val="nil"/>
              <w:right w:val="nil"/>
            </w:tcBorders>
          </w:tcPr>
          <w:p w:rsidR="005D189E" w:rsidRPr="005D189E" w:rsidRDefault="008F2B4B"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hAnsi="Arial" w:cs="Arial"/>
                <w:sz w:val="20"/>
                <w:szCs w:val="20"/>
                <w:lang w:val="en-AU"/>
              </w:rPr>
              <w:fldChar w:fldCharType="begin" w:fldLock="1"/>
            </w:r>
            <w:r w:rsidR="005D189E" w:rsidRPr="005D189E">
              <w:rPr>
                <w:rFonts w:ascii="Arial" w:hAnsi="Arial" w:cs="Arial"/>
                <w:sz w:val="20"/>
                <w:szCs w:val="20"/>
                <w:lang w:val="en-AU"/>
              </w:rPr>
              <w:instrText xml:space="preserve">MERGEFIELD </w:instrText>
            </w:r>
            <w:r w:rsidR="005D189E" w:rsidRPr="005D189E">
              <w:rPr>
                <w:rFonts w:ascii="Arial" w:eastAsia="Times New Roman" w:hAnsi="Arial" w:cs="Arial"/>
                <w:color w:val="000000"/>
                <w:sz w:val="20"/>
                <w:szCs w:val="20"/>
              </w:rPr>
              <w:instrText>Att.Type</w:instrText>
            </w:r>
            <w:r w:rsidRPr="005D189E">
              <w:rPr>
                <w:rFonts w:ascii="Arial" w:hAnsi="Arial" w:cs="Arial"/>
                <w:sz w:val="20"/>
                <w:szCs w:val="20"/>
                <w:lang w:val="en-AU"/>
              </w:rPr>
              <w:fldChar w:fldCharType="separate"/>
            </w:r>
            <w:r w:rsidR="005D189E" w:rsidRPr="005D189E">
              <w:rPr>
                <w:rFonts w:ascii="Arial" w:eastAsia="Times New Roman" w:hAnsi="Arial" w:cs="Arial"/>
                <w:color w:val="000000"/>
                <w:sz w:val="20"/>
                <w:szCs w:val="20"/>
              </w:rPr>
              <w:t>AN85</w:t>
            </w:r>
            <w:r w:rsidRPr="005D189E">
              <w:rPr>
                <w:rFonts w:ascii="Arial" w:hAnsi="Arial" w:cs="Arial"/>
                <w:sz w:val="20"/>
                <w:szCs w:val="20"/>
                <w:lang w:val="en-AU"/>
              </w:rPr>
              <w:fldChar w:fldCharType="end"/>
            </w:r>
          </w:p>
        </w:tc>
      </w:tr>
      <w:tr w:rsidR="005D189E" w:rsidRPr="005D189E" w:rsidTr="002627FD">
        <w:trPr>
          <w:trHeight w:val="230"/>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rsidTr="002627FD">
        <w:trPr>
          <w:trHeight w:val="230"/>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Waardenverzameling</w:t>
            </w:r>
          </w:p>
        </w:tc>
        <w:tc>
          <w:tcPr>
            <w:tcW w:w="5674" w:type="dxa"/>
            <w:tcBorders>
              <w:top w:val="nil"/>
              <w:left w:val="nil"/>
              <w:bottom w:val="nil"/>
              <w:right w:val="nil"/>
            </w:tcBorders>
          </w:tcPr>
          <w:p w:rsidR="005D189E" w:rsidRPr="005D189E" w:rsidRDefault="00152D78" w:rsidP="005D189E">
            <w:pPr>
              <w:autoSpaceDE w:val="0"/>
              <w:autoSpaceDN w:val="0"/>
              <w:adjustRightInd w:val="0"/>
              <w:spacing w:after="0" w:line="240" w:lineRule="auto"/>
              <w:rPr>
                <w:rFonts w:ascii="Arial" w:eastAsia="Times New Roman" w:hAnsi="Arial" w:cs="Arial"/>
                <w:color w:val="000000"/>
                <w:sz w:val="20"/>
                <w:szCs w:val="20"/>
              </w:rPr>
            </w:pPr>
            <w:ins w:id="319" w:author="Arjan" w:date="2014-09-08T23:01:00Z">
              <w:r w:rsidRPr="00152D78">
                <w:rPr>
                  <w:rFonts w:ascii="Arial" w:eastAsia="Times New Roman" w:hAnsi="Arial" w:cs="Arial"/>
                  <w:color w:val="000000"/>
                  <w:sz w:val="20"/>
                  <w:szCs w:val="20"/>
                </w:rPr>
                <w:t>MIME-types en –subtypes conform IANA</w:t>
              </w:r>
            </w:ins>
            <w:del w:id="320" w:author="Arjan" w:date="2014-09-08T23:01:00Z">
              <w:r w:rsidR="005D189E" w:rsidRPr="005D189E" w:rsidDel="00152D78">
                <w:rPr>
                  <w:rFonts w:ascii="Arial" w:eastAsia="Times New Roman" w:hAnsi="Arial" w:cs="Arial"/>
                  <w:color w:val="000000"/>
                  <w:sz w:val="20"/>
                  <w:szCs w:val="20"/>
                </w:rPr>
                <w:delText>bestaande bestandsformaatbenamingen</w:delText>
              </w:r>
            </w:del>
          </w:p>
        </w:tc>
      </w:tr>
      <w:tr w:rsidR="005D189E" w:rsidRPr="005D189E" w:rsidTr="002627FD">
        <w:trPr>
          <w:trHeight w:val="215"/>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rsidTr="002627FD">
        <w:trPr>
          <w:trHeight w:val="215"/>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Indicatie materiële historie</w:t>
            </w: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del w:id="321" w:author="Arjan" w:date="2012-11-14T16:13:00Z">
              <w:r w:rsidRPr="005D189E" w:rsidDel="005D189E">
                <w:rPr>
                  <w:rFonts w:ascii="Arial" w:eastAsia="Times New Roman" w:hAnsi="Arial" w:cs="Arial"/>
                  <w:color w:val="000000"/>
                  <w:sz w:val="20"/>
                  <w:szCs w:val="20"/>
                </w:rPr>
                <w:delText>Nee</w:delText>
              </w:r>
            </w:del>
            <w:ins w:id="322" w:author="Arjan" w:date="2012-11-14T16:13:00Z">
              <w:r>
                <w:rPr>
                  <w:rFonts w:ascii="Arial" w:eastAsia="Times New Roman" w:hAnsi="Arial" w:cs="Arial"/>
                  <w:color w:val="000000"/>
                  <w:sz w:val="20"/>
                  <w:szCs w:val="20"/>
                </w:rPr>
                <w:t>Ja</w:t>
              </w:r>
            </w:ins>
          </w:p>
        </w:tc>
      </w:tr>
      <w:tr w:rsidR="005D189E" w:rsidRPr="005D189E" w:rsidTr="002627FD">
        <w:trPr>
          <w:trHeight w:val="230"/>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rsidTr="002627FD">
        <w:trPr>
          <w:trHeight w:val="230"/>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Indicatie formele historie</w:t>
            </w: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color w:val="000000"/>
                <w:sz w:val="20"/>
                <w:szCs w:val="20"/>
              </w:rPr>
              <w:t>Nee</w:t>
            </w:r>
          </w:p>
        </w:tc>
      </w:tr>
      <w:tr w:rsidR="005D189E" w:rsidRPr="005D189E" w:rsidTr="002627FD">
        <w:trPr>
          <w:trHeight w:val="230"/>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rsidTr="002627FD">
        <w:trPr>
          <w:trHeight w:val="230"/>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Aanduiding brondocument</w:t>
            </w: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rsidTr="002627FD">
        <w:trPr>
          <w:trHeight w:val="230"/>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rsidTr="002627FD">
        <w:trPr>
          <w:trHeight w:val="230"/>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Indicatie in onderzoek</w:t>
            </w: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color w:val="000000"/>
                <w:sz w:val="20"/>
                <w:szCs w:val="20"/>
              </w:rPr>
              <w:t>Nee</w:t>
            </w:r>
          </w:p>
        </w:tc>
      </w:tr>
      <w:tr w:rsidR="005D189E" w:rsidRPr="005D189E" w:rsidTr="002627FD">
        <w:trPr>
          <w:trHeight w:val="230"/>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rsidTr="002627FD">
        <w:trPr>
          <w:trHeight w:val="411"/>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Aanduiding strijdigheid/nietigheid</w:t>
            </w: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color w:val="000000"/>
                <w:sz w:val="20"/>
                <w:szCs w:val="20"/>
              </w:rPr>
              <w:t>Nee</w:t>
            </w:r>
          </w:p>
        </w:tc>
      </w:tr>
      <w:tr w:rsidR="005D189E" w:rsidRPr="005D189E" w:rsidTr="002627FD">
        <w:trPr>
          <w:trHeight w:val="245"/>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rsidTr="002627FD">
        <w:trPr>
          <w:trHeight w:val="230"/>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Indicatie kardinaliteit</w:t>
            </w:r>
          </w:p>
        </w:tc>
        <w:tc>
          <w:tcPr>
            <w:tcW w:w="5674" w:type="dxa"/>
            <w:tcBorders>
              <w:top w:val="nil"/>
              <w:left w:val="nil"/>
              <w:bottom w:val="nil"/>
              <w:right w:val="nil"/>
            </w:tcBorders>
          </w:tcPr>
          <w:p w:rsidR="005D189E" w:rsidRPr="005D189E" w:rsidRDefault="000A1102" w:rsidP="005D189E">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w:t>
            </w:r>
            <w:r w:rsidR="005D189E" w:rsidRPr="005D189E">
              <w:rPr>
                <w:rFonts w:ascii="Arial" w:eastAsia="Times New Roman" w:hAnsi="Arial" w:cs="Arial"/>
                <w:color w:val="000000"/>
                <w:sz w:val="20"/>
                <w:szCs w:val="20"/>
              </w:rPr>
              <w:t xml:space="preserve"> </w:t>
            </w:r>
            <w:r w:rsidR="008F2B4B" w:rsidRPr="005D189E">
              <w:rPr>
                <w:rFonts w:ascii="Arial" w:eastAsia="Times New Roman" w:hAnsi="Arial" w:cs="Arial"/>
                <w:color w:val="000000"/>
                <w:sz w:val="20"/>
                <w:szCs w:val="20"/>
              </w:rPr>
              <w:fldChar w:fldCharType="begin" w:fldLock="1"/>
            </w:r>
            <w:r w:rsidR="005D189E" w:rsidRPr="005D189E">
              <w:rPr>
                <w:rFonts w:ascii="Arial" w:eastAsia="Times New Roman" w:hAnsi="Arial" w:cs="Arial"/>
                <w:color w:val="000000"/>
                <w:sz w:val="20"/>
                <w:szCs w:val="20"/>
              </w:rPr>
              <w:instrText>MERGEFIELD Att.UpperBound</w:instrText>
            </w:r>
            <w:r w:rsidR="008F2B4B" w:rsidRPr="005D189E">
              <w:rPr>
                <w:rFonts w:ascii="Arial" w:eastAsia="Times New Roman" w:hAnsi="Arial" w:cs="Arial"/>
                <w:color w:val="000000"/>
                <w:sz w:val="20"/>
                <w:szCs w:val="20"/>
              </w:rPr>
              <w:fldChar w:fldCharType="separate"/>
            </w:r>
            <w:r w:rsidR="005D189E" w:rsidRPr="005D189E">
              <w:rPr>
                <w:rFonts w:ascii="Arial" w:eastAsia="Times New Roman" w:hAnsi="Arial" w:cs="Arial"/>
                <w:color w:val="000000"/>
                <w:sz w:val="20"/>
                <w:szCs w:val="20"/>
              </w:rPr>
              <w:t>1</w:t>
            </w:r>
            <w:r w:rsidR="008F2B4B" w:rsidRPr="005D189E">
              <w:rPr>
                <w:rFonts w:ascii="Arial" w:eastAsia="Times New Roman" w:hAnsi="Arial" w:cs="Arial"/>
                <w:color w:val="000000"/>
                <w:sz w:val="20"/>
                <w:szCs w:val="20"/>
              </w:rPr>
              <w:fldChar w:fldCharType="end"/>
            </w:r>
          </w:p>
        </w:tc>
      </w:tr>
      <w:tr w:rsidR="005D189E" w:rsidRPr="005D189E" w:rsidTr="002627FD">
        <w:trPr>
          <w:trHeight w:val="230"/>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rsidTr="002627FD">
        <w:trPr>
          <w:trHeight w:val="230"/>
        </w:trPr>
        <w:tc>
          <w:tcPr>
            <w:tcW w:w="3686"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Indicatie authentiek</w:t>
            </w:r>
          </w:p>
        </w:tc>
        <w:tc>
          <w:tcPr>
            <w:tcW w:w="5674" w:type="dxa"/>
            <w:tcBorders>
              <w:top w:val="nil"/>
              <w:left w:val="nil"/>
              <w:bottom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color w:val="000000"/>
                <w:sz w:val="20"/>
                <w:szCs w:val="20"/>
              </w:rPr>
              <w:t>Gemeentelijk basisgegeven</w:t>
            </w:r>
          </w:p>
        </w:tc>
      </w:tr>
      <w:tr w:rsidR="005D189E" w:rsidRPr="005D189E" w:rsidTr="002627FD">
        <w:trPr>
          <w:trHeight w:val="230"/>
        </w:trPr>
        <w:tc>
          <w:tcPr>
            <w:tcW w:w="3686" w:type="dxa"/>
            <w:tcBorders>
              <w:top w:val="nil"/>
              <w:left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E066D" w:rsidTr="002627FD">
        <w:trPr>
          <w:trHeight w:val="230"/>
        </w:trPr>
        <w:tc>
          <w:tcPr>
            <w:tcW w:w="3686" w:type="dxa"/>
            <w:tcBorders>
              <w:top w:val="nil"/>
              <w:left w:val="nil"/>
              <w:bottom w:val="single" w:sz="4" w:space="0" w:color="auto"/>
              <w:right w:val="nil"/>
            </w:tcBorders>
          </w:tcPr>
          <w:p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r w:rsidRPr="005D189E">
              <w:rPr>
                <w:rFonts w:ascii="Arial" w:eastAsia="Times New Roman" w:hAnsi="Arial" w:cs="Arial"/>
                <w:b/>
                <w:bCs/>
                <w:color w:val="000000"/>
                <w:sz w:val="20"/>
                <w:szCs w:val="20"/>
              </w:rPr>
              <w:t>Regels attribuutsoort</w:t>
            </w:r>
          </w:p>
        </w:tc>
        <w:tc>
          <w:tcPr>
            <w:tcW w:w="5674" w:type="dxa"/>
            <w:tcBorders>
              <w:top w:val="nil"/>
              <w:left w:val="nil"/>
              <w:bottom w:val="single" w:sz="4" w:space="0" w:color="auto"/>
              <w:right w:val="nil"/>
            </w:tcBorders>
          </w:tcPr>
          <w:p w:rsidR="005D189E" w:rsidRPr="00DD0F4F" w:rsidRDefault="005D189E" w:rsidP="00574446">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Het </w:t>
            </w:r>
            <w:del w:id="323" w:author="Arjan" w:date="2012-11-14T16:14:00Z">
              <w:r w:rsidRPr="00DD0F4F" w:rsidDel="005D189E">
                <w:rPr>
                  <w:rFonts w:ascii="Arial" w:eastAsia="Times New Roman" w:hAnsi="Arial" w:cs="Arial"/>
                  <w:color w:val="000000"/>
                  <w:sz w:val="20"/>
                  <w:szCs w:val="20"/>
                  <w:lang w:val="nl-NL"/>
                </w:rPr>
                <w:delText>Documentf</w:delText>
              </w:r>
            </w:del>
            <w:ins w:id="324" w:author="Arjan" w:date="2012-11-14T16:14:00Z">
              <w:r w:rsidRPr="00DD0F4F">
                <w:rPr>
                  <w:rFonts w:ascii="Arial" w:eastAsia="Times New Roman" w:hAnsi="Arial" w:cs="Arial"/>
                  <w:color w:val="000000"/>
                  <w:sz w:val="20"/>
                  <w:szCs w:val="20"/>
                  <w:lang w:val="nl-NL"/>
                </w:rPr>
                <w:t>F</w:t>
              </w:r>
            </w:ins>
            <w:r w:rsidRPr="00DD0F4F">
              <w:rPr>
                <w:rFonts w:ascii="Arial" w:eastAsia="Times New Roman" w:hAnsi="Arial" w:cs="Arial"/>
                <w:color w:val="000000"/>
                <w:sz w:val="20"/>
                <w:szCs w:val="20"/>
                <w:lang w:val="nl-NL"/>
              </w:rPr>
              <w:t>ormaa</w:t>
            </w:r>
            <w:del w:id="325" w:author="Arjan" w:date="2012-11-14T16:14:00Z">
              <w:r w:rsidRPr="00DD0F4F" w:rsidDel="005D189E">
                <w:rPr>
                  <w:rFonts w:ascii="Arial" w:eastAsia="Times New Roman" w:hAnsi="Arial" w:cs="Arial"/>
                  <w:color w:val="000000"/>
                  <w:sz w:val="20"/>
                  <w:szCs w:val="20"/>
                  <w:lang w:val="nl-NL"/>
                </w:rPr>
                <w:delText>y</w:delText>
              </w:r>
            </w:del>
            <w:ins w:id="326" w:author="Arjan" w:date="2012-11-14T16:14:00Z">
              <w:r w:rsidRPr="00DD0F4F">
                <w:rPr>
                  <w:rFonts w:ascii="Arial" w:eastAsia="Times New Roman" w:hAnsi="Arial" w:cs="Arial"/>
                  <w:color w:val="000000"/>
                  <w:sz w:val="20"/>
                  <w:szCs w:val="20"/>
                  <w:lang w:val="nl-NL"/>
                </w:rPr>
                <w:t>t</w:t>
              </w:r>
            </w:ins>
            <w:r w:rsidRPr="00DD0F4F">
              <w:rPr>
                <w:rFonts w:ascii="Arial" w:eastAsia="Times New Roman" w:hAnsi="Arial" w:cs="Arial"/>
                <w:color w:val="000000"/>
                <w:sz w:val="20"/>
                <w:szCs w:val="20"/>
                <w:lang w:val="nl-NL"/>
              </w:rPr>
              <w:t xml:space="preserve"> moet van een waarde voorzien zijn </w:t>
            </w:r>
            <w:ins w:id="327" w:author="Arjan" w:date="2014-01-22T16:40:00Z">
              <w:r w:rsidR="004B37F9" w:rsidRPr="00DD0F4F">
                <w:rPr>
                  <w:rFonts w:ascii="Arial" w:eastAsia="Times New Roman" w:hAnsi="Arial" w:cs="Arial"/>
                  <w:color w:val="000000"/>
                  <w:sz w:val="20"/>
                  <w:szCs w:val="20"/>
                  <w:lang w:val="nl-NL"/>
                </w:rPr>
                <w:t xml:space="preserve">indien het een digitaal bestand betreft, d.w.z. de attribuutsoort Inhoud is van een waarde voorzien, en </w:t>
              </w:r>
            </w:ins>
            <w:del w:id="328" w:author="Arjan" w:date="2014-01-22T19:25:00Z">
              <w:r w:rsidRPr="00DD0F4F" w:rsidDel="00DF74C5">
                <w:rPr>
                  <w:rFonts w:ascii="Arial" w:eastAsia="Times New Roman" w:hAnsi="Arial" w:cs="Arial"/>
                  <w:color w:val="000000"/>
                  <w:sz w:val="20"/>
                  <w:szCs w:val="20"/>
                  <w:lang w:val="nl-NL"/>
                </w:rPr>
                <w:delText xml:space="preserve">indien </w:delText>
              </w:r>
            </w:del>
            <w:r w:rsidRPr="00DD0F4F">
              <w:rPr>
                <w:rFonts w:ascii="Arial" w:eastAsia="Times New Roman" w:hAnsi="Arial" w:cs="Arial"/>
                <w:color w:val="000000"/>
                <w:sz w:val="20"/>
                <w:szCs w:val="20"/>
                <w:lang w:val="nl-NL"/>
              </w:rPr>
              <w:t xml:space="preserve">Bestandsnaam geen waarde heeft of </w:t>
            </w:r>
            <w:del w:id="329" w:author="Arjan" w:date="2014-01-22T19:25:00Z">
              <w:r w:rsidRPr="00DD0F4F" w:rsidDel="00574446">
                <w:rPr>
                  <w:rFonts w:ascii="Arial" w:eastAsia="Times New Roman" w:hAnsi="Arial" w:cs="Arial"/>
                  <w:color w:val="000000"/>
                  <w:sz w:val="20"/>
                  <w:szCs w:val="20"/>
                  <w:lang w:val="nl-NL"/>
                </w:rPr>
                <w:delText xml:space="preserve">indien </w:delText>
              </w:r>
            </w:del>
            <w:r w:rsidRPr="00DD0F4F">
              <w:rPr>
                <w:rFonts w:ascii="Arial" w:eastAsia="Times New Roman" w:hAnsi="Arial" w:cs="Arial"/>
                <w:color w:val="000000"/>
                <w:sz w:val="20"/>
                <w:szCs w:val="20"/>
                <w:lang w:val="nl-NL"/>
              </w:rPr>
              <w:t xml:space="preserve">uit de waarde van Bestandsnaam geen geldig </w:t>
            </w:r>
            <w:del w:id="330" w:author="Arjan" w:date="2012-11-14T16:14:00Z">
              <w:r w:rsidRPr="00DD0F4F" w:rsidDel="005D189E">
                <w:rPr>
                  <w:rFonts w:ascii="Arial" w:eastAsia="Times New Roman" w:hAnsi="Arial" w:cs="Arial"/>
                  <w:color w:val="000000"/>
                  <w:sz w:val="20"/>
                  <w:szCs w:val="20"/>
                  <w:lang w:val="nl-NL"/>
                </w:rPr>
                <w:delText>Documentf</w:delText>
              </w:r>
            </w:del>
            <w:ins w:id="331" w:author="Arjan" w:date="2012-11-14T16:14:00Z">
              <w:r w:rsidRPr="00DD0F4F">
                <w:rPr>
                  <w:rFonts w:ascii="Arial" w:eastAsia="Times New Roman" w:hAnsi="Arial" w:cs="Arial"/>
                  <w:color w:val="000000"/>
                  <w:sz w:val="20"/>
                  <w:szCs w:val="20"/>
                  <w:lang w:val="nl-NL"/>
                </w:rPr>
                <w:t>F</w:t>
              </w:r>
            </w:ins>
            <w:r w:rsidRPr="00DD0F4F">
              <w:rPr>
                <w:rFonts w:ascii="Arial" w:eastAsia="Times New Roman" w:hAnsi="Arial" w:cs="Arial"/>
                <w:color w:val="000000"/>
                <w:sz w:val="20"/>
                <w:szCs w:val="20"/>
                <w:lang w:val="nl-NL"/>
              </w:rPr>
              <w:t>ormaat af te leiden is.</w:t>
            </w:r>
          </w:p>
        </w:tc>
      </w:tr>
    </w:tbl>
    <w:p w:rsidR="005D189E" w:rsidRPr="00DD0F4F" w:rsidRDefault="005D189E" w:rsidP="0044638F">
      <w:pPr>
        <w:rPr>
          <w:lang w:val="nl-NL"/>
        </w:rPr>
      </w:pPr>
    </w:p>
    <w:p w:rsidR="002627FD" w:rsidRPr="002627FD" w:rsidRDefault="008F2B4B" w:rsidP="002627FD">
      <w:pPr>
        <w:autoSpaceDE w:val="0"/>
        <w:autoSpaceDN w:val="0"/>
        <w:adjustRightInd w:val="0"/>
        <w:spacing w:before="240" w:after="60" w:line="240" w:lineRule="auto"/>
        <w:outlineLvl w:val="3"/>
        <w:rPr>
          <w:rFonts w:ascii="Arial" w:eastAsia="Times New Roman" w:hAnsi="Arial" w:cs="Arial"/>
          <w:b/>
          <w:bCs/>
          <w:color w:val="004080"/>
          <w:sz w:val="24"/>
          <w:szCs w:val="24"/>
        </w:rPr>
      </w:pPr>
      <w:r w:rsidRPr="002627FD">
        <w:rPr>
          <w:rFonts w:ascii="Arial" w:hAnsi="Arial" w:cs="Arial"/>
          <w:sz w:val="20"/>
          <w:szCs w:val="20"/>
          <w:lang w:val="en-AU"/>
        </w:rPr>
        <w:fldChar w:fldCharType="begin" w:fldLock="1"/>
      </w:r>
      <w:r w:rsidR="002627FD" w:rsidRPr="002627FD">
        <w:rPr>
          <w:rFonts w:ascii="Arial" w:hAnsi="Arial" w:cs="Arial"/>
          <w:sz w:val="20"/>
          <w:szCs w:val="20"/>
          <w:lang w:val="en-AU"/>
        </w:rPr>
        <w:instrText xml:space="preserve">MERGEFIELD </w:instrText>
      </w:r>
      <w:r w:rsidR="002627FD" w:rsidRPr="002627FD">
        <w:rPr>
          <w:rFonts w:ascii="Arial" w:eastAsia="Times New Roman" w:hAnsi="Arial" w:cs="Arial"/>
          <w:b/>
          <w:bCs/>
          <w:color w:val="004080"/>
          <w:sz w:val="24"/>
          <w:szCs w:val="24"/>
        </w:rPr>
        <w:instrText>Att.Stereotype</w:instrText>
      </w:r>
      <w:r w:rsidRPr="002627FD">
        <w:rPr>
          <w:rFonts w:ascii="Arial" w:hAnsi="Arial" w:cs="Arial"/>
          <w:sz w:val="20"/>
          <w:szCs w:val="20"/>
          <w:lang w:val="en-AU"/>
        </w:rPr>
        <w:fldChar w:fldCharType="separate"/>
      </w:r>
      <w:r w:rsidR="002627FD" w:rsidRPr="002627FD">
        <w:rPr>
          <w:rFonts w:ascii="Arial" w:eastAsia="Times New Roman" w:hAnsi="Arial" w:cs="Arial"/>
          <w:b/>
          <w:bCs/>
          <w:color w:val="004080"/>
          <w:sz w:val="24"/>
          <w:szCs w:val="24"/>
        </w:rPr>
        <w:t>«Attribuutsoort»</w:t>
      </w:r>
      <w:r w:rsidRPr="002627FD">
        <w:rPr>
          <w:rFonts w:ascii="Arial" w:hAnsi="Arial" w:cs="Arial"/>
          <w:sz w:val="20"/>
          <w:szCs w:val="20"/>
          <w:lang w:val="en-AU"/>
        </w:rPr>
        <w:fldChar w:fldCharType="end"/>
      </w:r>
      <w:r w:rsidR="002627FD" w:rsidRPr="002627FD">
        <w:rPr>
          <w:rFonts w:ascii="Arial" w:eastAsia="Times New Roman" w:hAnsi="Arial" w:cs="Arial"/>
          <w:b/>
          <w:bCs/>
          <w:color w:val="004080"/>
          <w:sz w:val="24"/>
          <w:szCs w:val="24"/>
        </w:rPr>
        <w:t xml:space="preserve"> </w:t>
      </w:r>
      <w:r w:rsidRPr="002627FD">
        <w:rPr>
          <w:rFonts w:ascii="Arial" w:eastAsia="Times New Roman" w:hAnsi="Arial" w:cs="Arial"/>
          <w:b/>
          <w:bCs/>
          <w:color w:val="004080"/>
          <w:sz w:val="24"/>
          <w:szCs w:val="24"/>
        </w:rPr>
        <w:fldChar w:fldCharType="begin" w:fldLock="1"/>
      </w:r>
      <w:r w:rsidR="002627FD" w:rsidRPr="002627FD">
        <w:rPr>
          <w:rFonts w:ascii="Arial" w:eastAsia="Times New Roman" w:hAnsi="Arial" w:cs="Arial"/>
          <w:b/>
          <w:bCs/>
          <w:color w:val="004080"/>
          <w:sz w:val="24"/>
          <w:szCs w:val="24"/>
        </w:rPr>
        <w:instrText>MERGEFIELD Att.Name</w:instrText>
      </w:r>
      <w:r w:rsidRPr="002627FD">
        <w:rPr>
          <w:rFonts w:ascii="Arial" w:eastAsia="Times New Roman" w:hAnsi="Arial" w:cs="Arial"/>
          <w:b/>
          <w:bCs/>
          <w:color w:val="004080"/>
          <w:sz w:val="24"/>
          <w:szCs w:val="24"/>
        </w:rPr>
        <w:fldChar w:fldCharType="separate"/>
      </w:r>
      <w:r w:rsidR="002627FD" w:rsidRPr="002627FD">
        <w:rPr>
          <w:rFonts w:ascii="Arial" w:eastAsia="Times New Roman" w:hAnsi="Arial" w:cs="Arial"/>
          <w:b/>
          <w:bCs/>
          <w:color w:val="004080"/>
          <w:sz w:val="24"/>
          <w:szCs w:val="24"/>
        </w:rPr>
        <w:t>Bestandsnaam</w:t>
      </w:r>
      <w:r w:rsidRPr="002627FD">
        <w:rPr>
          <w:rFonts w:ascii="Arial" w:eastAsia="Times New Roman" w:hAnsi="Arial" w:cs="Arial"/>
          <w:b/>
          <w:bCs/>
          <w:color w:val="004080"/>
          <w:sz w:val="24"/>
          <w:szCs w:val="24"/>
        </w:rPr>
        <w:fldChar w:fldCharType="end"/>
      </w:r>
    </w:p>
    <w:tbl>
      <w:tblPr>
        <w:tblW w:w="0" w:type="auto"/>
        <w:tblInd w:w="60" w:type="dxa"/>
        <w:tblLayout w:type="fixed"/>
        <w:tblCellMar>
          <w:left w:w="60" w:type="dxa"/>
          <w:right w:w="60" w:type="dxa"/>
        </w:tblCellMar>
        <w:tblLook w:val="0000" w:firstRow="0" w:lastRow="0" w:firstColumn="0" w:lastColumn="0" w:noHBand="0" w:noVBand="0"/>
      </w:tblPr>
      <w:tblGrid>
        <w:gridCol w:w="3780"/>
        <w:gridCol w:w="5580"/>
      </w:tblGrid>
      <w:tr w:rsidR="002627FD" w:rsidRPr="002627FD" w:rsidTr="002627FD">
        <w:trPr>
          <w:trHeight w:val="230"/>
        </w:trPr>
        <w:tc>
          <w:tcPr>
            <w:tcW w:w="3780" w:type="dxa"/>
            <w:tcBorders>
              <w:top w:val="single" w:sz="4" w:space="0" w:color="auto"/>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Naam attribuutsoort</w:t>
            </w:r>
          </w:p>
        </w:tc>
        <w:tc>
          <w:tcPr>
            <w:tcW w:w="5580" w:type="dxa"/>
            <w:tcBorders>
              <w:top w:val="single" w:sz="4" w:space="0" w:color="auto"/>
              <w:left w:val="nil"/>
              <w:bottom w:val="nil"/>
              <w:right w:val="nil"/>
            </w:tcBorders>
          </w:tcPr>
          <w:p w:rsidR="002627FD" w:rsidRPr="002627FD" w:rsidRDefault="008F2B4B"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hAnsi="Arial" w:cs="Arial"/>
                <w:sz w:val="20"/>
                <w:szCs w:val="20"/>
                <w:lang w:val="en-AU"/>
              </w:rPr>
              <w:fldChar w:fldCharType="begin" w:fldLock="1"/>
            </w:r>
            <w:r w:rsidR="002627FD" w:rsidRPr="002627FD">
              <w:rPr>
                <w:rFonts w:ascii="Arial" w:hAnsi="Arial" w:cs="Arial"/>
                <w:sz w:val="20"/>
                <w:szCs w:val="20"/>
                <w:lang w:val="en-AU"/>
              </w:rPr>
              <w:instrText xml:space="preserve">MERGEFIELD </w:instrText>
            </w:r>
            <w:r w:rsidR="002627FD" w:rsidRPr="002627FD">
              <w:rPr>
                <w:rFonts w:ascii="Arial" w:eastAsia="Times New Roman" w:hAnsi="Arial" w:cs="Arial"/>
                <w:color w:val="000000"/>
                <w:sz w:val="20"/>
                <w:szCs w:val="20"/>
              </w:rPr>
              <w:instrText>Att.Name</w:instrText>
            </w:r>
            <w:r w:rsidRPr="002627FD">
              <w:rPr>
                <w:rFonts w:ascii="Arial" w:hAnsi="Arial" w:cs="Arial"/>
                <w:sz w:val="20"/>
                <w:szCs w:val="20"/>
                <w:lang w:val="en-AU"/>
              </w:rPr>
              <w:fldChar w:fldCharType="separate"/>
            </w:r>
            <w:r w:rsidR="002627FD" w:rsidRPr="002627FD">
              <w:rPr>
                <w:rFonts w:ascii="Arial" w:eastAsia="Times New Roman" w:hAnsi="Arial" w:cs="Arial"/>
                <w:color w:val="000000"/>
                <w:sz w:val="20"/>
                <w:szCs w:val="20"/>
              </w:rPr>
              <w:t>Bestandsnaam</w:t>
            </w:r>
            <w:r w:rsidRPr="002627FD">
              <w:rPr>
                <w:rFonts w:ascii="Arial" w:hAnsi="Arial" w:cs="Arial"/>
                <w:sz w:val="20"/>
                <w:szCs w:val="20"/>
                <w:lang w:val="en-AU"/>
              </w:rPr>
              <w:fldChar w:fldCharType="end"/>
            </w:r>
          </w:p>
        </w:tc>
      </w:tr>
      <w:tr w:rsidR="002627FD" w:rsidRPr="002627FD">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Herkomst attribuutsoort</w:t>
            </w: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color w:val="000000"/>
                <w:sz w:val="20"/>
                <w:szCs w:val="20"/>
              </w:rPr>
              <w:t>KING</w:t>
            </w:r>
          </w:p>
        </w:tc>
      </w:tr>
      <w:tr w:rsidR="002627FD" w:rsidRPr="002627FD">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Code attribuutsoort</w:t>
            </w: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XML-tag attribuutsoort</w:t>
            </w:r>
          </w:p>
        </w:tc>
        <w:tc>
          <w:tcPr>
            <w:tcW w:w="5580" w:type="dxa"/>
            <w:tcBorders>
              <w:top w:val="nil"/>
              <w:left w:val="nil"/>
              <w:bottom w:val="nil"/>
              <w:right w:val="nil"/>
            </w:tcBorders>
          </w:tcPr>
          <w:p w:rsidR="002627FD" w:rsidRPr="002627FD" w:rsidRDefault="008F2B4B"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hAnsi="Arial" w:cs="Arial"/>
                <w:sz w:val="20"/>
                <w:szCs w:val="20"/>
                <w:lang w:val="en-AU"/>
              </w:rPr>
              <w:fldChar w:fldCharType="begin" w:fldLock="1"/>
            </w:r>
            <w:r w:rsidR="002627FD" w:rsidRPr="002627FD">
              <w:rPr>
                <w:rFonts w:ascii="Arial" w:hAnsi="Arial" w:cs="Arial"/>
                <w:sz w:val="20"/>
                <w:szCs w:val="20"/>
                <w:lang w:val="en-AU"/>
              </w:rPr>
              <w:instrText xml:space="preserve">MERGEFIELD </w:instrText>
            </w:r>
            <w:r w:rsidR="002627FD" w:rsidRPr="002627FD">
              <w:rPr>
                <w:rFonts w:ascii="Arial" w:eastAsia="Times New Roman" w:hAnsi="Arial" w:cs="Arial"/>
                <w:color w:val="000000"/>
                <w:sz w:val="20"/>
                <w:szCs w:val="20"/>
              </w:rPr>
              <w:instrText>Att.Alias</w:instrText>
            </w:r>
            <w:r w:rsidRPr="002627FD">
              <w:rPr>
                <w:rFonts w:ascii="Arial" w:hAnsi="Arial" w:cs="Arial"/>
                <w:sz w:val="20"/>
                <w:szCs w:val="20"/>
                <w:lang w:val="en-AU"/>
              </w:rPr>
              <w:fldChar w:fldCharType="separate"/>
            </w:r>
            <w:r w:rsidR="002627FD" w:rsidRPr="002627FD">
              <w:rPr>
                <w:rFonts w:ascii="Arial" w:eastAsia="Times New Roman" w:hAnsi="Arial" w:cs="Arial"/>
                <w:color w:val="000000"/>
                <w:sz w:val="20"/>
                <w:szCs w:val="20"/>
              </w:rPr>
              <w:t>bestandsnaam</w:t>
            </w:r>
            <w:r w:rsidRPr="002627FD">
              <w:rPr>
                <w:rFonts w:ascii="Arial" w:hAnsi="Arial" w:cs="Arial"/>
                <w:sz w:val="20"/>
                <w:szCs w:val="20"/>
                <w:lang w:val="en-AU"/>
              </w:rPr>
              <w:fldChar w:fldCharType="end"/>
            </w:r>
          </w:p>
        </w:tc>
      </w:tr>
      <w:tr w:rsidR="002627FD" w:rsidRPr="002627FD">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5E066D">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Definitie attribuutsoort</w:t>
            </w:r>
          </w:p>
        </w:tc>
        <w:tc>
          <w:tcPr>
            <w:tcW w:w="5580" w:type="dxa"/>
            <w:tcBorders>
              <w:top w:val="nil"/>
              <w:left w:val="nil"/>
              <w:bottom w:val="nil"/>
              <w:right w:val="nil"/>
            </w:tcBorders>
          </w:tcPr>
          <w:p w:rsidR="002627FD" w:rsidRPr="00DD0F4F" w:rsidRDefault="008F2B4B" w:rsidP="002627FD">
            <w:pPr>
              <w:autoSpaceDE w:val="0"/>
              <w:autoSpaceDN w:val="0"/>
              <w:adjustRightInd w:val="0"/>
              <w:spacing w:after="0" w:line="240" w:lineRule="auto"/>
              <w:rPr>
                <w:rFonts w:ascii="Arial" w:eastAsia="Times New Roman" w:hAnsi="Arial" w:cs="Arial"/>
                <w:color w:val="000000"/>
                <w:sz w:val="20"/>
                <w:szCs w:val="20"/>
                <w:lang w:val="nl-NL"/>
              </w:rPr>
            </w:pPr>
            <w:r w:rsidRPr="002627FD">
              <w:rPr>
                <w:rFonts w:ascii="Arial" w:hAnsi="Arial" w:cs="Arial"/>
                <w:sz w:val="20"/>
                <w:szCs w:val="20"/>
                <w:lang w:val="en-AU"/>
              </w:rPr>
              <w:fldChar w:fldCharType="begin" w:fldLock="1"/>
            </w:r>
            <w:r w:rsidR="002627FD" w:rsidRPr="00DD0F4F">
              <w:rPr>
                <w:rFonts w:ascii="Arial" w:hAnsi="Arial" w:cs="Arial"/>
                <w:sz w:val="20"/>
                <w:szCs w:val="20"/>
                <w:lang w:val="nl-NL"/>
              </w:rPr>
              <w:instrText xml:space="preserve">MERGEFIELD </w:instrText>
            </w:r>
            <w:r w:rsidR="002627FD" w:rsidRPr="00DD0F4F">
              <w:rPr>
                <w:rFonts w:ascii="Arial" w:eastAsia="Times New Roman" w:hAnsi="Arial" w:cs="Arial"/>
                <w:color w:val="000000"/>
                <w:sz w:val="20"/>
                <w:szCs w:val="20"/>
                <w:lang w:val="nl-NL"/>
              </w:rPr>
              <w:instrText>Att.Notes</w:instrText>
            </w:r>
            <w:r w:rsidRPr="002627FD">
              <w:rPr>
                <w:rFonts w:ascii="Arial" w:hAnsi="Arial" w:cs="Arial"/>
                <w:sz w:val="20"/>
                <w:szCs w:val="20"/>
                <w:lang w:val="en-AU"/>
              </w:rPr>
              <w:fldChar w:fldCharType="end"/>
            </w:r>
            <w:r w:rsidR="002627FD" w:rsidRPr="00DD0F4F">
              <w:rPr>
                <w:rFonts w:ascii="Arial" w:eastAsia="Times New Roman" w:hAnsi="Arial" w:cs="Arial"/>
                <w:color w:val="610E6A"/>
                <w:sz w:val="20"/>
                <w:szCs w:val="20"/>
                <w:lang w:val="nl-NL"/>
              </w:rPr>
              <w:t xml:space="preserve">De naam van het fysieke bestand waarin de </w:t>
            </w:r>
            <w:del w:id="332" w:author="Arjan" w:date="2013-07-02T11:06:00Z">
              <w:r w:rsidR="002627FD" w:rsidRPr="00DD0F4F" w:rsidDel="002627FD">
                <w:rPr>
                  <w:rFonts w:ascii="Arial" w:eastAsia="Times New Roman" w:hAnsi="Arial" w:cs="Arial"/>
                  <w:color w:val="610E6A"/>
                  <w:sz w:val="20"/>
                  <w:szCs w:val="20"/>
                  <w:lang w:val="nl-NL"/>
                </w:rPr>
                <w:delText>document</w:delText>
              </w:r>
            </w:del>
            <w:r w:rsidR="002627FD" w:rsidRPr="00DD0F4F">
              <w:rPr>
                <w:rFonts w:ascii="Arial" w:eastAsia="Times New Roman" w:hAnsi="Arial" w:cs="Arial"/>
                <w:color w:val="610E6A"/>
                <w:sz w:val="20"/>
                <w:szCs w:val="20"/>
                <w:lang w:val="nl-NL"/>
              </w:rPr>
              <w:t>inhoud</w:t>
            </w:r>
            <w:ins w:id="333" w:author="Arjan" w:date="2013-07-02T11:06:00Z">
              <w:r w:rsidR="002627FD" w:rsidRPr="00DD0F4F">
                <w:rPr>
                  <w:rFonts w:ascii="Arial" w:eastAsia="Times New Roman" w:hAnsi="Arial" w:cs="Arial"/>
                  <w:color w:val="610E6A"/>
                  <w:sz w:val="20"/>
                  <w:szCs w:val="20"/>
                  <w:lang w:val="nl-NL"/>
                </w:rPr>
                <w:t xml:space="preserve"> van het informatieobject</w:t>
              </w:r>
            </w:ins>
            <w:r w:rsidR="002627FD" w:rsidRPr="00DD0F4F">
              <w:rPr>
                <w:rFonts w:ascii="Arial" w:eastAsia="Times New Roman" w:hAnsi="Arial" w:cs="Arial"/>
                <w:color w:val="610E6A"/>
                <w:sz w:val="20"/>
                <w:szCs w:val="20"/>
                <w:lang w:val="nl-NL"/>
              </w:rPr>
              <w:t xml:space="preserve"> is vastgelegd.</w:t>
            </w:r>
          </w:p>
        </w:tc>
      </w:tr>
      <w:tr w:rsidR="002627FD" w:rsidRPr="005E066D">
        <w:trPr>
          <w:trHeight w:val="230"/>
        </w:trPr>
        <w:tc>
          <w:tcPr>
            <w:tcW w:w="3780" w:type="dxa"/>
            <w:tcBorders>
              <w:top w:val="nil"/>
              <w:left w:val="nil"/>
              <w:bottom w:val="nil"/>
              <w:right w:val="nil"/>
            </w:tcBorders>
          </w:tcPr>
          <w:p w:rsidR="002627FD" w:rsidRPr="00DD0F4F" w:rsidRDefault="002627FD" w:rsidP="002627FD">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2627FD" w:rsidRPr="00DD0F4F" w:rsidRDefault="002627FD" w:rsidP="002627FD">
            <w:pPr>
              <w:autoSpaceDE w:val="0"/>
              <w:autoSpaceDN w:val="0"/>
              <w:adjustRightInd w:val="0"/>
              <w:spacing w:after="0" w:line="240" w:lineRule="auto"/>
              <w:rPr>
                <w:rFonts w:ascii="Arial" w:eastAsia="Times New Roman" w:hAnsi="Arial" w:cs="Arial"/>
                <w:color w:val="000000"/>
                <w:sz w:val="20"/>
                <w:szCs w:val="20"/>
                <w:lang w:val="nl-NL"/>
              </w:rPr>
            </w:pPr>
          </w:p>
        </w:tc>
      </w:tr>
      <w:tr w:rsidR="002627FD" w:rsidRPr="002627FD">
        <w:trPr>
          <w:trHeight w:val="230"/>
        </w:trPr>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Herkomst definitie attribuutsoort</w:t>
            </w: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color w:val="000000"/>
                <w:sz w:val="20"/>
                <w:szCs w:val="20"/>
              </w:rPr>
              <w:t xml:space="preserve">KING </w:t>
            </w:r>
          </w:p>
        </w:tc>
      </w:tr>
      <w:tr w:rsidR="002627FD" w:rsidRPr="002627FD">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Datum opname attribuutsoort</w:t>
            </w: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color w:val="000000"/>
                <w:sz w:val="20"/>
                <w:szCs w:val="20"/>
              </w:rPr>
              <w:t>1 november 2009</w:t>
            </w:r>
          </w:p>
        </w:tc>
      </w:tr>
      <w:tr w:rsidR="002627FD" w:rsidRPr="002627FD">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5E066D">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Toelichting attribuutsoort</w:t>
            </w:r>
          </w:p>
        </w:tc>
        <w:tc>
          <w:tcPr>
            <w:tcW w:w="5580" w:type="dxa"/>
            <w:tcBorders>
              <w:top w:val="nil"/>
              <w:left w:val="nil"/>
              <w:bottom w:val="nil"/>
              <w:right w:val="nil"/>
            </w:tcBorders>
          </w:tcPr>
          <w:p w:rsidR="002627FD" w:rsidRPr="00DD0F4F" w:rsidRDefault="002627FD" w:rsidP="002627FD">
            <w:pPr>
              <w:autoSpaceDE w:val="0"/>
              <w:autoSpaceDN w:val="0"/>
              <w:adjustRightInd w:val="0"/>
              <w:spacing w:after="0" w:line="240" w:lineRule="auto"/>
              <w:rPr>
                <w:ins w:id="334" w:author="Arjan" w:date="2013-07-02T11:09:00Z"/>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Veelal zal de </w:t>
            </w:r>
            <w:del w:id="335" w:author="Arjan" w:date="2013-07-02T11:07:00Z">
              <w:r w:rsidRPr="00DD0F4F" w:rsidDel="002627FD">
                <w:rPr>
                  <w:rFonts w:ascii="Arial" w:eastAsia="Times New Roman" w:hAnsi="Arial" w:cs="Arial"/>
                  <w:color w:val="000000"/>
                  <w:sz w:val="20"/>
                  <w:szCs w:val="20"/>
                  <w:lang w:val="nl-NL"/>
                </w:rPr>
                <w:delText>Documenti</w:delText>
              </w:r>
            </w:del>
            <w:ins w:id="336" w:author="Arjan" w:date="2013-07-02T11:07:00Z">
              <w:r w:rsidRPr="00DD0F4F">
                <w:rPr>
                  <w:rFonts w:ascii="Arial" w:eastAsia="Times New Roman" w:hAnsi="Arial" w:cs="Arial"/>
                  <w:color w:val="000000"/>
                  <w:sz w:val="20"/>
                  <w:szCs w:val="20"/>
                  <w:lang w:val="nl-NL"/>
                </w:rPr>
                <w:t>I</w:t>
              </w:r>
            </w:ins>
            <w:r w:rsidRPr="00DD0F4F">
              <w:rPr>
                <w:rFonts w:ascii="Arial" w:eastAsia="Times New Roman" w:hAnsi="Arial" w:cs="Arial"/>
                <w:color w:val="000000"/>
                <w:sz w:val="20"/>
                <w:szCs w:val="20"/>
                <w:lang w:val="nl-NL"/>
              </w:rPr>
              <w:t xml:space="preserve">nhoud uitgewisseld worden in de vorm van een fysiek bestand. De naam daarvan valt af te leiden uit de combinatie van </w:t>
            </w:r>
            <w:del w:id="337" w:author="Arjan" w:date="2013-07-02T11:07:00Z">
              <w:r w:rsidRPr="00DD0F4F" w:rsidDel="002627FD">
                <w:rPr>
                  <w:rFonts w:ascii="Arial" w:eastAsia="Times New Roman" w:hAnsi="Arial" w:cs="Arial"/>
                  <w:color w:val="000000"/>
                  <w:sz w:val="20"/>
                  <w:szCs w:val="20"/>
                  <w:lang w:val="nl-NL"/>
                </w:rPr>
                <w:delText xml:space="preserve">Documenttitel </w:delText>
              </w:r>
            </w:del>
            <w:ins w:id="338" w:author="Arjan" w:date="2013-07-02T11:07:00Z">
              <w:r w:rsidRPr="00DD0F4F">
                <w:rPr>
                  <w:rFonts w:ascii="Arial" w:eastAsia="Times New Roman" w:hAnsi="Arial" w:cs="Arial"/>
                  <w:color w:val="000000"/>
                  <w:sz w:val="20"/>
                  <w:szCs w:val="20"/>
                  <w:lang w:val="nl-NL"/>
                </w:rPr>
                <w:t xml:space="preserve">Titel </w:t>
              </w:r>
            </w:ins>
            <w:r w:rsidRPr="00DD0F4F">
              <w:rPr>
                <w:rFonts w:ascii="Arial" w:eastAsia="Times New Roman" w:hAnsi="Arial" w:cs="Arial"/>
                <w:color w:val="000000"/>
                <w:sz w:val="20"/>
                <w:szCs w:val="20"/>
                <w:lang w:val="nl-NL"/>
              </w:rPr>
              <w:t xml:space="preserve">en </w:t>
            </w:r>
            <w:del w:id="339" w:author="Arjan" w:date="2013-07-02T11:07:00Z">
              <w:r w:rsidRPr="00DD0F4F" w:rsidDel="002627FD">
                <w:rPr>
                  <w:rFonts w:ascii="Arial" w:eastAsia="Times New Roman" w:hAnsi="Arial" w:cs="Arial"/>
                  <w:color w:val="000000"/>
                  <w:sz w:val="20"/>
                  <w:szCs w:val="20"/>
                  <w:lang w:val="nl-NL"/>
                </w:rPr>
                <w:delText>Documentf</w:delText>
              </w:r>
            </w:del>
            <w:ins w:id="340" w:author="Arjan" w:date="2013-07-02T11:07:00Z">
              <w:r w:rsidRPr="00DD0F4F">
                <w:rPr>
                  <w:rFonts w:ascii="Arial" w:eastAsia="Times New Roman" w:hAnsi="Arial" w:cs="Arial"/>
                  <w:color w:val="000000"/>
                  <w:sz w:val="20"/>
                  <w:szCs w:val="20"/>
                  <w:lang w:val="nl-NL"/>
                </w:rPr>
                <w:t>F</w:t>
              </w:r>
            </w:ins>
            <w:r w:rsidRPr="00DD0F4F">
              <w:rPr>
                <w:rFonts w:ascii="Arial" w:eastAsia="Times New Roman" w:hAnsi="Arial" w:cs="Arial"/>
                <w:color w:val="000000"/>
                <w:sz w:val="20"/>
                <w:szCs w:val="20"/>
                <w:lang w:val="nl-NL"/>
              </w:rPr>
              <w:t xml:space="preserve">ormaat, gescheiden door een punt. Niet altijd is </w:t>
            </w:r>
            <w:r w:rsidRPr="00DD0F4F">
              <w:rPr>
                <w:rFonts w:ascii="Arial" w:eastAsia="Times New Roman" w:hAnsi="Arial" w:cs="Arial"/>
                <w:color w:val="000000"/>
                <w:sz w:val="20"/>
                <w:szCs w:val="20"/>
                <w:lang w:val="nl-NL"/>
              </w:rPr>
              <w:lastRenderedPageBreak/>
              <w:t xml:space="preserve">de zender van een bericht waarin het beoogd is de </w:t>
            </w:r>
            <w:del w:id="341" w:author="Arjan" w:date="2013-07-02T11:07:00Z">
              <w:r w:rsidRPr="00DD0F4F" w:rsidDel="002627FD">
                <w:rPr>
                  <w:rFonts w:ascii="Arial" w:eastAsia="Times New Roman" w:hAnsi="Arial" w:cs="Arial"/>
                  <w:color w:val="000000"/>
                  <w:sz w:val="20"/>
                  <w:szCs w:val="20"/>
                  <w:lang w:val="nl-NL"/>
                </w:rPr>
                <w:delText>docume</w:delText>
              </w:r>
            </w:del>
            <w:del w:id="342" w:author="Arjan" w:date="2013-07-02T11:08:00Z">
              <w:r w:rsidRPr="00DD0F4F" w:rsidDel="002627FD">
                <w:rPr>
                  <w:rFonts w:ascii="Arial" w:eastAsia="Times New Roman" w:hAnsi="Arial" w:cs="Arial"/>
                  <w:color w:val="000000"/>
                  <w:sz w:val="20"/>
                  <w:szCs w:val="20"/>
                  <w:lang w:val="nl-NL"/>
                </w:rPr>
                <w:delText>nt</w:delText>
              </w:r>
            </w:del>
            <w:r w:rsidRPr="00DD0F4F">
              <w:rPr>
                <w:rFonts w:ascii="Arial" w:eastAsia="Times New Roman" w:hAnsi="Arial" w:cs="Arial"/>
                <w:color w:val="000000"/>
                <w:sz w:val="20"/>
                <w:szCs w:val="20"/>
                <w:lang w:val="nl-NL"/>
              </w:rPr>
              <w:t xml:space="preserve">inhoud te leveren, in staat het formaat te bepalen. In dat geval wordt expliciet de naam van het bestand genoemd waarin zich de </w:t>
            </w:r>
            <w:del w:id="343" w:author="Arjan" w:date="2013-07-02T11:08:00Z">
              <w:r w:rsidRPr="00DD0F4F" w:rsidDel="002627FD">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inhoud </w:t>
            </w:r>
            <w:ins w:id="344" w:author="Arjan" w:date="2013-07-02T11:08:00Z">
              <w:r w:rsidRPr="00DD0F4F">
                <w:rPr>
                  <w:rFonts w:ascii="Arial" w:eastAsia="Times New Roman" w:hAnsi="Arial" w:cs="Arial"/>
                  <w:color w:val="000000"/>
                  <w:sz w:val="20"/>
                  <w:szCs w:val="20"/>
                  <w:lang w:val="nl-NL"/>
                </w:rPr>
                <w:t xml:space="preserve">van het informatieobject </w:t>
              </w:r>
            </w:ins>
            <w:r w:rsidRPr="00DD0F4F">
              <w:rPr>
                <w:rFonts w:ascii="Arial" w:eastAsia="Times New Roman" w:hAnsi="Arial" w:cs="Arial"/>
                <w:color w:val="000000"/>
                <w:sz w:val="20"/>
                <w:szCs w:val="20"/>
                <w:lang w:val="nl-NL"/>
              </w:rPr>
              <w:t>bevindt. De voorwaarde is dat de ontvanger uit de bestandsnaam het formaat kan afleiden.</w:t>
            </w:r>
          </w:p>
          <w:p w:rsidR="002627FD" w:rsidRPr="00DD0F4F" w:rsidRDefault="002627FD" w:rsidP="002627FD">
            <w:pPr>
              <w:autoSpaceDE w:val="0"/>
              <w:autoSpaceDN w:val="0"/>
              <w:adjustRightInd w:val="0"/>
              <w:spacing w:after="0" w:line="240" w:lineRule="auto"/>
              <w:rPr>
                <w:rFonts w:ascii="Arial" w:eastAsia="Times New Roman" w:hAnsi="Arial" w:cs="Arial"/>
                <w:color w:val="000000"/>
                <w:sz w:val="20"/>
                <w:szCs w:val="20"/>
                <w:lang w:val="nl-NL"/>
              </w:rPr>
            </w:pPr>
            <w:ins w:id="345" w:author="Arjan" w:date="2013-07-02T11:09:00Z">
              <w:r w:rsidRPr="00DD0F4F">
                <w:rPr>
                  <w:rFonts w:ascii="Arial" w:eastAsia="Times New Roman" w:hAnsi="Arial" w:cs="Arial"/>
                  <w:color w:val="000000"/>
                  <w:sz w:val="20"/>
                  <w:szCs w:val="20"/>
                  <w:lang w:val="nl-NL"/>
                </w:rPr>
                <w:t>Aangezien, bij bijvoorbeeld omzetting naar een duurzaam bewaarbaar informatieobject, de bestandsnaam kan wijzigen (omdat deze veelal ook een aanduiding van het</w:t>
              </w:r>
            </w:ins>
            <w:ins w:id="346" w:author="Arjan" w:date="2013-07-02T11:10:00Z">
              <w:r w:rsidRPr="00DD0F4F">
                <w:rPr>
                  <w:rFonts w:ascii="Arial" w:eastAsia="Times New Roman" w:hAnsi="Arial" w:cs="Arial"/>
                  <w:color w:val="000000"/>
                  <w:sz w:val="20"/>
                  <w:szCs w:val="20"/>
                  <w:lang w:val="nl-NL"/>
                </w:rPr>
                <w:t xml:space="preserve"> formaat bevat), kent deze attribuutsoort historie.</w:t>
              </w:r>
            </w:ins>
          </w:p>
        </w:tc>
      </w:tr>
      <w:tr w:rsidR="002627FD" w:rsidRPr="005E066D">
        <w:tc>
          <w:tcPr>
            <w:tcW w:w="3780" w:type="dxa"/>
            <w:tcBorders>
              <w:top w:val="nil"/>
              <w:left w:val="nil"/>
              <w:bottom w:val="nil"/>
              <w:right w:val="nil"/>
            </w:tcBorders>
          </w:tcPr>
          <w:p w:rsidR="002627FD" w:rsidRPr="00DD0F4F" w:rsidRDefault="002627FD" w:rsidP="002627FD">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2627FD" w:rsidRPr="00DD0F4F" w:rsidRDefault="002627FD" w:rsidP="002627FD">
            <w:pPr>
              <w:autoSpaceDE w:val="0"/>
              <w:autoSpaceDN w:val="0"/>
              <w:adjustRightInd w:val="0"/>
              <w:spacing w:after="0" w:line="240" w:lineRule="auto"/>
              <w:rPr>
                <w:rFonts w:ascii="Arial" w:eastAsia="Times New Roman" w:hAnsi="Arial" w:cs="Arial"/>
                <w:color w:val="000000"/>
                <w:sz w:val="20"/>
                <w:szCs w:val="20"/>
                <w:lang w:val="nl-NL"/>
              </w:rPr>
            </w:pPr>
          </w:p>
        </w:tc>
      </w:tr>
      <w:tr w:rsidR="002627FD" w:rsidRPr="002627FD">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Formaat attribuutsoort</w:t>
            </w:r>
          </w:p>
        </w:tc>
        <w:tc>
          <w:tcPr>
            <w:tcW w:w="5580" w:type="dxa"/>
            <w:tcBorders>
              <w:top w:val="nil"/>
              <w:left w:val="nil"/>
              <w:bottom w:val="nil"/>
              <w:right w:val="nil"/>
            </w:tcBorders>
          </w:tcPr>
          <w:p w:rsidR="002627FD" w:rsidRPr="002627FD" w:rsidRDefault="008F2B4B"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hAnsi="Arial" w:cs="Arial"/>
                <w:sz w:val="20"/>
                <w:szCs w:val="20"/>
                <w:lang w:val="en-AU"/>
              </w:rPr>
              <w:fldChar w:fldCharType="begin" w:fldLock="1"/>
            </w:r>
            <w:r w:rsidR="002627FD" w:rsidRPr="002627FD">
              <w:rPr>
                <w:rFonts w:ascii="Arial" w:hAnsi="Arial" w:cs="Arial"/>
                <w:sz w:val="20"/>
                <w:szCs w:val="20"/>
                <w:lang w:val="en-AU"/>
              </w:rPr>
              <w:instrText xml:space="preserve">MERGEFIELD </w:instrText>
            </w:r>
            <w:r w:rsidR="002627FD" w:rsidRPr="002627FD">
              <w:rPr>
                <w:rFonts w:ascii="Arial" w:eastAsia="Times New Roman" w:hAnsi="Arial" w:cs="Arial"/>
                <w:color w:val="000000"/>
                <w:sz w:val="20"/>
                <w:szCs w:val="20"/>
              </w:rPr>
              <w:instrText>Att.Type</w:instrText>
            </w:r>
            <w:r w:rsidRPr="002627FD">
              <w:rPr>
                <w:rFonts w:ascii="Arial" w:hAnsi="Arial" w:cs="Arial"/>
                <w:sz w:val="20"/>
                <w:szCs w:val="20"/>
                <w:lang w:val="en-AU"/>
              </w:rPr>
              <w:fldChar w:fldCharType="separate"/>
            </w:r>
            <w:r w:rsidR="002627FD" w:rsidRPr="002627FD">
              <w:rPr>
                <w:rFonts w:ascii="Arial" w:eastAsia="Times New Roman" w:hAnsi="Arial" w:cs="Arial"/>
                <w:color w:val="000000"/>
                <w:sz w:val="20"/>
                <w:szCs w:val="20"/>
              </w:rPr>
              <w:t>AN255</w:t>
            </w:r>
            <w:r w:rsidRPr="002627FD">
              <w:rPr>
                <w:rFonts w:ascii="Arial" w:hAnsi="Arial" w:cs="Arial"/>
                <w:sz w:val="20"/>
                <w:szCs w:val="20"/>
                <w:lang w:val="en-AU"/>
              </w:rPr>
              <w:fldChar w:fldCharType="end"/>
            </w:r>
          </w:p>
        </w:tc>
      </w:tr>
      <w:tr w:rsidR="002627FD" w:rsidRPr="002627FD">
        <w:trPr>
          <w:trHeight w:val="230"/>
        </w:trPr>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5E066D">
        <w:trPr>
          <w:trHeight w:val="230"/>
        </w:trPr>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Waardenverzameling</w:t>
            </w:r>
          </w:p>
        </w:tc>
        <w:tc>
          <w:tcPr>
            <w:tcW w:w="5580" w:type="dxa"/>
            <w:tcBorders>
              <w:top w:val="nil"/>
              <w:left w:val="nil"/>
              <w:bottom w:val="nil"/>
              <w:right w:val="nil"/>
            </w:tcBorders>
          </w:tcPr>
          <w:p w:rsidR="002627FD" w:rsidRPr="00DD0F4F" w:rsidRDefault="002627FD" w:rsidP="002627FD">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alle in fysieke bestandsnamen toegestane tekens</w:t>
            </w:r>
          </w:p>
        </w:tc>
      </w:tr>
      <w:tr w:rsidR="002627FD" w:rsidRPr="005E066D">
        <w:trPr>
          <w:trHeight w:val="215"/>
        </w:trPr>
        <w:tc>
          <w:tcPr>
            <w:tcW w:w="3780" w:type="dxa"/>
            <w:tcBorders>
              <w:top w:val="nil"/>
              <w:left w:val="nil"/>
              <w:bottom w:val="nil"/>
              <w:right w:val="nil"/>
            </w:tcBorders>
          </w:tcPr>
          <w:p w:rsidR="002627FD" w:rsidRPr="00DD0F4F" w:rsidRDefault="002627FD" w:rsidP="002627FD">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2627FD" w:rsidRPr="00DD0F4F" w:rsidRDefault="002627FD" w:rsidP="002627FD">
            <w:pPr>
              <w:autoSpaceDE w:val="0"/>
              <w:autoSpaceDN w:val="0"/>
              <w:adjustRightInd w:val="0"/>
              <w:spacing w:after="0" w:line="240" w:lineRule="auto"/>
              <w:rPr>
                <w:rFonts w:ascii="Arial" w:eastAsia="Times New Roman" w:hAnsi="Arial" w:cs="Arial"/>
                <w:color w:val="000000"/>
                <w:sz w:val="20"/>
                <w:szCs w:val="20"/>
                <w:lang w:val="nl-NL"/>
              </w:rPr>
            </w:pPr>
          </w:p>
        </w:tc>
      </w:tr>
      <w:tr w:rsidR="002627FD" w:rsidRPr="002627FD">
        <w:trPr>
          <w:trHeight w:val="215"/>
        </w:trPr>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Indicatie materiële historie</w:t>
            </w: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del w:id="347" w:author="Arjan" w:date="2013-07-02T11:10:00Z">
              <w:r w:rsidRPr="002627FD" w:rsidDel="002627FD">
                <w:rPr>
                  <w:rFonts w:ascii="Arial" w:eastAsia="Times New Roman" w:hAnsi="Arial" w:cs="Arial"/>
                  <w:color w:val="000000"/>
                  <w:sz w:val="20"/>
                  <w:szCs w:val="20"/>
                </w:rPr>
                <w:delText>Nee</w:delText>
              </w:r>
            </w:del>
            <w:ins w:id="348" w:author="Arjan" w:date="2013-07-02T11:10:00Z">
              <w:r>
                <w:rPr>
                  <w:rFonts w:ascii="Arial" w:eastAsia="Times New Roman" w:hAnsi="Arial" w:cs="Arial"/>
                  <w:color w:val="000000"/>
                  <w:sz w:val="20"/>
                  <w:szCs w:val="20"/>
                </w:rPr>
                <w:t>Ja</w:t>
              </w:r>
            </w:ins>
          </w:p>
        </w:tc>
      </w:tr>
      <w:tr w:rsidR="002627FD" w:rsidRPr="002627FD">
        <w:trPr>
          <w:trHeight w:val="230"/>
        </w:trPr>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trPr>
          <w:trHeight w:val="230"/>
        </w:trPr>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Indicatie formele historie</w:t>
            </w: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color w:val="000000"/>
                <w:sz w:val="20"/>
                <w:szCs w:val="20"/>
              </w:rPr>
              <w:t>Nee</w:t>
            </w:r>
          </w:p>
        </w:tc>
      </w:tr>
      <w:tr w:rsidR="002627FD" w:rsidRPr="002627FD">
        <w:trPr>
          <w:trHeight w:val="230"/>
        </w:trPr>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trPr>
          <w:trHeight w:val="230"/>
        </w:trPr>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Aanduiding brondocument</w:t>
            </w: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trPr>
          <w:trHeight w:val="230"/>
        </w:trPr>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trPr>
          <w:trHeight w:val="230"/>
        </w:trPr>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Indicatie in onderzoek</w:t>
            </w: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color w:val="000000"/>
                <w:sz w:val="20"/>
                <w:szCs w:val="20"/>
              </w:rPr>
              <w:t>Nee</w:t>
            </w:r>
          </w:p>
        </w:tc>
      </w:tr>
      <w:tr w:rsidR="002627FD" w:rsidRPr="002627FD">
        <w:trPr>
          <w:trHeight w:val="230"/>
        </w:trPr>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trPr>
          <w:trHeight w:val="411"/>
        </w:trPr>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Aanduiding strijdigheid/nietigheid</w:t>
            </w: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color w:val="000000"/>
                <w:sz w:val="20"/>
                <w:szCs w:val="20"/>
              </w:rPr>
              <w:t>Nee</w:t>
            </w:r>
          </w:p>
        </w:tc>
      </w:tr>
      <w:tr w:rsidR="002627FD" w:rsidRPr="002627FD">
        <w:trPr>
          <w:trHeight w:val="245"/>
        </w:trPr>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trPr>
          <w:trHeight w:val="230"/>
        </w:trPr>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Indicatie kardinaliteit</w:t>
            </w:r>
          </w:p>
        </w:tc>
        <w:tc>
          <w:tcPr>
            <w:tcW w:w="5580" w:type="dxa"/>
            <w:tcBorders>
              <w:top w:val="nil"/>
              <w:left w:val="nil"/>
              <w:bottom w:val="nil"/>
              <w:right w:val="nil"/>
            </w:tcBorders>
          </w:tcPr>
          <w:p w:rsidR="002627FD" w:rsidRPr="002627FD" w:rsidRDefault="008F2B4B"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hAnsi="Arial" w:cs="Arial"/>
                <w:sz w:val="20"/>
                <w:szCs w:val="20"/>
                <w:lang w:val="en-AU"/>
              </w:rPr>
              <w:fldChar w:fldCharType="begin" w:fldLock="1"/>
            </w:r>
            <w:r w:rsidR="002627FD" w:rsidRPr="002627FD">
              <w:rPr>
                <w:rFonts w:ascii="Arial" w:hAnsi="Arial" w:cs="Arial"/>
                <w:sz w:val="20"/>
                <w:szCs w:val="20"/>
                <w:lang w:val="en-AU"/>
              </w:rPr>
              <w:instrText xml:space="preserve">MERGEFIELD </w:instrText>
            </w:r>
            <w:r w:rsidR="002627FD" w:rsidRPr="002627FD">
              <w:rPr>
                <w:rFonts w:ascii="Arial" w:eastAsia="Times New Roman" w:hAnsi="Arial" w:cs="Arial"/>
                <w:color w:val="000000"/>
                <w:sz w:val="20"/>
                <w:szCs w:val="20"/>
              </w:rPr>
              <w:instrText>Att.LowerBound</w:instrText>
            </w:r>
            <w:r w:rsidRPr="002627FD">
              <w:rPr>
                <w:rFonts w:ascii="Arial" w:hAnsi="Arial" w:cs="Arial"/>
                <w:sz w:val="20"/>
                <w:szCs w:val="20"/>
                <w:lang w:val="en-AU"/>
              </w:rPr>
              <w:fldChar w:fldCharType="separate"/>
            </w:r>
            <w:r w:rsidR="002627FD" w:rsidRPr="002627FD">
              <w:rPr>
                <w:rFonts w:ascii="Arial" w:eastAsia="Times New Roman" w:hAnsi="Arial" w:cs="Arial"/>
                <w:color w:val="000000"/>
                <w:sz w:val="20"/>
                <w:szCs w:val="20"/>
              </w:rPr>
              <w:t>0</w:t>
            </w:r>
            <w:r w:rsidRPr="002627FD">
              <w:rPr>
                <w:rFonts w:ascii="Arial" w:hAnsi="Arial" w:cs="Arial"/>
                <w:sz w:val="20"/>
                <w:szCs w:val="20"/>
                <w:lang w:val="en-AU"/>
              </w:rPr>
              <w:fldChar w:fldCharType="end"/>
            </w:r>
            <w:r w:rsidR="002627FD" w:rsidRPr="002627FD">
              <w:rPr>
                <w:rFonts w:ascii="Arial" w:eastAsia="Times New Roman" w:hAnsi="Arial" w:cs="Arial"/>
                <w:color w:val="000000"/>
                <w:sz w:val="20"/>
                <w:szCs w:val="20"/>
              </w:rPr>
              <w:t xml:space="preserve"> - </w:t>
            </w:r>
            <w:r w:rsidRPr="002627FD">
              <w:rPr>
                <w:rFonts w:ascii="Arial" w:eastAsia="Times New Roman" w:hAnsi="Arial" w:cs="Arial"/>
                <w:color w:val="000000"/>
                <w:sz w:val="20"/>
                <w:szCs w:val="20"/>
              </w:rPr>
              <w:fldChar w:fldCharType="begin" w:fldLock="1"/>
            </w:r>
            <w:r w:rsidR="002627FD" w:rsidRPr="002627FD">
              <w:rPr>
                <w:rFonts w:ascii="Arial" w:eastAsia="Times New Roman" w:hAnsi="Arial" w:cs="Arial"/>
                <w:color w:val="000000"/>
                <w:sz w:val="20"/>
                <w:szCs w:val="20"/>
              </w:rPr>
              <w:instrText>MERGEFIELD Att.UpperBound</w:instrText>
            </w:r>
            <w:r w:rsidRPr="002627FD">
              <w:rPr>
                <w:rFonts w:ascii="Arial" w:eastAsia="Times New Roman" w:hAnsi="Arial" w:cs="Arial"/>
                <w:color w:val="000000"/>
                <w:sz w:val="20"/>
                <w:szCs w:val="20"/>
              </w:rPr>
              <w:fldChar w:fldCharType="separate"/>
            </w:r>
            <w:r w:rsidR="002627FD" w:rsidRPr="002627FD">
              <w:rPr>
                <w:rFonts w:ascii="Arial" w:eastAsia="Times New Roman" w:hAnsi="Arial" w:cs="Arial"/>
                <w:color w:val="000000"/>
                <w:sz w:val="20"/>
                <w:szCs w:val="20"/>
              </w:rPr>
              <w:t>1</w:t>
            </w:r>
            <w:r w:rsidRPr="002627FD">
              <w:rPr>
                <w:rFonts w:ascii="Arial" w:eastAsia="Times New Roman" w:hAnsi="Arial" w:cs="Arial"/>
                <w:color w:val="000000"/>
                <w:sz w:val="20"/>
                <w:szCs w:val="20"/>
              </w:rPr>
              <w:fldChar w:fldCharType="end"/>
            </w:r>
          </w:p>
        </w:tc>
      </w:tr>
      <w:tr w:rsidR="002627FD" w:rsidRPr="002627FD">
        <w:trPr>
          <w:trHeight w:val="230"/>
        </w:trPr>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trPr>
          <w:trHeight w:val="230"/>
        </w:trPr>
        <w:tc>
          <w:tcPr>
            <w:tcW w:w="37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Indicatie authentiek</w:t>
            </w:r>
          </w:p>
        </w:tc>
        <w:tc>
          <w:tcPr>
            <w:tcW w:w="5580" w:type="dxa"/>
            <w:tcBorders>
              <w:top w:val="nil"/>
              <w:left w:val="nil"/>
              <w:bottom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color w:val="000000"/>
                <w:sz w:val="20"/>
                <w:szCs w:val="20"/>
              </w:rPr>
              <w:t>Afleidbaar gegeven</w:t>
            </w:r>
          </w:p>
        </w:tc>
      </w:tr>
      <w:tr w:rsidR="002627FD" w:rsidRPr="002627FD" w:rsidTr="002627FD">
        <w:trPr>
          <w:trHeight w:val="230"/>
        </w:trPr>
        <w:tc>
          <w:tcPr>
            <w:tcW w:w="3780" w:type="dxa"/>
            <w:tcBorders>
              <w:top w:val="nil"/>
              <w:left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5E066D" w:rsidTr="002627FD">
        <w:trPr>
          <w:trHeight w:val="230"/>
        </w:trPr>
        <w:tc>
          <w:tcPr>
            <w:tcW w:w="3780" w:type="dxa"/>
            <w:tcBorders>
              <w:top w:val="nil"/>
              <w:left w:val="nil"/>
              <w:bottom w:val="single" w:sz="4" w:space="0" w:color="auto"/>
              <w:right w:val="nil"/>
            </w:tcBorders>
          </w:tcPr>
          <w:p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r w:rsidRPr="002627FD">
              <w:rPr>
                <w:rFonts w:ascii="Arial" w:eastAsia="Times New Roman" w:hAnsi="Arial" w:cs="Arial"/>
                <w:b/>
                <w:bCs/>
                <w:color w:val="000000"/>
                <w:sz w:val="20"/>
                <w:szCs w:val="20"/>
              </w:rPr>
              <w:t>Regels attribuutsoort</w:t>
            </w:r>
          </w:p>
        </w:tc>
        <w:tc>
          <w:tcPr>
            <w:tcW w:w="5580" w:type="dxa"/>
            <w:tcBorders>
              <w:top w:val="nil"/>
              <w:left w:val="nil"/>
              <w:bottom w:val="single" w:sz="4" w:space="0" w:color="auto"/>
              <w:right w:val="nil"/>
            </w:tcBorders>
          </w:tcPr>
          <w:p w:rsidR="002627FD" w:rsidRPr="00DD0F4F" w:rsidRDefault="002627FD" w:rsidP="00B914E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Afleidbaar uit de combinatie van </w:t>
            </w:r>
            <w:del w:id="349" w:author="Arjan" w:date="2013-07-02T11:10:00Z">
              <w:r w:rsidRPr="00DD0F4F" w:rsidDel="002627FD">
                <w:rPr>
                  <w:rFonts w:ascii="Arial" w:eastAsia="Times New Roman" w:hAnsi="Arial" w:cs="Arial"/>
                  <w:color w:val="000000"/>
                  <w:sz w:val="20"/>
                  <w:szCs w:val="20"/>
                  <w:lang w:val="nl-NL"/>
                </w:rPr>
                <w:delText>Documentt</w:delText>
              </w:r>
            </w:del>
            <w:ins w:id="350" w:author="Arjan" w:date="2013-07-02T11:10:00Z">
              <w:r w:rsidRPr="00DD0F4F">
                <w:rPr>
                  <w:rFonts w:ascii="Arial" w:eastAsia="Times New Roman" w:hAnsi="Arial" w:cs="Arial"/>
                  <w:color w:val="000000"/>
                  <w:sz w:val="20"/>
                  <w:szCs w:val="20"/>
                  <w:lang w:val="nl-NL"/>
                </w:rPr>
                <w:t>T</w:t>
              </w:r>
            </w:ins>
            <w:r w:rsidRPr="00DD0F4F">
              <w:rPr>
                <w:rFonts w:ascii="Arial" w:eastAsia="Times New Roman" w:hAnsi="Arial" w:cs="Arial"/>
                <w:color w:val="000000"/>
                <w:sz w:val="20"/>
                <w:szCs w:val="20"/>
                <w:lang w:val="nl-NL"/>
              </w:rPr>
              <w:t xml:space="preserve">itel en </w:t>
            </w:r>
            <w:del w:id="351" w:author="Arjan" w:date="2013-07-02T11:10:00Z">
              <w:r w:rsidRPr="00DD0F4F" w:rsidDel="002627FD">
                <w:rPr>
                  <w:rFonts w:ascii="Arial" w:eastAsia="Times New Roman" w:hAnsi="Arial" w:cs="Arial"/>
                  <w:color w:val="000000"/>
                  <w:sz w:val="20"/>
                  <w:szCs w:val="20"/>
                  <w:lang w:val="nl-NL"/>
                </w:rPr>
                <w:delText>Documentf</w:delText>
              </w:r>
            </w:del>
            <w:ins w:id="352" w:author="Arjan" w:date="2013-07-02T11:10:00Z">
              <w:r w:rsidRPr="00DD0F4F">
                <w:rPr>
                  <w:rFonts w:ascii="Arial" w:eastAsia="Times New Roman" w:hAnsi="Arial" w:cs="Arial"/>
                  <w:color w:val="000000"/>
                  <w:sz w:val="20"/>
                  <w:szCs w:val="20"/>
                  <w:lang w:val="nl-NL"/>
                </w:rPr>
                <w:t>F</w:t>
              </w:r>
            </w:ins>
            <w:r w:rsidRPr="00DD0F4F">
              <w:rPr>
                <w:rFonts w:ascii="Arial" w:eastAsia="Times New Roman" w:hAnsi="Arial" w:cs="Arial"/>
                <w:color w:val="000000"/>
                <w:sz w:val="20"/>
                <w:szCs w:val="20"/>
                <w:lang w:val="nl-NL"/>
              </w:rPr>
              <w:t>ormaat, gescheiden door een punt, mits beide attributen van een waarde zijn voorzien</w:t>
            </w:r>
            <w:ins w:id="353" w:author="Arjan" w:date="2014-01-22T16:38:00Z">
              <w:r w:rsidR="004B37F9" w:rsidRPr="00DD0F4F">
                <w:rPr>
                  <w:rFonts w:ascii="Arial" w:eastAsia="Times New Roman" w:hAnsi="Arial" w:cs="Arial"/>
                  <w:color w:val="000000"/>
                  <w:sz w:val="20"/>
                  <w:szCs w:val="20"/>
                  <w:lang w:val="nl-NL"/>
                </w:rPr>
                <w:t xml:space="preserve"> en het een digitaal bestan</w:t>
              </w:r>
            </w:ins>
            <w:ins w:id="354" w:author="Arjan" w:date="2014-01-22T16:39:00Z">
              <w:r w:rsidR="004B37F9" w:rsidRPr="00DD0F4F">
                <w:rPr>
                  <w:rFonts w:ascii="Arial" w:eastAsia="Times New Roman" w:hAnsi="Arial" w:cs="Arial"/>
                  <w:color w:val="000000"/>
                  <w:sz w:val="20"/>
                  <w:szCs w:val="20"/>
                  <w:lang w:val="nl-NL"/>
                </w:rPr>
                <w:t>d betreft d.w.z. de attribuutsoort Inhoud is van een waarde voorzien</w:t>
              </w:r>
            </w:ins>
            <w:r w:rsidRPr="00DD0F4F">
              <w:rPr>
                <w:rFonts w:ascii="Arial" w:eastAsia="Times New Roman" w:hAnsi="Arial" w:cs="Arial"/>
                <w:color w:val="000000"/>
                <w:sz w:val="20"/>
                <w:szCs w:val="20"/>
                <w:lang w:val="nl-NL"/>
              </w:rPr>
              <w:t xml:space="preserve">. Zo niet, dan </w:t>
            </w:r>
            <w:del w:id="355" w:author="Arjan" w:date="2014-01-22T13:52:00Z">
              <w:r w:rsidRPr="00DD0F4F" w:rsidDel="00B914EC">
                <w:rPr>
                  <w:rFonts w:ascii="Arial" w:eastAsia="Times New Roman" w:hAnsi="Arial" w:cs="Arial"/>
                  <w:color w:val="000000"/>
                  <w:sz w:val="20"/>
                  <w:szCs w:val="20"/>
                  <w:lang w:val="nl-NL"/>
                </w:rPr>
                <w:delText xml:space="preserve">is </w:delText>
              </w:r>
            </w:del>
            <w:ins w:id="356" w:author="Arjan" w:date="2014-01-22T13:52:00Z">
              <w:r w:rsidR="00B914EC" w:rsidRPr="00DD0F4F">
                <w:rPr>
                  <w:rFonts w:ascii="Arial" w:eastAsia="Times New Roman" w:hAnsi="Arial" w:cs="Arial"/>
                  <w:color w:val="000000"/>
                  <w:sz w:val="20"/>
                  <w:szCs w:val="20"/>
                  <w:lang w:val="nl-NL"/>
                </w:rPr>
                <w:t xml:space="preserve">moet </w:t>
              </w:r>
            </w:ins>
            <w:r w:rsidRPr="00DD0F4F">
              <w:rPr>
                <w:rFonts w:ascii="Arial" w:eastAsia="Times New Roman" w:hAnsi="Arial" w:cs="Arial"/>
                <w:color w:val="000000"/>
                <w:sz w:val="20"/>
                <w:szCs w:val="20"/>
                <w:lang w:val="nl-NL"/>
              </w:rPr>
              <w:t>het attribuut Bestandsnaam van een waarde voorzien</w:t>
            </w:r>
            <w:ins w:id="357" w:author="Arjan" w:date="2014-01-22T13:53:00Z">
              <w:r w:rsidR="00B914EC" w:rsidRPr="00DD0F4F">
                <w:rPr>
                  <w:rFonts w:ascii="Arial" w:eastAsia="Times New Roman" w:hAnsi="Arial" w:cs="Arial"/>
                  <w:color w:val="000000"/>
                  <w:sz w:val="20"/>
                  <w:szCs w:val="20"/>
                  <w:lang w:val="nl-NL"/>
                </w:rPr>
                <w:t xml:space="preserve"> zijn</w:t>
              </w:r>
            </w:ins>
            <w:r w:rsidRPr="00DD0F4F">
              <w:rPr>
                <w:rFonts w:ascii="Arial" w:eastAsia="Times New Roman" w:hAnsi="Arial" w:cs="Arial"/>
                <w:color w:val="000000"/>
                <w:sz w:val="20"/>
                <w:szCs w:val="20"/>
                <w:lang w:val="nl-NL"/>
              </w:rPr>
              <w:t xml:space="preserve">. Uit de bestandsnaam moet een geldig </w:t>
            </w:r>
            <w:del w:id="358" w:author="Arjan" w:date="2013-07-02T11:10:00Z">
              <w:r w:rsidRPr="00DD0F4F" w:rsidDel="002627FD">
                <w:rPr>
                  <w:rFonts w:ascii="Arial" w:eastAsia="Times New Roman" w:hAnsi="Arial" w:cs="Arial"/>
                  <w:color w:val="000000"/>
                  <w:sz w:val="20"/>
                  <w:szCs w:val="20"/>
                  <w:lang w:val="nl-NL"/>
                </w:rPr>
                <w:delText>Documentf</w:delText>
              </w:r>
            </w:del>
            <w:ins w:id="359" w:author="Arjan" w:date="2013-07-02T11:10:00Z">
              <w:r w:rsidRPr="00DD0F4F">
                <w:rPr>
                  <w:rFonts w:ascii="Arial" w:eastAsia="Times New Roman" w:hAnsi="Arial" w:cs="Arial"/>
                  <w:color w:val="000000"/>
                  <w:sz w:val="20"/>
                  <w:szCs w:val="20"/>
                  <w:lang w:val="nl-NL"/>
                </w:rPr>
                <w:t>F</w:t>
              </w:r>
            </w:ins>
            <w:r w:rsidRPr="00DD0F4F">
              <w:rPr>
                <w:rFonts w:ascii="Arial" w:eastAsia="Times New Roman" w:hAnsi="Arial" w:cs="Arial"/>
                <w:color w:val="000000"/>
                <w:sz w:val="20"/>
                <w:szCs w:val="20"/>
                <w:lang w:val="nl-NL"/>
              </w:rPr>
              <w:t xml:space="preserve">ormaat af te leiden zijn (laatste posities na de laatste punt in de bestandsnaam). Zo niet dan dient </w:t>
            </w:r>
            <w:del w:id="360" w:author="Arjan" w:date="2013-07-02T11:11:00Z">
              <w:r w:rsidRPr="00DD0F4F" w:rsidDel="002627FD">
                <w:rPr>
                  <w:rFonts w:ascii="Arial" w:eastAsia="Times New Roman" w:hAnsi="Arial" w:cs="Arial"/>
                  <w:color w:val="000000"/>
                  <w:sz w:val="20"/>
                  <w:szCs w:val="20"/>
                  <w:lang w:val="nl-NL"/>
                </w:rPr>
                <w:delText>Documentf</w:delText>
              </w:r>
            </w:del>
            <w:ins w:id="361" w:author="Arjan" w:date="2013-07-02T11:11:00Z">
              <w:r w:rsidRPr="00DD0F4F">
                <w:rPr>
                  <w:rFonts w:ascii="Arial" w:eastAsia="Times New Roman" w:hAnsi="Arial" w:cs="Arial"/>
                  <w:color w:val="000000"/>
                  <w:sz w:val="20"/>
                  <w:szCs w:val="20"/>
                  <w:lang w:val="nl-NL"/>
                </w:rPr>
                <w:t>F</w:t>
              </w:r>
            </w:ins>
            <w:r w:rsidRPr="00DD0F4F">
              <w:rPr>
                <w:rFonts w:ascii="Arial" w:eastAsia="Times New Roman" w:hAnsi="Arial" w:cs="Arial"/>
                <w:color w:val="000000"/>
                <w:sz w:val="20"/>
                <w:szCs w:val="20"/>
                <w:lang w:val="nl-NL"/>
              </w:rPr>
              <w:t>ormaat van een waarde te zijn voorzien.</w:t>
            </w:r>
          </w:p>
        </w:tc>
      </w:tr>
    </w:tbl>
    <w:p w:rsidR="002627FD" w:rsidRPr="00DD0F4F" w:rsidRDefault="002627FD" w:rsidP="0044638F">
      <w:pPr>
        <w:rPr>
          <w:lang w:val="nl-NL"/>
        </w:rPr>
      </w:pPr>
    </w:p>
    <w:p w:rsidR="0044638F" w:rsidRDefault="0044638F" w:rsidP="0044638F">
      <w:pPr>
        <w:pStyle w:val="Kop3"/>
      </w:pPr>
      <w:bookmarkStart w:id="362" w:name="_Toc398129674"/>
      <w:r>
        <w:t>Status</w:t>
      </w:r>
      <w:r w:rsidR="001E58EB">
        <w:t xml:space="preserve"> en Versie</w:t>
      </w:r>
      <w:bookmarkEnd w:id="362"/>
    </w:p>
    <w:p w:rsidR="001E58EB" w:rsidRPr="00DD0F4F" w:rsidRDefault="001E58EB" w:rsidP="0044638F">
      <w:pPr>
        <w:rPr>
          <w:noProof/>
          <w:lang w:val="nl-NL"/>
        </w:rPr>
      </w:pPr>
      <w:r w:rsidRPr="00DD0F4F">
        <w:rPr>
          <w:noProof/>
          <w:lang w:val="nl-NL"/>
        </w:rPr>
        <w:t xml:space="preserve">Een ENKELVOUDIG INFORMATIEOBJECT betreft een </w:t>
      </w:r>
      <w:r w:rsidR="00433554" w:rsidRPr="00DD0F4F">
        <w:rPr>
          <w:noProof/>
          <w:lang w:val="nl-NL"/>
        </w:rPr>
        <w:t xml:space="preserve">naar aard en vorm als één geheel te beschouwen </w:t>
      </w:r>
      <w:r w:rsidRPr="00DD0F4F">
        <w:rPr>
          <w:noProof/>
          <w:lang w:val="nl-NL"/>
        </w:rPr>
        <w:t xml:space="preserve">bestand </w:t>
      </w:r>
      <w:r w:rsidR="00433554" w:rsidRPr="00DD0F4F">
        <w:rPr>
          <w:noProof/>
          <w:lang w:val="nl-NL"/>
        </w:rPr>
        <w:t xml:space="preserve">eenheid van gegevens. In de digitale praktijk betreft dit een bestand. Een INFORMATIEOBJECT is inhoudelijk vastgelegd in één bestand dan wel, in het geval het een SAMENGESTELD INFORMATIEOBJECT betreft in meer bestanden. In het laatste geval vormen die bestanden vanuit functioneel oogpunt één geheel. Slechts technische aspecten vormen de reden om een dergelijk geheel inhoudelijk in meerder fysieke eenheden (bestanden, enkelvoudige informatieobjecten) vast te leggen. Vanuit functioneel oogpunt hebben deze bestanden dezelfde versie en status. Om die redenen verplaatsen we de attributen Versie en Status naar INFORMATIEOBJECT. </w:t>
      </w:r>
    </w:p>
    <w:p w:rsidR="00433554" w:rsidRPr="00DD0F4F" w:rsidRDefault="00433554" w:rsidP="0044638F">
      <w:pPr>
        <w:rPr>
          <w:noProof/>
          <w:lang w:val="nl-NL"/>
        </w:rPr>
      </w:pPr>
      <w:r w:rsidRPr="00DD0F4F">
        <w:rPr>
          <w:noProof/>
          <w:lang w:val="nl-NL"/>
        </w:rPr>
        <w:t xml:space="preserve">De tweede reden hiervoor is de aansluiting op </w:t>
      </w:r>
      <w:r w:rsidRPr="00DD0F4F">
        <w:rPr>
          <w:lang w:val="nl-NL"/>
        </w:rPr>
        <w:t xml:space="preserve">het Toepassingsprofiel Lokale Overheden, het model van metadata van een (digitaal) record in verband met archiveringsdoeleinden. </w:t>
      </w:r>
      <w:r w:rsidR="00922EA9" w:rsidRPr="00DD0F4F">
        <w:rPr>
          <w:lang w:val="nl-NL"/>
        </w:rPr>
        <w:t xml:space="preserve">Dankzij deze </w:t>
      </w:r>
      <w:r w:rsidR="00922EA9" w:rsidRPr="00DD0F4F">
        <w:rPr>
          <w:lang w:val="nl-NL"/>
        </w:rPr>
        <w:lastRenderedPageBreak/>
        <w:t xml:space="preserve">verplaatsing is het mogelijk om van een informatieobject een </w:t>
      </w:r>
      <w:r w:rsidRPr="00DD0F4F">
        <w:rPr>
          <w:lang w:val="nl-NL"/>
        </w:rPr>
        <w:t xml:space="preserve">record </w:t>
      </w:r>
      <w:r w:rsidR="00922EA9" w:rsidRPr="00DD0F4F">
        <w:rPr>
          <w:lang w:val="nl-NL"/>
        </w:rPr>
        <w:t xml:space="preserve">te genereren en </w:t>
      </w:r>
      <w:r w:rsidRPr="00DD0F4F">
        <w:rPr>
          <w:lang w:val="nl-NL"/>
        </w:rPr>
        <w:t xml:space="preserve">van </w:t>
      </w:r>
      <w:r w:rsidR="00922EA9" w:rsidRPr="00DD0F4F">
        <w:rPr>
          <w:lang w:val="nl-NL"/>
        </w:rPr>
        <w:t xml:space="preserve">de gewenste </w:t>
      </w:r>
      <w:r w:rsidRPr="00DD0F4F">
        <w:rPr>
          <w:lang w:val="nl-NL"/>
        </w:rPr>
        <w:t>metadata te voorzien</w:t>
      </w:r>
      <w:r w:rsidR="00922EA9" w:rsidRPr="00DD0F4F">
        <w:rPr>
          <w:lang w:val="nl-NL"/>
        </w:rPr>
        <w:t>.</w:t>
      </w:r>
    </w:p>
    <w:p w:rsidR="0044638F" w:rsidRPr="00922EA9" w:rsidDel="00660E22" w:rsidRDefault="008F2B4B" w:rsidP="00922EA9">
      <w:pPr>
        <w:pStyle w:val="Kop41"/>
        <w:rPr>
          <w:del w:id="363" w:author="Arjan" w:date="2014-01-22T14:54:00Z"/>
          <w:rFonts w:eastAsia="Times New Roman"/>
          <w:shd w:val="clear" w:color="auto" w:fill="auto"/>
          <w:lang w:val="nl-NL"/>
        </w:rPr>
      </w:pPr>
      <w:del w:id="364" w:author="Arjan" w:date="2014-01-22T14:54:00Z">
        <w:r w:rsidDel="00660E22">
          <w:rPr>
            <w:b w:val="0"/>
            <w:bCs w:val="0"/>
            <w:sz w:val="20"/>
            <w:szCs w:val="20"/>
          </w:rPr>
          <w:fldChar w:fldCharType="begin" w:fldLock="1"/>
        </w:r>
        <w:r w:rsidR="00922EA9" w:rsidRPr="00DD0F4F" w:rsidDel="00660E22">
          <w:rPr>
            <w:b w:val="0"/>
            <w:bCs w:val="0"/>
            <w:color w:val="auto"/>
            <w:sz w:val="20"/>
            <w:szCs w:val="20"/>
            <w:shd w:val="clear" w:color="auto" w:fill="auto"/>
            <w:lang w:val="nl-NL"/>
          </w:rPr>
          <w:delInstrText xml:space="preserve">MERGEFIELD </w:delInstrText>
        </w:r>
        <w:r w:rsidR="00922EA9" w:rsidDel="00660E22">
          <w:rPr>
            <w:rFonts w:eastAsia="Times New Roman"/>
            <w:shd w:val="clear" w:color="auto" w:fill="auto"/>
            <w:lang w:val="nl-NL"/>
          </w:rPr>
          <w:delInstrText>Att.Stereotype</w:delInstrText>
        </w:r>
        <w:r w:rsidDel="00660E22">
          <w:rPr>
            <w:b w:val="0"/>
            <w:bCs w:val="0"/>
            <w:sz w:val="20"/>
            <w:szCs w:val="20"/>
          </w:rPr>
          <w:fldChar w:fldCharType="separate"/>
        </w:r>
        <w:r w:rsidR="00922EA9" w:rsidDel="00660E22">
          <w:rPr>
            <w:rFonts w:eastAsia="Times New Roman"/>
            <w:shd w:val="clear" w:color="auto" w:fill="auto"/>
            <w:lang w:val="nl-NL"/>
          </w:rPr>
          <w:delText>«Attribuutsoort»</w:delText>
        </w:r>
        <w:r w:rsidDel="00660E22">
          <w:rPr>
            <w:b w:val="0"/>
            <w:bCs w:val="0"/>
            <w:sz w:val="20"/>
            <w:szCs w:val="20"/>
          </w:rPr>
          <w:fldChar w:fldCharType="end"/>
        </w:r>
        <w:r w:rsidR="00922EA9" w:rsidDel="00660E22">
          <w:rPr>
            <w:rFonts w:eastAsia="Times New Roman"/>
            <w:shd w:val="clear" w:color="auto" w:fill="auto"/>
            <w:lang w:val="nl-NL"/>
          </w:rPr>
          <w:delText xml:space="preserve"> Documentstatus</w:delText>
        </w:r>
      </w:del>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44638F" w:rsidRPr="005E066D" w:rsidDel="00660E22" w:rsidTr="005D189E">
        <w:trPr>
          <w:trHeight w:val="230"/>
          <w:del w:id="365" w:author="Arjan" w:date="2014-01-22T14:54:00Z"/>
        </w:trPr>
        <w:tc>
          <w:tcPr>
            <w:tcW w:w="3780" w:type="dxa"/>
            <w:tcBorders>
              <w:top w:val="single" w:sz="4" w:space="0" w:color="auto"/>
              <w:left w:val="nil"/>
              <w:bottom w:val="nil"/>
              <w:right w:val="nil"/>
            </w:tcBorders>
          </w:tcPr>
          <w:p w:rsidR="0044638F" w:rsidRPr="00DD0F4F" w:rsidDel="00660E22" w:rsidRDefault="0044638F" w:rsidP="004221F2">
            <w:pPr>
              <w:autoSpaceDE w:val="0"/>
              <w:autoSpaceDN w:val="0"/>
              <w:adjustRightInd w:val="0"/>
              <w:spacing w:after="0" w:line="240" w:lineRule="auto"/>
              <w:rPr>
                <w:del w:id="366" w:author="Arjan" w:date="2014-01-22T14:54:00Z"/>
                <w:rFonts w:ascii="Arial" w:eastAsia="Times New Roman" w:hAnsi="Arial" w:cs="Arial"/>
                <w:color w:val="000000"/>
                <w:sz w:val="20"/>
                <w:szCs w:val="20"/>
                <w:lang w:val="nl-NL"/>
              </w:rPr>
            </w:pPr>
            <w:del w:id="367" w:author="Arjan" w:date="2014-01-22T14:54:00Z">
              <w:r w:rsidRPr="00DD0F4F" w:rsidDel="00660E22">
                <w:rPr>
                  <w:rFonts w:ascii="Arial" w:eastAsia="Times New Roman" w:hAnsi="Arial" w:cs="Arial"/>
                  <w:b/>
                  <w:bCs/>
                  <w:color w:val="000000"/>
                  <w:sz w:val="20"/>
                  <w:szCs w:val="20"/>
                  <w:lang w:val="nl-NL"/>
                </w:rPr>
                <w:delText>Naam attribuutsoort</w:delText>
              </w:r>
            </w:del>
          </w:p>
        </w:tc>
        <w:tc>
          <w:tcPr>
            <w:tcW w:w="5580" w:type="dxa"/>
            <w:tcBorders>
              <w:top w:val="single" w:sz="4" w:space="0" w:color="auto"/>
              <w:left w:val="nil"/>
              <w:bottom w:val="nil"/>
              <w:right w:val="nil"/>
            </w:tcBorders>
          </w:tcPr>
          <w:p w:rsidR="0044638F" w:rsidRPr="00DD0F4F" w:rsidDel="00660E22" w:rsidRDefault="008F2B4B" w:rsidP="004221F2">
            <w:pPr>
              <w:autoSpaceDE w:val="0"/>
              <w:autoSpaceDN w:val="0"/>
              <w:adjustRightInd w:val="0"/>
              <w:spacing w:after="0" w:line="240" w:lineRule="auto"/>
              <w:rPr>
                <w:del w:id="368" w:author="Arjan" w:date="2014-01-22T14:54:00Z"/>
                <w:rFonts w:ascii="Arial" w:eastAsia="Times New Roman" w:hAnsi="Arial" w:cs="Arial"/>
                <w:color w:val="000000"/>
                <w:sz w:val="20"/>
                <w:szCs w:val="20"/>
                <w:lang w:val="nl-NL"/>
              </w:rPr>
            </w:pPr>
            <w:del w:id="369" w:author="Arjan" w:date="2014-01-22T14:54:00Z">
              <w:r w:rsidRPr="00F64D19" w:rsidDel="00660E22">
                <w:rPr>
                  <w:rFonts w:ascii="Arial" w:hAnsi="Arial" w:cs="Arial"/>
                  <w:sz w:val="20"/>
                  <w:szCs w:val="20"/>
                  <w:lang w:val="en-AU"/>
                </w:rPr>
                <w:fldChar w:fldCharType="begin" w:fldLock="1"/>
              </w:r>
              <w:r w:rsidR="0044638F" w:rsidRPr="00DD0F4F" w:rsidDel="00660E22">
                <w:rPr>
                  <w:rFonts w:ascii="Arial" w:hAnsi="Arial" w:cs="Arial"/>
                  <w:sz w:val="20"/>
                  <w:szCs w:val="20"/>
                  <w:lang w:val="nl-NL"/>
                </w:rPr>
                <w:delInstrText xml:space="preserve">MERGEFIELD </w:delInstrText>
              </w:r>
              <w:r w:rsidR="0044638F" w:rsidRPr="00DD0F4F" w:rsidDel="00660E22">
                <w:rPr>
                  <w:rFonts w:ascii="Arial" w:eastAsia="Times New Roman" w:hAnsi="Arial" w:cs="Arial"/>
                  <w:color w:val="000000"/>
                  <w:sz w:val="20"/>
                  <w:szCs w:val="20"/>
                  <w:lang w:val="nl-NL"/>
                </w:rPr>
                <w:delInstrText>Att.Name</w:delInstrText>
              </w:r>
              <w:r w:rsidRPr="00F64D19" w:rsidDel="00660E22">
                <w:rPr>
                  <w:rFonts w:ascii="Arial" w:hAnsi="Arial" w:cs="Arial"/>
                  <w:sz w:val="20"/>
                  <w:szCs w:val="20"/>
                  <w:lang w:val="en-AU"/>
                </w:rPr>
                <w:fldChar w:fldCharType="separate"/>
              </w:r>
              <w:r w:rsidR="0044638F" w:rsidRPr="00DD0F4F" w:rsidDel="00660E22">
                <w:rPr>
                  <w:rFonts w:ascii="Arial" w:eastAsia="Times New Roman" w:hAnsi="Arial" w:cs="Arial"/>
                  <w:color w:val="000000"/>
                  <w:sz w:val="20"/>
                  <w:szCs w:val="20"/>
                  <w:lang w:val="nl-NL"/>
                </w:rPr>
                <w:delText>Documentstatus</w:delText>
              </w:r>
              <w:r w:rsidRPr="00F64D19" w:rsidDel="00660E22">
                <w:rPr>
                  <w:rFonts w:ascii="Arial" w:hAnsi="Arial" w:cs="Arial"/>
                  <w:sz w:val="20"/>
                  <w:szCs w:val="20"/>
                  <w:lang w:val="en-AU"/>
                </w:rPr>
                <w:fldChar w:fldCharType="end"/>
              </w:r>
            </w:del>
          </w:p>
        </w:tc>
      </w:tr>
      <w:tr w:rsidR="0044638F" w:rsidRPr="005E066D" w:rsidDel="00660E22" w:rsidTr="004221F2">
        <w:trPr>
          <w:del w:id="370"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371"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372" w:author="Arjan" w:date="2014-01-22T14:54:00Z"/>
                <w:rFonts w:ascii="Arial" w:eastAsia="Times New Roman" w:hAnsi="Arial" w:cs="Arial"/>
                <w:color w:val="000000"/>
                <w:sz w:val="20"/>
                <w:szCs w:val="20"/>
                <w:lang w:val="nl-NL"/>
              </w:rPr>
            </w:pPr>
          </w:p>
        </w:tc>
      </w:tr>
      <w:tr w:rsidR="0044638F" w:rsidRPr="005E066D" w:rsidDel="00660E22" w:rsidTr="004221F2">
        <w:trPr>
          <w:del w:id="373"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374" w:author="Arjan" w:date="2014-01-22T14:54:00Z"/>
                <w:rFonts w:ascii="Arial" w:eastAsia="Times New Roman" w:hAnsi="Arial" w:cs="Arial"/>
                <w:color w:val="000000"/>
                <w:sz w:val="20"/>
                <w:szCs w:val="20"/>
                <w:lang w:val="nl-NL"/>
              </w:rPr>
            </w:pPr>
            <w:del w:id="375" w:author="Arjan" w:date="2014-01-22T14:54:00Z">
              <w:r w:rsidRPr="00DD0F4F" w:rsidDel="00660E22">
                <w:rPr>
                  <w:rFonts w:ascii="Arial" w:eastAsia="Times New Roman" w:hAnsi="Arial" w:cs="Arial"/>
                  <w:b/>
                  <w:bCs/>
                  <w:color w:val="000000"/>
                  <w:sz w:val="20"/>
                  <w:szCs w:val="20"/>
                  <w:lang w:val="nl-NL"/>
                </w:rPr>
                <w:delText>Herkomst attribuutsoort</w:delText>
              </w:r>
            </w:del>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376" w:author="Arjan" w:date="2014-01-22T14:54:00Z"/>
                <w:rFonts w:ascii="Arial" w:eastAsia="Times New Roman" w:hAnsi="Arial" w:cs="Arial"/>
                <w:color w:val="000000"/>
                <w:sz w:val="20"/>
                <w:szCs w:val="20"/>
                <w:lang w:val="nl-NL"/>
              </w:rPr>
            </w:pPr>
            <w:del w:id="377" w:author="Arjan" w:date="2014-01-22T14:54:00Z">
              <w:r w:rsidRPr="00DD0F4F" w:rsidDel="00660E22">
                <w:rPr>
                  <w:rFonts w:ascii="Arial" w:eastAsia="Times New Roman" w:hAnsi="Arial" w:cs="Arial"/>
                  <w:color w:val="000000"/>
                  <w:sz w:val="20"/>
                  <w:szCs w:val="20"/>
                  <w:lang w:val="nl-NL"/>
                </w:rPr>
                <w:delText>KING</w:delText>
              </w:r>
            </w:del>
          </w:p>
        </w:tc>
      </w:tr>
      <w:tr w:rsidR="0044638F" w:rsidRPr="005E066D" w:rsidDel="00660E22" w:rsidTr="004221F2">
        <w:trPr>
          <w:del w:id="378"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379"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380" w:author="Arjan" w:date="2014-01-22T14:54:00Z"/>
                <w:rFonts w:ascii="Arial" w:eastAsia="Times New Roman" w:hAnsi="Arial" w:cs="Arial"/>
                <w:color w:val="000000"/>
                <w:sz w:val="20"/>
                <w:szCs w:val="20"/>
                <w:lang w:val="nl-NL"/>
              </w:rPr>
            </w:pPr>
          </w:p>
        </w:tc>
      </w:tr>
      <w:tr w:rsidR="0044638F" w:rsidRPr="005E066D" w:rsidDel="00660E22" w:rsidTr="004221F2">
        <w:trPr>
          <w:del w:id="381"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382" w:author="Arjan" w:date="2014-01-22T14:54:00Z"/>
                <w:rFonts w:ascii="Arial" w:eastAsia="Times New Roman" w:hAnsi="Arial" w:cs="Arial"/>
                <w:color w:val="000000"/>
                <w:sz w:val="20"/>
                <w:szCs w:val="20"/>
                <w:lang w:val="nl-NL"/>
              </w:rPr>
            </w:pPr>
            <w:del w:id="383" w:author="Arjan" w:date="2014-01-22T14:54:00Z">
              <w:r w:rsidRPr="00DD0F4F" w:rsidDel="00660E22">
                <w:rPr>
                  <w:rFonts w:ascii="Arial" w:eastAsia="Times New Roman" w:hAnsi="Arial" w:cs="Arial"/>
                  <w:b/>
                  <w:bCs/>
                  <w:color w:val="000000"/>
                  <w:sz w:val="20"/>
                  <w:szCs w:val="20"/>
                  <w:lang w:val="nl-NL"/>
                </w:rPr>
                <w:delText>Code attribuutsoort</w:delText>
              </w:r>
            </w:del>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384" w:author="Arjan" w:date="2014-01-22T14:54:00Z"/>
                <w:rFonts w:ascii="Arial" w:eastAsia="Times New Roman" w:hAnsi="Arial" w:cs="Arial"/>
                <w:color w:val="000000"/>
                <w:sz w:val="20"/>
                <w:szCs w:val="20"/>
                <w:lang w:val="nl-NL"/>
              </w:rPr>
            </w:pPr>
          </w:p>
        </w:tc>
      </w:tr>
      <w:tr w:rsidR="0044638F" w:rsidRPr="005E066D" w:rsidDel="00660E22" w:rsidTr="004221F2">
        <w:trPr>
          <w:del w:id="385"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386"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387" w:author="Arjan" w:date="2014-01-22T14:54:00Z"/>
                <w:rFonts w:ascii="Arial" w:eastAsia="Times New Roman" w:hAnsi="Arial" w:cs="Arial"/>
                <w:color w:val="000000"/>
                <w:sz w:val="20"/>
                <w:szCs w:val="20"/>
                <w:lang w:val="nl-NL"/>
              </w:rPr>
            </w:pPr>
          </w:p>
        </w:tc>
      </w:tr>
      <w:tr w:rsidR="0044638F" w:rsidRPr="005E066D" w:rsidDel="00660E22" w:rsidTr="004221F2">
        <w:trPr>
          <w:del w:id="388"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389" w:author="Arjan" w:date="2014-01-22T14:54:00Z"/>
                <w:rFonts w:ascii="Arial" w:eastAsia="Times New Roman" w:hAnsi="Arial" w:cs="Arial"/>
                <w:color w:val="000000"/>
                <w:sz w:val="20"/>
                <w:szCs w:val="20"/>
                <w:lang w:val="nl-NL"/>
              </w:rPr>
            </w:pPr>
            <w:del w:id="390" w:author="Arjan" w:date="2014-01-22T14:54:00Z">
              <w:r w:rsidRPr="00DD0F4F" w:rsidDel="00660E22">
                <w:rPr>
                  <w:rFonts w:ascii="Arial" w:eastAsia="Times New Roman" w:hAnsi="Arial" w:cs="Arial"/>
                  <w:b/>
                  <w:bCs/>
                  <w:color w:val="000000"/>
                  <w:sz w:val="20"/>
                  <w:szCs w:val="20"/>
                  <w:lang w:val="nl-NL"/>
                </w:rPr>
                <w:delText>XML-tag attribuutsoort</w:delText>
              </w:r>
            </w:del>
          </w:p>
        </w:tc>
        <w:tc>
          <w:tcPr>
            <w:tcW w:w="5580" w:type="dxa"/>
            <w:tcBorders>
              <w:top w:val="nil"/>
              <w:left w:val="nil"/>
              <w:bottom w:val="nil"/>
              <w:right w:val="nil"/>
            </w:tcBorders>
          </w:tcPr>
          <w:p w:rsidR="0044638F" w:rsidRPr="00DD0F4F" w:rsidDel="00660E22" w:rsidRDefault="008F2B4B" w:rsidP="004221F2">
            <w:pPr>
              <w:autoSpaceDE w:val="0"/>
              <w:autoSpaceDN w:val="0"/>
              <w:adjustRightInd w:val="0"/>
              <w:spacing w:after="0" w:line="240" w:lineRule="auto"/>
              <w:rPr>
                <w:del w:id="391" w:author="Arjan" w:date="2014-01-22T14:54:00Z"/>
                <w:rFonts w:ascii="Arial" w:eastAsia="Times New Roman" w:hAnsi="Arial" w:cs="Arial"/>
                <w:color w:val="000000"/>
                <w:sz w:val="20"/>
                <w:szCs w:val="20"/>
                <w:lang w:val="nl-NL"/>
              </w:rPr>
            </w:pPr>
            <w:del w:id="392" w:author="Arjan" w:date="2014-01-22T14:54:00Z">
              <w:r w:rsidRPr="00F64D19" w:rsidDel="00660E22">
                <w:rPr>
                  <w:rFonts w:ascii="Arial" w:hAnsi="Arial" w:cs="Arial"/>
                  <w:sz w:val="20"/>
                  <w:szCs w:val="20"/>
                  <w:lang w:val="en-AU"/>
                </w:rPr>
                <w:fldChar w:fldCharType="begin" w:fldLock="1"/>
              </w:r>
              <w:r w:rsidR="0044638F" w:rsidRPr="00DD0F4F" w:rsidDel="00660E22">
                <w:rPr>
                  <w:rFonts w:ascii="Arial" w:hAnsi="Arial" w:cs="Arial"/>
                  <w:sz w:val="20"/>
                  <w:szCs w:val="20"/>
                  <w:lang w:val="nl-NL"/>
                </w:rPr>
                <w:delInstrText xml:space="preserve">MERGEFIELD </w:delInstrText>
              </w:r>
              <w:r w:rsidR="0044638F" w:rsidRPr="00DD0F4F" w:rsidDel="00660E22">
                <w:rPr>
                  <w:rFonts w:ascii="Arial" w:eastAsia="Times New Roman" w:hAnsi="Arial" w:cs="Arial"/>
                  <w:color w:val="000000"/>
                  <w:sz w:val="20"/>
                  <w:szCs w:val="20"/>
                  <w:lang w:val="nl-NL"/>
                </w:rPr>
                <w:delInstrText>Att.Alias</w:delInstrText>
              </w:r>
              <w:r w:rsidRPr="00F64D19" w:rsidDel="00660E22">
                <w:rPr>
                  <w:rFonts w:ascii="Arial" w:hAnsi="Arial" w:cs="Arial"/>
                  <w:sz w:val="20"/>
                  <w:szCs w:val="20"/>
                  <w:lang w:val="en-AU"/>
                </w:rPr>
                <w:fldChar w:fldCharType="separate"/>
              </w:r>
              <w:r w:rsidR="0044638F" w:rsidRPr="00DD0F4F" w:rsidDel="00660E22">
                <w:rPr>
                  <w:rFonts w:ascii="Arial" w:eastAsia="Times New Roman" w:hAnsi="Arial" w:cs="Arial"/>
                  <w:color w:val="000000"/>
                  <w:sz w:val="20"/>
                  <w:szCs w:val="20"/>
                  <w:lang w:val="nl-NL"/>
                </w:rPr>
                <w:delText>status</w:delText>
              </w:r>
              <w:r w:rsidRPr="00F64D19" w:rsidDel="00660E22">
                <w:rPr>
                  <w:rFonts w:ascii="Arial" w:hAnsi="Arial" w:cs="Arial"/>
                  <w:sz w:val="20"/>
                  <w:szCs w:val="20"/>
                  <w:lang w:val="en-AU"/>
                </w:rPr>
                <w:fldChar w:fldCharType="end"/>
              </w:r>
            </w:del>
          </w:p>
        </w:tc>
      </w:tr>
      <w:tr w:rsidR="0044638F" w:rsidRPr="005E066D" w:rsidDel="00660E22" w:rsidTr="004221F2">
        <w:trPr>
          <w:del w:id="393"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394"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395" w:author="Arjan" w:date="2014-01-22T14:54:00Z"/>
                <w:rFonts w:ascii="Arial" w:eastAsia="Times New Roman" w:hAnsi="Arial" w:cs="Arial"/>
                <w:color w:val="000000"/>
                <w:sz w:val="20"/>
                <w:szCs w:val="20"/>
                <w:lang w:val="nl-NL"/>
              </w:rPr>
            </w:pPr>
          </w:p>
        </w:tc>
      </w:tr>
      <w:tr w:rsidR="0044638F" w:rsidRPr="005E066D" w:rsidDel="00660E22" w:rsidTr="004221F2">
        <w:trPr>
          <w:del w:id="396"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397" w:author="Arjan" w:date="2014-01-22T14:54:00Z"/>
                <w:rFonts w:ascii="Arial" w:eastAsia="Times New Roman" w:hAnsi="Arial" w:cs="Arial"/>
                <w:color w:val="000000"/>
                <w:sz w:val="20"/>
                <w:szCs w:val="20"/>
                <w:lang w:val="nl-NL"/>
              </w:rPr>
            </w:pPr>
            <w:del w:id="398" w:author="Arjan" w:date="2014-01-22T14:54:00Z">
              <w:r w:rsidRPr="00DD0F4F" w:rsidDel="00660E22">
                <w:rPr>
                  <w:rFonts w:ascii="Arial" w:eastAsia="Times New Roman" w:hAnsi="Arial" w:cs="Arial"/>
                  <w:b/>
                  <w:bCs/>
                  <w:color w:val="000000"/>
                  <w:sz w:val="20"/>
                  <w:szCs w:val="20"/>
                  <w:lang w:val="nl-NL"/>
                </w:rPr>
                <w:delText>Definitie attribuutsoort</w:delText>
              </w:r>
            </w:del>
          </w:p>
        </w:tc>
        <w:tc>
          <w:tcPr>
            <w:tcW w:w="5580" w:type="dxa"/>
            <w:tcBorders>
              <w:top w:val="nil"/>
              <w:left w:val="nil"/>
              <w:bottom w:val="nil"/>
              <w:right w:val="nil"/>
            </w:tcBorders>
          </w:tcPr>
          <w:p w:rsidR="0044638F" w:rsidRPr="00DD0F4F" w:rsidDel="00660E22" w:rsidRDefault="008F2B4B" w:rsidP="004221F2">
            <w:pPr>
              <w:autoSpaceDE w:val="0"/>
              <w:autoSpaceDN w:val="0"/>
              <w:adjustRightInd w:val="0"/>
              <w:spacing w:after="0" w:line="240" w:lineRule="auto"/>
              <w:rPr>
                <w:del w:id="399" w:author="Arjan" w:date="2014-01-22T14:54:00Z"/>
                <w:rFonts w:ascii="Arial" w:eastAsia="Times New Roman" w:hAnsi="Arial" w:cs="Arial"/>
                <w:color w:val="000000"/>
                <w:sz w:val="20"/>
                <w:szCs w:val="20"/>
                <w:lang w:val="nl-NL"/>
              </w:rPr>
            </w:pPr>
            <w:del w:id="400" w:author="Arjan" w:date="2014-01-22T14:54:00Z">
              <w:r w:rsidRPr="00F64D19" w:rsidDel="00660E22">
                <w:rPr>
                  <w:rFonts w:ascii="Arial" w:hAnsi="Arial" w:cs="Arial"/>
                  <w:sz w:val="20"/>
                  <w:szCs w:val="20"/>
                  <w:lang w:val="en-AU"/>
                </w:rPr>
                <w:fldChar w:fldCharType="begin" w:fldLock="1"/>
              </w:r>
              <w:r w:rsidR="0044638F" w:rsidRPr="00DD0F4F" w:rsidDel="00660E22">
                <w:rPr>
                  <w:rFonts w:ascii="Arial" w:hAnsi="Arial" w:cs="Arial"/>
                  <w:sz w:val="20"/>
                  <w:szCs w:val="20"/>
                  <w:lang w:val="nl-NL"/>
                </w:rPr>
                <w:delInstrText xml:space="preserve">MERGEFIELD </w:delInstrText>
              </w:r>
              <w:r w:rsidR="0044638F" w:rsidRPr="00DD0F4F" w:rsidDel="00660E22">
                <w:rPr>
                  <w:rFonts w:ascii="Arial" w:eastAsia="Times New Roman" w:hAnsi="Arial" w:cs="Arial"/>
                  <w:color w:val="000000"/>
                  <w:sz w:val="20"/>
                  <w:szCs w:val="20"/>
                  <w:lang w:val="nl-NL"/>
                </w:rPr>
                <w:delInstrText>Att.Notes</w:delInstrText>
              </w:r>
              <w:r w:rsidRPr="00F64D19" w:rsidDel="00660E22">
                <w:rPr>
                  <w:rFonts w:ascii="Arial" w:hAnsi="Arial" w:cs="Arial"/>
                  <w:sz w:val="20"/>
                  <w:szCs w:val="20"/>
                  <w:lang w:val="en-AU"/>
                </w:rPr>
                <w:fldChar w:fldCharType="end"/>
              </w:r>
              <w:r w:rsidR="0044638F" w:rsidRPr="00DD0F4F" w:rsidDel="00660E22">
                <w:rPr>
                  <w:rFonts w:ascii="Arial" w:eastAsia="Times New Roman" w:hAnsi="Arial" w:cs="Arial"/>
                  <w:color w:val="610E6A"/>
                  <w:sz w:val="20"/>
                  <w:szCs w:val="20"/>
                  <w:lang w:val="nl-NL"/>
                </w:rPr>
                <w:delText>Aanduiding van de stand van zaken van een ENKELVOUDIG DOCUMENT</w:delText>
              </w:r>
            </w:del>
          </w:p>
        </w:tc>
      </w:tr>
      <w:tr w:rsidR="0044638F" w:rsidRPr="005E066D" w:rsidDel="00660E22" w:rsidTr="004221F2">
        <w:trPr>
          <w:trHeight w:val="230"/>
          <w:del w:id="401"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02"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03" w:author="Arjan" w:date="2014-01-22T14:54:00Z"/>
                <w:rFonts w:ascii="Arial" w:eastAsia="Times New Roman" w:hAnsi="Arial" w:cs="Arial"/>
                <w:color w:val="000000"/>
                <w:sz w:val="20"/>
                <w:szCs w:val="20"/>
                <w:lang w:val="nl-NL"/>
              </w:rPr>
            </w:pPr>
          </w:p>
        </w:tc>
      </w:tr>
      <w:tr w:rsidR="0044638F" w:rsidRPr="005E066D" w:rsidDel="00660E22" w:rsidTr="004221F2">
        <w:trPr>
          <w:trHeight w:val="230"/>
          <w:del w:id="404"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05" w:author="Arjan" w:date="2014-01-22T14:54:00Z"/>
                <w:rFonts w:ascii="Arial" w:eastAsia="Times New Roman" w:hAnsi="Arial" w:cs="Arial"/>
                <w:color w:val="000000"/>
                <w:sz w:val="20"/>
                <w:szCs w:val="20"/>
                <w:lang w:val="nl-NL"/>
              </w:rPr>
            </w:pPr>
            <w:del w:id="406" w:author="Arjan" w:date="2014-01-22T14:54:00Z">
              <w:r w:rsidRPr="00DD0F4F" w:rsidDel="00660E22">
                <w:rPr>
                  <w:rFonts w:ascii="Arial" w:eastAsia="Times New Roman" w:hAnsi="Arial" w:cs="Arial"/>
                  <w:b/>
                  <w:bCs/>
                  <w:color w:val="000000"/>
                  <w:sz w:val="20"/>
                  <w:szCs w:val="20"/>
                  <w:lang w:val="nl-NL"/>
                </w:rPr>
                <w:delText>Herkomst definitie attribuutsoort</w:delText>
              </w:r>
            </w:del>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07" w:author="Arjan" w:date="2014-01-22T14:54:00Z"/>
                <w:rFonts w:ascii="Arial" w:eastAsia="Times New Roman" w:hAnsi="Arial" w:cs="Arial"/>
                <w:color w:val="000000"/>
                <w:sz w:val="20"/>
                <w:szCs w:val="20"/>
                <w:lang w:val="nl-NL"/>
              </w:rPr>
            </w:pPr>
            <w:del w:id="408" w:author="Arjan" w:date="2014-01-22T14:54:00Z">
              <w:r w:rsidRPr="00DD0F4F" w:rsidDel="00660E22">
                <w:rPr>
                  <w:rFonts w:ascii="Arial" w:eastAsia="Times New Roman" w:hAnsi="Arial" w:cs="Arial"/>
                  <w:color w:val="000000"/>
                  <w:sz w:val="20"/>
                  <w:szCs w:val="20"/>
                  <w:lang w:val="nl-NL"/>
                </w:rPr>
                <w:delText xml:space="preserve">KING </w:delText>
              </w:r>
            </w:del>
          </w:p>
        </w:tc>
      </w:tr>
      <w:tr w:rsidR="0044638F" w:rsidRPr="005E066D" w:rsidDel="00660E22" w:rsidTr="004221F2">
        <w:trPr>
          <w:del w:id="409"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10"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11" w:author="Arjan" w:date="2014-01-22T14:54:00Z"/>
                <w:rFonts w:ascii="Arial" w:eastAsia="Times New Roman" w:hAnsi="Arial" w:cs="Arial"/>
                <w:color w:val="000000"/>
                <w:sz w:val="20"/>
                <w:szCs w:val="20"/>
                <w:lang w:val="nl-NL"/>
              </w:rPr>
            </w:pPr>
          </w:p>
        </w:tc>
      </w:tr>
      <w:tr w:rsidR="0044638F" w:rsidRPr="005E066D" w:rsidDel="00660E22" w:rsidTr="004221F2">
        <w:trPr>
          <w:del w:id="412"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13" w:author="Arjan" w:date="2014-01-22T14:54:00Z"/>
                <w:rFonts w:ascii="Arial" w:eastAsia="Times New Roman" w:hAnsi="Arial" w:cs="Arial"/>
                <w:color w:val="000000"/>
                <w:sz w:val="20"/>
                <w:szCs w:val="20"/>
                <w:lang w:val="nl-NL"/>
              </w:rPr>
            </w:pPr>
            <w:del w:id="414" w:author="Arjan" w:date="2014-01-22T14:54:00Z">
              <w:r w:rsidRPr="00DD0F4F" w:rsidDel="00660E22">
                <w:rPr>
                  <w:rFonts w:ascii="Arial" w:eastAsia="Times New Roman" w:hAnsi="Arial" w:cs="Arial"/>
                  <w:b/>
                  <w:bCs/>
                  <w:color w:val="000000"/>
                  <w:sz w:val="20"/>
                  <w:szCs w:val="20"/>
                  <w:lang w:val="nl-NL"/>
                </w:rPr>
                <w:delText>Datum opname attribuutsoort</w:delText>
              </w:r>
            </w:del>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15" w:author="Arjan" w:date="2014-01-22T14:54:00Z"/>
                <w:rFonts w:ascii="Arial" w:eastAsia="Times New Roman" w:hAnsi="Arial" w:cs="Arial"/>
                <w:color w:val="000000"/>
                <w:sz w:val="20"/>
                <w:szCs w:val="20"/>
                <w:lang w:val="nl-NL"/>
              </w:rPr>
            </w:pPr>
            <w:del w:id="416" w:author="Arjan" w:date="2014-01-22T14:54:00Z">
              <w:r w:rsidRPr="00DD0F4F" w:rsidDel="00660E22">
                <w:rPr>
                  <w:rFonts w:ascii="Arial" w:eastAsia="Times New Roman" w:hAnsi="Arial" w:cs="Arial"/>
                  <w:color w:val="000000"/>
                  <w:sz w:val="20"/>
                  <w:szCs w:val="20"/>
                  <w:lang w:val="nl-NL"/>
                </w:rPr>
                <w:delText>1 juni 2008</w:delText>
              </w:r>
            </w:del>
          </w:p>
        </w:tc>
      </w:tr>
      <w:tr w:rsidR="0044638F" w:rsidRPr="005E066D" w:rsidDel="00660E22" w:rsidTr="004221F2">
        <w:trPr>
          <w:del w:id="417"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18"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19" w:author="Arjan" w:date="2014-01-22T14:54:00Z"/>
                <w:rFonts w:ascii="Arial" w:eastAsia="Times New Roman" w:hAnsi="Arial" w:cs="Arial"/>
                <w:color w:val="000000"/>
                <w:sz w:val="20"/>
                <w:szCs w:val="20"/>
                <w:lang w:val="nl-NL"/>
              </w:rPr>
            </w:pPr>
          </w:p>
        </w:tc>
      </w:tr>
      <w:tr w:rsidR="0044638F" w:rsidRPr="005E066D" w:rsidDel="00660E22" w:rsidTr="004221F2">
        <w:trPr>
          <w:del w:id="420"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21" w:author="Arjan" w:date="2014-01-22T14:54:00Z"/>
                <w:rFonts w:ascii="Arial" w:eastAsia="Times New Roman" w:hAnsi="Arial" w:cs="Arial"/>
                <w:color w:val="000000"/>
                <w:sz w:val="20"/>
                <w:szCs w:val="20"/>
                <w:lang w:val="nl-NL"/>
              </w:rPr>
            </w:pPr>
            <w:del w:id="422" w:author="Arjan" w:date="2014-01-22T14:54:00Z">
              <w:r w:rsidRPr="00DD0F4F" w:rsidDel="00660E22">
                <w:rPr>
                  <w:rFonts w:ascii="Arial" w:eastAsia="Times New Roman" w:hAnsi="Arial" w:cs="Arial"/>
                  <w:b/>
                  <w:bCs/>
                  <w:color w:val="000000"/>
                  <w:sz w:val="20"/>
                  <w:szCs w:val="20"/>
                  <w:lang w:val="nl-NL"/>
                </w:rPr>
                <w:delText>Toelichting attribuutsoort</w:delText>
              </w:r>
            </w:del>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23" w:author="Arjan" w:date="2014-01-22T14:54:00Z"/>
                <w:rFonts w:ascii="Arial" w:eastAsia="Times New Roman" w:hAnsi="Arial" w:cs="Arial"/>
                <w:color w:val="000000"/>
                <w:sz w:val="20"/>
                <w:szCs w:val="20"/>
                <w:lang w:val="nl-NL"/>
              </w:rPr>
            </w:pPr>
            <w:del w:id="424" w:author="Arjan" w:date="2014-01-22T14:54:00Z">
              <w:r w:rsidRPr="00DD0F4F" w:rsidDel="00660E22">
                <w:rPr>
                  <w:rFonts w:ascii="Arial" w:eastAsia="Times New Roman" w:hAnsi="Arial" w:cs="Arial"/>
                  <w:color w:val="000000"/>
                  <w:sz w:val="20"/>
                  <w:szCs w:val="20"/>
                  <w:lang w:val="nl-NL"/>
                </w:rPr>
                <w:delText>Het gaat hier om aanduidingen zoals ‘in bewerking’, ‘concept’ en ‘definitief’. Dus niet ‘afgehandeld’. Immers, zaken worden afgehandeld, documenten niet. Wel spelen documenten daarbij een rol.</w:delText>
              </w:r>
            </w:del>
          </w:p>
          <w:p w:rsidR="003B75DD" w:rsidRPr="00DD0F4F" w:rsidDel="00660E22" w:rsidRDefault="0044638F" w:rsidP="003B75DD">
            <w:pPr>
              <w:autoSpaceDE w:val="0"/>
              <w:autoSpaceDN w:val="0"/>
              <w:adjustRightInd w:val="0"/>
              <w:spacing w:after="0" w:line="240" w:lineRule="auto"/>
              <w:rPr>
                <w:del w:id="425" w:author="Arjan" w:date="2014-01-22T14:54:00Z"/>
                <w:rFonts w:ascii="Arial" w:eastAsia="Times New Roman" w:hAnsi="Arial" w:cs="Arial"/>
                <w:color w:val="000000"/>
                <w:sz w:val="20"/>
                <w:szCs w:val="20"/>
                <w:lang w:val="nl-NL"/>
              </w:rPr>
            </w:pPr>
            <w:del w:id="426" w:author="Arjan" w:date="2014-01-22T14:54:00Z">
              <w:r w:rsidRPr="00DD0F4F" w:rsidDel="00660E22">
                <w:rPr>
                  <w:rFonts w:ascii="Arial" w:eastAsia="Times New Roman" w:hAnsi="Arial" w:cs="Arial"/>
                  <w:color w:val="000000"/>
                  <w:sz w:val="20"/>
                  <w:szCs w:val="20"/>
                  <w:lang w:val="nl-NL"/>
                </w:rPr>
                <w:delText>Ofschoon we er voor gekozen hebben om zowel dit attribuuttype als het attribuuttype Documentversie optioneel te verklaren, ware het aan te bevelen bij elk enkelvoudig document in ieder geval één van beide attributen van een waarde te voorzien.</w:delText>
              </w:r>
            </w:del>
          </w:p>
        </w:tc>
      </w:tr>
      <w:tr w:rsidR="0044638F" w:rsidRPr="005E066D" w:rsidDel="00660E22" w:rsidTr="004221F2">
        <w:trPr>
          <w:del w:id="427"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28"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29" w:author="Arjan" w:date="2014-01-22T14:54:00Z"/>
                <w:rFonts w:ascii="Arial" w:eastAsia="Times New Roman" w:hAnsi="Arial" w:cs="Arial"/>
                <w:color w:val="000000"/>
                <w:sz w:val="20"/>
                <w:szCs w:val="20"/>
                <w:lang w:val="nl-NL"/>
              </w:rPr>
            </w:pPr>
          </w:p>
        </w:tc>
      </w:tr>
      <w:tr w:rsidR="0044638F" w:rsidRPr="005E066D" w:rsidDel="00660E22" w:rsidTr="004221F2">
        <w:trPr>
          <w:del w:id="430"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31" w:author="Arjan" w:date="2014-01-22T14:54:00Z"/>
                <w:rFonts w:ascii="Arial" w:eastAsia="Times New Roman" w:hAnsi="Arial" w:cs="Arial"/>
                <w:color w:val="000000"/>
                <w:sz w:val="20"/>
                <w:szCs w:val="20"/>
                <w:lang w:val="nl-NL"/>
              </w:rPr>
            </w:pPr>
            <w:del w:id="432" w:author="Arjan" w:date="2014-01-22T14:54:00Z">
              <w:r w:rsidRPr="00DD0F4F" w:rsidDel="00660E22">
                <w:rPr>
                  <w:rFonts w:ascii="Arial" w:eastAsia="Times New Roman" w:hAnsi="Arial" w:cs="Arial"/>
                  <w:b/>
                  <w:bCs/>
                  <w:color w:val="000000"/>
                  <w:sz w:val="20"/>
                  <w:szCs w:val="20"/>
                  <w:lang w:val="nl-NL"/>
                </w:rPr>
                <w:delText>Formaat attribuutsoort</w:delText>
              </w:r>
            </w:del>
          </w:p>
        </w:tc>
        <w:tc>
          <w:tcPr>
            <w:tcW w:w="5580" w:type="dxa"/>
            <w:tcBorders>
              <w:top w:val="nil"/>
              <w:left w:val="nil"/>
              <w:bottom w:val="nil"/>
              <w:right w:val="nil"/>
            </w:tcBorders>
          </w:tcPr>
          <w:p w:rsidR="0044638F" w:rsidRPr="00DD0F4F" w:rsidDel="00660E22" w:rsidRDefault="008F2B4B" w:rsidP="004221F2">
            <w:pPr>
              <w:autoSpaceDE w:val="0"/>
              <w:autoSpaceDN w:val="0"/>
              <w:adjustRightInd w:val="0"/>
              <w:spacing w:after="0" w:line="240" w:lineRule="auto"/>
              <w:rPr>
                <w:del w:id="433" w:author="Arjan" w:date="2014-01-22T14:54:00Z"/>
                <w:rFonts w:ascii="Arial" w:eastAsia="Times New Roman" w:hAnsi="Arial" w:cs="Arial"/>
                <w:color w:val="000000"/>
                <w:sz w:val="20"/>
                <w:szCs w:val="20"/>
                <w:lang w:val="nl-NL"/>
              </w:rPr>
            </w:pPr>
            <w:del w:id="434" w:author="Arjan" w:date="2014-01-22T14:54:00Z">
              <w:r w:rsidRPr="00F64D19" w:rsidDel="00660E22">
                <w:rPr>
                  <w:rFonts w:ascii="Arial" w:hAnsi="Arial" w:cs="Arial"/>
                  <w:sz w:val="20"/>
                  <w:szCs w:val="20"/>
                  <w:lang w:val="en-AU"/>
                </w:rPr>
                <w:fldChar w:fldCharType="begin" w:fldLock="1"/>
              </w:r>
              <w:r w:rsidR="0044638F" w:rsidRPr="00DD0F4F" w:rsidDel="00660E22">
                <w:rPr>
                  <w:rFonts w:ascii="Arial" w:hAnsi="Arial" w:cs="Arial"/>
                  <w:sz w:val="20"/>
                  <w:szCs w:val="20"/>
                  <w:lang w:val="nl-NL"/>
                </w:rPr>
                <w:delInstrText xml:space="preserve">MERGEFIELD </w:delInstrText>
              </w:r>
              <w:r w:rsidR="0044638F" w:rsidRPr="00DD0F4F" w:rsidDel="00660E22">
                <w:rPr>
                  <w:rFonts w:ascii="Arial" w:eastAsia="Times New Roman" w:hAnsi="Arial" w:cs="Arial"/>
                  <w:color w:val="000000"/>
                  <w:sz w:val="20"/>
                  <w:szCs w:val="20"/>
                  <w:lang w:val="nl-NL"/>
                </w:rPr>
                <w:delInstrText>Att.Type</w:delInstrText>
              </w:r>
              <w:r w:rsidRPr="00F64D19" w:rsidDel="00660E22">
                <w:rPr>
                  <w:rFonts w:ascii="Arial" w:hAnsi="Arial" w:cs="Arial"/>
                  <w:sz w:val="20"/>
                  <w:szCs w:val="20"/>
                  <w:lang w:val="en-AU"/>
                </w:rPr>
                <w:fldChar w:fldCharType="separate"/>
              </w:r>
              <w:r w:rsidR="0044638F" w:rsidRPr="00DD0F4F" w:rsidDel="00660E22">
                <w:rPr>
                  <w:rFonts w:ascii="Arial" w:eastAsia="Times New Roman" w:hAnsi="Arial" w:cs="Arial"/>
                  <w:color w:val="000000"/>
                  <w:sz w:val="20"/>
                  <w:szCs w:val="20"/>
                  <w:lang w:val="nl-NL"/>
                </w:rPr>
                <w:delText>AN20</w:delText>
              </w:r>
              <w:r w:rsidRPr="00F64D19" w:rsidDel="00660E22">
                <w:rPr>
                  <w:rFonts w:ascii="Arial" w:hAnsi="Arial" w:cs="Arial"/>
                  <w:sz w:val="20"/>
                  <w:szCs w:val="20"/>
                  <w:lang w:val="en-AU"/>
                </w:rPr>
                <w:fldChar w:fldCharType="end"/>
              </w:r>
            </w:del>
          </w:p>
        </w:tc>
      </w:tr>
      <w:tr w:rsidR="0044638F" w:rsidRPr="005E066D" w:rsidDel="00660E22" w:rsidTr="004221F2">
        <w:trPr>
          <w:trHeight w:val="230"/>
          <w:del w:id="435"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36"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37" w:author="Arjan" w:date="2014-01-22T14:54:00Z"/>
                <w:rFonts w:ascii="Arial" w:eastAsia="Times New Roman" w:hAnsi="Arial" w:cs="Arial"/>
                <w:color w:val="000000"/>
                <w:sz w:val="20"/>
                <w:szCs w:val="20"/>
                <w:lang w:val="nl-NL"/>
              </w:rPr>
            </w:pPr>
          </w:p>
        </w:tc>
      </w:tr>
      <w:tr w:rsidR="0044638F" w:rsidRPr="005E066D" w:rsidDel="00660E22" w:rsidTr="004221F2">
        <w:trPr>
          <w:trHeight w:val="230"/>
          <w:del w:id="438"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39" w:author="Arjan" w:date="2014-01-22T14:54:00Z"/>
                <w:rFonts w:ascii="Arial" w:eastAsia="Times New Roman" w:hAnsi="Arial" w:cs="Arial"/>
                <w:color w:val="000000"/>
                <w:sz w:val="20"/>
                <w:szCs w:val="20"/>
                <w:lang w:val="nl-NL"/>
              </w:rPr>
            </w:pPr>
            <w:del w:id="440" w:author="Arjan" w:date="2014-01-22T14:54:00Z">
              <w:r w:rsidRPr="00DD0F4F" w:rsidDel="00660E22">
                <w:rPr>
                  <w:rFonts w:ascii="Arial" w:eastAsia="Times New Roman" w:hAnsi="Arial" w:cs="Arial"/>
                  <w:b/>
                  <w:bCs/>
                  <w:color w:val="000000"/>
                  <w:sz w:val="20"/>
                  <w:szCs w:val="20"/>
                  <w:lang w:val="nl-NL"/>
                </w:rPr>
                <w:delText>Waardenverzameling</w:delText>
              </w:r>
            </w:del>
          </w:p>
        </w:tc>
        <w:tc>
          <w:tcPr>
            <w:tcW w:w="5580" w:type="dxa"/>
            <w:tcBorders>
              <w:top w:val="nil"/>
              <w:left w:val="nil"/>
              <w:bottom w:val="nil"/>
              <w:right w:val="nil"/>
            </w:tcBorders>
          </w:tcPr>
          <w:p w:rsidR="0044638F" w:rsidRPr="00DD0F4F" w:rsidDel="00660E22" w:rsidRDefault="0044638F" w:rsidP="005D189E">
            <w:pPr>
              <w:spacing w:after="0" w:line="240" w:lineRule="auto"/>
              <w:rPr>
                <w:del w:id="441" w:author="Arjan" w:date="2014-01-22T14:54:00Z"/>
                <w:noProof/>
                <w:lang w:val="nl-NL"/>
              </w:rPr>
            </w:pPr>
            <w:del w:id="442" w:author="Arjan" w:date="2014-01-22T14:54:00Z">
              <w:r w:rsidRPr="00DD0F4F" w:rsidDel="00660E22">
                <w:rPr>
                  <w:rFonts w:ascii="Arial" w:eastAsia="Times New Roman" w:hAnsi="Arial" w:cs="Arial"/>
                  <w:color w:val="000000"/>
                  <w:sz w:val="20"/>
                  <w:szCs w:val="20"/>
                  <w:lang w:val="nl-NL"/>
                </w:rPr>
                <w:delText>alle alfanumerieke tekens m.u.v. diacrieten</w:delText>
              </w:r>
            </w:del>
          </w:p>
        </w:tc>
      </w:tr>
      <w:tr w:rsidR="0044638F" w:rsidRPr="005E066D" w:rsidDel="00660E22" w:rsidTr="004221F2">
        <w:trPr>
          <w:trHeight w:val="215"/>
          <w:del w:id="443"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44"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45" w:author="Arjan" w:date="2014-01-22T14:54:00Z"/>
                <w:rFonts w:ascii="Arial" w:eastAsia="Times New Roman" w:hAnsi="Arial" w:cs="Arial"/>
                <w:color w:val="000000"/>
                <w:sz w:val="20"/>
                <w:szCs w:val="20"/>
                <w:lang w:val="nl-NL"/>
              </w:rPr>
            </w:pPr>
          </w:p>
        </w:tc>
      </w:tr>
      <w:tr w:rsidR="0044638F" w:rsidRPr="005E066D" w:rsidDel="00660E22" w:rsidTr="004221F2">
        <w:trPr>
          <w:trHeight w:val="215"/>
          <w:del w:id="446"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47" w:author="Arjan" w:date="2014-01-22T14:54:00Z"/>
                <w:rFonts w:ascii="Arial" w:eastAsia="Times New Roman" w:hAnsi="Arial" w:cs="Arial"/>
                <w:color w:val="000000"/>
                <w:sz w:val="20"/>
                <w:szCs w:val="20"/>
                <w:lang w:val="nl-NL"/>
              </w:rPr>
            </w:pPr>
            <w:del w:id="448" w:author="Arjan" w:date="2014-01-22T14:54:00Z">
              <w:r w:rsidRPr="00DD0F4F" w:rsidDel="00660E22">
                <w:rPr>
                  <w:rFonts w:ascii="Arial" w:eastAsia="Times New Roman" w:hAnsi="Arial" w:cs="Arial"/>
                  <w:b/>
                  <w:bCs/>
                  <w:color w:val="000000"/>
                  <w:sz w:val="20"/>
                  <w:szCs w:val="20"/>
                  <w:lang w:val="nl-NL"/>
                </w:rPr>
                <w:delText>Indicatie materiële historie</w:delText>
              </w:r>
            </w:del>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49" w:author="Arjan" w:date="2014-01-22T14:54:00Z"/>
                <w:rFonts w:ascii="Arial" w:eastAsia="Times New Roman" w:hAnsi="Arial" w:cs="Arial"/>
                <w:color w:val="000000"/>
                <w:sz w:val="20"/>
                <w:szCs w:val="20"/>
                <w:lang w:val="nl-NL"/>
              </w:rPr>
            </w:pPr>
            <w:del w:id="450" w:author="Arjan" w:date="2014-01-22T14:54:00Z">
              <w:r w:rsidRPr="00DD0F4F" w:rsidDel="00660E22">
                <w:rPr>
                  <w:rFonts w:ascii="Arial" w:eastAsia="Times New Roman" w:hAnsi="Arial" w:cs="Arial"/>
                  <w:color w:val="000000"/>
                  <w:sz w:val="20"/>
                  <w:szCs w:val="20"/>
                  <w:lang w:val="nl-NL"/>
                </w:rPr>
                <w:delText>Ja</w:delText>
              </w:r>
            </w:del>
          </w:p>
        </w:tc>
      </w:tr>
      <w:tr w:rsidR="0044638F" w:rsidRPr="005E066D" w:rsidDel="00660E22" w:rsidTr="004221F2">
        <w:trPr>
          <w:trHeight w:val="230"/>
          <w:del w:id="451"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52"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53" w:author="Arjan" w:date="2014-01-22T14:54:00Z"/>
                <w:rFonts w:ascii="Arial" w:eastAsia="Times New Roman" w:hAnsi="Arial" w:cs="Arial"/>
                <w:color w:val="000000"/>
                <w:sz w:val="20"/>
                <w:szCs w:val="20"/>
                <w:lang w:val="nl-NL"/>
              </w:rPr>
            </w:pPr>
          </w:p>
        </w:tc>
      </w:tr>
      <w:tr w:rsidR="0044638F" w:rsidRPr="005E066D" w:rsidDel="00660E22" w:rsidTr="004221F2">
        <w:trPr>
          <w:trHeight w:val="230"/>
          <w:del w:id="454"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55" w:author="Arjan" w:date="2014-01-22T14:54:00Z"/>
                <w:rFonts w:ascii="Arial" w:eastAsia="Times New Roman" w:hAnsi="Arial" w:cs="Arial"/>
                <w:color w:val="000000"/>
                <w:sz w:val="20"/>
                <w:szCs w:val="20"/>
                <w:lang w:val="nl-NL"/>
              </w:rPr>
            </w:pPr>
            <w:del w:id="456" w:author="Arjan" w:date="2014-01-22T14:54:00Z">
              <w:r w:rsidRPr="00DD0F4F" w:rsidDel="00660E22">
                <w:rPr>
                  <w:rFonts w:ascii="Arial" w:eastAsia="Times New Roman" w:hAnsi="Arial" w:cs="Arial"/>
                  <w:b/>
                  <w:bCs/>
                  <w:color w:val="000000"/>
                  <w:sz w:val="20"/>
                  <w:szCs w:val="20"/>
                  <w:lang w:val="nl-NL"/>
                </w:rPr>
                <w:delText>Indicatie formele historie</w:delText>
              </w:r>
            </w:del>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57" w:author="Arjan" w:date="2014-01-22T14:54:00Z"/>
                <w:rFonts w:ascii="Arial" w:eastAsia="Times New Roman" w:hAnsi="Arial" w:cs="Arial"/>
                <w:color w:val="000000"/>
                <w:sz w:val="20"/>
                <w:szCs w:val="20"/>
                <w:lang w:val="nl-NL"/>
              </w:rPr>
            </w:pPr>
            <w:del w:id="458" w:author="Arjan" w:date="2014-01-22T14:54:00Z">
              <w:r w:rsidRPr="00DD0F4F" w:rsidDel="00660E22">
                <w:rPr>
                  <w:rFonts w:ascii="Arial" w:eastAsia="Times New Roman" w:hAnsi="Arial" w:cs="Arial"/>
                  <w:color w:val="000000"/>
                  <w:sz w:val="20"/>
                  <w:szCs w:val="20"/>
                  <w:lang w:val="nl-NL"/>
                </w:rPr>
                <w:delText>Nee</w:delText>
              </w:r>
            </w:del>
          </w:p>
        </w:tc>
      </w:tr>
      <w:tr w:rsidR="0044638F" w:rsidRPr="005E066D" w:rsidDel="00660E22" w:rsidTr="004221F2">
        <w:trPr>
          <w:trHeight w:val="230"/>
          <w:del w:id="459"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60"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61" w:author="Arjan" w:date="2014-01-22T14:54:00Z"/>
                <w:rFonts w:ascii="Arial" w:eastAsia="Times New Roman" w:hAnsi="Arial" w:cs="Arial"/>
                <w:color w:val="000000"/>
                <w:sz w:val="20"/>
                <w:szCs w:val="20"/>
                <w:lang w:val="nl-NL"/>
              </w:rPr>
            </w:pPr>
          </w:p>
        </w:tc>
      </w:tr>
      <w:tr w:rsidR="0044638F" w:rsidRPr="005E066D" w:rsidDel="00660E22" w:rsidTr="004221F2">
        <w:trPr>
          <w:trHeight w:val="230"/>
          <w:del w:id="462"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63" w:author="Arjan" w:date="2014-01-22T14:54:00Z"/>
                <w:rFonts w:ascii="Arial" w:eastAsia="Times New Roman" w:hAnsi="Arial" w:cs="Arial"/>
                <w:color w:val="000000"/>
                <w:sz w:val="20"/>
                <w:szCs w:val="20"/>
                <w:lang w:val="nl-NL"/>
              </w:rPr>
            </w:pPr>
            <w:del w:id="464" w:author="Arjan" w:date="2014-01-22T14:54:00Z">
              <w:r w:rsidRPr="00DD0F4F" w:rsidDel="00660E22">
                <w:rPr>
                  <w:rFonts w:ascii="Arial" w:eastAsia="Times New Roman" w:hAnsi="Arial" w:cs="Arial"/>
                  <w:b/>
                  <w:bCs/>
                  <w:color w:val="000000"/>
                  <w:sz w:val="20"/>
                  <w:szCs w:val="20"/>
                  <w:lang w:val="nl-NL"/>
                </w:rPr>
                <w:delText>Aanduiding brondocument</w:delText>
              </w:r>
            </w:del>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65" w:author="Arjan" w:date="2014-01-22T14:54:00Z"/>
                <w:rFonts w:ascii="Arial" w:eastAsia="Times New Roman" w:hAnsi="Arial" w:cs="Arial"/>
                <w:color w:val="000000"/>
                <w:sz w:val="20"/>
                <w:szCs w:val="20"/>
                <w:lang w:val="nl-NL"/>
              </w:rPr>
            </w:pPr>
          </w:p>
        </w:tc>
      </w:tr>
      <w:tr w:rsidR="0044638F" w:rsidRPr="005E066D" w:rsidDel="00660E22" w:rsidTr="004221F2">
        <w:trPr>
          <w:trHeight w:val="230"/>
          <w:del w:id="466"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67"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68" w:author="Arjan" w:date="2014-01-22T14:54:00Z"/>
                <w:rFonts w:ascii="Arial" w:eastAsia="Times New Roman" w:hAnsi="Arial" w:cs="Arial"/>
                <w:color w:val="000000"/>
                <w:sz w:val="20"/>
                <w:szCs w:val="20"/>
                <w:lang w:val="nl-NL"/>
              </w:rPr>
            </w:pPr>
          </w:p>
        </w:tc>
      </w:tr>
      <w:tr w:rsidR="0044638F" w:rsidRPr="005E066D" w:rsidDel="00660E22" w:rsidTr="004221F2">
        <w:trPr>
          <w:trHeight w:val="230"/>
          <w:del w:id="469" w:author="Arjan" w:date="2014-01-22T14:54:00Z"/>
        </w:trPr>
        <w:tc>
          <w:tcPr>
            <w:tcW w:w="37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70" w:author="Arjan" w:date="2014-01-22T14:54:00Z"/>
                <w:rFonts w:ascii="Arial" w:eastAsia="Times New Roman" w:hAnsi="Arial" w:cs="Arial"/>
                <w:color w:val="000000"/>
                <w:sz w:val="20"/>
                <w:szCs w:val="20"/>
                <w:lang w:val="nl-NL"/>
              </w:rPr>
            </w:pPr>
            <w:del w:id="471" w:author="Arjan" w:date="2014-01-22T14:54:00Z">
              <w:r w:rsidRPr="00DD0F4F" w:rsidDel="00660E22">
                <w:rPr>
                  <w:rFonts w:ascii="Arial" w:eastAsia="Times New Roman" w:hAnsi="Arial" w:cs="Arial"/>
                  <w:b/>
                  <w:bCs/>
                  <w:color w:val="000000"/>
                  <w:sz w:val="20"/>
                  <w:szCs w:val="20"/>
                  <w:lang w:val="nl-NL"/>
                </w:rPr>
                <w:delText>Indicatie in onderzoek</w:delText>
              </w:r>
            </w:del>
          </w:p>
        </w:tc>
        <w:tc>
          <w:tcPr>
            <w:tcW w:w="5580" w:type="dxa"/>
            <w:tcBorders>
              <w:top w:val="nil"/>
              <w:left w:val="nil"/>
              <w:bottom w:val="nil"/>
              <w:right w:val="nil"/>
            </w:tcBorders>
          </w:tcPr>
          <w:p w:rsidR="0044638F" w:rsidRPr="00DD0F4F" w:rsidDel="00660E22" w:rsidRDefault="0044638F" w:rsidP="004221F2">
            <w:pPr>
              <w:autoSpaceDE w:val="0"/>
              <w:autoSpaceDN w:val="0"/>
              <w:adjustRightInd w:val="0"/>
              <w:spacing w:after="0" w:line="240" w:lineRule="auto"/>
              <w:rPr>
                <w:del w:id="472" w:author="Arjan" w:date="2014-01-22T14:54:00Z"/>
                <w:rFonts w:ascii="Arial" w:eastAsia="Times New Roman" w:hAnsi="Arial" w:cs="Arial"/>
                <w:color w:val="000000"/>
                <w:sz w:val="20"/>
                <w:szCs w:val="20"/>
                <w:lang w:val="nl-NL"/>
              </w:rPr>
            </w:pPr>
            <w:del w:id="473" w:author="Arjan" w:date="2014-01-22T14:54:00Z">
              <w:r w:rsidRPr="00DD0F4F" w:rsidDel="00660E22">
                <w:rPr>
                  <w:rFonts w:ascii="Arial" w:eastAsia="Times New Roman" w:hAnsi="Arial" w:cs="Arial"/>
                  <w:color w:val="000000"/>
                  <w:sz w:val="20"/>
                  <w:szCs w:val="20"/>
                  <w:lang w:val="nl-NL"/>
                </w:rPr>
                <w:delText>Nee</w:delText>
              </w:r>
            </w:del>
          </w:p>
        </w:tc>
      </w:tr>
      <w:tr w:rsidR="0044638F" w:rsidRPr="005E066D" w:rsidDel="00660E22" w:rsidTr="004221F2">
        <w:trPr>
          <w:trHeight w:val="230"/>
          <w:del w:id="474" w:author="Arjan" w:date="2014-01-22T14:54:00Z"/>
        </w:trPr>
        <w:tc>
          <w:tcPr>
            <w:tcW w:w="3780" w:type="dxa"/>
            <w:tcBorders>
              <w:top w:val="nil"/>
              <w:left w:val="nil"/>
              <w:bottom w:val="nil"/>
              <w:right w:val="nil"/>
            </w:tcBorders>
          </w:tcPr>
          <w:p w:rsidR="0044638F" w:rsidRPr="00DD0F4F" w:rsidDel="00660E22" w:rsidRDefault="0044638F" w:rsidP="006D72E6">
            <w:pPr>
              <w:tabs>
                <w:tab w:val="left" w:pos="284"/>
              </w:tabs>
              <w:autoSpaceDE w:val="0"/>
              <w:autoSpaceDN w:val="0"/>
              <w:adjustRightInd w:val="0"/>
              <w:spacing w:after="0" w:line="240" w:lineRule="auto"/>
              <w:rPr>
                <w:del w:id="475"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44638F" w:rsidRPr="00DD0F4F" w:rsidDel="00660E22" w:rsidRDefault="0044638F" w:rsidP="006D72E6">
            <w:pPr>
              <w:tabs>
                <w:tab w:val="left" w:pos="284"/>
              </w:tabs>
              <w:autoSpaceDE w:val="0"/>
              <w:autoSpaceDN w:val="0"/>
              <w:adjustRightInd w:val="0"/>
              <w:spacing w:after="0" w:line="240" w:lineRule="auto"/>
              <w:rPr>
                <w:del w:id="476" w:author="Arjan" w:date="2014-01-22T14:54:00Z"/>
                <w:rFonts w:ascii="Arial" w:eastAsia="Times New Roman" w:hAnsi="Arial" w:cs="Arial"/>
                <w:color w:val="000000"/>
                <w:sz w:val="20"/>
                <w:szCs w:val="20"/>
                <w:lang w:val="nl-NL"/>
              </w:rPr>
            </w:pPr>
          </w:p>
        </w:tc>
      </w:tr>
      <w:tr w:rsidR="0044638F" w:rsidRPr="005E066D" w:rsidDel="00660E22" w:rsidTr="004221F2">
        <w:trPr>
          <w:trHeight w:val="411"/>
          <w:del w:id="477" w:author="Arjan" w:date="2014-01-22T14:54:00Z"/>
        </w:trPr>
        <w:tc>
          <w:tcPr>
            <w:tcW w:w="3780" w:type="dxa"/>
            <w:tcBorders>
              <w:top w:val="nil"/>
              <w:left w:val="nil"/>
              <w:bottom w:val="nil"/>
              <w:right w:val="nil"/>
            </w:tcBorders>
          </w:tcPr>
          <w:p w:rsidR="0044638F" w:rsidRPr="00DD0F4F" w:rsidDel="00660E22" w:rsidRDefault="0044638F" w:rsidP="006D72E6">
            <w:pPr>
              <w:tabs>
                <w:tab w:val="left" w:pos="284"/>
              </w:tabs>
              <w:autoSpaceDE w:val="0"/>
              <w:autoSpaceDN w:val="0"/>
              <w:adjustRightInd w:val="0"/>
              <w:spacing w:after="0" w:line="240" w:lineRule="auto"/>
              <w:rPr>
                <w:del w:id="478" w:author="Arjan" w:date="2014-01-22T14:54:00Z"/>
                <w:rFonts w:ascii="Arial" w:eastAsia="Times New Roman" w:hAnsi="Arial" w:cs="Arial"/>
                <w:color w:val="000000"/>
                <w:sz w:val="20"/>
                <w:szCs w:val="20"/>
                <w:lang w:val="nl-NL"/>
              </w:rPr>
            </w:pPr>
            <w:del w:id="479" w:author="Arjan" w:date="2014-01-22T14:54:00Z">
              <w:r w:rsidRPr="00DD0F4F" w:rsidDel="00660E22">
                <w:rPr>
                  <w:rFonts w:ascii="Arial" w:eastAsia="Times New Roman" w:hAnsi="Arial" w:cs="Arial"/>
                  <w:b/>
                  <w:bCs/>
                  <w:color w:val="000000"/>
                  <w:sz w:val="20"/>
                  <w:szCs w:val="20"/>
                  <w:lang w:val="nl-NL"/>
                </w:rPr>
                <w:delText>Aanduiding strijdigheid/nietigheid</w:delText>
              </w:r>
            </w:del>
          </w:p>
        </w:tc>
        <w:tc>
          <w:tcPr>
            <w:tcW w:w="5580" w:type="dxa"/>
            <w:tcBorders>
              <w:top w:val="nil"/>
              <w:left w:val="nil"/>
              <w:bottom w:val="nil"/>
              <w:right w:val="nil"/>
            </w:tcBorders>
          </w:tcPr>
          <w:p w:rsidR="0044638F" w:rsidRPr="00DD0F4F" w:rsidDel="00660E22" w:rsidRDefault="0044638F" w:rsidP="006D72E6">
            <w:pPr>
              <w:tabs>
                <w:tab w:val="left" w:pos="284"/>
              </w:tabs>
              <w:autoSpaceDE w:val="0"/>
              <w:autoSpaceDN w:val="0"/>
              <w:adjustRightInd w:val="0"/>
              <w:spacing w:after="0" w:line="240" w:lineRule="auto"/>
              <w:rPr>
                <w:del w:id="480" w:author="Arjan" w:date="2014-01-22T14:54:00Z"/>
                <w:rFonts w:ascii="Arial" w:eastAsia="Times New Roman" w:hAnsi="Arial" w:cs="Arial"/>
                <w:color w:val="000000"/>
                <w:sz w:val="20"/>
                <w:szCs w:val="20"/>
                <w:lang w:val="nl-NL"/>
              </w:rPr>
            </w:pPr>
            <w:del w:id="481" w:author="Arjan" w:date="2014-01-22T14:54:00Z">
              <w:r w:rsidRPr="00DD0F4F" w:rsidDel="00660E22">
                <w:rPr>
                  <w:rFonts w:ascii="Arial" w:eastAsia="Times New Roman" w:hAnsi="Arial" w:cs="Arial"/>
                  <w:color w:val="000000"/>
                  <w:sz w:val="20"/>
                  <w:szCs w:val="20"/>
                  <w:lang w:val="nl-NL"/>
                </w:rPr>
                <w:delText>Nee</w:delText>
              </w:r>
            </w:del>
          </w:p>
        </w:tc>
      </w:tr>
      <w:tr w:rsidR="0044638F" w:rsidRPr="005E066D" w:rsidDel="00660E22" w:rsidTr="004221F2">
        <w:trPr>
          <w:trHeight w:val="245"/>
          <w:del w:id="482" w:author="Arjan" w:date="2014-01-22T14:54:00Z"/>
        </w:trPr>
        <w:tc>
          <w:tcPr>
            <w:tcW w:w="3780" w:type="dxa"/>
            <w:tcBorders>
              <w:top w:val="nil"/>
              <w:left w:val="nil"/>
              <w:bottom w:val="nil"/>
              <w:right w:val="nil"/>
            </w:tcBorders>
          </w:tcPr>
          <w:p w:rsidR="0044638F" w:rsidRPr="00DD0F4F" w:rsidDel="00660E22" w:rsidRDefault="0044638F" w:rsidP="006D72E6">
            <w:pPr>
              <w:tabs>
                <w:tab w:val="left" w:pos="284"/>
              </w:tabs>
              <w:autoSpaceDE w:val="0"/>
              <w:autoSpaceDN w:val="0"/>
              <w:adjustRightInd w:val="0"/>
              <w:spacing w:after="0" w:line="240" w:lineRule="auto"/>
              <w:rPr>
                <w:del w:id="483"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44638F" w:rsidRPr="00DD0F4F" w:rsidDel="00660E22" w:rsidRDefault="0044638F" w:rsidP="006D72E6">
            <w:pPr>
              <w:tabs>
                <w:tab w:val="left" w:pos="284"/>
              </w:tabs>
              <w:autoSpaceDE w:val="0"/>
              <w:autoSpaceDN w:val="0"/>
              <w:adjustRightInd w:val="0"/>
              <w:spacing w:after="0" w:line="240" w:lineRule="auto"/>
              <w:rPr>
                <w:del w:id="484" w:author="Arjan" w:date="2014-01-22T14:54:00Z"/>
                <w:rFonts w:ascii="Arial" w:eastAsia="Times New Roman" w:hAnsi="Arial" w:cs="Arial"/>
                <w:color w:val="000000"/>
                <w:sz w:val="20"/>
                <w:szCs w:val="20"/>
                <w:lang w:val="nl-NL"/>
              </w:rPr>
            </w:pPr>
          </w:p>
        </w:tc>
      </w:tr>
      <w:tr w:rsidR="0044638F" w:rsidRPr="005E066D" w:rsidDel="00660E22" w:rsidTr="004221F2">
        <w:trPr>
          <w:trHeight w:val="230"/>
          <w:del w:id="485" w:author="Arjan" w:date="2014-01-22T14:54:00Z"/>
        </w:trPr>
        <w:tc>
          <w:tcPr>
            <w:tcW w:w="3780" w:type="dxa"/>
            <w:tcBorders>
              <w:top w:val="nil"/>
              <w:left w:val="nil"/>
              <w:bottom w:val="nil"/>
              <w:right w:val="nil"/>
            </w:tcBorders>
          </w:tcPr>
          <w:p w:rsidR="0044638F" w:rsidRPr="00DD0F4F" w:rsidDel="00660E22" w:rsidRDefault="0044638F" w:rsidP="006D72E6">
            <w:pPr>
              <w:tabs>
                <w:tab w:val="left" w:pos="284"/>
              </w:tabs>
              <w:autoSpaceDE w:val="0"/>
              <w:autoSpaceDN w:val="0"/>
              <w:adjustRightInd w:val="0"/>
              <w:spacing w:after="0" w:line="240" w:lineRule="auto"/>
              <w:rPr>
                <w:del w:id="486" w:author="Arjan" w:date="2014-01-22T14:54:00Z"/>
                <w:rFonts w:ascii="Arial" w:eastAsia="Times New Roman" w:hAnsi="Arial" w:cs="Arial"/>
                <w:color w:val="000000"/>
                <w:sz w:val="20"/>
                <w:szCs w:val="20"/>
                <w:lang w:val="nl-NL"/>
              </w:rPr>
            </w:pPr>
            <w:del w:id="487" w:author="Arjan" w:date="2014-01-22T14:54:00Z">
              <w:r w:rsidRPr="00DD0F4F" w:rsidDel="00660E22">
                <w:rPr>
                  <w:rFonts w:ascii="Arial" w:eastAsia="Times New Roman" w:hAnsi="Arial" w:cs="Arial"/>
                  <w:b/>
                  <w:bCs/>
                  <w:color w:val="000000"/>
                  <w:sz w:val="20"/>
                  <w:szCs w:val="20"/>
                  <w:lang w:val="nl-NL"/>
                </w:rPr>
                <w:delText>Indicatie kardinaliteit</w:delText>
              </w:r>
            </w:del>
          </w:p>
        </w:tc>
        <w:tc>
          <w:tcPr>
            <w:tcW w:w="5580" w:type="dxa"/>
            <w:tcBorders>
              <w:top w:val="nil"/>
              <w:left w:val="nil"/>
              <w:bottom w:val="nil"/>
              <w:right w:val="nil"/>
            </w:tcBorders>
          </w:tcPr>
          <w:p w:rsidR="0044638F" w:rsidRPr="00DD0F4F" w:rsidDel="00660E22" w:rsidRDefault="008F2B4B" w:rsidP="006D72E6">
            <w:pPr>
              <w:tabs>
                <w:tab w:val="left" w:pos="284"/>
              </w:tabs>
              <w:autoSpaceDE w:val="0"/>
              <w:autoSpaceDN w:val="0"/>
              <w:adjustRightInd w:val="0"/>
              <w:spacing w:after="0" w:line="240" w:lineRule="auto"/>
              <w:rPr>
                <w:del w:id="488" w:author="Arjan" w:date="2014-01-22T14:54:00Z"/>
                <w:rFonts w:ascii="Arial" w:eastAsia="Times New Roman" w:hAnsi="Arial" w:cs="Arial"/>
                <w:color w:val="000000"/>
                <w:sz w:val="20"/>
                <w:szCs w:val="20"/>
                <w:lang w:val="nl-NL"/>
              </w:rPr>
            </w:pPr>
            <w:del w:id="489" w:author="Arjan" w:date="2014-01-22T14:54:00Z">
              <w:r w:rsidRPr="00F64D19" w:rsidDel="00660E22">
                <w:rPr>
                  <w:rFonts w:ascii="Arial" w:hAnsi="Arial" w:cs="Arial"/>
                  <w:sz w:val="20"/>
                  <w:szCs w:val="20"/>
                  <w:lang w:val="en-AU"/>
                </w:rPr>
                <w:fldChar w:fldCharType="begin" w:fldLock="1"/>
              </w:r>
              <w:r w:rsidR="0044638F" w:rsidRPr="00DD0F4F" w:rsidDel="00660E22">
                <w:rPr>
                  <w:rFonts w:ascii="Arial" w:hAnsi="Arial" w:cs="Arial"/>
                  <w:sz w:val="20"/>
                  <w:szCs w:val="20"/>
                  <w:lang w:val="nl-NL"/>
                </w:rPr>
                <w:delInstrText xml:space="preserve">MERGEFIELD </w:delInstrText>
              </w:r>
              <w:r w:rsidR="0044638F" w:rsidRPr="00DD0F4F" w:rsidDel="00660E22">
                <w:rPr>
                  <w:rFonts w:ascii="Arial" w:eastAsia="Times New Roman" w:hAnsi="Arial" w:cs="Arial"/>
                  <w:color w:val="000000"/>
                  <w:sz w:val="20"/>
                  <w:szCs w:val="20"/>
                  <w:lang w:val="nl-NL"/>
                </w:rPr>
                <w:delInstrText>Att.LowerBound</w:delInstrText>
              </w:r>
              <w:r w:rsidRPr="00F64D19" w:rsidDel="00660E22">
                <w:rPr>
                  <w:rFonts w:ascii="Arial" w:hAnsi="Arial" w:cs="Arial"/>
                  <w:sz w:val="20"/>
                  <w:szCs w:val="20"/>
                  <w:lang w:val="en-AU"/>
                </w:rPr>
                <w:fldChar w:fldCharType="separate"/>
              </w:r>
              <w:r w:rsidR="0044638F" w:rsidRPr="00DD0F4F" w:rsidDel="00660E22">
                <w:rPr>
                  <w:rFonts w:ascii="Arial" w:eastAsia="Times New Roman" w:hAnsi="Arial" w:cs="Arial"/>
                  <w:color w:val="000000"/>
                  <w:sz w:val="20"/>
                  <w:szCs w:val="20"/>
                  <w:lang w:val="nl-NL"/>
                </w:rPr>
                <w:delText>0</w:delText>
              </w:r>
              <w:r w:rsidRPr="00F64D19" w:rsidDel="00660E22">
                <w:rPr>
                  <w:rFonts w:ascii="Arial" w:hAnsi="Arial" w:cs="Arial"/>
                  <w:sz w:val="20"/>
                  <w:szCs w:val="20"/>
                  <w:lang w:val="en-AU"/>
                </w:rPr>
                <w:fldChar w:fldCharType="end"/>
              </w:r>
              <w:r w:rsidR="0044638F" w:rsidRPr="00DD0F4F" w:rsidDel="00660E22">
                <w:rPr>
                  <w:rFonts w:ascii="Arial" w:eastAsia="Times New Roman" w:hAnsi="Arial" w:cs="Arial"/>
                  <w:color w:val="000000"/>
                  <w:sz w:val="20"/>
                  <w:szCs w:val="20"/>
                  <w:lang w:val="nl-NL"/>
                </w:rPr>
                <w:delText xml:space="preserve"> - </w:delText>
              </w:r>
              <w:r w:rsidRPr="00F64D19" w:rsidDel="00660E22">
                <w:rPr>
                  <w:rFonts w:ascii="Arial" w:eastAsia="Times New Roman" w:hAnsi="Arial" w:cs="Arial"/>
                  <w:color w:val="000000"/>
                  <w:sz w:val="20"/>
                  <w:szCs w:val="20"/>
                </w:rPr>
                <w:fldChar w:fldCharType="begin" w:fldLock="1"/>
              </w:r>
              <w:r w:rsidR="0044638F" w:rsidRPr="00DD0F4F" w:rsidDel="00660E22">
                <w:rPr>
                  <w:rFonts w:ascii="Arial" w:eastAsia="Times New Roman" w:hAnsi="Arial" w:cs="Arial"/>
                  <w:color w:val="000000"/>
                  <w:sz w:val="20"/>
                  <w:szCs w:val="20"/>
                  <w:lang w:val="nl-NL"/>
                </w:rPr>
                <w:delInstrText>MERGEFIELD Att.UpperBound</w:delInstrText>
              </w:r>
              <w:r w:rsidRPr="00F64D19" w:rsidDel="00660E22">
                <w:rPr>
                  <w:rFonts w:ascii="Arial" w:eastAsia="Times New Roman" w:hAnsi="Arial" w:cs="Arial"/>
                  <w:color w:val="000000"/>
                  <w:sz w:val="20"/>
                  <w:szCs w:val="20"/>
                </w:rPr>
                <w:fldChar w:fldCharType="separate"/>
              </w:r>
              <w:r w:rsidR="0044638F" w:rsidRPr="00DD0F4F" w:rsidDel="00660E22">
                <w:rPr>
                  <w:rFonts w:ascii="Arial" w:eastAsia="Times New Roman" w:hAnsi="Arial" w:cs="Arial"/>
                  <w:color w:val="000000"/>
                  <w:sz w:val="20"/>
                  <w:szCs w:val="20"/>
                  <w:lang w:val="nl-NL"/>
                </w:rPr>
                <w:delText>1</w:delText>
              </w:r>
              <w:r w:rsidRPr="00F64D19" w:rsidDel="00660E22">
                <w:rPr>
                  <w:rFonts w:ascii="Arial" w:eastAsia="Times New Roman" w:hAnsi="Arial" w:cs="Arial"/>
                  <w:color w:val="000000"/>
                  <w:sz w:val="20"/>
                  <w:szCs w:val="20"/>
                </w:rPr>
                <w:fldChar w:fldCharType="end"/>
              </w:r>
            </w:del>
          </w:p>
        </w:tc>
      </w:tr>
      <w:tr w:rsidR="0044638F" w:rsidRPr="005E066D" w:rsidDel="00660E22" w:rsidTr="004221F2">
        <w:trPr>
          <w:trHeight w:val="230"/>
          <w:del w:id="490" w:author="Arjan" w:date="2014-01-22T14:54:00Z"/>
        </w:trPr>
        <w:tc>
          <w:tcPr>
            <w:tcW w:w="3780" w:type="dxa"/>
            <w:tcBorders>
              <w:top w:val="nil"/>
              <w:left w:val="nil"/>
              <w:bottom w:val="nil"/>
              <w:right w:val="nil"/>
            </w:tcBorders>
          </w:tcPr>
          <w:p w:rsidR="0044638F" w:rsidRPr="00DD0F4F" w:rsidDel="00660E22" w:rsidRDefault="0044638F" w:rsidP="006D72E6">
            <w:pPr>
              <w:tabs>
                <w:tab w:val="left" w:pos="284"/>
              </w:tabs>
              <w:autoSpaceDE w:val="0"/>
              <w:autoSpaceDN w:val="0"/>
              <w:adjustRightInd w:val="0"/>
              <w:spacing w:after="0" w:line="240" w:lineRule="auto"/>
              <w:rPr>
                <w:del w:id="491"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44638F" w:rsidRPr="00DD0F4F" w:rsidDel="00660E22" w:rsidRDefault="0044638F" w:rsidP="006D72E6">
            <w:pPr>
              <w:tabs>
                <w:tab w:val="left" w:pos="284"/>
              </w:tabs>
              <w:autoSpaceDE w:val="0"/>
              <w:autoSpaceDN w:val="0"/>
              <w:adjustRightInd w:val="0"/>
              <w:spacing w:after="0" w:line="240" w:lineRule="auto"/>
              <w:rPr>
                <w:del w:id="492" w:author="Arjan" w:date="2014-01-22T14:54:00Z"/>
                <w:rFonts w:ascii="Arial" w:eastAsia="Times New Roman" w:hAnsi="Arial" w:cs="Arial"/>
                <w:color w:val="000000"/>
                <w:sz w:val="20"/>
                <w:szCs w:val="20"/>
                <w:lang w:val="nl-NL"/>
              </w:rPr>
            </w:pPr>
          </w:p>
        </w:tc>
      </w:tr>
      <w:tr w:rsidR="0044638F" w:rsidRPr="005E066D" w:rsidDel="00660E22" w:rsidTr="004221F2">
        <w:trPr>
          <w:trHeight w:val="230"/>
          <w:del w:id="493" w:author="Arjan" w:date="2014-01-22T14:54:00Z"/>
        </w:trPr>
        <w:tc>
          <w:tcPr>
            <w:tcW w:w="3780" w:type="dxa"/>
            <w:tcBorders>
              <w:top w:val="nil"/>
              <w:left w:val="nil"/>
              <w:bottom w:val="nil"/>
              <w:right w:val="nil"/>
            </w:tcBorders>
          </w:tcPr>
          <w:p w:rsidR="0044638F" w:rsidRPr="00DD0F4F" w:rsidDel="00660E22" w:rsidRDefault="0044638F" w:rsidP="006D72E6">
            <w:pPr>
              <w:tabs>
                <w:tab w:val="left" w:pos="284"/>
              </w:tabs>
              <w:autoSpaceDE w:val="0"/>
              <w:autoSpaceDN w:val="0"/>
              <w:adjustRightInd w:val="0"/>
              <w:spacing w:after="0" w:line="240" w:lineRule="auto"/>
              <w:rPr>
                <w:del w:id="494" w:author="Arjan" w:date="2014-01-22T14:54:00Z"/>
                <w:rFonts w:ascii="Arial" w:eastAsia="Times New Roman" w:hAnsi="Arial" w:cs="Arial"/>
                <w:color w:val="000000"/>
                <w:sz w:val="20"/>
                <w:szCs w:val="20"/>
                <w:lang w:val="nl-NL"/>
              </w:rPr>
            </w:pPr>
            <w:del w:id="495" w:author="Arjan" w:date="2014-01-22T14:54:00Z">
              <w:r w:rsidRPr="00DD0F4F" w:rsidDel="00660E22">
                <w:rPr>
                  <w:rFonts w:ascii="Arial" w:eastAsia="Times New Roman" w:hAnsi="Arial" w:cs="Arial"/>
                  <w:b/>
                  <w:bCs/>
                  <w:color w:val="000000"/>
                  <w:sz w:val="20"/>
                  <w:szCs w:val="20"/>
                  <w:lang w:val="nl-NL"/>
                </w:rPr>
                <w:delText>Indicatie authentiek</w:delText>
              </w:r>
            </w:del>
          </w:p>
        </w:tc>
        <w:tc>
          <w:tcPr>
            <w:tcW w:w="5580" w:type="dxa"/>
            <w:tcBorders>
              <w:top w:val="nil"/>
              <w:left w:val="nil"/>
              <w:bottom w:val="nil"/>
              <w:right w:val="nil"/>
            </w:tcBorders>
          </w:tcPr>
          <w:p w:rsidR="0044638F" w:rsidRPr="00DD0F4F" w:rsidDel="00660E22" w:rsidRDefault="0044638F" w:rsidP="006D72E6">
            <w:pPr>
              <w:tabs>
                <w:tab w:val="left" w:pos="284"/>
              </w:tabs>
              <w:autoSpaceDE w:val="0"/>
              <w:autoSpaceDN w:val="0"/>
              <w:adjustRightInd w:val="0"/>
              <w:spacing w:after="0" w:line="240" w:lineRule="auto"/>
              <w:rPr>
                <w:del w:id="496" w:author="Arjan" w:date="2014-01-22T14:54:00Z"/>
                <w:rFonts w:ascii="Arial" w:eastAsia="Times New Roman" w:hAnsi="Arial" w:cs="Arial"/>
                <w:color w:val="000000"/>
                <w:sz w:val="20"/>
                <w:szCs w:val="20"/>
                <w:lang w:val="nl-NL"/>
              </w:rPr>
            </w:pPr>
            <w:del w:id="497" w:author="Arjan" w:date="2014-01-22T14:54:00Z">
              <w:r w:rsidRPr="00DD0F4F" w:rsidDel="00660E22">
                <w:rPr>
                  <w:rFonts w:ascii="Arial" w:eastAsia="Times New Roman" w:hAnsi="Arial" w:cs="Arial"/>
                  <w:color w:val="000000"/>
                  <w:sz w:val="20"/>
                  <w:szCs w:val="20"/>
                  <w:lang w:val="nl-NL"/>
                </w:rPr>
                <w:delText>Gemeentelijk basisgegeven</w:delText>
              </w:r>
            </w:del>
          </w:p>
        </w:tc>
      </w:tr>
      <w:tr w:rsidR="0044638F" w:rsidRPr="005E066D" w:rsidDel="00660E22" w:rsidTr="005D189E">
        <w:trPr>
          <w:trHeight w:val="230"/>
          <w:del w:id="498" w:author="Arjan" w:date="2014-01-22T14:54:00Z"/>
        </w:trPr>
        <w:tc>
          <w:tcPr>
            <w:tcW w:w="3780" w:type="dxa"/>
            <w:tcBorders>
              <w:top w:val="nil"/>
              <w:left w:val="nil"/>
              <w:right w:val="nil"/>
            </w:tcBorders>
          </w:tcPr>
          <w:p w:rsidR="0044638F" w:rsidRPr="00DD0F4F" w:rsidDel="00660E22" w:rsidRDefault="0044638F" w:rsidP="006D72E6">
            <w:pPr>
              <w:tabs>
                <w:tab w:val="left" w:pos="284"/>
              </w:tabs>
              <w:autoSpaceDE w:val="0"/>
              <w:autoSpaceDN w:val="0"/>
              <w:adjustRightInd w:val="0"/>
              <w:spacing w:after="0" w:line="240" w:lineRule="auto"/>
              <w:rPr>
                <w:del w:id="499" w:author="Arjan" w:date="2014-01-22T14:54:00Z"/>
                <w:rFonts w:ascii="Arial" w:eastAsia="Times New Roman" w:hAnsi="Arial" w:cs="Arial"/>
                <w:b/>
                <w:bCs/>
                <w:color w:val="000000"/>
                <w:sz w:val="20"/>
                <w:szCs w:val="20"/>
                <w:lang w:val="nl-NL"/>
              </w:rPr>
            </w:pPr>
          </w:p>
        </w:tc>
        <w:tc>
          <w:tcPr>
            <w:tcW w:w="5580" w:type="dxa"/>
            <w:tcBorders>
              <w:top w:val="nil"/>
              <w:left w:val="nil"/>
              <w:right w:val="nil"/>
            </w:tcBorders>
          </w:tcPr>
          <w:p w:rsidR="0044638F" w:rsidRPr="00DD0F4F" w:rsidDel="00660E22" w:rsidRDefault="0044638F" w:rsidP="006D72E6">
            <w:pPr>
              <w:tabs>
                <w:tab w:val="left" w:pos="284"/>
              </w:tabs>
              <w:autoSpaceDE w:val="0"/>
              <w:autoSpaceDN w:val="0"/>
              <w:adjustRightInd w:val="0"/>
              <w:spacing w:after="0" w:line="240" w:lineRule="auto"/>
              <w:rPr>
                <w:del w:id="500" w:author="Arjan" w:date="2014-01-22T14:54:00Z"/>
                <w:rFonts w:ascii="Arial" w:eastAsia="Times New Roman" w:hAnsi="Arial" w:cs="Arial"/>
                <w:color w:val="000000"/>
                <w:sz w:val="20"/>
                <w:szCs w:val="20"/>
                <w:lang w:val="nl-NL"/>
              </w:rPr>
            </w:pPr>
          </w:p>
        </w:tc>
      </w:tr>
      <w:tr w:rsidR="0044638F" w:rsidRPr="005E066D" w:rsidDel="00660E22" w:rsidTr="005D189E">
        <w:trPr>
          <w:trHeight w:val="230"/>
          <w:del w:id="501" w:author="Arjan" w:date="2014-01-22T14:54:00Z"/>
        </w:trPr>
        <w:tc>
          <w:tcPr>
            <w:tcW w:w="3780" w:type="dxa"/>
            <w:tcBorders>
              <w:top w:val="nil"/>
              <w:left w:val="nil"/>
              <w:bottom w:val="single" w:sz="4" w:space="0" w:color="auto"/>
              <w:right w:val="nil"/>
            </w:tcBorders>
          </w:tcPr>
          <w:p w:rsidR="0044638F" w:rsidRPr="00DD0F4F" w:rsidDel="00660E22" w:rsidRDefault="0044638F" w:rsidP="006D72E6">
            <w:pPr>
              <w:tabs>
                <w:tab w:val="left" w:pos="284"/>
              </w:tabs>
              <w:autoSpaceDE w:val="0"/>
              <w:autoSpaceDN w:val="0"/>
              <w:adjustRightInd w:val="0"/>
              <w:spacing w:after="0" w:line="240" w:lineRule="auto"/>
              <w:rPr>
                <w:del w:id="502" w:author="Arjan" w:date="2014-01-22T14:54:00Z"/>
                <w:rFonts w:ascii="Arial" w:eastAsia="Times New Roman" w:hAnsi="Arial" w:cs="Arial"/>
                <w:b/>
                <w:bCs/>
                <w:color w:val="000000"/>
                <w:sz w:val="20"/>
                <w:szCs w:val="20"/>
                <w:lang w:val="nl-NL"/>
              </w:rPr>
            </w:pPr>
            <w:del w:id="503" w:author="Arjan" w:date="2014-01-22T14:54:00Z">
              <w:r w:rsidRPr="00DD0F4F" w:rsidDel="00660E22">
                <w:rPr>
                  <w:rFonts w:ascii="Arial" w:eastAsia="Times New Roman" w:hAnsi="Arial" w:cs="Arial"/>
                  <w:b/>
                  <w:bCs/>
                  <w:color w:val="000000"/>
                  <w:sz w:val="20"/>
                  <w:szCs w:val="20"/>
                  <w:lang w:val="nl-NL"/>
                </w:rPr>
                <w:delText>Regels attribuutsoort</w:delText>
              </w:r>
            </w:del>
          </w:p>
        </w:tc>
        <w:tc>
          <w:tcPr>
            <w:tcW w:w="5580" w:type="dxa"/>
            <w:tcBorders>
              <w:top w:val="nil"/>
              <w:left w:val="nil"/>
              <w:bottom w:val="single" w:sz="4" w:space="0" w:color="auto"/>
              <w:right w:val="nil"/>
            </w:tcBorders>
          </w:tcPr>
          <w:p w:rsidR="0044638F" w:rsidRPr="00DD0F4F" w:rsidDel="00660E22" w:rsidRDefault="0044638F" w:rsidP="006D72E6">
            <w:pPr>
              <w:tabs>
                <w:tab w:val="left" w:pos="284"/>
              </w:tabs>
              <w:autoSpaceDE w:val="0"/>
              <w:autoSpaceDN w:val="0"/>
              <w:adjustRightInd w:val="0"/>
              <w:spacing w:after="0" w:line="240" w:lineRule="auto"/>
              <w:rPr>
                <w:del w:id="504" w:author="Arjan" w:date="2014-01-22T14:54:00Z"/>
                <w:rFonts w:ascii="Arial" w:eastAsia="Times New Roman" w:hAnsi="Arial" w:cs="Arial"/>
                <w:color w:val="000000"/>
                <w:sz w:val="20"/>
                <w:szCs w:val="20"/>
                <w:lang w:val="nl-NL"/>
              </w:rPr>
            </w:pPr>
          </w:p>
        </w:tc>
      </w:tr>
    </w:tbl>
    <w:p w:rsidR="00922EA9" w:rsidRPr="002627FD" w:rsidDel="00660E22" w:rsidRDefault="008F2B4B" w:rsidP="00922EA9">
      <w:pPr>
        <w:pStyle w:val="Kop41"/>
        <w:rPr>
          <w:del w:id="505" w:author="Arjan" w:date="2014-01-22T14:54:00Z"/>
          <w:rFonts w:eastAsia="Times New Roman"/>
          <w:shd w:val="clear" w:color="auto" w:fill="auto"/>
          <w:lang w:val="nl-NL"/>
        </w:rPr>
      </w:pPr>
      <w:del w:id="506" w:author="Arjan" w:date="2014-01-22T14:54:00Z">
        <w:r w:rsidDel="00660E22">
          <w:rPr>
            <w:b w:val="0"/>
            <w:bCs w:val="0"/>
            <w:sz w:val="20"/>
            <w:szCs w:val="20"/>
          </w:rPr>
          <w:fldChar w:fldCharType="begin" w:fldLock="1"/>
        </w:r>
        <w:r w:rsidR="00922EA9" w:rsidRPr="00DD0F4F" w:rsidDel="00660E22">
          <w:rPr>
            <w:b w:val="0"/>
            <w:bCs w:val="0"/>
            <w:color w:val="auto"/>
            <w:sz w:val="20"/>
            <w:szCs w:val="20"/>
            <w:shd w:val="clear" w:color="auto" w:fill="auto"/>
            <w:lang w:val="nl-NL"/>
          </w:rPr>
          <w:delInstrText xml:space="preserve">MERGEFIELD </w:delInstrText>
        </w:r>
        <w:r w:rsidR="00922EA9" w:rsidDel="00660E22">
          <w:rPr>
            <w:rFonts w:eastAsia="Times New Roman"/>
            <w:shd w:val="clear" w:color="auto" w:fill="auto"/>
            <w:lang w:val="nl-NL"/>
          </w:rPr>
          <w:delInstrText>Att.Stereotype</w:delInstrText>
        </w:r>
        <w:r w:rsidDel="00660E22">
          <w:rPr>
            <w:b w:val="0"/>
            <w:bCs w:val="0"/>
            <w:sz w:val="20"/>
            <w:szCs w:val="20"/>
          </w:rPr>
          <w:fldChar w:fldCharType="separate"/>
        </w:r>
        <w:r w:rsidR="00922EA9" w:rsidDel="00660E22">
          <w:rPr>
            <w:rFonts w:eastAsia="Times New Roman"/>
            <w:shd w:val="clear" w:color="auto" w:fill="auto"/>
            <w:lang w:val="nl-NL"/>
          </w:rPr>
          <w:delText>«Attribuutsoort»</w:delText>
        </w:r>
        <w:r w:rsidDel="00660E22">
          <w:rPr>
            <w:b w:val="0"/>
            <w:bCs w:val="0"/>
            <w:sz w:val="20"/>
            <w:szCs w:val="20"/>
          </w:rPr>
          <w:fldChar w:fldCharType="end"/>
        </w:r>
        <w:r w:rsidR="00922EA9" w:rsidDel="00660E22">
          <w:rPr>
            <w:rFonts w:eastAsia="Times New Roman"/>
            <w:shd w:val="clear" w:color="auto" w:fill="auto"/>
            <w:lang w:val="nl-NL"/>
          </w:rPr>
          <w:delText xml:space="preserve"> Documentversie</w:delText>
        </w:r>
      </w:del>
    </w:p>
    <w:tbl>
      <w:tblPr>
        <w:tblW w:w="9356" w:type="dxa"/>
        <w:tblInd w:w="108" w:type="dxa"/>
        <w:tblLayout w:type="fixed"/>
        <w:tblCellMar>
          <w:top w:w="113" w:type="dxa"/>
        </w:tblCellMar>
        <w:tblLook w:val="0000" w:firstRow="0" w:lastRow="0" w:firstColumn="0" w:lastColumn="0" w:noHBand="0" w:noVBand="0"/>
      </w:tblPr>
      <w:tblGrid>
        <w:gridCol w:w="3828"/>
        <w:gridCol w:w="5528"/>
      </w:tblGrid>
      <w:tr w:rsidR="00922EA9" w:rsidRPr="005E066D" w:rsidDel="00660E22" w:rsidTr="00922EA9">
        <w:trPr>
          <w:cantSplit/>
          <w:del w:id="507"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08" w:author="Arjan" w:date="2014-01-22T14:54:00Z"/>
                <w:rFonts w:ascii="Arial" w:eastAsia="Times New Roman" w:hAnsi="Arial" w:cs="Arial"/>
                <w:b/>
                <w:bCs/>
                <w:color w:val="000000"/>
                <w:sz w:val="20"/>
                <w:szCs w:val="20"/>
                <w:lang w:val="nl-NL"/>
              </w:rPr>
            </w:pPr>
            <w:del w:id="509" w:author="Arjan" w:date="2014-01-22T14:54:00Z">
              <w:r w:rsidRPr="00DD0F4F" w:rsidDel="00660E22">
                <w:rPr>
                  <w:rFonts w:ascii="Arial" w:eastAsia="Times New Roman" w:hAnsi="Arial" w:cs="Arial"/>
                  <w:b/>
                  <w:bCs/>
                  <w:color w:val="000000"/>
                  <w:sz w:val="20"/>
                  <w:szCs w:val="20"/>
                  <w:lang w:val="nl-NL"/>
                </w:rPr>
                <w:delText>Naam attribuutsoort</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10" w:author="Arjan" w:date="2014-01-22T14:54:00Z"/>
                <w:rFonts w:ascii="Arial" w:eastAsia="Times New Roman" w:hAnsi="Arial" w:cs="Arial"/>
                <w:color w:val="000000"/>
                <w:sz w:val="20"/>
                <w:szCs w:val="20"/>
                <w:lang w:val="nl-NL"/>
              </w:rPr>
            </w:pPr>
            <w:del w:id="511" w:author="Arjan" w:date="2014-01-22T14:54:00Z">
              <w:r w:rsidRPr="00DD0F4F" w:rsidDel="00660E22">
                <w:rPr>
                  <w:rFonts w:ascii="Arial" w:eastAsia="Times New Roman" w:hAnsi="Arial" w:cs="Arial"/>
                  <w:color w:val="000000"/>
                  <w:sz w:val="20"/>
                  <w:szCs w:val="20"/>
                  <w:lang w:val="nl-NL"/>
                </w:rPr>
                <w:delText>Documentversie</w:delText>
              </w:r>
            </w:del>
          </w:p>
        </w:tc>
      </w:tr>
      <w:tr w:rsidR="00922EA9" w:rsidRPr="005E066D" w:rsidDel="00660E22" w:rsidTr="00922EA9">
        <w:trPr>
          <w:cantSplit/>
          <w:del w:id="512"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13" w:author="Arjan" w:date="2014-01-22T14:54:00Z"/>
                <w:rFonts w:ascii="Arial" w:eastAsia="Times New Roman" w:hAnsi="Arial" w:cs="Arial"/>
                <w:b/>
                <w:bCs/>
                <w:color w:val="000000"/>
                <w:sz w:val="20"/>
                <w:szCs w:val="20"/>
                <w:lang w:val="nl-NL"/>
              </w:rPr>
            </w:pPr>
            <w:del w:id="514" w:author="Arjan" w:date="2014-01-22T14:54:00Z">
              <w:r w:rsidRPr="00DD0F4F" w:rsidDel="00660E22">
                <w:rPr>
                  <w:rFonts w:ascii="Arial" w:eastAsia="Times New Roman" w:hAnsi="Arial" w:cs="Arial"/>
                  <w:b/>
                  <w:bCs/>
                  <w:color w:val="000000"/>
                  <w:sz w:val="20"/>
                  <w:szCs w:val="20"/>
                  <w:lang w:val="nl-NL"/>
                </w:rPr>
                <w:delText>Herkomst attribuutsoort</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15" w:author="Arjan" w:date="2014-01-22T14:54:00Z"/>
                <w:rFonts w:ascii="Arial" w:eastAsia="Times New Roman" w:hAnsi="Arial" w:cs="Arial"/>
                <w:color w:val="000000"/>
                <w:sz w:val="20"/>
                <w:szCs w:val="20"/>
                <w:lang w:val="nl-NL"/>
              </w:rPr>
            </w:pPr>
            <w:del w:id="516" w:author="Arjan" w:date="2014-01-22T14:54:00Z">
              <w:r w:rsidRPr="00DD0F4F" w:rsidDel="00660E22">
                <w:rPr>
                  <w:rFonts w:ascii="Arial" w:eastAsia="Times New Roman" w:hAnsi="Arial" w:cs="Arial"/>
                  <w:color w:val="000000"/>
                  <w:sz w:val="20"/>
                  <w:szCs w:val="20"/>
                  <w:lang w:val="nl-NL"/>
                </w:rPr>
                <w:delText>KING</w:delText>
              </w:r>
            </w:del>
          </w:p>
        </w:tc>
      </w:tr>
      <w:tr w:rsidR="00922EA9" w:rsidRPr="005E066D" w:rsidDel="00660E22" w:rsidTr="00922EA9">
        <w:trPr>
          <w:cantSplit/>
          <w:del w:id="517"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18" w:author="Arjan" w:date="2014-01-22T14:54:00Z"/>
                <w:rFonts w:ascii="Arial" w:eastAsia="Times New Roman" w:hAnsi="Arial" w:cs="Arial"/>
                <w:b/>
                <w:bCs/>
                <w:color w:val="000000"/>
                <w:sz w:val="20"/>
                <w:szCs w:val="20"/>
                <w:lang w:val="nl-NL"/>
              </w:rPr>
            </w:pPr>
            <w:del w:id="519" w:author="Arjan" w:date="2014-01-22T14:54:00Z">
              <w:r w:rsidRPr="00DD0F4F" w:rsidDel="00660E22">
                <w:rPr>
                  <w:rFonts w:ascii="Arial" w:eastAsia="Times New Roman" w:hAnsi="Arial" w:cs="Arial"/>
                  <w:b/>
                  <w:bCs/>
                  <w:color w:val="000000"/>
                  <w:sz w:val="20"/>
                  <w:szCs w:val="20"/>
                  <w:lang w:val="nl-NL"/>
                </w:rPr>
                <w:delText xml:space="preserve">Code attribuutsoort </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20" w:author="Arjan" w:date="2014-01-22T14:54:00Z"/>
                <w:rFonts w:ascii="Arial" w:eastAsia="Times New Roman" w:hAnsi="Arial" w:cs="Arial"/>
                <w:color w:val="000000"/>
                <w:sz w:val="20"/>
                <w:szCs w:val="20"/>
                <w:lang w:val="nl-NL"/>
              </w:rPr>
            </w:pPr>
          </w:p>
        </w:tc>
      </w:tr>
      <w:tr w:rsidR="00922EA9" w:rsidRPr="005E066D" w:rsidDel="00660E22" w:rsidTr="00922EA9">
        <w:trPr>
          <w:cantSplit/>
          <w:del w:id="521"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22" w:author="Arjan" w:date="2014-01-22T14:54:00Z"/>
                <w:rFonts w:ascii="Arial" w:eastAsia="Times New Roman" w:hAnsi="Arial" w:cs="Arial"/>
                <w:b/>
                <w:bCs/>
                <w:color w:val="000000"/>
                <w:sz w:val="20"/>
                <w:szCs w:val="20"/>
                <w:lang w:val="nl-NL"/>
              </w:rPr>
            </w:pPr>
            <w:del w:id="523" w:author="Arjan" w:date="2014-01-22T14:54:00Z">
              <w:r w:rsidRPr="00DD0F4F" w:rsidDel="00660E22">
                <w:rPr>
                  <w:rFonts w:ascii="Arial" w:eastAsia="Times New Roman" w:hAnsi="Arial" w:cs="Arial"/>
                  <w:b/>
                  <w:bCs/>
                  <w:color w:val="000000"/>
                  <w:sz w:val="20"/>
                  <w:szCs w:val="20"/>
                  <w:lang w:val="nl-NL"/>
                </w:rPr>
                <w:delText>XML-tag attribuutsoort</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24" w:author="Arjan" w:date="2014-01-22T14:54:00Z"/>
                <w:rFonts w:ascii="Arial" w:eastAsia="Times New Roman" w:hAnsi="Arial" w:cs="Arial"/>
                <w:color w:val="000000"/>
                <w:sz w:val="20"/>
                <w:szCs w:val="20"/>
                <w:lang w:val="nl-NL"/>
              </w:rPr>
            </w:pPr>
            <w:del w:id="525" w:author="Arjan" w:date="2014-01-22T14:54:00Z">
              <w:r w:rsidRPr="00DD0F4F" w:rsidDel="00660E22">
                <w:rPr>
                  <w:rFonts w:ascii="Arial" w:eastAsia="Times New Roman" w:hAnsi="Arial" w:cs="Arial"/>
                  <w:color w:val="000000"/>
                  <w:sz w:val="20"/>
                  <w:szCs w:val="20"/>
                  <w:lang w:val="nl-NL"/>
                </w:rPr>
                <w:delText>versie</w:delText>
              </w:r>
            </w:del>
          </w:p>
        </w:tc>
      </w:tr>
      <w:tr w:rsidR="00922EA9" w:rsidRPr="005E066D" w:rsidDel="00660E22" w:rsidTr="00922EA9">
        <w:trPr>
          <w:cantSplit/>
          <w:del w:id="526"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27" w:author="Arjan" w:date="2014-01-22T14:54:00Z"/>
                <w:rFonts w:ascii="Arial" w:eastAsia="Times New Roman" w:hAnsi="Arial" w:cs="Arial"/>
                <w:b/>
                <w:bCs/>
                <w:color w:val="000000"/>
                <w:sz w:val="20"/>
                <w:szCs w:val="20"/>
                <w:lang w:val="nl-NL"/>
              </w:rPr>
            </w:pPr>
            <w:del w:id="528" w:author="Arjan" w:date="2014-01-22T14:54:00Z">
              <w:r w:rsidRPr="00DD0F4F" w:rsidDel="00660E22">
                <w:rPr>
                  <w:rFonts w:ascii="Arial" w:eastAsia="Times New Roman" w:hAnsi="Arial" w:cs="Arial"/>
                  <w:b/>
                  <w:bCs/>
                  <w:color w:val="000000"/>
                  <w:sz w:val="20"/>
                  <w:szCs w:val="20"/>
                  <w:lang w:val="nl-NL"/>
                </w:rPr>
                <w:lastRenderedPageBreak/>
                <w:delText>Definitie attribuutsoort</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29" w:author="Arjan" w:date="2014-01-22T14:54:00Z"/>
                <w:rFonts w:ascii="Arial" w:eastAsia="Times New Roman" w:hAnsi="Arial" w:cs="Arial"/>
                <w:color w:val="000000"/>
                <w:sz w:val="20"/>
                <w:szCs w:val="20"/>
                <w:lang w:val="nl-NL"/>
              </w:rPr>
            </w:pPr>
            <w:del w:id="530" w:author="Arjan" w:date="2014-01-22T14:54:00Z">
              <w:r w:rsidRPr="00DD0F4F" w:rsidDel="00660E22">
                <w:rPr>
                  <w:rFonts w:ascii="Arial" w:eastAsia="Times New Roman" w:hAnsi="Arial" w:cs="Arial"/>
                  <w:color w:val="000000"/>
                  <w:sz w:val="20"/>
                  <w:szCs w:val="20"/>
                  <w:lang w:val="nl-NL"/>
                </w:rPr>
                <w:delText>Aanduiding van de bewerkingsfase van het ENKELVOUDIG DOCUMENT</w:delText>
              </w:r>
            </w:del>
          </w:p>
        </w:tc>
      </w:tr>
      <w:tr w:rsidR="00922EA9" w:rsidRPr="005E066D" w:rsidDel="00660E22" w:rsidTr="00922EA9">
        <w:trPr>
          <w:cantSplit/>
          <w:del w:id="531"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32" w:author="Arjan" w:date="2014-01-22T14:54:00Z"/>
                <w:rFonts w:ascii="Arial" w:eastAsia="Times New Roman" w:hAnsi="Arial" w:cs="Arial"/>
                <w:b/>
                <w:bCs/>
                <w:color w:val="000000"/>
                <w:sz w:val="20"/>
                <w:szCs w:val="20"/>
                <w:lang w:val="nl-NL"/>
              </w:rPr>
            </w:pPr>
            <w:del w:id="533" w:author="Arjan" w:date="2014-01-22T14:54:00Z">
              <w:r w:rsidRPr="00DD0F4F" w:rsidDel="00660E22">
                <w:rPr>
                  <w:rFonts w:ascii="Arial" w:eastAsia="Times New Roman" w:hAnsi="Arial" w:cs="Arial"/>
                  <w:b/>
                  <w:bCs/>
                  <w:color w:val="000000"/>
                  <w:sz w:val="20"/>
                  <w:szCs w:val="20"/>
                  <w:lang w:val="nl-NL"/>
                </w:rPr>
                <w:delText>Herkomst definitie attribuutsoort</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34" w:author="Arjan" w:date="2014-01-22T14:54:00Z"/>
                <w:rFonts w:ascii="Arial" w:eastAsia="Times New Roman" w:hAnsi="Arial" w:cs="Arial"/>
                <w:color w:val="000000"/>
                <w:sz w:val="20"/>
                <w:szCs w:val="20"/>
                <w:lang w:val="nl-NL"/>
              </w:rPr>
            </w:pPr>
            <w:del w:id="535" w:author="Arjan" w:date="2014-01-22T14:54:00Z">
              <w:r w:rsidRPr="00DD0F4F" w:rsidDel="00660E22">
                <w:rPr>
                  <w:rFonts w:ascii="Arial" w:eastAsia="Times New Roman" w:hAnsi="Arial" w:cs="Arial"/>
                  <w:color w:val="000000"/>
                  <w:sz w:val="20"/>
                  <w:szCs w:val="20"/>
                  <w:lang w:val="nl-NL"/>
                </w:rPr>
                <w:delText>KING</w:delText>
              </w:r>
            </w:del>
          </w:p>
        </w:tc>
      </w:tr>
      <w:tr w:rsidR="00922EA9" w:rsidRPr="005E066D" w:rsidDel="00660E22" w:rsidTr="00922EA9">
        <w:trPr>
          <w:cantSplit/>
          <w:del w:id="536"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37" w:author="Arjan" w:date="2014-01-22T14:54:00Z"/>
                <w:rFonts w:ascii="Arial" w:eastAsia="Times New Roman" w:hAnsi="Arial" w:cs="Arial"/>
                <w:b/>
                <w:bCs/>
                <w:color w:val="000000"/>
                <w:sz w:val="20"/>
                <w:szCs w:val="20"/>
                <w:lang w:val="nl-NL"/>
              </w:rPr>
            </w:pPr>
            <w:del w:id="538" w:author="Arjan" w:date="2014-01-22T14:54:00Z">
              <w:r w:rsidRPr="00DD0F4F" w:rsidDel="00660E22">
                <w:rPr>
                  <w:rFonts w:ascii="Arial" w:eastAsia="Times New Roman" w:hAnsi="Arial" w:cs="Arial"/>
                  <w:b/>
                  <w:bCs/>
                  <w:color w:val="000000"/>
                  <w:sz w:val="20"/>
                  <w:szCs w:val="20"/>
                  <w:lang w:val="nl-NL"/>
                </w:rPr>
                <w:delText>Datum opname attribuutsoort</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39" w:author="Arjan" w:date="2014-01-22T14:54:00Z"/>
                <w:rFonts w:ascii="Arial" w:eastAsia="Times New Roman" w:hAnsi="Arial" w:cs="Arial"/>
                <w:color w:val="000000"/>
                <w:sz w:val="20"/>
                <w:szCs w:val="20"/>
                <w:lang w:val="nl-NL"/>
              </w:rPr>
            </w:pPr>
            <w:del w:id="540" w:author="Arjan" w:date="2014-01-22T14:54:00Z">
              <w:r w:rsidRPr="00DD0F4F" w:rsidDel="00660E22">
                <w:rPr>
                  <w:rFonts w:ascii="Arial" w:eastAsia="Times New Roman" w:hAnsi="Arial" w:cs="Arial"/>
                  <w:color w:val="000000"/>
                  <w:sz w:val="20"/>
                  <w:szCs w:val="20"/>
                  <w:lang w:val="nl-NL"/>
                </w:rPr>
                <w:delText>1 juni 2008</w:delText>
              </w:r>
            </w:del>
          </w:p>
        </w:tc>
      </w:tr>
      <w:tr w:rsidR="00922EA9" w:rsidRPr="005E066D" w:rsidDel="00660E22" w:rsidTr="00922EA9">
        <w:trPr>
          <w:cantSplit/>
          <w:del w:id="541"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42" w:author="Arjan" w:date="2014-01-22T14:54:00Z"/>
                <w:rFonts w:ascii="Arial" w:eastAsia="Times New Roman" w:hAnsi="Arial" w:cs="Arial"/>
                <w:b/>
                <w:bCs/>
                <w:color w:val="000000"/>
                <w:sz w:val="20"/>
                <w:szCs w:val="20"/>
                <w:lang w:val="nl-NL"/>
              </w:rPr>
            </w:pPr>
            <w:del w:id="543" w:author="Arjan" w:date="2014-01-22T14:54:00Z">
              <w:r w:rsidRPr="00DD0F4F" w:rsidDel="00660E22">
                <w:rPr>
                  <w:rFonts w:ascii="Arial" w:eastAsia="Times New Roman" w:hAnsi="Arial" w:cs="Arial"/>
                  <w:b/>
                  <w:bCs/>
                  <w:color w:val="000000"/>
                  <w:sz w:val="20"/>
                  <w:szCs w:val="20"/>
                  <w:lang w:val="nl-NL"/>
                </w:rPr>
                <w:delText>Toelichting attribuutsoort</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44" w:author="Arjan" w:date="2014-01-22T14:54:00Z"/>
                <w:rFonts w:ascii="Arial" w:eastAsia="Times New Roman" w:hAnsi="Arial" w:cs="Arial"/>
                <w:color w:val="000000"/>
                <w:sz w:val="20"/>
                <w:szCs w:val="20"/>
                <w:lang w:val="nl-NL"/>
              </w:rPr>
            </w:pPr>
            <w:del w:id="545" w:author="Arjan" w:date="2014-01-22T14:54:00Z">
              <w:r w:rsidRPr="00DD0F4F" w:rsidDel="00660E22">
                <w:rPr>
                  <w:rFonts w:ascii="Arial" w:eastAsia="Times New Roman" w:hAnsi="Arial" w:cs="Arial"/>
                  <w:color w:val="000000"/>
                  <w:sz w:val="20"/>
                  <w:szCs w:val="20"/>
                  <w:lang w:val="nl-NL"/>
                </w:rPr>
                <w:delText xml:space="preserve">Het gaat hier om een versienummer zoals ‘0.2’ en 1.0’. </w:delText>
              </w:r>
            </w:del>
          </w:p>
          <w:p w:rsidR="00922EA9" w:rsidRPr="00DD0F4F" w:rsidDel="00660E22" w:rsidRDefault="00922EA9" w:rsidP="00922EA9">
            <w:pPr>
              <w:tabs>
                <w:tab w:val="left" w:pos="284"/>
              </w:tabs>
              <w:autoSpaceDE w:val="0"/>
              <w:autoSpaceDN w:val="0"/>
              <w:adjustRightInd w:val="0"/>
              <w:spacing w:after="0" w:line="240" w:lineRule="auto"/>
              <w:rPr>
                <w:del w:id="546" w:author="Arjan" w:date="2014-01-22T14:54:00Z"/>
                <w:rFonts w:ascii="Arial" w:eastAsia="Times New Roman" w:hAnsi="Arial" w:cs="Arial"/>
                <w:color w:val="000000"/>
                <w:sz w:val="20"/>
                <w:szCs w:val="20"/>
                <w:lang w:val="nl-NL"/>
              </w:rPr>
            </w:pPr>
            <w:del w:id="547" w:author="Arjan" w:date="2014-01-22T14:54:00Z">
              <w:r w:rsidRPr="00DD0F4F" w:rsidDel="00660E22">
                <w:rPr>
                  <w:rFonts w:ascii="Arial" w:eastAsia="Times New Roman" w:hAnsi="Arial" w:cs="Arial"/>
                  <w:color w:val="000000"/>
                  <w:sz w:val="20"/>
                  <w:szCs w:val="20"/>
                  <w:lang w:val="nl-NL"/>
                </w:rPr>
                <w:delText>Ofschoon we er voor gekozen hebben om zowel dit attribuuttype als het attribuuttype Documentstatus optioneel te verklaren, ware het aan te bevelen bij elk documemt in ieder geval één van beide attributen van een waarde te voorzien.</w:delText>
              </w:r>
            </w:del>
          </w:p>
        </w:tc>
      </w:tr>
      <w:tr w:rsidR="00922EA9" w:rsidRPr="005E066D" w:rsidDel="00660E22" w:rsidTr="00922EA9">
        <w:trPr>
          <w:cantSplit/>
          <w:del w:id="548"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49" w:author="Arjan" w:date="2014-01-22T14:54:00Z"/>
                <w:rFonts w:ascii="Arial" w:eastAsia="Times New Roman" w:hAnsi="Arial" w:cs="Arial"/>
                <w:b/>
                <w:bCs/>
                <w:color w:val="000000"/>
                <w:sz w:val="20"/>
                <w:szCs w:val="20"/>
                <w:lang w:val="nl-NL"/>
              </w:rPr>
            </w:pPr>
            <w:del w:id="550" w:author="Arjan" w:date="2014-01-22T14:54:00Z">
              <w:r w:rsidRPr="00DD0F4F" w:rsidDel="00660E22">
                <w:rPr>
                  <w:rFonts w:ascii="Arial" w:eastAsia="Times New Roman" w:hAnsi="Arial" w:cs="Arial"/>
                  <w:b/>
                  <w:bCs/>
                  <w:color w:val="000000"/>
                  <w:sz w:val="20"/>
                  <w:szCs w:val="20"/>
                  <w:lang w:val="nl-NL"/>
                </w:rPr>
                <w:delText>Formaat attribuutsoort</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51" w:author="Arjan" w:date="2014-01-22T14:54:00Z"/>
                <w:rFonts w:ascii="Arial" w:eastAsia="Times New Roman" w:hAnsi="Arial" w:cs="Arial"/>
                <w:color w:val="000000"/>
                <w:sz w:val="20"/>
                <w:szCs w:val="20"/>
                <w:lang w:val="nl-NL"/>
              </w:rPr>
            </w:pPr>
            <w:del w:id="552" w:author="Arjan" w:date="2014-01-22T14:54:00Z">
              <w:r w:rsidRPr="00DD0F4F" w:rsidDel="00660E22">
                <w:rPr>
                  <w:rFonts w:ascii="Arial" w:eastAsia="Times New Roman" w:hAnsi="Arial" w:cs="Arial"/>
                  <w:color w:val="000000"/>
                  <w:sz w:val="20"/>
                  <w:szCs w:val="20"/>
                  <w:lang w:val="nl-NL"/>
                </w:rPr>
                <w:delText xml:space="preserve">AN5 </w:delText>
              </w:r>
              <w:r w:rsidRPr="00DD0F4F" w:rsidDel="00660E22">
                <w:rPr>
                  <w:rFonts w:ascii="Arial" w:eastAsia="Times New Roman" w:hAnsi="Arial" w:cs="Arial"/>
                  <w:color w:val="000000"/>
                  <w:sz w:val="20"/>
                  <w:szCs w:val="20"/>
                  <w:lang w:val="nl-NL"/>
                </w:rPr>
                <w:tab/>
              </w:r>
            </w:del>
          </w:p>
        </w:tc>
      </w:tr>
      <w:tr w:rsidR="00922EA9" w:rsidRPr="005E066D" w:rsidDel="00660E22" w:rsidTr="00922EA9">
        <w:trPr>
          <w:cantSplit/>
          <w:del w:id="553"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54" w:author="Arjan" w:date="2014-01-22T14:54:00Z"/>
                <w:rFonts w:ascii="Arial" w:eastAsia="Times New Roman" w:hAnsi="Arial" w:cs="Arial"/>
                <w:b/>
                <w:bCs/>
                <w:color w:val="000000"/>
                <w:sz w:val="20"/>
                <w:szCs w:val="20"/>
                <w:lang w:val="nl-NL"/>
              </w:rPr>
            </w:pPr>
            <w:del w:id="555" w:author="Arjan" w:date="2014-01-22T14:54:00Z">
              <w:r w:rsidRPr="00DD0F4F" w:rsidDel="00660E22">
                <w:rPr>
                  <w:rFonts w:ascii="Arial" w:eastAsia="Times New Roman" w:hAnsi="Arial" w:cs="Arial"/>
                  <w:b/>
                  <w:bCs/>
                  <w:color w:val="000000"/>
                  <w:sz w:val="20"/>
                  <w:szCs w:val="20"/>
                  <w:lang w:val="nl-NL"/>
                </w:rPr>
                <w:delText>Waardenverzameling</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56" w:author="Arjan" w:date="2014-01-22T14:54:00Z"/>
                <w:rFonts w:ascii="Arial" w:eastAsia="Times New Roman" w:hAnsi="Arial" w:cs="Arial"/>
                <w:color w:val="000000"/>
                <w:sz w:val="20"/>
                <w:szCs w:val="20"/>
                <w:lang w:val="nl-NL"/>
              </w:rPr>
            </w:pPr>
            <w:del w:id="557" w:author="Arjan" w:date="2014-01-22T14:54:00Z">
              <w:r w:rsidRPr="00DD0F4F" w:rsidDel="00660E22">
                <w:rPr>
                  <w:rFonts w:ascii="Arial" w:eastAsia="Times New Roman" w:hAnsi="Arial" w:cs="Arial"/>
                  <w:color w:val="000000"/>
                  <w:sz w:val="20"/>
                  <w:szCs w:val="20"/>
                  <w:lang w:val="nl-NL"/>
                </w:rPr>
                <w:delText>Alle alfanumerieke tekens m.u.v. diacrieten</w:delText>
              </w:r>
            </w:del>
          </w:p>
        </w:tc>
      </w:tr>
      <w:tr w:rsidR="00922EA9" w:rsidRPr="005E066D" w:rsidDel="00660E22" w:rsidTr="00922EA9">
        <w:trPr>
          <w:cantSplit/>
          <w:del w:id="558"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59" w:author="Arjan" w:date="2014-01-22T14:54:00Z"/>
                <w:rFonts w:ascii="Arial" w:eastAsia="Times New Roman" w:hAnsi="Arial" w:cs="Arial"/>
                <w:b/>
                <w:bCs/>
                <w:color w:val="000000"/>
                <w:sz w:val="20"/>
                <w:szCs w:val="20"/>
                <w:lang w:val="nl-NL"/>
              </w:rPr>
            </w:pPr>
            <w:del w:id="560" w:author="Arjan" w:date="2014-01-22T14:54:00Z">
              <w:r w:rsidRPr="00DD0F4F" w:rsidDel="00660E22">
                <w:rPr>
                  <w:rFonts w:ascii="Arial" w:eastAsia="Times New Roman" w:hAnsi="Arial" w:cs="Arial"/>
                  <w:b/>
                  <w:bCs/>
                  <w:color w:val="000000"/>
                  <w:sz w:val="20"/>
                  <w:szCs w:val="20"/>
                  <w:lang w:val="nl-NL"/>
                </w:rPr>
                <w:delText>Indicatie materiële historie</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61" w:author="Arjan" w:date="2014-01-22T14:54:00Z"/>
                <w:rFonts w:ascii="Arial" w:eastAsia="Times New Roman" w:hAnsi="Arial" w:cs="Arial"/>
                <w:color w:val="000000"/>
                <w:sz w:val="20"/>
                <w:szCs w:val="20"/>
                <w:lang w:val="nl-NL"/>
              </w:rPr>
            </w:pPr>
            <w:del w:id="562" w:author="Arjan" w:date="2014-01-22T14:54:00Z">
              <w:r w:rsidRPr="00DD0F4F" w:rsidDel="00660E22">
                <w:rPr>
                  <w:rFonts w:ascii="Arial" w:eastAsia="Times New Roman" w:hAnsi="Arial" w:cs="Arial"/>
                  <w:color w:val="000000"/>
                  <w:sz w:val="20"/>
                  <w:szCs w:val="20"/>
                  <w:lang w:val="nl-NL"/>
                </w:rPr>
                <w:delText>Ja</w:delText>
              </w:r>
            </w:del>
          </w:p>
        </w:tc>
      </w:tr>
      <w:tr w:rsidR="00922EA9" w:rsidRPr="005E066D" w:rsidDel="00660E22" w:rsidTr="00922EA9">
        <w:trPr>
          <w:cantSplit/>
          <w:del w:id="563"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64" w:author="Arjan" w:date="2014-01-22T14:54:00Z"/>
                <w:rFonts w:ascii="Arial" w:eastAsia="Times New Roman" w:hAnsi="Arial" w:cs="Arial"/>
                <w:b/>
                <w:bCs/>
                <w:color w:val="000000"/>
                <w:sz w:val="20"/>
                <w:szCs w:val="20"/>
                <w:lang w:val="nl-NL"/>
              </w:rPr>
            </w:pPr>
            <w:del w:id="565" w:author="Arjan" w:date="2014-01-22T14:54:00Z">
              <w:r w:rsidRPr="00DD0F4F" w:rsidDel="00660E22">
                <w:rPr>
                  <w:rFonts w:ascii="Arial" w:eastAsia="Times New Roman" w:hAnsi="Arial" w:cs="Arial"/>
                  <w:b/>
                  <w:bCs/>
                  <w:color w:val="000000"/>
                  <w:sz w:val="20"/>
                  <w:szCs w:val="20"/>
                  <w:lang w:val="nl-NL"/>
                </w:rPr>
                <w:delText>Indicatie formele historie</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66" w:author="Arjan" w:date="2014-01-22T14:54:00Z"/>
                <w:rFonts w:ascii="Arial" w:eastAsia="Times New Roman" w:hAnsi="Arial" w:cs="Arial"/>
                <w:color w:val="000000"/>
                <w:sz w:val="20"/>
                <w:szCs w:val="20"/>
                <w:lang w:val="nl-NL"/>
              </w:rPr>
            </w:pPr>
            <w:del w:id="567" w:author="Arjan" w:date="2014-01-22T14:54:00Z">
              <w:r w:rsidRPr="00DD0F4F" w:rsidDel="00660E22">
                <w:rPr>
                  <w:rFonts w:ascii="Arial" w:eastAsia="Times New Roman" w:hAnsi="Arial" w:cs="Arial"/>
                  <w:color w:val="000000"/>
                  <w:sz w:val="20"/>
                  <w:szCs w:val="20"/>
                  <w:lang w:val="nl-NL"/>
                </w:rPr>
                <w:delText>Nee</w:delText>
              </w:r>
            </w:del>
          </w:p>
        </w:tc>
      </w:tr>
      <w:tr w:rsidR="00922EA9" w:rsidRPr="005E066D" w:rsidDel="00660E22" w:rsidTr="00922EA9">
        <w:trPr>
          <w:cantSplit/>
          <w:del w:id="568"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69" w:author="Arjan" w:date="2014-01-22T14:54:00Z"/>
                <w:rFonts w:ascii="Arial" w:eastAsia="Times New Roman" w:hAnsi="Arial" w:cs="Arial"/>
                <w:b/>
                <w:bCs/>
                <w:color w:val="000000"/>
                <w:sz w:val="20"/>
                <w:szCs w:val="20"/>
                <w:lang w:val="nl-NL"/>
              </w:rPr>
            </w:pPr>
            <w:del w:id="570" w:author="Arjan" w:date="2014-01-22T14:54:00Z">
              <w:r w:rsidRPr="00DD0F4F" w:rsidDel="00660E22">
                <w:rPr>
                  <w:rFonts w:ascii="Arial" w:eastAsia="Times New Roman" w:hAnsi="Arial" w:cs="Arial"/>
                  <w:b/>
                  <w:bCs/>
                  <w:color w:val="000000"/>
                  <w:sz w:val="20"/>
                  <w:szCs w:val="20"/>
                  <w:lang w:val="nl-NL"/>
                </w:rPr>
                <w:delText>Aanduiding gebeurtenis</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71" w:author="Arjan" w:date="2014-01-22T14:54:00Z"/>
                <w:rFonts w:ascii="Arial" w:eastAsia="Times New Roman" w:hAnsi="Arial" w:cs="Arial"/>
                <w:color w:val="000000"/>
                <w:sz w:val="20"/>
                <w:szCs w:val="20"/>
                <w:lang w:val="nl-NL"/>
              </w:rPr>
            </w:pPr>
            <w:del w:id="572" w:author="Arjan" w:date="2014-01-22T14:54:00Z">
              <w:r w:rsidRPr="00DD0F4F" w:rsidDel="00660E22">
                <w:rPr>
                  <w:rFonts w:ascii="Arial" w:eastAsia="Times New Roman" w:hAnsi="Arial" w:cs="Arial"/>
                  <w:color w:val="000000"/>
                  <w:sz w:val="20"/>
                  <w:szCs w:val="20"/>
                  <w:lang w:val="nl-NL"/>
                </w:rPr>
                <w:delText>Nee</w:delText>
              </w:r>
            </w:del>
          </w:p>
        </w:tc>
      </w:tr>
      <w:tr w:rsidR="00922EA9" w:rsidRPr="005E066D" w:rsidDel="00660E22" w:rsidTr="00922EA9">
        <w:trPr>
          <w:cantSplit/>
          <w:del w:id="573"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74" w:author="Arjan" w:date="2014-01-22T14:54:00Z"/>
                <w:rFonts w:ascii="Arial" w:eastAsia="Times New Roman" w:hAnsi="Arial" w:cs="Arial"/>
                <w:b/>
                <w:bCs/>
                <w:color w:val="000000"/>
                <w:sz w:val="20"/>
                <w:szCs w:val="20"/>
                <w:lang w:val="nl-NL"/>
              </w:rPr>
            </w:pPr>
            <w:del w:id="575" w:author="Arjan" w:date="2014-01-22T14:54:00Z">
              <w:r w:rsidRPr="00DD0F4F" w:rsidDel="00660E22">
                <w:rPr>
                  <w:rFonts w:ascii="Arial" w:eastAsia="Times New Roman" w:hAnsi="Arial" w:cs="Arial"/>
                  <w:b/>
                  <w:bCs/>
                  <w:color w:val="000000"/>
                  <w:sz w:val="20"/>
                  <w:szCs w:val="20"/>
                  <w:lang w:val="nl-NL"/>
                </w:rPr>
                <w:delText>Aanduiding brondocument</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76" w:author="Arjan" w:date="2014-01-22T14:54:00Z"/>
                <w:rFonts w:ascii="Arial" w:eastAsia="Times New Roman" w:hAnsi="Arial" w:cs="Arial"/>
                <w:color w:val="000000"/>
                <w:sz w:val="20"/>
                <w:szCs w:val="20"/>
                <w:lang w:val="nl-NL"/>
              </w:rPr>
            </w:pPr>
            <w:del w:id="577" w:author="Arjan" w:date="2014-01-22T14:54:00Z">
              <w:r w:rsidRPr="00DD0F4F" w:rsidDel="00660E22">
                <w:rPr>
                  <w:rFonts w:ascii="Arial" w:eastAsia="Times New Roman" w:hAnsi="Arial" w:cs="Arial"/>
                  <w:color w:val="000000"/>
                  <w:sz w:val="20"/>
                  <w:szCs w:val="20"/>
                  <w:lang w:val="nl-NL"/>
                </w:rPr>
                <w:delText>Nee</w:delText>
              </w:r>
            </w:del>
          </w:p>
        </w:tc>
      </w:tr>
      <w:tr w:rsidR="00922EA9" w:rsidRPr="005E066D" w:rsidDel="00660E22" w:rsidTr="00922EA9">
        <w:trPr>
          <w:cantSplit/>
          <w:del w:id="578"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79" w:author="Arjan" w:date="2014-01-22T14:54:00Z"/>
                <w:rFonts w:ascii="Arial" w:eastAsia="Times New Roman" w:hAnsi="Arial" w:cs="Arial"/>
                <w:b/>
                <w:bCs/>
                <w:color w:val="000000"/>
                <w:sz w:val="20"/>
                <w:szCs w:val="20"/>
                <w:lang w:val="nl-NL"/>
              </w:rPr>
            </w:pPr>
            <w:del w:id="580" w:author="Arjan" w:date="2014-01-22T14:54:00Z">
              <w:r w:rsidRPr="00DD0F4F" w:rsidDel="00660E22">
                <w:rPr>
                  <w:rFonts w:ascii="Arial" w:eastAsia="Times New Roman" w:hAnsi="Arial" w:cs="Arial"/>
                  <w:b/>
                  <w:bCs/>
                  <w:color w:val="000000"/>
                  <w:sz w:val="20"/>
                  <w:szCs w:val="20"/>
                  <w:lang w:val="nl-NL"/>
                </w:rPr>
                <w:delText>Indicatie in onderzoek</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81" w:author="Arjan" w:date="2014-01-22T14:54:00Z"/>
                <w:rFonts w:ascii="Arial" w:eastAsia="Times New Roman" w:hAnsi="Arial" w:cs="Arial"/>
                <w:color w:val="000000"/>
                <w:sz w:val="20"/>
                <w:szCs w:val="20"/>
                <w:lang w:val="nl-NL"/>
              </w:rPr>
            </w:pPr>
            <w:del w:id="582" w:author="Arjan" w:date="2014-01-22T14:54:00Z">
              <w:r w:rsidRPr="00DD0F4F" w:rsidDel="00660E22">
                <w:rPr>
                  <w:rFonts w:ascii="Arial" w:eastAsia="Times New Roman" w:hAnsi="Arial" w:cs="Arial"/>
                  <w:color w:val="000000"/>
                  <w:sz w:val="20"/>
                  <w:szCs w:val="20"/>
                  <w:lang w:val="nl-NL"/>
                </w:rPr>
                <w:delText>Nee</w:delText>
              </w:r>
            </w:del>
          </w:p>
        </w:tc>
      </w:tr>
      <w:tr w:rsidR="00922EA9" w:rsidRPr="005E066D" w:rsidDel="00660E22" w:rsidTr="00922EA9">
        <w:trPr>
          <w:cantSplit/>
          <w:del w:id="583"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84" w:author="Arjan" w:date="2014-01-22T14:54:00Z"/>
                <w:rFonts w:ascii="Arial" w:eastAsia="Times New Roman" w:hAnsi="Arial" w:cs="Arial"/>
                <w:b/>
                <w:bCs/>
                <w:color w:val="000000"/>
                <w:sz w:val="20"/>
                <w:szCs w:val="20"/>
                <w:lang w:val="nl-NL"/>
              </w:rPr>
            </w:pPr>
            <w:del w:id="585" w:author="Arjan" w:date="2014-01-22T14:54:00Z">
              <w:r w:rsidRPr="00DD0F4F" w:rsidDel="00660E22">
                <w:rPr>
                  <w:rFonts w:ascii="Arial" w:eastAsia="Times New Roman" w:hAnsi="Arial" w:cs="Arial"/>
                  <w:b/>
                  <w:bCs/>
                  <w:color w:val="000000"/>
                  <w:sz w:val="20"/>
                  <w:szCs w:val="20"/>
                  <w:lang w:val="nl-NL"/>
                </w:rPr>
                <w:delText>Aanduiding strijdigheid/nietigheid</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86" w:author="Arjan" w:date="2014-01-22T14:54:00Z"/>
                <w:rFonts w:ascii="Arial" w:eastAsia="Times New Roman" w:hAnsi="Arial" w:cs="Arial"/>
                <w:color w:val="000000"/>
                <w:sz w:val="20"/>
                <w:szCs w:val="20"/>
                <w:lang w:val="nl-NL"/>
              </w:rPr>
            </w:pPr>
            <w:del w:id="587" w:author="Arjan" w:date="2014-01-22T14:54:00Z">
              <w:r w:rsidRPr="00DD0F4F" w:rsidDel="00660E22">
                <w:rPr>
                  <w:rFonts w:ascii="Arial" w:eastAsia="Times New Roman" w:hAnsi="Arial" w:cs="Arial"/>
                  <w:color w:val="000000"/>
                  <w:sz w:val="20"/>
                  <w:szCs w:val="20"/>
                  <w:lang w:val="nl-NL"/>
                </w:rPr>
                <w:delText>Nee</w:delText>
              </w:r>
            </w:del>
          </w:p>
        </w:tc>
      </w:tr>
      <w:tr w:rsidR="00922EA9" w:rsidRPr="005E066D" w:rsidDel="00660E22" w:rsidTr="00922EA9">
        <w:trPr>
          <w:cantSplit/>
          <w:del w:id="588"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89" w:author="Arjan" w:date="2014-01-22T14:54:00Z"/>
                <w:rFonts w:ascii="Arial" w:eastAsia="Times New Roman" w:hAnsi="Arial" w:cs="Arial"/>
                <w:b/>
                <w:bCs/>
                <w:color w:val="000000"/>
                <w:sz w:val="20"/>
                <w:szCs w:val="20"/>
                <w:lang w:val="nl-NL"/>
              </w:rPr>
            </w:pPr>
            <w:del w:id="590" w:author="Arjan" w:date="2014-01-22T14:54:00Z">
              <w:r w:rsidRPr="00DD0F4F" w:rsidDel="00660E22">
                <w:rPr>
                  <w:rFonts w:ascii="Arial" w:eastAsia="Times New Roman" w:hAnsi="Arial" w:cs="Arial"/>
                  <w:b/>
                  <w:bCs/>
                  <w:color w:val="000000"/>
                  <w:sz w:val="20"/>
                  <w:szCs w:val="20"/>
                  <w:lang w:val="nl-NL"/>
                </w:rPr>
                <w:delText>Indicatie kardinaliteit</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91" w:author="Arjan" w:date="2014-01-22T14:54:00Z"/>
                <w:rFonts w:ascii="Arial" w:eastAsia="Times New Roman" w:hAnsi="Arial" w:cs="Arial"/>
                <w:color w:val="000000"/>
                <w:sz w:val="20"/>
                <w:szCs w:val="20"/>
                <w:lang w:val="nl-NL"/>
              </w:rPr>
            </w:pPr>
            <w:del w:id="592" w:author="Arjan" w:date="2014-01-22T14:54:00Z">
              <w:r w:rsidRPr="00DD0F4F" w:rsidDel="00660E22">
                <w:rPr>
                  <w:rFonts w:ascii="Arial" w:eastAsia="Times New Roman" w:hAnsi="Arial" w:cs="Arial"/>
                  <w:color w:val="000000"/>
                  <w:sz w:val="20"/>
                  <w:szCs w:val="20"/>
                  <w:lang w:val="nl-NL"/>
                </w:rPr>
                <w:delText>0-1</w:delText>
              </w:r>
            </w:del>
          </w:p>
        </w:tc>
      </w:tr>
      <w:tr w:rsidR="00922EA9" w:rsidRPr="005E066D" w:rsidDel="00660E22" w:rsidTr="00922EA9">
        <w:trPr>
          <w:cantSplit/>
          <w:del w:id="593"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94" w:author="Arjan" w:date="2014-01-22T14:54:00Z"/>
                <w:rFonts w:ascii="Arial" w:eastAsia="Times New Roman" w:hAnsi="Arial" w:cs="Arial"/>
                <w:b/>
                <w:bCs/>
                <w:color w:val="000000"/>
                <w:sz w:val="20"/>
                <w:szCs w:val="20"/>
                <w:lang w:val="nl-NL"/>
              </w:rPr>
            </w:pPr>
            <w:del w:id="595" w:author="Arjan" w:date="2014-01-22T14:54:00Z">
              <w:r w:rsidRPr="00DD0F4F" w:rsidDel="00660E22">
                <w:rPr>
                  <w:rFonts w:ascii="Arial" w:eastAsia="Times New Roman" w:hAnsi="Arial" w:cs="Arial"/>
                  <w:b/>
                  <w:bCs/>
                  <w:color w:val="000000"/>
                  <w:sz w:val="20"/>
                  <w:szCs w:val="20"/>
                  <w:lang w:val="nl-NL"/>
                </w:rPr>
                <w:delText>Indicatie authentiek</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96" w:author="Arjan" w:date="2014-01-22T14:54:00Z"/>
                <w:rFonts w:ascii="Arial" w:eastAsia="Times New Roman" w:hAnsi="Arial" w:cs="Arial"/>
                <w:color w:val="000000"/>
                <w:sz w:val="20"/>
                <w:szCs w:val="20"/>
                <w:lang w:val="nl-NL"/>
              </w:rPr>
            </w:pPr>
            <w:del w:id="597" w:author="Arjan" w:date="2014-01-22T14:54:00Z">
              <w:r w:rsidRPr="00DD0F4F" w:rsidDel="00660E22">
                <w:rPr>
                  <w:rFonts w:ascii="Arial" w:eastAsia="Times New Roman" w:hAnsi="Arial" w:cs="Arial"/>
                  <w:color w:val="000000"/>
                  <w:sz w:val="20"/>
                  <w:szCs w:val="20"/>
                  <w:lang w:val="nl-NL"/>
                </w:rPr>
                <w:delText>Gemeentelijk basisgegeven</w:delText>
              </w:r>
            </w:del>
          </w:p>
        </w:tc>
      </w:tr>
      <w:tr w:rsidR="00922EA9" w:rsidRPr="005E066D" w:rsidDel="00660E22" w:rsidTr="00922EA9">
        <w:trPr>
          <w:cantSplit/>
          <w:del w:id="598" w:author="Arjan" w:date="2014-01-22T14:54:00Z"/>
        </w:trPr>
        <w:tc>
          <w:tcPr>
            <w:tcW w:w="38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599" w:author="Arjan" w:date="2014-01-22T14:54:00Z"/>
                <w:rFonts w:ascii="Arial" w:eastAsia="Times New Roman" w:hAnsi="Arial" w:cs="Arial"/>
                <w:b/>
                <w:bCs/>
                <w:color w:val="000000"/>
                <w:sz w:val="20"/>
                <w:szCs w:val="20"/>
                <w:lang w:val="nl-NL"/>
              </w:rPr>
            </w:pPr>
            <w:del w:id="600" w:author="Arjan" w:date="2014-01-22T14:54:00Z">
              <w:r w:rsidRPr="00DD0F4F" w:rsidDel="00660E22">
                <w:rPr>
                  <w:rFonts w:ascii="Arial" w:eastAsia="Times New Roman" w:hAnsi="Arial" w:cs="Arial"/>
                  <w:b/>
                  <w:bCs/>
                  <w:color w:val="000000"/>
                  <w:sz w:val="20"/>
                  <w:szCs w:val="20"/>
                  <w:lang w:val="nl-NL"/>
                </w:rPr>
                <w:delText>Regels attribuutsoort</w:delText>
              </w:r>
            </w:del>
          </w:p>
        </w:tc>
        <w:tc>
          <w:tcPr>
            <w:tcW w:w="5528" w:type="dxa"/>
            <w:shd w:val="clear" w:color="auto" w:fill="auto"/>
          </w:tcPr>
          <w:p w:rsidR="00922EA9" w:rsidRPr="00DD0F4F" w:rsidDel="00660E22" w:rsidRDefault="00922EA9" w:rsidP="00922EA9">
            <w:pPr>
              <w:tabs>
                <w:tab w:val="left" w:pos="284"/>
              </w:tabs>
              <w:autoSpaceDE w:val="0"/>
              <w:autoSpaceDN w:val="0"/>
              <w:adjustRightInd w:val="0"/>
              <w:spacing w:after="0" w:line="240" w:lineRule="auto"/>
              <w:rPr>
                <w:del w:id="601" w:author="Arjan" w:date="2014-01-22T14:54:00Z"/>
                <w:rFonts w:ascii="Arial" w:eastAsia="Times New Roman" w:hAnsi="Arial" w:cs="Arial"/>
                <w:color w:val="000000"/>
                <w:sz w:val="20"/>
                <w:szCs w:val="20"/>
                <w:lang w:val="nl-NL"/>
              </w:rPr>
            </w:pPr>
          </w:p>
        </w:tc>
      </w:tr>
    </w:tbl>
    <w:p w:rsidR="0044638F" w:rsidRPr="00DD0F4F" w:rsidRDefault="0044638F" w:rsidP="006D72E6">
      <w:pPr>
        <w:tabs>
          <w:tab w:val="left" w:pos="284"/>
        </w:tabs>
        <w:rPr>
          <w:lang w:val="nl-NL"/>
        </w:rPr>
      </w:pPr>
    </w:p>
    <w:p w:rsidR="003C47EC" w:rsidRDefault="003C47EC" w:rsidP="006D72E6">
      <w:pPr>
        <w:pStyle w:val="Kop3"/>
      </w:pPr>
      <w:bookmarkStart w:id="602" w:name="_Toc398129675"/>
      <w:r>
        <w:t>Bestands</w:t>
      </w:r>
      <w:r w:rsidR="00E300A7">
        <w:t>omvang</w:t>
      </w:r>
      <w:bookmarkEnd w:id="602"/>
    </w:p>
    <w:p w:rsidR="00E96E2B" w:rsidRPr="00DD0F4F" w:rsidRDefault="006D72E6" w:rsidP="003C47EC">
      <w:pPr>
        <w:rPr>
          <w:lang w:val="nl-NL"/>
        </w:rPr>
      </w:pPr>
      <w:r w:rsidRPr="00DD0F4F">
        <w:rPr>
          <w:lang w:val="nl-NL"/>
        </w:rPr>
        <w:t>De bestands</w:t>
      </w:r>
      <w:r w:rsidR="00E300A7" w:rsidRPr="00DD0F4F">
        <w:rPr>
          <w:lang w:val="nl-NL"/>
        </w:rPr>
        <w:t>omvang</w:t>
      </w:r>
      <w:r w:rsidRPr="00DD0F4F">
        <w:rPr>
          <w:lang w:val="nl-NL"/>
        </w:rPr>
        <w:t xml:space="preserve"> van een Enkelvoudig informatieobject is een relevant gegeven. Zo wordt in </w:t>
      </w:r>
      <w:r w:rsidR="003C47EC" w:rsidRPr="00DD0F4F">
        <w:rPr>
          <w:lang w:val="nl-NL"/>
        </w:rPr>
        <w:t>de webrichtlijnen gesteld dat bij te downloaden documenten vanaf een website getoond moet worden wat de bestands</w:t>
      </w:r>
      <w:r w:rsidR="00E300A7" w:rsidRPr="00DD0F4F">
        <w:rPr>
          <w:lang w:val="nl-NL"/>
        </w:rPr>
        <w:t>omvang</w:t>
      </w:r>
      <w:r w:rsidR="003C47EC" w:rsidRPr="00DD0F4F">
        <w:rPr>
          <w:lang w:val="nl-NL"/>
        </w:rPr>
        <w:t xml:space="preserve"> is.</w:t>
      </w:r>
      <w:r w:rsidRPr="00DD0F4F">
        <w:rPr>
          <w:lang w:val="nl-NL"/>
        </w:rPr>
        <w:t xml:space="preserve"> Ook betreft dit gegeven één van de metadata-elementen van de ‘Richtlijn metagegegevens overheid’ waarin de over zgn. records </w:t>
      </w:r>
      <w:r w:rsidR="00E300A7" w:rsidRPr="00DD0F4F">
        <w:rPr>
          <w:lang w:val="nl-NL"/>
        </w:rPr>
        <w:t xml:space="preserve">cq. archiefbescheiden </w:t>
      </w:r>
      <w:r w:rsidRPr="00DD0F4F">
        <w:rPr>
          <w:lang w:val="nl-NL"/>
        </w:rPr>
        <w:t xml:space="preserve">uit te wisselen metagegevens gespecificeerd worden. </w:t>
      </w:r>
      <w:r w:rsidR="00E96E2B" w:rsidRPr="00DD0F4F">
        <w:rPr>
          <w:lang w:val="nl-NL"/>
        </w:rPr>
        <w:br/>
      </w:r>
      <w:r w:rsidRPr="00DD0F4F">
        <w:rPr>
          <w:lang w:val="nl-NL"/>
        </w:rPr>
        <w:t>De bestands</w:t>
      </w:r>
      <w:r w:rsidR="00E300A7" w:rsidRPr="00DD0F4F">
        <w:rPr>
          <w:lang w:val="nl-NL"/>
        </w:rPr>
        <w:t>omvang</w:t>
      </w:r>
      <w:r w:rsidRPr="00DD0F4F">
        <w:rPr>
          <w:lang w:val="nl-NL"/>
        </w:rPr>
        <w:t xml:space="preserve"> is nu niet in het RGBZ opgenomen omdat dit een afleidbaar gegeven is. Het kunnen afleiden van dit gegeven</w:t>
      </w:r>
      <w:r w:rsidR="00E96E2B" w:rsidRPr="00DD0F4F">
        <w:rPr>
          <w:lang w:val="nl-NL"/>
        </w:rPr>
        <w:t xml:space="preserve"> veronderstelt dat het bestand zelf beschikbaar is om dit gegeven af te kunnen leiden en dat functionaliteiten hiervoor beschikbaar zijn. Het aangehaalde voorbeeld geeft aan dat hiervan niet altijd sprake is. Ook is dit gegeven in genoemde richtlijn opgenomen omdat verondersteld is dat genoemde functionaliteit niet altijd aanwezig zal zijn.</w:t>
      </w:r>
    </w:p>
    <w:p w:rsidR="003C47EC" w:rsidRPr="00DD0F4F" w:rsidRDefault="00E96E2B" w:rsidP="003C47EC">
      <w:pPr>
        <w:rPr>
          <w:ins w:id="603" w:author="Arjan" w:date="2014-01-22T14:57:00Z"/>
          <w:lang w:val="nl-NL"/>
        </w:rPr>
      </w:pPr>
      <w:r w:rsidRPr="00DD0F4F">
        <w:rPr>
          <w:lang w:val="nl-NL"/>
        </w:rPr>
        <w:t xml:space="preserve">Het is om deze redenen dat  </w:t>
      </w:r>
      <w:r w:rsidR="00EA0DDA" w:rsidRPr="00DD0F4F">
        <w:rPr>
          <w:lang w:val="nl-NL"/>
        </w:rPr>
        <w:t xml:space="preserve">we </w:t>
      </w:r>
      <w:r w:rsidRPr="00DD0F4F">
        <w:rPr>
          <w:lang w:val="nl-NL"/>
        </w:rPr>
        <w:t>de attribuutsoort Bestands</w:t>
      </w:r>
      <w:r w:rsidR="00E300A7" w:rsidRPr="00DD0F4F">
        <w:rPr>
          <w:lang w:val="nl-NL"/>
        </w:rPr>
        <w:t>omvang</w:t>
      </w:r>
      <w:r w:rsidRPr="00DD0F4F">
        <w:rPr>
          <w:lang w:val="nl-NL"/>
        </w:rPr>
        <w:t xml:space="preserve"> op</w:t>
      </w:r>
      <w:r w:rsidR="00EA0DDA" w:rsidRPr="00DD0F4F">
        <w:rPr>
          <w:lang w:val="nl-NL"/>
        </w:rPr>
        <w:t>ne</w:t>
      </w:r>
      <w:r w:rsidRPr="00DD0F4F">
        <w:rPr>
          <w:lang w:val="nl-NL"/>
        </w:rPr>
        <w:t xml:space="preserve">men bij het Enkelvoudig informatieobject. </w:t>
      </w:r>
      <w:r w:rsidR="006D72E6" w:rsidRPr="00DD0F4F">
        <w:rPr>
          <w:lang w:val="nl-NL"/>
        </w:rPr>
        <w:t xml:space="preserve">   </w:t>
      </w:r>
    </w:p>
    <w:p w:rsidR="00660E22" w:rsidRPr="00660E22" w:rsidRDefault="008F2B4B" w:rsidP="00660E22">
      <w:pPr>
        <w:pStyle w:val="Kop41"/>
        <w:rPr>
          <w:rFonts w:eastAsia="Times New Roman"/>
          <w:shd w:val="clear" w:color="auto" w:fill="auto"/>
          <w:lang w:val="nl-NL"/>
        </w:rPr>
      </w:pPr>
      <w:ins w:id="604" w:author="Arjan" w:date="2014-01-22T14:57:00Z">
        <w:r>
          <w:rPr>
            <w:b w:val="0"/>
            <w:bCs w:val="0"/>
            <w:color w:val="auto"/>
            <w:sz w:val="20"/>
            <w:szCs w:val="20"/>
            <w:shd w:val="clear" w:color="auto" w:fill="auto"/>
          </w:rPr>
          <w:fldChar w:fldCharType="begin" w:fldLock="1"/>
        </w:r>
        <w:r w:rsidR="00660E22">
          <w:rPr>
            <w:b w:val="0"/>
            <w:bCs w:val="0"/>
            <w:color w:val="auto"/>
            <w:sz w:val="20"/>
            <w:szCs w:val="20"/>
            <w:shd w:val="clear" w:color="auto" w:fill="auto"/>
          </w:rPr>
          <w:instrText xml:space="preserve">MERGEFIELD </w:instrText>
        </w:r>
        <w:r w:rsidR="00660E22">
          <w:rPr>
            <w:rFonts w:eastAsia="Times New Roman"/>
            <w:shd w:val="clear" w:color="auto" w:fill="auto"/>
            <w:lang w:val="nl-NL"/>
          </w:rPr>
          <w:instrText>Att.Stereotype</w:instrText>
        </w:r>
        <w:r>
          <w:rPr>
            <w:b w:val="0"/>
            <w:bCs w:val="0"/>
            <w:color w:val="auto"/>
            <w:sz w:val="20"/>
            <w:szCs w:val="20"/>
            <w:shd w:val="clear" w:color="auto" w:fill="auto"/>
          </w:rPr>
          <w:fldChar w:fldCharType="separate"/>
        </w:r>
        <w:r w:rsidR="00660E22">
          <w:rPr>
            <w:rFonts w:eastAsia="Times New Roman"/>
            <w:shd w:val="clear" w:color="auto" w:fill="auto"/>
            <w:lang w:val="nl-NL"/>
          </w:rPr>
          <w:t>«Attribuutsoort»</w:t>
        </w:r>
        <w:r>
          <w:rPr>
            <w:b w:val="0"/>
            <w:bCs w:val="0"/>
            <w:color w:val="auto"/>
            <w:sz w:val="20"/>
            <w:szCs w:val="20"/>
            <w:shd w:val="clear" w:color="auto" w:fill="auto"/>
          </w:rPr>
          <w:fldChar w:fldCharType="end"/>
        </w:r>
        <w:r w:rsidR="00660E22">
          <w:rPr>
            <w:rFonts w:eastAsia="Times New Roman"/>
            <w:shd w:val="clear" w:color="auto" w:fill="auto"/>
            <w:lang w:val="nl-NL"/>
          </w:rPr>
          <w:t xml:space="preserve"> Bestandsomvang</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EA0DDA" w:rsidRPr="00AB6562" w:rsidTr="00EA0DDA">
        <w:trPr>
          <w:trHeight w:val="230"/>
        </w:trPr>
        <w:tc>
          <w:tcPr>
            <w:tcW w:w="3780" w:type="dxa"/>
            <w:tcBorders>
              <w:top w:val="single" w:sz="4" w:space="0" w:color="auto"/>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05" w:author="Arjan" w:date="2013-02-04T19:10:00Z">
              <w:r w:rsidRPr="00AB6562">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rsidR="00EA0DDA" w:rsidRPr="00AB6562" w:rsidRDefault="008F2B4B" w:rsidP="00AB6562">
            <w:pPr>
              <w:autoSpaceDE w:val="0"/>
              <w:autoSpaceDN w:val="0"/>
              <w:adjustRightInd w:val="0"/>
              <w:spacing w:after="0" w:line="240" w:lineRule="auto"/>
              <w:rPr>
                <w:rFonts w:ascii="Arial" w:eastAsia="Times New Roman" w:hAnsi="Arial" w:cs="Arial"/>
                <w:color w:val="000000"/>
                <w:sz w:val="20"/>
                <w:szCs w:val="20"/>
              </w:rPr>
            </w:pPr>
            <w:ins w:id="606" w:author="Arjan" w:date="2013-02-04T19:10:00Z">
              <w:r w:rsidRPr="00AB6562">
                <w:rPr>
                  <w:rFonts w:ascii="Arial" w:hAnsi="Arial" w:cs="Arial"/>
                  <w:sz w:val="20"/>
                  <w:szCs w:val="20"/>
                  <w:lang w:val="en-AU"/>
                </w:rPr>
                <w:fldChar w:fldCharType="begin" w:fldLock="1"/>
              </w:r>
              <w:r w:rsidR="00EA0DDA" w:rsidRPr="00AB6562">
                <w:rPr>
                  <w:rFonts w:ascii="Arial" w:hAnsi="Arial" w:cs="Arial"/>
                  <w:sz w:val="20"/>
                  <w:szCs w:val="20"/>
                  <w:lang w:val="en-AU"/>
                </w:rPr>
                <w:instrText xml:space="preserve">MERGEFIELD </w:instrText>
              </w:r>
              <w:r w:rsidR="00EA0DDA" w:rsidRPr="00AB6562">
                <w:rPr>
                  <w:rFonts w:ascii="Arial" w:eastAsia="Times New Roman" w:hAnsi="Arial" w:cs="Arial"/>
                  <w:color w:val="000000"/>
                  <w:sz w:val="20"/>
                  <w:szCs w:val="20"/>
                </w:rPr>
                <w:instrText>Att.Name</w:instrText>
              </w:r>
              <w:r w:rsidRPr="00AB6562">
                <w:rPr>
                  <w:rFonts w:ascii="Arial" w:hAnsi="Arial" w:cs="Arial"/>
                  <w:sz w:val="20"/>
                  <w:szCs w:val="20"/>
                  <w:lang w:val="en-AU"/>
                </w:rPr>
                <w:fldChar w:fldCharType="separate"/>
              </w:r>
              <w:r w:rsidR="00EA0DDA" w:rsidRPr="00AB6562">
                <w:rPr>
                  <w:rFonts w:ascii="Arial" w:eastAsia="Times New Roman" w:hAnsi="Arial" w:cs="Arial"/>
                  <w:color w:val="000000"/>
                  <w:sz w:val="20"/>
                  <w:szCs w:val="20"/>
                </w:rPr>
                <w:t>Bestandsomvang</w:t>
              </w:r>
              <w:r w:rsidRPr="00AB6562">
                <w:rPr>
                  <w:rFonts w:ascii="Arial" w:hAnsi="Arial" w:cs="Arial"/>
                  <w:sz w:val="20"/>
                  <w:szCs w:val="20"/>
                  <w:lang w:val="en-AU"/>
                </w:rPr>
                <w:fldChar w:fldCharType="end"/>
              </w:r>
            </w:ins>
          </w:p>
        </w:tc>
      </w:tr>
      <w:tr w:rsidR="00EA0DDA" w:rsidRPr="00AB6562" w:rsidTr="00EA0DDA">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rsidTr="00EA0DDA">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07" w:author="Arjan" w:date="2013-02-04T19:10:00Z">
              <w:r w:rsidRPr="00AB656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08" w:author="Arjan" w:date="2013-02-04T19:10:00Z">
              <w:r w:rsidRPr="00AB6562">
                <w:rPr>
                  <w:rFonts w:ascii="Arial" w:eastAsia="Times New Roman" w:hAnsi="Arial" w:cs="Arial"/>
                  <w:color w:val="000000"/>
                  <w:sz w:val="20"/>
                  <w:szCs w:val="20"/>
                </w:rPr>
                <w:t>KING</w:t>
              </w:r>
            </w:ins>
          </w:p>
        </w:tc>
      </w:tr>
      <w:tr w:rsidR="00EA0DDA" w:rsidRPr="00AB6562" w:rsidTr="00EA0DDA">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rsidTr="00EA0DDA">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09" w:author="Arjan" w:date="2013-02-04T19:10:00Z">
              <w:r w:rsidRPr="00AB656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rsidTr="00EA0DDA">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rsidTr="00EA0DDA">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10" w:author="Arjan" w:date="2013-02-04T19:10:00Z">
              <w:r w:rsidRPr="00AB656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EA0DDA" w:rsidRPr="00AB6562" w:rsidRDefault="008F2B4B" w:rsidP="00AB6562">
            <w:pPr>
              <w:autoSpaceDE w:val="0"/>
              <w:autoSpaceDN w:val="0"/>
              <w:adjustRightInd w:val="0"/>
              <w:spacing w:after="0" w:line="240" w:lineRule="auto"/>
              <w:rPr>
                <w:rFonts w:ascii="Arial" w:eastAsia="Times New Roman" w:hAnsi="Arial" w:cs="Arial"/>
                <w:color w:val="000000"/>
                <w:sz w:val="20"/>
                <w:szCs w:val="20"/>
              </w:rPr>
            </w:pPr>
            <w:ins w:id="611" w:author="Arjan" w:date="2013-02-04T19:10:00Z">
              <w:r w:rsidRPr="00AB6562">
                <w:rPr>
                  <w:rFonts w:ascii="Arial" w:hAnsi="Arial" w:cs="Arial"/>
                  <w:sz w:val="20"/>
                  <w:szCs w:val="20"/>
                  <w:lang w:val="en-AU"/>
                </w:rPr>
                <w:fldChar w:fldCharType="begin" w:fldLock="1"/>
              </w:r>
              <w:r w:rsidR="00EA0DDA" w:rsidRPr="00AB6562">
                <w:rPr>
                  <w:rFonts w:ascii="Arial" w:hAnsi="Arial" w:cs="Arial"/>
                  <w:sz w:val="20"/>
                  <w:szCs w:val="20"/>
                  <w:lang w:val="en-AU"/>
                </w:rPr>
                <w:instrText xml:space="preserve">MERGEFIELD </w:instrText>
              </w:r>
              <w:r w:rsidR="00EA0DDA" w:rsidRPr="00AB6562">
                <w:rPr>
                  <w:rFonts w:ascii="Arial" w:eastAsia="Times New Roman" w:hAnsi="Arial" w:cs="Arial"/>
                  <w:color w:val="000000"/>
                  <w:sz w:val="20"/>
                  <w:szCs w:val="20"/>
                </w:rPr>
                <w:instrText>Att.Alias</w:instrText>
              </w:r>
              <w:r w:rsidRPr="00AB6562">
                <w:rPr>
                  <w:rFonts w:ascii="Arial" w:hAnsi="Arial" w:cs="Arial"/>
                  <w:sz w:val="20"/>
                  <w:szCs w:val="20"/>
                  <w:lang w:val="en-AU"/>
                </w:rPr>
                <w:fldChar w:fldCharType="separate"/>
              </w:r>
              <w:r w:rsidR="00EA0DDA" w:rsidRPr="00AB6562">
                <w:rPr>
                  <w:rFonts w:ascii="Arial" w:eastAsia="Times New Roman" w:hAnsi="Arial" w:cs="Arial"/>
                  <w:color w:val="000000"/>
                  <w:sz w:val="20"/>
                  <w:szCs w:val="20"/>
                </w:rPr>
                <w:t>omvang</w:t>
              </w:r>
              <w:r w:rsidRPr="00AB6562">
                <w:rPr>
                  <w:rFonts w:ascii="Arial" w:hAnsi="Arial" w:cs="Arial"/>
                  <w:sz w:val="20"/>
                  <w:szCs w:val="20"/>
                  <w:lang w:val="en-AU"/>
                </w:rPr>
                <w:fldChar w:fldCharType="end"/>
              </w:r>
            </w:ins>
          </w:p>
        </w:tc>
      </w:tr>
      <w:tr w:rsidR="00EA0DDA" w:rsidRPr="00AB6562" w:rsidTr="00EA0DDA">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5E066D" w:rsidTr="00EA0DDA">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12" w:author="Arjan" w:date="2013-02-04T19:10:00Z">
              <w:r w:rsidRPr="00AB656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EA0DDA" w:rsidRPr="00DD0F4F" w:rsidRDefault="008F2B4B" w:rsidP="00AB6562">
            <w:pPr>
              <w:autoSpaceDE w:val="0"/>
              <w:autoSpaceDN w:val="0"/>
              <w:adjustRightInd w:val="0"/>
              <w:spacing w:after="0" w:line="240" w:lineRule="auto"/>
              <w:rPr>
                <w:rFonts w:ascii="Arial" w:eastAsia="Times New Roman" w:hAnsi="Arial" w:cs="Arial"/>
                <w:color w:val="000000"/>
                <w:sz w:val="20"/>
                <w:szCs w:val="20"/>
                <w:lang w:val="nl-NL"/>
              </w:rPr>
            </w:pPr>
            <w:ins w:id="613" w:author="Arjan" w:date="2013-02-04T19:10:00Z">
              <w:r w:rsidRPr="00AB6562">
                <w:rPr>
                  <w:rFonts w:ascii="Arial" w:hAnsi="Arial" w:cs="Arial"/>
                  <w:sz w:val="20"/>
                  <w:szCs w:val="20"/>
                  <w:lang w:val="en-AU"/>
                </w:rPr>
                <w:fldChar w:fldCharType="begin" w:fldLock="1"/>
              </w:r>
              <w:r w:rsidR="00EA0DDA" w:rsidRPr="00DD0F4F">
                <w:rPr>
                  <w:rFonts w:ascii="Arial" w:hAnsi="Arial" w:cs="Arial"/>
                  <w:sz w:val="20"/>
                  <w:szCs w:val="20"/>
                  <w:lang w:val="nl-NL"/>
                </w:rPr>
                <w:instrText xml:space="preserve">MERGEFIELD </w:instrText>
              </w:r>
              <w:r w:rsidR="00EA0DDA" w:rsidRPr="00DD0F4F">
                <w:rPr>
                  <w:rFonts w:ascii="Arial" w:eastAsia="Times New Roman" w:hAnsi="Arial" w:cs="Arial"/>
                  <w:color w:val="000000"/>
                  <w:sz w:val="20"/>
                  <w:szCs w:val="20"/>
                  <w:lang w:val="nl-NL"/>
                </w:rPr>
                <w:instrText>Att.Notes</w:instrText>
              </w:r>
              <w:r w:rsidRPr="00AB6562">
                <w:rPr>
                  <w:rFonts w:ascii="Arial" w:hAnsi="Arial" w:cs="Arial"/>
                  <w:sz w:val="20"/>
                  <w:szCs w:val="20"/>
                  <w:lang w:val="en-AU"/>
                </w:rPr>
                <w:fldChar w:fldCharType="separate"/>
              </w:r>
              <w:r w:rsidR="00EA0DDA" w:rsidRPr="00DD0F4F">
                <w:rPr>
                  <w:rFonts w:ascii="Arial" w:eastAsia="Times New Roman" w:hAnsi="Arial" w:cs="Arial"/>
                  <w:color w:val="000000"/>
                  <w:sz w:val="20"/>
                  <w:szCs w:val="20"/>
                  <w:lang w:val="nl-NL"/>
                </w:rPr>
                <w:t xml:space="preserve">Ruimtebeslag op het digitale opslagmedium waarin het </w:t>
              </w:r>
              <w:r w:rsidR="00EA0DDA" w:rsidRPr="00DD0F4F">
                <w:rPr>
                  <w:rFonts w:ascii="Arial" w:eastAsia="Times New Roman" w:hAnsi="Arial" w:cs="Arial"/>
                  <w:color w:val="000000"/>
                  <w:sz w:val="20"/>
                  <w:szCs w:val="20"/>
                  <w:lang w:val="nl-NL"/>
                </w:rPr>
                <w:lastRenderedPageBreak/>
                <w:t xml:space="preserve">fysieke bestand met de inhoud van het informatieobject is vastgelegd </w:t>
              </w:r>
              <w:r w:rsidRPr="00AB6562">
                <w:rPr>
                  <w:rFonts w:ascii="Arial" w:hAnsi="Arial" w:cs="Arial"/>
                  <w:sz w:val="20"/>
                  <w:szCs w:val="20"/>
                  <w:lang w:val="en-AU"/>
                </w:rPr>
                <w:fldChar w:fldCharType="end"/>
              </w:r>
            </w:ins>
          </w:p>
        </w:tc>
      </w:tr>
      <w:tr w:rsidR="00EA0DDA" w:rsidRPr="005E066D" w:rsidTr="00EA0DDA">
        <w:trPr>
          <w:trHeight w:val="230"/>
        </w:trPr>
        <w:tc>
          <w:tcPr>
            <w:tcW w:w="3780" w:type="dxa"/>
            <w:tcBorders>
              <w:top w:val="nil"/>
              <w:left w:val="nil"/>
              <w:bottom w:val="nil"/>
              <w:right w:val="nil"/>
            </w:tcBorders>
          </w:tcPr>
          <w:p w:rsidR="00EA0DDA" w:rsidRPr="00DD0F4F" w:rsidRDefault="00EA0DDA" w:rsidP="00AB656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EA0DDA" w:rsidRPr="00DD0F4F" w:rsidRDefault="00EA0DDA" w:rsidP="00AB6562">
            <w:pPr>
              <w:autoSpaceDE w:val="0"/>
              <w:autoSpaceDN w:val="0"/>
              <w:adjustRightInd w:val="0"/>
              <w:spacing w:after="0" w:line="240" w:lineRule="auto"/>
              <w:rPr>
                <w:rFonts w:ascii="Arial" w:eastAsia="Times New Roman" w:hAnsi="Arial" w:cs="Arial"/>
                <w:color w:val="000000"/>
                <w:sz w:val="20"/>
                <w:szCs w:val="20"/>
                <w:lang w:val="nl-NL"/>
              </w:rPr>
            </w:pPr>
          </w:p>
        </w:tc>
      </w:tr>
      <w:tr w:rsidR="00EA0DDA" w:rsidRPr="00AB6562" w:rsidTr="00EA0DDA">
        <w:trPr>
          <w:trHeight w:val="230"/>
        </w:trPr>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14" w:author="Arjan" w:date="2013-02-04T19:10:00Z">
              <w:r w:rsidRPr="00AB656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15" w:author="Arjan" w:date="2013-02-04T19:10:00Z">
              <w:r w:rsidRPr="00AB6562">
                <w:rPr>
                  <w:rFonts w:ascii="Arial" w:eastAsia="Times New Roman" w:hAnsi="Arial" w:cs="Arial"/>
                  <w:color w:val="000000"/>
                  <w:sz w:val="20"/>
                  <w:szCs w:val="20"/>
                </w:rPr>
                <w:t xml:space="preserve">KING </w:t>
              </w:r>
            </w:ins>
          </w:p>
        </w:tc>
      </w:tr>
      <w:tr w:rsidR="00EA0DDA" w:rsidRPr="00AB6562" w:rsidTr="00EA0DDA">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rsidTr="00EA0DDA">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16" w:author="Arjan" w:date="2013-02-04T19:10:00Z">
              <w:r w:rsidRPr="00AB656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17" w:author="Arjan" w:date="2013-02-04T19:10:00Z">
              <w:r w:rsidRPr="00AB6562">
                <w:rPr>
                  <w:rFonts w:ascii="Arial" w:eastAsia="Times New Roman" w:hAnsi="Arial" w:cs="Arial"/>
                  <w:color w:val="000000"/>
                  <w:sz w:val="20"/>
                  <w:szCs w:val="20"/>
                </w:rPr>
                <w:t>1-1-2013</w:t>
              </w:r>
            </w:ins>
          </w:p>
        </w:tc>
      </w:tr>
      <w:tr w:rsidR="00EA0DDA" w:rsidRPr="00AB6562" w:rsidTr="00EA0DDA">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rsidTr="00EA0DDA">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18" w:author="Arjan" w:date="2013-02-04T19:10:00Z">
              <w:r w:rsidRPr="00AB656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19" w:author="Arjan" w:date="2013-02-04T19:10:00Z">
              <w:r w:rsidRPr="00DD0F4F">
                <w:rPr>
                  <w:rFonts w:ascii="Arial" w:eastAsia="Times New Roman" w:hAnsi="Arial" w:cs="Arial"/>
                  <w:color w:val="000000"/>
                  <w:sz w:val="20"/>
                  <w:szCs w:val="20"/>
                  <w:lang w:val="nl-NL"/>
                </w:rPr>
                <w:t xml:space="preserve">Ofschoon dit een afleidbaar gegeven is, aangezien het af te leiden is uit het fysieke bestand, is er voor gekozen dit gegeven toch op te nemen. Het kunnen afleiden van dit gegeven veronderstelt dat het bestand zelf beschikbaar is om dit gegeven af te kunnen leiden en dat functionaliteiten hiervoor beschikbaar zijn. </w:t>
              </w:r>
              <w:r w:rsidRPr="00AB6562">
                <w:rPr>
                  <w:rFonts w:ascii="Arial" w:eastAsia="Times New Roman" w:hAnsi="Arial" w:cs="Arial"/>
                  <w:color w:val="000000"/>
                  <w:sz w:val="20"/>
                  <w:szCs w:val="20"/>
                </w:rPr>
                <w:t>Hiervan is niet altijd sprake.</w:t>
              </w:r>
            </w:ins>
          </w:p>
        </w:tc>
      </w:tr>
      <w:tr w:rsidR="00EA0DDA" w:rsidRPr="00AB6562" w:rsidTr="00EA0DDA">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rsidTr="00EA0DDA">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20" w:author="Arjan" w:date="2013-02-04T19:10:00Z">
              <w:r w:rsidRPr="00AB656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EA0DDA" w:rsidRPr="00AB6562" w:rsidRDefault="008F2B4B" w:rsidP="00AB6562">
            <w:pPr>
              <w:autoSpaceDE w:val="0"/>
              <w:autoSpaceDN w:val="0"/>
              <w:adjustRightInd w:val="0"/>
              <w:spacing w:after="0" w:line="240" w:lineRule="auto"/>
              <w:rPr>
                <w:rFonts w:ascii="Arial" w:eastAsia="Times New Roman" w:hAnsi="Arial" w:cs="Arial"/>
                <w:color w:val="000000"/>
                <w:sz w:val="20"/>
                <w:szCs w:val="20"/>
              </w:rPr>
            </w:pPr>
            <w:ins w:id="621" w:author="Arjan" w:date="2013-02-04T19:10:00Z">
              <w:r w:rsidRPr="00AB6562">
                <w:rPr>
                  <w:rFonts w:ascii="Arial" w:hAnsi="Arial" w:cs="Arial"/>
                  <w:sz w:val="20"/>
                  <w:szCs w:val="20"/>
                  <w:lang w:val="en-AU"/>
                </w:rPr>
                <w:fldChar w:fldCharType="begin" w:fldLock="1"/>
              </w:r>
              <w:r w:rsidR="00EA0DDA" w:rsidRPr="00AB6562">
                <w:rPr>
                  <w:rFonts w:ascii="Arial" w:hAnsi="Arial" w:cs="Arial"/>
                  <w:sz w:val="20"/>
                  <w:szCs w:val="20"/>
                  <w:lang w:val="en-AU"/>
                </w:rPr>
                <w:instrText xml:space="preserve">MERGEFIELD </w:instrText>
              </w:r>
              <w:r w:rsidR="00EA0DDA" w:rsidRPr="00AB6562">
                <w:rPr>
                  <w:rFonts w:ascii="Arial" w:eastAsia="Times New Roman" w:hAnsi="Arial" w:cs="Arial"/>
                  <w:color w:val="000000"/>
                  <w:sz w:val="20"/>
                  <w:szCs w:val="20"/>
                </w:rPr>
                <w:instrText>Att.Type</w:instrText>
              </w:r>
              <w:r w:rsidRPr="00AB6562">
                <w:rPr>
                  <w:rFonts w:ascii="Arial" w:hAnsi="Arial" w:cs="Arial"/>
                  <w:sz w:val="20"/>
                  <w:szCs w:val="20"/>
                  <w:lang w:val="en-AU"/>
                </w:rPr>
                <w:fldChar w:fldCharType="separate"/>
              </w:r>
              <w:r w:rsidR="00EA0DDA" w:rsidRPr="00AB6562">
                <w:rPr>
                  <w:rFonts w:ascii="Arial" w:eastAsia="Times New Roman" w:hAnsi="Arial" w:cs="Arial"/>
                  <w:color w:val="000000"/>
                  <w:sz w:val="20"/>
                  <w:szCs w:val="20"/>
                </w:rPr>
                <w:t>N10</w:t>
              </w:r>
              <w:r w:rsidRPr="00AB6562">
                <w:rPr>
                  <w:rFonts w:ascii="Arial" w:hAnsi="Arial" w:cs="Arial"/>
                  <w:sz w:val="20"/>
                  <w:szCs w:val="20"/>
                  <w:lang w:val="en-AU"/>
                </w:rPr>
                <w:fldChar w:fldCharType="end"/>
              </w:r>
            </w:ins>
          </w:p>
        </w:tc>
      </w:tr>
      <w:tr w:rsidR="00EA0DDA" w:rsidRPr="00AB6562" w:rsidTr="00EA0DDA">
        <w:trPr>
          <w:trHeight w:val="230"/>
        </w:trPr>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5E066D" w:rsidTr="00EA0DDA">
        <w:trPr>
          <w:trHeight w:val="230"/>
        </w:trPr>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22" w:author="Arjan" w:date="2013-02-04T19:10:00Z">
              <w:r w:rsidRPr="00AB656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EA0DDA" w:rsidRPr="00DD0F4F" w:rsidRDefault="00EA0DDA" w:rsidP="00AB6562">
            <w:pPr>
              <w:autoSpaceDE w:val="0"/>
              <w:autoSpaceDN w:val="0"/>
              <w:adjustRightInd w:val="0"/>
              <w:spacing w:after="0" w:line="240" w:lineRule="auto"/>
              <w:rPr>
                <w:rFonts w:ascii="Arial" w:eastAsia="Times New Roman" w:hAnsi="Arial" w:cs="Arial"/>
                <w:color w:val="000000"/>
                <w:sz w:val="20"/>
                <w:szCs w:val="20"/>
                <w:lang w:val="nl-NL"/>
              </w:rPr>
            </w:pPr>
            <w:ins w:id="623" w:author="Arjan" w:date="2013-02-04T19:10:00Z">
              <w:r w:rsidRPr="00DD0F4F">
                <w:rPr>
                  <w:rFonts w:ascii="Arial" w:eastAsia="Times New Roman" w:hAnsi="Arial" w:cs="Arial"/>
                  <w:color w:val="000000"/>
                  <w:sz w:val="20"/>
                  <w:szCs w:val="20"/>
                  <w:lang w:val="nl-NL"/>
                </w:rPr>
                <w:t xml:space="preserve">Omvang van het fysieke bestand in </w:t>
              </w:r>
            </w:ins>
            <w:ins w:id="624" w:author="Arjan" w:date="2013-02-04T19:15:00Z">
              <w:r w:rsidR="001715C8" w:rsidRPr="00DD0F4F">
                <w:rPr>
                  <w:rFonts w:ascii="Arial" w:eastAsia="Times New Roman" w:hAnsi="Arial" w:cs="Arial"/>
                  <w:color w:val="000000"/>
                  <w:sz w:val="20"/>
                  <w:szCs w:val="20"/>
                  <w:lang w:val="nl-NL"/>
                </w:rPr>
                <w:t xml:space="preserve">aantal </w:t>
              </w:r>
            </w:ins>
            <w:ins w:id="625" w:author="Arjan" w:date="2013-02-04T19:10:00Z">
              <w:r w:rsidRPr="00DD0F4F">
                <w:rPr>
                  <w:rFonts w:ascii="Arial" w:eastAsia="Times New Roman" w:hAnsi="Arial" w:cs="Arial"/>
                  <w:color w:val="000000"/>
                  <w:sz w:val="20"/>
                  <w:szCs w:val="20"/>
                  <w:lang w:val="nl-NL"/>
                </w:rPr>
                <w:t>bytes.</w:t>
              </w:r>
            </w:ins>
          </w:p>
        </w:tc>
      </w:tr>
      <w:tr w:rsidR="00EA0DDA" w:rsidRPr="005E066D" w:rsidTr="00EA0DDA">
        <w:trPr>
          <w:trHeight w:val="215"/>
        </w:trPr>
        <w:tc>
          <w:tcPr>
            <w:tcW w:w="3780" w:type="dxa"/>
            <w:tcBorders>
              <w:top w:val="nil"/>
              <w:left w:val="nil"/>
              <w:bottom w:val="nil"/>
              <w:right w:val="nil"/>
            </w:tcBorders>
          </w:tcPr>
          <w:p w:rsidR="00EA0DDA" w:rsidRPr="00DD0F4F" w:rsidRDefault="00EA0DDA" w:rsidP="00AB656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EA0DDA" w:rsidRPr="00DD0F4F" w:rsidRDefault="00EA0DDA" w:rsidP="00AB6562">
            <w:pPr>
              <w:autoSpaceDE w:val="0"/>
              <w:autoSpaceDN w:val="0"/>
              <w:adjustRightInd w:val="0"/>
              <w:spacing w:after="0" w:line="240" w:lineRule="auto"/>
              <w:rPr>
                <w:rFonts w:ascii="Arial" w:eastAsia="Times New Roman" w:hAnsi="Arial" w:cs="Arial"/>
                <w:color w:val="000000"/>
                <w:sz w:val="20"/>
                <w:szCs w:val="20"/>
                <w:lang w:val="nl-NL"/>
              </w:rPr>
            </w:pPr>
          </w:p>
        </w:tc>
      </w:tr>
      <w:tr w:rsidR="00EA0DDA" w:rsidRPr="00AB6562" w:rsidTr="00EA0DDA">
        <w:trPr>
          <w:trHeight w:val="215"/>
        </w:trPr>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26" w:author="Arjan" w:date="2013-02-04T19:10:00Z">
              <w:r w:rsidRPr="00AB656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27" w:author="Arjan" w:date="2013-02-04T19:10:00Z">
              <w:r w:rsidRPr="00AB6562">
                <w:rPr>
                  <w:rFonts w:ascii="Arial" w:eastAsia="Times New Roman" w:hAnsi="Arial" w:cs="Arial"/>
                  <w:color w:val="000000"/>
                  <w:sz w:val="20"/>
                  <w:szCs w:val="20"/>
                </w:rPr>
                <w:t>Ja</w:t>
              </w:r>
            </w:ins>
          </w:p>
        </w:tc>
      </w:tr>
      <w:tr w:rsidR="00EA0DDA" w:rsidRPr="00AB6562" w:rsidTr="00EA0DDA">
        <w:trPr>
          <w:trHeight w:val="230"/>
        </w:trPr>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rsidTr="00EA0DDA">
        <w:trPr>
          <w:trHeight w:val="230"/>
        </w:trPr>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28" w:author="Arjan" w:date="2013-02-04T19:10:00Z">
              <w:r w:rsidRPr="00AB656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29" w:author="Arjan" w:date="2013-02-04T19:10:00Z">
              <w:r w:rsidRPr="00AB6562">
                <w:rPr>
                  <w:rFonts w:ascii="Arial" w:eastAsia="Times New Roman" w:hAnsi="Arial" w:cs="Arial"/>
                  <w:color w:val="000000"/>
                  <w:sz w:val="20"/>
                  <w:szCs w:val="20"/>
                </w:rPr>
                <w:t>Nee</w:t>
              </w:r>
            </w:ins>
          </w:p>
        </w:tc>
      </w:tr>
      <w:tr w:rsidR="00EA0DDA" w:rsidRPr="00AB6562" w:rsidTr="00EA0DDA">
        <w:trPr>
          <w:trHeight w:val="230"/>
        </w:trPr>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rsidTr="00EA0DDA">
        <w:trPr>
          <w:trHeight w:val="230"/>
        </w:trPr>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30" w:author="Arjan" w:date="2013-02-04T19:10:00Z">
              <w:r w:rsidRPr="00AB656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rsidTr="00EA0DDA">
        <w:trPr>
          <w:trHeight w:val="230"/>
        </w:trPr>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rsidTr="00EA0DDA">
        <w:trPr>
          <w:trHeight w:val="230"/>
        </w:trPr>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31" w:author="Arjan" w:date="2013-02-04T19:10:00Z">
              <w:r w:rsidRPr="00AB656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32" w:author="Arjan" w:date="2013-02-04T19:10:00Z">
              <w:r w:rsidRPr="00AB6562">
                <w:rPr>
                  <w:rFonts w:ascii="Arial" w:eastAsia="Times New Roman" w:hAnsi="Arial" w:cs="Arial"/>
                  <w:color w:val="000000"/>
                  <w:sz w:val="20"/>
                  <w:szCs w:val="20"/>
                </w:rPr>
                <w:t>Nee</w:t>
              </w:r>
            </w:ins>
          </w:p>
        </w:tc>
      </w:tr>
      <w:tr w:rsidR="00EA0DDA" w:rsidRPr="00AB6562" w:rsidTr="00EA0DDA">
        <w:trPr>
          <w:trHeight w:val="230"/>
        </w:trPr>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rsidTr="00EA0DDA">
        <w:trPr>
          <w:trHeight w:val="411"/>
        </w:trPr>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33" w:author="Arjan" w:date="2013-02-04T19:10:00Z">
              <w:r w:rsidRPr="00AB656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34" w:author="Arjan" w:date="2013-02-04T19:10:00Z">
              <w:r w:rsidRPr="00AB6562">
                <w:rPr>
                  <w:rFonts w:ascii="Arial" w:eastAsia="Times New Roman" w:hAnsi="Arial" w:cs="Arial"/>
                  <w:color w:val="000000"/>
                  <w:sz w:val="20"/>
                  <w:szCs w:val="20"/>
                </w:rPr>
                <w:t>Nee</w:t>
              </w:r>
            </w:ins>
          </w:p>
        </w:tc>
      </w:tr>
      <w:tr w:rsidR="00EA0DDA" w:rsidRPr="00AB6562" w:rsidTr="00EA0DDA">
        <w:trPr>
          <w:trHeight w:val="245"/>
        </w:trPr>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rsidTr="00EA0DDA">
        <w:trPr>
          <w:trHeight w:val="230"/>
        </w:trPr>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35" w:author="Arjan" w:date="2013-02-04T19:10:00Z">
              <w:r w:rsidRPr="00AB656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EA0DDA" w:rsidRPr="00AB6562" w:rsidRDefault="008F2B4B" w:rsidP="00AB6562">
            <w:pPr>
              <w:autoSpaceDE w:val="0"/>
              <w:autoSpaceDN w:val="0"/>
              <w:adjustRightInd w:val="0"/>
              <w:spacing w:after="0" w:line="240" w:lineRule="auto"/>
              <w:rPr>
                <w:rFonts w:ascii="Arial" w:eastAsia="Times New Roman" w:hAnsi="Arial" w:cs="Arial"/>
                <w:color w:val="000000"/>
                <w:sz w:val="20"/>
                <w:szCs w:val="20"/>
              </w:rPr>
            </w:pPr>
            <w:ins w:id="636" w:author="Arjan" w:date="2013-02-04T19:10:00Z">
              <w:r w:rsidRPr="00AB6562">
                <w:rPr>
                  <w:rFonts w:ascii="Arial" w:hAnsi="Arial" w:cs="Arial"/>
                  <w:sz w:val="20"/>
                  <w:szCs w:val="20"/>
                  <w:lang w:val="en-AU"/>
                </w:rPr>
                <w:fldChar w:fldCharType="begin" w:fldLock="1"/>
              </w:r>
              <w:r w:rsidR="00EA0DDA" w:rsidRPr="00AB6562">
                <w:rPr>
                  <w:rFonts w:ascii="Arial" w:hAnsi="Arial" w:cs="Arial"/>
                  <w:sz w:val="20"/>
                  <w:szCs w:val="20"/>
                  <w:lang w:val="en-AU"/>
                </w:rPr>
                <w:instrText xml:space="preserve">MERGEFIELD </w:instrText>
              </w:r>
              <w:r w:rsidR="00EA0DDA" w:rsidRPr="00AB6562">
                <w:rPr>
                  <w:rFonts w:ascii="Arial" w:eastAsia="Times New Roman" w:hAnsi="Arial" w:cs="Arial"/>
                  <w:color w:val="000000"/>
                  <w:sz w:val="20"/>
                  <w:szCs w:val="20"/>
                </w:rPr>
                <w:instrText>Att.LowerBound</w:instrText>
              </w:r>
              <w:r w:rsidRPr="00AB6562">
                <w:rPr>
                  <w:rFonts w:ascii="Arial" w:hAnsi="Arial" w:cs="Arial"/>
                  <w:sz w:val="20"/>
                  <w:szCs w:val="20"/>
                  <w:lang w:val="en-AU"/>
                </w:rPr>
                <w:fldChar w:fldCharType="separate"/>
              </w:r>
              <w:r w:rsidR="00EA0DDA" w:rsidRPr="00AB6562">
                <w:rPr>
                  <w:rFonts w:ascii="Arial" w:eastAsia="Times New Roman" w:hAnsi="Arial" w:cs="Arial"/>
                  <w:color w:val="000000"/>
                  <w:sz w:val="20"/>
                  <w:szCs w:val="20"/>
                </w:rPr>
                <w:t>0</w:t>
              </w:r>
              <w:r w:rsidRPr="00AB6562">
                <w:rPr>
                  <w:rFonts w:ascii="Arial" w:hAnsi="Arial" w:cs="Arial"/>
                  <w:sz w:val="20"/>
                  <w:szCs w:val="20"/>
                  <w:lang w:val="en-AU"/>
                </w:rPr>
                <w:fldChar w:fldCharType="end"/>
              </w:r>
              <w:r w:rsidR="00EA0DDA" w:rsidRPr="00AB6562">
                <w:rPr>
                  <w:rFonts w:ascii="Arial" w:eastAsia="Times New Roman" w:hAnsi="Arial" w:cs="Arial"/>
                  <w:color w:val="000000"/>
                  <w:sz w:val="20"/>
                  <w:szCs w:val="20"/>
                </w:rPr>
                <w:t xml:space="preserve"> - </w:t>
              </w:r>
              <w:r w:rsidRPr="00AB6562">
                <w:rPr>
                  <w:rFonts w:ascii="Arial" w:eastAsia="Times New Roman" w:hAnsi="Arial" w:cs="Arial"/>
                  <w:color w:val="000000"/>
                  <w:sz w:val="20"/>
                  <w:szCs w:val="20"/>
                </w:rPr>
                <w:fldChar w:fldCharType="begin" w:fldLock="1"/>
              </w:r>
              <w:r w:rsidR="00EA0DDA" w:rsidRPr="00AB6562">
                <w:rPr>
                  <w:rFonts w:ascii="Arial" w:eastAsia="Times New Roman" w:hAnsi="Arial" w:cs="Arial"/>
                  <w:color w:val="000000"/>
                  <w:sz w:val="20"/>
                  <w:szCs w:val="20"/>
                </w:rPr>
                <w:instrText>MERGEFIELD Att.UpperBound</w:instrText>
              </w:r>
              <w:r w:rsidRPr="00AB6562">
                <w:rPr>
                  <w:rFonts w:ascii="Arial" w:eastAsia="Times New Roman" w:hAnsi="Arial" w:cs="Arial"/>
                  <w:color w:val="000000"/>
                  <w:sz w:val="20"/>
                  <w:szCs w:val="20"/>
                </w:rPr>
                <w:fldChar w:fldCharType="separate"/>
              </w:r>
              <w:r w:rsidR="00EA0DDA" w:rsidRPr="00AB6562">
                <w:rPr>
                  <w:rFonts w:ascii="Arial" w:eastAsia="Times New Roman" w:hAnsi="Arial" w:cs="Arial"/>
                  <w:color w:val="000000"/>
                  <w:sz w:val="20"/>
                  <w:szCs w:val="20"/>
                </w:rPr>
                <w:t>1</w:t>
              </w:r>
              <w:r w:rsidRPr="00AB6562">
                <w:rPr>
                  <w:rFonts w:ascii="Arial" w:eastAsia="Times New Roman" w:hAnsi="Arial" w:cs="Arial"/>
                  <w:color w:val="000000"/>
                  <w:sz w:val="20"/>
                  <w:szCs w:val="20"/>
                </w:rPr>
                <w:fldChar w:fldCharType="end"/>
              </w:r>
            </w:ins>
          </w:p>
        </w:tc>
      </w:tr>
      <w:tr w:rsidR="00EA0DDA" w:rsidRPr="00AB6562" w:rsidTr="00EA0DDA">
        <w:trPr>
          <w:trHeight w:val="230"/>
        </w:trPr>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rsidTr="00EA0DDA">
        <w:trPr>
          <w:trHeight w:val="230"/>
        </w:trPr>
        <w:tc>
          <w:tcPr>
            <w:tcW w:w="37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37" w:author="Arjan" w:date="2013-02-04T19:10:00Z">
              <w:r w:rsidRPr="00AB656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38" w:author="Arjan" w:date="2013-02-04T19:10:00Z">
              <w:r w:rsidRPr="00AB6562">
                <w:rPr>
                  <w:rFonts w:ascii="Arial" w:eastAsia="Times New Roman" w:hAnsi="Arial" w:cs="Arial"/>
                  <w:color w:val="000000"/>
                  <w:sz w:val="20"/>
                  <w:szCs w:val="20"/>
                </w:rPr>
                <w:t>Gemeentelijk basisgegeven</w:t>
              </w:r>
            </w:ins>
          </w:p>
        </w:tc>
      </w:tr>
      <w:tr w:rsidR="00EA0DDA" w:rsidRPr="00AB6562" w:rsidTr="00EA0DDA">
        <w:trPr>
          <w:trHeight w:val="230"/>
        </w:trPr>
        <w:tc>
          <w:tcPr>
            <w:tcW w:w="3780" w:type="dxa"/>
            <w:tcBorders>
              <w:top w:val="nil"/>
              <w:left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rsidTr="00EA0DDA">
        <w:trPr>
          <w:trHeight w:val="230"/>
        </w:trPr>
        <w:tc>
          <w:tcPr>
            <w:tcW w:w="3780" w:type="dxa"/>
            <w:tcBorders>
              <w:top w:val="nil"/>
              <w:left w:val="nil"/>
              <w:bottom w:val="single" w:sz="4" w:space="0" w:color="auto"/>
              <w:right w:val="nil"/>
            </w:tcBorders>
          </w:tcPr>
          <w:p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ins w:id="639" w:author="Arjan" w:date="2013-02-04T19:10:00Z">
              <w:r w:rsidRPr="00AB6562">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rsidR="00EA0DDA" w:rsidRPr="00AB6562" w:rsidRDefault="00EA0DDA" w:rsidP="004F5D06">
            <w:pPr>
              <w:autoSpaceDE w:val="0"/>
              <w:autoSpaceDN w:val="0"/>
              <w:adjustRightInd w:val="0"/>
              <w:spacing w:after="0" w:line="240" w:lineRule="auto"/>
              <w:rPr>
                <w:rFonts w:ascii="Arial" w:eastAsia="Times New Roman" w:hAnsi="Arial" w:cs="Arial"/>
                <w:color w:val="000000"/>
                <w:sz w:val="20"/>
                <w:szCs w:val="20"/>
              </w:rPr>
            </w:pPr>
            <w:ins w:id="640" w:author="Arjan" w:date="2013-02-04T19:10:00Z">
              <w:r w:rsidRPr="00DD0F4F">
                <w:rPr>
                  <w:rFonts w:ascii="Arial" w:eastAsia="Times New Roman" w:hAnsi="Arial" w:cs="Arial"/>
                  <w:color w:val="000000"/>
                  <w:sz w:val="20"/>
                  <w:szCs w:val="20"/>
                  <w:lang w:val="nl-NL"/>
                </w:rPr>
                <w:t xml:space="preserve">De attribuutsoort moet van een waarde zijn voorzien </w:t>
              </w:r>
            </w:ins>
            <w:ins w:id="641" w:author="Arjan" w:date="2013-07-02T11:54:00Z">
              <w:r w:rsidR="001C6FC8" w:rsidRPr="00DD0F4F">
                <w:rPr>
                  <w:rFonts w:ascii="Arial" w:eastAsia="Times New Roman" w:hAnsi="Arial" w:cs="Arial"/>
                  <w:color w:val="000000"/>
                  <w:sz w:val="20"/>
                  <w:szCs w:val="20"/>
                  <w:lang w:val="nl-NL"/>
                </w:rPr>
                <w:t>op het moment dat</w:t>
              </w:r>
            </w:ins>
            <w:ins w:id="642" w:author="Arjan" w:date="2013-02-04T19:10:00Z">
              <w:r w:rsidRPr="00DD0F4F">
                <w:rPr>
                  <w:rFonts w:ascii="Arial" w:eastAsia="Times New Roman" w:hAnsi="Arial" w:cs="Arial"/>
                  <w:color w:val="000000"/>
                  <w:sz w:val="20"/>
                  <w:szCs w:val="20"/>
                  <w:lang w:val="nl-NL"/>
                </w:rPr>
                <w:t xml:space="preserve"> het enkelvoudig informatieobject </w:t>
              </w:r>
            </w:ins>
            <w:ins w:id="643" w:author="Arjan" w:date="2014-01-22T16:31:00Z">
              <w:r w:rsidR="004F5D06" w:rsidRPr="00DD0F4F">
                <w:rPr>
                  <w:rFonts w:ascii="Arial" w:eastAsia="Times New Roman" w:hAnsi="Arial" w:cs="Arial"/>
                  <w:color w:val="000000"/>
                  <w:sz w:val="20"/>
                  <w:szCs w:val="20"/>
                  <w:lang w:val="nl-NL"/>
                </w:rPr>
                <w:t xml:space="preserve">een digitaal bestand betreft </w:t>
              </w:r>
            </w:ins>
            <w:ins w:id="644" w:author="Arjan" w:date="2014-01-22T16:32:00Z">
              <w:r w:rsidR="004F5D06" w:rsidRPr="00DD0F4F">
                <w:rPr>
                  <w:rFonts w:ascii="Arial" w:eastAsia="Times New Roman" w:hAnsi="Arial" w:cs="Arial"/>
                  <w:color w:val="000000"/>
                  <w:sz w:val="20"/>
                  <w:szCs w:val="20"/>
                  <w:lang w:val="nl-NL"/>
                </w:rPr>
                <w:t xml:space="preserve">en </w:t>
              </w:r>
            </w:ins>
            <w:ins w:id="645" w:author="Arjan" w:date="2013-02-04T19:10:00Z">
              <w:r w:rsidRPr="00DD0F4F">
                <w:rPr>
                  <w:rFonts w:ascii="Arial" w:eastAsia="Times New Roman" w:hAnsi="Arial" w:cs="Arial"/>
                  <w:color w:val="000000"/>
                  <w:sz w:val="20"/>
                  <w:szCs w:val="20"/>
                  <w:lang w:val="nl-NL"/>
                </w:rPr>
                <w:t>gearchiveerd wordt</w:t>
              </w:r>
            </w:ins>
            <w:r w:rsidRPr="00DD0F4F">
              <w:rPr>
                <w:rFonts w:ascii="Arial" w:eastAsia="Times New Roman" w:hAnsi="Arial" w:cs="Arial"/>
                <w:color w:val="000000"/>
                <w:sz w:val="20"/>
                <w:szCs w:val="20"/>
                <w:lang w:val="nl-NL"/>
              </w:rPr>
              <w:t xml:space="preserve"> </w:t>
            </w:r>
            <w:ins w:id="646" w:author="Arjan" w:date="2013-02-04T19:11:00Z">
              <w:r w:rsidRPr="00DD0F4F">
                <w:rPr>
                  <w:rFonts w:ascii="Arial" w:eastAsia="Times New Roman" w:hAnsi="Arial" w:cs="Arial"/>
                  <w:color w:val="000000"/>
                  <w:sz w:val="20"/>
                  <w:szCs w:val="20"/>
                  <w:lang w:val="nl-NL"/>
                </w:rPr>
                <w:t>d.w.z.</w:t>
              </w:r>
            </w:ins>
            <w:ins w:id="647" w:author="Arjan" w:date="2013-02-04T19:10:00Z">
              <w:r w:rsidRPr="00DD0F4F">
                <w:rPr>
                  <w:rFonts w:ascii="Arial" w:eastAsia="Times New Roman" w:hAnsi="Arial" w:cs="Arial"/>
                  <w:color w:val="000000"/>
                  <w:sz w:val="20"/>
                  <w:szCs w:val="20"/>
                  <w:lang w:val="nl-NL"/>
                </w:rPr>
                <w:t xml:space="preserve"> </w:t>
              </w:r>
            </w:ins>
            <w:ins w:id="648" w:author="Arjan" w:date="2013-07-02T11:54:00Z">
              <w:r w:rsidR="001C6FC8" w:rsidRPr="00DD0F4F">
                <w:rPr>
                  <w:rFonts w:ascii="Arial" w:eastAsia="Times New Roman" w:hAnsi="Arial" w:cs="Arial"/>
                  <w:color w:val="000000"/>
                  <w:sz w:val="20"/>
                  <w:szCs w:val="20"/>
                  <w:lang w:val="nl-NL"/>
                </w:rPr>
                <w:t>wanneer</w:t>
              </w:r>
            </w:ins>
            <w:ins w:id="649" w:author="Arjan" w:date="2013-02-04T19:10:00Z">
              <w:r w:rsidRPr="00DD0F4F">
                <w:rPr>
                  <w:rFonts w:ascii="Arial" w:eastAsia="Times New Roman" w:hAnsi="Arial" w:cs="Arial"/>
                  <w:color w:val="000000"/>
                  <w:sz w:val="20"/>
                  <w:szCs w:val="20"/>
                  <w:lang w:val="nl-NL"/>
                </w:rPr>
                <w:t xml:space="preserve"> </w:t>
              </w:r>
            </w:ins>
            <w:ins w:id="650" w:author="Arjan" w:date="2014-01-22T16:33:00Z">
              <w:r w:rsidR="004F5D06" w:rsidRPr="00DD0F4F">
                <w:rPr>
                  <w:rFonts w:ascii="Arial" w:eastAsia="Times New Roman" w:hAnsi="Arial" w:cs="Arial"/>
                  <w:color w:val="000000"/>
                  <w:sz w:val="20"/>
                  <w:szCs w:val="20"/>
                  <w:lang w:val="nl-NL"/>
                </w:rPr>
                <w:t xml:space="preserve">de attribuutsoort Inhoud een waarde heeft en de attribuutsoort INFORMATIEOBJECT . </w:t>
              </w:r>
            </w:ins>
            <w:ins w:id="651" w:author="Arjan" w:date="2013-02-04T19:10:00Z">
              <w:r w:rsidRPr="00AB6562">
                <w:rPr>
                  <w:rFonts w:ascii="Arial" w:eastAsia="Times New Roman" w:hAnsi="Arial" w:cs="Arial"/>
                  <w:color w:val="000000"/>
                  <w:sz w:val="20"/>
                  <w:szCs w:val="20"/>
                </w:rPr>
                <w:t>Status de waarde 'Gearchiveerd' krijgt.</w:t>
              </w:r>
            </w:ins>
          </w:p>
        </w:tc>
      </w:tr>
    </w:tbl>
    <w:p w:rsidR="003C47EC" w:rsidRDefault="003C47EC" w:rsidP="0044638F"/>
    <w:p w:rsidR="00D768A4" w:rsidRDefault="000E1D99" w:rsidP="00D768A4">
      <w:pPr>
        <w:pStyle w:val="Kop2"/>
        <w:rPr>
          <w:noProof/>
        </w:rPr>
      </w:pPr>
      <w:bookmarkStart w:id="652" w:name="_Toc398129676"/>
      <w:r>
        <w:rPr>
          <w:noProof/>
        </w:rPr>
        <w:t>INFORMATIE</w:t>
      </w:r>
      <w:r w:rsidR="00D768A4">
        <w:rPr>
          <w:noProof/>
        </w:rPr>
        <w:t>OBJECT</w:t>
      </w:r>
      <w:bookmarkEnd w:id="652"/>
    </w:p>
    <w:p w:rsidR="005F3452" w:rsidRDefault="00D768A4" w:rsidP="0044638F">
      <w:r w:rsidRPr="00DD0F4F">
        <w:rPr>
          <w:lang w:val="nl-NL"/>
        </w:rPr>
        <w:t>In de Baseline Informatiehuishouding is de term ‘document’ verlaten. Daarvoor in de plaats is de me</w:t>
      </w:r>
      <w:r w:rsidR="000E1D99" w:rsidRPr="00DD0F4F">
        <w:rPr>
          <w:lang w:val="nl-NL"/>
        </w:rPr>
        <w:t>er generiekere term ‘informatie</w:t>
      </w:r>
      <w:r w:rsidRPr="00DD0F4F">
        <w:rPr>
          <w:lang w:val="nl-NL"/>
        </w:rPr>
        <w:t>object’ gekomen. Deze nieuwe terminologie wordt steeds meer gemeengoed in ‘de wereld van de documentaire informatiehuishouding’ en ‘de archiefwereld’.  Om hierbij aan te sluiten hebben we de term ‘document’ integraal vervangen door ‘</w:t>
      </w:r>
      <w:r w:rsidR="00860585" w:rsidRPr="00DD0F4F">
        <w:rPr>
          <w:lang w:val="nl-NL"/>
        </w:rPr>
        <w:t>i</w:t>
      </w:r>
      <w:r w:rsidR="000E1D99" w:rsidRPr="00DD0F4F">
        <w:rPr>
          <w:lang w:val="nl-NL"/>
        </w:rPr>
        <w:t>nformatie</w:t>
      </w:r>
      <w:r w:rsidRPr="00DD0F4F">
        <w:rPr>
          <w:lang w:val="nl-NL"/>
        </w:rPr>
        <w:t>object’.</w:t>
      </w:r>
      <w:r w:rsidR="005F3452" w:rsidRPr="00DD0F4F">
        <w:rPr>
          <w:lang w:val="nl-NL"/>
        </w:rPr>
        <w:t xml:space="preserve"> Verder is het objecttype aangepast op </w:t>
      </w:r>
      <w:r w:rsidR="00660E22" w:rsidRPr="00DD0F4F">
        <w:rPr>
          <w:lang w:val="nl-NL"/>
        </w:rPr>
        <w:t>vijf</w:t>
      </w:r>
      <w:r w:rsidR="005F3452" w:rsidRPr="00DD0F4F">
        <w:rPr>
          <w:lang w:val="nl-NL"/>
        </w:rPr>
        <w:t xml:space="preserve"> punten: de unieke aanduiding</w:t>
      </w:r>
      <w:r w:rsidR="00660E22" w:rsidRPr="00DD0F4F">
        <w:rPr>
          <w:lang w:val="nl-NL"/>
        </w:rPr>
        <w:t>,</w:t>
      </w:r>
      <w:r w:rsidR="005F3452" w:rsidRPr="00DD0F4F">
        <w:rPr>
          <w:lang w:val="nl-NL"/>
        </w:rPr>
        <w:t xml:space="preserve"> de auteur van het informatieobject</w:t>
      </w:r>
      <w:r w:rsidR="00660E22" w:rsidRPr="00DD0F4F">
        <w:rPr>
          <w:lang w:val="nl-NL"/>
        </w:rPr>
        <w:t>, de verplaatsing hiernaar van de attribuutsoorten Versie en Status (vanuit ENKELVOUDIG INFORMATIEOBJECT), het archiefregime en het toegevoegde attribuut Gebruiksrechten</w:t>
      </w:r>
      <w:r w:rsidR="005F3452" w:rsidRPr="00DD0F4F">
        <w:rPr>
          <w:lang w:val="nl-NL"/>
        </w:rPr>
        <w:t xml:space="preserve">. </w:t>
      </w:r>
      <w:r w:rsidR="005F3452">
        <w:t>Zie hiervoor de navolgende paragrafen.</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B7296C" w:rsidRPr="00B7296C" w:rsidTr="004140A0">
        <w:tc>
          <w:tcPr>
            <w:tcW w:w="3600" w:type="dxa"/>
            <w:tcBorders>
              <w:top w:val="single" w:sz="4" w:space="0" w:color="auto"/>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b/>
                <w:bCs/>
                <w:color w:val="000000"/>
                <w:sz w:val="20"/>
                <w:szCs w:val="20"/>
              </w:rPr>
              <w:t>Naam objecttype</w:t>
            </w:r>
          </w:p>
        </w:tc>
        <w:tc>
          <w:tcPr>
            <w:tcW w:w="5760" w:type="dxa"/>
            <w:gridSpan w:val="3"/>
            <w:tcBorders>
              <w:top w:val="single" w:sz="4" w:space="0" w:color="auto"/>
              <w:left w:val="nil"/>
              <w:bottom w:val="nil"/>
              <w:right w:val="nil"/>
            </w:tcBorders>
          </w:tcPr>
          <w:p w:rsidR="00B7296C" w:rsidRPr="00B7296C" w:rsidRDefault="008F2B4B" w:rsidP="00B7296C">
            <w:pPr>
              <w:autoSpaceDE w:val="0"/>
              <w:autoSpaceDN w:val="0"/>
              <w:adjustRightInd w:val="0"/>
              <w:spacing w:after="0" w:line="240" w:lineRule="auto"/>
              <w:rPr>
                <w:rFonts w:ascii="Arial" w:eastAsia="Times New Roman" w:hAnsi="Arial" w:cs="Arial"/>
                <w:color w:val="000000"/>
                <w:sz w:val="20"/>
                <w:szCs w:val="20"/>
              </w:rPr>
            </w:pPr>
            <w:del w:id="653" w:author="Arjan" w:date="2012-11-16T14:09:00Z">
              <w:r w:rsidRPr="00B7296C" w:rsidDel="00B7296C">
                <w:rPr>
                  <w:rFonts w:ascii="Arial" w:hAnsi="Arial" w:cs="Arial"/>
                  <w:sz w:val="20"/>
                  <w:szCs w:val="20"/>
                  <w:lang w:val="en-AU"/>
                </w:rPr>
                <w:fldChar w:fldCharType="begin" w:fldLock="1"/>
              </w:r>
              <w:r w:rsidR="00B7296C" w:rsidRPr="00B7296C" w:rsidDel="00B7296C">
                <w:rPr>
                  <w:rFonts w:ascii="Arial" w:hAnsi="Arial" w:cs="Arial"/>
                  <w:sz w:val="20"/>
                  <w:szCs w:val="20"/>
                  <w:lang w:val="en-AU"/>
                </w:rPr>
                <w:delInstrText xml:space="preserve">MERGEFIELD </w:delInstrText>
              </w:r>
              <w:r w:rsidR="00B7296C" w:rsidRPr="00B7296C" w:rsidDel="00B7296C">
                <w:rPr>
                  <w:rFonts w:ascii="Arial" w:eastAsia="Times New Roman" w:hAnsi="Arial" w:cs="Arial"/>
                  <w:color w:val="000000"/>
                  <w:sz w:val="20"/>
                  <w:szCs w:val="20"/>
                </w:rPr>
                <w:delInstrText>Element.Name</w:delInstrText>
              </w:r>
              <w:r w:rsidRPr="00B7296C" w:rsidDel="00B7296C">
                <w:rPr>
                  <w:rFonts w:ascii="Arial" w:hAnsi="Arial" w:cs="Arial"/>
                  <w:sz w:val="20"/>
                  <w:szCs w:val="20"/>
                  <w:lang w:val="en-AU"/>
                </w:rPr>
                <w:fldChar w:fldCharType="separate"/>
              </w:r>
              <w:r w:rsidR="00B7296C" w:rsidRPr="00B7296C" w:rsidDel="00B7296C">
                <w:rPr>
                  <w:rFonts w:ascii="Arial" w:eastAsia="Times New Roman" w:hAnsi="Arial" w:cs="Arial"/>
                  <w:color w:val="000000"/>
                  <w:sz w:val="20"/>
                  <w:szCs w:val="20"/>
                </w:rPr>
                <w:delText>DOCUMENT</w:delText>
              </w:r>
              <w:r w:rsidRPr="00B7296C" w:rsidDel="00B7296C">
                <w:rPr>
                  <w:rFonts w:ascii="Arial" w:hAnsi="Arial" w:cs="Arial"/>
                  <w:sz w:val="20"/>
                  <w:szCs w:val="20"/>
                  <w:lang w:val="en-AU"/>
                </w:rPr>
                <w:fldChar w:fldCharType="end"/>
              </w:r>
            </w:del>
            <w:ins w:id="654" w:author="Arjan" w:date="2012-11-16T14:09:00Z">
              <w:r w:rsidR="00B7296C">
                <w:rPr>
                  <w:rFonts w:ascii="Arial" w:hAnsi="Arial" w:cs="Arial"/>
                  <w:sz w:val="20"/>
                  <w:szCs w:val="20"/>
                  <w:lang w:val="en-AU"/>
                </w:rPr>
                <w:t>INFORMATIEOBJECT</w:t>
              </w:r>
            </w:ins>
          </w:p>
        </w:tc>
      </w:tr>
      <w:tr w:rsidR="00B7296C" w:rsidRPr="00B7296C" w:rsidTr="004140A0">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r>
      <w:tr w:rsidR="00B7296C" w:rsidRPr="00B7296C" w:rsidTr="004140A0">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b/>
                <w:bCs/>
                <w:color w:val="000000"/>
                <w:sz w:val="20"/>
                <w:szCs w:val="20"/>
              </w:rPr>
              <w:t>Mnemonic objecttype</w:t>
            </w:r>
          </w:p>
        </w:tc>
        <w:tc>
          <w:tcPr>
            <w:tcW w:w="5760" w:type="dxa"/>
            <w:gridSpan w:val="3"/>
            <w:tcBorders>
              <w:top w:val="nil"/>
              <w:left w:val="nil"/>
              <w:bottom w:val="nil"/>
              <w:right w:val="nil"/>
            </w:tcBorders>
          </w:tcPr>
          <w:p w:rsidR="00B7296C" w:rsidRPr="00B7296C" w:rsidRDefault="008F2B4B"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B7296C" w:rsidRPr="00B7296C">
              <w:rPr>
                <w:rFonts w:ascii="Arial" w:hAnsi="Arial" w:cs="Arial"/>
                <w:sz w:val="20"/>
                <w:szCs w:val="20"/>
                <w:lang w:val="en-AU"/>
              </w:rPr>
              <w:instrText xml:space="preserve">MERGEFIELD </w:instrText>
            </w:r>
            <w:r w:rsidR="00B7296C" w:rsidRPr="00B7296C">
              <w:rPr>
                <w:rFonts w:ascii="Arial" w:eastAsia="Times New Roman" w:hAnsi="Arial" w:cs="Arial"/>
                <w:color w:val="000000"/>
                <w:sz w:val="20"/>
                <w:szCs w:val="20"/>
              </w:rPr>
              <w:instrText>Element.Alias</w:instrText>
            </w:r>
            <w:r w:rsidRPr="00B7296C">
              <w:rPr>
                <w:rFonts w:ascii="Arial" w:hAnsi="Arial" w:cs="Arial"/>
                <w:sz w:val="20"/>
                <w:szCs w:val="20"/>
                <w:lang w:val="en-AU"/>
              </w:rPr>
              <w:fldChar w:fldCharType="separate"/>
            </w:r>
            <w:r w:rsidR="00B7296C" w:rsidRPr="00B7296C">
              <w:rPr>
                <w:rFonts w:ascii="Arial" w:eastAsia="Times New Roman" w:hAnsi="Arial" w:cs="Arial"/>
                <w:color w:val="000000"/>
                <w:sz w:val="20"/>
                <w:szCs w:val="20"/>
              </w:rPr>
              <w:t>DOC</w:t>
            </w:r>
            <w:r w:rsidRPr="00B7296C">
              <w:rPr>
                <w:rFonts w:ascii="Arial" w:hAnsi="Arial" w:cs="Arial"/>
                <w:sz w:val="20"/>
                <w:szCs w:val="20"/>
                <w:lang w:val="en-AU"/>
              </w:rPr>
              <w:fldChar w:fldCharType="end"/>
            </w:r>
          </w:p>
        </w:tc>
      </w:tr>
      <w:tr w:rsidR="00B7296C" w:rsidRPr="00B7296C" w:rsidTr="004140A0">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r>
      <w:tr w:rsidR="00B7296C" w:rsidRPr="00B7296C" w:rsidTr="004140A0">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t>Herkomst objecttype</w:t>
            </w:r>
          </w:p>
        </w:tc>
        <w:tc>
          <w:tcPr>
            <w:tcW w:w="5760" w:type="dxa"/>
            <w:gridSpan w:val="3"/>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color w:val="000000"/>
                <w:sz w:val="20"/>
                <w:szCs w:val="20"/>
              </w:rPr>
              <w:t>KING</w:t>
            </w:r>
          </w:p>
        </w:tc>
      </w:tr>
      <w:tr w:rsidR="00B7296C" w:rsidRPr="00B7296C" w:rsidTr="004140A0">
        <w:trPr>
          <w:trHeight w:val="230"/>
        </w:trPr>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r>
      <w:tr w:rsidR="00B7296C" w:rsidRPr="00B7296C" w:rsidTr="004140A0">
        <w:trPr>
          <w:trHeight w:val="230"/>
        </w:trPr>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lastRenderedPageBreak/>
              <w:t>Code objecttype</w:t>
            </w:r>
          </w:p>
        </w:tc>
        <w:tc>
          <w:tcPr>
            <w:tcW w:w="5760" w:type="dxa"/>
            <w:gridSpan w:val="3"/>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r>
      <w:tr w:rsidR="00B7296C" w:rsidRPr="00B7296C" w:rsidTr="004140A0">
        <w:trPr>
          <w:trHeight w:val="230"/>
        </w:trPr>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r>
      <w:tr w:rsidR="00B7296C" w:rsidRPr="005E066D" w:rsidTr="004140A0">
        <w:trPr>
          <w:trHeight w:val="230"/>
        </w:trPr>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t>Definitie objecttype</w:t>
            </w:r>
          </w:p>
        </w:tc>
        <w:tc>
          <w:tcPr>
            <w:tcW w:w="5760" w:type="dxa"/>
            <w:gridSpan w:val="3"/>
            <w:tcBorders>
              <w:top w:val="nil"/>
              <w:left w:val="nil"/>
              <w:bottom w:val="nil"/>
              <w:right w:val="nil"/>
            </w:tcBorders>
          </w:tcPr>
          <w:p w:rsidR="00B7296C" w:rsidRPr="00DD0F4F" w:rsidRDefault="008F2B4B" w:rsidP="00B7296C">
            <w:pPr>
              <w:autoSpaceDE w:val="0"/>
              <w:autoSpaceDN w:val="0"/>
              <w:adjustRightInd w:val="0"/>
              <w:spacing w:after="0" w:line="240" w:lineRule="auto"/>
              <w:rPr>
                <w:rFonts w:ascii="Arial" w:eastAsia="Times New Roman" w:hAnsi="Arial" w:cs="Arial"/>
                <w:color w:val="000000"/>
                <w:sz w:val="20"/>
                <w:szCs w:val="20"/>
                <w:lang w:val="nl-NL"/>
              </w:rPr>
            </w:pPr>
            <w:r w:rsidRPr="00B7296C">
              <w:rPr>
                <w:rFonts w:ascii="Arial" w:hAnsi="Arial" w:cs="Arial"/>
                <w:sz w:val="20"/>
                <w:szCs w:val="20"/>
                <w:lang w:val="en-AU"/>
              </w:rPr>
              <w:fldChar w:fldCharType="begin" w:fldLock="1"/>
            </w:r>
            <w:r w:rsidR="00B7296C" w:rsidRPr="00DD0F4F">
              <w:rPr>
                <w:rFonts w:ascii="Arial" w:hAnsi="Arial" w:cs="Arial"/>
                <w:sz w:val="20"/>
                <w:szCs w:val="20"/>
                <w:lang w:val="nl-NL"/>
              </w:rPr>
              <w:instrText xml:space="preserve">MERGEFIELD </w:instrText>
            </w:r>
            <w:r w:rsidR="00B7296C" w:rsidRPr="00DD0F4F">
              <w:rPr>
                <w:rFonts w:ascii="Arial" w:eastAsia="Times New Roman" w:hAnsi="Arial" w:cs="Arial"/>
                <w:color w:val="000000"/>
                <w:sz w:val="20"/>
                <w:szCs w:val="20"/>
                <w:lang w:val="nl-NL"/>
              </w:rPr>
              <w:instrText>Element.Notes</w:instrText>
            </w:r>
            <w:r w:rsidRPr="00B7296C">
              <w:rPr>
                <w:rFonts w:ascii="Arial" w:hAnsi="Arial" w:cs="Arial"/>
                <w:sz w:val="20"/>
                <w:szCs w:val="20"/>
                <w:lang w:val="en-AU"/>
              </w:rPr>
              <w:fldChar w:fldCharType="end"/>
            </w:r>
            <w:r w:rsidR="00B7296C" w:rsidRPr="00DD0F4F">
              <w:rPr>
                <w:rFonts w:ascii="Arial" w:eastAsia="Times New Roman" w:hAnsi="Arial" w:cs="Arial"/>
                <w:color w:val="610E6A"/>
                <w:sz w:val="20"/>
                <w:szCs w:val="20"/>
                <w:lang w:val="nl-NL"/>
              </w:rPr>
              <w:t xml:space="preserve">Geheel van gegevens met een eigen identiteit ongeacht zijn vorm, met de bijbehorende metadata ontvangen of opgemaakt door een natuurlijke en/of rechtspersoon bij de uitvoering van taken, zijnde een ENKELVOUDIG </w:t>
            </w:r>
            <w:del w:id="655" w:author="Arjan" w:date="2012-11-16T14:09:00Z">
              <w:r w:rsidR="00B7296C" w:rsidRPr="00DD0F4F" w:rsidDel="00B7296C">
                <w:rPr>
                  <w:rFonts w:ascii="Arial" w:eastAsia="Times New Roman" w:hAnsi="Arial" w:cs="Arial"/>
                  <w:color w:val="610E6A"/>
                  <w:sz w:val="20"/>
                  <w:szCs w:val="20"/>
                  <w:lang w:val="nl-NL"/>
                </w:rPr>
                <w:delText xml:space="preserve">DOCUMENT </w:delText>
              </w:r>
            </w:del>
            <w:ins w:id="656" w:author="Arjan" w:date="2012-11-16T14:09:00Z">
              <w:r w:rsidR="00B7296C" w:rsidRPr="00DD0F4F">
                <w:rPr>
                  <w:rFonts w:ascii="Arial" w:hAnsi="Arial" w:cs="Arial"/>
                  <w:sz w:val="20"/>
                  <w:szCs w:val="20"/>
                  <w:lang w:val="nl-NL"/>
                </w:rPr>
                <w:t>INFORMATIEOBJECT</w:t>
              </w:r>
              <w:r w:rsidR="00B7296C" w:rsidRPr="00DD0F4F">
                <w:rPr>
                  <w:rFonts w:ascii="Arial" w:eastAsia="Times New Roman" w:hAnsi="Arial" w:cs="Arial"/>
                  <w:color w:val="610E6A"/>
                  <w:sz w:val="20"/>
                  <w:szCs w:val="20"/>
                  <w:lang w:val="nl-NL"/>
                </w:rPr>
                <w:t xml:space="preserve"> </w:t>
              </w:r>
            </w:ins>
            <w:r w:rsidR="00B7296C" w:rsidRPr="00DD0F4F">
              <w:rPr>
                <w:rFonts w:ascii="Arial" w:eastAsia="Times New Roman" w:hAnsi="Arial" w:cs="Arial"/>
                <w:color w:val="610E6A"/>
                <w:sz w:val="20"/>
                <w:szCs w:val="20"/>
                <w:lang w:val="nl-NL"/>
              </w:rPr>
              <w:t>of een SAMENGESTELD</w:t>
            </w:r>
            <w:del w:id="657" w:author="Arjan" w:date="2012-11-16T14:10:00Z">
              <w:r w:rsidR="00B7296C" w:rsidRPr="00DD0F4F" w:rsidDel="00B7296C">
                <w:rPr>
                  <w:rFonts w:ascii="Arial" w:eastAsia="Times New Roman" w:hAnsi="Arial" w:cs="Arial"/>
                  <w:color w:val="610E6A"/>
                  <w:sz w:val="20"/>
                  <w:szCs w:val="20"/>
                  <w:lang w:val="nl-NL"/>
                </w:rPr>
                <w:delText xml:space="preserve"> DOCUMENT</w:delText>
              </w:r>
            </w:del>
            <w:ins w:id="658" w:author="Arjan" w:date="2012-11-16T14:10:00Z">
              <w:r w:rsidR="00B7296C" w:rsidRPr="00DD0F4F">
                <w:rPr>
                  <w:rFonts w:ascii="Arial" w:hAnsi="Arial" w:cs="Arial"/>
                  <w:sz w:val="20"/>
                  <w:szCs w:val="20"/>
                  <w:lang w:val="nl-NL"/>
                </w:rPr>
                <w:t xml:space="preserve"> INFORMATIEOBJECT</w:t>
              </w:r>
            </w:ins>
            <w:r w:rsidR="00B7296C" w:rsidRPr="00DD0F4F">
              <w:rPr>
                <w:rFonts w:ascii="Arial" w:eastAsia="Times New Roman" w:hAnsi="Arial" w:cs="Arial"/>
                <w:color w:val="610E6A"/>
                <w:sz w:val="20"/>
                <w:szCs w:val="20"/>
                <w:lang w:val="nl-NL"/>
              </w:rPr>
              <w:t>.</w:t>
            </w:r>
          </w:p>
        </w:tc>
      </w:tr>
      <w:tr w:rsidR="00B7296C" w:rsidRPr="005E066D" w:rsidTr="004140A0">
        <w:tc>
          <w:tcPr>
            <w:tcW w:w="3600" w:type="dxa"/>
            <w:tcBorders>
              <w:top w:val="nil"/>
              <w:left w:val="nil"/>
              <w:bottom w:val="nil"/>
              <w:right w:val="nil"/>
            </w:tcBorders>
          </w:tcPr>
          <w:p w:rsidR="00B7296C" w:rsidRPr="00DD0F4F" w:rsidRDefault="00B7296C"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p>
        </w:tc>
      </w:tr>
      <w:tr w:rsidR="00B7296C" w:rsidRPr="005E066D" w:rsidTr="004140A0">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t>Herkomst definitie objecttype</w:t>
            </w:r>
          </w:p>
        </w:tc>
        <w:tc>
          <w:tcPr>
            <w:tcW w:w="5760" w:type="dxa"/>
            <w:gridSpan w:val="3"/>
            <w:tcBorders>
              <w:top w:val="nil"/>
              <w:left w:val="nil"/>
              <w:bottom w:val="nil"/>
              <w:right w:val="nil"/>
            </w:tcBorders>
          </w:tcPr>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NEN 2082</w:t>
            </w:r>
          </w:p>
        </w:tc>
      </w:tr>
      <w:tr w:rsidR="00B7296C" w:rsidRPr="005E066D" w:rsidTr="004140A0">
        <w:trPr>
          <w:trHeight w:val="230"/>
        </w:trPr>
        <w:tc>
          <w:tcPr>
            <w:tcW w:w="3600" w:type="dxa"/>
            <w:tcBorders>
              <w:top w:val="nil"/>
              <w:left w:val="nil"/>
              <w:bottom w:val="nil"/>
              <w:right w:val="nil"/>
            </w:tcBorders>
          </w:tcPr>
          <w:p w:rsidR="00B7296C" w:rsidRPr="00DD0F4F" w:rsidRDefault="00B7296C"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p>
        </w:tc>
      </w:tr>
      <w:tr w:rsidR="00B7296C" w:rsidRPr="00B7296C" w:rsidTr="004140A0">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t>Datum opname objecttype</w:t>
            </w:r>
          </w:p>
        </w:tc>
        <w:tc>
          <w:tcPr>
            <w:tcW w:w="5760" w:type="dxa"/>
            <w:gridSpan w:val="3"/>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color w:val="000000"/>
                <w:sz w:val="20"/>
                <w:szCs w:val="20"/>
              </w:rPr>
              <w:t>1 juni 2008</w:t>
            </w:r>
          </w:p>
        </w:tc>
      </w:tr>
      <w:tr w:rsidR="00B7296C" w:rsidRPr="00B7296C" w:rsidTr="004140A0">
        <w:trPr>
          <w:trHeight w:val="260"/>
        </w:trPr>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r>
      <w:tr w:rsidR="00B7296C" w:rsidRPr="005E066D" w:rsidTr="004140A0">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Een </w:t>
            </w:r>
            <w:del w:id="659" w:author="Arjan" w:date="2012-11-16T14:10:00Z">
              <w:r w:rsidRPr="00DD0F4F" w:rsidDel="00B7296C">
                <w:rPr>
                  <w:rFonts w:ascii="Arial" w:eastAsia="Times New Roman" w:hAnsi="Arial" w:cs="Arial"/>
                  <w:color w:val="000000"/>
                  <w:sz w:val="20"/>
                  <w:szCs w:val="20"/>
                  <w:lang w:val="nl-NL"/>
                </w:rPr>
                <w:delText xml:space="preserve">document </w:delText>
              </w:r>
            </w:del>
            <w:ins w:id="660" w:author="Arjan" w:date="2012-11-16T14:10:00Z">
              <w:r w:rsidRPr="00DD0F4F">
                <w:rPr>
                  <w:rFonts w:ascii="Arial" w:eastAsia="Times New Roman" w:hAnsi="Arial" w:cs="Arial"/>
                  <w:color w:val="000000"/>
                  <w:sz w:val="20"/>
                  <w:szCs w:val="20"/>
                  <w:lang w:val="nl-NL"/>
                </w:rPr>
                <w:t xml:space="preserve">informatieobject is een generiekere term </w:t>
              </w:r>
            </w:ins>
            <w:ins w:id="661" w:author="Arjan" w:date="2012-11-16T14:11:00Z">
              <w:r w:rsidRPr="00DD0F4F">
                <w:rPr>
                  <w:rFonts w:ascii="Arial" w:eastAsia="Times New Roman" w:hAnsi="Arial" w:cs="Arial"/>
                  <w:color w:val="000000"/>
                  <w:sz w:val="20"/>
                  <w:szCs w:val="20"/>
                  <w:lang w:val="nl-NL"/>
                </w:rPr>
                <w:t xml:space="preserve">voor het veelgebruikte begrip document dat beperkter van reikwijdte is. Een informatieobject </w:t>
              </w:r>
            </w:ins>
            <w:r w:rsidRPr="00DD0F4F">
              <w:rPr>
                <w:rFonts w:ascii="Arial" w:eastAsia="Times New Roman" w:hAnsi="Arial" w:cs="Arial"/>
                <w:color w:val="000000"/>
                <w:sz w:val="20"/>
                <w:szCs w:val="20"/>
                <w:lang w:val="nl-NL"/>
              </w:rPr>
              <w:t xml:space="preserve">kan van alles zijn, ongeacht aard en vorm: een tekstverwerkingsdocument, een papieren brief, een webpagina, een landkaart, een foto, een geluidsopname, een dataset, een blog, etcetera. En ook een digitaal ontvangen of gecreeerd </w:t>
            </w:r>
            <w:del w:id="662" w:author="Arjan" w:date="2012-11-16T14:12:00Z">
              <w:r w:rsidRPr="00DD0F4F" w:rsidDel="00B7296C">
                <w:rPr>
                  <w:rFonts w:ascii="Arial" w:eastAsia="Times New Roman" w:hAnsi="Arial" w:cs="Arial"/>
                  <w:color w:val="000000"/>
                  <w:sz w:val="20"/>
                  <w:szCs w:val="20"/>
                  <w:lang w:val="nl-NL"/>
                </w:rPr>
                <w:delText>document</w:delText>
              </w:r>
            </w:del>
            <w:ins w:id="663" w:author="Arjan" w:date="2012-11-16T14:12:00Z">
              <w:r w:rsidRPr="00DD0F4F">
                <w:rPr>
                  <w:rFonts w:ascii="Arial" w:eastAsia="Times New Roman" w:hAnsi="Arial" w:cs="Arial"/>
                  <w:color w:val="000000"/>
                  <w:sz w:val="20"/>
                  <w:szCs w:val="20"/>
                  <w:lang w:val="nl-NL"/>
                </w:rPr>
                <w:t xml:space="preserve"> informatieobject</w:t>
              </w:r>
            </w:ins>
            <w:r w:rsidRPr="00DD0F4F">
              <w:rPr>
                <w:rFonts w:ascii="Arial" w:eastAsia="Times New Roman" w:hAnsi="Arial" w:cs="Arial"/>
                <w:color w:val="000000"/>
                <w:sz w:val="20"/>
                <w:szCs w:val="20"/>
                <w:lang w:val="nl-NL"/>
              </w:rPr>
              <w:t xml:space="preserve"> dat bestaat uit meerdere fysieke</w:t>
            </w:r>
            <w:del w:id="664" w:author="Arjan" w:date="2012-11-16T14:12:00Z">
              <w:r w:rsidRPr="00DD0F4F" w:rsidDel="00B7296C">
                <w:rPr>
                  <w:rFonts w:ascii="Arial" w:eastAsia="Times New Roman" w:hAnsi="Arial" w:cs="Arial"/>
                  <w:color w:val="000000"/>
                  <w:sz w:val="20"/>
                  <w:szCs w:val="20"/>
                  <w:lang w:val="nl-NL"/>
                </w:rPr>
                <w:delText xml:space="preserve"> documeten</w:delText>
              </w:r>
            </w:del>
            <w:ins w:id="665" w:author="Arjan" w:date="2012-11-16T14:12:00Z">
              <w:r w:rsidRPr="00DD0F4F">
                <w:rPr>
                  <w:rFonts w:ascii="Arial" w:eastAsia="Times New Roman" w:hAnsi="Arial" w:cs="Arial"/>
                  <w:color w:val="000000"/>
                  <w:sz w:val="20"/>
                  <w:szCs w:val="20"/>
                  <w:lang w:val="nl-NL"/>
                </w:rPr>
                <w:t xml:space="preserve"> informatieobject</w:t>
              </w:r>
            </w:ins>
            <w:ins w:id="666" w:author="Arjan" w:date="2012-11-16T14:14:00Z">
              <w:r w:rsidRPr="00DD0F4F">
                <w:rPr>
                  <w:rFonts w:ascii="Arial" w:eastAsia="Times New Roman" w:hAnsi="Arial" w:cs="Arial"/>
                  <w:color w:val="000000"/>
                  <w:sz w:val="20"/>
                  <w:szCs w:val="20"/>
                  <w:lang w:val="nl-NL"/>
                </w:rPr>
                <w:t>en</w:t>
              </w:r>
            </w:ins>
            <w:r w:rsidRPr="00DD0F4F">
              <w:rPr>
                <w:rFonts w:ascii="Arial" w:eastAsia="Times New Roman" w:hAnsi="Arial" w:cs="Arial"/>
                <w:color w:val="000000"/>
                <w:sz w:val="20"/>
                <w:szCs w:val="20"/>
                <w:lang w:val="nl-NL"/>
              </w:rPr>
              <w:t xml:space="preserve">, zoals een aanvraag (als tekstdocument) met bijbehorende tekening (CAD-formaat) en berekening (spreadsheet) of een email met bijlage(n). Net zoals dezelfde aanvraag op papier met bijlagen als één </w:t>
            </w:r>
            <w:del w:id="667" w:author="Arjan" w:date="2012-11-16T14:12:00Z">
              <w:r w:rsidRPr="00DD0F4F" w:rsidDel="00B7296C">
                <w:rPr>
                  <w:rFonts w:ascii="Arial" w:eastAsia="Times New Roman" w:hAnsi="Arial" w:cs="Arial"/>
                  <w:color w:val="000000"/>
                  <w:sz w:val="20"/>
                  <w:szCs w:val="20"/>
                  <w:lang w:val="nl-NL"/>
                </w:rPr>
                <w:delText xml:space="preserve">document </w:delText>
              </w:r>
            </w:del>
            <w:ins w:id="668" w:author="Arjan" w:date="2012-11-16T14:12:00Z">
              <w:r w:rsidRPr="00DD0F4F">
                <w:rPr>
                  <w:rFonts w:ascii="Arial" w:eastAsia="Times New Roman" w:hAnsi="Arial" w:cs="Arial"/>
                  <w:color w:val="000000"/>
                  <w:sz w:val="20"/>
                  <w:szCs w:val="20"/>
                  <w:lang w:val="nl-NL"/>
                </w:rPr>
                <w:t xml:space="preserve">informatieobject </w:t>
              </w:r>
            </w:ins>
            <w:r w:rsidRPr="00DD0F4F">
              <w:rPr>
                <w:rFonts w:ascii="Arial" w:eastAsia="Times New Roman" w:hAnsi="Arial" w:cs="Arial"/>
                <w:color w:val="000000"/>
                <w:sz w:val="20"/>
                <w:szCs w:val="20"/>
                <w:lang w:val="nl-NL"/>
              </w:rPr>
              <w:t xml:space="preserve">beschouwd kan worden. De fysieke vorm van hetgeen ontvangen of gecreeerd is, is dus niet (alleen) bepalend voor de afbakening van dat wat als </w:t>
            </w:r>
            <w:del w:id="669" w:author="Arjan" w:date="2012-11-16T14:12:00Z">
              <w:r w:rsidRPr="00DD0F4F" w:rsidDel="00B7296C">
                <w:rPr>
                  <w:rFonts w:ascii="Arial" w:eastAsia="Times New Roman" w:hAnsi="Arial" w:cs="Arial"/>
                  <w:color w:val="000000"/>
                  <w:sz w:val="20"/>
                  <w:szCs w:val="20"/>
                  <w:lang w:val="nl-NL"/>
                </w:rPr>
                <w:delText xml:space="preserve">document </w:delText>
              </w:r>
            </w:del>
            <w:ins w:id="670" w:author="Arjan" w:date="2012-11-16T14:12:00Z">
              <w:r w:rsidRPr="00DD0F4F">
                <w:rPr>
                  <w:rFonts w:ascii="Arial" w:eastAsia="Times New Roman" w:hAnsi="Arial" w:cs="Arial"/>
                  <w:color w:val="000000"/>
                  <w:sz w:val="20"/>
                  <w:szCs w:val="20"/>
                  <w:lang w:val="nl-NL"/>
                </w:rPr>
                <w:t xml:space="preserve">informatieobject </w:t>
              </w:r>
            </w:ins>
            <w:r w:rsidRPr="00DD0F4F">
              <w:rPr>
                <w:rFonts w:ascii="Arial" w:eastAsia="Times New Roman" w:hAnsi="Arial" w:cs="Arial"/>
                <w:color w:val="000000"/>
                <w:sz w:val="20"/>
                <w:szCs w:val="20"/>
                <w:lang w:val="nl-NL"/>
              </w:rPr>
              <w:t>beschouwd wordt.</w:t>
            </w:r>
          </w:p>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p>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ins w:id="671" w:author="Arjan" w:date="2012-11-16T14:13:00Z">
              <w:r w:rsidRPr="00DD0F4F">
                <w:rPr>
                  <w:rFonts w:ascii="Arial" w:eastAsia="Times New Roman" w:hAnsi="Arial" w:cs="Arial"/>
                  <w:color w:val="000000"/>
                  <w:sz w:val="20"/>
                  <w:szCs w:val="20"/>
                  <w:lang w:val="nl-NL"/>
                </w:rPr>
                <w:t>Z</w:t>
              </w:r>
            </w:ins>
            <w:del w:id="672" w:author="Arjan" w:date="2012-11-16T14:13:00Z">
              <w:r w:rsidRPr="00DD0F4F" w:rsidDel="00B7296C">
                <w:rPr>
                  <w:rFonts w:ascii="Arial" w:eastAsia="Times New Roman" w:hAnsi="Arial" w:cs="Arial"/>
                  <w:color w:val="000000"/>
                  <w:sz w:val="20"/>
                  <w:szCs w:val="20"/>
                  <w:lang w:val="nl-NL"/>
                </w:rPr>
                <w:delText>z</w:delText>
              </w:r>
            </w:del>
            <w:r w:rsidRPr="00DD0F4F">
              <w:rPr>
                <w:rFonts w:ascii="Arial" w:eastAsia="Times New Roman" w:hAnsi="Arial" w:cs="Arial"/>
                <w:color w:val="000000"/>
                <w:sz w:val="20"/>
                <w:szCs w:val="20"/>
                <w:lang w:val="nl-NL"/>
              </w:rPr>
              <w:t xml:space="preserve">ie Diagram Abstracte en concrete objecttypen / </w:t>
            </w:r>
            <w:ins w:id="673" w:author="Arjan" w:date="2012-11-16T14:13:00Z">
              <w:r w:rsidRPr="00DD0F4F">
                <w:rPr>
                  <w:rFonts w:ascii="Arial" w:eastAsia="Times New Roman" w:hAnsi="Arial" w:cs="Arial"/>
                  <w:color w:val="000000"/>
                  <w:sz w:val="20"/>
                  <w:szCs w:val="20"/>
                  <w:lang w:val="nl-NL"/>
                </w:rPr>
                <w:t>informatieobject</w:t>
              </w:r>
            </w:ins>
            <w:del w:id="674" w:author="Arjan" w:date="2012-11-16T14:13: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en</w:t>
            </w:r>
          </w:p>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p>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Een </w:t>
            </w:r>
            <w:ins w:id="675" w:author="Arjan" w:date="2012-11-16T14:13:00Z">
              <w:r w:rsidRPr="00DD0F4F">
                <w:rPr>
                  <w:rFonts w:ascii="Arial" w:eastAsia="Times New Roman" w:hAnsi="Arial" w:cs="Arial"/>
                  <w:color w:val="000000"/>
                  <w:sz w:val="20"/>
                  <w:szCs w:val="20"/>
                  <w:lang w:val="nl-NL"/>
                </w:rPr>
                <w:t>informatieobject</w:t>
              </w:r>
            </w:ins>
            <w:del w:id="676" w:author="Arjan" w:date="2012-11-16T14:13: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dat door bijvoorbeeld de initiator van een zaak als één </w:t>
            </w:r>
            <w:ins w:id="677" w:author="Arjan" w:date="2012-11-16T14:13:00Z">
              <w:r w:rsidRPr="00DD0F4F">
                <w:rPr>
                  <w:rFonts w:ascii="Arial" w:eastAsia="Times New Roman" w:hAnsi="Arial" w:cs="Arial"/>
                  <w:color w:val="000000"/>
                  <w:sz w:val="20"/>
                  <w:szCs w:val="20"/>
                  <w:lang w:val="nl-NL"/>
                </w:rPr>
                <w:t>informatieobject</w:t>
              </w:r>
            </w:ins>
            <w:del w:id="678" w:author="Arjan" w:date="2012-11-16T14:13: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wordt beschouwd, kan fysiek uit meerdere </w:t>
            </w:r>
            <w:ins w:id="679" w:author="Arjan" w:date="2012-11-16T14:13:00Z">
              <w:r w:rsidRPr="00DD0F4F">
                <w:rPr>
                  <w:rFonts w:ascii="Arial" w:eastAsia="Times New Roman" w:hAnsi="Arial" w:cs="Arial"/>
                  <w:color w:val="000000"/>
                  <w:sz w:val="20"/>
                  <w:szCs w:val="20"/>
                  <w:lang w:val="nl-NL"/>
                </w:rPr>
                <w:t>informatieobject</w:t>
              </w:r>
            </w:ins>
            <w:del w:id="680" w:author="Arjan" w:date="2012-11-16T14:13: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bestaan. Een dergelijke groep </w:t>
            </w:r>
            <w:ins w:id="681" w:author="Arjan" w:date="2012-11-16T14:14:00Z">
              <w:r w:rsidRPr="00DD0F4F">
                <w:rPr>
                  <w:rFonts w:ascii="Arial" w:eastAsia="Times New Roman" w:hAnsi="Arial" w:cs="Arial"/>
                  <w:color w:val="000000"/>
                  <w:sz w:val="20"/>
                  <w:szCs w:val="20"/>
                  <w:lang w:val="nl-NL"/>
                </w:rPr>
                <w:t>fysieke informatieobject</w:t>
              </w:r>
            </w:ins>
            <w:del w:id="682" w:author="Arjan" w:date="2012-11-16T14:14: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kan beschouwd worden als één </w:t>
            </w:r>
            <w:ins w:id="683" w:author="Arjan" w:date="2012-11-16T14:14:00Z">
              <w:r w:rsidRPr="00DD0F4F">
                <w:rPr>
                  <w:rFonts w:ascii="Arial" w:eastAsia="Times New Roman" w:hAnsi="Arial" w:cs="Arial"/>
                  <w:color w:val="000000"/>
                  <w:sz w:val="20"/>
                  <w:szCs w:val="20"/>
                  <w:lang w:val="nl-NL"/>
                </w:rPr>
                <w:t>informatieobject</w:t>
              </w:r>
            </w:ins>
            <w:del w:id="684" w:author="Arjan" w:date="2012-11-16T14:14: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Gezien de definitie kan er immers sprake zijn van het 'geheel van gegevens met een eigen identiteit' waarbij alleen de vorm er toe heeft geleid dat er drie fysieke </w:t>
            </w:r>
            <w:ins w:id="685" w:author="Arjan" w:date="2012-11-16T14:15:00Z">
              <w:r w:rsidRPr="00DD0F4F">
                <w:rPr>
                  <w:rFonts w:ascii="Arial" w:eastAsia="Times New Roman" w:hAnsi="Arial" w:cs="Arial"/>
                  <w:color w:val="000000"/>
                  <w:sz w:val="20"/>
                  <w:szCs w:val="20"/>
                  <w:lang w:val="nl-NL"/>
                </w:rPr>
                <w:t>informatieobject</w:t>
              </w:r>
            </w:ins>
            <w:del w:id="686" w:author="Arjan" w:date="2012-11-16T14:15: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zijn ontvangen (tekstverwerkingsdocument, CAD-file en rekenblad). Evenzogoed zouden we het ontvangen materiaal kunnen beschouwen als drie afzonderlijke </w:t>
            </w:r>
            <w:ins w:id="687" w:author="Arjan" w:date="2012-11-16T14:15:00Z">
              <w:r w:rsidRPr="00DD0F4F">
                <w:rPr>
                  <w:rFonts w:ascii="Arial" w:eastAsia="Times New Roman" w:hAnsi="Arial" w:cs="Arial"/>
                  <w:color w:val="000000"/>
                  <w:sz w:val="20"/>
                  <w:szCs w:val="20"/>
                  <w:lang w:val="nl-NL"/>
                </w:rPr>
                <w:t>informatieobject</w:t>
              </w:r>
            </w:ins>
            <w:del w:id="688" w:author="Arjan" w:date="2012-11-16T14:15: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Ook kan het zijn dat een </w:t>
            </w:r>
            <w:ins w:id="689" w:author="Arjan" w:date="2012-11-16T14:15:00Z">
              <w:r w:rsidRPr="00DD0F4F">
                <w:rPr>
                  <w:rFonts w:ascii="Arial" w:eastAsia="Times New Roman" w:hAnsi="Arial" w:cs="Arial"/>
                  <w:color w:val="000000"/>
                  <w:sz w:val="20"/>
                  <w:szCs w:val="20"/>
                  <w:lang w:val="nl-NL"/>
                </w:rPr>
                <w:t>informatieobject</w:t>
              </w:r>
            </w:ins>
            <w:del w:id="690" w:author="Arjan" w:date="2012-11-16T14:15: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dat fysiek dezelfde vorm heeft toch beschouwd wordt als bestaande uit meerdere </w:t>
            </w:r>
            <w:ins w:id="691" w:author="Arjan" w:date="2012-11-16T14:15:00Z">
              <w:r w:rsidRPr="00DD0F4F">
                <w:rPr>
                  <w:rFonts w:ascii="Arial" w:eastAsia="Times New Roman" w:hAnsi="Arial" w:cs="Arial"/>
                  <w:color w:val="000000"/>
                  <w:sz w:val="20"/>
                  <w:szCs w:val="20"/>
                  <w:lang w:val="nl-NL"/>
                </w:rPr>
                <w:t>informatieobject</w:t>
              </w:r>
            </w:ins>
            <w:del w:id="692" w:author="Arjan" w:date="2012-11-16T14:15: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bijvoorbeeld een </w:t>
            </w:r>
            <w:ins w:id="693" w:author="Arjan" w:date="2012-11-16T14:15:00Z">
              <w:r w:rsidRPr="00DD0F4F">
                <w:rPr>
                  <w:rFonts w:ascii="Arial" w:eastAsia="Times New Roman" w:hAnsi="Arial" w:cs="Arial"/>
                  <w:color w:val="000000"/>
                  <w:sz w:val="20"/>
                  <w:szCs w:val="20"/>
                  <w:lang w:val="nl-NL"/>
                </w:rPr>
                <w:t>informatieobject</w:t>
              </w:r>
            </w:ins>
            <w:del w:id="694" w:author="Arjan" w:date="2012-11-16T14:15: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met omvangrijke bijlagen, omdat dit beter aansluit bij het gebruik er van. Organisaties gaan hier verschillend mee om. Om in te spelen op de verschillende beschouwingswijzen hebben we </w:t>
            </w:r>
            <w:del w:id="695" w:author="Arjan" w:date="2012-11-16T14:15:00Z">
              <w:r w:rsidRPr="00DD0F4F" w:rsidDel="00B7296C">
                <w:rPr>
                  <w:rFonts w:ascii="Arial" w:eastAsia="Times New Roman" w:hAnsi="Arial" w:cs="Arial"/>
                  <w:color w:val="000000"/>
                  <w:sz w:val="20"/>
                  <w:szCs w:val="20"/>
                  <w:lang w:val="nl-NL"/>
                </w:rPr>
                <w:delText xml:space="preserve">DOCUMENT </w:delText>
              </w:r>
            </w:del>
            <w:ins w:id="696" w:author="Arjan" w:date="2012-11-16T14:15:00Z">
              <w:r w:rsidRPr="00DD0F4F">
                <w:rPr>
                  <w:rFonts w:ascii="Arial" w:eastAsia="Times New Roman" w:hAnsi="Arial" w:cs="Arial"/>
                  <w:color w:val="000000"/>
                  <w:sz w:val="20"/>
                  <w:szCs w:val="20"/>
                  <w:lang w:val="nl-NL"/>
                </w:rPr>
                <w:t>INFORMATIEOBJECT</w:t>
              </w:r>
            </w:ins>
            <w:ins w:id="697" w:author="Arjan" w:date="2012-11-16T14:19:00Z">
              <w:r w:rsidR="00355B15"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 xml:space="preserve">zodanig gemodelleerd dat dit dan wel een zelfstandig (fysiek) </w:t>
            </w:r>
            <w:ins w:id="698" w:author="Arjan" w:date="2012-11-16T14:15:00Z">
              <w:r w:rsidRPr="00DD0F4F">
                <w:rPr>
                  <w:rFonts w:ascii="Arial" w:eastAsia="Times New Roman" w:hAnsi="Arial" w:cs="Arial"/>
                  <w:color w:val="000000"/>
                  <w:sz w:val="20"/>
                  <w:szCs w:val="20"/>
                  <w:lang w:val="nl-NL"/>
                </w:rPr>
                <w:t>informatieobject</w:t>
              </w:r>
            </w:ins>
            <w:del w:id="699" w:author="Arjan" w:date="2012-11-16T14:15: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is, het ENKELVOUDIG</w:t>
            </w:r>
            <w:del w:id="700" w:author="Arjan" w:date="2012-11-16T14:16:00Z">
              <w:r w:rsidRPr="00DD0F4F" w:rsidDel="00B7296C">
                <w:rPr>
                  <w:rFonts w:ascii="Arial" w:eastAsia="Times New Roman" w:hAnsi="Arial" w:cs="Arial"/>
                  <w:color w:val="000000"/>
                  <w:sz w:val="20"/>
                  <w:szCs w:val="20"/>
                  <w:lang w:val="nl-NL"/>
                </w:rPr>
                <w:delText xml:space="preserve"> DOCUMENT</w:delText>
              </w:r>
            </w:del>
            <w:ins w:id="701" w:author="Arjan" w:date="2012-11-16T14:16: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 dan wel een groep van bij elkaar horende </w:t>
            </w:r>
            <w:ins w:id="702" w:author="Arjan" w:date="2012-11-16T14:16:00Z">
              <w:r w:rsidRPr="00DD0F4F">
                <w:rPr>
                  <w:rFonts w:ascii="Arial" w:eastAsia="Times New Roman" w:hAnsi="Arial" w:cs="Arial"/>
                  <w:color w:val="000000"/>
                  <w:sz w:val="20"/>
                  <w:szCs w:val="20"/>
                  <w:lang w:val="nl-NL"/>
                </w:rPr>
                <w:t>informatieobject</w:t>
              </w:r>
            </w:ins>
            <w:del w:id="703" w:author="Arjan" w:date="2012-11-16T14:16: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en, passend binnen de definitie, het SAMENGESTELD</w:t>
            </w:r>
            <w:del w:id="704" w:author="Arjan" w:date="2012-11-16T14:16:00Z">
              <w:r w:rsidRPr="00DD0F4F" w:rsidDel="00B7296C">
                <w:rPr>
                  <w:rFonts w:ascii="Arial" w:eastAsia="Times New Roman" w:hAnsi="Arial" w:cs="Arial"/>
                  <w:color w:val="000000"/>
                  <w:sz w:val="20"/>
                  <w:szCs w:val="20"/>
                  <w:lang w:val="nl-NL"/>
                </w:rPr>
                <w:delText xml:space="preserve"> DOCUMENT</w:delText>
              </w:r>
            </w:del>
            <w:ins w:id="705" w:author="Arjan" w:date="2012-11-16T14:16: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 Een SAMENGESTELD </w:t>
            </w:r>
            <w:del w:id="706" w:author="Arjan" w:date="2012-11-16T14:16:00Z">
              <w:r w:rsidRPr="00DD0F4F" w:rsidDel="00B7296C">
                <w:rPr>
                  <w:rFonts w:ascii="Arial" w:eastAsia="Times New Roman" w:hAnsi="Arial" w:cs="Arial"/>
                  <w:color w:val="000000"/>
                  <w:sz w:val="20"/>
                  <w:szCs w:val="20"/>
                  <w:lang w:val="nl-NL"/>
                </w:rPr>
                <w:delText xml:space="preserve">DOCUMENT </w:delText>
              </w:r>
            </w:del>
            <w:ins w:id="707" w:author="Arjan" w:date="2012-11-16T14:16:00Z">
              <w:r w:rsidRPr="00DD0F4F">
                <w:rPr>
                  <w:rFonts w:ascii="Arial" w:eastAsia="Times New Roman" w:hAnsi="Arial" w:cs="Arial"/>
                  <w:color w:val="000000"/>
                  <w:sz w:val="20"/>
                  <w:szCs w:val="20"/>
                  <w:lang w:val="nl-NL"/>
                </w:rPr>
                <w:t xml:space="preserve">INFORMATIEOBJECT </w:t>
              </w:r>
            </w:ins>
            <w:r w:rsidRPr="00DD0F4F">
              <w:rPr>
                <w:rFonts w:ascii="Arial" w:eastAsia="Times New Roman" w:hAnsi="Arial" w:cs="Arial"/>
                <w:color w:val="000000"/>
                <w:sz w:val="20"/>
                <w:szCs w:val="20"/>
                <w:lang w:val="nl-NL"/>
              </w:rPr>
              <w:t xml:space="preserve">bestaat telkens uit twee of meer ENKELVOUDIGE </w:t>
            </w:r>
            <w:del w:id="708" w:author="Arjan" w:date="2012-11-16T14:16:00Z">
              <w:r w:rsidRPr="00DD0F4F" w:rsidDel="00B7296C">
                <w:rPr>
                  <w:rFonts w:ascii="Arial" w:eastAsia="Times New Roman" w:hAnsi="Arial" w:cs="Arial"/>
                  <w:color w:val="000000"/>
                  <w:sz w:val="20"/>
                  <w:szCs w:val="20"/>
                  <w:lang w:val="nl-NL"/>
                </w:rPr>
                <w:delText>DOCUMENT</w:delText>
              </w:r>
            </w:del>
            <w:ins w:id="709" w:author="Arjan" w:date="2012-11-16T14:16:00Z">
              <w:r w:rsidRPr="00DD0F4F">
                <w:rPr>
                  <w:rFonts w:ascii="Arial" w:eastAsia="Times New Roman" w:hAnsi="Arial" w:cs="Arial"/>
                  <w:color w:val="000000"/>
                  <w:sz w:val="20"/>
                  <w:szCs w:val="20"/>
                  <w:lang w:val="nl-NL"/>
                </w:rPr>
                <w:t>INFORMATIEOBJECT</w:t>
              </w:r>
            </w:ins>
            <w:del w:id="710" w:author="Arjan" w:date="2012-11-16T14:16:00Z">
              <w:r w:rsidRPr="00DD0F4F" w:rsidDel="00B7296C">
                <w:rPr>
                  <w:rFonts w:ascii="Arial" w:eastAsia="Times New Roman" w:hAnsi="Arial" w:cs="Arial"/>
                  <w:color w:val="000000"/>
                  <w:sz w:val="20"/>
                  <w:szCs w:val="20"/>
                  <w:lang w:val="nl-NL"/>
                </w:rPr>
                <w:delText>EN</w:delText>
              </w:r>
            </w:del>
            <w:ins w:id="711" w:author="Arjan" w:date="2012-11-16T14:16:00Z">
              <w:r w:rsidRPr="00DD0F4F">
                <w:rPr>
                  <w:rFonts w:ascii="Arial" w:eastAsia="Times New Roman" w:hAnsi="Arial" w:cs="Arial"/>
                  <w:color w:val="000000"/>
                  <w:sz w:val="20"/>
                  <w:szCs w:val="20"/>
                  <w:lang w:val="nl-NL"/>
                </w:rPr>
                <w:t>en</w:t>
              </w:r>
            </w:ins>
            <w:r w:rsidRPr="00DD0F4F">
              <w:rPr>
                <w:rFonts w:ascii="Arial" w:eastAsia="Times New Roman" w:hAnsi="Arial" w:cs="Arial"/>
                <w:color w:val="000000"/>
                <w:sz w:val="20"/>
                <w:szCs w:val="20"/>
                <w:lang w:val="nl-NL"/>
              </w:rPr>
              <w:t xml:space="preserve">. Organisaties kunnen </w:t>
            </w:r>
            <w:r w:rsidRPr="00DD0F4F">
              <w:rPr>
                <w:rFonts w:ascii="Arial" w:eastAsia="Times New Roman" w:hAnsi="Arial" w:cs="Arial"/>
                <w:color w:val="000000"/>
                <w:sz w:val="20"/>
                <w:szCs w:val="20"/>
                <w:lang w:val="nl-NL"/>
              </w:rPr>
              <w:lastRenderedPageBreak/>
              <w:t xml:space="preserve">er voor kiezen alleen de eerste mogelijkheid, het </w:t>
            </w:r>
            <w:del w:id="712" w:author="Arjan" w:date="2012-11-16T14:17:00Z">
              <w:r w:rsidRPr="00DD0F4F" w:rsidDel="00B7296C">
                <w:rPr>
                  <w:rFonts w:ascii="Arial" w:eastAsia="Times New Roman" w:hAnsi="Arial" w:cs="Arial"/>
                  <w:color w:val="000000"/>
                  <w:sz w:val="20"/>
                  <w:szCs w:val="20"/>
                  <w:lang w:val="nl-NL"/>
                </w:rPr>
                <w:delText xml:space="preserve">DOCUMENT </w:delText>
              </w:r>
            </w:del>
            <w:ins w:id="713" w:author="Arjan" w:date="2012-11-16T14:17:00Z">
              <w:r w:rsidRPr="00DD0F4F">
                <w:rPr>
                  <w:rFonts w:ascii="Arial" w:eastAsia="Times New Roman" w:hAnsi="Arial" w:cs="Arial"/>
                  <w:color w:val="000000"/>
                  <w:sz w:val="20"/>
                  <w:szCs w:val="20"/>
                  <w:lang w:val="nl-NL"/>
                </w:rPr>
                <w:t>INFORMATIEOBJECT</w:t>
              </w:r>
            </w:ins>
            <w:ins w:id="714" w:author="Arjan" w:date="2012-11-16T14:19:00Z">
              <w:r w:rsidR="00355B15"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 xml:space="preserve">als ENKELVOUDIG </w:t>
            </w:r>
            <w:del w:id="715" w:author="Arjan" w:date="2012-11-16T14:17:00Z">
              <w:r w:rsidRPr="00DD0F4F" w:rsidDel="00B7296C">
                <w:rPr>
                  <w:rFonts w:ascii="Arial" w:eastAsia="Times New Roman" w:hAnsi="Arial" w:cs="Arial"/>
                  <w:color w:val="000000"/>
                  <w:sz w:val="20"/>
                  <w:szCs w:val="20"/>
                  <w:lang w:val="nl-NL"/>
                </w:rPr>
                <w:delText xml:space="preserve">DOCUMENT </w:delText>
              </w:r>
            </w:del>
            <w:ins w:id="716" w:author="Arjan" w:date="2012-11-16T14:17:00Z">
              <w:r w:rsidRPr="00DD0F4F">
                <w:rPr>
                  <w:rFonts w:ascii="Arial" w:eastAsia="Times New Roman" w:hAnsi="Arial" w:cs="Arial"/>
                  <w:color w:val="000000"/>
                  <w:sz w:val="20"/>
                  <w:szCs w:val="20"/>
                  <w:lang w:val="nl-NL"/>
                </w:rPr>
                <w:t xml:space="preserve">INFORMATIEOBJECT </w:t>
              </w:r>
            </w:ins>
            <w:r w:rsidRPr="00DD0F4F">
              <w:rPr>
                <w:rFonts w:ascii="Arial" w:eastAsia="Times New Roman" w:hAnsi="Arial" w:cs="Arial"/>
                <w:color w:val="000000"/>
                <w:sz w:val="20"/>
                <w:szCs w:val="20"/>
                <w:lang w:val="nl-NL"/>
              </w:rPr>
              <w:t xml:space="preserve">te implementeren. Wel moeten zij er mee rekening houden dat zij van andere organisaties, via geautomatiseerde berichtenuitwisseling, samengestelde </w:t>
            </w:r>
            <w:ins w:id="717" w:author="Arjan" w:date="2012-11-16T14:17:00Z">
              <w:r w:rsidRPr="00DD0F4F">
                <w:rPr>
                  <w:rFonts w:ascii="Arial" w:eastAsia="Times New Roman" w:hAnsi="Arial" w:cs="Arial"/>
                  <w:color w:val="000000"/>
                  <w:sz w:val="20"/>
                  <w:szCs w:val="20"/>
                  <w:lang w:val="nl-NL"/>
                </w:rPr>
                <w:t>informatieobject</w:t>
              </w:r>
            </w:ins>
            <w:del w:id="718" w:author="Arjan" w:date="2012-11-16T14:17: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'aangereikt' krijgen en deze transformeren tot enkelvoudige </w:t>
            </w:r>
            <w:del w:id="719" w:author="Arjan" w:date="2012-11-16T14:17:00Z">
              <w:r w:rsidRPr="00DD0F4F" w:rsidDel="00B7296C">
                <w:rPr>
                  <w:rFonts w:ascii="Arial" w:eastAsia="Times New Roman" w:hAnsi="Arial" w:cs="Arial"/>
                  <w:color w:val="000000"/>
                  <w:sz w:val="20"/>
                  <w:szCs w:val="20"/>
                  <w:lang w:val="nl-NL"/>
                </w:rPr>
                <w:delText>document</w:delText>
              </w:r>
            </w:del>
            <w:ins w:id="720" w:author="Arjan" w:date="2012-11-16T14:17:00Z">
              <w:r w:rsidRPr="00DD0F4F">
                <w:rPr>
                  <w:rFonts w:ascii="Arial" w:eastAsia="Times New Roman" w:hAnsi="Arial" w:cs="Arial"/>
                  <w:color w:val="000000"/>
                  <w:sz w:val="20"/>
                  <w:szCs w:val="20"/>
                  <w:lang w:val="nl-NL"/>
                </w:rPr>
                <w:t xml:space="preserve"> informatieobject</w:t>
              </w:r>
            </w:ins>
            <w:r w:rsidRPr="00DD0F4F">
              <w:rPr>
                <w:rFonts w:ascii="Arial" w:eastAsia="Times New Roman" w:hAnsi="Arial" w:cs="Arial"/>
                <w:color w:val="000000"/>
                <w:sz w:val="20"/>
                <w:szCs w:val="20"/>
                <w:lang w:val="nl-NL"/>
              </w:rPr>
              <w:t>en.</w:t>
            </w:r>
          </w:p>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p>
          <w:p w:rsidR="00B7296C" w:rsidRPr="00DD0F4F" w:rsidRDefault="00B7296C" w:rsidP="00355B15">
            <w:pPr>
              <w:autoSpaceDE w:val="0"/>
              <w:autoSpaceDN w:val="0"/>
              <w:adjustRightInd w:val="0"/>
              <w:spacing w:after="0" w:line="240" w:lineRule="auto"/>
              <w:rPr>
                <w:ins w:id="721" w:author="Arjan" w:date="2014-09-08T17:52:00Z"/>
                <w:rFonts w:ascii="Arial" w:eastAsia="Times New Roman" w:hAnsi="Arial" w:cs="Arial"/>
                <w:color w:val="000000"/>
                <w:sz w:val="20"/>
                <w:szCs w:val="20"/>
                <w:lang w:val="nl-NL"/>
              </w:rPr>
            </w:pPr>
            <w:del w:id="722" w:author="Arjan" w:date="2012-11-16T14:19:00Z">
              <w:r w:rsidRPr="00DD0F4F" w:rsidDel="00355B15">
                <w:rPr>
                  <w:rFonts w:ascii="Arial" w:eastAsia="Times New Roman" w:hAnsi="Arial" w:cs="Arial"/>
                  <w:color w:val="000000"/>
                  <w:sz w:val="20"/>
                  <w:szCs w:val="20"/>
                  <w:lang w:val="nl-NL"/>
                </w:rPr>
                <w:delText xml:space="preserve">DOCUMENT </w:delText>
              </w:r>
            </w:del>
            <w:ins w:id="723" w:author="Arjan" w:date="2012-11-16T14:19:00Z">
              <w:r w:rsidR="00355B15" w:rsidRPr="00DD0F4F">
                <w:rPr>
                  <w:rFonts w:ascii="Arial" w:eastAsia="Times New Roman" w:hAnsi="Arial" w:cs="Arial"/>
                  <w:color w:val="000000"/>
                  <w:sz w:val="20"/>
                  <w:szCs w:val="20"/>
                  <w:lang w:val="nl-NL"/>
                </w:rPr>
                <w:t>IN</w:t>
              </w:r>
            </w:ins>
            <w:ins w:id="724" w:author="Arjan" w:date="2012-11-16T14:20:00Z">
              <w:r w:rsidR="00355B15" w:rsidRPr="00DD0F4F">
                <w:rPr>
                  <w:rFonts w:ascii="Arial" w:eastAsia="Times New Roman" w:hAnsi="Arial" w:cs="Arial"/>
                  <w:color w:val="000000"/>
                  <w:sz w:val="20"/>
                  <w:szCs w:val="20"/>
                  <w:lang w:val="nl-NL"/>
                </w:rPr>
                <w:t xml:space="preserve">FORMATIEOBJECT </w:t>
              </w:r>
            </w:ins>
            <w:r w:rsidRPr="00DD0F4F">
              <w:rPr>
                <w:rFonts w:ascii="Arial" w:eastAsia="Times New Roman" w:hAnsi="Arial" w:cs="Arial"/>
                <w:color w:val="000000"/>
                <w:sz w:val="20"/>
                <w:szCs w:val="20"/>
                <w:lang w:val="nl-NL"/>
              </w:rPr>
              <w:t xml:space="preserve">heeft een N:M-relatie naar ZAAK waarmee we aangeven dat een </w:t>
            </w:r>
            <w:ins w:id="725" w:author="Arjan" w:date="2012-11-16T14:20:00Z">
              <w:r w:rsidR="00355B15" w:rsidRPr="00DD0F4F">
                <w:rPr>
                  <w:rFonts w:ascii="Arial" w:eastAsia="Times New Roman" w:hAnsi="Arial" w:cs="Arial"/>
                  <w:color w:val="000000"/>
                  <w:sz w:val="20"/>
                  <w:szCs w:val="20"/>
                  <w:lang w:val="nl-NL"/>
                </w:rPr>
                <w:t>informatieobject</w:t>
              </w:r>
            </w:ins>
            <w:del w:id="726" w:author="Arjan" w:date="2012-11-16T14:20:00Z">
              <w:r w:rsidRPr="00DD0F4F" w:rsidDel="00355B15">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relevant kan zijn voor meer dan één zaak. Dit modelleren we via het objecttype ZAAK</w:t>
            </w:r>
            <w:del w:id="727" w:author="Arjan" w:date="2012-11-16T14:20:00Z">
              <w:r w:rsidRPr="00DD0F4F" w:rsidDel="00355B15">
                <w:rPr>
                  <w:rFonts w:ascii="Arial" w:eastAsia="Times New Roman" w:hAnsi="Arial" w:cs="Arial"/>
                  <w:color w:val="000000"/>
                  <w:sz w:val="20"/>
                  <w:szCs w:val="20"/>
                  <w:lang w:val="nl-NL"/>
                </w:rPr>
                <w:delText>DOCUMENT</w:delText>
              </w:r>
            </w:del>
            <w:ins w:id="728" w:author="Arjan" w:date="2012-11-16T14:20:00Z">
              <w:r w:rsidR="00355B15"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 Dit is bijvoorbeeld het geval bij zgn. samengestelde brieven: één brief waarin meerdere zaken aanhangig gemaakt worden zoals een verzoek en een klacht. Door </w:t>
            </w:r>
            <w:del w:id="729" w:author="Arjan" w:date="2012-11-16T14:20:00Z">
              <w:r w:rsidRPr="00DD0F4F" w:rsidDel="00355B15">
                <w:rPr>
                  <w:rFonts w:ascii="Arial" w:eastAsia="Times New Roman" w:hAnsi="Arial" w:cs="Arial"/>
                  <w:color w:val="000000"/>
                  <w:sz w:val="20"/>
                  <w:szCs w:val="20"/>
                  <w:lang w:val="nl-NL"/>
                </w:rPr>
                <w:delText>document</w:delText>
              </w:r>
            </w:del>
            <w:ins w:id="730" w:author="Arjan" w:date="2012-11-16T14:20:00Z">
              <w:r w:rsidR="00355B15" w:rsidRPr="00DD0F4F">
                <w:rPr>
                  <w:rFonts w:ascii="Arial" w:eastAsia="Times New Roman" w:hAnsi="Arial" w:cs="Arial"/>
                  <w:color w:val="000000"/>
                  <w:sz w:val="20"/>
                  <w:szCs w:val="20"/>
                  <w:lang w:val="nl-NL"/>
                </w:rPr>
                <w:t xml:space="preserve"> informatieobject</w:t>
              </w:r>
            </w:ins>
            <w:r w:rsidRPr="00DD0F4F">
              <w:rPr>
                <w:rFonts w:ascii="Arial" w:eastAsia="Times New Roman" w:hAnsi="Arial" w:cs="Arial"/>
                <w:color w:val="000000"/>
                <w:sz w:val="20"/>
                <w:szCs w:val="20"/>
                <w:lang w:val="nl-NL"/>
              </w:rPr>
              <w:t xml:space="preserve">en te registreren en aan een zaak te relateren wordt het archief bij/van de zaak opgebouwd; alle </w:t>
            </w:r>
            <w:del w:id="731" w:author="Arjan" w:date="2012-11-16T14:20:00Z">
              <w:r w:rsidRPr="00DD0F4F" w:rsidDel="00355B15">
                <w:rPr>
                  <w:rFonts w:ascii="Arial" w:eastAsia="Times New Roman" w:hAnsi="Arial" w:cs="Arial"/>
                  <w:color w:val="000000"/>
                  <w:sz w:val="20"/>
                  <w:szCs w:val="20"/>
                  <w:lang w:val="nl-NL"/>
                </w:rPr>
                <w:delText>document</w:delText>
              </w:r>
            </w:del>
            <w:ins w:id="732" w:author="Arjan" w:date="2012-11-16T14:20:00Z">
              <w:r w:rsidR="00355B15" w:rsidRPr="00DD0F4F">
                <w:rPr>
                  <w:rFonts w:ascii="Arial" w:eastAsia="Times New Roman" w:hAnsi="Arial" w:cs="Arial"/>
                  <w:color w:val="000000"/>
                  <w:sz w:val="20"/>
                  <w:szCs w:val="20"/>
                  <w:lang w:val="nl-NL"/>
                </w:rPr>
                <w:t xml:space="preserve"> informatieobject</w:t>
              </w:r>
            </w:ins>
            <w:r w:rsidRPr="00DD0F4F">
              <w:rPr>
                <w:rFonts w:ascii="Arial" w:eastAsia="Times New Roman" w:hAnsi="Arial" w:cs="Arial"/>
                <w:color w:val="000000"/>
                <w:sz w:val="20"/>
                <w:szCs w:val="20"/>
                <w:lang w:val="nl-NL"/>
              </w:rPr>
              <w:t xml:space="preserve">en bij een zaak vormen tezamen met de zaakkenmerken het zaakdossier. Het zaakdossier modelleren we dus niet als apart objecttype. Evenmin modelleren we een zgn. objectdossier. Dit betreft immers alle zaken, met bijbehorende kenmerken en </w:t>
            </w:r>
            <w:del w:id="733" w:author="Arjan" w:date="2012-11-16T14:21:00Z">
              <w:r w:rsidRPr="00DD0F4F" w:rsidDel="00355B15">
                <w:rPr>
                  <w:rFonts w:ascii="Arial" w:eastAsia="Times New Roman" w:hAnsi="Arial" w:cs="Arial"/>
                  <w:color w:val="000000"/>
                  <w:sz w:val="20"/>
                  <w:szCs w:val="20"/>
                  <w:lang w:val="nl-NL"/>
                </w:rPr>
                <w:delText>document</w:delText>
              </w:r>
            </w:del>
            <w:ins w:id="734" w:author="Arjan" w:date="2012-11-16T14:21:00Z">
              <w:r w:rsidR="00355B15"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en, eventueel van bepaalde zaaktypen, die gerelateerd zijn aan een bepaald OBJECT. We hebben er voor gekozen om </w:t>
            </w:r>
            <w:del w:id="735" w:author="Arjan" w:date="2012-11-16T14:21:00Z">
              <w:r w:rsidRPr="00DD0F4F" w:rsidDel="00355B15">
                <w:rPr>
                  <w:rFonts w:ascii="Arial" w:eastAsia="Times New Roman" w:hAnsi="Arial" w:cs="Arial"/>
                  <w:color w:val="000000"/>
                  <w:sz w:val="20"/>
                  <w:szCs w:val="20"/>
                  <w:lang w:val="nl-NL"/>
                </w:rPr>
                <w:delText>document</w:delText>
              </w:r>
            </w:del>
            <w:ins w:id="736" w:author="Arjan" w:date="2012-11-16T14:21:00Z">
              <w:r w:rsidR="00355B15"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en niet te modelleren indien zij niet aan een zaak gekoppeld worden d.w.z. niet tot een zaak leiden. Dergelijke </w:t>
            </w:r>
            <w:del w:id="737" w:author="Arjan" w:date="2012-11-16T14:21:00Z">
              <w:r w:rsidRPr="00DD0F4F" w:rsidDel="00355B15">
                <w:rPr>
                  <w:rFonts w:ascii="Arial" w:eastAsia="Times New Roman" w:hAnsi="Arial" w:cs="Arial"/>
                  <w:color w:val="000000"/>
                  <w:sz w:val="20"/>
                  <w:szCs w:val="20"/>
                  <w:lang w:val="nl-NL"/>
                </w:rPr>
                <w:delText>document</w:delText>
              </w:r>
            </w:del>
            <w:ins w:id="738" w:author="Arjan" w:date="2012-11-16T14:21:00Z">
              <w:r w:rsidR="00355B15"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en zijn klaarblijkelijk zodanig onbelangrijk dat zij niet archiefwaardig zijn d.w.z. niet bewaard hoeven te worden om te voldoen aan wettelijke en/of administratieve eisen en/of maatschappelijke behoeften. Een </w:t>
            </w:r>
            <w:del w:id="739" w:author="Arjan" w:date="2012-11-16T14:21:00Z">
              <w:r w:rsidRPr="00DD0F4F" w:rsidDel="00355B15">
                <w:rPr>
                  <w:rFonts w:ascii="Arial" w:eastAsia="Times New Roman" w:hAnsi="Arial" w:cs="Arial"/>
                  <w:color w:val="000000"/>
                  <w:sz w:val="20"/>
                  <w:szCs w:val="20"/>
                  <w:lang w:val="nl-NL"/>
                </w:rPr>
                <w:delText xml:space="preserve">document </w:delText>
              </w:r>
            </w:del>
            <w:ins w:id="740" w:author="Arjan" w:date="2012-11-16T14:21:00Z">
              <w:r w:rsidR="00355B15" w:rsidRPr="00DD0F4F">
                <w:rPr>
                  <w:rFonts w:ascii="Arial" w:eastAsia="Times New Roman" w:hAnsi="Arial" w:cs="Arial"/>
                  <w:color w:val="000000"/>
                  <w:sz w:val="20"/>
                  <w:szCs w:val="20"/>
                  <w:lang w:val="nl-NL"/>
                </w:rPr>
                <w:t xml:space="preserve">informatieobject </w:t>
              </w:r>
            </w:ins>
            <w:r w:rsidRPr="00DD0F4F">
              <w:rPr>
                <w:rFonts w:ascii="Arial" w:eastAsia="Times New Roman" w:hAnsi="Arial" w:cs="Arial"/>
                <w:color w:val="000000"/>
                <w:sz w:val="20"/>
                <w:szCs w:val="20"/>
                <w:lang w:val="nl-NL"/>
              </w:rPr>
              <w:t>zoals hier bedoeld</w:t>
            </w:r>
            <w:ins w:id="741" w:author="Arjan" w:date="2012-11-16T14:22:00Z">
              <w:r w:rsidR="00355B15" w:rsidRPr="00DD0F4F">
                <w:rPr>
                  <w:rFonts w:ascii="Arial" w:eastAsia="Times New Roman" w:hAnsi="Arial" w:cs="Arial"/>
                  <w:color w:val="000000"/>
                  <w:sz w:val="20"/>
                  <w:szCs w:val="20"/>
                  <w:lang w:val="nl-NL"/>
                </w:rPr>
                <w:t>,</w:t>
              </w:r>
            </w:ins>
            <w:r w:rsidRPr="00DD0F4F">
              <w:rPr>
                <w:rFonts w:ascii="Arial" w:eastAsia="Times New Roman" w:hAnsi="Arial" w:cs="Arial"/>
                <w:color w:val="000000"/>
                <w:sz w:val="20"/>
                <w:szCs w:val="20"/>
                <w:lang w:val="nl-NL"/>
              </w:rPr>
              <w:t xml:space="preserve"> wordt een </w:t>
            </w:r>
            <w:ins w:id="742" w:author="Arjan" w:date="2012-11-16T14:22:00Z">
              <w:r w:rsidR="00355B15" w:rsidRPr="00DD0F4F">
                <w:rPr>
                  <w:rFonts w:ascii="Arial" w:eastAsia="Times New Roman" w:hAnsi="Arial" w:cs="Arial"/>
                  <w:color w:val="000000"/>
                  <w:sz w:val="20"/>
                  <w:szCs w:val="20"/>
                  <w:lang w:val="nl-NL"/>
                </w:rPr>
                <w:t>zgn. gearchiveerd informatieelement (‘</w:t>
              </w:r>
            </w:ins>
            <w:r w:rsidRPr="00DD0F4F">
              <w:rPr>
                <w:rFonts w:ascii="Arial" w:eastAsia="Times New Roman" w:hAnsi="Arial" w:cs="Arial"/>
                <w:color w:val="000000"/>
                <w:sz w:val="20"/>
                <w:szCs w:val="20"/>
                <w:lang w:val="nl-NL"/>
              </w:rPr>
              <w:t>archiefstuk</w:t>
            </w:r>
            <w:ins w:id="743" w:author="Arjan" w:date="2012-11-16T14:23:00Z">
              <w:r w:rsidR="00355B15" w:rsidRPr="00DD0F4F">
                <w:rPr>
                  <w:rFonts w:ascii="Arial" w:eastAsia="Times New Roman" w:hAnsi="Arial" w:cs="Arial"/>
                  <w:color w:val="000000"/>
                  <w:sz w:val="20"/>
                  <w:szCs w:val="20"/>
                  <w:lang w:val="nl-NL"/>
                </w:rPr>
                <w:t>’;</w:t>
              </w:r>
            </w:ins>
            <w:r w:rsidRPr="00DD0F4F">
              <w:rPr>
                <w:rFonts w:ascii="Arial" w:eastAsia="Times New Roman" w:hAnsi="Arial" w:cs="Arial"/>
                <w:color w:val="000000"/>
                <w:sz w:val="20"/>
                <w:szCs w:val="20"/>
                <w:lang w:val="nl-NL"/>
              </w:rPr>
              <w:t xml:space="preserve"> </w:t>
            </w:r>
            <w:del w:id="744" w:author="Arjan" w:date="2012-11-16T14:23:00Z">
              <w:r w:rsidRPr="00DD0F4F" w:rsidDel="00355B15">
                <w:rPr>
                  <w:rFonts w:ascii="Arial" w:eastAsia="Times New Roman" w:hAnsi="Arial" w:cs="Arial"/>
                  <w:color w:val="000000"/>
                  <w:sz w:val="20"/>
                  <w:szCs w:val="20"/>
                  <w:lang w:val="nl-NL"/>
                </w:rPr>
                <w:delText>(</w:delText>
              </w:r>
            </w:del>
            <w:r w:rsidRPr="00DD0F4F">
              <w:rPr>
                <w:rFonts w:ascii="Arial" w:eastAsia="Times New Roman" w:hAnsi="Arial" w:cs="Arial"/>
                <w:color w:val="000000"/>
                <w:sz w:val="20"/>
                <w:szCs w:val="20"/>
                <w:lang w:val="nl-NL"/>
              </w:rPr>
              <w:t xml:space="preserve">in het engels 'record') zo gauw de zaakkenmerken aangeven dat alle daaraan gekoppelde </w:t>
            </w:r>
            <w:del w:id="745" w:author="Arjan" w:date="2012-11-16T14:22:00Z">
              <w:r w:rsidRPr="00DD0F4F" w:rsidDel="00355B15">
                <w:rPr>
                  <w:rFonts w:ascii="Arial" w:eastAsia="Times New Roman" w:hAnsi="Arial" w:cs="Arial"/>
                  <w:color w:val="000000"/>
                  <w:sz w:val="20"/>
                  <w:szCs w:val="20"/>
                  <w:lang w:val="nl-NL"/>
                </w:rPr>
                <w:delText>document</w:delText>
              </w:r>
            </w:del>
            <w:ins w:id="746" w:author="Arjan" w:date="2012-11-16T14:22:00Z">
              <w:r w:rsidR="00355B15"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en gearchiveerd dienen te zijn.</w:t>
            </w:r>
          </w:p>
          <w:p w:rsidR="001F11C7" w:rsidRPr="00DD0F4F" w:rsidRDefault="001F11C7" w:rsidP="00355B15">
            <w:pPr>
              <w:autoSpaceDE w:val="0"/>
              <w:autoSpaceDN w:val="0"/>
              <w:adjustRightInd w:val="0"/>
              <w:spacing w:after="0" w:line="240" w:lineRule="auto"/>
              <w:rPr>
                <w:rFonts w:ascii="Arial" w:eastAsia="Times New Roman" w:hAnsi="Arial" w:cs="Arial"/>
                <w:color w:val="000000"/>
                <w:sz w:val="20"/>
                <w:szCs w:val="20"/>
                <w:lang w:val="nl-NL"/>
              </w:rPr>
            </w:pPr>
            <w:ins w:id="747" w:author="Arjan" w:date="2014-09-08T17:52:00Z">
              <w:r w:rsidRPr="00DD0F4F">
                <w:rPr>
                  <w:rFonts w:ascii="Arial" w:eastAsia="Times New Roman" w:hAnsi="Arial" w:cs="Arial"/>
                  <w:color w:val="000000"/>
                  <w:sz w:val="20"/>
                  <w:szCs w:val="20"/>
                  <w:lang w:val="nl-NL"/>
                </w:rPr>
                <w:t>Van ontvangen en verzonden informatieobjecten kunnen de afzender</w:t>
              </w:r>
              <w:r w:rsidR="009F44E5" w:rsidRPr="00DD0F4F">
                <w:rPr>
                  <w:rFonts w:ascii="Arial" w:eastAsia="Times New Roman" w:hAnsi="Arial" w:cs="Arial"/>
                  <w:color w:val="000000"/>
                  <w:sz w:val="20"/>
                  <w:szCs w:val="20"/>
                  <w:lang w:val="nl-NL"/>
                </w:rPr>
                <w:t xml:space="preserve">s en geadresseerden </w:t>
              </w:r>
            </w:ins>
            <w:ins w:id="748" w:author="Arjan" w:date="2014-09-08T17:53:00Z">
              <w:r w:rsidR="009F44E5" w:rsidRPr="00DD0F4F">
                <w:rPr>
                  <w:rFonts w:ascii="Arial" w:eastAsia="Times New Roman" w:hAnsi="Arial" w:cs="Arial"/>
                  <w:color w:val="000000"/>
                  <w:sz w:val="20"/>
                  <w:szCs w:val="20"/>
                  <w:lang w:val="nl-NL"/>
                </w:rPr>
                <w:t>telkens op één van twee wijzen vastgelegd worden: gestructureerd door mid</w:t>
              </w:r>
            </w:ins>
            <w:ins w:id="749" w:author="Arjan" w:date="2014-09-08T17:54:00Z">
              <w:r w:rsidR="009F44E5" w:rsidRPr="00DD0F4F">
                <w:rPr>
                  <w:rFonts w:ascii="Arial" w:eastAsia="Times New Roman" w:hAnsi="Arial" w:cs="Arial"/>
                  <w:color w:val="000000"/>
                  <w:sz w:val="20"/>
                  <w:szCs w:val="20"/>
                  <w:lang w:val="nl-NL"/>
                </w:rPr>
                <w:t xml:space="preserve">del van de relatie naar BETROKKENE en ongestructureerd met de desbetreffende attribuutsoorten. </w:t>
              </w:r>
            </w:ins>
          </w:p>
        </w:tc>
      </w:tr>
      <w:tr w:rsidR="00B7296C" w:rsidRPr="005E066D" w:rsidTr="004140A0">
        <w:tc>
          <w:tcPr>
            <w:tcW w:w="3600" w:type="dxa"/>
            <w:tcBorders>
              <w:top w:val="nil"/>
              <w:left w:val="nil"/>
              <w:bottom w:val="nil"/>
              <w:right w:val="nil"/>
            </w:tcBorders>
          </w:tcPr>
          <w:p w:rsidR="00B7296C" w:rsidRPr="00DD0F4F" w:rsidRDefault="00B7296C"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p>
        </w:tc>
      </w:tr>
      <w:tr w:rsidR="00B7296C" w:rsidRPr="005E066D" w:rsidTr="004140A0">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t>Unieke aanduiding objecttype</w:t>
            </w:r>
          </w:p>
        </w:tc>
        <w:tc>
          <w:tcPr>
            <w:tcW w:w="5760" w:type="dxa"/>
            <w:gridSpan w:val="3"/>
            <w:tcBorders>
              <w:top w:val="nil"/>
              <w:left w:val="nil"/>
              <w:bottom w:val="nil"/>
              <w:right w:val="nil"/>
            </w:tcBorders>
          </w:tcPr>
          <w:p w:rsidR="00B7296C" w:rsidRPr="00DD0F4F" w:rsidRDefault="005F3452" w:rsidP="00B116C1">
            <w:pPr>
              <w:autoSpaceDE w:val="0"/>
              <w:autoSpaceDN w:val="0"/>
              <w:adjustRightInd w:val="0"/>
              <w:spacing w:after="0" w:line="240" w:lineRule="auto"/>
              <w:rPr>
                <w:rFonts w:ascii="Arial" w:eastAsia="Times New Roman" w:hAnsi="Arial" w:cs="Arial"/>
                <w:color w:val="000000"/>
                <w:sz w:val="20"/>
                <w:szCs w:val="20"/>
                <w:lang w:val="nl-NL"/>
              </w:rPr>
            </w:pPr>
            <w:ins w:id="750" w:author="Arjan" w:date="2013-11-12T14:24:00Z">
              <w:r w:rsidRPr="00DD0F4F">
                <w:rPr>
                  <w:rFonts w:ascii="Arial" w:eastAsia="Times New Roman" w:hAnsi="Arial" w:cs="Arial"/>
                  <w:color w:val="000000"/>
                  <w:sz w:val="20"/>
                  <w:szCs w:val="20"/>
                  <w:lang w:val="nl-NL"/>
                </w:rPr>
                <w:t>De combinatie van ‘</w:t>
              </w:r>
            </w:ins>
            <w:ins w:id="751" w:author="Arjan" w:date="2014-09-08T23:22:00Z">
              <w:r w:rsidR="00B116C1" w:rsidRPr="00DD0F4F">
                <w:rPr>
                  <w:rFonts w:ascii="Arial" w:eastAsia="Times New Roman" w:hAnsi="Arial" w:cs="Arial"/>
                  <w:color w:val="000000"/>
                  <w:sz w:val="20"/>
                  <w:szCs w:val="20"/>
                  <w:lang w:val="nl-NL"/>
                </w:rPr>
                <w:t>Bron</w:t>
              </w:r>
            </w:ins>
            <w:ins w:id="752" w:author="Arjan" w:date="2013-11-12T14:24:00Z">
              <w:r w:rsidRPr="00DD0F4F">
                <w:rPr>
                  <w:rFonts w:ascii="Arial" w:eastAsia="Times New Roman" w:hAnsi="Arial" w:cs="Arial"/>
                  <w:color w:val="000000"/>
                  <w:sz w:val="20"/>
                  <w:szCs w:val="20"/>
                  <w:lang w:val="nl-NL"/>
                </w:rPr>
                <w:t>organisatie’ en  ‘</w:t>
              </w:r>
            </w:ins>
            <w:del w:id="753" w:author="Arjan" w:date="2012-11-16T14:23:00Z">
              <w:r w:rsidR="00B7296C" w:rsidRPr="00DD0F4F" w:rsidDel="006401AC">
                <w:rPr>
                  <w:rFonts w:ascii="Arial" w:eastAsia="Times New Roman" w:hAnsi="Arial" w:cs="Arial"/>
                  <w:color w:val="000000"/>
                  <w:sz w:val="20"/>
                  <w:szCs w:val="20"/>
                  <w:lang w:val="nl-NL"/>
                </w:rPr>
                <w:delText>Document</w:delText>
              </w:r>
            </w:del>
            <w:ins w:id="754" w:author="Arjan" w:date="2013-02-26T20:37:00Z">
              <w:r w:rsidR="00EC611E" w:rsidRPr="00DD0F4F">
                <w:rPr>
                  <w:rFonts w:ascii="Arial" w:eastAsia="Times New Roman" w:hAnsi="Arial" w:cs="Arial"/>
                  <w:color w:val="000000"/>
                  <w:sz w:val="20"/>
                  <w:szCs w:val="20"/>
                  <w:lang w:val="nl-NL"/>
                </w:rPr>
                <w:t>I</w:t>
              </w:r>
            </w:ins>
            <w:ins w:id="755" w:author="Arjan" w:date="2012-11-16T14:23:00Z">
              <w:r w:rsidR="006401AC" w:rsidRPr="00DD0F4F">
                <w:rPr>
                  <w:rFonts w:ascii="Arial" w:eastAsia="Times New Roman" w:hAnsi="Arial" w:cs="Arial"/>
                  <w:color w:val="000000"/>
                  <w:sz w:val="20"/>
                  <w:szCs w:val="20"/>
                  <w:lang w:val="nl-NL"/>
                </w:rPr>
                <w:t>nformatieobject</w:t>
              </w:r>
            </w:ins>
            <w:r w:rsidR="00B7296C" w:rsidRPr="00DD0F4F">
              <w:rPr>
                <w:rFonts w:ascii="Arial" w:eastAsia="Times New Roman" w:hAnsi="Arial" w:cs="Arial"/>
                <w:color w:val="000000"/>
                <w:sz w:val="20"/>
                <w:szCs w:val="20"/>
                <w:lang w:val="nl-NL"/>
              </w:rPr>
              <w:t>identificatie</w:t>
            </w:r>
            <w:ins w:id="756" w:author="Arjan" w:date="2013-11-12T14:24:00Z">
              <w:r w:rsidRPr="00DD0F4F">
                <w:rPr>
                  <w:rFonts w:ascii="Arial" w:eastAsia="Times New Roman" w:hAnsi="Arial" w:cs="Arial"/>
                  <w:color w:val="000000"/>
                  <w:sz w:val="20"/>
                  <w:szCs w:val="20"/>
                  <w:lang w:val="nl-NL"/>
                </w:rPr>
                <w:t>’</w:t>
              </w:r>
            </w:ins>
          </w:p>
        </w:tc>
      </w:tr>
      <w:tr w:rsidR="00B7296C" w:rsidRPr="005E066D" w:rsidTr="004140A0">
        <w:tc>
          <w:tcPr>
            <w:tcW w:w="3600" w:type="dxa"/>
            <w:tcBorders>
              <w:top w:val="nil"/>
              <w:left w:val="nil"/>
              <w:bottom w:val="nil"/>
              <w:right w:val="nil"/>
            </w:tcBorders>
          </w:tcPr>
          <w:p w:rsidR="00B7296C" w:rsidRPr="00DD0F4F" w:rsidRDefault="00B7296C"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p>
        </w:tc>
      </w:tr>
      <w:tr w:rsidR="00B7296C" w:rsidRPr="005E066D" w:rsidTr="004140A0">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t>Populatie objecttype</w:t>
            </w:r>
          </w:p>
        </w:tc>
        <w:tc>
          <w:tcPr>
            <w:tcW w:w="5760" w:type="dxa"/>
            <w:gridSpan w:val="3"/>
            <w:tcBorders>
              <w:top w:val="nil"/>
              <w:left w:val="nil"/>
              <w:bottom w:val="nil"/>
              <w:right w:val="nil"/>
            </w:tcBorders>
          </w:tcPr>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Alle </w:t>
            </w:r>
            <w:del w:id="757" w:author="Arjan" w:date="2012-11-16T14:23:00Z">
              <w:r w:rsidRPr="00DD0F4F" w:rsidDel="006401AC">
                <w:rPr>
                  <w:rFonts w:ascii="Arial" w:eastAsia="Times New Roman" w:hAnsi="Arial" w:cs="Arial"/>
                  <w:color w:val="000000"/>
                  <w:sz w:val="20"/>
                  <w:szCs w:val="20"/>
                  <w:lang w:val="nl-NL"/>
                </w:rPr>
                <w:delText>document</w:delText>
              </w:r>
            </w:del>
            <w:ins w:id="758" w:author="Arjan" w:date="2012-11-16T14:24:00Z">
              <w:r w:rsidR="006401AC"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en die op enigerlei wijze relevant zijn voor het tot een goed einde brengen van een zaak. Een </w:t>
            </w:r>
            <w:del w:id="759" w:author="Arjan" w:date="2012-11-16T14:24:00Z">
              <w:r w:rsidRPr="00DD0F4F" w:rsidDel="006401AC">
                <w:rPr>
                  <w:rFonts w:ascii="Arial" w:eastAsia="Times New Roman" w:hAnsi="Arial" w:cs="Arial"/>
                  <w:color w:val="000000"/>
                  <w:sz w:val="20"/>
                  <w:szCs w:val="20"/>
                  <w:lang w:val="nl-NL"/>
                </w:rPr>
                <w:delText xml:space="preserve">document </w:delText>
              </w:r>
            </w:del>
            <w:ins w:id="760" w:author="Arjan" w:date="2012-11-16T14:24:00Z">
              <w:r w:rsidR="006401AC" w:rsidRPr="00DD0F4F">
                <w:rPr>
                  <w:rFonts w:ascii="Arial" w:eastAsia="Times New Roman" w:hAnsi="Arial" w:cs="Arial"/>
                  <w:color w:val="000000"/>
                  <w:sz w:val="20"/>
                  <w:szCs w:val="20"/>
                  <w:lang w:val="nl-NL"/>
                </w:rPr>
                <w:t xml:space="preserve">informatieobject </w:t>
              </w:r>
            </w:ins>
            <w:r w:rsidRPr="00DD0F4F">
              <w:rPr>
                <w:rFonts w:ascii="Arial" w:eastAsia="Times New Roman" w:hAnsi="Arial" w:cs="Arial"/>
                <w:color w:val="000000"/>
                <w:sz w:val="20"/>
                <w:szCs w:val="20"/>
                <w:lang w:val="nl-NL"/>
              </w:rPr>
              <w:t>is in dit kader relevant indien</w:t>
            </w:r>
            <w:ins w:id="761" w:author="Arjan" w:date="2012-11-16T14:25:00Z">
              <w:r w:rsidR="006401AC" w:rsidRPr="00DD0F4F">
                <w:rPr>
                  <w:rFonts w:ascii="Arial" w:eastAsia="Times New Roman" w:hAnsi="Arial" w:cs="Arial"/>
                  <w:color w:val="000000"/>
                  <w:sz w:val="20"/>
                  <w:szCs w:val="20"/>
                  <w:lang w:val="nl-NL"/>
                </w:rPr>
                <w:t xml:space="preserve"> het</w:t>
              </w:r>
            </w:ins>
            <w:r w:rsidRPr="00DD0F4F">
              <w:rPr>
                <w:rFonts w:ascii="Arial" w:eastAsia="Times New Roman" w:hAnsi="Arial" w:cs="Arial"/>
                <w:color w:val="000000"/>
                <w:sz w:val="20"/>
                <w:szCs w:val="20"/>
                <w:lang w:val="nl-NL"/>
              </w:rPr>
              <w:t>:</w:t>
            </w:r>
          </w:p>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 </w:t>
            </w:r>
            <w:del w:id="762" w:author="Arjan" w:date="2012-11-16T14:25:00Z">
              <w:r w:rsidRPr="00DD0F4F" w:rsidDel="006401AC">
                <w:rPr>
                  <w:rFonts w:ascii="Arial" w:eastAsia="Times New Roman" w:hAnsi="Arial" w:cs="Arial"/>
                  <w:color w:val="000000"/>
                  <w:sz w:val="20"/>
                  <w:szCs w:val="20"/>
                  <w:lang w:val="nl-NL"/>
                </w:rPr>
                <w:delText xml:space="preserve">het </w:delText>
              </w:r>
            </w:del>
            <w:r w:rsidRPr="00DD0F4F">
              <w:rPr>
                <w:rFonts w:ascii="Arial" w:eastAsia="Times New Roman" w:hAnsi="Arial" w:cs="Arial"/>
                <w:color w:val="000000"/>
                <w:sz w:val="20"/>
                <w:szCs w:val="20"/>
                <w:lang w:val="nl-NL"/>
              </w:rPr>
              <w:t xml:space="preserve">door een behandelaar van de zaak gedeeld wordt met andere betrokkenen bij de zaak (de ondergrens; een </w:t>
            </w:r>
            <w:del w:id="763" w:author="Arjan" w:date="2012-11-16T14:24:00Z">
              <w:r w:rsidRPr="00DD0F4F" w:rsidDel="006401AC">
                <w:rPr>
                  <w:rFonts w:ascii="Arial" w:eastAsia="Times New Roman" w:hAnsi="Arial" w:cs="Arial"/>
                  <w:color w:val="000000"/>
                  <w:sz w:val="20"/>
                  <w:szCs w:val="20"/>
                  <w:lang w:val="nl-NL"/>
                </w:rPr>
                <w:delText>document</w:delText>
              </w:r>
            </w:del>
            <w:ins w:id="764" w:author="Arjan" w:date="2012-11-16T14:24:00Z">
              <w:r w:rsidR="006401AC" w:rsidRPr="00DD0F4F">
                <w:rPr>
                  <w:rFonts w:ascii="Arial" w:eastAsia="Times New Roman" w:hAnsi="Arial" w:cs="Arial"/>
                  <w:color w:val="000000"/>
                  <w:sz w:val="20"/>
                  <w:szCs w:val="20"/>
                  <w:lang w:val="nl-NL"/>
                </w:rPr>
                <w:t>informatieobject</w:t>
              </w:r>
            </w:ins>
            <w:del w:id="765" w:author="Arjan" w:date="2012-11-16T14:24:00Z">
              <w:r w:rsidRPr="00DD0F4F" w:rsidDel="006401AC">
                <w:rPr>
                  <w:rFonts w:ascii="Arial" w:eastAsia="Times New Roman" w:hAnsi="Arial" w:cs="Arial"/>
                  <w:color w:val="000000"/>
                  <w:sz w:val="20"/>
                  <w:szCs w:val="20"/>
                  <w:lang w:val="nl-NL"/>
                </w:rPr>
                <w:delText xml:space="preserve"> </w:delText>
              </w:r>
            </w:del>
            <w:ins w:id="766" w:author="Arjan" w:date="2012-11-16T14:24:00Z">
              <w:r w:rsidR="006401AC"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wat het persoonlijke domein van de behandelaar van een zaak niet verlaat wordt in dit kader niet relevant geacht),</w:t>
            </w:r>
          </w:p>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 </w:t>
            </w:r>
            <w:del w:id="767" w:author="Arjan" w:date="2012-11-16T14:25:00Z">
              <w:r w:rsidRPr="00DD0F4F" w:rsidDel="006401AC">
                <w:rPr>
                  <w:rFonts w:ascii="Arial" w:eastAsia="Times New Roman" w:hAnsi="Arial" w:cs="Arial"/>
                  <w:color w:val="000000"/>
                  <w:sz w:val="20"/>
                  <w:szCs w:val="20"/>
                  <w:lang w:val="nl-NL"/>
                </w:rPr>
                <w:delText xml:space="preserve">het </w:delText>
              </w:r>
            </w:del>
            <w:r w:rsidRPr="00DD0F4F">
              <w:rPr>
                <w:rFonts w:ascii="Arial" w:eastAsia="Times New Roman" w:hAnsi="Arial" w:cs="Arial"/>
                <w:color w:val="000000"/>
                <w:sz w:val="20"/>
                <w:szCs w:val="20"/>
                <w:lang w:val="nl-NL"/>
              </w:rPr>
              <w:t>van belang is voor voor de inhoudelijke verantwoording (is de zaak goed afgehandeld), procesverantwoording (is de zaak op de juiste wijze afgehandeld) en/of reconstructie van de zaak, en/of</w:t>
            </w:r>
          </w:p>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bewaard moet worden om te voldoen aan wettelijke en/of administratieve eisen en/of maatschappelijke behoeften.</w:t>
            </w:r>
          </w:p>
        </w:tc>
      </w:tr>
      <w:tr w:rsidR="00B7296C" w:rsidRPr="005E066D" w:rsidTr="004140A0">
        <w:tc>
          <w:tcPr>
            <w:tcW w:w="3600" w:type="dxa"/>
            <w:tcBorders>
              <w:top w:val="nil"/>
              <w:left w:val="nil"/>
              <w:bottom w:val="nil"/>
              <w:right w:val="nil"/>
            </w:tcBorders>
          </w:tcPr>
          <w:p w:rsidR="00B7296C" w:rsidRPr="00DD0F4F" w:rsidRDefault="00B7296C"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p>
        </w:tc>
      </w:tr>
      <w:tr w:rsidR="00B7296C" w:rsidRPr="00B7296C" w:rsidTr="004140A0">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lastRenderedPageBreak/>
              <w:t>Kwaliteitsbegrip objecttype</w:t>
            </w:r>
          </w:p>
        </w:tc>
        <w:tc>
          <w:tcPr>
            <w:tcW w:w="5760" w:type="dxa"/>
            <w:gridSpan w:val="3"/>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r>
      <w:tr w:rsidR="00B7296C" w:rsidRPr="00B7296C" w:rsidTr="004140A0">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p>
        </w:tc>
      </w:tr>
      <w:tr w:rsidR="00B7296C" w:rsidRPr="00B7296C" w:rsidTr="004140A0">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bookmarkStart w:id="768" w:name="BKM_CB08FF35_EE64_4504_90CF_835DA32E636C"/>
            <w:bookmarkEnd w:id="768"/>
            <w:r w:rsidRPr="00B7296C">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i/>
                <w:iCs/>
                <w:color w:val="000000"/>
                <w:sz w:val="20"/>
                <w:szCs w:val="20"/>
              </w:rPr>
              <w:t>Code</w:t>
            </w:r>
          </w:p>
        </w:tc>
        <w:tc>
          <w:tcPr>
            <w:tcW w:w="333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i/>
                <w:iCs/>
                <w:color w:val="000000"/>
                <w:sz w:val="20"/>
                <w:szCs w:val="20"/>
              </w:rPr>
              <w:t>Gegevensnaam</w:t>
            </w:r>
          </w:p>
        </w:tc>
        <w:tc>
          <w:tcPr>
            <w:tcW w:w="135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i/>
                <w:iCs/>
                <w:color w:val="000000"/>
                <w:sz w:val="20"/>
                <w:szCs w:val="20"/>
              </w:rPr>
              <w:t>Herkomst</w:t>
            </w:r>
          </w:p>
        </w:tc>
      </w:tr>
      <w:tr w:rsidR="00B7296C" w:rsidRPr="005E066D" w:rsidTr="004140A0">
        <w:tc>
          <w:tcPr>
            <w:tcW w:w="360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B7296C" w:rsidRPr="00B7296C" w:rsidRDefault="008F2B4B" w:rsidP="006A5F03">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B7296C" w:rsidRPr="00B7296C">
              <w:rPr>
                <w:rFonts w:ascii="Arial" w:hAnsi="Arial" w:cs="Arial"/>
                <w:sz w:val="20"/>
                <w:szCs w:val="20"/>
                <w:lang w:val="en-AU"/>
              </w:rPr>
              <w:instrText xml:space="preserve">MERGEFIELD </w:instrText>
            </w:r>
            <w:r w:rsidR="00B7296C" w:rsidRPr="00B7296C">
              <w:rPr>
                <w:rFonts w:ascii="Arial" w:eastAsia="Times New Roman" w:hAnsi="Arial" w:cs="Arial"/>
                <w:color w:val="000000"/>
                <w:sz w:val="20"/>
                <w:szCs w:val="20"/>
              </w:rPr>
              <w:instrText>Att.Name</w:instrText>
            </w:r>
            <w:r w:rsidRPr="00B7296C">
              <w:rPr>
                <w:rFonts w:ascii="Arial" w:hAnsi="Arial" w:cs="Arial"/>
                <w:sz w:val="20"/>
                <w:szCs w:val="20"/>
                <w:lang w:val="en-AU"/>
              </w:rPr>
              <w:fldChar w:fldCharType="separate"/>
            </w:r>
            <w:del w:id="769" w:author="Arjan" w:date="2012-11-16T14:25:00Z">
              <w:r w:rsidR="00B7296C" w:rsidRPr="00B7296C" w:rsidDel="006A5F03">
                <w:rPr>
                  <w:rFonts w:ascii="Arial" w:eastAsia="Times New Roman" w:hAnsi="Arial" w:cs="Arial"/>
                  <w:color w:val="000000"/>
                  <w:sz w:val="20"/>
                  <w:szCs w:val="20"/>
                </w:rPr>
                <w:delText>Document</w:delText>
              </w:r>
            </w:del>
            <w:ins w:id="770" w:author="Arjan" w:date="2012-11-16T14:26:00Z">
              <w:r w:rsidR="006A5F03">
                <w:rPr>
                  <w:rFonts w:ascii="Arial" w:eastAsia="Times New Roman" w:hAnsi="Arial" w:cs="Arial"/>
                  <w:color w:val="000000"/>
                  <w:sz w:val="20"/>
                  <w:szCs w:val="20"/>
                </w:rPr>
                <w:t>Informatieobject</w:t>
              </w:r>
            </w:ins>
            <w:r w:rsidR="00B7296C" w:rsidRPr="00B7296C">
              <w:rPr>
                <w:rFonts w:ascii="Arial" w:eastAsia="Times New Roman" w:hAnsi="Arial" w:cs="Arial"/>
                <w:color w:val="000000"/>
                <w:sz w:val="20"/>
                <w:szCs w:val="20"/>
              </w:rPr>
              <w:t>identificatie</w:t>
            </w:r>
            <w:r w:rsidRPr="00B7296C">
              <w:rPr>
                <w:rFonts w:ascii="Arial" w:hAnsi="Arial" w:cs="Arial"/>
                <w:sz w:val="20"/>
                <w:szCs w:val="20"/>
                <w:lang w:val="en-AU"/>
              </w:rPr>
              <w:fldChar w:fldCharType="end"/>
            </w:r>
          </w:p>
        </w:tc>
        <w:tc>
          <w:tcPr>
            <w:tcW w:w="1350" w:type="dxa"/>
            <w:tcBorders>
              <w:top w:val="nil"/>
              <w:left w:val="nil"/>
              <w:bottom w:val="nil"/>
              <w:right w:val="nil"/>
            </w:tcBorders>
          </w:tcPr>
          <w:p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4140A0" w:rsidRPr="00B7296C" w:rsidTr="004140A0">
        <w:tc>
          <w:tcPr>
            <w:tcW w:w="3600" w:type="dxa"/>
            <w:tcBorders>
              <w:top w:val="nil"/>
              <w:left w:val="nil"/>
              <w:bottom w:val="nil"/>
              <w:right w:val="nil"/>
            </w:tcBorders>
          </w:tcPr>
          <w:p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p>
        </w:tc>
        <w:tc>
          <w:tcPr>
            <w:tcW w:w="1080" w:type="dxa"/>
            <w:tcBorders>
              <w:top w:val="nil"/>
              <w:left w:val="nil"/>
              <w:bottom w:val="nil"/>
              <w:right w:val="nil"/>
            </w:tcBorders>
          </w:tcPr>
          <w:p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p>
        </w:tc>
        <w:tc>
          <w:tcPr>
            <w:tcW w:w="3330" w:type="dxa"/>
            <w:tcBorders>
              <w:top w:val="nil"/>
              <w:left w:val="nil"/>
              <w:bottom w:val="nil"/>
              <w:right w:val="nil"/>
            </w:tcBorders>
          </w:tcPr>
          <w:p w:rsidR="004140A0" w:rsidRPr="00B7296C" w:rsidRDefault="008F2B4B" w:rsidP="00B116C1">
            <w:pPr>
              <w:autoSpaceDE w:val="0"/>
              <w:autoSpaceDN w:val="0"/>
              <w:adjustRightInd w:val="0"/>
              <w:spacing w:after="0" w:line="240" w:lineRule="auto"/>
              <w:rPr>
                <w:rFonts w:ascii="Arial" w:hAnsi="Arial" w:cs="Arial"/>
                <w:sz w:val="20"/>
                <w:szCs w:val="20"/>
                <w:lang w:val="en-AU"/>
              </w:rPr>
            </w:pPr>
            <w:ins w:id="771" w:author="Arjan" w:date="2013-11-12T14:46:00Z">
              <w:r w:rsidRPr="00CD63CD">
                <w:rPr>
                  <w:rFonts w:ascii="Arial" w:hAnsi="Arial" w:cs="Arial"/>
                  <w:sz w:val="20"/>
                  <w:szCs w:val="20"/>
                  <w:lang w:val="en-AU"/>
                </w:rPr>
                <w:fldChar w:fldCharType="begin" w:fldLock="1"/>
              </w:r>
              <w:r w:rsidR="004140A0" w:rsidRPr="00CD63CD">
                <w:rPr>
                  <w:rFonts w:ascii="Arial" w:hAnsi="Arial" w:cs="Arial"/>
                  <w:sz w:val="20"/>
                  <w:szCs w:val="20"/>
                  <w:lang w:val="en-AU"/>
                </w:rPr>
                <w:instrText xml:space="preserve">MERGEFIELD </w:instrText>
              </w:r>
              <w:r w:rsidR="004140A0"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ins>
            <w:ins w:id="772" w:author="Arjan" w:date="2014-09-08T23:22:00Z">
              <w:r w:rsidR="00B116C1">
                <w:rPr>
                  <w:rFonts w:ascii="Arial" w:eastAsia="Times New Roman" w:hAnsi="Arial" w:cs="Arial"/>
                  <w:color w:val="000000"/>
                  <w:sz w:val="20"/>
                  <w:szCs w:val="20"/>
                </w:rPr>
                <w:t>Bron</w:t>
              </w:r>
            </w:ins>
            <w:ins w:id="773" w:author="Arjan" w:date="2013-11-12T14:46:00Z">
              <w:r w:rsidR="004140A0" w:rsidRPr="00CD63CD">
                <w:rPr>
                  <w:rFonts w:ascii="Arial" w:eastAsia="Times New Roman" w:hAnsi="Arial" w:cs="Arial"/>
                  <w:color w:val="000000"/>
                  <w:sz w:val="20"/>
                  <w:szCs w:val="20"/>
                </w:rPr>
                <w:t>organisatie</w:t>
              </w:r>
              <w:r w:rsidRPr="00CD63CD">
                <w:rPr>
                  <w:rFonts w:ascii="Arial" w:hAnsi="Arial" w:cs="Arial"/>
                  <w:sz w:val="20"/>
                  <w:szCs w:val="20"/>
                  <w:lang w:val="en-AU"/>
                </w:rPr>
                <w:fldChar w:fldCharType="end"/>
              </w:r>
            </w:ins>
          </w:p>
        </w:tc>
        <w:tc>
          <w:tcPr>
            <w:tcW w:w="1350" w:type="dxa"/>
            <w:tcBorders>
              <w:top w:val="nil"/>
              <w:left w:val="nil"/>
              <w:bottom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ins w:id="774" w:author="Arjan" w:date="2013-11-12T14:46:00Z">
              <w:r w:rsidRPr="00CD63CD">
                <w:rPr>
                  <w:rFonts w:ascii="Arial" w:eastAsia="Times New Roman" w:hAnsi="Arial" w:cs="Arial"/>
                  <w:color w:val="000000"/>
                  <w:sz w:val="20"/>
                  <w:szCs w:val="20"/>
                </w:rPr>
                <w:t>KING</w:t>
              </w:r>
            </w:ins>
          </w:p>
        </w:tc>
      </w:tr>
      <w:tr w:rsidR="004140A0" w:rsidRPr="005E066D" w:rsidTr="004140A0">
        <w:tc>
          <w:tcPr>
            <w:tcW w:w="3600" w:type="dxa"/>
            <w:tcBorders>
              <w:top w:val="nil"/>
              <w:left w:val="nil"/>
              <w:bottom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bookmarkStart w:id="775" w:name="BKM_61F9ED59_4DA5_4099_ADAC_8D7FEFDD0F37"/>
            <w:bookmarkEnd w:id="775"/>
          </w:p>
        </w:tc>
        <w:tc>
          <w:tcPr>
            <w:tcW w:w="1080" w:type="dxa"/>
            <w:tcBorders>
              <w:top w:val="nil"/>
              <w:left w:val="nil"/>
              <w:bottom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4140A0" w:rsidRPr="00B7296C" w:rsidRDefault="008F2B4B" w:rsidP="001938EB">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4140A0" w:rsidRPr="00B7296C">
              <w:rPr>
                <w:rFonts w:ascii="Arial" w:hAnsi="Arial" w:cs="Arial"/>
                <w:sz w:val="20"/>
                <w:szCs w:val="20"/>
                <w:lang w:val="en-AU"/>
              </w:rPr>
              <w:instrText xml:space="preserve">MERGEFIELD </w:instrText>
            </w:r>
            <w:r w:rsidR="004140A0" w:rsidRPr="00B7296C">
              <w:rPr>
                <w:rFonts w:ascii="Arial" w:eastAsia="Times New Roman" w:hAnsi="Arial" w:cs="Arial"/>
                <w:color w:val="000000"/>
                <w:sz w:val="20"/>
                <w:szCs w:val="20"/>
              </w:rPr>
              <w:instrText>Att.Name</w:instrText>
            </w:r>
            <w:r w:rsidRPr="00B7296C">
              <w:rPr>
                <w:rFonts w:ascii="Arial" w:hAnsi="Arial" w:cs="Arial"/>
                <w:sz w:val="20"/>
                <w:szCs w:val="20"/>
                <w:lang w:val="en-AU"/>
              </w:rPr>
              <w:fldChar w:fldCharType="separate"/>
            </w:r>
            <w:del w:id="776" w:author="Arjan" w:date="2012-11-16T14:26:00Z">
              <w:r w:rsidR="004140A0" w:rsidRPr="00B7296C" w:rsidDel="006A5F03">
                <w:rPr>
                  <w:rFonts w:ascii="Arial" w:eastAsia="Times New Roman" w:hAnsi="Arial" w:cs="Arial"/>
                  <w:color w:val="000000"/>
                  <w:sz w:val="20"/>
                  <w:szCs w:val="20"/>
                </w:rPr>
                <w:delText>Document</w:delText>
              </w:r>
            </w:del>
            <w:del w:id="777" w:author="Arjan" w:date="2014-01-22T15:21:00Z">
              <w:r w:rsidR="004140A0" w:rsidRPr="00B7296C" w:rsidDel="001938EB">
                <w:rPr>
                  <w:rFonts w:ascii="Arial" w:eastAsia="Times New Roman" w:hAnsi="Arial" w:cs="Arial"/>
                  <w:color w:val="000000"/>
                  <w:sz w:val="20"/>
                  <w:szCs w:val="20"/>
                </w:rPr>
                <w:delText>c</w:delText>
              </w:r>
            </w:del>
            <w:ins w:id="778" w:author="Arjan" w:date="2014-01-22T15:21:00Z">
              <w:r w:rsidR="001938EB">
                <w:rPr>
                  <w:rFonts w:ascii="Arial" w:eastAsia="Times New Roman" w:hAnsi="Arial" w:cs="Arial"/>
                  <w:color w:val="000000"/>
                  <w:sz w:val="20"/>
                  <w:szCs w:val="20"/>
                </w:rPr>
                <w:t>C</w:t>
              </w:r>
            </w:ins>
            <w:r w:rsidR="004140A0" w:rsidRPr="00B7296C">
              <w:rPr>
                <w:rFonts w:ascii="Arial" w:eastAsia="Times New Roman" w:hAnsi="Arial" w:cs="Arial"/>
                <w:color w:val="000000"/>
                <w:sz w:val="20"/>
                <w:szCs w:val="20"/>
              </w:rPr>
              <w:t>reatiedatum</w:t>
            </w:r>
            <w:r w:rsidRPr="00B7296C">
              <w:rPr>
                <w:rFonts w:ascii="Arial" w:hAnsi="Arial" w:cs="Arial"/>
                <w:sz w:val="20"/>
                <w:szCs w:val="20"/>
                <w:lang w:val="en-AU"/>
              </w:rPr>
              <w:fldChar w:fldCharType="end"/>
            </w:r>
          </w:p>
        </w:tc>
        <w:tc>
          <w:tcPr>
            <w:tcW w:w="1350" w:type="dxa"/>
            <w:tcBorders>
              <w:top w:val="nil"/>
              <w:left w:val="nil"/>
              <w:bottom w:val="nil"/>
              <w:right w:val="nil"/>
            </w:tcBorders>
          </w:tcPr>
          <w:p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4140A0" w:rsidRPr="00B7296C" w:rsidTr="004140A0">
        <w:tc>
          <w:tcPr>
            <w:tcW w:w="3600" w:type="dxa"/>
            <w:tcBorders>
              <w:top w:val="nil"/>
              <w:left w:val="nil"/>
              <w:bottom w:val="nil"/>
              <w:right w:val="nil"/>
            </w:tcBorders>
          </w:tcPr>
          <w:p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bookmarkStart w:id="779" w:name="BKM_FFEE3095_1146_4106_A1ED_70A253812FA6"/>
            <w:bookmarkEnd w:id="779"/>
          </w:p>
        </w:tc>
        <w:tc>
          <w:tcPr>
            <w:tcW w:w="1080" w:type="dxa"/>
            <w:tcBorders>
              <w:top w:val="nil"/>
              <w:left w:val="nil"/>
              <w:bottom w:val="nil"/>
              <w:right w:val="nil"/>
            </w:tcBorders>
          </w:tcPr>
          <w:p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p>
        </w:tc>
        <w:tc>
          <w:tcPr>
            <w:tcW w:w="3330" w:type="dxa"/>
            <w:tcBorders>
              <w:top w:val="nil"/>
              <w:left w:val="nil"/>
              <w:bottom w:val="nil"/>
              <w:right w:val="nil"/>
            </w:tcBorders>
          </w:tcPr>
          <w:p w:rsidR="004140A0" w:rsidRPr="00B7296C" w:rsidRDefault="008F2B4B" w:rsidP="001938EB">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4140A0" w:rsidRPr="00B7296C">
              <w:rPr>
                <w:rFonts w:ascii="Arial" w:hAnsi="Arial" w:cs="Arial"/>
                <w:sz w:val="20"/>
                <w:szCs w:val="20"/>
                <w:lang w:val="en-AU"/>
              </w:rPr>
              <w:instrText xml:space="preserve">MERGEFIELD </w:instrText>
            </w:r>
            <w:r w:rsidR="004140A0" w:rsidRPr="00B7296C">
              <w:rPr>
                <w:rFonts w:ascii="Arial" w:eastAsia="Times New Roman" w:hAnsi="Arial" w:cs="Arial"/>
                <w:color w:val="000000"/>
                <w:sz w:val="20"/>
                <w:szCs w:val="20"/>
              </w:rPr>
              <w:instrText>Att.Name</w:instrText>
            </w:r>
            <w:r w:rsidRPr="00B7296C">
              <w:rPr>
                <w:rFonts w:ascii="Arial" w:hAnsi="Arial" w:cs="Arial"/>
                <w:sz w:val="20"/>
                <w:szCs w:val="20"/>
                <w:lang w:val="en-AU"/>
              </w:rPr>
              <w:fldChar w:fldCharType="separate"/>
            </w:r>
            <w:del w:id="780" w:author="Arjan" w:date="2012-11-16T14:26:00Z">
              <w:r w:rsidR="004140A0" w:rsidRPr="00B7296C" w:rsidDel="006A5F03">
                <w:rPr>
                  <w:rFonts w:ascii="Arial" w:eastAsia="Times New Roman" w:hAnsi="Arial" w:cs="Arial"/>
                  <w:color w:val="000000"/>
                  <w:sz w:val="20"/>
                  <w:szCs w:val="20"/>
                </w:rPr>
                <w:delText>Document</w:delText>
              </w:r>
            </w:del>
            <w:del w:id="781" w:author="Arjan" w:date="2014-01-22T15:22:00Z">
              <w:r w:rsidR="004140A0" w:rsidRPr="00B7296C" w:rsidDel="001938EB">
                <w:rPr>
                  <w:rFonts w:ascii="Arial" w:eastAsia="Times New Roman" w:hAnsi="Arial" w:cs="Arial"/>
                  <w:color w:val="000000"/>
                  <w:sz w:val="20"/>
                  <w:szCs w:val="20"/>
                </w:rPr>
                <w:delText>o</w:delText>
              </w:r>
            </w:del>
            <w:ins w:id="782" w:author="Arjan" w:date="2014-01-22T15:22:00Z">
              <w:r w:rsidR="001938EB">
                <w:rPr>
                  <w:rFonts w:ascii="Arial" w:eastAsia="Times New Roman" w:hAnsi="Arial" w:cs="Arial"/>
                  <w:color w:val="000000"/>
                  <w:sz w:val="20"/>
                  <w:szCs w:val="20"/>
                </w:rPr>
                <w:t>O</w:t>
              </w:r>
            </w:ins>
            <w:r w:rsidR="004140A0" w:rsidRPr="00B7296C">
              <w:rPr>
                <w:rFonts w:ascii="Arial" w:eastAsia="Times New Roman" w:hAnsi="Arial" w:cs="Arial"/>
                <w:color w:val="000000"/>
                <w:sz w:val="20"/>
                <w:szCs w:val="20"/>
              </w:rPr>
              <w:t>ntvangstdatum</w:t>
            </w:r>
            <w:r w:rsidRPr="00B7296C">
              <w:rPr>
                <w:rFonts w:ascii="Arial" w:hAnsi="Arial" w:cs="Arial"/>
                <w:sz w:val="20"/>
                <w:szCs w:val="20"/>
                <w:lang w:val="en-AU"/>
              </w:rPr>
              <w:fldChar w:fldCharType="end"/>
            </w:r>
          </w:p>
        </w:tc>
        <w:tc>
          <w:tcPr>
            <w:tcW w:w="1350" w:type="dxa"/>
            <w:tcBorders>
              <w:top w:val="nil"/>
              <w:left w:val="nil"/>
              <w:bottom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color w:val="000000"/>
                <w:sz w:val="20"/>
                <w:szCs w:val="20"/>
              </w:rPr>
              <w:t>KING</w:t>
            </w:r>
          </w:p>
        </w:tc>
      </w:tr>
      <w:tr w:rsidR="001F11C7" w:rsidRPr="00B7296C" w:rsidTr="004140A0">
        <w:trPr>
          <w:ins w:id="783" w:author="Arjan" w:date="2014-09-08T17:50:00Z"/>
        </w:trPr>
        <w:tc>
          <w:tcPr>
            <w:tcW w:w="3600" w:type="dxa"/>
            <w:tcBorders>
              <w:top w:val="nil"/>
              <w:left w:val="nil"/>
              <w:bottom w:val="nil"/>
              <w:right w:val="nil"/>
            </w:tcBorders>
          </w:tcPr>
          <w:p w:rsidR="001F11C7" w:rsidRPr="00B7296C" w:rsidRDefault="001F11C7" w:rsidP="00B7296C">
            <w:pPr>
              <w:autoSpaceDE w:val="0"/>
              <w:autoSpaceDN w:val="0"/>
              <w:adjustRightInd w:val="0"/>
              <w:spacing w:after="0" w:line="240" w:lineRule="auto"/>
              <w:rPr>
                <w:ins w:id="784" w:author="Arjan" w:date="2014-09-08T17:50:00Z"/>
                <w:rFonts w:ascii="Arial" w:eastAsia="Times New Roman" w:hAnsi="Arial" w:cs="Arial"/>
                <w:color w:val="000000"/>
                <w:sz w:val="20"/>
                <w:szCs w:val="20"/>
              </w:rPr>
            </w:pPr>
          </w:p>
        </w:tc>
        <w:tc>
          <w:tcPr>
            <w:tcW w:w="1080" w:type="dxa"/>
            <w:tcBorders>
              <w:top w:val="nil"/>
              <w:left w:val="nil"/>
              <w:bottom w:val="nil"/>
              <w:right w:val="nil"/>
            </w:tcBorders>
          </w:tcPr>
          <w:p w:rsidR="001F11C7" w:rsidRPr="00B7296C" w:rsidRDefault="001F11C7" w:rsidP="00B7296C">
            <w:pPr>
              <w:autoSpaceDE w:val="0"/>
              <w:autoSpaceDN w:val="0"/>
              <w:adjustRightInd w:val="0"/>
              <w:spacing w:after="0" w:line="240" w:lineRule="auto"/>
              <w:rPr>
                <w:ins w:id="785" w:author="Arjan" w:date="2014-09-08T17:50:00Z"/>
                <w:rFonts w:ascii="Arial" w:eastAsia="Times New Roman" w:hAnsi="Arial" w:cs="Arial"/>
                <w:color w:val="000000"/>
                <w:sz w:val="20"/>
                <w:szCs w:val="20"/>
              </w:rPr>
            </w:pPr>
          </w:p>
        </w:tc>
        <w:tc>
          <w:tcPr>
            <w:tcW w:w="3330" w:type="dxa"/>
            <w:tcBorders>
              <w:top w:val="nil"/>
              <w:left w:val="nil"/>
              <w:bottom w:val="nil"/>
              <w:right w:val="nil"/>
            </w:tcBorders>
          </w:tcPr>
          <w:p w:rsidR="001F11C7" w:rsidRPr="00B7296C" w:rsidRDefault="001F11C7" w:rsidP="001938EB">
            <w:pPr>
              <w:autoSpaceDE w:val="0"/>
              <w:autoSpaceDN w:val="0"/>
              <w:adjustRightInd w:val="0"/>
              <w:spacing w:after="0" w:line="240" w:lineRule="auto"/>
              <w:rPr>
                <w:ins w:id="786" w:author="Arjan" w:date="2014-09-08T17:50:00Z"/>
                <w:rFonts w:ascii="Arial" w:hAnsi="Arial" w:cs="Arial"/>
                <w:sz w:val="20"/>
                <w:szCs w:val="20"/>
                <w:lang w:val="en-AU"/>
              </w:rPr>
            </w:pPr>
            <w:ins w:id="787" w:author="Arjan" w:date="2014-09-08T17:50:00Z">
              <w:r>
                <w:rPr>
                  <w:rFonts w:ascii="Arial" w:hAnsi="Arial" w:cs="Arial"/>
                  <w:sz w:val="20"/>
                  <w:szCs w:val="20"/>
                  <w:lang w:val="en-AU"/>
                </w:rPr>
                <w:t>Afzender</w:t>
              </w:r>
            </w:ins>
          </w:p>
        </w:tc>
        <w:tc>
          <w:tcPr>
            <w:tcW w:w="1350" w:type="dxa"/>
            <w:tcBorders>
              <w:top w:val="nil"/>
              <w:left w:val="nil"/>
              <w:bottom w:val="nil"/>
              <w:right w:val="nil"/>
            </w:tcBorders>
          </w:tcPr>
          <w:p w:rsidR="001F11C7" w:rsidRPr="00B7296C" w:rsidRDefault="001F11C7" w:rsidP="00B7296C">
            <w:pPr>
              <w:autoSpaceDE w:val="0"/>
              <w:autoSpaceDN w:val="0"/>
              <w:adjustRightInd w:val="0"/>
              <w:spacing w:after="0" w:line="240" w:lineRule="auto"/>
              <w:rPr>
                <w:ins w:id="788" w:author="Arjan" w:date="2014-09-08T17:50:00Z"/>
                <w:rFonts w:ascii="Arial" w:eastAsia="Times New Roman" w:hAnsi="Arial" w:cs="Arial"/>
                <w:color w:val="000000"/>
                <w:sz w:val="20"/>
                <w:szCs w:val="20"/>
              </w:rPr>
            </w:pPr>
            <w:ins w:id="789" w:author="Arjan" w:date="2014-09-08T17:50:00Z">
              <w:r>
                <w:rPr>
                  <w:rFonts w:ascii="Arial" w:eastAsia="Times New Roman" w:hAnsi="Arial" w:cs="Arial"/>
                  <w:color w:val="000000"/>
                  <w:sz w:val="20"/>
                  <w:szCs w:val="20"/>
                </w:rPr>
                <w:t>KING</w:t>
              </w:r>
            </w:ins>
          </w:p>
        </w:tc>
      </w:tr>
      <w:tr w:rsidR="004140A0" w:rsidRPr="005E066D" w:rsidTr="004140A0">
        <w:tc>
          <w:tcPr>
            <w:tcW w:w="3600" w:type="dxa"/>
            <w:tcBorders>
              <w:top w:val="nil"/>
              <w:left w:val="nil"/>
              <w:bottom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bookmarkStart w:id="790" w:name="BKM_21E0EC21_5217_4582_A8B8_CA0EE3EFDFAD"/>
            <w:bookmarkEnd w:id="790"/>
          </w:p>
        </w:tc>
        <w:tc>
          <w:tcPr>
            <w:tcW w:w="1080" w:type="dxa"/>
            <w:tcBorders>
              <w:top w:val="nil"/>
              <w:left w:val="nil"/>
              <w:bottom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4140A0" w:rsidRPr="00B7296C" w:rsidRDefault="008F2B4B" w:rsidP="001938EB">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4140A0" w:rsidRPr="00B7296C">
              <w:rPr>
                <w:rFonts w:ascii="Arial" w:hAnsi="Arial" w:cs="Arial"/>
                <w:sz w:val="20"/>
                <w:szCs w:val="20"/>
                <w:lang w:val="en-AU"/>
              </w:rPr>
              <w:instrText xml:space="preserve">MERGEFIELD </w:instrText>
            </w:r>
            <w:r w:rsidR="004140A0" w:rsidRPr="00B7296C">
              <w:rPr>
                <w:rFonts w:ascii="Arial" w:eastAsia="Times New Roman" w:hAnsi="Arial" w:cs="Arial"/>
                <w:color w:val="000000"/>
                <w:sz w:val="20"/>
                <w:szCs w:val="20"/>
              </w:rPr>
              <w:instrText>Att.Name</w:instrText>
            </w:r>
            <w:r w:rsidRPr="00B7296C">
              <w:rPr>
                <w:rFonts w:ascii="Arial" w:hAnsi="Arial" w:cs="Arial"/>
                <w:sz w:val="20"/>
                <w:szCs w:val="20"/>
                <w:lang w:val="en-AU"/>
              </w:rPr>
              <w:fldChar w:fldCharType="separate"/>
            </w:r>
            <w:del w:id="791" w:author="Arjan" w:date="2012-11-16T14:26:00Z">
              <w:r w:rsidR="004140A0" w:rsidRPr="00B7296C" w:rsidDel="006A5F03">
                <w:rPr>
                  <w:rFonts w:ascii="Arial" w:eastAsia="Times New Roman" w:hAnsi="Arial" w:cs="Arial"/>
                  <w:color w:val="000000"/>
                  <w:sz w:val="20"/>
                  <w:szCs w:val="20"/>
                </w:rPr>
                <w:delText>Document</w:delText>
              </w:r>
            </w:del>
            <w:del w:id="792" w:author="Arjan" w:date="2014-01-22T15:22:00Z">
              <w:r w:rsidR="004140A0" w:rsidRPr="00B7296C" w:rsidDel="001938EB">
                <w:rPr>
                  <w:rFonts w:ascii="Arial" w:eastAsia="Times New Roman" w:hAnsi="Arial" w:cs="Arial"/>
                  <w:color w:val="000000"/>
                  <w:sz w:val="20"/>
                  <w:szCs w:val="20"/>
                </w:rPr>
                <w:delText>t</w:delText>
              </w:r>
            </w:del>
            <w:ins w:id="793" w:author="Arjan" w:date="2014-01-22T15:22:00Z">
              <w:r w:rsidR="001938EB">
                <w:rPr>
                  <w:rFonts w:ascii="Arial" w:eastAsia="Times New Roman" w:hAnsi="Arial" w:cs="Arial"/>
                  <w:color w:val="000000"/>
                  <w:sz w:val="20"/>
                  <w:szCs w:val="20"/>
                </w:rPr>
                <w:t>T</w:t>
              </w:r>
            </w:ins>
            <w:r w:rsidR="004140A0" w:rsidRPr="00B7296C">
              <w:rPr>
                <w:rFonts w:ascii="Arial" w:eastAsia="Times New Roman" w:hAnsi="Arial" w:cs="Arial"/>
                <w:color w:val="000000"/>
                <w:sz w:val="20"/>
                <w:szCs w:val="20"/>
              </w:rPr>
              <w:t>itel</w:t>
            </w:r>
            <w:r w:rsidRPr="00B7296C">
              <w:rPr>
                <w:rFonts w:ascii="Arial" w:hAnsi="Arial" w:cs="Arial"/>
                <w:sz w:val="20"/>
                <w:szCs w:val="20"/>
                <w:lang w:val="en-AU"/>
              </w:rPr>
              <w:fldChar w:fldCharType="end"/>
            </w:r>
          </w:p>
        </w:tc>
        <w:tc>
          <w:tcPr>
            <w:tcW w:w="1350" w:type="dxa"/>
            <w:tcBorders>
              <w:top w:val="nil"/>
              <w:left w:val="nil"/>
              <w:bottom w:val="nil"/>
              <w:right w:val="nil"/>
            </w:tcBorders>
          </w:tcPr>
          <w:p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4140A0" w:rsidRPr="005E066D" w:rsidTr="004140A0">
        <w:tc>
          <w:tcPr>
            <w:tcW w:w="3600" w:type="dxa"/>
            <w:tcBorders>
              <w:top w:val="nil"/>
              <w:left w:val="nil"/>
              <w:bottom w:val="nil"/>
              <w:right w:val="nil"/>
            </w:tcBorders>
          </w:tcPr>
          <w:p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bookmarkStart w:id="794" w:name="BKM_1DB068B6_3EAE_4d79_B1EC_73905A5994FC"/>
            <w:bookmarkEnd w:id="794"/>
          </w:p>
        </w:tc>
        <w:tc>
          <w:tcPr>
            <w:tcW w:w="1080" w:type="dxa"/>
            <w:tcBorders>
              <w:top w:val="nil"/>
              <w:left w:val="nil"/>
              <w:bottom w:val="nil"/>
              <w:right w:val="nil"/>
            </w:tcBorders>
          </w:tcPr>
          <w:p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p>
        </w:tc>
        <w:tc>
          <w:tcPr>
            <w:tcW w:w="3330" w:type="dxa"/>
            <w:tcBorders>
              <w:top w:val="nil"/>
              <w:left w:val="nil"/>
              <w:bottom w:val="nil"/>
              <w:right w:val="nil"/>
            </w:tcBorders>
          </w:tcPr>
          <w:p w:rsidR="004140A0" w:rsidRPr="00B7296C" w:rsidRDefault="008F2B4B" w:rsidP="001938EB">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4140A0" w:rsidRPr="00B7296C">
              <w:rPr>
                <w:rFonts w:ascii="Arial" w:hAnsi="Arial" w:cs="Arial"/>
                <w:sz w:val="20"/>
                <w:szCs w:val="20"/>
                <w:lang w:val="en-AU"/>
              </w:rPr>
              <w:instrText xml:space="preserve">MERGEFIELD </w:instrText>
            </w:r>
            <w:r w:rsidR="004140A0" w:rsidRPr="00B7296C">
              <w:rPr>
                <w:rFonts w:ascii="Arial" w:eastAsia="Times New Roman" w:hAnsi="Arial" w:cs="Arial"/>
                <w:color w:val="000000"/>
                <w:sz w:val="20"/>
                <w:szCs w:val="20"/>
              </w:rPr>
              <w:instrText>Att.Name</w:instrText>
            </w:r>
            <w:r w:rsidRPr="00B7296C">
              <w:rPr>
                <w:rFonts w:ascii="Arial" w:hAnsi="Arial" w:cs="Arial"/>
                <w:sz w:val="20"/>
                <w:szCs w:val="20"/>
                <w:lang w:val="en-AU"/>
              </w:rPr>
              <w:fldChar w:fldCharType="separate"/>
            </w:r>
            <w:del w:id="795" w:author="Arjan" w:date="2012-11-16T14:26:00Z">
              <w:r w:rsidR="004140A0" w:rsidRPr="00B7296C" w:rsidDel="006A5F03">
                <w:rPr>
                  <w:rFonts w:ascii="Arial" w:eastAsia="Times New Roman" w:hAnsi="Arial" w:cs="Arial"/>
                  <w:color w:val="000000"/>
                  <w:sz w:val="20"/>
                  <w:szCs w:val="20"/>
                </w:rPr>
                <w:delText>Document</w:delText>
              </w:r>
            </w:del>
            <w:del w:id="796" w:author="Arjan" w:date="2014-01-22T15:22:00Z">
              <w:r w:rsidR="004140A0" w:rsidRPr="00B7296C" w:rsidDel="001938EB">
                <w:rPr>
                  <w:rFonts w:ascii="Arial" w:eastAsia="Times New Roman" w:hAnsi="Arial" w:cs="Arial"/>
                  <w:color w:val="000000"/>
                  <w:sz w:val="20"/>
                  <w:szCs w:val="20"/>
                </w:rPr>
                <w:delText>b</w:delText>
              </w:r>
            </w:del>
            <w:ins w:id="797" w:author="Arjan" w:date="2014-01-22T15:22:00Z">
              <w:r w:rsidR="001938EB">
                <w:rPr>
                  <w:rFonts w:ascii="Arial" w:eastAsia="Times New Roman" w:hAnsi="Arial" w:cs="Arial"/>
                  <w:color w:val="000000"/>
                  <w:sz w:val="20"/>
                  <w:szCs w:val="20"/>
                </w:rPr>
                <w:t>B</w:t>
              </w:r>
            </w:ins>
            <w:r w:rsidR="004140A0" w:rsidRPr="00B7296C">
              <w:rPr>
                <w:rFonts w:ascii="Arial" w:eastAsia="Times New Roman" w:hAnsi="Arial" w:cs="Arial"/>
                <w:color w:val="000000"/>
                <w:sz w:val="20"/>
                <w:szCs w:val="20"/>
              </w:rPr>
              <w:t>eschrijving</w:t>
            </w:r>
            <w:r w:rsidRPr="00B7296C">
              <w:rPr>
                <w:rFonts w:ascii="Arial" w:hAnsi="Arial" w:cs="Arial"/>
                <w:sz w:val="20"/>
                <w:szCs w:val="20"/>
                <w:lang w:val="en-AU"/>
              </w:rPr>
              <w:fldChar w:fldCharType="end"/>
            </w:r>
          </w:p>
        </w:tc>
        <w:tc>
          <w:tcPr>
            <w:tcW w:w="1350" w:type="dxa"/>
            <w:tcBorders>
              <w:top w:val="nil"/>
              <w:left w:val="nil"/>
              <w:bottom w:val="nil"/>
              <w:right w:val="nil"/>
            </w:tcBorders>
          </w:tcPr>
          <w:p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1938EB" w:rsidRPr="00B7296C" w:rsidTr="004140A0">
        <w:trPr>
          <w:ins w:id="798" w:author="Arjan" w:date="2014-01-22T15:21:00Z"/>
        </w:trPr>
        <w:tc>
          <w:tcPr>
            <w:tcW w:w="3600" w:type="dxa"/>
            <w:tcBorders>
              <w:top w:val="nil"/>
              <w:left w:val="nil"/>
              <w:bottom w:val="nil"/>
              <w:right w:val="nil"/>
            </w:tcBorders>
          </w:tcPr>
          <w:p w:rsidR="001938EB" w:rsidRPr="00DD0F4F" w:rsidRDefault="001938EB" w:rsidP="00B7296C">
            <w:pPr>
              <w:autoSpaceDE w:val="0"/>
              <w:autoSpaceDN w:val="0"/>
              <w:adjustRightInd w:val="0"/>
              <w:spacing w:after="0" w:line="240" w:lineRule="auto"/>
              <w:rPr>
                <w:ins w:id="799" w:author="Arjan" w:date="2014-01-22T15:21:00Z"/>
                <w:rFonts w:ascii="Arial" w:eastAsia="Times New Roman" w:hAnsi="Arial" w:cs="Arial"/>
                <w:color w:val="000000"/>
                <w:sz w:val="20"/>
                <w:szCs w:val="20"/>
                <w:lang w:val="nl-NL"/>
              </w:rPr>
            </w:pPr>
          </w:p>
        </w:tc>
        <w:tc>
          <w:tcPr>
            <w:tcW w:w="1080" w:type="dxa"/>
            <w:tcBorders>
              <w:top w:val="nil"/>
              <w:left w:val="nil"/>
              <w:bottom w:val="nil"/>
              <w:right w:val="nil"/>
            </w:tcBorders>
          </w:tcPr>
          <w:p w:rsidR="001938EB" w:rsidRPr="00DD0F4F" w:rsidRDefault="001938EB" w:rsidP="00B7296C">
            <w:pPr>
              <w:autoSpaceDE w:val="0"/>
              <w:autoSpaceDN w:val="0"/>
              <w:adjustRightInd w:val="0"/>
              <w:spacing w:after="0" w:line="240" w:lineRule="auto"/>
              <w:rPr>
                <w:ins w:id="800" w:author="Arjan" w:date="2014-01-22T15:21:00Z"/>
                <w:rFonts w:ascii="Arial" w:eastAsia="Times New Roman" w:hAnsi="Arial" w:cs="Arial"/>
                <w:color w:val="000000"/>
                <w:sz w:val="20"/>
                <w:szCs w:val="20"/>
                <w:lang w:val="nl-NL"/>
              </w:rPr>
            </w:pPr>
          </w:p>
        </w:tc>
        <w:tc>
          <w:tcPr>
            <w:tcW w:w="3330" w:type="dxa"/>
            <w:tcBorders>
              <w:top w:val="nil"/>
              <w:left w:val="nil"/>
              <w:bottom w:val="nil"/>
              <w:right w:val="nil"/>
            </w:tcBorders>
          </w:tcPr>
          <w:p w:rsidR="001938EB" w:rsidRPr="00B7296C" w:rsidRDefault="00B644DB" w:rsidP="006A5F03">
            <w:pPr>
              <w:autoSpaceDE w:val="0"/>
              <w:autoSpaceDN w:val="0"/>
              <w:adjustRightInd w:val="0"/>
              <w:spacing w:after="0" w:line="240" w:lineRule="auto"/>
              <w:rPr>
                <w:ins w:id="801" w:author="Arjan" w:date="2014-01-22T15:21:00Z"/>
                <w:rFonts w:ascii="Arial" w:hAnsi="Arial" w:cs="Arial"/>
                <w:sz w:val="20"/>
                <w:szCs w:val="20"/>
                <w:lang w:val="en-AU"/>
              </w:rPr>
            </w:pPr>
            <w:ins w:id="802" w:author="Arjan" w:date="2014-01-22T15:22:00Z">
              <w:r>
                <w:rPr>
                  <w:rFonts w:ascii="Arial" w:hAnsi="Arial" w:cs="Arial"/>
                  <w:sz w:val="20"/>
                  <w:szCs w:val="20"/>
                  <w:lang w:val="en-AU"/>
                </w:rPr>
                <w:t>Versie</w:t>
              </w:r>
            </w:ins>
          </w:p>
        </w:tc>
        <w:tc>
          <w:tcPr>
            <w:tcW w:w="1350" w:type="dxa"/>
            <w:tcBorders>
              <w:top w:val="nil"/>
              <w:left w:val="nil"/>
              <w:bottom w:val="nil"/>
              <w:right w:val="nil"/>
            </w:tcBorders>
          </w:tcPr>
          <w:p w:rsidR="001938EB" w:rsidRPr="00B7296C" w:rsidRDefault="00B644DB" w:rsidP="00B7296C">
            <w:pPr>
              <w:autoSpaceDE w:val="0"/>
              <w:autoSpaceDN w:val="0"/>
              <w:adjustRightInd w:val="0"/>
              <w:spacing w:after="0" w:line="240" w:lineRule="auto"/>
              <w:rPr>
                <w:ins w:id="803" w:author="Arjan" w:date="2014-01-22T15:21:00Z"/>
                <w:rFonts w:ascii="Arial" w:eastAsia="Times New Roman" w:hAnsi="Arial" w:cs="Arial"/>
                <w:color w:val="000000"/>
                <w:sz w:val="20"/>
                <w:szCs w:val="20"/>
              </w:rPr>
            </w:pPr>
            <w:ins w:id="804" w:author="Arjan" w:date="2014-01-22T15:22:00Z">
              <w:r>
                <w:rPr>
                  <w:rFonts w:ascii="Arial" w:eastAsia="Times New Roman" w:hAnsi="Arial" w:cs="Arial"/>
                  <w:color w:val="000000"/>
                  <w:sz w:val="20"/>
                  <w:szCs w:val="20"/>
                </w:rPr>
                <w:t>KING</w:t>
              </w:r>
            </w:ins>
          </w:p>
        </w:tc>
      </w:tr>
      <w:tr w:rsidR="001938EB" w:rsidRPr="00B7296C" w:rsidTr="004140A0">
        <w:trPr>
          <w:ins w:id="805" w:author="Arjan" w:date="2014-01-22T15:21:00Z"/>
        </w:trPr>
        <w:tc>
          <w:tcPr>
            <w:tcW w:w="3600" w:type="dxa"/>
            <w:tcBorders>
              <w:top w:val="nil"/>
              <w:left w:val="nil"/>
              <w:bottom w:val="nil"/>
              <w:right w:val="nil"/>
            </w:tcBorders>
          </w:tcPr>
          <w:p w:rsidR="001938EB" w:rsidRPr="00B7296C" w:rsidRDefault="001938EB" w:rsidP="00B7296C">
            <w:pPr>
              <w:autoSpaceDE w:val="0"/>
              <w:autoSpaceDN w:val="0"/>
              <w:adjustRightInd w:val="0"/>
              <w:spacing w:after="0" w:line="240" w:lineRule="auto"/>
              <w:rPr>
                <w:ins w:id="806" w:author="Arjan" w:date="2014-01-22T15:21:00Z"/>
                <w:rFonts w:ascii="Arial" w:eastAsia="Times New Roman" w:hAnsi="Arial" w:cs="Arial"/>
                <w:color w:val="000000"/>
                <w:sz w:val="20"/>
                <w:szCs w:val="20"/>
              </w:rPr>
            </w:pPr>
          </w:p>
        </w:tc>
        <w:tc>
          <w:tcPr>
            <w:tcW w:w="1080" w:type="dxa"/>
            <w:tcBorders>
              <w:top w:val="nil"/>
              <w:left w:val="nil"/>
              <w:bottom w:val="nil"/>
              <w:right w:val="nil"/>
            </w:tcBorders>
          </w:tcPr>
          <w:p w:rsidR="001938EB" w:rsidRPr="00B7296C" w:rsidRDefault="001938EB" w:rsidP="00B7296C">
            <w:pPr>
              <w:autoSpaceDE w:val="0"/>
              <w:autoSpaceDN w:val="0"/>
              <w:adjustRightInd w:val="0"/>
              <w:spacing w:after="0" w:line="240" w:lineRule="auto"/>
              <w:rPr>
                <w:ins w:id="807" w:author="Arjan" w:date="2014-01-22T15:21:00Z"/>
                <w:rFonts w:ascii="Arial" w:eastAsia="Times New Roman" w:hAnsi="Arial" w:cs="Arial"/>
                <w:color w:val="000000"/>
                <w:sz w:val="20"/>
                <w:szCs w:val="20"/>
              </w:rPr>
            </w:pPr>
          </w:p>
        </w:tc>
        <w:tc>
          <w:tcPr>
            <w:tcW w:w="3330" w:type="dxa"/>
            <w:tcBorders>
              <w:top w:val="nil"/>
              <w:left w:val="nil"/>
              <w:bottom w:val="nil"/>
              <w:right w:val="nil"/>
            </w:tcBorders>
          </w:tcPr>
          <w:p w:rsidR="001938EB" w:rsidRPr="00B7296C" w:rsidRDefault="00B644DB" w:rsidP="006A5F03">
            <w:pPr>
              <w:autoSpaceDE w:val="0"/>
              <w:autoSpaceDN w:val="0"/>
              <w:adjustRightInd w:val="0"/>
              <w:spacing w:after="0" w:line="240" w:lineRule="auto"/>
              <w:rPr>
                <w:ins w:id="808" w:author="Arjan" w:date="2014-01-22T15:21:00Z"/>
                <w:rFonts w:ascii="Arial" w:hAnsi="Arial" w:cs="Arial"/>
                <w:sz w:val="20"/>
                <w:szCs w:val="20"/>
                <w:lang w:val="en-AU"/>
              </w:rPr>
            </w:pPr>
            <w:ins w:id="809" w:author="Arjan" w:date="2014-01-22T15:22:00Z">
              <w:r>
                <w:rPr>
                  <w:rFonts w:ascii="Arial" w:hAnsi="Arial" w:cs="Arial"/>
                  <w:sz w:val="20"/>
                  <w:szCs w:val="20"/>
                  <w:lang w:val="en-AU"/>
                </w:rPr>
                <w:t>Status</w:t>
              </w:r>
            </w:ins>
          </w:p>
        </w:tc>
        <w:tc>
          <w:tcPr>
            <w:tcW w:w="1350" w:type="dxa"/>
            <w:tcBorders>
              <w:top w:val="nil"/>
              <w:left w:val="nil"/>
              <w:bottom w:val="nil"/>
              <w:right w:val="nil"/>
            </w:tcBorders>
          </w:tcPr>
          <w:p w:rsidR="001938EB" w:rsidRPr="00B7296C" w:rsidRDefault="00B644DB" w:rsidP="00B7296C">
            <w:pPr>
              <w:autoSpaceDE w:val="0"/>
              <w:autoSpaceDN w:val="0"/>
              <w:adjustRightInd w:val="0"/>
              <w:spacing w:after="0" w:line="240" w:lineRule="auto"/>
              <w:rPr>
                <w:ins w:id="810" w:author="Arjan" w:date="2014-01-22T15:21:00Z"/>
                <w:rFonts w:ascii="Arial" w:eastAsia="Times New Roman" w:hAnsi="Arial" w:cs="Arial"/>
                <w:color w:val="000000"/>
                <w:sz w:val="20"/>
                <w:szCs w:val="20"/>
              </w:rPr>
            </w:pPr>
            <w:ins w:id="811" w:author="Arjan" w:date="2014-01-22T15:22:00Z">
              <w:r>
                <w:rPr>
                  <w:rFonts w:ascii="Arial" w:eastAsia="Times New Roman" w:hAnsi="Arial" w:cs="Arial"/>
                  <w:color w:val="000000"/>
                  <w:sz w:val="20"/>
                  <w:szCs w:val="20"/>
                </w:rPr>
                <w:t>KING</w:t>
              </w:r>
            </w:ins>
          </w:p>
        </w:tc>
      </w:tr>
      <w:tr w:rsidR="004140A0" w:rsidRPr="00B7296C" w:rsidTr="004140A0">
        <w:tc>
          <w:tcPr>
            <w:tcW w:w="3600" w:type="dxa"/>
            <w:tcBorders>
              <w:top w:val="nil"/>
              <w:left w:val="nil"/>
              <w:bottom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bookmarkStart w:id="812" w:name="BKM_C06162CD_CFEA_4c04_BE26_76BC4DF42A16"/>
            <w:bookmarkEnd w:id="812"/>
          </w:p>
        </w:tc>
        <w:tc>
          <w:tcPr>
            <w:tcW w:w="1080" w:type="dxa"/>
            <w:tcBorders>
              <w:top w:val="nil"/>
              <w:left w:val="nil"/>
              <w:bottom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4140A0" w:rsidRPr="00B7296C" w:rsidRDefault="008F2B4B" w:rsidP="001938EB">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4140A0" w:rsidRPr="00B7296C">
              <w:rPr>
                <w:rFonts w:ascii="Arial" w:hAnsi="Arial" w:cs="Arial"/>
                <w:sz w:val="20"/>
                <w:szCs w:val="20"/>
                <w:lang w:val="en-AU"/>
              </w:rPr>
              <w:instrText xml:space="preserve">MERGEFIELD </w:instrText>
            </w:r>
            <w:r w:rsidR="004140A0" w:rsidRPr="00B7296C">
              <w:rPr>
                <w:rFonts w:ascii="Arial" w:eastAsia="Times New Roman" w:hAnsi="Arial" w:cs="Arial"/>
                <w:color w:val="000000"/>
                <w:sz w:val="20"/>
                <w:szCs w:val="20"/>
              </w:rPr>
              <w:instrText>Att.Name</w:instrText>
            </w:r>
            <w:r w:rsidRPr="00B7296C">
              <w:rPr>
                <w:rFonts w:ascii="Arial" w:hAnsi="Arial" w:cs="Arial"/>
                <w:sz w:val="20"/>
                <w:szCs w:val="20"/>
                <w:lang w:val="en-AU"/>
              </w:rPr>
              <w:fldChar w:fldCharType="separate"/>
            </w:r>
            <w:del w:id="813" w:author="Arjan" w:date="2012-11-16T14:26:00Z">
              <w:r w:rsidR="004140A0" w:rsidRPr="00B7296C" w:rsidDel="006A5F03">
                <w:rPr>
                  <w:rFonts w:ascii="Arial" w:eastAsia="Times New Roman" w:hAnsi="Arial" w:cs="Arial"/>
                  <w:color w:val="000000"/>
                  <w:sz w:val="20"/>
                  <w:szCs w:val="20"/>
                </w:rPr>
                <w:delText xml:space="preserve">Document </w:delText>
              </w:r>
            </w:del>
            <w:del w:id="814" w:author="Arjan" w:date="2014-01-22T15:22:00Z">
              <w:r w:rsidR="004140A0" w:rsidRPr="00B7296C" w:rsidDel="001938EB">
                <w:rPr>
                  <w:rFonts w:ascii="Arial" w:eastAsia="Times New Roman" w:hAnsi="Arial" w:cs="Arial"/>
                  <w:color w:val="000000"/>
                  <w:sz w:val="20"/>
                  <w:szCs w:val="20"/>
                </w:rPr>
                <w:delText>v</w:delText>
              </w:r>
            </w:del>
            <w:ins w:id="815" w:author="Arjan" w:date="2014-01-22T15:22:00Z">
              <w:r w:rsidR="001938EB">
                <w:rPr>
                  <w:rFonts w:ascii="Arial" w:eastAsia="Times New Roman" w:hAnsi="Arial" w:cs="Arial"/>
                  <w:color w:val="000000"/>
                  <w:sz w:val="20"/>
                  <w:szCs w:val="20"/>
                </w:rPr>
                <w:t>V</w:t>
              </w:r>
            </w:ins>
            <w:r w:rsidR="004140A0" w:rsidRPr="00B7296C">
              <w:rPr>
                <w:rFonts w:ascii="Arial" w:eastAsia="Times New Roman" w:hAnsi="Arial" w:cs="Arial"/>
                <w:color w:val="000000"/>
                <w:sz w:val="20"/>
                <w:szCs w:val="20"/>
              </w:rPr>
              <w:t>erzenddatum</w:t>
            </w:r>
            <w:r w:rsidRPr="00B7296C">
              <w:rPr>
                <w:rFonts w:ascii="Arial" w:hAnsi="Arial" w:cs="Arial"/>
                <w:sz w:val="20"/>
                <w:szCs w:val="20"/>
                <w:lang w:val="en-AU"/>
              </w:rPr>
              <w:fldChar w:fldCharType="end"/>
            </w:r>
          </w:p>
        </w:tc>
        <w:tc>
          <w:tcPr>
            <w:tcW w:w="1350" w:type="dxa"/>
            <w:tcBorders>
              <w:top w:val="nil"/>
              <w:left w:val="nil"/>
              <w:bottom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color w:val="000000"/>
                <w:sz w:val="20"/>
                <w:szCs w:val="20"/>
              </w:rPr>
              <w:t>KING</w:t>
            </w:r>
          </w:p>
        </w:tc>
      </w:tr>
      <w:tr w:rsidR="001F11C7" w:rsidRPr="00B7296C" w:rsidTr="004140A0">
        <w:trPr>
          <w:ins w:id="816" w:author="Arjan" w:date="2014-09-08T17:50:00Z"/>
        </w:trPr>
        <w:tc>
          <w:tcPr>
            <w:tcW w:w="3600" w:type="dxa"/>
            <w:tcBorders>
              <w:top w:val="nil"/>
              <w:left w:val="nil"/>
              <w:bottom w:val="nil"/>
              <w:right w:val="nil"/>
            </w:tcBorders>
          </w:tcPr>
          <w:p w:rsidR="001F11C7" w:rsidRPr="00B7296C" w:rsidRDefault="001F11C7" w:rsidP="00B7296C">
            <w:pPr>
              <w:autoSpaceDE w:val="0"/>
              <w:autoSpaceDN w:val="0"/>
              <w:adjustRightInd w:val="0"/>
              <w:spacing w:after="0" w:line="240" w:lineRule="auto"/>
              <w:rPr>
                <w:ins w:id="817" w:author="Arjan" w:date="2014-09-08T17:50:00Z"/>
                <w:rFonts w:ascii="Arial" w:eastAsia="Times New Roman" w:hAnsi="Arial" w:cs="Arial"/>
                <w:color w:val="000000"/>
                <w:sz w:val="20"/>
                <w:szCs w:val="20"/>
              </w:rPr>
            </w:pPr>
          </w:p>
        </w:tc>
        <w:tc>
          <w:tcPr>
            <w:tcW w:w="1080" w:type="dxa"/>
            <w:tcBorders>
              <w:top w:val="nil"/>
              <w:left w:val="nil"/>
              <w:bottom w:val="nil"/>
              <w:right w:val="nil"/>
            </w:tcBorders>
          </w:tcPr>
          <w:p w:rsidR="001F11C7" w:rsidRPr="00B7296C" w:rsidRDefault="001F11C7" w:rsidP="00B7296C">
            <w:pPr>
              <w:autoSpaceDE w:val="0"/>
              <w:autoSpaceDN w:val="0"/>
              <w:adjustRightInd w:val="0"/>
              <w:spacing w:after="0" w:line="240" w:lineRule="auto"/>
              <w:rPr>
                <w:ins w:id="818" w:author="Arjan" w:date="2014-09-08T17:50:00Z"/>
                <w:rFonts w:ascii="Arial" w:eastAsia="Times New Roman" w:hAnsi="Arial" w:cs="Arial"/>
                <w:color w:val="000000"/>
                <w:sz w:val="20"/>
                <w:szCs w:val="20"/>
              </w:rPr>
            </w:pPr>
          </w:p>
        </w:tc>
        <w:tc>
          <w:tcPr>
            <w:tcW w:w="3330" w:type="dxa"/>
            <w:tcBorders>
              <w:top w:val="nil"/>
              <w:left w:val="nil"/>
              <w:bottom w:val="nil"/>
              <w:right w:val="nil"/>
            </w:tcBorders>
          </w:tcPr>
          <w:p w:rsidR="001F11C7" w:rsidRPr="00B7296C" w:rsidRDefault="001F11C7" w:rsidP="001938EB">
            <w:pPr>
              <w:autoSpaceDE w:val="0"/>
              <w:autoSpaceDN w:val="0"/>
              <w:adjustRightInd w:val="0"/>
              <w:spacing w:after="0" w:line="240" w:lineRule="auto"/>
              <w:rPr>
                <w:ins w:id="819" w:author="Arjan" w:date="2014-09-08T17:50:00Z"/>
                <w:rFonts w:ascii="Arial" w:hAnsi="Arial" w:cs="Arial"/>
                <w:sz w:val="20"/>
                <w:szCs w:val="20"/>
                <w:lang w:val="en-AU"/>
              </w:rPr>
            </w:pPr>
            <w:ins w:id="820" w:author="Arjan" w:date="2014-09-08T17:50:00Z">
              <w:r>
                <w:rPr>
                  <w:rFonts w:ascii="Arial" w:hAnsi="Arial" w:cs="Arial"/>
                  <w:sz w:val="20"/>
                  <w:szCs w:val="20"/>
                  <w:lang w:val="en-AU"/>
                </w:rPr>
                <w:t>Geadresseerde</w:t>
              </w:r>
            </w:ins>
          </w:p>
        </w:tc>
        <w:tc>
          <w:tcPr>
            <w:tcW w:w="1350" w:type="dxa"/>
            <w:tcBorders>
              <w:top w:val="nil"/>
              <w:left w:val="nil"/>
              <w:bottom w:val="nil"/>
              <w:right w:val="nil"/>
            </w:tcBorders>
          </w:tcPr>
          <w:p w:rsidR="001F11C7" w:rsidRPr="00B7296C" w:rsidRDefault="001F11C7" w:rsidP="00B7296C">
            <w:pPr>
              <w:autoSpaceDE w:val="0"/>
              <w:autoSpaceDN w:val="0"/>
              <w:adjustRightInd w:val="0"/>
              <w:spacing w:after="0" w:line="240" w:lineRule="auto"/>
              <w:rPr>
                <w:ins w:id="821" w:author="Arjan" w:date="2014-09-08T17:50:00Z"/>
                <w:rFonts w:ascii="Arial" w:eastAsia="Times New Roman" w:hAnsi="Arial" w:cs="Arial"/>
                <w:color w:val="000000"/>
                <w:sz w:val="20"/>
                <w:szCs w:val="20"/>
              </w:rPr>
            </w:pPr>
            <w:ins w:id="822" w:author="Arjan" w:date="2014-09-08T17:50:00Z">
              <w:r>
                <w:rPr>
                  <w:rFonts w:ascii="Arial" w:eastAsia="Times New Roman" w:hAnsi="Arial" w:cs="Arial"/>
                  <w:color w:val="000000"/>
                  <w:sz w:val="20"/>
                  <w:szCs w:val="20"/>
                </w:rPr>
                <w:t>KING</w:t>
              </w:r>
            </w:ins>
          </w:p>
        </w:tc>
      </w:tr>
      <w:tr w:rsidR="004140A0" w:rsidRPr="00B7296C" w:rsidTr="004140A0">
        <w:tc>
          <w:tcPr>
            <w:tcW w:w="3600" w:type="dxa"/>
            <w:tcBorders>
              <w:top w:val="nil"/>
              <w:left w:val="nil"/>
              <w:bottom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bookmarkStart w:id="823" w:name="BKM_A7A897CF_ECB5_45c1_A0CD_698E1D66F2CF"/>
            <w:bookmarkEnd w:id="823"/>
          </w:p>
        </w:tc>
        <w:tc>
          <w:tcPr>
            <w:tcW w:w="1080" w:type="dxa"/>
            <w:tcBorders>
              <w:top w:val="nil"/>
              <w:left w:val="nil"/>
              <w:bottom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4140A0" w:rsidRPr="00B7296C" w:rsidRDefault="008F2B4B"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4140A0" w:rsidRPr="00B7296C">
              <w:rPr>
                <w:rFonts w:ascii="Arial" w:hAnsi="Arial" w:cs="Arial"/>
                <w:sz w:val="20"/>
                <w:szCs w:val="20"/>
                <w:lang w:val="en-AU"/>
              </w:rPr>
              <w:instrText xml:space="preserve">MERGEFIELD </w:instrText>
            </w:r>
            <w:r w:rsidR="004140A0" w:rsidRPr="00B7296C">
              <w:rPr>
                <w:rFonts w:ascii="Arial" w:eastAsia="Times New Roman" w:hAnsi="Arial" w:cs="Arial"/>
                <w:color w:val="000000"/>
                <w:sz w:val="20"/>
                <w:szCs w:val="20"/>
              </w:rPr>
              <w:instrText>Att.Name</w:instrText>
            </w:r>
            <w:r w:rsidRPr="00B7296C">
              <w:rPr>
                <w:rFonts w:ascii="Arial" w:hAnsi="Arial" w:cs="Arial"/>
                <w:sz w:val="20"/>
                <w:szCs w:val="20"/>
                <w:lang w:val="en-AU"/>
              </w:rPr>
              <w:fldChar w:fldCharType="separate"/>
            </w:r>
            <w:r w:rsidR="004140A0" w:rsidRPr="00B7296C">
              <w:rPr>
                <w:rFonts w:ascii="Arial" w:eastAsia="Times New Roman" w:hAnsi="Arial" w:cs="Arial"/>
                <w:color w:val="000000"/>
                <w:sz w:val="20"/>
                <w:szCs w:val="20"/>
              </w:rPr>
              <w:t>Vertrouwelijk</w:t>
            </w:r>
            <w:del w:id="824" w:author="Arjan" w:date="2012-11-16T14:26:00Z">
              <w:r w:rsidR="004140A0" w:rsidRPr="00B7296C" w:rsidDel="006A5F03">
                <w:rPr>
                  <w:rFonts w:ascii="Arial" w:eastAsia="Times New Roman" w:hAnsi="Arial" w:cs="Arial"/>
                  <w:color w:val="000000"/>
                  <w:sz w:val="20"/>
                  <w:szCs w:val="20"/>
                </w:rPr>
                <w:delText xml:space="preserve"> </w:delText>
              </w:r>
            </w:del>
            <w:r w:rsidR="004140A0" w:rsidRPr="00B7296C">
              <w:rPr>
                <w:rFonts w:ascii="Arial" w:eastAsia="Times New Roman" w:hAnsi="Arial" w:cs="Arial"/>
                <w:color w:val="000000"/>
                <w:sz w:val="20"/>
                <w:szCs w:val="20"/>
              </w:rPr>
              <w:t>aanduiding</w:t>
            </w:r>
            <w:r w:rsidRPr="00B7296C">
              <w:rPr>
                <w:rFonts w:ascii="Arial" w:hAnsi="Arial" w:cs="Arial"/>
                <w:sz w:val="20"/>
                <w:szCs w:val="20"/>
                <w:lang w:val="en-AU"/>
              </w:rPr>
              <w:fldChar w:fldCharType="end"/>
            </w:r>
          </w:p>
        </w:tc>
        <w:tc>
          <w:tcPr>
            <w:tcW w:w="1350" w:type="dxa"/>
            <w:tcBorders>
              <w:top w:val="nil"/>
              <w:left w:val="nil"/>
              <w:bottom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color w:val="000000"/>
                <w:sz w:val="20"/>
                <w:szCs w:val="20"/>
              </w:rPr>
              <w:t>KING</w:t>
            </w:r>
          </w:p>
        </w:tc>
      </w:tr>
      <w:tr w:rsidR="006B0CA1" w:rsidRPr="00B7296C" w:rsidTr="004140A0">
        <w:tc>
          <w:tcPr>
            <w:tcW w:w="3600" w:type="dxa"/>
            <w:tcBorders>
              <w:top w:val="nil"/>
              <w:left w:val="nil"/>
              <w:bottom w:val="nil"/>
              <w:right w:val="nil"/>
            </w:tcBorders>
          </w:tcPr>
          <w:p w:rsidR="006B0CA1" w:rsidRPr="00B7296C" w:rsidRDefault="006B0CA1" w:rsidP="00B7296C">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6B0CA1" w:rsidRPr="00B7296C" w:rsidRDefault="006B0CA1" w:rsidP="00B7296C">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6B0CA1" w:rsidRPr="00B7296C" w:rsidRDefault="006B0CA1" w:rsidP="00B7296C">
            <w:pPr>
              <w:autoSpaceDE w:val="0"/>
              <w:autoSpaceDN w:val="0"/>
              <w:adjustRightInd w:val="0"/>
              <w:spacing w:after="0" w:line="240" w:lineRule="auto"/>
              <w:rPr>
                <w:rFonts w:ascii="Arial" w:hAnsi="Arial" w:cs="Arial"/>
                <w:sz w:val="20"/>
                <w:szCs w:val="20"/>
                <w:lang w:val="en-AU"/>
              </w:rPr>
            </w:pPr>
            <w:ins w:id="825" w:author="Arjan" w:date="2014-01-21T21:59:00Z">
              <w:r>
                <w:rPr>
                  <w:rFonts w:ascii="Arial" w:hAnsi="Arial" w:cs="Arial"/>
                  <w:sz w:val="20"/>
                  <w:szCs w:val="20"/>
                  <w:lang w:val="en-AU"/>
                </w:rPr>
                <w:t>Gebruiksrechten</w:t>
              </w:r>
            </w:ins>
          </w:p>
        </w:tc>
        <w:tc>
          <w:tcPr>
            <w:tcW w:w="1350" w:type="dxa"/>
            <w:tcBorders>
              <w:top w:val="nil"/>
              <w:left w:val="nil"/>
              <w:bottom w:val="nil"/>
              <w:right w:val="nil"/>
            </w:tcBorders>
          </w:tcPr>
          <w:p w:rsidR="006B0CA1" w:rsidRPr="00B7296C" w:rsidRDefault="006B0CA1" w:rsidP="00B7296C">
            <w:pPr>
              <w:autoSpaceDE w:val="0"/>
              <w:autoSpaceDN w:val="0"/>
              <w:adjustRightInd w:val="0"/>
              <w:spacing w:after="0" w:line="240" w:lineRule="auto"/>
              <w:rPr>
                <w:rFonts w:ascii="Arial" w:eastAsia="Times New Roman" w:hAnsi="Arial" w:cs="Arial"/>
                <w:color w:val="000000"/>
                <w:sz w:val="20"/>
                <w:szCs w:val="20"/>
              </w:rPr>
            </w:pPr>
            <w:ins w:id="826" w:author="Arjan" w:date="2014-01-21T22:00:00Z">
              <w:r>
                <w:rPr>
                  <w:rFonts w:ascii="Arial" w:eastAsia="Times New Roman" w:hAnsi="Arial" w:cs="Arial"/>
                  <w:color w:val="000000"/>
                  <w:sz w:val="20"/>
                  <w:szCs w:val="20"/>
                </w:rPr>
                <w:t>KING</w:t>
              </w:r>
            </w:ins>
          </w:p>
        </w:tc>
      </w:tr>
      <w:tr w:rsidR="004F5D06" w:rsidRPr="00B7296C" w:rsidTr="004140A0">
        <w:trPr>
          <w:ins w:id="827" w:author="Arjan" w:date="2014-01-22T16:35:00Z"/>
        </w:trPr>
        <w:tc>
          <w:tcPr>
            <w:tcW w:w="3600" w:type="dxa"/>
            <w:tcBorders>
              <w:top w:val="nil"/>
              <w:left w:val="nil"/>
              <w:bottom w:val="nil"/>
              <w:right w:val="nil"/>
            </w:tcBorders>
          </w:tcPr>
          <w:p w:rsidR="004F5D06" w:rsidRPr="00B7296C" w:rsidRDefault="004F5D06" w:rsidP="00B7296C">
            <w:pPr>
              <w:autoSpaceDE w:val="0"/>
              <w:autoSpaceDN w:val="0"/>
              <w:adjustRightInd w:val="0"/>
              <w:spacing w:after="0" w:line="240" w:lineRule="auto"/>
              <w:rPr>
                <w:ins w:id="828" w:author="Arjan" w:date="2014-01-22T16:35:00Z"/>
                <w:rFonts w:ascii="Arial" w:eastAsia="Times New Roman" w:hAnsi="Arial" w:cs="Arial"/>
                <w:color w:val="000000"/>
                <w:sz w:val="20"/>
                <w:szCs w:val="20"/>
              </w:rPr>
            </w:pPr>
          </w:p>
        </w:tc>
        <w:tc>
          <w:tcPr>
            <w:tcW w:w="1080" w:type="dxa"/>
            <w:tcBorders>
              <w:top w:val="nil"/>
              <w:left w:val="nil"/>
              <w:bottom w:val="nil"/>
              <w:right w:val="nil"/>
            </w:tcBorders>
          </w:tcPr>
          <w:p w:rsidR="004F5D06" w:rsidRPr="00B7296C" w:rsidRDefault="004F5D06" w:rsidP="00B7296C">
            <w:pPr>
              <w:autoSpaceDE w:val="0"/>
              <w:autoSpaceDN w:val="0"/>
              <w:adjustRightInd w:val="0"/>
              <w:spacing w:after="0" w:line="240" w:lineRule="auto"/>
              <w:rPr>
                <w:ins w:id="829" w:author="Arjan" w:date="2014-01-22T16:35:00Z"/>
                <w:rFonts w:ascii="Arial" w:eastAsia="Times New Roman" w:hAnsi="Arial" w:cs="Arial"/>
                <w:color w:val="000000"/>
                <w:sz w:val="20"/>
                <w:szCs w:val="20"/>
              </w:rPr>
            </w:pPr>
          </w:p>
        </w:tc>
        <w:tc>
          <w:tcPr>
            <w:tcW w:w="3330" w:type="dxa"/>
            <w:tcBorders>
              <w:top w:val="nil"/>
              <w:left w:val="nil"/>
              <w:bottom w:val="nil"/>
              <w:right w:val="nil"/>
            </w:tcBorders>
          </w:tcPr>
          <w:p w:rsidR="004F5D06" w:rsidRDefault="004F5D06" w:rsidP="00B7296C">
            <w:pPr>
              <w:autoSpaceDE w:val="0"/>
              <w:autoSpaceDN w:val="0"/>
              <w:adjustRightInd w:val="0"/>
              <w:spacing w:after="0" w:line="240" w:lineRule="auto"/>
              <w:rPr>
                <w:ins w:id="830" w:author="Arjan" w:date="2014-01-22T16:35:00Z"/>
                <w:rFonts w:ascii="Arial" w:hAnsi="Arial" w:cs="Arial"/>
                <w:sz w:val="20"/>
                <w:szCs w:val="20"/>
                <w:lang w:val="en-AU"/>
              </w:rPr>
            </w:pPr>
            <w:ins w:id="831" w:author="Arjan" w:date="2014-01-22T16:35:00Z">
              <w:r>
                <w:rPr>
                  <w:rFonts w:ascii="Arial" w:hAnsi="Arial" w:cs="Arial"/>
                  <w:sz w:val="20"/>
                  <w:szCs w:val="20"/>
                  <w:lang w:val="en-AU"/>
                </w:rPr>
                <w:t>Archiefnominatie</w:t>
              </w:r>
            </w:ins>
          </w:p>
        </w:tc>
        <w:tc>
          <w:tcPr>
            <w:tcW w:w="1350" w:type="dxa"/>
            <w:tcBorders>
              <w:top w:val="nil"/>
              <w:left w:val="nil"/>
              <w:bottom w:val="nil"/>
              <w:right w:val="nil"/>
            </w:tcBorders>
          </w:tcPr>
          <w:p w:rsidR="004F5D06" w:rsidRDefault="004F5D06" w:rsidP="00B7296C">
            <w:pPr>
              <w:autoSpaceDE w:val="0"/>
              <w:autoSpaceDN w:val="0"/>
              <w:adjustRightInd w:val="0"/>
              <w:spacing w:after="0" w:line="240" w:lineRule="auto"/>
              <w:rPr>
                <w:ins w:id="832" w:author="Arjan" w:date="2014-01-22T16:35:00Z"/>
                <w:rFonts w:ascii="Arial" w:eastAsia="Times New Roman" w:hAnsi="Arial" w:cs="Arial"/>
                <w:color w:val="000000"/>
                <w:sz w:val="20"/>
                <w:szCs w:val="20"/>
              </w:rPr>
            </w:pPr>
            <w:ins w:id="833" w:author="Arjan" w:date="2014-01-22T16:35:00Z">
              <w:r>
                <w:rPr>
                  <w:rFonts w:ascii="Arial" w:eastAsia="Times New Roman" w:hAnsi="Arial" w:cs="Arial"/>
                  <w:color w:val="000000"/>
                  <w:sz w:val="20"/>
                  <w:szCs w:val="20"/>
                </w:rPr>
                <w:t>KING</w:t>
              </w:r>
            </w:ins>
          </w:p>
        </w:tc>
      </w:tr>
      <w:tr w:rsidR="004F5D06" w:rsidRPr="00B7296C" w:rsidTr="004140A0">
        <w:trPr>
          <w:ins w:id="834" w:author="Arjan" w:date="2014-01-22T16:35:00Z"/>
        </w:trPr>
        <w:tc>
          <w:tcPr>
            <w:tcW w:w="3600" w:type="dxa"/>
            <w:tcBorders>
              <w:top w:val="nil"/>
              <w:left w:val="nil"/>
              <w:bottom w:val="nil"/>
              <w:right w:val="nil"/>
            </w:tcBorders>
          </w:tcPr>
          <w:p w:rsidR="004F5D06" w:rsidRPr="00B7296C" w:rsidRDefault="004F5D06" w:rsidP="00B7296C">
            <w:pPr>
              <w:autoSpaceDE w:val="0"/>
              <w:autoSpaceDN w:val="0"/>
              <w:adjustRightInd w:val="0"/>
              <w:spacing w:after="0" w:line="240" w:lineRule="auto"/>
              <w:rPr>
                <w:ins w:id="835" w:author="Arjan" w:date="2014-01-22T16:35:00Z"/>
                <w:rFonts w:ascii="Arial" w:eastAsia="Times New Roman" w:hAnsi="Arial" w:cs="Arial"/>
                <w:color w:val="000000"/>
                <w:sz w:val="20"/>
                <w:szCs w:val="20"/>
              </w:rPr>
            </w:pPr>
          </w:p>
        </w:tc>
        <w:tc>
          <w:tcPr>
            <w:tcW w:w="1080" w:type="dxa"/>
            <w:tcBorders>
              <w:top w:val="nil"/>
              <w:left w:val="nil"/>
              <w:bottom w:val="nil"/>
              <w:right w:val="nil"/>
            </w:tcBorders>
          </w:tcPr>
          <w:p w:rsidR="004F5D06" w:rsidRPr="00B7296C" w:rsidRDefault="004F5D06" w:rsidP="00B7296C">
            <w:pPr>
              <w:autoSpaceDE w:val="0"/>
              <w:autoSpaceDN w:val="0"/>
              <w:adjustRightInd w:val="0"/>
              <w:spacing w:after="0" w:line="240" w:lineRule="auto"/>
              <w:rPr>
                <w:ins w:id="836" w:author="Arjan" w:date="2014-01-22T16:35:00Z"/>
                <w:rFonts w:ascii="Arial" w:eastAsia="Times New Roman" w:hAnsi="Arial" w:cs="Arial"/>
                <w:color w:val="000000"/>
                <w:sz w:val="20"/>
                <w:szCs w:val="20"/>
              </w:rPr>
            </w:pPr>
          </w:p>
        </w:tc>
        <w:tc>
          <w:tcPr>
            <w:tcW w:w="3330" w:type="dxa"/>
            <w:tcBorders>
              <w:top w:val="nil"/>
              <w:left w:val="nil"/>
              <w:bottom w:val="nil"/>
              <w:right w:val="nil"/>
            </w:tcBorders>
          </w:tcPr>
          <w:p w:rsidR="004F5D06" w:rsidRDefault="004F5D06" w:rsidP="00B7296C">
            <w:pPr>
              <w:autoSpaceDE w:val="0"/>
              <w:autoSpaceDN w:val="0"/>
              <w:adjustRightInd w:val="0"/>
              <w:spacing w:after="0" w:line="240" w:lineRule="auto"/>
              <w:rPr>
                <w:ins w:id="837" w:author="Arjan" w:date="2014-01-22T16:35:00Z"/>
                <w:rFonts w:ascii="Arial" w:hAnsi="Arial" w:cs="Arial"/>
                <w:sz w:val="20"/>
                <w:szCs w:val="20"/>
                <w:lang w:val="en-AU"/>
              </w:rPr>
            </w:pPr>
            <w:ins w:id="838" w:author="Arjan" w:date="2014-01-22T16:35:00Z">
              <w:r>
                <w:rPr>
                  <w:rFonts w:ascii="Arial" w:hAnsi="Arial" w:cs="Arial"/>
                  <w:sz w:val="20"/>
                  <w:szCs w:val="20"/>
                  <w:lang w:val="en-AU"/>
                </w:rPr>
                <w:t>Achiefactiedatum</w:t>
              </w:r>
            </w:ins>
          </w:p>
        </w:tc>
        <w:tc>
          <w:tcPr>
            <w:tcW w:w="1350" w:type="dxa"/>
            <w:tcBorders>
              <w:top w:val="nil"/>
              <w:left w:val="nil"/>
              <w:bottom w:val="nil"/>
              <w:right w:val="nil"/>
            </w:tcBorders>
          </w:tcPr>
          <w:p w:rsidR="004F5D06" w:rsidRDefault="004F5D06" w:rsidP="00B7296C">
            <w:pPr>
              <w:autoSpaceDE w:val="0"/>
              <w:autoSpaceDN w:val="0"/>
              <w:adjustRightInd w:val="0"/>
              <w:spacing w:after="0" w:line="240" w:lineRule="auto"/>
              <w:rPr>
                <w:ins w:id="839" w:author="Arjan" w:date="2014-01-22T16:35:00Z"/>
                <w:rFonts w:ascii="Arial" w:eastAsia="Times New Roman" w:hAnsi="Arial" w:cs="Arial"/>
                <w:color w:val="000000"/>
                <w:sz w:val="20"/>
                <w:szCs w:val="20"/>
              </w:rPr>
            </w:pPr>
            <w:ins w:id="840" w:author="Arjan" w:date="2014-01-22T16:35:00Z">
              <w:r>
                <w:rPr>
                  <w:rFonts w:ascii="Arial" w:eastAsia="Times New Roman" w:hAnsi="Arial" w:cs="Arial"/>
                  <w:color w:val="000000"/>
                  <w:sz w:val="20"/>
                  <w:szCs w:val="20"/>
                </w:rPr>
                <w:t>KING</w:t>
              </w:r>
            </w:ins>
          </w:p>
        </w:tc>
      </w:tr>
      <w:tr w:rsidR="004140A0" w:rsidRPr="005E066D" w:rsidTr="004140A0">
        <w:tc>
          <w:tcPr>
            <w:tcW w:w="3600" w:type="dxa"/>
            <w:tcBorders>
              <w:top w:val="nil"/>
              <w:left w:val="nil"/>
              <w:bottom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bookmarkStart w:id="841" w:name="BKM_24277038_EF81_4e10_92BC_68AB8969FE4D"/>
            <w:bookmarkEnd w:id="841"/>
          </w:p>
        </w:tc>
        <w:tc>
          <w:tcPr>
            <w:tcW w:w="1080" w:type="dxa"/>
            <w:tcBorders>
              <w:top w:val="nil"/>
              <w:left w:val="nil"/>
              <w:bottom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4140A0" w:rsidRPr="00B7296C" w:rsidRDefault="008F2B4B" w:rsidP="004F5D06">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4140A0" w:rsidRPr="00B7296C">
              <w:rPr>
                <w:rFonts w:ascii="Arial" w:hAnsi="Arial" w:cs="Arial"/>
                <w:sz w:val="20"/>
                <w:szCs w:val="20"/>
                <w:lang w:val="en-AU"/>
              </w:rPr>
              <w:instrText xml:space="preserve">MERGEFIELD </w:instrText>
            </w:r>
            <w:r w:rsidR="004140A0" w:rsidRPr="00B7296C">
              <w:rPr>
                <w:rFonts w:ascii="Arial" w:eastAsia="Times New Roman" w:hAnsi="Arial" w:cs="Arial"/>
                <w:color w:val="000000"/>
                <w:sz w:val="20"/>
                <w:szCs w:val="20"/>
              </w:rPr>
              <w:instrText>Att.Name</w:instrText>
            </w:r>
            <w:r w:rsidRPr="00B7296C">
              <w:rPr>
                <w:rFonts w:ascii="Arial" w:hAnsi="Arial" w:cs="Arial"/>
                <w:sz w:val="20"/>
                <w:szCs w:val="20"/>
                <w:lang w:val="en-AU"/>
              </w:rPr>
              <w:fldChar w:fldCharType="separate"/>
            </w:r>
            <w:del w:id="842" w:author="Arjan" w:date="2012-11-16T14:26:00Z">
              <w:r w:rsidR="004140A0" w:rsidRPr="00B7296C" w:rsidDel="006A5F03">
                <w:rPr>
                  <w:rFonts w:ascii="Arial" w:eastAsia="Times New Roman" w:hAnsi="Arial" w:cs="Arial"/>
                  <w:color w:val="000000"/>
                  <w:sz w:val="20"/>
                  <w:szCs w:val="20"/>
                </w:rPr>
                <w:delText>Document</w:delText>
              </w:r>
            </w:del>
            <w:del w:id="843" w:author="Arjan" w:date="2014-01-22T16:35:00Z">
              <w:r w:rsidR="004140A0" w:rsidRPr="00B7296C" w:rsidDel="004F5D06">
                <w:rPr>
                  <w:rFonts w:ascii="Arial" w:eastAsia="Times New Roman" w:hAnsi="Arial" w:cs="Arial"/>
                  <w:color w:val="000000"/>
                  <w:sz w:val="20"/>
                  <w:szCs w:val="20"/>
                </w:rPr>
                <w:delText>a</w:delText>
              </w:r>
            </w:del>
            <w:ins w:id="844" w:author="Arjan" w:date="2014-01-22T16:35:00Z">
              <w:r w:rsidR="004F5D06">
                <w:rPr>
                  <w:rFonts w:ascii="Arial" w:eastAsia="Times New Roman" w:hAnsi="Arial" w:cs="Arial"/>
                  <w:color w:val="000000"/>
                  <w:sz w:val="20"/>
                  <w:szCs w:val="20"/>
                </w:rPr>
                <w:t>A</w:t>
              </w:r>
            </w:ins>
            <w:r w:rsidR="004140A0" w:rsidRPr="00B7296C">
              <w:rPr>
                <w:rFonts w:ascii="Arial" w:eastAsia="Times New Roman" w:hAnsi="Arial" w:cs="Arial"/>
                <w:color w:val="000000"/>
                <w:sz w:val="20"/>
                <w:szCs w:val="20"/>
              </w:rPr>
              <w:t>uteur</w:t>
            </w:r>
            <w:r w:rsidRPr="00B7296C">
              <w:rPr>
                <w:rFonts w:ascii="Arial" w:hAnsi="Arial" w:cs="Arial"/>
                <w:sz w:val="20"/>
                <w:szCs w:val="20"/>
                <w:lang w:val="en-AU"/>
              </w:rPr>
              <w:fldChar w:fldCharType="end"/>
            </w:r>
          </w:p>
        </w:tc>
        <w:tc>
          <w:tcPr>
            <w:tcW w:w="1350" w:type="dxa"/>
            <w:tcBorders>
              <w:top w:val="nil"/>
              <w:left w:val="nil"/>
              <w:bottom w:val="nil"/>
              <w:right w:val="nil"/>
            </w:tcBorders>
          </w:tcPr>
          <w:p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6A6C7F" w:rsidRPr="00B7296C" w:rsidTr="004140A0">
        <w:trPr>
          <w:ins w:id="845" w:author="Arjan" w:date="2014-09-08T22:23:00Z"/>
        </w:trPr>
        <w:tc>
          <w:tcPr>
            <w:tcW w:w="3600" w:type="dxa"/>
            <w:tcBorders>
              <w:top w:val="nil"/>
              <w:left w:val="nil"/>
              <w:bottom w:val="nil"/>
              <w:right w:val="nil"/>
            </w:tcBorders>
          </w:tcPr>
          <w:p w:rsidR="006A6C7F" w:rsidRPr="00DD0F4F" w:rsidRDefault="006A6C7F" w:rsidP="00B7296C">
            <w:pPr>
              <w:autoSpaceDE w:val="0"/>
              <w:autoSpaceDN w:val="0"/>
              <w:adjustRightInd w:val="0"/>
              <w:spacing w:after="0" w:line="240" w:lineRule="auto"/>
              <w:rPr>
                <w:ins w:id="846" w:author="Arjan" w:date="2014-09-08T22:23:00Z"/>
                <w:rFonts w:ascii="Arial" w:eastAsia="Times New Roman" w:hAnsi="Arial" w:cs="Arial"/>
                <w:color w:val="000000"/>
                <w:sz w:val="20"/>
                <w:szCs w:val="20"/>
                <w:lang w:val="nl-NL"/>
              </w:rPr>
            </w:pPr>
          </w:p>
        </w:tc>
        <w:tc>
          <w:tcPr>
            <w:tcW w:w="1080" w:type="dxa"/>
            <w:tcBorders>
              <w:top w:val="nil"/>
              <w:left w:val="nil"/>
              <w:bottom w:val="nil"/>
              <w:right w:val="nil"/>
            </w:tcBorders>
          </w:tcPr>
          <w:p w:rsidR="006A6C7F" w:rsidRPr="00DD0F4F" w:rsidRDefault="006A6C7F" w:rsidP="00B7296C">
            <w:pPr>
              <w:autoSpaceDE w:val="0"/>
              <w:autoSpaceDN w:val="0"/>
              <w:adjustRightInd w:val="0"/>
              <w:spacing w:after="0" w:line="240" w:lineRule="auto"/>
              <w:rPr>
                <w:ins w:id="847" w:author="Arjan" w:date="2014-09-08T22:23:00Z"/>
                <w:rFonts w:ascii="Arial" w:eastAsia="Times New Roman" w:hAnsi="Arial" w:cs="Arial"/>
                <w:color w:val="000000"/>
                <w:sz w:val="20"/>
                <w:szCs w:val="20"/>
                <w:lang w:val="nl-NL"/>
              </w:rPr>
            </w:pPr>
          </w:p>
        </w:tc>
        <w:tc>
          <w:tcPr>
            <w:tcW w:w="3330" w:type="dxa"/>
            <w:tcBorders>
              <w:top w:val="nil"/>
              <w:left w:val="nil"/>
              <w:bottom w:val="nil"/>
              <w:right w:val="nil"/>
            </w:tcBorders>
          </w:tcPr>
          <w:p w:rsidR="006A6C7F" w:rsidRPr="00B7296C" w:rsidRDefault="006A6C7F" w:rsidP="004F5D06">
            <w:pPr>
              <w:autoSpaceDE w:val="0"/>
              <w:autoSpaceDN w:val="0"/>
              <w:adjustRightInd w:val="0"/>
              <w:spacing w:after="0" w:line="240" w:lineRule="auto"/>
              <w:rPr>
                <w:ins w:id="848" w:author="Arjan" w:date="2014-09-08T22:23:00Z"/>
                <w:rFonts w:ascii="Arial" w:hAnsi="Arial" w:cs="Arial"/>
                <w:sz w:val="20"/>
                <w:szCs w:val="20"/>
                <w:lang w:val="en-AU"/>
              </w:rPr>
            </w:pPr>
            <w:ins w:id="849" w:author="Arjan" w:date="2014-09-08T22:23:00Z">
              <w:r>
                <w:rPr>
                  <w:rFonts w:ascii="Arial" w:hAnsi="Arial" w:cs="Arial"/>
                  <w:sz w:val="20"/>
                  <w:szCs w:val="20"/>
                  <w:lang w:val="en-AU"/>
                </w:rPr>
                <w:t>Ondertekeningsoort</w:t>
              </w:r>
            </w:ins>
          </w:p>
        </w:tc>
        <w:tc>
          <w:tcPr>
            <w:tcW w:w="1350" w:type="dxa"/>
            <w:tcBorders>
              <w:top w:val="nil"/>
              <w:left w:val="nil"/>
              <w:bottom w:val="nil"/>
              <w:right w:val="nil"/>
            </w:tcBorders>
          </w:tcPr>
          <w:p w:rsidR="006A6C7F" w:rsidRPr="00B7296C" w:rsidRDefault="006A6C7F" w:rsidP="00B7296C">
            <w:pPr>
              <w:autoSpaceDE w:val="0"/>
              <w:autoSpaceDN w:val="0"/>
              <w:adjustRightInd w:val="0"/>
              <w:spacing w:after="0" w:line="240" w:lineRule="auto"/>
              <w:rPr>
                <w:ins w:id="850" w:author="Arjan" w:date="2014-09-08T22:23:00Z"/>
                <w:rFonts w:ascii="Arial" w:eastAsia="Times New Roman" w:hAnsi="Arial" w:cs="Arial"/>
                <w:color w:val="000000"/>
                <w:sz w:val="20"/>
                <w:szCs w:val="20"/>
              </w:rPr>
            </w:pPr>
            <w:ins w:id="851" w:author="Arjan" w:date="2014-09-08T22:23:00Z">
              <w:r>
                <w:rPr>
                  <w:rFonts w:ascii="Arial" w:eastAsia="Times New Roman" w:hAnsi="Arial" w:cs="Arial"/>
                  <w:color w:val="000000"/>
                  <w:sz w:val="20"/>
                  <w:szCs w:val="20"/>
                </w:rPr>
                <w:t>KING</w:t>
              </w:r>
            </w:ins>
          </w:p>
        </w:tc>
      </w:tr>
      <w:tr w:rsidR="006A6C7F" w:rsidRPr="00B7296C" w:rsidTr="004140A0">
        <w:trPr>
          <w:ins w:id="852" w:author="Arjan" w:date="2014-09-08T22:23:00Z"/>
        </w:trPr>
        <w:tc>
          <w:tcPr>
            <w:tcW w:w="3600" w:type="dxa"/>
            <w:tcBorders>
              <w:top w:val="nil"/>
              <w:left w:val="nil"/>
              <w:bottom w:val="nil"/>
              <w:right w:val="nil"/>
            </w:tcBorders>
          </w:tcPr>
          <w:p w:rsidR="006A6C7F" w:rsidRPr="00B7296C" w:rsidRDefault="006A6C7F" w:rsidP="00B7296C">
            <w:pPr>
              <w:autoSpaceDE w:val="0"/>
              <w:autoSpaceDN w:val="0"/>
              <w:adjustRightInd w:val="0"/>
              <w:spacing w:after="0" w:line="240" w:lineRule="auto"/>
              <w:rPr>
                <w:ins w:id="853" w:author="Arjan" w:date="2014-09-08T22:23:00Z"/>
                <w:rFonts w:ascii="Arial" w:eastAsia="Times New Roman" w:hAnsi="Arial" w:cs="Arial"/>
                <w:color w:val="000000"/>
                <w:sz w:val="20"/>
                <w:szCs w:val="20"/>
              </w:rPr>
            </w:pPr>
          </w:p>
        </w:tc>
        <w:tc>
          <w:tcPr>
            <w:tcW w:w="1080" w:type="dxa"/>
            <w:tcBorders>
              <w:top w:val="nil"/>
              <w:left w:val="nil"/>
              <w:bottom w:val="nil"/>
              <w:right w:val="nil"/>
            </w:tcBorders>
          </w:tcPr>
          <w:p w:rsidR="006A6C7F" w:rsidRPr="00B7296C" w:rsidRDefault="006A6C7F" w:rsidP="00B7296C">
            <w:pPr>
              <w:autoSpaceDE w:val="0"/>
              <w:autoSpaceDN w:val="0"/>
              <w:adjustRightInd w:val="0"/>
              <w:spacing w:after="0" w:line="240" w:lineRule="auto"/>
              <w:rPr>
                <w:ins w:id="854" w:author="Arjan" w:date="2014-09-08T22:23:00Z"/>
                <w:rFonts w:ascii="Arial" w:eastAsia="Times New Roman" w:hAnsi="Arial" w:cs="Arial"/>
                <w:color w:val="000000"/>
                <w:sz w:val="20"/>
                <w:szCs w:val="20"/>
              </w:rPr>
            </w:pPr>
          </w:p>
        </w:tc>
        <w:tc>
          <w:tcPr>
            <w:tcW w:w="3330" w:type="dxa"/>
            <w:tcBorders>
              <w:top w:val="nil"/>
              <w:left w:val="nil"/>
              <w:bottom w:val="nil"/>
              <w:right w:val="nil"/>
            </w:tcBorders>
          </w:tcPr>
          <w:p w:rsidR="006A6C7F" w:rsidRPr="00B7296C" w:rsidRDefault="006A6C7F" w:rsidP="004F5D06">
            <w:pPr>
              <w:autoSpaceDE w:val="0"/>
              <w:autoSpaceDN w:val="0"/>
              <w:adjustRightInd w:val="0"/>
              <w:spacing w:after="0" w:line="240" w:lineRule="auto"/>
              <w:rPr>
                <w:ins w:id="855" w:author="Arjan" w:date="2014-09-08T22:23:00Z"/>
                <w:rFonts w:ascii="Arial" w:hAnsi="Arial" w:cs="Arial"/>
                <w:sz w:val="20"/>
                <w:szCs w:val="20"/>
                <w:lang w:val="en-AU"/>
              </w:rPr>
            </w:pPr>
            <w:ins w:id="856" w:author="Arjan" w:date="2014-09-08T22:23:00Z">
              <w:r>
                <w:rPr>
                  <w:rFonts w:ascii="Arial" w:hAnsi="Arial" w:cs="Arial"/>
                  <w:sz w:val="20"/>
                  <w:szCs w:val="20"/>
                  <w:lang w:val="en-AU"/>
                </w:rPr>
                <w:t>Ondertekeningdatum</w:t>
              </w:r>
            </w:ins>
          </w:p>
        </w:tc>
        <w:tc>
          <w:tcPr>
            <w:tcW w:w="1350" w:type="dxa"/>
            <w:tcBorders>
              <w:top w:val="nil"/>
              <w:left w:val="nil"/>
              <w:bottom w:val="nil"/>
              <w:right w:val="nil"/>
            </w:tcBorders>
          </w:tcPr>
          <w:p w:rsidR="006A6C7F" w:rsidRPr="00B7296C" w:rsidRDefault="006A6C7F" w:rsidP="00B7296C">
            <w:pPr>
              <w:autoSpaceDE w:val="0"/>
              <w:autoSpaceDN w:val="0"/>
              <w:adjustRightInd w:val="0"/>
              <w:spacing w:after="0" w:line="240" w:lineRule="auto"/>
              <w:rPr>
                <w:ins w:id="857" w:author="Arjan" w:date="2014-09-08T22:23:00Z"/>
                <w:rFonts w:ascii="Arial" w:eastAsia="Times New Roman" w:hAnsi="Arial" w:cs="Arial"/>
                <w:color w:val="000000"/>
                <w:sz w:val="20"/>
                <w:szCs w:val="20"/>
              </w:rPr>
            </w:pPr>
            <w:ins w:id="858" w:author="Arjan" w:date="2014-09-08T22:23:00Z">
              <w:r>
                <w:rPr>
                  <w:rFonts w:ascii="Arial" w:eastAsia="Times New Roman" w:hAnsi="Arial" w:cs="Arial"/>
                  <w:color w:val="000000"/>
                  <w:sz w:val="20"/>
                  <w:szCs w:val="20"/>
                </w:rPr>
                <w:t>KING</w:t>
              </w:r>
            </w:ins>
          </w:p>
        </w:tc>
      </w:tr>
      <w:tr w:rsidR="004140A0" w:rsidRPr="00B7296C" w:rsidTr="004140A0">
        <w:tc>
          <w:tcPr>
            <w:tcW w:w="3600" w:type="dxa"/>
            <w:tcBorders>
              <w:top w:val="nil"/>
              <w:left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b/>
                <w:bCs/>
                <w:color w:val="000000"/>
                <w:sz w:val="20"/>
                <w:szCs w:val="20"/>
              </w:rPr>
              <w:t>Overzicht relaties</w:t>
            </w:r>
          </w:p>
        </w:tc>
        <w:tc>
          <w:tcPr>
            <w:tcW w:w="4410" w:type="dxa"/>
            <w:gridSpan w:val="2"/>
            <w:tcBorders>
              <w:top w:val="nil"/>
              <w:left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i/>
                <w:iCs/>
                <w:color w:val="000000"/>
                <w:sz w:val="20"/>
                <w:szCs w:val="20"/>
              </w:rPr>
              <w:t>Relatienaam incl. gerelateerd type</w:t>
            </w:r>
          </w:p>
        </w:tc>
        <w:tc>
          <w:tcPr>
            <w:tcW w:w="1350" w:type="dxa"/>
            <w:tcBorders>
              <w:top w:val="nil"/>
              <w:left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i/>
                <w:iCs/>
                <w:color w:val="000000"/>
                <w:sz w:val="20"/>
                <w:szCs w:val="20"/>
              </w:rPr>
              <w:t>Herkomst</w:t>
            </w:r>
          </w:p>
        </w:tc>
      </w:tr>
      <w:tr w:rsidR="004140A0" w:rsidRPr="00B7296C" w:rsidTr="00334B0B">
        <w:tc>
          <w:tcPr>
            <w:tcW w:w="3600" w:type="dxa"/>
            <w:tcBorders>
              <w:top w:val="nil"/>
              <w:left w:val="nil"/>
              <w:bottom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rsidR="004140A0" w:rsidRPr="00B7296C" w:rsidRDefault="008F2B4B" w:rsidP="003F455D">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4140A0" w:rsidRPr="00B7296C">
              <w:rPr>
                <w:rFonts w:ascii="Arial" w:hAnsi="Arial" w:cs="Arial"/>
                <w:sz w:val="20"/>
                <w:szCs w:val="20"/>
                <w:lang w:val="en-AU"/>
              </w:rPr>
              <w:instrText xml:space="preserve">MERGEFIELD </w:instrText>
            </w:r>
            <w:r w:rsidR="004140A0" w:rsidRPr="00B7296C">
              <w:rPr>
                <w:rFonts w:ascii="Arial" w:eastAsia="Times New Roman" w:hAnsi="Arial" w:cs="Arial"/>
                <w:color w:val="000000"/>
                <w:sz w:val="20"/>
                <w:szCs w:val="20"/>
              </w:rPr>
              <w:instrText>Connector.Name</w:instrText>
            </w:r>
            <w:r w:rsidRPr="00B7296C">
              <w:rPr>
                <w:rFonts w:ascii="Arial" w:hAnsi="Arial" w:cs="Arial"/>
                <w:sz w:val="20"/>
                <w:szCs w:val="20"/>
                <w:lang w:val="en-AU"/>
              </w:rPr>
              <w:fldChar w:fldCharType="separate"/>
            </w:r>
            <w:r w:rsidR="004140A0" w:rsidRPr="00B7296C">
              <w:rPr>
                <w:rFonts w:ascii="Arial" w:eastAsia="Times New Roman" w:hAnsi="Arial" w:cs="Arial"/>
                <w:color w:val="000000"/>
                <w:sz w:val="20"/>
                <w:szCs w:val="20"/>
              </w:rPr>
              <w:t>is van</w:t>
            </w:r>
            <w:r w:rsidRPr="00B7296C">
              <w:rPr>
                <w:rFonts w:ascii="Arial" w:hAnsi="Arial" w:cs="Arial"/>
                <w:sz w:val="20"/>
                <w:szCs w:val="20"/>
                <w:lang w:val="en-AU"/>
              </w:rPr>
              <w:fldChar w:fldCharType="end"/>
            </w:r>
            <w:r w:rsidR="004140A0" w:rsidRPr="00B7296C">
              <w:rPr>
                <w:rFonts w:ascii="Arial" w:eastAsia="Times New Roman" w:hAnsi="Arial" w:cs="Arial"/>
                <w:color w:val="000000"/>
                <w:sz w:val="20"/>
                <w:szCs w:val="20"/>
              </w:rPr>
              <w:t xml:space="preserve">   </w:t>
            </w:r>
            <w:r w:rsidRPr="00B7296C">
              <w:rPr>
                <w:rFonts w:ascii="Arial" w:eastAsia="Times New Roman" w:hAnsi="Arial" w:cs="Arial"/>
                <w:color w:val="000000"/>
                <w:sz w:val="20"/>
                <w:szCs w:val="20"/>
              </w:rPr>
              <w:fldChar w:fldCharType="begin" w:fldLock="1"/>
            </w:r>
            <w:r w:rsidR="004140A0" w:rsidRPr="00B7296C">
              <w:rPr>
                <w:rFonts w:ascii="Arial" w:eastAsia="Times New Roman" w:hAnsi="Arial" w:cs="Arial"/>
                <w:color w:val="000000"/>
                <w:sz w:val="20"/>
                <w:szCs w:val="20"/>
              </w:rPr>
              <w:instrText>MERGEFIELD Element.Name</w:instrText>
            </w:r>
            <w:r w:rsidRPr="00B7296C">
              <w:rPr>
                <w:rFonts w:ascii="Arial" w:eastAsia="Times New Roman" w:hAnsi="Arial" w:cs="Arial"/>
                <w:color w:val="000000"/>
                <w:sz w:val="20"/>
                <w:szCs w:val="20"/>
              </w:rPr>
              <w:fldChar w:fldCharType="separate"/>
            </w:r>
            <w:del w:id="859" w:author="Arjan" w:date="2012-11-16T15:43:00Z">
              <w:r w:rsidR="004140A0" w:rsidRPr="00B7296C" w:rsidDel="003F455D">
                <w:rPr>
                  <w:rFonts w:ascii="Arial" w:eastAsia="Times New Roman" w:hAnsi="Arial" w:cs="Arial"/>
                  <w:color w:val="000000"/>
                  <w:sz w:val="20"/>
                  <w:szCs w:val="20"/>
                </w:rPr>
                <w:delText>DOCUMENT</w:delText>
              </w:r>
            </w:del>
            <w:ins w:id="860" w:author="Arjan" w:date="2012-11-16T15:43:00Z">
              <w:r w:rsidR="004140A0">
                <w:rPr>
                  <w:rFonts w:ascii="Arial" w:eastAsia="Times New Roman" w:hAnsi="Arial" w:cs="Arial"/>
                  <w:color w:val="000000"/>
                  <w:sz w:val="20"/>
                  <w:szCs w:val="20"/>
                </w:rPr>
                <w:t>INFORMATIEOBJECT</w:t>
              </w:r>
            </w:ins>
            <w:r w:rsidR="004140A0" w:rsidRPr="00B7296C">
              <w:rPr>
                <w:rFonts w:ascii="Arial" w:eastAsia="Times New Roman" w:hAnsi="Arial" w:cs="Arial"/>
                <w:color w:val="000000"/>
                <w:sz w:val="20"/>
                <w:szCs w:val="20"/>
              </w:rPr>
              <w:t>TYPE</w:t>
            </w:r>
            <w:r w:rsidRPr="00B7296C">
              <w:rPr>
                <w:rFonts w:ascii="Arial" w:eastAsia="Times New Roman" w:hAnsi="Arial" w:cs="Arial"/>
                <w:color w:val="000000"/>
                <w:sz w:val="20"/>
                <w:szCs w:val="20"/>
              </w:rPr>
              <w:fldChar w:fldCharType="end"/>
            </w:r>
            <w:r w:rsidR="004140A0" w:rsidRPr="00B7296C">
              <w:rPr>
                <w:rFonts w:ascii="Arial" w:eastAsia="Times New Roman" w:hAnsi="Arial" w:cs="Arial"/>
                <w:color w:val="000000"/>
                <w:sz w:val="20"/>
                <w:szCs w:val="20"/>
              </w:rPr>
              <w:t xml:space="preserve">  </w:t>
            </w:r>
          </w:p>
        </w:tc>
        <w:tc>
          <w:tcPr>
            <w:tcW w:w="1350" w:type="dxa"/>
            <w:tcBorders>
              <w:top w:val="nil"/>
              <w:left w:val="nil"/>
              <w:bottom w:val="nil"/>
              <w:right w:val="nil"/>
            </w:tcBorders>
          </w:tcPr>
          <w:p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color w:val="000000"/>
                <w:sz w:val="20"/>
                <w:szCs w:val="20"/>
              </w:rPr>
              <w:t>KING</w:t>
            </w:r>
          </w:p>
        </w:tc>
      </w:tr>
      <w:tr w:rsidR="00334B0B" w:rsidRPr="00B7296C" w:rsidTr="004140A0">
        <w:tc>
          <w:tcPr>
            <w:tcW w:w="3600" w:type="dxa"/>
            <w:tcBorders>
              <w:top w:val="nil"/>
              <w:left w:val="nil"/>
              <w:bottom w:val="single" w:sz="4" w:space="0" w:color="auto"/>
              <w:right w:val="nil"/>
            </w:tcBorders>
          </w:tcPr>
          <w:p w:rsidR="00334B0B" w:rsidRPr="00B7296C" w:rsidRDefault="00334B0B" w:rsidP="00B7296C">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single" w:sz="4" w:space="0" w:color="auto"/>
              <w:right w:val="nil"/>
            </w:tcBorders>
          </w:tcPr>
          <w:p w:rsidR="00334B0B" w:rsidRPr="00DD0F4F" w:rsidRDefault="00ED4564" w:rsidP="003F455D">
            <w:pPr>
              <w:autoSpaceDE w:val="0"/>
              <w:autoSpaceDN w:val="0"/>
              <w:adjustRightInd w:val="0"/>
              <w:spacing w:after="0" w:line="240" w:lineRule="auto"/>
              <w:rPr>
                <w:rFonts w:ascii="Arial" w:hAnsi="Arial" w:cs="Arial"/>
                <w:sz w:val="20"/>
                <w:szCs w:val="20"/>
                <w:lang w:val="nl-NL"/>
              </w:rPr>
            </w:pPr>
            <w:ins w:id="861" w:author="Arjan" w:date="2014-09-08T17:30:00Z">
              <w:r w:rsidRPr="00DD0F4F">
                <w:rPr>
                  <w:rFonts w:ascii="Arial" w:eastAsia="Times New Roman" w:hAnsi="Arial" w:cs="Arial"/>
                  <w:color w:val="000000"/>
                  <w:sz w:val="20"/>
                  <w:szCs w:val="20"/>
                  <w:lang w:val="nl-NL"/>
                </w:rPr>
                <w:t xml:space="preserve">is ontvangen van of </w:t>
              </w:r>
            </w:ins>
            <w:ins w:id="862" w:author="Arjan" w:date="2014-09-08T17:39:00Z">
              <w:r w:rsidRPr="00DD0F4F">
                <w:rPr>
                  <w:rFonts w:ascii="Arial" w:eastAsia="Times New Roman" w:hAnsi="Arial" w:cs="Arial"/>
                  <w:color w:val="000000"/>
                  <w:sz w:val="20"/>
                  <w:szCs w:val="20"/>
                  <w:lang w:val="nl-NL"/>
                </w:rPr>
                <w:t>verzonden</w:t>
              </w:r>
            </w:ins>
            <w:ins w:id="863" w:author="Arjan" w:date="2014-09-08T17:30:00Z">
              <w:r w:rsidRPr="00DD0F4F">
                <w:rPr>
                  <w:rFonts w:ascii="Arial" w:eastAsia="Times New Roman" w:hAnsi="Arial" w:cs="Arial"/>
                  <w:color w:val="000000"/>
                  <w:sz w:val="20"/>
                  <w:szCs w:val="20"/>
                  <w:lang w:val="nl-NL"/>
                </w:rPr>
                <w:t xml:space="preserve"> aan BETROKKENE</w:t>
              </w:r>
            </w:ins>
          </w:p>
        </w:tc>
        <w:tc>
          <w:tcPr>
            <w:tcW w:w="1350" w:type="dxa"/>
            <w:tcBorders>
              <w:top w:val="nil"/>
              <w:left w:val="nil"/>
              <w:bottom w:val="single" w:sz="4" w:space="0" w:color="auto"/>
              <w:right w:val="nil"/>
            </w:tcBorders>
          </w:tcPr>
          <w:p w:rsidR="00334B0B" w:rsidRPr="00B7296C" w:rsidRDefault="00ED4564" w:rsidP="00B7296C">
            <w:pPr>
              <w:autoSpaceDE w:val="0"/>
              <w:autoSpaceDN w:val="0"/>
              <w:adjustRightInd w:val="0"/>
              <w:spacing w:after="0" w:line="240" w:lineRule="auto"/>
              <w:rPr>
                <w:rFonts w:ascii="Arial" w:eastAsia="Times New Roman" w:hAnsi="Arial" w:cs="Arial"/>
                <w:color w:val="000000"/>
                <w:sz w:val="20"/>
                <w:szCs w:val="20"/>
              </w:rPr>
            </w:pPr>
            <w:ins w:id="864" w:author="Arjan" w:date="2014-09-08T18:03:00Z">
              <w:r>
                <w:rPr>
                  <w:rFonts w:ascii="Arial" w:eastAsia="Times New Roman" w:hAnsi="Arial" w:cs="Arial"/>
                  <w:color w:val="000000"/>
                  <w:sz w:val="20"/>
                  <w:szCs w:val="20"/>
                </w:rPr>
                <w:t>KING</w:t>
              </w:r>
            </w:ins>
          </w:p>
        </w:tc>
      </w:tr>
    </w:tbl>
    <w:p w:rsidR="00910CBE" w:rsidRPr="00DD0F4F" w:rsidRDefault="006A5F03" w:rsidP="0044638F">
      <w:pPr>
        <w:rPr>
          <w:lang w:val="nl-NL"/>
        </w:rPr>
      </w:pPr>
      <w:r w:rsidRPr="00DD0F4F">
        <w:rPr>
          <w:lang w:val="nl-NL"/>
        </w:rPr>
        <w:br/>
      </w:r>
      <w:r w:rsidR="00910CBE" w:rsidRPr="00DD0F4F">
        <w:rPr>
          <w:lang w:val="nl-NL"/>
        </w:rPr>
        <w:t>Ook in alle attribuutsoorten en relatiesoorten van INFORMATIEOBJECT (v/h DOCUMENT) vervangen we  de term ‘document’ door ‘informatieobject’. Dit werken we in dit document niet uit</w:t>
      </w:r>
      <w:r w:rsidR="008F7B24" w:rsidRPr="00DD0F4F">
        <w:rPr>
          <w:lang w:val="nl-NL"/>
        </w:rPr>
        <w:t xml:space="preserve"> (tenzij we de attribuutsoort om andere redenen vermelden)</w:t>
      </w:r>
      <w:r w:rsidR="00910CBE" w:rsidRPr="00DD0F4F">
        <w:rPr>
          <w:lang w:val="nl-NL"/>
        </w:rPr>
        <w:t>, wel in het RGBZ zelf.</w:t>
      </w:r>
    </w:p>
    <w:p w:rsidR="00D768A4" w:rsidRPr="00DD0F4F" w:rsidRDefault="000E1D99" w:rsidP="0044638F">
      <w:pPr>
        <w:rPr>
          <w:lang w:val="nl-NL"/>
        </w:rPr>
      </w:pPr>
      <w:r w:rsidRPr="00DD0F4F">
        <w:rPr>
          <w:lang w:val="nl-NL"/>
        </w:rPr>
        <w:t>Zie ook ENKELVOUDIG INFORMATIE</w:t>
      </w:r>
      <w:r w:rsidR="00D768A4" w:rsidRPr="00DD0F4F">
        <w:rPr>
          <w:lang w:val="nl-NL"/>
        </w:rPr>
        <w:t xml:space="preserve">OBJECT en SAMENGESTELD </w:t>
      </w:r>
      <w:r w:rsidRPr="00DD0F4F">
        <w:rPr>
          <w:lang w:val="nl-NL"/>
        </w:rPr>
        <w:t>INFORMATIE</w:t>
      </w:r>
      <w:r w:rsidR="00D768A4" w:rsidRPr="00DD0F4F">
        <w:rPr>
          <w:lang w:val="nl-NL"/>
        </w:rPr>
        <w:t>OBJECT.</w:t>
      </w:r>
    </w:p>
    <w:p w:rsidR="005F3452" w:rsidRDefault="005F3452" w:rsidP="005F3452">
      <w:pPr>
        <w:pStyle w:val="Kop3"/>
      </w:pPr>
      <w:bookmarkStart w:id="865" w:name="_Toc398129677"/>
      <w:r>
        <w:t>Unieke aanduiding</w:t>
      </w:r>
      <w:bookmarkEnd w:id="865"/>
    </w:p>
    <w:p w:rsidR="00FD50DA" w:rsidRDefault="00FD50DA" w:rsidP="00FD50DA">
      <w:r w:rsidRPr="00DD0F4F">
        <w:rPr>
          <w:lang w:val="nl-NL"/>
        </w:rPr>
        <w:t xml:space="preserve">De unieke aanduiding van het Informatieobject wordt nu gevormd door het attribuut Documentidentificatie cq. Informatieobjectidentificatie. Dit is opgebouwd uit de CBS-gemeentecode van de gemeente die </w:t>
      </w:r>
      <w:r w:rsidR="00732714" w:rsidRPr="00DD0F4F">
        <w:rPr>
          <w:lang w:val="nl-NL"/>
        </w:rPr>
        <w:t>het informatieobject in haar registratie heeft opgenomen</w:t>
      </w:r>
      <w:r w:rsidRPr="00DD0F4F">
        <w:rPr>
          <w:lang w:val="nl-NL"/>
        </w:rPr>
        <w:t xml:space="preserve">, gevolgd door </w:t>
      </w:r>
      <w:r w:rsidR="00732714" w:rsidRPr="00DD0F4F">
        <w:rPr>
          <w:lang w:val="nl-NL"/>
        </w:rPr>
        <w:t>de identificatie die</w:t>
      </w:r>
      <w:r w:rsidRPr="00DD0F4F">
        <w:rPr>
          <w:lang w:val="nl-NL"/>
        </w:rPr>
        <w:t xml:space="preserve"> door die gemeente aan de zaak gegeven is. Nu het RGBZ en StUF-Zkn meer en meer ook door andere overheden dan gemeenten gebruikt wordt, moet een oplossing gevonden worden voor het eerste gedeelte van de </w:t>
      </w:r>
      <w:r w:rsidR="00732714" w:rsidRPr="00DD0F4F">
        <w:rPr>
          <w:lang w:val="nl-NL"/>
        </w:rPr>
        <w:t>Informatieobject</w:t>
      </w:r>
      <w:r w:rsidRPr="00DD0F4F">
        <w:rPr>
          <w:lang w:val="nl-NL"/>
        </w:rPr>
        <w:t>identificatie. Als oplossing was voorzien het bepalen van ‘gemeentecodes’ in de range 8000 – 9999 voor niet-gemeentelijke organisaties. Consequentie daarvan is dat het proces van toedelen en de toegedeelde codes beheerd moeten worden. Zoveel als mogelijk willen we beheerconsequenties evenwel voorkomen. Dit is mogelijk door van het gebruik van de gemeentecode af te zien en de unieke aanduiding van de zaak te laten bestaan uit de combinatie van de attribuutsoorten ‘</w:t>
      </w:r>
      <w:r w:rsidR="0005491B" w:rsidRPr="00DD0F4F">
        <w:rPr>
          <w:lang w:val="nl-NL"/>
        </w:rPr>
        <w:t>Bron</w:t>
      </w:r>
      <w:r w:rsidRPr="00DD0F4F">
        <w:rPr>
          <w:lang w:val="nl-NL"/>
        </w:rPr>
        <w:t xml:space="preserve">organisatie’ en </w:t>
      </w:r>
      <w:r w:rsidR="00732714" w:rsidRPr="00DD0F4F">
        <w:rPr>
          <w:lang w:val="nl-NL"/>
        </w:rPr>
        <w:t>‘Informatieobject</w:t>
      </w:r>
      <w:r w:rsidR="00732714" w:rsidRPr="00DD0F4F">
        <w:rPr>
          <w:lang w:val="nl-NL"/>
        </w:rPr>
        <w:softHyphen/>
        <w:t>identificatie’</w:t>
      </w:r>
      <w:r w:rsidRPr="00DD0F4F">
        <w:rPr>
          <w:lang w:val="nl-NL"/>
        </w:rPr>
        <w:t xml:space="preserve">. De </w:t>
      </w:r>
      <w:r w:rsidR="0083120B" w:rsidRPr="00DD0F4F">
        <w:rPr>
          <w:lang w:val="nl-NL"/>
        </w:rPr>
        <w:t>zojuist</w:t>
      </w:r>
      <w:r w:rsidRPr="00DD0F4F">
        <w:rPr>
          <w:lang w:val="nl-NL"/>
        </w:rPr>
        <w:t xml:space="preserve"> </w:t>
      </w:r>
      <w:r w:rsidRPr="00DD0F4F">
        <w:rPr>
          <w:lang w:val="nl-NL"/>
        </w:rPr>
        <w:lastRenderedPageBreak/>
        <w:t xml:space="preserve">genoemde eisen aan de opbouw van de </w:t>
      </w:r>
      <w:r w:rsidR="00732714" w:rsidRPr="00DD0F4F">
        <w:rPr>
          <w:lang w:val="nl-NL"/>
        </w:rPr>
        <w:t>Informatieobjectidentificatie</w:t>
      </w:r>
      <w:r w:rsidRPr="00DD0F4F">
        <w:rPr>
          <w:lang w:val="nl-NL"/>
        </w:rPr>
        <w:t xml:space="preserve"> vervallen hiermee.</w:t>
      </w:r>
      <w:r w:rsidR="0083120B" w:rsidRPr="00DD0F4F">
        <w:rPr>
          <w:lang w:val="nl-NL"/>
        </w:rPr>
        <w:t xml:space="preserve"> </w:t>
      </w:r>
      <w:r>
        <w:t xml:space="preserve">Hieronder specificeren we de </w:t>
      </w:r>
      <w:r w:rsidR="00247F69">
        <w:t>betrokken</w:t>
      </w:r>
      <w:r>
        <w:t xml:space="preserve"> attribuutsoort</w:t>
      </w:r>
      <w:r w:rsidR="00B92D60">
        <w:t>en</w:t>
      </w:r>
      <w:r>
        <w:t xml:space="preserve">. </w:t>
      </w:r>
    </w:p>
    <w:p w:rsidR="00B92D60" w:rsidRPr="00B92D60" w:rsidRDefault="00B92D60" w:rsidP="00B92D60">
      <w:pPr>
        <w:widowControl w:val="0"/>
        <w:autoSpaceDE w:val="0"/>
        <w:autoSpaceDN w:val="0"/>
        <w:adjustRightInd w:val="0"/>
        <w:spacing w:before="240" w:after="60" w:line="240" w:lineRule="auto"/>
        <w:outlineLvl w:val="3"/>
        <w:rPr>
          <w:ins w:id="866" w:author="Arjan" w:date="2014-01-20T08:49:00Z"/>
          <w:rFonts w:ascii="Arial" w:eastAsia="Times New Roman" w:hAnsi="Arial" w:cs="Arial"/>
          <w:b/>
          <w:color w:val="004080"/>
          <w:sz w:val="24"/>
          <w:szCs w:val="24"/>
          <w:lang w:eastAsia="nl-NL"/>
        </w:rPr>
      </w:pPr>
      <w:ins w:id="867" w:author="Arjan" w:date="2014-01-20T09:18: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ins>
      <w:ins w:id="868" w:author="Arjan" w:date="2014-01-20T09:19:00Z">
        <w:r w:rsidRPr="00B92D60">
          <w:rPr>
            <w:rFonts w:ascii="Arial" w:eastAsia="Times New Roman" w:hAnsi="Arial" w:cs="Arial"/>
            <w:b/>
            <w:color w:val="004080"/>
            <w:sz w:val="24"/>
            <w:szCs w:val="24"/>
            <w:lang w:eastAsia="nl-NL"/>
          </w:rPr>
          <w:t>Informatieobjectidentificatie</w:t>
        </w:r>
      </w:ins>
    </w:p>
    <w:tbl>
      <w:tblPr>
        <w:tblW w:w="9464" w:type="dxa"/>
        <w:tblLayout w:type="fixed"/>
        <w:tblCellMar>
          <w:top w:w="113" w:type="dxa"/>
          <w:bottom w:w="113" w:type="dxa"/>
        </w:tblCellMar>
        <w:tblLook w:val="0000" w:firstRow="0" w:lastRow="0" w:firstColumn="0" w:lastColumn="0" w:noHBand="0" w:noVBand="0"/>
      </w:tblPr>
      <w:tblGrid>
        <w:gridCol w:w="3794"/>
        <w:gridCol w:w="5670"/>
      </w:tblGrid>
      <w:tr w:rsidR="00661525" w:rsidTr="00661525">
        <w:trPr>
          <w:cantSplit/>
        </w:trPr>
        <w:tc>
          <w:tcPr>
            <w:tcW w:w="3794" w:type="dxa"/>
            <w:tcBorders>
              <w:top w:val="single" w:sz="4" w:space="0" w:color="auto"/>
            </w:tcBorders>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Naam attribuutsoort</w:t>
            </w:r>
          </w:p>
        </w:tc>
        <w:tc>
          <w:tcPr>
            <w:tcW w:w="5670" w:type="dxa"/>
            <w:tcBorders>
              <w:top w:val="single" w:sz="4" w:space="0" w:color="auto"/>
            </w:tcBorders>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del w:id="869" w:author="Arjan" w:date="2014-01-20T09:01:00Z">
              <w:r w:rsidRPr="00661525" w:rsidDel="00661525">
                <w:rPr>
                  <w:rFonts w:ascii="Arial" w:eastAsia="Times New Roman" w:hAnsi="Arial" w:cs="Arial"/>
                  <w:color w:val="000000"/>
                  <w:sz w:val="20"/>
                  <w:szCs w:val="20"/>
                </w:rPr>
                <w:delText>Document</w:delText>
              </w:r>
            </w:del>
            <w:ins w:id="870" w:author="Arjan" w:date="2014-01-20T09:01:00Z">
              <w:r>
                <w:rPr>
                  <w:rFonts w:ascii="Arial" w:eastAsia="Times New Roman" w:hAnsi="Arial" w:cs="Arial"/>
                  <w:color w:val="000000"/>
                  <w:sz w:val="20"/>
                  <w:szCs w:val="20"/>
                </w:rPr>
                <w:t>Informatieobject</w:t>
              </w:r>
            </w:ins>
            <w:r w:rsidRPr="00661525">
              <w:rPr>
                <w:rFonts w:ascii="Arial" w:eastAsia="Times New Roman" w:hAnsi="Arial" w:cs="Arial"/>
                <w:color w:val="000000"/>
                <w:sz w:val="20"/>
                <w:szCs w:val="20"/>
              </w:rPr>
              <w:t>identificatie</w:t>
            </w:r>
          </w:p>
        </w:tc>
      </w:tr>
      <w:tr w:rsidR="00661525" w:rsidRPr="005E066D" w:rsidTr="00661525">
        <w:trPr>
          <w:cantSplit/>
        </w:trPr>
        <w:tc>
          <w:tcPr>
            <w:tcW w:w="3794"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Herkomst attribuutsoort</w:t>
            </w:r>
          </w:p>
        </w:tc>
        <w:tc>
          <w:tcPr>
            <w:tcW w:w="5670" w:type="dxa"/>
            <w:shd w:val="clear" w:color="auto" w:fill="auto"/>
          </w:tcPr>
          <w:p w:rsidR="00661525" w:rsidRPr="00DD0F4F" w:rsidRDefault="00661525" w:rsidP="00661525">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661525" w:rsidTr="00661525">
        <w:trPr>
          <w:cantSplit/>
        </w:trPr>
        <w:tc>
          <w:tcPr>
            <w:tcW w:w="3794"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 xml:space="preserve">Code attribuutsoort </w:t>
            </w:r>
          </w:p>
        </w:tc>
        <w:tc>
          <w:tcPr>
            <w:tcW w:w="5670"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p>
        </w:tc>
      </w:tr>
      <w:tr w:rsidR="00661525" w:rsidTr="00661525">
        <w:trPr>
          <w:cantSplit/>
        </w:trPr>
        <w:tc>
          <w:tcPr>
            <w:tcW w:w="3794"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XML-tag attribuutsoort</w:t>
            </w:r>
          </w:p>
        </w:tc>
        <w:tc>
          <w:tcPr>
            <w:tcW w:w="5670"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identificatie</w:t>
            </w:r>
          </w:p>
        </w:tc>
      </w:tr>
      <w:tr w:rsidR="00661525" w:rsidRPr="005E066D" w:rsidTr="00661525">
        <w:trPr>
          <w:cantSplit/>
        </w:trPr>
        <w:tc>
          <w:tcPr>
            <w:tcW w:w="3794"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Definitie attribuutsoort</w:t>
            </w:r>
          </w:p>
        </w:tc>
        <w:tc>
          <w:tcPr>
            <w:tcW w:w="5670" w:type="dxa"/>
            <w:shd w:val="clear" w:color="auto" w:fill="auto"/>
          </w:tcPr>
          <w:p w:rsidR="00661525" w:rsidRPr="00DD0F4F" w:rsidRDefault="00661525" w:rsidP="00661525">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Een binnen een gegeven context ondubbelzinnige referentie naar het document.</w:t>
            </w:r>
          </w:p>
        </w:tc>
      </w:tr>
      <w:tr w:rsidR="00661525" w:rsidRPr="005E066D" w:rsidTr="00661525">
        <w:trPr>
          <w:cantSplit/>
        </w:trPr>
        <w:tc>
          <w:tcPr>
            <w:tcW w:w="3794"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Herkomst definitie attribuutsoort</w:t>
            </w:r>
          </w:p>
        </w:tc>
        <w:tc>
          <w:tcPr>
            <w:tcW w:w="5670" w:type="dxa"/>
            <w:shd w:val="clear" w:color="auto" w:fill="auto"/>
          </w:tcPr>
          <w:p w:rsidR="00661525" w:rsidRPr="00DD0F4F" w:rsidRDefault="00661525" w:rsidP="00661525">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661525" w:rsidTr="00661525">
        <w:trPr>
          <w:cantSplit/>
        </w:trPr>
        <w:tc>
          <w:tcPr>
            <w:tcW w:w="3794"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Datum opname attribuutsoort</w:t>
            </w:r>
          </w:p>
        </w:tc>
        <w:tc>
          <w:tcPr>
            <w:tcW w:w="5670"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1 juni 2008</w:t>
            </w:r>
          </w:p>
        </w:tc>
      </w:tr>
      <w:tr w:rsidR="00661525" w:rsidTr="00661525">
        <w:trPr>
          <w:cantSplit/>
        </w:trPr>
        <w:tc>
          <w:tcPr>
            <w:tcW w:w="3794"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Toelichting attribuutsoort</w:t>
            </w:r>
          </w:p>
        </w:tc>
        <w:tc>
          <w:tcPr>
            <w:tcW w:w="5670" w:type="dxa"/>
            <w:shd w:val="clear" w:color="auto" w:fill="auto"/>
          </w:tcPr>
          <w:p w:rsidR="00480EB1" w:rsidRPr="00DD0F4F" w:rsidRDefault="00661525" w:rsidP="00661525">
            <w:pPr>
              <w:autoSpaceDE w:val="0"/>
              <w:autoSpaceDN w:val="0"/>
              <w:adjustRightInd w:val="0"/>
              <w:spacing w:after="0" w:line="240" w:lineRule="auto"/>
              <w:rPr>
                <w:ins w:id="871" w:author="Arjan" w:date="2014-01-20T10:17:00Z"/>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Het gaat om een uniek kenmerk</w:t>
            </w:r>
            <w:ins w:id="872" w:author="Arjan" w:date="2014-01-20T10:16:00Z">
              <w:r w:rsidR="00480EB1" w:rsidRPr="00DD0F4F">
                <w:rPr>
                  <w:rFonts w:ascii="Arial" w:eastAsia="Times New Roman" w:hAnsi="Arial" w:cs="Arial"/>
                  <w:color w:val="000000"/>
                  <w:sz w:val="20"/>
                  <w:szCs w:val="20"/>
                  <w:lang w:val="nl-NL"/>
                </w:rPr>
                <w:t>,</w:t>
              </w:r>
            </w:ins>
            <w:r w:rsidRPr="00DD0F4F">
              <w:rPr>
                <w:rFonts w:ascii="Arial" w:eastAsia="Times New Roman" w:hAnsi="Arial" w:cs="Arial"/>
                <w:color w:val="000000"/>
                <w:sz w:val="20"/>
                <w:szCs w:val="20"/>
                <w:lang w:val="nl-NL"/>
              </w:rPr>
              <w:t xml:space="preserve"> gevormd door een reeks letters</w:t>
            </w:r>
            <w:del w:id="873" w:author="Arjan" w:date="2014-01-20T10:16:00Z">
              <w:r w:rsidRPr="00DD0F4F" w:rsidDel="00480EB1">
                <w:rPr>
                  <w:rFonts w:ascii="Arial" w:eastAsia="Times New Roman" w:hAnsi="Arial" w:cs="Arial"/>
                  <w:color w:val="000000"/>
                  <w:sz w:val="20"/>
                  <w:szCs w:val="20"/>
                  <w:lang w:val="nl-NL"/>
                </w:rPr>
                <w:delText xml:space="preserve"> of</w:delText>
              </w:r>
            </w:del>
            <w:ins w:id="874" w:author="Arjan" w:date="2014-01-20T10:16:00Z">
              <w:r w:rsidR="00480EB1" w:rsidRPr="00DD0F4F">
                <w:rPr>
                  <w:rFonts w:ascii="Arial" w:eastAsia="Times New Roman" w:hAnsi="Arial" w:cs="Arial"/>
                  <w:color w:val="000000"/>
                  <w:sz w:val="20"/>
                  <w:szCs w:val="20"/>
                  <w:lang w:val="nl-NL"/>
                </w:rPr>
                <w:t>,</w:t>
              </w:r>
            </w:ins>
            <w:r w:rsidRPr="00DD0F4F">
              <w:rPr>
                <w:rFonts w:ascii="Arial" w:eastAsia="Times New Roman" w:hAnsi="Arial" w:cs="Arial"/>
                <w:color w:val="000000"/>
                <w:sz w:val="20"/>
                <w:szCs w:val="20"/>
                <w:lang w:val="nl-NL"/>
              </w:rPr>
              <w:t xml:space="preserve"> cijfers</w:t>
            </w:r>
            <w:ins w:id="875" w:author="Arjan" w:date="2014-01-20T10:16:00Z">
              <w:r w:rsidR="00480EB1" w:rsidRPr="00DD0F4F">
                <w:rPr>
                  <w:rFonts w:ascii="Arial" w:eastAsia="Times New Roman" w:hAnsi="Arial" w:cs="Arial"/>
                  <w:color w:val="000000"/>
                  <w:sz w:val="20"/>
                  <w:szCs w:val="20"/>
                  <w:lang w:val="nl-NL"/>
                </w:rPr>
                <w:t xml:space="preserve"> en/of leestekens</w:t>
              </w:r>
            </w:ins>
            <w:r w:rsidRPr="00DD0F4F">
              <w:rPr>
                <w:rFonts w:ascii="Arial" w:eastAsia="Times New Roman" w:hAnsi="Arial" w:cs="Arial"/>
                <w:color w:val="000000"/>
                <w:sz w:val="20"/>
                <w:szCs w:val="20"/>
                <w:lang w:val="nl-NL"/>
              </w:rPr>
              <w:t xml:space="preserve">, dat het </w:t>
            </w:r>
            <w:del w:id="876" w:author="Arjan" w:date="2014-01-20T10:16:00Z">
              <w:r w:rsidRPr="00DD0F4F" w:rsidDel="00480EB1">
                <w:rPr>
                  <w:rFonts w:ascii="Arial" w:eastAsia="Times New Roman" w:hAnsi="Arial" w:cs="Arial"/>
                  <w:color w:val="000000"/>
                  <w:sz w:val="20"/>
                  <w:szCs w:val="20"/>
                  <w:lang w:val="nl-NL"/>
                </w:rPr>
                <w:delText xml:space="preserve">document </w:delText>
              </w:r>
            </w:del>
            <w:ins w:id="877" w:author="Arjan" w:date="2014-01-20T10:16:00Z">
              <w:r w:rsidR="00480EB1" w:rsidRPr="00DD0F4F">
                <w:rPr>
                  <w:rFonts w:ascii="Arial" w:eastAsia="Times New Roman" w:hAnsi="Arial" w:cs="Arial"/>
                  <w:color w:val="000000"/>
                  <w:sz w:val="20"/>
                  <w:szCs w:val="20"/>
                  <w:lang w:val="nl-NL"/>
                </w:rPr>
                <w:t>informatieobject u</w:t>
              </w:r>
            </w:ins>
            <w:ins w:id="878" w:author="Arjan" w:date="2014-01-20T10:17:00Z">
              <w:r w:rsidR="00480EB1" w:rsidRPr="00DD0F4F">
                <w:rPr>
                  <w:rFonts w:ascii="Arial" w:eastAsia="Times New Roman" w:hAnsi="Arial" w:cs="Arial"/>
                  <w:color w:val="000000"/>
                  <w:sz w:val="20"/>
                  <w:szCs w:val="20"/>
                  <w:lang w:val="nl-NL"/>
                </w:rPr>
                <w:t xml:space="preserve">niek </w:t>
              </w:r>
            </w:ins>
            <w:r w:rsidRPr="00DD0F4F">
              <w:rPr>
                <w:rFonts w:ascii="Arial" w:eastAsia="Times New Roman" w:hAnsi="Arial" w:cs="Arial"/>
                <w:color w:val="000000"/>
                <w:sz w:val="20"/>
                <w:szCs w:val="20"/>
                <w:lang w:val="nl-NL"/>
              </w:rPr>
              <w:t>identificeert</w:t>
            </w:r>
            <w:ins w:id="879" w:author="Arjan" w:date="2014-01-20T10:17:00Z">
              <w:r w:rsidR="00480EB1" w:rsidRPr="00DD0F4F">
                <w:rPr>
                  <w:rFonts w:ascii="Arial" w:eastAsia="Times New Roman" w:hAnsi="Arial" w:cs="Arial"/>
                  <w:color w:val="000000"/>
                  <w:sz w:val="20"/>
                  <w:szCs w:val="20"/>
                  <w:lang w:val="nl-NL"/>
                </w:rPr>
                <w:t xml:space="preserve"> binnen de organisatie die het </w:t>
              </w:r>
            </w:ins>
            <w:ins w:id="880" w:author="Arjan" w:date="2014-09-08T23:16:00Z">
              <w:r w:rsidR="0005491B" w:rsidRPr="00DD0F4F">
                <w:rPr>
                  <w:rFonts w:ascii="Arial" w:eastAsia="Times New Roman" w:hAnsi="Arial" w:cs="Arial"/>
                  <w:color w:val="000000"/>
                  <w:sz w:val="20"/>
                  <w:szCs w:val="20"/>
                  <w:lang w:val="nl-NL"/>
                </w:rPr>
                <w:t>informatieobject</w:t>
              </w:r>
            </w:ins>
            <w:ins w:id="881" w:author="Arjan" w:date="2014-01-20T10:17:00Z">
              <w:r w:rsidR="00480EB1" w:rsidRPr="00DD0F4F">
                <w:rPr>
                  <w:rFonts w:ascii="Arial" w:eastAsia="Times New Roman" w:hAnsi="Arial" w:cs="Arial"/>
                  <w:color w:val="000000"/>
                  <w:sz w:val="20"/>
                  <w:szCs w:val="20"/>
                  <w:lang w:val="nl-NL"/>
                </w:rPr>
                <w:t xml:space="preserve"> </w:t>
              </w:r>
            </w:ins>
            <w:ins w:id="882" w:author="Arjan" w:date="2014-09-08T23:18:00Z">
              <w:r w:rsidR="0005491B" w:rsidRPr="00DD0F4F">
                <w:rPr>
                  <w:rFonts w:ascii="Arial" w:eastAsia="Times New Roman" w:hAnsi="Arial" w:cs="Arial"/>
                  <w:color w:val="000000"/>
                  <w:sz w:val="20"/>
                  <w:szCs w:val="20"/>
                  <w:lang w:val="nl-NL"/>
                </w:rPr>
                <w:t>heeft gecreëerd of</w:t>
              </w:r>
            </w:ins>
            <w:ins w:id="883" w:author="Arjan" w:date="2014-01-20T10:17:00Z">
              <w:r w:rsidR="00480EB1" w:rsidRPr="00DD0F4F">
                <w:rPr>
                  <w:rFonts w:ascii="Arial" w:eastAsia="Times New Roman" w:hAnsi="Arial" w:cs="Arial"/>
                  <w:color w:val="000000"/>
                  <w:sz w:val="20"/>
                  <w:szCs w:val="20"/>
                  <w:lang w:val="nl-NL"/>
                </w:rPr>
                <w:t xml:space="preserve"> heeft</w:t>
              </w:r>
            </w:ins>
            <w:ins w:id="884" w:author="Arjan" w:date="2014-01-20T10:19:00Z">
              <w:r w:rsidR="00480EB1" w:rsidRPr="00DD0F4F">
                <w:rPr>
                  <w:rFonts w:ascii="Arial" w:eastAsia="Times New Roman" w:hAnsi="Arial" w:cs="Arial"/>
                  <w:color w:val="000000"/>
                  <w:sz w:val="20"/>
                  <w:szCs w:val="20"/>
                  <w:lang w:val="nl-NL"/>
                </w:rPr>
                <w:t xml:space="preserve"> </w:t>
              </w:r>
            </w:ins>
            <w:ins w:id="885" w:author="Arjan" w:date="2014-09-08T23:18:00Z">
              <w:r w:rsidR="0005491B" w:rsidRPr="00DD0F4F">
                <w:rPr>
                  <w:rFonts w:ascii="Arial" w:eastAsia="Times New Roman" w:hAnsi="Arial" w:cs="Arial"/>
                  <w:color w:val="000000"/>
                  <w:sz w:val="20"/>
                  <w:szCs w:val="20"/>
                  <w:lang w:val="nl-NL"/>
                </w:rPr>
                <w:t xml:space="preserve">ontvangen en als eerste in een samenwerkingsketen heeft vastgelegd </w:t>
              </w:r>
            </w:ins>
            <w:ins w:id="886" w:author="Arjan" w:date="2014-01-20T10:19:00Z">
              <w:r w:rsidR="00480EB1" w:rsidRPr="00DD0F4F">
                <w:rPr>
                  <w:rFonts w:cs="Arial"/>
                  <w:color w:val="000000"/>
                  <w:szCs w:val="20"/>
                  <w:lang w:val="nl-NL"/>
                </w:rPr>
                <w:t>(cq. de ‘gegeven context’)</w:t>
              </w:r>
            </w:ins>
            <w:ins w:id="887" w:author="Arjan" w:date="2014-01-20T10:17:00Z">
              <w:r w:rsidR="00480EB1" w:rsidRPr="00DD0F4F">
                <w:rPr>
                  <w:rFonts w:ascii="Arial" w:eastAsia="Times New Roman" w:hAnsi="Arial" w:cs="Arial"/>
                  <w:color w:val="000000"/>
                  <w:sz w:val="20"/>
                  <w:szCs w:val="20"/>
                  <w:lang w:val="nl-NL"/>
                </w:rPr>
                <w:t>.</w:t>
              </w:r>
            </w:ins>
            <w:r w:rsidRPr="00DD0F4F">
              <w:rPr>
                <w:rFonts w:ascii="Arial" w:eastAsia="Times New Roman" w:hAnsi="Arial" w:cs="Arial"/>
                <w:color w:val="000000"/>
                <w:sz w:val="20"/>
                <w:szCs w:val="20"/>
                <w:lang w:val="nl-NL"/>
              </w:rPr>
              <w:t xml:space="preserve"> </w:t>
            </w:r>
            <w:ins w:id="888" w:author="Arjan" w:date="2014-01-20T10:17:00Z">
              <w:r w:rsidR="00480EB1" w:rsidRPr="00DD0F4F">
                <w:rPr>
                  <w:rFonts w:ascii="Arial" w:eastAsia="Times New Roman" w:hAnsi="Arial" w:cs="Arial"/>
                  <w:color w:val="000000"/>
                  <w:sz w:val="20"/>
                  <w:szCs w:val="20"/>
                  <w:lang w:val="nl-NL"/>
                </w:rPr>
                <w:t>Door combinatie met het RSIN van die organisatie, als waarde van de attribuutsoort ‘</w:t>
              </w:r>
            </w:ins>
            <w:ins w:id="889" w:author="Arjan" w:date="2014-09-08T23:14:00Z">
              <w:r w:rsidR="0005491B" w:rsidRPr="00DD0F4F">
                <w:rPr>
                  <w:rFonts w:ascii="Arial" w:eastAsia="Times New Roman" w:hAnsi="Arial" w:cs="Arial"/>
                  <w:color w:val="000000"/>
                  <w:sz w:val="20"/>
                  <w:szCs w:val="20"/>
                  <w:lang w:val="nl-NL"/>
                </w:rPr>
                <w:t>Bron</w:t>
              </w:r>
            </w:ins>
            <w:ins w:id="890" w:author="Arjan" w:date="2014-01-20T10:17:00Z">
              <w:r w:rsidR="00480EB1" w:rsidRPr="00DD0F4F">
                <w:rPr>
                  <w:rFonts w:ascii="Arial" w:eastAsia="Times New Roman" w:hAnsi="Arial" w:cs="Arial"/>
                  <w:color w:val="000000"/>
                  <w:sz w:val="20"/>
                  <w:szCs w:val="20"/>
                  <w:lang w:val="nl-NL"/>
                </w:rPr>
                <w:t xml:space="preserve">organisatie’, wordt een voor geheel Nederland unieke aanduiding van </w:t>
              </w:r>
            </w:ins>
            <w:ins w:id="891" w:author="Arjan" w:date="2014-09-08T23:17:00Z">
              <w:r w:rsidR="0005491B" w:rsidRPr="00DD0F4F">
                <w:rPr>
                  <w:rFonts w:ascii="Arial" w:eastAsia="Times New Roman" w:hAnsi="Arial" w:cs="Arial"/>
                  <w:color w:val="000000"/>
                  <w:sz w:val="20"/>
                  <w:szCs w:val="20"/>
                  <w:lang w:val="nl-NL"/>
                </w:rPr>
                <w:t>informatieobject</w:t>
              </w:r>
            </w:ins>
            <w:ins w:id="892" w:author="Arjan" w:date="2014-01-20T10:17:00Z">
              <w:r w:rsidR="00480EB1" w:rsidRPr="00DD0F4F">
                <w:rPr>
                  <w:rFonts w:ascii="Arial" w:eastAsia="Times New Roman" w:hAnsi="Arial" w:cs="Arial"/>
                  <w:color w:val="000000"/>
                  <w:sz w:val="20"/>
                  <w:szCs w:val="20"/>
                  <w:lang w:val="nl-NL"/>
                </w:rPr>
                <w:t>en verkregen.</w:t>
              </w:r>
            </w:ins>
          </w:p>
          <w:p w:rsidR="00480EB1" w:rsidRPr="00661525" w:rsidRDefault="00661525" w:rsidP="00480EB1">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Het betreft het Dublin Core metadata-element ‘Identifier’ met als toelichting: Recommended best practice is to identify the resource by means of a string or number conforming to a formal identification system. Formal identification systems include but are not limited to the Uniform Resource Identifier (URI) (including the Uniform Resource Locator (URL)), the Digital Object Identifier (DOI), and the International Standard Book Number (ISBN).</w:t>
            </w:r>
            <w:del w:id="893" w:author="Arjan" w:date="2014-01-20T10:18:00Z">
              <w:r w:rsidRPr="00661525" w:rsidDel="00480EB1">
                <w:rPr>
                  <w:rFonts w:ascii="Arial" w:eastAsia="Times New Roman" w:hAnsi="Arial" w:cs="Arial"/>
                  <w:color w:val="000000"/>
                  <w:sz w:val="20"/>
                  <w:szCs w:val="20"/>
                </w:rPr>
                <w:delText xml:space="preserve">. </w:delText>
              </w:r>
            </w:del>
          </w:p>
        </w:tc>
      </w:tr>
      <w:tr w:rsidR="00661525" w:rsidTr="00661525">
        <w:trPr>
          <w:cantSplit/>
        </w:trPr>
        <w:tc>
          <w:tcPr>
            <w:tcW w:w="3794"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Formaat</w:t>
            </w:r>
            <w:r w:rsidRPr="00661525">
              <w:rPr>
                <w:rFonts w:ascii="Arial" w:eastAsia="Times New Roman" w:hAnsi="Arial" w:cs="Arial"/>
                <w:b/>
                <w:bCs/>
                <w:color w:val="000000"/>
                <w:sz w:val="20"/>
                <w:szCs w:val="20"/>
              </w:rPr>
              <w:t xml:space="preserve"> attribuutsoort</w:t>
            </w:r>
          </w:p>
        </w:tc>
        <w:tc>
          <w:tcPr>
            <w:tcW w:w="5670"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AN40</w:t>
            </w:r>
          </w:p>
        </w:tc>
      </w:tr>
      <w:tr w:rsidR="00661525" w:rsidRPr="005E066D" w:rsidTr="00661525">
        <w:trPr>
          <w:cantSplit/>
        </w:trPr>
        <w:tc>
          <w:tcPr>
            <w:tcW w:w="3794" w:type="dxa"/>
            <w:shd w:val="clear" w:color="auto" w:fill="auto"/>
          </w:tcPr>
          <w:p w:rsid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Waardenverzameling</w:t>
            </w:r>
          </w:p>
        </w:tc>
        <w:tc>
          <w:tcPr>
            <w:tcW w:w="5670" w:type="dxa"/>
            <w:shd w:val="clear" w:color="auto" w:fill="auto"/>
          </w:tcPr>
          <w:p w:rsidR="00661525" w:rsidRPr="00DD0F4F" w:rsidRDefault="00661525" w:rsidP="00661525">
            <w:pPr>
              <w:autoSpaceDE w:val="0"/>
              <w:autoSpaceDN w:val="0"/>
              <w:adjustRightInd w:val="0"/>
              <w:spacing w:after="0" w:line="240" w:lineRule="auto"/>
              <w:rPr>
                <w:rFonts w:ascii="Arial" w:eastAsia="Times New Roman" w:hAnsi="Arial" w:cs="Arial"/>
                <w:color w:val="000000"/>
                <w:sz w:val="20"/>
                <w:szCs w:val="20"/>
                <w:lang w:val="nl-NL"/>
              </w:rPr>
            </w:pPr>
            <w:del w:id="894" w:author="Arjan" w:date="2014-01-20T10:19:00Z">
              <w:r w:rsidRPr="00DD0F4F" w:rsidDel="00480EB1">
                <w:rPr>
                  <w:rFonts w:ascii="Arial" w:eastAsia="Times New Roman" w:hAnsi="Arial" w:cs="Arial"/>
                  <w:color w:val="000000"/>
                  <w:sz w:val="20"/>
                  <w:szCs w:val="20"/>
                  <w:lang w:val="nl-NL"/>
                </w:rPr>
                <w:delText xml:space="preserve">1e 4 posities: gemeentecode van de gemeente die het document in haar registratie heeft opgenomen; </w:delText>
              </w:r>
              <w:r w:rsidRPr="00DD0F4F" w:rsidDel="00480EB1">
                <w:rPr>
                  <w:rFonts w:ascii="Arial" w:eastAsia="Times New Roman" w:hAnsi="Arial" w:cs="Arial"/>
                  <w:color w:val="000000"/>
                  <w:sz w:val="20"/>
                  <w:szCs w:val="20"/>
                  <w:lang w:val="nl-NL"/>
                </w:rPr>
                <w:br/>
                <w:delText>pos. 5 – 40: a</w:delText>
              </w:r>
            </w:del>
            <w:ins w:id="895" w:author="Arjan" w:date="2014-01-20T10:20:00Z">
              <w:r w:rsidR="00480EB1" w:rsidRPr="00DD0F4F">
                <w:rPr>
                  <w:rFonts w:ascii="Arial" w:eastAsia="Times New Roman" w:hAnsi="Arial" w:cs="Arial"/>
                  <w:color w:val="000000"/>
                  <w:sz w:val="20"/>
                  <w:szCs w:val="20"/>
                  <w:lang w:val="nl-NL"/>
                </w:rPr>
                <w:t>A</w:t>
              </w:r>
            </w:ins>
            <w:r w:rsidRPr="00DD0F4F">
              <w:rPr>
                <w:rFonts w:ascii="Arial" w:eastAsia="Times New Roman" w:hAnsi="Arial" w:cs="Arial"/>
                <w:color w:val="000000"/>
                <w:sz w:val="20"/>
                <w:szCs w:val="20"/>
                <w:lang w:val="nl-NL"/>
              </w:rPr>
              <w:t>lle alfanumerieke tekens m.u.v. diacrieten</w:t>
            </w:r>
          </w:p>
        </w:tc>
      </w:tr>
      <w:tr w:rsidR="00661525" w:rsidTr="00661525">
        <w:trPr>
          <w:cantSplit/>
        </w:trPr>
        <w:tc>
          <w:tcPr>
            <w:tcW w:w="3794"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Indicatie materiële historie</w:t>
            </w:r>
          </w:p>
        </w:tc>
        <w:tc>
          <w:tcPr>
            <w:tcW w:w="5670"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Nee</w:t>
            </w:r>
          </w:p>
        </w:tc>
      </w:tr>
      <w:tr w:rsidR="00661525" w:rsidTr="00661525">
        <w:trPr>
          <w:cantSplit/>
        </w:trPr>
        <w:tc>
          <w:tcPr>
            <w:tcW w:w="3794"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Indicatie formele historie</w:t>
            </w:r>
          </w:p>
        </w:tc>
        <w:tc>
          <w:tcPr>
            <w:tcW w:w="5670"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Nee</w:t>
            </w:r>
          </w:p>
        </w:tc>
      </w:tr>
      <w:tr w:rsidR="00661525" w:rsidTr="00661525">
        <w:trPr>
          <w:cantSplit/>
        </w:trPr>
        <w:tc>
          <w:tcPr>
            <w:tcW w:w="3794"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Aanduiding gebeurtenis</w:t>
            </w:r>
          </w:p>
        </w:tc>
        <w:tc>
          <w:tcPr>
            <w:tcW w:w="5670"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Nee</w:t>
            </w:r>
          </w:p>
        </w:tc>
      </w:tr>
      <w:tr w:rsidR="00661525" w:rsidTr="00661525">
        <w:trPr>
          <w:cantSplit/>
        </w:trPr>
        <w:tc>
          <w:tcPr>
            <w:tcW w:w="3794"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Aanduiding brondocument</w:t>
            </w:r>
          </w:p>
        </w:tc>
        <w:tc>
          <w:tcPr>
            <w:tcW w:w="5670"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Nee</w:t>
            </w:r>
          </w:p>
        </w:tc>
      </w:tr>
      <w:tr w:rsidR="00661525" w:rsidTr="00661525">
        <w:trPr>
          <w:cantSplit/>
        </w:trPr>
        <w:tc>
          <w:tcPr>
            <w:tcW w:w="3794"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Indicatie in onderzoek</w:t>
            </w:r>
          </w:p>
        </w:tc>
        <w:tc>
          <w:tcPr>
            <w:tcW w:w="5670"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Nee</w:t>
            </w:r>
          </w:p>
        </w:tc>
      </w:tr>
      <w:tr w:rsidR="00661525" w:rsidTr="00661525">
        <w:trPr>
          <w:cantSplit/>
        </w:trPr>
        <w:tc>
          <w:tcPr>
            <w:tcW w:w="3794"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Aanduiding strijdigheid/nietigheid</w:t>
            </w:r>
          </w:p>
        </w:tc>
        <w:tc>
          <w:tcPr>
            <w:tcW w:w="5670"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Nee</w:t>
            </w:r>
          </w:p>
        </w:tc>
      </w:tr>
      <w:tr w:rsidR="00661525" w:rsidTr="00661525">
        <w:trPr>
          <w:cantSplit/>
        </w:trPr>
        <w:tc>
          <w:tcPr>
            <w:tcW w:w="3794"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Indicatie kardinaliteit</w:t>
            </w:r>
          </w:p>
        </w:tc>
        <w:tc>
          <w:tcPr>
            <w:tcW w:w="5670"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1-1</w:t>
            </w:r>
          </w:p>
        </w:tc>
      </w:tr>
      <w:tr w:rsidR="00661525" w:rsidTr="00661525">
        <w:trPr>
          <w:cantSplit/>
        </w:trPr>
        <w:tc>
          <w:tcPr>
            <w:tcW w:w="3794"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Indicatie authentiek</w:t>
            </w:r>
          </w:p>
        </w:tc>
        <w:tc>
          <w:tcPr>
            <w:tcW w:w="5670" w:type="dxa"/>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Gemeentelijk basisgegeven</w:t>
            </w:r>
          </w:p>
        </w:tc>
      </w:tr>
      <w:tr w:rsidR="00661525" w:rsidRPr="005E066D" w:rsidTr="00661525">
        <w:trPr>
          <w:cantSplit/>
        </w:trPr>
        <w:tc>
          <w:tcPr>
            <w:tcW w:w="3794" w:type="dxa"/>
            <w:tcBorders>
              <w:bottom w:val="single" w:sz="4" w:space="0" w:color="auto"/>
            </w:tcBorders>
            <w:shd w:val="clear" w:color="auto" w:fill="auto"/>
          </w:tcPr>
          <w:p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lastRenderedPageBreak/>
              <w:t>Regels attribuutsoort</w:t>
            </w:r>
          </w:p>
        </w:tc>
        <w:tc>
          <w:tcPr>
            <w:tcW w:w="5670" w:type="dxa"/>
            <w:tcBorders>
              <w:bottom w:val="single" w:sz="4" w:space="0" w:color="auto"/>
            </w:tcBorders>
            <w:shd w:val="clear" w:color="auto" w:fill="auto"/>
          </w:tcPr>
          <w:p w:rsidR="00661525" w:rsidRPr="00DD0F4F" w:rsidRDefault="00661525" w:rsidP="00661525">
            <w:pPr>
              <w:autoSpaceDE w:val="0"/>
              <w:autoSpaceDN w:val="0"/>
              <w:adjustRightInd w:val="0"/>
              <w:spacing w:after="0" w:line="240" w:lineRule="auto"/>
              <w:rPr>
                <w:rFonts w:ascii="Arial" w:eastAsia="Times New Roman" w:hAnsi="Arial" w:cs="Arial"/>
                <w:color w:val="000000"/>
                <w:sz w:val="20"/>
                <w:szCs w:val="20"/>
                <w:lang w:val="nl-NL"/>
              </w:rPr>
            </w:pPr>
            <w:del w:id="896" w:author="Arjan" w:date="2014-01-20T10:48:00Z">
              <w:r w:rsidRPr="00DD0F4F" w:rsidDel="0083120B">
                <w:rPr>
                  <w:rFonts w:ascii="Arial" w:eastAsia="Times New Roman" w:hAnsi="Arial" w:cs="Arial"/>
                  <w:color w:val="000000"/>
                  <w:sz w:val="20"/>
                  <w:szCs w:val="20"/>
                  <w:lang w:val="nl-NL"/>
                </w:rPr>
                <w:delText>-</w:delText>
              </w:r>
            </w:del>
            <w:ins w:id="897" w:author="Arjan" w:date="2014-01-20T10:48:00Z">
              <w:r w:rsidR="0083120B" w:rsidRPr="00DD0F4F">
                <w:rPr>
                  <w:rFonts w:ascii="Arial" w:eastAsia="Times New Roman" w:hAnsi="Arial" w:cs="Arial"/>
                  <w:color w:val="000000"/>
                  <w:sz w:val="20"/>
                  <w:szCs w:val="20"/>
                  <w:lang w:val="nl-NL"/>
                </w:rPr>
                <w:t>De waarde van de attribuutsoort wordt bepaald bij de creatie</w:t>
              </w:r>
            </w:ins>
            <w:ins w:id="898" w:author="Arjan" w:date="2014-09-08T23:19:00Z">
              <w:r w:rsidR="0005491B" w:rsidRPr="00DD0F4F">
                <w:rPr>
                  <w:rFonts w:ascii="Arial" w:eastAsia="Times New Roman" w:hAnsi="Arial" w:cs="Arial"/>
                  <w:color w:val="000000"/>
                  <w:sz w:val="20"/>
                  <w:szCs w:val="20"/>
                  <w:lang w:val="nl-NL"/>
                </w:rPr>
                <w:t xml:space="preserve"> of vastlegging</w:t>
              </w:r>
            </w:ins>
            <w:ins w:id="899" w:author="Arjan" w:date="2014-01-20T10:48:00Z">
              <w:r w:rsidR="0083120B" w:rsidRPr="00DD0F4F">
                <w:rPr>
                  <w:rFonts w:ascii="Arial" w:eastAsia="Times New Roman" w:hAnsi="Arial" w:cs="Arial"/>
                  <w:color w:val="000000"/>
                  <w:sz w:val="20"/>
                  <w:szCs w:val="20"/>
                  <w:lang w:val="nl-NL"/>
                </w:rPr>
                <w:t xml:space="preserve"> van een </w:t>
              </w:r>
            </w:ins>
            <w:ins w:id="900" w:author="Arjan" w:date="2014-01-20T10:49:00Z">
              <w:r w:rsidR="0083120B" w:rsidRPr="00DD0F4F">
                <w:rPr>
                  <w:rFonts w:ascii="Arial" w:eastAsia="Times New Roman" w:hAnsi="Arial" w:cs="Arial"/>
                  <w:color w:val="000000"/>
                  <w:sz w:val="20"/>
                  <w:szCs w:val="20"/>
                  <w:lang w:val="nl-NL"/>
                </w:rPr>
                <w:t xml:space="preserve">(instantie van een) informatieobject en wijzigt daarna niet meer. </w:t>
              </w:r>
            </w:ins>
          </w:p>
        </w:tc>
      </w:tr>
    </w:tbl>
    <w:p w:rsidR="00FD50DA" w:rsidRPr="00DD0F4F" w:rsidRDefault="00FD50DA" w:rsidP="0044638F">
      <w:pPr>
        <w:rPr>
          <w:ins w:id="901" w:author="Arjan" w:date="2014-01-20T09:18:00Z"/>
          <w:lang w:val="nl-NL"/>
        </w:rPr>
      </w:pPr>
    </w:p>
    <w:p w:rsidR="00B92D60" w:rsidRPr="00B92D60" w:rsidRDefault="00B92D60" w:rsidP="00B92D60">
      <w:pPr>
        <w:widowControl w:val="0"/>
        <w:autoSpaceDE w:val="0"/>
        <w:autoSpaceDN w:val="0"/>
        <w:adjustRightInd w:val="0"/>
        <w:spacing w:before="240" w:after="60" w:line="240" w:lineRule="auto"/>
        <w:outlineLvl w:val="3"/>
        <w:rPr>
          <w:ins w:id="902" w:author="Arjan" w:date="2014-01-20T09:18:00Z"/>
          <w:rFonts w:ascii="Arial" w:eastAsia="Times New Roman" w:hAnsi="Arial" w:cs="Arial"/>
          <w:b/>
          <w:color w:val="004080"/>
          <w:sz w:val="24"/>
          <w:szCs w:val="24"/>
          <w:lang w:eastAsia="nl-NL"/>
        </w:rPr>
      </w:pPr>
      <w:ins w:id="903" w:author="Arjan" w:date="2014-01-20T09:18: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ins>
      <w:ins w:id="904" w:author="Arjan" w:date="2014-09-08T23:19:00Z">
        <w:r w:rsidR="0005491B">
          <w:rPr>
            <w:rFonts w:ascii="Arial" w:eastAsia="Times New Roman" w:hAnsi="Arial" w:cs="Arial"/>
            <w:b/>
            <w:color w:val="004080"/>
            <w:sz w:val="24"/>
            <w:szCs w:val="24"/>
            <w:lang w:eastAsia="nl-NL"/>
          </w:rPr>
          <w:t>Bron</w:t>
        </w:r>
      </w:ins>
      <w:ins w:id="905" w:author="Arjan" w:date="2014-01-20T09:18:00Z">
        <w:r w:rsidRPr="00B92D60">
          <w:rPr>
            <w:rFonts w:ascii="Arial" w:eastAsia="Times New Roman" w:hAnsi="Arial" w:cs="Arial"/>
            <w:b/>
            <w:color w:val="004080"/>
            <w:sz w:val="24"/>
            <w:szCs w:val="24"/>
            <w:lang w:eastAsia="nl-NL"/>
          </w:rPr>
          <w:t>organisatie</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B92D60" w:rsidRPr="00717312" w:rsidTr="006B0CA1">
        <w:trPr>
          <w:trHeight w:val="230"/>
          <w:ins w:id="906" w:author="Arjan" w:date="2014-01-20T09:18:00Z"/>
        </w:trPr>
        <w:tc>
          <w:tcPr>
            <w:tcW w:w="3780" w:type="dxa"/>
            <w:tcBorders>
              <w:top w:val="single" w:sz="4" w:space="0" w:color="auto"/>
              <w:left w:val="nil"/>
              <w:bottom w:val="nil"/>
              <w:right w:val="nil"/>
            </w:tcBorders>
          </w:tcPr>
          <w:p w:rsidR="00B92D60" w:rsidRPr="00717312" w:rsidRDefault="00B92D60" w:rsidP="006B0CA1">
            <w:pPr>
              <w:autoSpaceDE w:val="0"/>
              <w:autoSpaceDN w:val="0"/>
              <w:adjustRightInd w:val="0"/>
              <w:spacing w:after="0" w:line="240" w:lineRule="auto"/>
              <w:rPr>
                <w:ins w:id="907" w:author="Arjan" w:date="2014-01-20T09:18:00Z"/>
                <w:rFonts w:ascii="Arial" w:eastAsia="Times New Roman" w:hAnsi="Arial" w:cs="Arial"/>
                <w:color w:val="000000"/>
                <w:sz w:val="20"/>
                <w:szCs w:val="20"/>
              </w:rPr>
            </w:pPr>
            <w:ins w:id="908" w:author="Arjan" w:date="2014-01-20T09:18:00Z">
              <w:r w:rsidRPr="00717312">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rsidR="00B92D60" w:rsidRPr="00717312" w:rsidRDefault="008F2B4B" w:rsidP="0005491B">
            <w:pPr>
              <w:autoSpaceDE w:val="0"/>
              <w:autoSpaceDN w:val="0"/>
              <w:adjustRightInd w:val="0"/>
              <w:spacing w:after="0" w:line="240" w:lineRule="auto"/>
              <w:rPr>
                <w:ins w:id="909" w:author="Arjan" w:date="2014-01-20T09:18:00Z"/>
                <w:rFonts w:ascii="Arial" w:eastAsia="Times New Roman" w:hAnsi="Arial" w:cs="Arial"/>
                <w:color w:val="000000"/>
                <w:sz w:val="20"/>
                <w:szCs w:val="20"/>
              </w:rPr>
            </w:pPr>
            <w:ins w:id="910" w:author="Arjan" w:date="2014-01-20T09:18:00Z">
              <w:r w:rsidRPr="00717312">
                <w:rPr>
                  <w:rFonts w:ascii="Arial" w:hAnsi="Arial" w:cs="Arial"/>
                  <w:sz w:val="20"/>
                  <w:szCs w:val="20"/>
                  <w:lang w:val="en-AU"/>
                </w:rPr>
                <w:fldChar w:fldCharType="begin" w:fldLock="1"/>
              </w:r>
              <w:r w:rsidR="00B92D60" w:rsidRPr="00717312">
                <w:rPr>
                  <w:rFonts w:ascii="Arial" w:hAnsi="Arial" w:cs="Arial"/>
                  <w:sz w:val="20"/>
                  <w:szCs w:val="20"/>
                  <w:lang w:val="en-AU"/>
                </w:rPr>
                <w:instrText xml:space="preserve">MERGEFIELD </w:instrText>
              </w:r>
              <w:r w:rsidR="00B92D60" w:rsidRPr="00717312">
                <w:rPr>
                  <w:rFonts w:ascii="Arial" w:eastAsia="Times New Roman" w:hAnsi="Arial" w:cs="Arial"/>
                  <w:color w:val="000000"/>
                  <w:sz w:val="20"/>
                  <w:szCs w:val="20"/>
                </w:rPr>
                <w:instrText>Att.Name</w:instrText>
              </w:r>
              <w:r w:rsidRPr="00717312">
                <w:rPr>
                  <w:rFonts w:ascii="Arial" w:hAnsi="Arial" w:cs="Arial"/>
                  <w:sz w:val="20"/>
                  <w:szCs w:val="20"/>
                  <w:lang w:val="en-AU"/>
                </w:rPr>
                <w:fldChar w:fldCharType="separate"/>
              </w:r>
            </w:ins>
            <w:ins w:id="911" w:author="Arjan" w:date="2014-09-08T23:19:00Z">
              <w:r w:rsidR="0005491B">
                <w:rPr>
                  <w:rFonts w:ascii="Arial" w:eastAsia="Times New Roman" w:hAnsi="Arial" w:cs="Arial"/>
                  <w:color w:val="000000"/>
                  <w:sz w:val="20"/>
                  <w:szCs w:val="20"/>
                </w:rPr>
                <w:t>Brono</w:t>
              </w:r>
            </w:ins>
            <w:ins w:id="912" w:author="Arjan" w:date="2014-01-20T09:18:00Z">
              <w:r w:rsidR="00B92D60" w:rsidRPr="00717312">
                <w:rPr>
                  <w:rFonts w:ascii="Arial" w:eastAsia="Times New Roman" w:hAnsi="Arial" w:cs="Arial"/>
                  <w:color w:val="000000"/>
                  <w:sz w:val="20"/>
                  <w:szCs w:val="20"/>
                </w:rPr>
                <w:t>rganisatie</w:t>
              </w:r>
              <w:r w:rsidRPr="00717312">
                <w:rPr>
                  <w:rFonts w:ascii="Arial" w:hAnsi="Arial" w:cs="Arial"/>
                  <w:sz w:val="20"/>
                  <w:szCs w:val="20"/>
                  <w:lang w:val="en-AU"/>
                </w:rPr>
                <w:fldChar w:fldCharType="end"/>
              </w:r>
            </w:ins>
          </w:p>
        </w:tc>
      </w:tr>
      <w:tr w:rsidR="00B92D60" w:rsidRPr="00717312" w:rsidTr="006B0CA1">
        <w:trPr>
          <w:ins w:id="913"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14"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15" w:author="Arjan" w:date="2014-01-20T09:18:00Z"/>
                <w:rFonts w:ascii="Arial" w:eastAsia="Times New Roman" w:hAnsi="Arial" w:cs="Arial"/>
                <w:color w:val="000000"/>
                <w:sz w:val="20"/>
                <w:szCs w:val="20"/>
              </w:rPr>
            </w:pPr>
          </w:p>
        </w:tc>
      </w:tr>
      <w:tr w:rsidR="00B92D60" w:rsidRPr="00717312" w:rsidTr="006B0CA1">
        <w:trPr>
          <w:ins w:id="916"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17" w:author="Arjan" w:date="2014-01-20T09:18:00Z"/>
                <w:rFonts w:ascii="Arial" w:eastAsia="Times New Roman" w:hAnsi="Arial" w:cs="Arial"/>
                <w:color w:val="000000"/>
                <w:sz w:val="20"/>
                <w:szCs w:val="20"/>
              </w:rPr>
            </w:pPr>
            <w:ins w:id="918" w:author="Arjan" w:date="2014-01-20T09:18:00Z">
              <w:r w:rsidRPr="0071731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19" w:author="Arjan" w:date="2014-01-20T09:18:00Z"/>
                <w:rFonts w:ascii="Arial" w:eastAsia="Times New Roman" w:hAnsi="Arial" w:cs="Arial"/>
                <w:color w:val="000000"/>
                <w:sz w:val="20"/>
                <w:szCs w:val="20"/>
              </w:rPr>
            </w:pPr>
            <w:ins w:id="920" w:author="Arjan" w:date="2014-01-20T09:18:00Z">
              <w:r w:rsidRPr="00717312">
                <w:rPr>
                  <w:rFonts w:ascii="Arial" w:eastAsia="Times New Roman" w:hAnsi="Arial" w:cs="Arial"/>
                  <w:color w:val="000000"/>
                  <w:sz w:val="20"/>
                  <w:szCs w:val="20"/>
                </w:rPr>
                <w:t>KING</w:t>
              </w:r>
            </w:ins>
          </w:p>
        </w:tc>
      </w:tr>
      <w:tr w:rsidR="00B92D60" w:rsidRPr="00717312" w:rsidTr="006B0CA1">
        <w:trPr>
          <w:ins w:id="921"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22"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23" w:author="Arjan" w:date="2014-01-20T09:18:00Z"/>
                <w:rFonts w:ascii="Arial" w:eastAsia="Times New Roman" w:hAnsi="Arial" w:cs="Arial"/>
                <w:color w:val="000000"/>
                <w:sz w:val="20"/>
                <w:szCs w:val="20"/>
              </w:rPr>
            </w:pPr>
          </w:p>
        </w:tc>
      </w:tr>
      <w:tr w:rsidR="00B92D60" w:rsidRPr="00717312" w:rsidTr="006B0CA1">
        <w:trPr>
          <w:ins w:id="924"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25" w:author="Arjan" w:date="2014-01-20T09:18:00Z"/>
                <w:rFonts w:ascii="Arial" w:eastAsia="Times New Roman" w:hAnsi="Arial" w:cs="Arial"/>
                <w:color w:val="000000"/>
                <w:sz w:val="20"/>
                <w:szCs w:val="20"/>
              </w:rPr>
            </w:pPr>
            <w:ins w:id="926" w:author="Arjan" w:date="2014-01-20T09:18:00Z">
              <w:r w:rsidRPr="0071731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27" w:author="Arjan" w:date="2014-01-20T09:18:00Z"/>
                <w:rFonts w:ascii="Arial" w:eastAsia="Times New Roman" w:hAnsi="Arial" w:cs="Arial"/>
                <w:color w:val="000000"/>
                <w:sz w:val="20"/>
                <w:szCs w:val="20"/>
              </w:rPr>
            </w:pPr>
          </w:p>
        </w:tc>
      </w:tr>
      <w:tr w:rsidR="00B92D60" w:rsidRPr="00717312" w:rsidTr="006B0CA1">
        <w:trPr>
          <w:ins w:id="928"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29"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30" w:author="Arjan" w:date="2014-01-20T09:18:00Z"/>
                <w:rFonts w:ascii="Arial" w:eastAsia="Times New Roman" w:hAnsi="Arial" w:cs="Arial"/>
                <w:color w:val="000000"/>
                <w:sz w:val="20"/>
                <w:szCs w:val="20"/>
              </w:rPr>
            </w:pPr>
          </w:p>
        </w:tc>
      </w:tr>
      <w:tr w:rsidR="00B92D60" w:rsidRPr="00717312" w:rsidTr="006B0CA1">
        <w:trPr>
          <w:ins w:id="931"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32" w:author="Arjan" w:date="2014-01-20T09:18:00Z"/>
                <w:rFonts w:ascii="Arial" w:eastAsia="Times New Roman" w:hAnsi="Arial" w:cs="Arial"/>
                <w:color w:val="000000"/>
                <w:sz w:val="20"/>
                <w:szCs w:val="20"/>
              </w:rPr>
            </w:pPr>
            <w:ins w:id="933" w:author="Arjan" w:date="2014-01-20T09:18:00Z">
              <w:r w:rsidRPr="0071731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B92D60" w:rsidRPr="00717312" w:rsidRDefault="008F2B4B" w:rsidP="000B4456">
            <w:pPr>
              <w:autoSpaceDE w:val="0"/>
              <w:autoSpaceDN w:val="0"/>
              <w:adjustRightInd w:val="0"/>
              <w:spacing w:after="0" w:line="240" w:lineRule="auto"/>
              <w:rPr>
                <w:ins w:id="934" w:author="Arjan" w:date="2014-01-20T09:18:00Z"/>
                <w:rFonts w:ascii="Arial" w:eastAsia="Times New Roman" w:hAnsi="Arial" w:cs="Arial"/>
                <w:color w:val="000000"/>
                <w:sz w:val="20"/>
                <w:szCs w:val="20"/>
              </w:rPr>
            </w:pPr>
            <w:ins w:id="935" w:author="Arjan" w:date="2014-01-20T09:18:00Z">
              <w:r w:rsidRPr="00717312">
                <w:rPr>
                  <w:rFonts w:ascii="Arial" w:hAnsi="Arial" w:cs="Arial"/>
                  <w:sz w:val="20"/>
                  <w:szCs w:val="20"/>
                  <w:lang w:val="en-AU"/>
                </w:rPr>
                <w:fldChar w:fldCharType="begin" w:fldLock="1"/>
              </w:r>
              <w:r w:rsidR="00B92D60" w:rsidRPr="00717312">
                <w:rPr>
                  <w:rFonts w:ascii="Arial" w:hAnsi="Arial" w:cs="Arial"/>
                  <w:sz w:val="20"/>
                  <w:szCs w:val="20"/>
                  <w:lang w:val="en-AU"/>
                </w:rPr>
                <w:instrText xml:space="preserve">MERGEFIELD </w:instrText>
              </w:r>
              <w:r w:rsidR="00B92D60" w:rsidRPr="00717312">
                <w:rPr>
                  <w:rFonts w:ascii="Arial" w:eastAsia="Times New Roman" w:hAnsi="Arial" w:cs="Arial"/>
                  <w:color w:val="000000"/>
                  <w:sz w:val="20"/>
                  <w:szCs w:val="20"/>
                </w:rPr>
                <w:instrText>Att.Alias</w:instrText>
              </w:r>
              <w:r w:rsidRPr="00717312">
                <w:rPr>
                  <w:rFonts w:ascii="Arial" w:hAnsi="Arial" w:cs="Arial"/>
                  <w:sz w:val="20"/>
                  <w:szCs w:val="20"/>
                  <w:lang w:val="en-AU"/>
                </w:rPr>
                <w:fldChar w:fldCharType="separate"/>
              </w:r>
            </w:ins>
            <w:ins w:id="936" w:author="Arjan" w:date="2014-09-08T23:33:00Z">
              <w:r w:rsidR="000B4456">
                <w:rPr>
                  <w:rFonts w:ascii="Arial" w:eastAsia="Times New Roman" w:hAnsi="Arial" w:cs="Arial"/>
                  <w:color w:val="000000"/>
                  <w:sz w:val="20"/>
                  <w:szCs w:val="20"/>
                </w:rPr>
                <w:t>brono</w:t>
              </w:r>
            </w:ins>
            <w:ins w:id="937" w:author="Arjan" w:date="2014-01-20T09:18:00Z">
              <w:r w:rsidR="00B92D60" w:rsidRPr="00717312">
                <w:rPr>
                  <w:rFonts w:ascii="Arial" w:eastAsia="Times New Roman" w:hAnsi="Arial" w:cs="Arial"/>
                  <w:color w:val="000000"/>
                  <w:sz w:val="20"/>
                  <w:szCs w:val="20"/>
                </w:rPr>
                <w:t>rganisatie</w:t>
              </w:r>
              <w:r w:rsidRPr="00717312">
                <w:rPr>
                  <w:rFonts w:ascii="Arial" w:hAnsi="Arial" w:cs="Arial"/>
                  <w:sz w:val="20"/>
                  <w:szCs w:val="20"/>
                  <w:lang w:val="en-AU"/>
                </w:rPr>
                <w:fldChar w:fldCharType="end"/>
              </w:r>
            </w:ins>
          </w:p>
        </w:tc>
      </w:tr>
      <w:tr w:rsidR="00B92D60" w:rsidRPr="00717312" w:rsidTr="006B0CA1">
        <w:trPr>
          <w:ins w:id="938"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39"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40" w:author="Arjan" w:date="2014-01-20T09:18:00Z"/>
                <w:rFonts w:ascii="Arial" w:eastAsia="Times New Roman" w:hAnsi="Arial" w:cs="Arial"/>
                <w:color w:val="000000"/>
                <w:sz w:val="20"/>
                <w:szCs w:val="20"/>
              </w:rPr>
            </w:pPr>
          </w:p>
        </w:tc>
      </w:tr>
      <w:tr w:rsidR="00B92D60" w:rsidRPr="005E066D" w:rsidTr="006B0CA1">
        <w:trPr>
          <w:ins w:id="941"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42" w:author="Arjan" w:date="2014-01-20T09:18:00Z"/>
                <w:rFonts w:ascii="Arial" w:eastAsia="Times New Roman" w:hAnsi="Arial" w:cs="Arial"/>
                <w:color w:val="000000"/>
                <w:sz w:val="20"/>
                <w:szCs w:val="20"/>
              </w:rPr>
            </w:pPr>
            <w:ins w:id="943" w:author="Arjan" w:date="2014-01-20T09:18:00Z">
              <w:r w:rsidRPr="0071731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B116C1" w:rsidRPr="00DD0F4F" w:rsidRDefault="00480EB1" w:rsidP="00B116C1">
            <w:pPr>
              <w:autoSpaceDE w:val="0"/>
              <w:autoSpaceDN w:val="0"/>
              <w:adjustRightInd w:val="0"/>
              <w:spacing w:after="0" w:line="240" w:lineRule="auto"/>
              <w:rPr>
                <w:ins w:id="944" w:author="Arjan" w:date="2014-01-20T09:18:00Z"/>
                <w:rFonts w:ascii="Arial" w:eastAsia="Times New Roman" w:hAnsi="Arial" w:cs="Arial"/>
                <w:color w:val="000000"/>
                <w:sz w:val="20"/>
                <w:szCs w:val="20"/>
                <w:lang w:val="nl-NL"/>
              </w:rPr>
            </w:pPr>
            <w:ins w:id="945" w:author="Arjan" w:date="2014-01-20T10:11:00Z">
              <w:r w:rsidRPr="00DD0F4F">
                <w:rPr>
                  <w:rFonts w:ascii="Arial" w:hAnsi="Arial" w:cs="Arial"/>
                  <w:sz w:val="20"/>
                  <w:szCs w:val="20"/>
                  <w:lang w:val="nl-NL"/>
                </w:rPr>
                <w:t xml:space="preserve">Het RSIN </w:t>
              </w:r>
            </w:ins>
            <w:ins w:id="946" w:author="Arjan" w:date="2014-09-08T23:24:00Z">
              <w:r w:rsidR="00B116C1" w:rsidRPr="00DD0F4F">
                <w:rPr>
                  <w:rFonts w:ascii="Arial" w:eastAsia="Times New Roman" w:hAnsi="Arial" w:cs="Arial"/>
                  <w:color w:val="000000"/>
                  <w:sz w:val="20"/>
                  <w:szCs w:val="20"/>
                  <w:lang w:val="nl-NL"/>
                </w:rPr>
                <w:t>van de Niet-natuurlijk persoon zijnde</w:t>
              </w:r>
            </w:ins>
            <w:ins w:id="947" w:author="Arjan" w:date="2014-01-20T10:11:00Z">
              <w:r w:rsidRPr="00DD0F4F">
                <w:rPr>
                  <w:rFonts w:ascii="Arial" w:hAnsi="Arial" w:cs="Arial"/>
                  <w:sz w:val="20"/>
                  <w:szCs w:val="20"/>
                  <w:lang w:val="nl-NL"/>
                </w:rPr>
                <w:t xml:space="preserve"> de organisatie die </w:t>
              </w:r>
            </w:ins>
            <w:ins w:id="948" w:author="Arjan" w:date="2014-09-08T23:24:00Z">
              <w:r w:rsidR="00B116C1" w:rsidRPr="00DD0F4F">
                <w:rPr>
                  <w:rFonts w:ascii="Arial" w:eastAsia="Times New Roman" w:hAnsi="Arial" w:cs="Arial"/>
                  <w:color w:val="000000"/>
                  <w:sz w:val="20"/>
                  <w:szCs w:val="20"/>
                  <w:lang w:val="nl-NL"/>
                </w:rPr>
                <w:t>het informatieobject heeft gecreëerd of heeft ontvangen en als eerste in een samenwerkingsketen heeft vastgelegd</w:t>
              </w:r>
            </w:ins>
            <w:ins w:id="949" w:author="Arjan" w:date="2014-01-20T10:11:00Z">
              <w:r w:rsidRPr="00DD0F4F">
                <w:rPr>
                  <w:rFonts w:ascii="Arial" w:hAnsi="Arial" w:cs="Arial"/>
                  <w:sz w:val="20"/>
                  <w:szCs w:val="20"/>
                  <w:lang w:val="nl-NL"/>
                </w:rPr>
                <w:t>.</w:t>
              </w:r>
            </w:ins>
            <w:ins w:id="950" w:author="Arjan" w:date="2014-09-08T23:25:00Z">
              <w:r w:rsidR="00B116C1" w:rsidRPr="00DD0F4F">
                <w:rPr>
                  <w:rFonts w:ascii="Arial" w:eastAsia="Times New Roman" w:hAnsi="Arial" w:cs="Arial"/>
                  <w:color w:val="000000"/>
                  <w:sz w:val="20"/>
                  <w:szCs w:val="20"/>
                  <w:lang w:val="nl-NL"/>
                </w:rPr>
                <w:t xml:space="preserve"> </w:t>
              </w:r>
            </w:ins>
          </w:p>
        </w:tc>
      </w:tr>
      <w:tr w:rsidR="00B92D60" w:rsidRPr="005E066D" w:rsidTr="006B0CA1">
        <w:trPr>
          <w:trHeight w:val="230"/>
          <w:ins w:id="951" w:author="Arjan" w:date="2014-01-20T09:18:00Z"/>
        </w:trPr>
        <w:tc>
          <w:tcPr>
            <w:tcW w:w="3780" w:type="dxa"/>
            <w:tcBorders>
              <w:top w:val="nil"/>
              <w:left w:val="nil"/>
              <w:bottom w:val="nil"/>
              <w:right w:val="nil"/>
            </w:tcBorders>
          </w:tcPr>
          <w:p w:rsidR="00B92D60" w:rsidRPr="00DD0F4F" w:rsidRDefault="00B92D60" w:rsidP="006B0CA1">
            <w:pPr>
              <w:autoSpaceDE w:val="0"/>
              <w:autoSpaceDN w:val="0"/>
              <w:adjustRightInd w:val="0"/>
              <w:spacing w:after="0" w:line="240" w:lineRule="auto"/>
              <w:rPr>
                <w:ins w:id="952" w:author="Arjan" w:date="2014-01-20T09:18: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B92D60" w:rsidRPr="00DD0F4F" w:rsidRDefault="00B92D60" w:rsidP="006B0CA1">
            <w:pPr>
              <w:autoSpaceDE w:val="0"/>
              <w:autoSpaceDN w:val="0"/>
              <w:adjustRightInd w:val="0"/>
              <w:spacing w:after="0" w:line="240" w:lineRule="auto"/>
              <w:rPr>
                <w:ins w:id="953" w:author="Arjan" w:date="2014-01-20T09:18:00Z"/>
                <w:rFonts w:ascii="Arial" w:eastAsia="Times New Roman" w:hAnsi="Arial" w:cs="Arial"/>
                <w:color w:val="000000"/>
                <w:sz w:val="20"/>
                <w:szCs w:val="20"/>
                <w:lang w:val="nl-NL"/>
              </w:rPr>
            </w:pPr>
          </w:p>
        </w:tc>
      </w:tr>
      <w:tr w:rsidR="00B92D60" w:rsidRPr="00717312" w:rsidTr="006B0CA1">
        <w:trPr>
          <w:trHeight w:val="230"/>
          <w:ins w:id="954"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55" w:author="Arjan" w:date="2014-01-20T09:18:00Z"/>
                <w:rFonts w:ascii="Arial" w:eastAsia="Times New Roman" w:hAnsi="Arial" w:cs="Arial"/>
                <w:color w:val="000000"/>
                <w:sz w:val="20"/>
                <w:szCs w:val="20"/>
              </w:rPr>
            </w:pPr>
            <w:ins w:id="956" w:author="Arjan" w:date="2014-01-20T09:18:00Z">
              <w:r w:rsidRPr="0071731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57" w:author="Arjan" w:date="2014-01-20T09:18:00Z"/>
                <w:rFonts w:ascii="Arial" w:eastAsia="Times New Roman" w:hAnsi="Arial" w:cs="Arial"/>
                <w:color w:val="000000"/>
                <w:sz w:val="20"/>
                <w:szCs w:val="20"/>
              </w:rPr>
            </w:pPr>
            <w:ins w:id="958" w:author="Arjan" w:date="2014-01-20T09:18:00Z">
              <w:r w:rsidRPr="00717312">
                <w:rPr>
                  <w:rFonts w:ascii="Arial" w:eastAsia="Times New Roman" w:hAnsi="Arial" w:cs="Arial"/>
                  <w:color w:val="000000"/>
                  <w:sz w:val="20"/>
                  <w:szCs w:val="20"/>
                </w:rPr>
                <w:t xml:space="preserve">KING </w:t>
              </w:r>
            </w:ins>
          </w:p>
        </w:tc>
      </w:tr>
      <w:tr w:rsidR="00B92D60" w:rsidRPr="00717312" w:rsidTr="006B0CA1">
        <w:trPr>
          <w:ins w:id="959"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60"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61" w:author="Arjan" w:date="2014-01-20T09:18:00Z"/>
                <w:rFonts w:ascii="Arial" w:eastAsia="Times New Roman" w:hAnsi="Arial" w:cs="Arial"/>
                <w:color w:val="000000"/>
                <w:sz w:val="20"/>
                <w:szCs w:val="20"/>
              </w:rPr>
            </w:pPr>
          </w:p>
        </w:tc>
      </w:tr>
      <w:tr w:rsidR="00B92D60" w:rsidRPr="00717312" w:rsidTr="006B0CA1">
        <w:trPr>
          <w:ins w:id="962"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63" w:author="Arjan" w:date="2014-01-20T09:18:00Z"/>
                <w:rFonts w:ascii="Arial" w:eastAsia="Times New Roman" w:hAnsi="Arial" w:cs="Arial"/>
                <w:color w:val="000000"/>
                <w:sz w:val="20"/>
                <w:szCs w:val="20"/>
              </w:rPr>
            </w:pPr>
            <w:ins w:id="964" w:author="Arjan" w:date="2014-01-20T09:18:00Z">
              <w:r w:rsidRPr="0071731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B92D60" w:rsidRPr="00717312" w:rsidRDefault="00B92D60" w:rsidP="0083120B">
            <w:pPr>
              <w:autoSpaceDE w:val="0"/>
              <w:autoSpaceDN w:val="0"/>
              <w:adjustRightInd w:val="0"/>
              <w:spacing w:after="0" w:line="240" w:lineRule="auto"/>
              <w:rPr>
                <w:ins w:id="965" w:author="Arjan" w:date="2014-01-20T09:18:00Z"/>
                <w:rFonts w:ascii="Arial" w:eastAsia="Times New Roman" w:hAnsi="Arial" w:cs="Arial"/>
                <w:color w:val="000000"/>
                <w:sz w:val="20"/>
                <w:szCs w:val="20"/>
              </w:rPr>
            </w:pPr>
            <w:ins w:id="966" w:author="Arjan" w:date="2014-01-20T09:18:00Z">
              <w:r w:rsidRPr="00717312">
                <w:rPr>
                  <w:rFonts w:ascii="Arial" w:eastAsia="Times New Roman" w:hAnsi="Arial" w:cs="Arial"/>
                  <w:color w:val="000000"/>
                  <w:sz w:val="20"/>
                  <w:szCs w:val="20"/>
                </w:rPr>
                <w:t>1-</w:t>
              </w:r>
            </w:ins>
            <w:ins w:id="967" w:author="Arjan" w:date="2014-01-20T10:52:00Z">
              <w:r w:rsidR="0083120B">
                <w:rPr>
                  <w:rFonts w:ascii="Arial" w:eastAsia="Times New Roman" w:hAnsi="Arial" w:cs="Arial"/>
                  <w:color w:val="000000"/>
                  <w:sz w:val="20"/>
                  <w:szCs w:val="20"/>
                </w:rPr>
                <w:t>9</w:t>
              </w:r>
            </w:ins>
            <w:ins w:id="968" w:author="Arjan" w:date="2014-01-20T09:18:00Z">
              <w:r w:rsidRPr="00717312">
                <w:rPr>
                  <w:rFonts w:ascii="Arial" w:eastAsia="Times New Roman" w:hAnsi="Arial" w:cs="Arial"/>
                  <w:color w:val="000000"/>
                  <w:sz w:val="20"/>
                  <w:szCs w:val="20"/>
                </w:rPr>
                <w:t>-2013</w:t>
              </w:r>
            </w:ins>
          </w:p>
        </w:tc>
      </w:tr>
      <w:tr w:rsidR="00B92D60" w:rsidRPr="00717312" w:rsidTr="006B0CA1">
        <w:trPr>
          <w:ins w:id="969"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70"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71" w:author="Arjan" w:date="2014-01-20T09:18:00Z"/>
                <w:rFonts w:ascii="Arial" w:eastAsia="Times New Roman" w:hAnsi="Arial" w:cs="Arial"/>
                <w:color w:val="000000"/>
                <w:sz w:val="20"/>
                <w:szCs w:val="20"/>
              </w:rPr>
            </w:pPr>
          </w:p>
        </w:tc>
      </w:tr>
      <w:tr w:rsidR="00B92D60" w:rsidRPr="005E066D" w:rsidTr="006B0CA1">
        <w:trPr>
          <w:ins w:id="972"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973" w:author="Arjan" w:date="2014-01-20T09:18:00Z"/>
                <w:rFonts w:ascii="Arial" w:eastAsia="Times New Roman" w:hAnsi="Arial" w:cs="Arial"/>
                <w:color w:val="000000"/>
                <w:sz w:val="20"/>
                <w:szCs w:val="20"/>
              </w:rPr>
            </w:pPr>
            <w:ins w:id="974" w:author="Arjan" w:date="2014-01-20T09:18:00Z">
              <w:r w:rsidRPr="0071731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B116C1" w:rsidRPr="00DD0F4F" w:rsidRDefault="00480EB1" w:rsidP="006B0CA1">
            <w:pPr>
              <w:autoSpaceDE w:val="0"/>
              <w:autoSpaceDN w:val="0"/>
              <w:adjustRightInd w:val="0"/>
              <w:spacing w:after="0" w:line="240" w:lineRule="auto"/>
              <w:rPr>
                <w:ins w:id="975" w:author="Arjan" w:date="2014-09-08T23:28:00Z"/>
                <w:rFonts w:ascii="Arial" w:eastAsia="Times New Roman" w:hAnsi="Arial" w:cs="Arial"/>
                <w:color w:val="000000"/>
                <w:sz w:val="20"/>
                <w:szCs w:val="20"/>
                <w:lang w:val="nl-NL"/>
              </w:rPr>
            </w:pPr>
            <w:ins w:id="976" w:author="Arjan" w:date="2014-01-20T10:12:00Z">
              <w:r w:rsidRPr="00DD0F4F">
                <w:rPr>
                  <w:rFonts w:ascii="Arial" w:eastAsia="Times New Roman" w:hAnsi="Arial" w:cs="Arial"/>
                  <w:color w:val="000000"/>
                  <w:sz w:val="20"/>
                  <w:szCs w:val="20"/>
                  <w:lang w:val="nl-NL"/>
                </w:rPr>
                <w:t xml:space="preserve">Het betreft het RSIN (Rechtspersonen en Samenwerkingsverbanden InformatieNummer) zoals dat door de KvK in het NHR aan elk rechtspersoon en samenwerkingsverband is toegekend. Dit identificeert uniek de organisatie, zijnde een rechtspersoon of samenwerkingsverband, dat het </w:t>
              </w:r>
            </w:ins>
            <w:ins w:id="977" w:author="Arjan" w:date="2014-09-08T23:28:00Z">
              <w:r w:rsidR="00B116C1" w:rsidRPr="00DD0F4F">
                <w:rPr>
                  <w:rFonts w:ascii="Arial" w:eastAsia="Times New Roman" w:hAnsi="Arial" w:cs="Arial"/>
                  <w:color w:val="000000"/>
                  <w:sz w:val="20"/>
                  <w:szCs w:val="20"/>
                  <w:lang w:val="nl-NL"/>
                </w:rPr>
                <w:t>informatieobject</w:t>
              </w:r>
            </w:ins>
            <w:ins w:id="978" w:author="Arjan" w:date="2014-01-20T10:12:00Z">
              <w:r w:rsidRPr="00DD0F4F">
                <w:rPr>
                  <w:rFonts w:ascii="Arial" w:eastAsia="Times New Roman" w:hAnsi="Arial" w:cs="Arial"/>
                  <w:color w:val="000000"/>
                  <w:sz w:val="20"/>
                  <w:szCs w:val="20"/>
                  <w:lang w:val="nl-NL"/>
                </w:rPr>
                <w:t xml:space="preserve"> heeft</w:t>
              </w:r>
            </w:ins>
            <w:ins w:id="979" w:author="Arjan" w:date="2014-09-08T23:26:00Z">
              <w:r w:rsidR="00B116C1" w:rsidRPr="00DD0F4F">
                <w:rPr>
                  <w:rFonts w:ascii="Arial" w:eastAsia="Times New Roman" w:hAnsi="Arial" w:cs="Arial"/>
                  <w:color w:val="000000"/>
                  <w:sz w:val="20"/>
                  <w:szCs w:val="20"/>
                  <w:lang w:val="nl-NL"/>
                </w:rPr>
                <w:t xml:space="preserve"> gecreëerd </w:t>
              </w:r>
            </w:ins>
            <w:ins w:id="980" w:author="Arjan" w:date="2014-09-08T23:27:00Z">
              <w:r w:rsidR="00B116C1" w:rsidRPr="00DD0F4F">
                <w:rPr>
                  <w:rFonts w:ascii="Arial" w:eastAsia="Times New Roman" w:hAnsi="Arial" w:cs="Arial"/>
                  <w:color w:val="000000"/>
                  <w:sz w:val="20"/>
                  <w:szCs w:val="20"/>
                  <w:lang w:val="nl-NL"/>
                </w:rPr>
                <w:t>of heeft ontvangen en als eerste in een samenwerkingsketen heeft vastgelegd</w:t>
              </w:r>
            </w:ins>
            <w:ins w:id="981" w:author="Arjan" w:date="2014-01-20T10:12:00Z">
              <w:r w:rsidRPr="00DD0F4F">
                <w:rPr>
                  <w:rFonts w:ascii="Arial" w:eastAsia="Times New Roman" w:hAnsi="Arial" w:cs="Arial"/>
                  <w:color w:val="000000"/>
                  <w:sz w:val="20"/>
                  <w:szCs w:val="20"/>
                  <w:lang w:val="nl-NL"/>
                </w:rPr>
                <w:t xml:space="preserve">. </w:t>
              </w:r>
            </w:ins>
            <w:ins w:id="982" w:author="Arjan" w:date="2014-09-08T23:27:00Z">
              <w:r w:rsidR="00B116C1" w:rsidRPr="00DD0F4F">
                <w:rPr>
                  <w:rFonts w:ascii="Arial" w:eastAsia="Times New Roman" w:hAnsi="Arial" w:cs="Arial"/>
                  <w:color w:val="000000"/>
                  <w:sz w:val="20"/>
                  <w:szCs w:val="20"/>
                  <w:lang w:val="nl-NL"/>
                </w:rPr>
                <w:t>Met het laatste doelen we er op dat bij uitwisseling van een informatie</w:t>
              </w:r>
            </w:ins>
            <w:ins w:id="983" w:author="Arjan" w:date="2014-09-08T23:28:00Z">
              <w:r w:rsidR="00B116C1" w:rsidRPr="00DD0F4F">
                <w:rPr>
                  <w:rFonts w:ascii="Arial" w:eastAsia="Times New Roman" w:hAnsi="Arial" w:cs="Arial"/>
                  <w:color w:val="000000"/>
                  <w:sz w:val="20"/>
                  <w:szCs w:val="20"/>
                  <w:lang w:val="nl-NL"/>
                </w:rPr>
                <w:t>object tussen samenwerkende organisaties de unieke aanduiding van het informatieobject n</w:t>
              </w:r>
            </w:ins>
            <w:ins w:id="984" w:author="Arjan" w:date="2014-09-08T23:29:00Z">
              <w:r w:rsidR="00B116C1" w:rsidRPr="00DD0F4F">
                <w:rPr>
                  <w:rFonts w:ascii="Arial" w:eastAsia="Times New Roman" w:hAnsi="Arial" w:cs="Arial"/>
                  <w:color w:val="000000"/>
                  <w:sz w:val="20"/>
                  <w:szCs w:val="20"/>
                  <w:lang w:val="nl-NL"/>
                </w:rPr>
                <w:t>iet wijzigt mits de ontvangende organisatie geen wijzigingen in het informati</w:t>
              </w:r>
            </w:ins>
            <w:ins w:id="985" w:author="Arjan" w:date="2014-09-08T23:30:00Z">
              <w:r w:rsidR="00B116C1" w:rsidRPr="00DD0F4F">
                <w:rPr>
                  <w:rFonts w:ascii="Arial" w:eastAsia="Times New Roman" w:hAnsi="Arial" w:cs="Arial"/>
                  <w:color w:val="000000"/>
                  <w:sz w:val="20"/>
                  <w:szCs w:val="20"/>
                  <w:lang w:val="nl-NL"/>
                </w:rPr>
                <w:t>e</w:t>
              </w:r>
            </w:ins>
            <w:ins w:id="986" w:author="Arjan" w:date="2014-09-08T23:29:00Z">
              <w:r w:rsidR="00B116C1" w:rsidRPr="00DD0F4F">
                <w:rPr>
                  <w:rFonts w:ascii="Arial" w:eastAsia="Times New Roman" w:hAnsi="Arial" w:cs="Arial"/>
                  <w:color w:val="000000"/>
                  <w:sz w:val="20"/>
                  <w:szCs w:val="20"/>
                  <w:lang w:val="nl-NL"/>
                </w:rPr>
                <w:t>object aanbrengt. In het laatste geval on</w:t>
              </w:r>
            </w:ins>
            <w:ins w:id="987" w:author="Arjan" w:date="2014-09-08T23:30:00Z">
              <w:r w:rsidR="00B116C1" w:rsidRPr="00DD0F4F">
                <w:rPr>
                  <w:rFonts w:ascii="Arial" w:eastAsia="Times New Roman" w:hAnsi="Arial" w:cs="Arial"/>
                  <w:color w:val="000000"/>
                  <w:sz w:val="20"/>
                  <w:szCs w:val="20"/>
                  <w:lang w:val="nl-NL"/>
                </w:rPr>
                <w:t>tstaat een nieuw informatieobject.</w:t>
              </w:r>
            </w:ins>
          </w:p>
          <w:p w:rsidR="00480EB1" w:rsidRPr="00DD0F4F" w:rsidRDefault="00480EB1" w:rsidP="006B0CA1">
            <w:pPr>
              <w:autoSpaceDE w:val="0"/>
              <w:autoSpaceDN w:val="0"/>
              <w:adjustRightInd w:val="0"/>
              <w:spacing w:after="0" w:line="240" w:lineRule="auto"/>
              <w:rPr>
                <w:ins w:id="988" w:author="Arjan" w:date="2014-09-08T23:25:00Z"/>
                <w:rFonts w:ascii="Arial" w:eastAsia="Times New Roman" w:hAnsi="Arial" w:cs="Arial"/>
                <w:color w:val="000000"/>
                <w:sz w:val="20"/>
                <w:szCs w:val="20"/>
                <w:lang w:val="nl-NL"/>
              </w:rPr>
            </w:pPr>
            <w:ins w:id="989" w:author="Arjan" w:date="2014-01-20T10:12:00Z">
              <w:r w:rsidRPr="00DD0F4F">
                <w:rPr>
                  <w:rFonts w:ascii="Arial" w:eastAsia="Times New Roman" w:hAnsi="Arial" w:cs="Arial"/>
                  <w:color w:val="000000"/>
                  <w:sz w:val="20"/>
                  <w:szCs w:val="20"/>
                  <w:lang w:val="nl-NL"/>
                </w:rPr>
                <w:t>Het RSIN staat in het Handelsregister (NHR) en op het daaraan te ontlenen uittreksel.</w:t>
              </w:r>
            </w:ins>
          </w:p>
          <w:p w:rsidR="00B116C1" w:rsidRPr="00DD0F4F" w:rsidRDefault="00B116C1" w:rsidP="00B116C1">
            <w:pPr>
              <w:autoSpaceDE w:val="0"/>
              <w:autoSpaceDN w:val="0"/>
              <w:adjustRightInd w:val="0"/>
              <w:spacing w:after="0" w:line="240" w:lineRule="auto"/>
              <w:rPr>
                <w:ins w:id="990" w:author="Arjan" w:date="2014-09-08T23:25:00Z"/>
                <w:rFonts w:ascii="Arial" w:eastAsia="Times New Roman" w:hAnsi="Arial" w:cs="Arial"/>
                <w:color w:val="000000"/>
                <w:sz w:val="20"/>
                <w:szCs w:val="20"/>
                <w:lang w:val="nl-NL"/>
              </w:rPr>
            </w:pPr>
            <w:ins w:id="991" w:author="Arjan" w:date="2014-09-08T23:25:00Z">
              <w:r w:rsidRPr="00DD0F4F">
                <w:rPr>
                  <w:rFonts w:ascii="Arial" w:eastAsia="Times New Roman" w:hAnsi="Arial" w:cs="Arial"/>
                  <w:color w:val="000000"/>
                  <w:sz w:val="20"/>
                  <w:szCs w:val="20"/>
                  <w:lang w:val="nl-NL"/>
                </w:rPr>
                <w:t xml:space="preserve">Deze attribuutsoort vormt tezamen met de </w:t>
              </w:r>
            </w:ins>
            <w:ins w:id="992" w:author="Arjan" w:date="2014-09-08T23:30:00Z">
              <w:r w:rsidRPr="00DD0F4F">
                <w:rPr>
                  <w:rFonts w:ascii="Arial" w:eastAsia="Times New Roman" w:hAnsi="Arial" w:cs="Arial"/>
                  <w:color w:val="000000"/>
                  <w:sz w:val="20"/>
                  <w:szCs w:val="20"/>
                  <w:lang w:val="nl-NL"/>
                </w:rPr>
                <w:t>Informatieobject</w:t>
              </w:r>
            </w:ins>
            <w:ins w:id="993" w:author="Arjan" w:date="2014-09-08T23:25:00Z">
              <w:r w:rsidRPr="00DD0F4F">
                <w:rPr>
                  <w:rFonts w:ascii="Arial" w:eastAsia="Times New Roman" w:hAnsi="Arial" w:cs="Arial"/>
                  <w:color w:val="000000"/>
                  <w:sz w:val="20"/>
                  <w:szCs w:val="20"/>
                  <w:lang w:val="nl-NL"/>
                </w:rPr>
                <w:t xml:space="preserve">identificatie de unieke aanduiding van een </w:t>
              </w:r>
            </w:ins>
            <w:ins w:id="994" w:author="Arjan" w:date="2014-09-08T23:30:00Z">
              <w:r w:rsidRPr="00DD0F4F">
                <w:rPr>
                  <w:rFonts w:ascii="Arial" w:eastAsia="Times New Roman" w:hAnsi="Arial" w:cs="Arial"/>
                  <w:color w:val="000000"/>
                  <w:sz w:val="20"/>
                  <w:szCs w:val="20"/>
                  <w:lang w:val="nl-NL"/>
                </w:rPr>
                <w:t>informatieobject</w:t>
              </w:r>
            </w:ins>
            <w:ins w:id="995" w:author="Arjan" w:date="2014-09-08T23:25:00Z">
              <w:r w:rsidRPr="00DD0F4F">
                <w:rPr>
                  <w:rFonts w:ascii="Arial" w:eastAsia="Times New Roman" w:hAnsi="Arial" w:cs="Arial"/>
                  <w:color w:val="000000"/>
                  <w:sz w:val="20"/>
                  <w:szCs w:val="20"/>
                  <w:lang w:val="nl-NL"/>
                </w:rPr>
                <w:t xml:space="preserve"> voor geheel Nederland.</w:t>
              </w:r>
            </w:ins>
          </w:p>
          <w:p w:rsidR="00B116C1" w:rsidRPr="00DD0F4F" w:rsidRDefault="00B116C1" w:rsidP="000B4456">
            <w:pPr>
              <w:autoSpaceDE w:val="0"/>
              <w:autoSpaceDN w:val="0"/>
              <w:adjustRightInd w:val="0"/>
              <w:spacing w:after="0" w:line="240" w:lineRule="auto"/>
              <w:rPr>
                <w:ins w:id="996" w:author="Arjan" w:date="2014-01-20T09:18:00Z"/>
                <w:rFonts w:ascii="Arial" w:eastAsia="Times New Roman" w:hAnsi="Arial" w:cs="Arial"/>
                <w:color w:val="000000"/>
                <w:sz w:val="20"/>
                <w:szCs w:val="20"/>
                <w:lang w:val="nl-NL"/>
              </w:rPr>
            </w:pPr>
            <w:ins w:id="997" w:author="Arjan" w:date="2014-09-08T23:25:00Z">
              <w:r w:rsidRPr="00DD0F4F">
                <w:rPr>
                  <w:rFonts w:ascii="Arial" w:eastAsia="Times New Roman" w:hAnsi="Arial" w:cs="Arial"/>
                  <w:color w:val="000000"/>
                  <w:sz w:val="20"/>
                  <w:szCs w:val="20"/>
                  <w:lang w:val="nl-NL"/>
                </w:rPr>
                <w:t xml:space="preserve">De waarde van dit attribuutsoort wijzigt niet, ook niet indien </w:t>
              </w:r>
            </w:ins>
            <w:ins w:id="998" w:author="Arjan" w:date="2014-09-08T23:32:00Z">
              <w:r w:rsidR="000B4456" w:rsidRPr="00DD0F4F">
                <w:rPr>
                  <w:rFonts w:ascii="Arial" w:eastAsia="Times New Roman" w:hAnsi="Arial" w:cs="Arial"/>
                  <w:color w:val="000000"/>
                  <w:sz w:val="20"/>
                  <w:szCs w:val="20"/>
                  <w:lang w:val="nl-NL"/>
                </w:rPr>
                <w:t>(</w:t>
              </w:r>
            </w:ins>
            <w:ins w:id="999" w:author="Arjan" w:date="2014-09-08T23:25:00Z">
              <w:r w:rsidRPr="00DD0F4F">
                <w:rPr>
                  <w:rFonts w:ascii="Arial" w:eastAsia="Times New Roman" w:hAnsi="Arial" w:cs="Arial"/>
                  <w:color w:val="000000"/>
                  <w:sz w:val="20"/>
                  <w:szCs w:val="20"/>
                  <w:lang w:val="nl-NL"/>
                </w:rPr>
                <w:t xml:space="preserve">de behandeling van) </w:t>
              </w:r>
            </w:ins>
            <w:ins w:id="1000" w:author="Arjan" w:date="2014-09-08T23:32:00Z">
              <w:r w:rsidR="000B4456" w:rsidRPr="00DD0F4F">
                <w:rPr>
                  <w:rFonts w:ascii="Arial" w:eastAsia="Times New Roman" w:hAnsi="Arial" w:cs="Arial"/>
                  <w:color w:val="000000"/>
                  <w:sz w:val="20"/>
                  <w:szCs w:val="20"/>
                  <w:lang w:val="nl-NL"/>
                </w:rPr>
                <w:t>het informatieobject</w:t>
              </w:r>
            </w:ins>
            <w:ins w:id="1001" w:author="Arjan" w:date="2014-09-08T23:25:00Z">
              <w:r w:rsidRPr="00DD0F4F">
                <w:rPr>
                  <w:rFonts w:ascii="Arial" w:eastAsia="Times New Roman" w:hAnsi="Arial" w:cs="Arial"/>
                  <w:color w:val="000000"/>
                  <w:sz w:val="20"/>
                  <w:szCs w:val="20"/>
                  <w:lang w:val="nl-NL"/>
                </w:rPr>
                <w:t xml:space="preserve"> over zou gaan naar een andere organisatie. Er is immers maar één organisatie die </w:t>
              </w:r>
            </w:ins>
            <w:ins w:id="1002" w:author="Arjan" w:date="2014-09-08T23:32:00Z">
              <w:r w:rsidR="000B4456" w:rsidRPr="00DD0F4F">
                <w:rPr>
                  <w:rFonts w:ascii="Arial" w:eastAsia="Times New Roman" w:hAnsi="Arial" w:cs="Arial"/>
                  <w:color w:val="000000"/>
                  <w:sz w:val="20"/>
                  <w:szCs w:val="20"/>
                  <w:lang w:val="nl-NL"/>
                </w:rPr>
                <w:t>het informatieobject</w:t>
              </w:r>
            </w:ins>
            <w:ins w:id="1003" w:author="Arjan" w:date="2014-09-08T23:25:00Z">
              <w:r w:rsidRPr="00DD0F4F">
                <w:rPr>
                  <w:rFonts w:ascii="Arial" w:eastAsia="Times New Roman" w:hAnsi="Arial" w:cs="Arial"/>
                  <w:color w:val="000000"/>
                  <w:sz w:val="20"/>
                  <w:szCs w:val="20"/>
                  <w:lang w:val="nl-NL"/>
                </w:rPr>
                <w:t xml:space="preserve"> gecreëerd </w:t>
              </w:r>
            </w:ins>
            <w:ins w:id="1004" w:author="Arjan" w:date="2014-09-08T23:32:00Z">
              <w:r w:rsidR="000B4456" w:rsidRPr="00DD0F4F">
                <w:rPr>
                  <w:rFonts w:ascii="Arial" w:eastAsia="Times New Roman" w:hAnsi="Arial" w:cs="Arial"/>
                  <w:color w:val="000000"/>
                  <w:sz w:val="20"/>
                  <w:szCs w:val="20"/>
                  <w:lang w:val="nl-NL"/>
                </w:rPr>
                <w:t xml:space="preserve">of als eerste vastgelegd </w:t>
              </w:r>
            </w:ins>
            <w:ins w:id="1005" w:author="Arjan" w:date="2014-09-08T23:25:00Z">
              <w:r w:rsidRPr="00DD0F4F">
                <w:rPr>
                  <w:rFonts w:ascii="Arial" w:eastAsia="Times New Roman" w:hAnsi="Arial" w:cs="Arial"/>
                  <w:color w:val="000000"/>
                  <w:sz w:val="20"/>
                  <w:szCs w:val="20"/>
                  <w:lang w:val="nl-NL"/>
                </w:rPr>
                <w:t>heeft.</w:t>
              </w:r>
            </w:ins>
          </w:p>
        </w:tc>
      </w:tr>
      <w:tr w:rsidR="00B92D60" w:rsidRPr="005E066D" w:rsidTr="006B0CA1">
        <w:trPr>
          <w:ins w:id="1006" w:author="Arjan" w:date="2014-01-20T09:18:00Z"/>
        </w:trPr>
        <w:tc>
          <w:tcPr>
            <w:tcW w:w="3780" w:type="dxa"/>
            <w:tcBorders>
              <w:top w:val="nil"/>
              <w:left w:val="nil"/>
              <w:bottom w:val="nil"/>
              <w:right w:val="nil"/>
            </w:tcBorders>
          </w:tcPr>
          <w:p w:rsidR="00B92D60" w:rsidRPr="00DD0F4F" w:rsidRDefault="00B92D60" w:rsidP="006B0CA1">
            <w:pPr>
              <w:autoSpaceDE w:val="0"/>
              <w:autoSpaceDN w:val="0"/>
              <w:adjustRightInd w:val="0"/>
              <w:spacing w:after="0" w:line="240" w:lineRule="auto"/>
              <w:rPr>
                <w:ins w:id="1007" w:author="Arjan" w:date="2014-01-20T09:18: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B92D60" w:rsidRPr="00DD0F4F" w:rsidRDefault="00B92D60" w:rsidP="006B0CA1">
            <w:pPr>
              <w:autoSpaceDE w:val="0"/>
              <w:autoSpaceDN w:val="0"/>
              <w:adjustRightInd w:val="0"/>
              <w:spacing w:after="0" w:line="240" w:lineRule="auto"/>
              <w:rPr>
                <w:ins w:id="1008" w:author="Arjan" w:date="2014-01-20T09:18:00Z"/>
                <w:rFonts w:ascii="Arial" w:eastAsia="Times New Roman" w:hAnsi="Arial" w:cs="Arial"/>
                <w:color w:val="000000"/>
                <w:sz w:val="20"/>
                <w:szCs w:val="20"/>
                <w:lang w:val="nl-NL"/>
              </w:rPr>
            </w:pPr>
          </w:p>
        </w:tc>
      </w:tr>
      <w:tr w:rsidR="00B92D60" w:rsidRPr="00717312" w:rsidTr="006B0CA1">
        <w:trPr>
          <w:ins w:id="1009"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10" w:author="Arjan" w:date="2014-01-20T09:18:00Z"/>
                <w:rFonts w:ascii="Arial" w:eastAsia="Times New Roman" w:hAnsi="Arial" w:cs="Arial"/>
                <w:color w:val="000000"/>
                <w:sz w:val="20"/>
                <w:szCs w:val="20"/>
              </w:rPr>
            </w:pPr>
            <w:ins w:id="1011" w:author="Arjan" w:date="2014-01-20T09:18:00Z">
              <w:r w:rsidRPr="0071731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B92D60" w:rsidRPr="00717312" w:rsidRDefault="008F2B4B" w:rsidP="006B0CA1">
            <w:pPr>
              <w:autoSpaceDE w:val="0"/>
              <w:autoSpaceDN w:val="0"/>
              <w:adjustRightInd w:val="0"/>
              <w:spacing w:after="0" w:line="240" w:lineRule="auto"/>
              <w:rPr>
                <w:ins w:id="1012" w:author="Arjan" w:date="2014-01-20T09:18:00Z"/>
                <w:rFonts w:ascii="Arial" w:eastAsia="Times New Roman" w:hAnsi="Arial" w:cs="Arial"/>
                <w:color w:val="000000"/>
                <w:sz w:val="20"/>
                <w:szCs w:val="20"/>
              </w:rPr>
            </w:pPr>
            <w:ins w:id="1013" w:author="Arjan" w:date="2014-01-20T09:18:00Z">
              <w:r w:rsidRPr="00717312">
                <w:rPr>
                  <w:rFonts w:ascii="Arial" w:hAnsi="Arial" w:cs="Arial"/>
                  <w:sz w:val="20"/>
                  <w:szCs w:val="20"/>
                  <w:lang w:val="en-AU"/>
                </w:rPr>
                <w:fldChar w:fldCharType="begin" w:fldLock="1"/>
              </w:r>
              <w:r w:rsidR="00B92D60" w:rsidRPr="00717312">
                <w:rPr>
                  <w:rFonts w:ascii="Arial" w:hAnsi="Arial" w:cs="Arial"/>
                  <w:sz w:val="20"/>
                  <w:szCs w:val="20"/>
                  <w:lang w:val="en-AU"/>
                </w:rPr>
                <w:instrText xml:space="preserve">MERGEFIELD </w:instrText>
              </w:r>
              <w:r w:rsidR="00B92D60" w:rsidRPr="00717312">
                <w:rPr>
                  <w:rFonts w:ascii="Arial" w:eastAsia="Times New Roman" w:hAnsi="Arial" w:cs="Arial"/>
                  <w:color w:val="000000"/>
                  <w:sz w:val="20"/>
                  <w:szCs w:val="20"/>
                </w:rPr>
                <w:instrText>Att.Type</w:instrText>
              </w:r>
              <w:r w:rsidRPr="00717312">
                <w:rPr>
                  <w:rFonts w:ascii="Arial" w:hAnsi="Arial" w:cs="Arial"/>
                  <w:sz w:val="20"/>
                  <w:szCs w:val="20"/>
                  <w:lang w:val="en-AU"/>
                </w:rPr>
                <w:fldChar w:fldCharType="separate"/>
              </w:r>
              <w:r w:rsidR="00B92D60" w:rsidRPr="00717312">
                <w:rPr>
                  <w:rFonts w:ascii="Arial" w:eastAsia="Times New Roman" w:hAnsi="Arial" w:cs="Arial"/>
                  <w:color w:val="000000"/>
                  <w:sz w:val="20"/>
                  <w:szCs w:val="20"/>
                </w:rPr>
                <w:t>N9</w:t>
              </w:r>
              <w:r w:rsidRPr="00717312">
                <w:rPr>
                  <w:rFonts w:ascii="Arial" w:hAnsi="Arial" w:cs="Arial"/>
                  <w:sz w:val="20"/>
                  <w:szCs w:val="20"/>
                  <w:lang w:val="en-AU"/>
                </w:rPr>
                <w:fldChar w:fldCharType="end"/>
              </w:r>
            </w:ins>
          </w:p>
        </w:tc>
      </w:tr>
      <w:tr w:rsidR="00B92D60" w:rsidRPr="00717312" w:rsidTr="006B0CA1">
        <w:trPr>
          <w:trHeight w:val="230"/>
          <w:ins w:id="1014"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15"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16" w:author="Arjan" w:date="2014-01-20T09:18:00Z"/>
                <w:rFonts w:ascii="Arial" w:eastAsia="Times New Roman" w:hAnsi="Arial" w:cs="Arial"/>
                <w:color w:val="000000"/>
                <w:sz w:val="20"/>
                <w:szCs w:val="20"/>
              </w:rPr>
            </w:pPr>
          </w:p>
        </w:tc>
      </w:tr>
      <w:tr w:rsidR="00B92D60" w:rsidRPr="005E066D" w:rsidTr="006B0CA1">
        <w:trPr>
          <w:trHeight w:val="230"/>
          <w:ins w:id="1017"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18" w:author="Arjan" w:date="2014-01-20T09:18:00Z"/>
                <w:rFonts w:ascii="Arial" w:eastAsia="Times New Roman" w:hAnsi="Arial" w:cs="Arial"/>
                <w:color w:val="000000"/>
                <w:sz w:val="20"/>
                <w:szCs w:val="20"/>
              </w:rPr>
            </w:pPr>
            <w:ins w:id="1019" w:author="Arjan" w:date="2014-01-20T09:18:00Z">
              <w:r w:rsidRPr="0071731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B92D60" w:rsidRPr="00DD0F4F" w:rsidRDefault="00B92D60" w:rsidP="006B0CA1">
            <w:pPr>
              <w:autoSpaceDE w:val="0"/>
              <w:autoSpaceDN w:val="0"/>
              <w:adjustRightInd w:val="0"/>
              <w:spacing w:after="0" w:line="240" w:lineRule="auto"/>
              <w:rPr>
                <w:ins w:id="1020" w:author="Arjan" w:date="2014-01-20T09:18:00Z"/>
                <w:rFonts w:ascii="Arial" w:eastAsia="Times New Roman" w:hAnsi="Arial" w:cs="Arial"/>
                <w:color w:val="000000"/>
                <w:sz w:val="20"/>
                <w:szCs w:val="20"/>
                <w:lang w:val="nl-NL"/>
              </w:rPr>
            </w:pPr>
            <w:ins w:id="1021" w:author="Arjan" w:date="2014-01-20T09:18:00Z">
              <w:r w:rsidRPr="00DD0F4F">
                <w:rPr>
                  <w:rFonts w:ascii="Arial" w:eastAsia="Times New Roman" w:hAnsi="Arial" w:cs="Arial"/>
                  <w:color w:val="000000"/>
                  <w:sz w:val="20"/>
                  <w:szCs w:val="20"/>
                  <w:lang w:val="nl-NL"/>
                </w:rPr>
                <w:t>De in het NHR voorkomende unieke identificaties van rechtspersonen en samenwerkingsverbanden.</w:t>
              </w:r>
            </w:ins>
          </w:p>
        </w:tc>
      </w:tr>
      <w:tr w:rsidR="00B92D60" w:rsidRPr="005E066D" w:rsidTr="006B0CA1">
        <w:trPr>
          <w:trHeight w:val="215"/>
          <w:ins w:id="1022" w:author="Arjan" w:date="2014-01-20T09:18:00Z"/>
        </w:trPr>
        <w:tc>
          <w:tcPr>
            <w:tcW w:w="3780" w:type="dxa"/>
            <w:tcBorders>
              <w:top w:val="nil"/>
              <w:left w:val="nil"/>
              <w:bottom w:val="nil"/>
              <w:right w:val="nil"/>
            </w:tcBorders>
          </w:tcPr>
          <w:p w:rsidR="00B92D60" w:rsidRPr="00DD0F4F" w:rsidRDefault="00B92D60" w:rsidP="006B0CA1">
            <w:pPr>
              <w:autoSpaceDE w:val="0"/>
              <w:autoSpaceDN w:val="0"/>
              <w:adjustRightInd w:val="0"/>
              <w:spacing w:after="0" w:line="240" w:lineRule="auto"/>
              <w:rPr>
                <w:ins w:id="1023" w:author="Arjan" w:date="2014-01-20T09:18: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B92D60" w:rsidRPr="00DD0F4F" w:rsidRDefault="00B92D60" w:rsidP="006B0CA1">
            <w:pPr>
              <w:autoSpaceDE w:val="0"/>
              <w:autoSpaceDN w:val="0"/>
              <w:adjustRightInd w:val="0"/>
              <w:spacing w:after="0" w:line="240" w:lineRule="auto"/>
              <w:rPr>
                <w:ins w:id="1024" w:author="Arjan" w:date="2014-01-20T09:18:00Z"/>
                <w:rFonts w:ascii="Arial" w:eastAsia="Times New Roman" w:hAnsi="Arial" w:cs="Arial"/>
                <w:color w:val="000000"/>
                <w:sz w:val="20"/>
                <w:szCs w:val="20"/>
                <w:lang w:val="nl-NL"/>
              </w:rPr>
            </w:pPr>
          </w:p>
        </w:tc>
      </w:tr>
      <w:tr w:rsidR="00B92D60" w:rsidRPr="00717312" w:rsidTr="006B0CA1">
        <w:trPr>
          <w:trHeight w:val="215"/>
          <w:ins w:id="1025"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26" w:author="Arjan" w:date="2014-01-20T09:18:00Z"/>
                <w:rFonts w:ascii="Arial" w:eastAsia="Times New Roman" w:hAnsi="Arial" w:cs="Arial"/>
                <w:color w:val="000000"/>
                <w:sz w:val="20"/>
                <w:szCs w:val="20"/>
              </w:rPr>
            </w:pPr>
            <w:ins w:id="1027" w:author="Arjan" w:date="2014-01-20T09:18:00Z">
              <w:r w:rsidRPr="0071731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28" w:author="Arjan" w:date="2014-01-20T09:18:00Z"/>
                <w:rFonts w:ascii="Arial" w:eastAsia="Times New Roman" w:hAnsi="Arial" w:cs="Arial"/>
                <w:color w:val="000000"/>
                <w:sz w:val="20"/>
                <w:szCs w:val="20"/>
              </w:rPr>
            </w:pPr>
            <w:ins w:id="1029" w:author="Arjan" w:date="2014-01-20T09:18:00Z">
              <w:r w:rsidRPr="00717312">
                <w:rPr>
                  <w:rFonts w:ascii="Arial" w:eastAsia="Times New Roman" w:hAnsi="Arial" w:cs="Arial"/>
                  <w:color w:val="000000"/>
                  <w:sz w:val="20"/>
                  <w:szCs w:val="20"/>
                </w:rPr>
                <w:t>Nee</w:t>
              </w:r>
            </w:ins>
          </w:p>
        </w:tc>
      </w:tr>
      <w:tr w:rsidR="00B92D60" w:rsidRPr="00717312" w:rsidTr="006B0CA1">
        <w:trPr>
          <w:trHeight w:val="230"/>
          <w:ins w:id="1030"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31"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32" w:author="Arjan" w:date="2014-01-20T09:18:00Z"/>
                <w:rFonts w:ascii="Arial" w:eastAsia="Times New Roman" w:hAnsi="Arial" w:cs="Arial"/>
                <w:color w:val="000000"/>
                <w:sz w:val="20"/>
                <w:szCs w:val="20"/>
              </w:rPr>
            </w:pPr>
          </w:p>
        </w:tc>
      </w:tr>
      <w:tr w:rsidR="00B92D60" w:rsidRPr="00717312" w:rsidTr="006B0CA1">
        <w:trPr>
          <w:trHeight w:val="230"/>
          <w:ins w:id="1033"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34" w:author="Arjan" w:date="2014-01-20T09:18:00Z"/>
                <w:rFonts w:ascii="Arial" w:eastAsia="Times New Roman" w:hAnsi="Arial" w:cs="Arial"/>
                <w:color w:val="000000"/>
                <w:sz w:val="20"/>
                <w:szCs w:val="20"/>
              </w:rPr>
            </w:pPr>
            <w:ins w:id="1035" w:author="Arjan" w:date="2014-01-20T09:18:00Z">
              <w:r w:rsidRPr="0071731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36" w:author="Arjan" w:date="2014-01-20T09:18:00Z"/>
                <w:rFonts w:ascii="Arial" w:eastAsia="Times New Roman" w:hAnsi="Arial" w:cs="Arial"/>
                <w:color w:val="000000"/>
                <w:sz w:val="20"/>
                <w:szCs w:val="20"/>
              </w:rPr>
            </w:pPr>
            <w:ins w:id="1037" w:author="Arjan" w:date="2014-01-20T09:18:00Z">
              <w:r w:rsidRPr="00717312">
                <w:rPr>
                  <w:rFonts w:ascii="Arial" w:eastAsia="Times New Roman" w:hAnsi="Arial" w:cs="Arial"/>
                  <w:color w:val="000000"/>
                  <w:sz w:val="20"/>
                  <w:szCs w:val="20"/>
                </w:rPr>
                <w:t>Nee</w:t>
              </w:r>
            </w:ins>
          </w:p>
        </w:tc>
      </w:tr>
      <w:tr w:rsidR="00B92D60" w:rsidRPr="00717312" w:rsidTr="006B0CA1">
        <w:trPr>
          <w:trHeight w:val="230"/>
          <w:ins w:id="1038"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39"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40" w:author="Arjan" w:date="2014-01-20T09:18:00Z"/>
                <w:rFonts w:ascii="Arial" w:eastAsia="Times New Roman" w:hAnsi="Arial" w:cs="Arial"/>
                <w:color w:val="000000"/>
                <w:sz w:val="20"/>
                <w:szCs w:val="20"/>
              </w:rPr>
            </w:pPr>
          </w:p>
        </w:tc>
      </w:tr>
      <w:tr w:rsidR="00B92D60" w:rsidRPr="00717312" w:rsidTr="006B0CA1">
        <w:trPr>
          <w:trHeight w:val="230"/>
          <w:ins w:id="1041"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42" w:author="Arjan" w:date="2014-01-20T09:18:00Z"/>
                <w:rFonts w:ascii="Arial" w:eastAsia="Times New Roman" w:hAnsi="Arial" w:cs="Arial"/>
                <w:color w:val="000000"/>
                <w:sz w:val="20"/>
                <w:szCs w:val="20"/>
              </w:rPr>
            </w:pPr>
            <w:ins w:id="1043" w:author="Arjan" w:date="2014-01-20T09:18:00Z">
              <w:r w:rsidRPr="0071731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44" w:author="Arjan" w:date="2014-01-20T09:18:00Z"/>
                <w:rFonts w:ascii="Arial" w:eastAsia="Times New Roman" w:hAnsi="Arial" w:cs="Arial"/>
                <w:color w:val="000000"/>
                <w:sz w:val="20"/>
                <w:szCs w:val="20"/>
              </w:rPr>
            </w:pPr>
          </w:p>
        </w:tc>
      </w:tr>
      <w:tr w:rsidR="00B92D60" w:rsidRPr="00717312" w:rsidTr="006B0CA1">
        <w:trPr>
          <w:trHeight w:val="230"/>
          <w:ins w:id="1045"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46"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47" w:author="Arjan" w:date="2014-01-20T09:18:00Z"/>
                <w:rFonts w:ascii="Arial" w:eastAsia="Times New Roman" w:hAnsi="Arial" w:cs="Arial"/>
                <w:color w:val="000000"/>
                <w:sz w:val="20"/>
                <w:szCs w:val="20"/>
              </w:rPr>
            </w:pPr>
          </w:p>
        </w:tc>
      </w:tr>
      <w:tr w:rsidR="00B92D60" w:rsidRPr="00717312" w:rsidTr="006B0CA1">
        <w:trPr>
          <w:trHeight w:val="230"/>
          <w:ins w:id="1048"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49" w:author="Arjan" w:date="2014-01-20T09:18:00Z"/>
                <w:rFonts w:ascii="Arial" w:eastAsia="Times New Roman" w:hAnsi="Arial" w:cs="Arial"/>
                <w:color w:val="000000"/>
                <w:sz w:val="20"/>
                <w:szCs w:val="20"/>
              </w:rPr>
            </w:pPr>
            <w:ins w:id="1050" w:author="Arjan" w:date="2014-01-20T09:18:00Z">
              <w:r w:rsidRPr="00717312">
                <w:rPr>
                  <w:rFonts w:ascii="Arial" w:eastAsia="Times New Roman" w:hAnsi="Arial" w:cs="Arial"/>
                  <w:b/>
                  <w:bCs/>
                  <w:color w:val="000000"/>
                  <w:sz w:val="20"/>
                  <w:szCs w:val="20"/>
                </w:rPr>
                <w:lastRenderedPageBreak/>
                <w:t>Indicatie in onderzoek</w:t>
              </w:r>
            </w:ins>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51" w:author="Arjan" w:date="2014-01-20T09:18:00Z"/>
                <w:rFonts w:ascii="Arial" w:eastAsia="Times New Roman" w:hAnsi="Arial" w:cs="Arial"/>
                <w:color w:val="000000"/>
                <w:sz w:val="20"/>
                <w:szCs w:val="20"/>
              </w:rPr>
            </w:pPr>
            <w:ins w:id="1052" w:author="Arjan" w:date="2014-01-20T09:18:00Z">
              <w:r w:rsidRPr="00717312">
                <w:rPr>
                  <w:rFonts w:ascii="Arial" w:eastAsia="Times New Roman" w:hAnsi="Arial" w:cs="Arial"/>
                  <w:color w:val="000000"/>
                  <w:sz w:val="20"/>
                  <w:szCs w:val="20"/>
                </w:rPr>
                <w:t>Nee</w:t>
              </w:r>
            </w:ins>
          </w:p>
        </w:tc>
      </w:tr>
      <w:tr w:rsidR="00B92D60" w:rsidRPr="00717312" w:rsidTr="006B0CA1">
        <w:trPr>
          <w:trHeight w:val="230"/>
          <w:ins w:id="1053"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54"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55" w:author="Arjan" w:date="2014-01-20T09:18:00Z"/>
                <w:rFonts w:ascii="Arial" w:eastAsia="Times New Roman" w:hAnsi="Arial" w:cs="Arial"/>
                <w:color w:val="000000"/>
                <w:sz w:val="20"/>
                <w:szCs w:val="20"/>
              </w:rPr>
            </w:pPr>
          </w:p>
        </w:tc>
      </w:tr>
      <w:tr w:rsidR="00B92D60" w:rsidRPr="00717312" w:rsidTr="006B0CA1">
        <w:trPr>
          <w:trHeight w:val="411"/>
          <w:ins w:id="1056"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57" w:author="Arjan" w:date="2014-01-20T09:18:00Z"/>
                <w:rFonts w:ascii="Arial" w:eastAsia="Times New Roman" w:hAnsi="Arial" w:cs="Arial"/>
                <w:color w:val="000000"/>
                <w:sz w:val="20"/>
                <w:szCs w:val="20"/>
              </w:rPr>
            </w:pPr>
            <w:ins w:id="1058" w:author="Arjan" w:date="2014-01-20T09:18:00Z">
              <w:r w:rsidRPr="0071731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59" w:author="Arjan" w:date="2014-01-20T09:18:00Z"/>
                <w:rFonts w:ascii="Arial" w:eastAsia="Times New Roman" w:hAnsi="Arial" w:cs="Arial"/>
                <w:color w:val="000000"/>
                <w:sz w:val="20"/>
                <w:szCs w:val="20"/>
              </w:rPr>
            </w:pPr>
            <w:ins w:id="1060" w:author="Arjan" w:date="2014-01-20T09:18:00Z">
              <w:r w:rsidRPr="00717312">
                <w:rPr>
                  <w:rFonts w:ascii="Arial" w:eastAsia="Times New Roman" w:hAnsi="Arial" w:cs="Arial"/>
                  <w:color w:val="000000"/>
                  <w:sz w:val="20"/>
                  <w:szCs w:val="20"/>
                </w:rPr>
                <w:t>Nee</w:t>
              </w:r>
            </w:ins>
          </w:p>
        </w:tc>
      </w:tr>
      <w:tr w:rsidR="00B92D60" w:rsidRPr="00717312" w:rsidTr="006B0CA1">
        <w:trPr>
          <w:trHeight w:val="245"/>
          <w:ins w:id="1061"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62"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63" w:author="Arjan" w:date="2014-01-20T09:18:00Z"/>
                <w:rFonts w:ascii="Arial" w:eastAsia="Times New Roman" w:hAnsi="Arial" w:cs="Arial"/>
                <w:color w:val="000000"/>
                <w:sz w:val="20"/>
                <w:szCs w:val="20"/>
              </w:rPr>
            </w:pPr>
          </w:p>
        </w:tc>
      </w:tr>
      <w:tr w:rsidR="00B92D60" w:rsidRPr="00717312" w:rsidTr="006B0CA1">
        <w:trPr>
          <w:trHeight w:val="230"/>
          <w:ins w:id="1064"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65" w:author="Arjan" w:date="2014-01-20T09:18:00Z"/>
                <w:rFonts w:ascii="Arial" w:eastAsia="Times New Roman" w:hAnsi="Arial" w:cs="Arial"/>
                <w:color w:val="000000"/>
                <w:sz w:val="20"/>
                <w:szCs w:val="20"/>
              </w:rPr>
            </w:pPr>
            <w:ins w:id="1066" w:author="Arjan" w:date="2014-01-20T09:18:00Z">
              <w:r w:rsidRPr="0071731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B92D60" w:rsidRPr="00717312" w:rsidRDefault="008F2B4B" w:rsidP="006B0CA1">
            <w:pPr>
              <w:autoSpaceDE w:val="0"/>
              <w:autoSpaceDN w:val="0"/>
              <w:adjustRightInd w:val="0"/>
              <w:spacing w:after="0" w:line="240" w:lineRule="auto"/>
              <w:rPr>
                <w:ins w:id="1067" w:author="Arjan" w:date="2014-01-20T09:18:00Z"/>
                <w:rFonts w:ascii="Arial" w:eastAsia="Times New Roman" w:hAnsi="Arial" w:cs="Arial"/>
                <w:color w:val="000000"/>
                <w:sz w:val="20"/>
                <w:szCs w:val="20"/>
              </w:rPr>
            </w:pPr>
            <w:ins w:id="1068" w:author="Arjan" w:date="2014-01-20T09:18:00Z">
              <w:r w:rsidRPr="00717312">
                <w:rPr>
                  <w:rFonts w:ascii="Arial" w:hAnsi="Arial" w:cs="Arial"/>
                  <w:sz w:val="20"/>
                  <w:szCs w:val="20"/>
                  <w:lang w:val="en-AU"/>
                </w:rPr>
                <w:fldChar w:fldCharType="begin" w:fldLock="1"/>
              </w:r>
              <w:r w:rsidR="00B92D60" w:rsidRPr="00717312">
                <w:rPr>
                  <w:rFonts w:ascii="Arial" w:hAnsi="Arial" w:cs="Arial"/>
                  <w:sz w:val="20"/>
                  <w:szCs w:val="20"/>
                  <w:lang w:val="en-AU"/>
                </w:rPr>
                <w:instrText xml:space="preserve">MERGEFIELD </w:instrText>
              </w:r>
              <w:r w:rsidR="00B92D60" w:rsidRPr="00717312">
                <w:rPr>
                  <w:rFonts w:ascii="Arial" w:eastAsia="Times New Roman" w:hAnsi="Arial" w:cs="Arial"/>
                  <w:color w:val="000000"/>
                  <w:sz w:val="20"/>
                  <w:szCs w:val="20"/>
                </w:rPr>
                <w:instrText>Att.LowerBound</w:instrText>
              </w:r>
              <w:r w:rsidRPr="00717312">
                <w:rPr>
                  <w:rFonts w:ascii="Arial" w:hAnsi="Arial" w:cs="Arial"/>
                  <w:sz w:val="20"/>
                  <w:szCs w:val="20"/>
                  <w:lang w:val="en-AU"/>
                </w:rPr>
                <w:fldChar w:fldCharType="separate"/>
              </w:r>
              <w:r w:rsidR="00B92D60" w:rsidRPr="00717312">
                <w:rPr>
                  <w:rFonts w:ascii="Arial" w:eastAsia="Times New Roman" w:hAnsi="Arial" w:cs="Arial"/>
                  <w:color w:val="000000"/>
                  <w:sz w:val="20"/>
                  <w:szCs w:val="20"/>
                </w:rPr>
                <w:t>1</w:t>
              </w:r>
              <w:r w:rsidRPr="00717312">
                <w:rPr>
                  <w:rFonts w:ascii="Arial" w:hAnsi="Arial" w:cs="Arial"/>
                  <w:sz w:val="20"/>
                  <w:szCs w:val="20"/>
                  <w:lang w:val="en-AU"/>
                </w:rPr>
                <w:fldChar w:fldCharType="end"/>
              </w:r>
              <w:r w:rsidR="00B92D60" w:rsidRPr="00717312">
                <w:rPr>
                  <w:rFonts w:ascii="Arial" w:eastAsia="Times New Roman" w:hAnsi="Arial" w:cs="Arial"/>
                  <w:color w:val="000000"/>
                  <w:sz w:val="20"/>
                  <w:szCs w:val="20"/>
                </w:rPr>
                <w:t xml:space="preserve"> - </w:t>
              </w:r>
              <w:r w:rsidRPr="00717312">
                <w:rPr>
                  <w:rFonts w:ascii="Arial" w:eastAsia="Times New Roman" w:hAnsi="Arial" w:cs="Arial"/>
                  <w:color w:val="000000"/>
                  <w:sz w:val="20"/>
                  <w:szCs w:val="20"/>
                </w:rPr>
                <w:fldChar w:fldCharType="begin" w:fldLock="1"/>
              </w:r>
              <w:r w:rsidR="00B92D60" w:rsidRPr="00717312">
                <w:rPr>
                  <w:rFonts w:ascii="Arial" w:eastAsia="Times New Roman" w:hAnsi="Arial" w:cs="Arial"/>
                  <w:color w:val="000000"/>
                  <w:sz w:val="20"/>
                  <w:szCs w:val="20"/>
                </w:rPr>
                <w:instrText>MERGEFIELD Att.UpperBound</w:instrText>
              </w:r>
              <w:r w:rsidRPr="00717312">
                <w:rPr>
                  <w:rFonts w:ascii="Arial" w:eastAsia="Times New Roman" w:hAnsi="Arial" w:cs="Arial"/>
                  <w:color w:val="000000"/>
                  <w:sz w:val="20"/>
                  <w:szCs w:val="20"/>
                </w:rPr>
                <w:fldChar w:fldCharType="separate"/>
              </w:r>
              <w:r w:rsidR="00B92D60" w:rsidRPr="00717312">
                <w:rPr>
                  <w:rFonts w:ascii="Arial" w:eastAsia="Times New Roman" w:hAnsi="Arial" w:cs="Arial"/>
                  <w:color w:val="000000"/>
                  <w:sz w:val="20"/>
                  <w:szCs w:val="20"/>
                </w:rPr>
                <w:t>1</w:t>
              </w:r>
              <w:r w:rsidRPr="00717312">
                <w:rPr>
                  <w:rFonts w:ascii="Arial" w:eastAsia="Times New Roman" w:hAnsi="Arial" w:cs="Arial"/>
                  <w:color w:val="000000"/>
                  <w:sz w:val="20"/>
                  <w:szCs w:val="20"/>
                </w:rPr>
                <w:fldChar w:fldCharType="end"/>
              </w:r>
            </w:ins>
          </w:p>
        </w:tc>
      </w:tr>
      <w:tr w:rsidR="00B92D60" w:rsidRPr="00717312" w:rsidTr="006B0CA1">
        <w:trPr>
          <w:trHeight w:val="230"/>
          <w:ins w:id="1069"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70"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71" w:author="Arjan" w:date="2014-01-20T09:18:00Z"/>
                <w:rFonts w:ascii="Arial" w:eastAsia="Times New Roman" w:hAnsi="Arial" w:cs="Arial"/>
                <w:color w:val="000000"/>
                <w:sz w:val="20"/>
                <w:szCs w:val="20"/>
              </w:rPr>
            </w:pPr>
          </w:p>
        </w:tc>
      </w:tr>
      <w:tr w:rsidR="00B92D60" w:rsidRPr="00717312" w:rsidTr="006B0CA1">
        <w:trPr>
          <w:trHeight w:val="230"/>
          <w:ins w:id="1072" w:author="Arjan" w:date="2014-01-20T09:18:00Z"/>
        </w:trPr>
        <w:tc>
          <w:tcPr>
            <w:tcW w:w="37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73" w:author="Arjan" w:date="2014-01-20T09:18:00Z"/>
                <w:rFonts w:ascii="Arial" w:eastAsia="Times New Roman" w:hAnsi="Arial" w:cs="Arial"/>
                <w:color w:val="000000"/>
                <w:sz w:val="20"/>
                <w:szCs w:val="20"/>
              </w:rPr>
            </w:pPr>
            <w:ins w:id="1074" w:author="Arjan" w:date="2014-01-20T09:18:00Z">
              <w:r w:rsidRPr="0071731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B92D60" w:rsidRPr="00717312" w:rsidRDefault="00B92D60" w:rsidP="006B0CA1">
            <w:pPr>
              <w:autoSpaceDE w:val="0"/>
              <w:autoSpaceDN w:val="0"/>
              <w:adjustRightInd w:val="0"/>
              <w:spacing w:after="0" w:line="240" w:lineRule="auto"/>
              <w:rPr>
                <w:ins w:id="1075" w:author="Arjan" w:date="2014-01-20T09:18:00Z"/>
                <w:rFonts w:ascii="Arial" w:eastAsia="Times New Roman" w:hAnsi="Arial" w:cs="Arial"/>
                <w:color w:val="000000"/>
                <w:sz w:val="20"/>
                <w:szCs w:val="20"/>
              </w:rPr>
            </w:pPr>
            <w:ins w:id="1076" w:author="Arjan" w:date="2014-01-20T09:18:00Z">
              <w:r w:rsidRPr="00717312">
                <w:rPr>
                  <w:rFonts w:ascii="Arial" w:eastAsia="Times New Roman" w:hAnsi="Arial" w:cs="Arial"/>
                  <w:color w:val="000000"/>
                  <w:sz w:val="20"/>
                  <w:szCs w:val="20"/>
                </w:rPr>
                <w:t>Landelijk basisgegeven</w:t>
              </w:r>
            </w:ins>
          </w:p>
        </w:tc>
      </w:tr>
      <w:tr w:rsidR="00B92D60" w:rsidRPr="00717312" w:rsidTr="006B0CA1">
        <w:trPr>
          <w:trHeight w:val="230"/>
          <w:ins w:id="1077" w:author="Arjan" w:date="2014-01-20T09:18:00Z"/>
        </w:trPr>
        <w:tc>
          <w:tcPr>
            <w:tcW w:w="3780" w:type="dxa"/>
            <w:tcBorders>
              <w:top w:val="nil"/>
              <w:left w:val="nil"/>
              <w:right w:val="nil"/>
            </w:tcBorders>
          </w:tcPr>
          <w:p w:rsidR="00B92D60" w:rsidRPr="00717312" w:rsidRDefault="00B92D60" w:rsidP="006B0CA1">
            <w:pPr>
              <w:autoSpaceDE w:val="0"/>
              <w:autoSpaceDN w:val="0"/>
              <w:adjustRightInd w:val="0"/>
              <w:spacing w:after="0" w:line="240" w:lineRule="auto"/>
              <w:rPr>
                <w:ins w:id="1078" w:author="Arjan" w:date="2014-01-20T09:18:00Z"/>
                <w:rFonts w:ascii="Arial" w:eastAsia="Times New Roman" w:hAnsi="Arial" w:cs="Arial"/>
                <w:b/>
                <w:bCs/>
                <w:color w:val="000000"/>
                <w:sz w:val="20"/>
                <w:szCs w:val="20"/>
              </w:rPr>
            </w:pPr>
          </w:p>
        </w:tc>
        <w:tc>
          <w:tcPr>
            <w:tcW w:w="5580" w:type="dxa"/>
            <w:tcBorders>
              <w:top w:val="nil"/>
              <w:left w:val="nil"/>
              <w:right w:val="nil"/>
            </w:tcBorders>
          </w:tcPr>
          <w:p w:rsidR="00B92D60" w:rsidRPr="00717312" w:rsidRDefault="00B92D60" w:rsidP="006B0CA1">
            <w:pPr>
              <w:autoSpaceDE w:val="0"/>
              <w:autoSpaceDN w:val="0"/>
              <w:adjustRightInd w:val="0"/>
              <w:spacing w:after="0" w:line="240" w:lineRule="auto"/>
              <w:rPr>
                <w:ins w:id="1079" w:author="Arjan" w:date="2014-01-20T09:18:00Z"/>
                <w:rFonts w:ascii="Arial" w:eastAsia="Times New Roman" w:hAnsi="Arial" w:cs="Arial"/>
                <w:color w:val="000000"/>
                <w:sz w:val="20"/>
                <w:szCs w:val="20"/>
              </w:rPr>
            </w:pPr>
          </w:p>
        </w:tc>
      </w:tr>
      <w:tr w:rsidR="00B92D60" w:rsidRPr="00717312" w:rsidTr="006B0CA1">
        <w:trPr>
          <w:trHeight w:val="230"/>
          <w:ins w:id="1080" w:author="Arjan" w:date="2014-01-20T09:18:00Z"/>
        </w:trPr>
        <w:tc>
          <w:tcPr>
            <w:tcW w:w="3780" w:type="dxa"/>
            <w:tcBorders>
              <w:top w:val="nil"/>
              <w:left w:val="nil"/>
              <w:bottom w:val="single" w:sz="4" w:space="0" w:color="auto"/>
              <w:right w:val="nil"/>
            </w:tcBorders>
          </w:tcPr>
          <w:p w:rsidR="00B92D60" w:rsidRPr="00717312" w:rsidRDefault="00B92D60" w:rsidP="006B0CA1">
            <w:pPr>
              <w:autoSpaceDE w:val="0"/>
              <w:autoSpaceDN w:val="0"/>
              <w:adjustRightInd w:val="0"/>
              <w:spacing w:after="0" w:line="240" w:lineRule="auto"/>
              <w:rPr>
                <w:ins w:id="1081" w:author="Arjan" w:date="2014-01-20T09:18:00Z"/>
                <w:rFonts w:ascii="Arial" w:eastAsia="Times New Roman" w:hAnsi="Arial" w:cs="Arial"/>
                <w:b/>
                <w:bCs/>
                <w:color w:val="000000"/>
                <w:sz w:val="20"/>
                <w:szCs w:val="20"/>
              </w:rPr>
            </w:pPr>
            <w:ins w:id="1082" w:author="Arjan" w:date="2014-01-20T09:18:00Z">
              <w:r w:rsidRPr="00717312">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rsidR="00B92D60" w:rsidRPr="00717312" w:rsidRDefault="00B92D60" w:rsidP="006B0CA1">
            <w:pPr>
              <w:autoSpaceDE w:val="0"/>
              <w:autoSpaceDN w:val="0"/>
              <w:adjustRightInd w:val="0"/>
              <w:spacing w:after="0" w:line="240" w:lineRule="auto"/>
              <w:rPr>
                <w:ins w:id="1083" w:author="Arjan" w:date="2014-01-20T09:18:00Z"/>
                <w:rFonts w:ascii="Arial" w:eastAsia="Times New Roman" w:hAnsi="Arial" w:cs="Arial"/>
                <w:color w:val="000000"/>
                <w:sz w:val="20"/>
                <w:szCs w:val="20"/>
              </w:rPr>
            </w:pPr>
            <w:ins w:id="1084" w:author="Arjan" w:date="2014-01-20T09:18:00Z">
              <w:r w:rsidRPr="00717312">
                <w:rPr>
                  <w:rFonts w:ascii="Arial" w:eastAsia="Times New Roman" w:hAnsi="Arial" w:cs="Arial"/>
                  <w:color w:val="000000"/>
                  <w:sz w:val="20"/>
                  <w:szCs w:val="20"/>
                </w:rPr>
                <w:t>-</w:t>
              </w:r>
            </w:ins>
          </w:p>
        </w:tc>
      </w:tr>
    </w:tbl>
    <w:p w:rsidR="00B92D60" w:rsidRDefault="00B92D60" w:rsidP="0044638F"/>
    <w:p w:rsidR="008F7B24" w:rsidRDefault="00AC6547" w:rsidP="008F7B24">
      <w:pPr>
        <w:pStyle w:val="Kop3"/>
      </w:pPr>
      <w:bookmarkStart w:id="1085" w:name="_Toc398129678"/>
      <w:r>
        <w:t>A</w:t>
      </w:r>
      <w:r w:rsidR="008F7B24">
        <w:t>uteur</w:t>
      </w:r>
      <w:r>
        <w:t>, afzender en geadresseerde</w:t>
      </w:r>
      <w:bookmarkEnd w:id="1085"/>
    </w:p>
    <w:p w:rsidR="002261BB" w:rsidRPr="00DD0F4F" w:rsidRDefault="006E0D98" w:rsidP="001B7FEC">
      <w:pPr>
        <w:rPr>
          <w:lang w:val="nl-NL"/>
        </w:rPr>
      </w:pPr>
      <w:r w:rsidRPr="00DD0F4F">
        <w:rPr>
          <w:lang w:val="nl-NL"/>
        </w:rPr>
        <w:t xml:space="preserve">Een ontvangen of verzonden informatieobject kent een afzender respectievelijk geadresseerde(n). De afzender kan vastgelegd worden met de attribuutsoort Auteur. Evenwel, niet altijd is de afzender van een document de auteur daarvan. Daarnaast zijn er geen mogelijkheden om een geadresseerde vast te leggen. </w:t>
      </w:r>
      <w:r w:rsidR="00ED3119" w:rsidRPr="00DD0F4F">
        <w:rPr>
          <w:lang w:val="nl-NL"/>
        </w:rPr>
        <w:t xml:space="preserve">Vanuit het oogpunt van kwaliteit van NAW-gegevens (van afzender en geadresseerde) is het van belang deze gegevens gestructureerd vast te kunnen leggen en daardoor gebruik te kunnen maken van desbetreffende basisregistraties (BRP en NHR). Echter, niet altijd is de zaakbehandelende organisatie in staat of bereid om deze gegevens gestructureerd vast te leggen. We voorzien daarom op twee manieren in het vastleggen van deze gegevens: door middel van twee (optionele) attribuutsoorten (‘tekstvelden’) bij INFORMATIEOBJECT en een (optionele) n:m-relatie tussen BETROKKENE en INFORMATIEOBJECT. </w:t>
      </w:r>
      <w:r w:rsidR="002261BB" w:rsidRPr="00DD0F4F">
        <w:rPr>
          <w:lang w:val="nl-NL"/>
        </w:rPr>
        <w:t xml:space="preserve">In de dagelijkse praktijk kan telkens, voor elk ontvangen  of te verzenden document bepaald worden van welke mogelijkheid gebruik wordt gemaakt. </w:t>
      </w:r>
    </w:p>
    <w:p w:rsidR="006E0D98" w:rsidRPr="00DD0F4F" w:rsidRDefault="00F72C89" w:rsidP="001B7FEC">
      <w:pPr>
        <w:rPr>
          <w:lang w:val="nl-NL"/>
        </w:rPr>
      </w:pPr>
      <w:r w:rsidRPr="00DD0F4F">
        <w:rPr>
          <w:lang w:val="nl-NL"/>
        </w:rPr>
        <w:t xml:space="preserve">Bewust kiezen we er voor om </w:t>
      </w:r>
      <w:r w:rsidR="002261BB" w:rsidRPr="00DD0F4F">
        <w:rPr>
          <w:lang w:val="nl-NL"/>
        </w:rPr>
        <w:t>genoem</w:t>
      </w:r>
      <w:r w:rsidRPr="00DD0F4F">
        <w:rPr>
          <w:lang w:val="nl-NL"/>
        </w:rPr>
        <w:t xml:space="preserve">de relatie niet te leggen naar ROL (in plaats van INFORMATIEOBJECT). Documenten worden (in de context van het RGBZ) altijd ontvangen of verzonden </w:t>
      </w:r>
      <w:r w:rsidR="002261BB" w:rsidRPr="00DD0F4F">
        <w:rPr>
          <w:lang w:val="nl-NL"/>
        </w:rPr>
        <w:t xml:space="preserve">vanwege de behandeling van een zaak. Dat zou er voor pleiten dat een document gerelateerd wordt aan een betrokkene die in een bepaalde rol bij de zaak het document heeft toegezonden of ontvangen. Evenwel, niet altijd is de geadresseerde of afzender al bekend als betrokkene bij een zaak en is het eveneens niet wenselijk deze persoon alsnog in die hoedanigheid vast te leggen.  </w:t>
      </w:r>
      <w:r w:rsidRPr="00DD0F4F">
        <w:rPr>
          <w:lang w:val="nl-NL"/>
        </w:rPr>
        <w:t xml:space="preserve">  </w:t>
      </w:r>
    </w:p>
    <w:p w:rsidR="002261BB" w:rsidRPr="00DD0F4F" w:rsidRDefault="002261BB" w:rsidP="002261BB">
      <w:pPr>
        <w:rPr>
          <w:lang w:val="nl-NL"/>
        </w:rPr>
      </w:pPr>
      <w:r w:rsidRPr="00DD0F4F">
        <w:rPr>
          <w:lang w:val="nl-NL"/>
        </w:rPr>
        <w:t xml:space="preserve">Genoemde relatie heeft eigenschappen. Allereerst de aanduiding of het om de geadresseerde of de afzender gaat. Verder kan desgewenst een toelichting gegeven worden en kan het correspondentie-adres </w:t>
      </w:r>
      <w:r w:rsidR="00CB705C" w:rsidRPr="00DD0F4F">
        <w:rPr>
          <w:lang w:val="nl-NL"/>
        </w:rPr>
        <w:t xml:space="preserve">vastgelegd worden </w:t>
      </w:r>
      <w:r w:rsidRPr="00DD0F4F">
        <w:rPr>
          <w:lang w:val="nl-NL"/>
        </w:rPr>
        <w:t>(overeenkomstig ROL) indien dit afwijkt van het 'reguliere' adres van de betrokkene.</w:t>
      </w:r>
    </w:p>
    <w:p w:rsidR="001B7FEC" w:rsidRPr="00DD0F4F" w:rsidRDefault="00CB705C" w:rsidP="00CB705C">
      <w:pPr>
        <w:rPr>
          <w:lang w:val="nl-NL"/>
        </w:rPr>
      </w:pPr>
      <w:r w:rsidRPr="00DD0F4F">
        <w:rPr>
          <w:lang w:val="nl-NL"/>
        </w:rPr>
        <w:t>Een en ander betekent een aanscherping van de betekenis van de attribuutsoort Auteur . Van d</w:t>
      </w:r>
      <w:r w:rsidR="001B7FEC" w:rsidRPr="00DD0F4F">
        <w:rPr>
          <w:lang w:val="nl-NL"/>
        </w:rPr>
        <w:t xml:space="preserve">it tekstveld </w:t>
      </w:r>
      <w:r w:rsidRPr="00DD0F4F">
        <w:rPr>
          <w:lang w:val="nl-NL"/>
        </w:rPr>
        <w:t xml:space="preserve">is </w:t>
      </w:r>
      <w:r w:rsidR="008210AD" w:rsidRPr="00DD0F4F">
        <w:rPr>
          <w:lang w:val="nl-NL"/>
        </w:rPr>
        <w:t xml:space="preserve">verder </w:t>
      </w:r>
      <w:r w:rsidR="001B7FEC" w:rsidRPr="00DD0F4F">
        <w:rPr>
          <w:lang w:val="nl-NL"/>
        </w:rPr>
        <w:t>gebleken dat nadere eisen gesteld moeten worden aan de te vermelden waarden met het oog op eenduidigheid daarvan in verband met archiveringsdoeleinden.</w:t>
      </w:r>
      <w:r w:rsidRPr="00DD0F4F">
        <w:rPr>
          <w:lang w:val="nl-NL"/>
        </w:rPr>
        <w:t xml:space="preserve"> </w:t>
      </w:r>
      <w:r w:rsidR="006E0D98" w:rsidRPr="00DD0F4F">
        <w:rPr>
          <w:lang w:val="nl-NL"/>
        </w:rPr>
        <w:t xml:space="preserve"> </w:t>
      </w:r>
    </w:p>
    <w:p w:rsidR="001771D8" w:rsidRPr="006B0CA1" w:rsidRDefault="001771D8" w:rsidP="001771D8">
      <w:pPr>
        <w:widowControl w:val="0"/>
        <w:autoSpaceDE w:val="0"/>
        <w:autoSpaceDN w:val="0"/>
        <w:adjustRightInd w:val="0"/>
        <w:spacing w:before="240" w:after="60" w:line="240" w:lineRule="auto"/>
        <w:outlineLvl w:val="3"/>
        <w:rPr>
          <w:ins w:id="1086" w:author="Arjan" w:date="2014-09-08T17:25:00Z"/>
          <w:rFonts w:ascii="Arial" w:eastAsia="Times New Roman" w:hAnsi="Arial" w:cs="Arial"/>
          <w:b/>
          <w:color w:val="004080"/>
          <w:sz w:val="24"/>
          <w:szCs w:val="24"/>
          <w:lang w:eastAsia="nl-NL"/>
        </w:rPr>
      </w:pPr>
      <w:ins w:id="1087" w:author="Arjan" w:date="2014-09-08T17:25: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Pr>
            <w:rFonts w:ascii="Arial" w:eastAsia="Times New Roman" w:hAnsi="Arial" w:cs="Arial"/>
            <w:b/>
            <w:color w:val="004080"/>
            <w:sz w:val="24"/>
            <w:szCs w:val="24"/>
            <w:lang w:eastAsia="nl-NL"/>
          </w:rPr>
          <w:t>Afzender</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1771D8" w:rsidRPr="008F7B24" w:rsidTr="001F11C7">
        <w:trPr>
          <w:trHeight w:val="230"/>
          <w:ins w:id="1088" w:author="Arjan" w:date="2014-09-08T17:25:00Z"/>
        </w:trPr>
        <w:tc>
          <w:tcPr>
            <w:tcW w:w="3780" w:type="dxa"/>
            <w:tcBorders>
              <w:top w:val="single" w:sz="4" w:space="0" w:color="auto"/>
              <w:left w:val="nil"/>
              <w:bottom w:val="nil"/>
              <w:right w:val="nil"/>
            </w:tcBorders>
          </w:tcPr>
          <w:p w:rsidR="001771D8" w:rsidRPr="008F7B24" w:rsidRDefault="001771D8" w:rsidP="001F11C7">
            <w:pPr>
              <w:autoSpaceDE w:val="0"/>
              <w:autoSpaceDN w:val="0"/>
              <w:adjustRightInd w:val="0"/>
              <w:spacing w:after="0" w:line="240" w:lineRule="auto"/>
              <w:rPr>
                <w:ins w:id="1089" w:author="Arjan" w:date="2014-09-08T17:25:00Z"/>
                <w:rFonts w:ascii="Arial" w:eastAsia="Times New Roman" w:hAnsi="Arial" w:cs="Arial"/>
                <w:color w:val="000000"/>
                <w:sz w:val="20"/>
                <w:szCs w:val="20"/>
              </w:rPr>
            </w:pPr>
            <w:ins w:id="1090" w:author="Arjan" w:date="2014-09-08T17:25:00Z">
              <w:r w:rsidRPr="008F7B24">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rsidR="001771D8" w:rsidRPr="008F7B24" w:rsidRDefault="001771D8" w:rsidP="001F11C7">
            <w:pPr>
              <w:autoSpaceDE w:val="0"/>
              <w:autoSpaceDN w:val="0"/>
              <w:adjustRightInd w:val="0"/>
              <w:spacing w:after="0" w:line="240" w:lineRule="auto"/>
              <w:rPr>
                <w:ins w:id="1091" w:author="Arjan" w:date="2014-09-08T17:25:00Z"/>
                <w:rFonts w:ascii="Arial" w:eastAsia="Times New Roman" w:hAnsi="Arial" w:cs="Arial"/>
                <w:color w:val="000000"/>
                <w:sz w:val="20"/>
                <w:szCs w:val="20"/>
              </w:rPr>
            </w:pPr>
            <w:ins w:id="1092" w:author="Arjan" w:date="2014-09-08T17:25:00Z">
              <w:r>
                <w:rPr>
                  <w:rFonts w:ascii="Arial" w:eastAsia="Times New Roman" w:hAnsi="Arial" w:cs="Arial"/>
                  <w:color w:val="000000"/>
                  <w:sz w:val="20"/>
                  <w:szCs w:val="20"/>
                </w:rPr>
                <w:t>Af</w:t>
              </w:r>
            </w:ins>
            <w:ins w:id="1093" w:author="Arjan" w:date="2014-09-08T17:26:00Z">
              <w:r>
                <w:rPr>
                  <w:rFonts w:ascii="Arial" w:eastAsia="Times New Roman" w:hAnsi="Arial" w:cs="Arial"/>
                  <w:color w:val="000000"/>
                  <w:sz w:val="20"/>
                  <w:szCs w:val="20"/>
                </w:rPr>
                <w:t>zender</w:t>
              </w:r>
            </w:ins>
          </w:p>
        </w:tc>
      </w:tr>
      <w:tr w:rsidR="001771D8" w:rsidRPr="008F7B24" w:rsidTr="001F11C7">
        <w:trPr>
          <w:ins w:id="1094"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095"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096" w:author="Arjan" w:date="2014-09-08T17:25:00Z"/>
                <w:rFonts w:ascii="Arial" w:eastAsia="Times New Roman" w:hAnsi="Arial" w:cs="Arial"/>
                <w:color w:val="000000"/>
                <w:sz w:val="20"/>
                <w:szCs w:val="20"/>
              </w:rPr>
            </w:pPr>
          </w:p>
        </w:tc>
      </w:tr>
      <w:tr w:rsidR="001771D8" w:rsidRPr="008F7B24" w:rsidTr="001F11C7">
        <w:trPr>
          <w:ins w:id="1097"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098" w:author="Arjan" w:date="2014-09-08T17:25:00Z"/>
                <w:rFonts w:ascii="Arial" w:eastAsia="Times New Roman" w:hAnsi="Arial" w:cs="Arial"/>
                <w:color w:val="000000"/>
                <w:sz w:val="20"/>
                <w:szCs w:val="20"/>
              </w:rPr>
            </w:pPr>
            <w:ins w:id="1099" w:author="Arjan" w:date="2014-09-08T17:25:00Z">
              <w:r w:rsidRPr="008F7B24">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1771D8" w:rsidRPr="008F7B24" w:rsidRDefault="001771D8" w:rsidP="001771D8">
            <w:pPr>
              <w:autoSpaceDE w:val="0"/>
              <w:autoSpaceDN w:val="0"/>
              <w:adjustRightInd w:val="0"/>
              <w:spacing w:after="0" w:line="240" w:lineRule="auto"/>
              <w:rPr>
                <w:ins w:id="1100" w:author="Arjan" w:date="2014-09-08T17:25:00Z"/>
                <w:rFonts w:ascii="Arial" w:eastAsia="Times New Roman" w:hAnsi="Arial" w:cs="Arial"/>
                <w:color w:val="000000"/>
                <w:sz w:val="20"/>
                <w:szCs w:val="20"/>
              </w:rPr>
            </w:pPr>
            <w:ins w:id="1101" w:author="Arjan" w:date="2014-09-08T17:25:00Z">
              <w:r w:rsidRPr="008F7B24">
                <w:rPr>
                  <w:rFonts w:ascii="Arial" w:eastAsia="Times New Roman" w:hAnsi="Arial" w:cs="Arial"/>
                  <w:color w:val="000000"/>
                  <w:sz w:val="20"/>
                  <w:szCs w:val="20"/>
                </w:rPr>
                <w:t>KING</w:t>
              </w:r>
            </w:ins>
          </w:p>
        </w:tc>
      </w:tr>
      <w:tr w:rsidR="001771D8" w:rsidRPr="008F7B24" w:rsidTr="001F11C7">
        <w:trPr>
          <w:ins w:id="1102"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03"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04" w:author="Arjan" w:date="2014-09-08T17:25:00Z"/>
                <w:rFonts w:ascii="Arial" w:eastAsia="Times New Roman" w:hAnsi="Arial" w:cs="Arial"/>
                <w:color w:val="000000"/>
                <w:sz w:val="20"/>
                <w:szCs w:val="20"/>
              </w:rPr>
            </w:pPr>
          </w:p>
        </w:tc>
      </w:tr>
      <w:tr w:rsidR="001771D8" w:rsidRPr="008F7B24" w:rsidTr="001F11C7">
        <w:trPr>
          <w:ins w:id="1105"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06" w:author="Arjan" w:date="2014-09-08T17:25:00Z"/>
                <w:rFonts w:ascii="Arial" w:eastAsia="Times New Roman" w:hAnsi="Arial" w:cs="Arial"/>
                <w:color w:val="000000"/>
                <w:sz w:val="20"/>
                <w:szCs w:val="20"/>
              </w:rPr>
            </w:pPr>
            <w:ins w:id="1107" w:author="Arjan" w:date="2014-09-08T17:25:00Z">
              <w:r w:rsidRPr="008F7B24">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08" w:author="Arjan" w:date="2014-09-08T17:25:00Z"/>
                <w:rFonts w:ascii="Arial" w:eastAsia="Times New Roman" w:hAnsi="Arial" w:cs="Arial"/>
                <w:color w:val="000000"/>
                <w:sz w:val="20"/>
                <w:szCs w:val="20"/>
              </w:rPr>
            </w:pPr>
          </w:p>
        </w:tc>
      </w:tr>
      <w:tr w:rsidR="001771D8" w:rsidRPr="008F7B24" w:rsidTr="001F11C7">
        <w:trPr>
          <w:ins w:id="1109"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10"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11" w:author="Arjan" w:date="2014-09-08T17:25:00Z"/>
                <w:rFonts w:ascii="Arial" w:eastAsia="Times New Roman" w:hAnsi="Arial" w:cs="Arial"/>
                <w:color w:val="000000"/>
                <w:sz w:val="20"/>
                <w:szCs w:val="20"/>
              </w:rPr>
            </w:pPr>
          </w:p>
        </w:tc>
      </w:tr>
      <w:tr w:rsidR="001771D8" w:rsidRPr="008F7B24" w:rsidTr="001F11C7">
        <w:trPr>
          <w:ins w:id="1112"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13" w:author="Arjan" w:date="2014-09-08T17:25:00Z"/>
                <w:rFonts w:ascii="Arial" w:eastAsia="Times New Roman" w:hAnsi="Arial" w:cs="Arial"/>
                <w:color w:val="000000"/>
                <w:sz w:val="20"/>
                <w:szCs w:val="20"/>
              </w:rPr>
            </w:pPr>
            <w:ins w:id="1114" w:author="Arjan" w:date="2014-09-08T17:25:00Z">
              <w:r w:rsidRPr="008F7B24">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1771D8" w:rsidRPr="008F7B24" w:rsidRDefault="008F2B4B" w:rsidP="001771D8">
            <w:pPr>
              <w:autoSpaceDE w:val="0"/>
              <w:autoSpaceDN w:val="0"/>
              <w:adjustRightInd w:val="0"/>
              <w:spacing w:after="0" w:line="240" w:lineRule="auto"/>
              <w:rPr>
                <w:ins w:id="1115" w:author="Arjan" w:date="2014-09-08T17:25:00Z"/>
                <w:rFonts w:ascii="Arial" w:eastAsia="Times New Roman" w:hAnsi="Arial" w:cs="Arial"/>
                <w:color w:val="000000"/>
                <w:sz w:val="20"/>
                <w:szCs w:val="20"/>
              </w:rPr>
            </w:pPr>
            <w:ins w:id="1116" w:author="Arjan" w:date="2014-09-08T17:25:00Z">
              <w:r w:rsidRPr="008F7B24">
                <w:rPr>
                  <w:rFonts w:ascii="Arial" w:hAnsi="Arial" w:cs="Arial"/>
                  <w:sz w:val="20"/>
                  <w:szCs w:val="20"/>
                  <w:lang w:val="en-AU"/>
                </w:rPr>
                <w:fldChar w:fldCharType="begin" w:fldLock="1"/>
              </w:r>
              <w:r w:rsidR="001771D8" w:rsidRPr="008F7B24">
                <w:rPr>
                  <w:rFonts w:ascii="Arial" w:hAnsi="Arial" w:cs="Arial"/>
                  <w:sz w:val="20"/>
                  <w:szCs w:val="20"/>
                  <w:lang w:val="en-AU"/>
                </w:rPr>
                <w:instrText xml:space="preserve">MERGEFIELD </w:instrText>
              </w:r>
              <w:r w:rsidR="001771D8" w:rsidRPr="008F7B24">
                <w:rPr>
                  <w:rFonts w:ascii="Arial" w:eastAsia="Times New Roman" w:hAnsi="Arial" w:cs="Arial"/>
                  <w:color w:val="000000"/>
                  <w:sz w:val="20"/>
                  <w:szCs w:val="20"/>
                </w:rPr>
                <w:instrText>Att.Alias</w:instrText>
              </w:r>
              <w:r w:rsidRPr="008F7B24">
                <w:rPr>
                  <w:rFonts w:ascii="Arial" w:hAnsi="Arial" w:cs="Arial"/>
                  <w:sz w:val="20"/>
                  <w:szCs w:val="20"/>
                  <w:lang w:val="en-AU"/>
                </w:rPr>
                <w:fldChar w:fldCharType="separate"/>
              </w:r>
              <w:r w:rsidR="001771D8" w:rsidRPr="008F7B24">
                <w:rPr>
                  <w:rFonts w:ascii="Arial" w:eastAsia="Times New Roman" w:hAnsi="Arial" w:cs="Arial"/>
                  <w:color w:val="000000"/>
                  <w:sz w:val="20"/>
                  <w:szCs w:val="20"/>
                </w:rPr>
                <w:t>a</w:t>
              </w:r>
              <w:r w:rsidRPr="008F7B24">
                <w:rPr>
                  <w:rFonts w:ascii="Arial" w:hAnsi="Arial" w:cs="Arial"/>
                  <w:sz w:val="20"/>
                  <w:szCs w:val="20"/>
                  <w:lang w:val="en-AU"/>
                </w:rPr>
                <w:fldChar w:fldCharType="end"/>
              </w:r>
            </w:ins>
            <w:ins w:id="1117" w:author="Arjan" w:date="2014-09-08T17:26:00Z">
              <w:r w:rsidR="001771D8">
                <w:rPr>
                  <w:rFonts w:ascii="Arial" w:hAnsi="Arial" w:cs="Arial"/>
                  <w:sz w:val="20"/>
                  <w:szCs w:val="20"/>
                  <w:lang w:val="en-AU"/>
                </w:rPr>
                <w:t>fzender</w:t>
              </w:r>
            </w:ins>
          </w:p>
        </w:tc>
      </w:tr>
      <w:tr w:rsidR="001771D8" w:rsidRPr="008F7B24" w:rsidTr="001F11C7">
        <w:trPr>
          <w:ins w:id="1118"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19"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20" w:author="Arjan" w:date="2014-09-08T17:25:00Z"/>
                <w:rFonts w:ascii="Arial" w:eastAsia="Times New Roman" w:hAnsi="Arial" w:cs="Arial"/>
                <w:color w:val="000000"/>
                <w:sz w:val="20"/>
                <w:szCs w:val="20"/>
              </w:rPr>
            </w:pPr>
          </w:p>
        </w:tc>
      </w:tr>
      <w:tr w:rsidR="001771D8" w:rsidRPr="005E066D" w:rsidTr="001F11C7">
        <w:trPr>
          <w:ins w:id="1121"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22" w:author="Arjan" w:date="2014-09-08T17:25:00Z"/>
                <w:rFonts w:ascii="Arial" w:eastAsia="Times New Roman" w:hAnsi="Arial" w:cs="Arial"/>
                <w:color w:val="000000"/>
                <w:sz w:val="20"/>
                <w:szCs w:val="20"/>
              </w:rPr>
            </w:pPr>
            <w:ins w:id="1123" w:author="Arjan" w:date="2014-09-08T17:25:00Z">
              <w:r w:rsidRPr="008F7B24">
                <w:rPr>
                  <w:rFonts w:ascii="Arial" w:eastAsia="Times New Roman" w:hAnsi="Arial" w:cs="Arial"/>
                  <w:b/>
                  <w:bCs/>
                  <w:color w:val="000000"/>
                  <w:sz w:val="20"/>
                  <w:szCs w:val="20"/>
                </w:rPr>
                <w:lastRenderedPageBreak/>
                <w:t>Definitie attribuutsoort</w:t>
              </w:r>
            </w:ins>
          </w:p>
        </w:tc>
        <w:tc>
          <w:tcPr>
            <w:tcW w:w="5580" w:type="dxa"/>
            <w:tcBorders>
              <w:top w:val="nil"/>
              <w:left w:val="nil"/>
              <w:bottom w:val="nil"/>
              <w:right w:val="nil"/>
            </w:tcBorders>
          </w:tcPr>
          <w:p w:rsidR="001771D8" w:rsidRPr="00DD0F4F" w:rsidRDefault="008F2B4B" w:rsidP="001771D8">
            <w:pPr>
              <w:autoSpaceDE w:val="0"/>
              <w:autoSpaceDN w:val="0"/>
              <w:adjustRightInd w:val="0"/>
              <w:spacing w:after="0" w:line="240" w:lineRule="auto"/>
              <w:rPr>
                <w:ins w:id="1124" w:author="Arjan" w:date="2014-09-08T17:25:00Z"/>
                <w:rFonts w:ascii="Arial" w:eastAsia="Times New Roman" w:hAnsi="Arial" w:cs="Arial"/>
                <w:color w:val="000000"/>
                <w:sz w:val="20"/>
                <w:szCs w:val="20"/>
                <w:lang w:val="nl-NL"/>
              </w:rPr>
            </w:pPr>
            <w:ins w:id="1125" w:author="Arjan" w:date="2014-09-08T17:25:00Z">
              <w:r w:rsidRPr="008F7B24">
                <w:rPr>
                  <w:rFonts w:ascii="Arial" w:hAnsi="Arial" w:cs="Arial"/>
                  <w:sz w:val="20"/>
                  <w:szCs w:val="20"/>
                  <w:lang w:val="en-AU"/>
                </w:rPr>
                <w:fldChar w:fldCharType="begin" w:fldLock="1"/>
              </w:r>
              <w:r w:rsidR="001771D8" w:rsidRPr="00DD0F4F">
                <w:rPr>
                  <w:rFonts w:ascii="Arial" w:hAnsi="Arial" w:cs="Arial"/>
                  <w:sz w:val="20"/>
                  <w:szCs w:val="20"/>
                  <w:lang w:val="nl-NL"/>
                </w:rPr>
                <w:instrText xml:space="preserve">MERGEFIELD </w:instrText>
              </w:r>
              <w:r w:rsidR="001771D8" w:rsidRPr="00DD0F4F">
                <w:rPr>
                  <w:rFonts w:ascii="Arial" w:eastAsia="Times New Roman" w:hAnsi="Arial" w:cs="Arial"/>
                  <w:color w:val="000000"/>
                  <w:sz w:val="20"/>
                  <w:szCs w:val="20"/>
                  <w:lang w:val="nl-NL"/>
                </w:rPr>
                <w:instrText>Att.Notes</w:instrText>
              </w:r>
              <w:r w:rsidRPr="008F7B24">
                <w:rPr>
                  <w:rFonts w:ascii="Arial" w:hAnsi="Arial" w:cs="Arial"/>
                  <w:sz w:val="20"/>
                  <w:szCs w:val="20"/>
                  <w:lang w:val="en-AU"/>
                </w:rPr>
                <w:fldChar w:fldCharType="end"/>
              </w:r>
              <w:r w:rsidR="001771D8" w:rsidRPr="00DD0F4F">
                <w:rPr>
                  <w:rFonts w:ascii="Arial" w:eastAsia="Times New Roman" w:hAnsi="Arial" w:cs="Arial"/>
                  <w:color w:val="610E6A"/>
                  <w:sz w:val="20"/>
                  <w:szCs w:val="20"/>
                  <w:lang w:val="nl-NL"/>
                </w:rPr>
                <w:t xml:space="preserve">De persoon of organisatie </w:t>
              </w:r>
            </w:ins>
            <w:ins w:id="1126" w:author="Arjan" w:date="2014-09-08T17:26:00Z">
              <w:r w:rsidR="001771D8" w:rsidRPr="00DD0F4F">
                <w:rPr>
                  <w:rFonts w:ascii="Arial" w:eastAsia="Times New Roman" w:hAnsi="Arial" w:cs="Arial"/>
                  <w:color w:val="610E6A"/>
                  <w:sz w:val="20"/>
                  <w:szCs w:val="20"/>
                  <w:lang w:val="nl-NL"/>
                </w:rPr>
                <w:t>waar</w:t>
              </w:r>
            </w:ins>
            <w:ins w:id="1127" w:author="Arjan" w:date="2014-09-08T17:25:00Z">
              <w:r w:rsidR="001771D8" w:rsidRPr="00DD0F4F">
                <w:rPr>
                  <w:rFonts w:ascii="Arial" w:eastAsia="Times New Roman" w:hAnsi="Arial" w:cs="Arial"/>
                  <w:color w:val="610E6A"/>
                  <w:sz w:val="20"/>
                  <w:szCs w:val="20"/>
                  <w:lang w:val="nl-NL"/>
                </w:rPr>
                <w:t>van het</w:t>
              </w:r>
            </w:ins>
            <w:ins w:id="1128" w:author="Arjan" w:date="2014-09-08T17:27:00Z">
              <w:r w:rsidR="001771D8" w:rsidRPr="00DD0F4F">
                <w:rPr>
                  <w:rFonts w:ascii="Arial" w:eastAsia="Times New Roman" w:hAnsi="Arial" w:cs="Arial"/>
                  <w:color w:val="610E6A"/>
                  <w:sz w:val="20"/>
                  <w:szCs w:val="20"/>
                  <w:lang w:val="nl-NL"/>
                </w:rPr>
                <w:t xml:space="preserve"> </w:t>
              </w:r>
            </w:ins>
            <w:ins w:id="1129" w:author="Arjan" w:date="2014-09-08T17:25:00Z">
              <w:r w:rsidR="001771D8" w:rsidRPr="00DD0F4F">
                <w:rPr>
                  <w:rFonts w:ascii="Arial" w:eastAsia="Times New Roman" w:hAnsi="Arial" w:cs="Arial"/>
                  <w:color w:val="610E6A"/>
                  <w:sz w:val="20"/>
                  <w:szCs w:val="20"/>
                  <w:lang w:val="nl-NL"/>
                </w:rPr>
                <w:t>informatieobject</w:t>
              </w:r>
            </w:ins>
            <w:ins w:id="1130" w:author="Arjan" w:date="2014-09-08T17:27:00Z">
              <w:r w:rsidR="001771D8" w:rsidRPr="00DD0F4F">
                <w:rPr>
                  <w:rFonts w:ascii="Arial" w:eastAsia="Times New Roman" w:hAnsi="Arial" w:cs="Arial"/>
                  <w:color w:val="610E6A"/>
                  <w:sz w:val="20"/>
                  <w:szCs w:val="20"/>
                  <w:lang w:val="nl-NL"/>
                </w:rPr>
                <w:t xml:space="preserve"> is ontvangen</w:t>
              </w:r>
            </w:ins>
            <w:ins w:id="1131" w:author="Arjan" w:date="2014-09-08T17:25:00Z">
              <w:r w:rsidR="001771D8" w:rsidRPr="00DD0F4F">
                <w:rPr>
                  <w:rFonts w:ascii="Arial" w:eastAsia="Times New Roman" w:hAnsi="Arial" w:cs="Arial"/>
                  <w:color w:val="610E6A"/>
                  <w:sz w:val="20"/>
                  <w:szCs w:val="20"/>
                  <w:lang w:val="nl-NL"/>
                </w:rPr>
                <w:t>.</w:t>
              </w:r>
            </w:ins>
          </w:p>
        </w:tc>
      </w:tr>
      <w:tr w:rsidR="001771D8" w:rsidRPr="005E066D" w:rsidTr="001F11C7">
        <w:trPr>
          <w:trHeight w:val="230"/>
          <w:ins w:id="1132" w:author="Arjan" w:date="2014-09-08T17:25:00Z"/>
        </w:trPr>
        <w:tc>
          <w:tcPr>
            <w:tcW w:w="3780" w:type="dxa"/>
            <w:tcBorders>
              <w:top w:val="nil"/>
              <w:left w:val="nil"/>
              <w:bottom w:val="nil"/>
              <w:right w:val="nil"/>
            </w:tcBorders>
          </w:tcPr>
          <w:p w:rsidR="001771D8" w:rsidRPr="00DD0F4F" w:rsidRDefault="001771D8" w:rsidP="001F11C7">
            <w:pPr>
              <w:autoSpaceDE w:val="0"/>
              <w:autoSpaceDN w:val="0"/>
              <w:adjustRightInd w:val="0"/>
              <w:spacing w:after="0" w:line="240" w:lineRule="auto"/>
              <w:rPr>
                <w:ins w:id="1133" w:author="Arjan" w:date="2014-09-08T17:25: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1771D8" w:rsidRPr="00DD0F4F" w:rsidRDefault="001771D8" w:rsidP="001F11C7">
            <w:pPr>
              <w:autoSpaceDE w:val="0"/>
              <w:autoSpaceDN w:val="0"/>
              <w:adjustRightInd w:val="0"/>
              <w:spacing w:after="0" w:line="240" w:lineRule="auto"/>
              <w:rPr>
                <w:ins w:id="1134" w:author="Arjan" w:date="2014-09-08T17:25:00Z"/>
                <w:rFonts w:ascii="Arial" w:eastAsia="Times New Roman" w:hAnsi="Arial" w:cs="Arial"/>
                <w:color w:val="000000"/>
                <w:sz w:val="20"/>
                <w:szCs w:val="20"/>
                <w:lang w:val="nl-NL"/>
              </w:rPr>
            </w:pPr>
          </w:p>
        </w:tc>
      </w:tr>
      <w:tr w:rsidR="001771D8" w:rsidRPr="008F7B24" w:rsidTr="001F11C7">
        <w:trPr>
          <w:trHeight w:val="230"/>
          <w:ins w:id="1135"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36" w:author="Arjan" w:date="2014-09-08T17:25:00Z"/>
                <w:rFonts w:ascii="Arial" w:eastAsia="Times New Roman" w:hAnsi="Arial" w:cs="Arial"/>
                <w:color w:val="000000"/>
                <w:sz w:val="20"/>
                <w:szCs w:val="20"/>
              </w:rPr>
            </w:pPr>
            <w:ins w:id="1137" w:author="Arjan" w:date="2014-09-08T17:25:00Z">
              <w:r w:rsidRPr="008F7B24">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1771D8" w:rsidRPr="008F7B24" w:rsidRDefault="001771D8" w:rsidP="001771D8">
            <w:pPr>
              <w:autoSpaceDE w:val="0"/>
              <w:autoSpaceDN w:val="0"/>
              <w:adjustRightInd w:val="0"/>
              <w:spacing w:after="0" w:line="240" w:lineRule="auto"/>
              <w:rPr>
                <w:ins w:id="1138" w:author="Arjan" w:date="2014-09-08T17:25:00Z"/>
                <w:rFonts w:ascii="Arial" w:eastAsia="Times New Roman" w:hAnsi="Arial" w:cs="Arial"/>
                <w:color w:val="000000"/>
                <w:sz w:val="20"/>
                <w:szCs w:val="20"/>
              </w:rPr>
            </w:pPr>
            <w:ins w:id="1139" w:author="Arjan" w:date="2014-09-08T17:25:00Z">
              <w:r w:rsidRPr="008F7B24">
                <w:rPr>
                  <w:rFonts w:ascii="Arial" w:eastAsia="Times New Roman" w:hAnsi="Arial" w:cs="Arial"/>
                  <w:color w:val="000000"/>
                  <w:sz w:val="20"/>
                  <w:szCs w:val="20"/>
                </w:rPr>
                <w:t xml:space="preserve">KING </w:t>
              </w:r>
            </w:ins>
          </w:p>
        </w:tc>
      </w:tr>
      <w:tr w:rsidR="001771D8" w:rsidRPr="008F7B24" w:rsidTr="001F11C7">
        <w:trPr>
          <w:ins w:id="1140"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41"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42" w:author="Arjan" w:date="2014-09-08T17:25:00Z"/>
                <w:rFonts w:ascii="Arial" w:eastAsia="Times New Roman" w:hAnsi="Arial" w:cs="Arial"/>
                <w:color w:val="000000"/>
                <w:sz w:val="20"/>
                <w:szCs w:val="20"/>
              </w:rPr>
            </w:pPr>
          </w:p>
        </w:tc>
      </w:tr>
      <w:tr w:rsidR="001771D8" w:rsidRPr="008F7B24" w:rsidTr="001F11C7">
        <w:trPr>
          <w:ins w:id="1143"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44" w:author="Arjan" w:date="2014-09-08T17:25:00Z"/>
                <w:rFonts w:ascii="Arial" w:eastAsia="Times New Roman" w:hAnsi="Arial" w:cs="Arial"/>
                <w:color w:val="000000"/>
                <w:sz w:val="20"/>
                <w:szCs w:val="20"/>
              </w:rPr>
            </w:pPr>
            <w:ins w:id="1145" w:author="Arjan" w:date="2014-09-08T17:25:00Z">
              <w:r w:rsidRPr="008F7B24">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1771D8" w:rsidRPr="008F7B24" w:rsidRDefault="001771D8" w:rsidP="001771D8">
            <w:pPr>
              <w:autoSpaceDE w:val="0"/>
              <w:autoSpaceDN w:val="0"/>
              <w:adjustRightInd w:val="0"/>
              <w:spacing w:after="0" w:line="240" w:lineRule="auto"/>
              <w:rPr>
                <w:ins w:id="1146" w:author="Arjan" w:date="2014-09-08T17:25:00Z"/>
                <w:rFonts w:ascii="Arial" w:eastAsia="Times New Roman" w:hAnsi="Arial" w:cs="Arial"/>
                <w:color w:val="000000"/>
                <w:sz w:val="20"/>
                <w:szCs w:val="20"/>
              </w:rPr>
            </w:pPr>
            <w:ins w:id="1147" w:author="Arjan" w:date="2014-09-08T17:25:00Z">
              <w:r w:rsidRPr="008F7B24">
                <w:rPr>
                  <w:rFonts w:ascii="Arial" w:eastAsia="Times New Roman" w:hAnsi="Arial" w:cs="Arial"/>
                  <w:color w:val="000000"/>
                  <w:sz w:val="20"/>
                  <w:szCs w:val="20"/>
                </w:rPr>
                <w:t xml:space="preserve">1 </w:t>
              </w:r>
            </w:ins>
            <w:ins w:id="1148" w:author="Arjan" w:date="2014-09-08T17:27:00Z">
              <w:r>
                <w:rPr>
                  <w:rFonts w:ascii="Arial" w:eastAsia="Times New Roman" w:hAnsi="Arial" w:cs="Arial"/>
                  <w:color w:val="000000"/>
                  <w:sz w:val="20"/>
                  <w:szCs w:val="20"/>
                </w:rPr>
                <w:t>september 2014</w:t>
              </w:r>
            </w:ins>
          </w:p>
        </w:tc>
      </w:tr>
      <w:tr w:rsidR="001771D8" w:rsidRPr="008F7B24" w:rsidTr="001F11C7">
        <w:trPr>
          <w:ins w:id="1149"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50"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51" w:author="Arjan" w:date="2014-09-08T17:25:00Z"/>
                <w:rFonts w:ascii="Arial" w:eastAsia="Times New Roman" w:hAnsi="Arial" w:cs="Arial"/>
                <w:color w:val="000000"/>
                <w:sz w:val="20"/>
                <w:szCs w:val="20"/>
              </w:rPr>
            </w:pPr>
          </w:p>
        </w:tc>
      </w:tr>
      <w:tr w:rsidR="001771D8" w:rsidRPr="005E066D" w:rsidTr="001F11C7">
        <w:trPr>
          <w:ins w:id="1152"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53" w:author="Arjan" w:date="2014-09-08T17:25:00Z"/>
                <w:rFonts w:ascii="Arial" w:eastAsia="Times New Roman" w:hAnsi="Arial" w:cs="Arial"/>
                <w:color w:val="000000"/>
                <w:sz w:val="20"/>
                <w:szCs w:val="20"/>
              </w:rPr>
            </w:pPr>
            <w:ins w:id="1154" w:author="Arjan" w:date="2014-09-08T17:25:00Z">
              <w:r w:rsidRPr="008F7B24">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1771D8" w:rsidRPr="00DD0F4F" w:rsidRDefault="001771D8" w:rsidP="00770E30">
            <w:pPr>
              <w:autoSpaceDE w:val="0"/>
              <w:autoSpaceDN w:val="0"/>
              <w:adjustRightInd w:val="0"/>
              <w:spacing w:after="0" w:line="240" w:lineRule="auto"/>
              <w:rPr>
                <w:ins w:id="1155" w:author="Arjan" w:date="2014-09-08T17:25:00Z"/>
                <w:rFonts w:ascii="Arial" w:eastAsia="Times New Roman" w:hAnsi="Arial" w:cs="Arial"/>
                <w:color w:val="000000"/>
                <w:sz w:val="20"/>
                <w:szCs w:val="20"/>
                <w:lang w:val="nl-NL"/>
              </w:rPr>
            </w:pPr>
            <w:ins w:id="1156" w:author="Arjan" w:date="2014-09-08T17:27:00Z">
              <w:r w:rsidRPr="00DD0F4F">
                <w:rPr>
                  <w:rFonts w:ascii="Arial" w:eastAsia="Times New Roman" w:hAnsi="Arial" w:cs="Arial"/>
                  <w:color w:val="000000"/>
                  <w:sz w:val="20"/>
                  <w:szCs w:val="20"/>
                  <w:lang w:val="nl-NL"/>
                </w:rPr>
                <w:t>Betreft de NAW-gegevens van de afzender</w:t>
              </w:r>
            </w:ins>
            <w:ins w:id="1157" w:author="Arjan" w:date="2014-09-08T17:28:00Z">
              <w:r w:rsidRPr="00DD0F4F">
                <w:rPr>
                  <w:rFonts w:ascii="Arial" w:eastAsia="Times New Roman" w:hAnsi="Arial" w:cs="Arial"/>
                  <w:color w:val="000000"/>
                  <w:sz w:val="20"/>
                  <w:szCs w:val="20"/>
                  <w:lang w:val="nl-NL"/>
                </w:rPr>
                <w:t xml:space="preserve"> van een, door de zaakbehandelende organisatie, ontvangen </w:t>
              </w:r>
            </w:ins>
            <w:ins w:id="1158" w:author="Arjan" w:date="2014-09-08T17:29:00Z">
              <w:r w:rsidRPr="00DD0F4F">
                <w:rPr>
                  <w:rFonts w:ascii="Arial" w:eastAsia="Times New Roman" w:hAnsi="Arial" w:cs="Arial"/>
                  <w:color w:val="000000"/>
                  <w:sz w:val="20"/>
                  <w:szCs w:val="20"/>
                  <w:lang w:val="nl-NL"/>
                </w:rPr>
                <w:t>INFORMATIEOBJECT</w:t>
              </w:r>
            </w:ins>
            <w:ins w:id="1159" w:author="Arjan" w:date="2014-09-08T17:28:00Z">
              <w:r w:rsidRPr="00DD0F4F">
                <w:rPr>
                  <w:rFonts w:ascii="Arial" w:eastAsia="Times New Roman" w:hAnsi="Arial" w:cs="Arial"/>
                  <w:color w:val="000000"/>
                  <w:sz w:val="20"/>
                  <w:szCs w:val="20"/>
                  <w:lang w:val="nl-NL"/>
                </w:rPr>
                <w:t xml:space="preserve"> indien de afzender daarvan niet </w:t>
              </w:r>
            </w:ins>
            <w:ins w:id="1160" w:author="Arjan" w:date="2014-09-08T17:43:00Z">
              <w:r w:rsidR="00770E30" w:rsidRPr="00DD0F4F">
                <w:rPr>
                  <w:rFonts w:ascii="Arial" w:eastAsia="Times New Roman" w:hAnsi="Arial" w:cs="Arial"/>
                  <w:color w:val="000000"/>
                  <w:sz w:val="20"/>
                  <w:szCs w:val="20"/>
                  <w:lang w:val="nl-NL"/>
                </w:rPr>
                <w:t xml:space="preserve">gestructureerd </w:t>
              </w:r>
            </w:ins>
            <w:ins w:id="1161" w:author="Arjan" w:date="2014-09-08T17:28:00Z">
              <w:r w:rsidRPr="00DD0F4F">
                <w:rPr>
                  <w:rFonts w:ascii="Arial" w:eastAsia="Times New Roman" w:hAnsi="Arial" w:cs="Arial"/>
                  <w:color w:val="000000"/>
                  <w:sz w:val="20"/>
                  <w:szCs w:val="20"/>
                  <w:lang w:val="nl-NL"/>
                </w:rPr>
                <w:t>is vas</w:t>
              </w:r>
            </w:ins>
            <w:ins w:id="1162" w:author="Arjan" w:date="2014-09-08T17:29:00Z">
              <w:r w:rsidRPr="00DD0F4F">
                <w:rPr>
                  <w:rFonts w:ascii="Arial" w:eastAsia="Times New Roman" w:hAnsi="Arial" w:cs="Arial"/>
                  <w:color w:val="000000"/>
                  <w:sz w:val="20"/>
                  <w:szCs w:val="20"/>
                  <w:lang w:val="nl-NL"/>
                </w:rPr>
                <w:t>t</w:t>
              </w:r>
            </w:ins>
            <w:ins w:id="1163" w:author="Arjan" w:date="2014-09-08T17:28:00Z">
              <w:r w:rsidRPr="00DD0F4F">
                <w:rPr>
                  <w:rFonts w:ascii="Arial" w:eastAsia="Times New Roman" w:hAnsi="Arial" w:cs="Arial"/>
                  <w:color w:val="000000"/>
                  <w:sz w:val="20"/>
                  <w:szCs w:val="20"/>
                  <w:lang w:val="nl-NL"/>
                </w:rPr>
                <w:t xml:space="preserve">gelegd door middel van de relatie </w:t>
              </w:r>
            </w:ins>
            <w:ins w:id="1164" w:author="Arjan" w:date="2014-09-08T17:30:00Z">
              <w:r w:rsidRPr="00DD0F4F">
                <w:rPr>
                  <w:rFonts w:ascii="Arial" w:eastAsia="Times New Roman" w:hAnsi="Arial" w:cs="Arial"/>
                  <w:color w:val="000000"/>
                  <w:sz w:val="20"/>
                  <w:szCs w:val="20"/>
                  <w:lang w:val="nl-NL"/>
                </w:rPr>
                <w:t>‘INFORMATIEOBJECT</w:t>
              </w:r>
            </w:ins>
            <w:ins w:id="1165" w:author="Arjan" w:date="2014-09-08T17:25:00Z">
              <w:r w:rsidRPr="00DD0F4F">
                <w:rPr>
                  <w:rFonts w:ascii="Arial" w:eastAsia="Times New Roman" w:hAnsi="Arial" w:cs="Arial"/>
                  <w:color w:val="000000"/>
                  <w:sz w:val="20"/>
                  <w:szCs w:val="20"/>
                  <w:lang w:val="nl-NL"/>
                </w:rPr>
                <w:t>.</w:t>
              </w:r>
            </w:ins>
            <w:ins w:id="1166" w:author="Arjan" w:date="2014-09-08T17:30:00Z">
              <w:r w:rsidRPr="00DD0F4F">
                <w:rPr>
                  <w:rFonts w:ascii="Arial" w:eastAsia="Times New Roman" w:hAnsi="Arial" w:cs="Arial"/>
                  <w:color w:val="000000"/>
                  <w:sz w:val="20"/>
                  <w:szCs w:val="20"/>
                  <w:lang w:val="nl-NL"/>
                </w:rPr>
                <w:t xml:space="preserve">is ontvangen van of </w:t>
              </w:r>
            </w:ins>
            <w:ins w:id="1167" w:author="Arjan" w:date="2014-09-08T17:39:00Z">
              <w:r w:rsidR="00CA7751" w:rsidRPr="00DD0F4F">
                <w:rPr>
                  <w:rFonts w:ascii="Arial" w:eastAsia="Times New Roman" w:hAnsi="Arial" w:cs="Arial"/>
                  <w:color w:val="000000"/>
                  <w:sz w:val="20"/>
                  <w:szCs w:val="20"/>
                  <w:lang w:val="nl-NL"/>
                </w:rPr>
                <w:t>verzonden</w:t>
              </w:r>
            </w:ins>
            <w:ins w:id="1168" w:author="Arjan" w:date="2014-09-08T17:30:00Z">
              <w:r w:rsidRPr="00DD0F4F">
                <w:rPr>
                  <w:rFonts w:ascii="Arial" w:eastAsia="Times New Roman" w:hAnsi="Arial" w:cs="Arial"/>
                  <w:color w:val="000000"/>
                  <w:sz w:val="20"/>
                  <w:szCs w:val="20"/>
                  <w:lang w:val="nl-NL"/>
                </w:rPr>
                <w:t xml:space="preserve"> aan BETROKKENE’.</w:t>
              </w:r>
            </w:ins>
            <w:ins w:id="1169" w:author="Arjan" w:date="2014-09-08T17:25:00Z">
              <w:r w:rsidRPr="00DD0F4F">
                <w:rPr>
                  <w:rFonts w:ascii="Arial" w:eastAsia="Times New Roman" w:hAnsi="Arial" w:cs="Arial"/>
                  <w:color w:val="000000"/>
                  <w:sz w:val="20"/>
                  <w:szCs w:val="20"/>
                  <w:lang w:val="nl-NL"/>
                </w:rPr>
                <w:t xml:space="preserve"> </w:t>
              </w:r>
            </w:ins>
            <w:ins w:id="1170" w:author="Arjan" w:date="2014-09-08T17:45:00Z">
              <w:r w:rsidR="00770E30" w:rsidRPr="00DD0F4F">
                <w:rPr>
                  <w:rFonts w:ascii="Arial" w:eastAsia="Times New Roman" w:hAnsi="Arial" w:cs="Arial"/>
                  <w:color w:val="000000"/>
                  <w:sz w:val="20"/>
                  <w:szCs w:val="20"/>
                  <w:lang w:val="nl-NL"/>
                </w:rPr>
                <w:t>D</w:t>
              </w:r>
            </w:ins>
            <w:ins w:id="1171" w:author="Arjan" w:date="2014-09-08T17:44:00Z">
              <w:r w:rsidR="00770E30" w:rsidRPr="00DD0F4F">
                <w:rPr>
                  <w:lang w:val="nl-NL"/>
                </w:rPr>
                <w:t xml:space="preserve">e zaakbehandelende organisatie </w:t>
              </w:r>
            </w:ins>
            <w:ins w:id="1172" w:author="Arjan" w:date="2014-09-08T17:46:00Z">
              <w:r w:rsidR="00770E30" w:rsidRPr="00DD0F4F">
                <w:rPr>
                  <w:lang w:val="nl-NL"/>
                </w:rPr>
                <w:t xml:space="preserve">heeft hiermee per informatieobject een keuze om </w:t>
              </w:r>
            </w:ins>
            <w:ins w:id="1173" w:author="Arjan" w:date="2014-09-08T17:44:00Z">
              <w:r w:rsidR="00770E30" w:rsidRPr="00DD0F4F">
                <w:rPr>
                  <w:lang w:val="nl-NL"/>
                </w:rPr>
                <w:t xml:space="preserve">deze gegevens </w:t>
              </w:r>
            </w:ins>
            <w:ins w:id="1174" w:author="Arjan" w:date="2014-09-08T17:47:00Z">
              <w:r w:rsidR="00770E30" w:rsidRPr="00DD0F4F">
                <w:rPr>
                  <w:lang w:val="nl-NL"/>
                </w:rPr>
                <w:t xml:space="preserve">al dan niet </w:t>
              </w:r>
            </w:ins>
            <w:ins w:id="1175" w:author="Arjan" w:date="2014-09-08T17:44:00Z">
              <w:r w:rsidR="00770E30" w:rsidRPr="00DD0F4F">
                <w:rPr>
                  <w:lang w:val="nl-NL"/>
                </w:rPr>
                <w:t xml:space="preserve">gestructureerd vast te leggen. </w:t>
              </w:r>
            </w:ins>
            <w:ins w:id="1176" w:author="Arjan" w:date="2014-09-08T17:25:00Z">
              <w:r w:rsidRPr="00DD0F4F">
                <w:rPr>
                  <w:rFonts w:ascii="Arial" w:eastAsia="Times New Roman" w:hAnsi="Arial" w:cs="Arial"/>
                  <w:color w:val="000000"/>
                  <w:sz w:val="20"/>
                  <w:szCs w:val="20"/>
                  <w:lang w:val="nl-NL"/>
                </w:rPr>
                <w:t xml:space="preserve">  </w:t>
              </w:r>
            </w:ins>
          </w:p>
        </w:tc>
      </w:tr>
      <w:tr w:rsidR="001771D8" w:rsidRPr="005E066D" w:rsidTr="001F11C7">
        <w:trPr>
          <w:ins w:id="1177" w:author="Arjan" w:date="2014-09-08T17:25:00Z"/>
        </w:trPr>
        <w:tc>
          <w:tcPr>
            <w:tcW w:w="3780" w:type="dxa"/>
            <w:tcBorders>
              <w:top w:val="nil"/>
              <w:left w:val="nil"/>
              <w:bottom w:val="nil"/>
              <w:right w:val="nil"/>
            </w:tcBorders>
          </w:tcPr>
          <w:p w:rsidR="001771D8" w:rsidRPr="00DD0F4F" w:rsidRDefault="001771D8" w:rsidP="001F11C7">
            <w:pPr>
              <w:autoSpaceDE w:val="0"/>
              <w:autoSpaceDN w:val="0"/>
              <w:adjustRightInd w:val="0"/>
              <w:spacing w:after="0" w:line="240" w:lineRule="auto"/>
              <w:rPr>
                <w:ins w:id="1178" w:author="Arjan" w:date="2014-09-08T17:25: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1771D8" w:rsidRPr="00DD0F4F" w:rsidRDefault="001771D8" w:rsidP="001F11C7">
            <w:pPr>
              <w:autoSpaceDE w:val="0"/>
              <w:autoSpaceDN w:val="0"/>
              <w:adjustRightInd w:val="0"/>
              <w:spacing w:after="0" w:line="240" w:lineRule="auto"/>
              <w:rPr>
                <w:ins w:id="1179" w:author="Arjan" w:date="2014-09-08T17:25:00Z"/>
                <w:rFonts w:ascii="Arial" w:eastAsia="Times New Roman" w:hAnsi="Arial" w:cs="Arial"/>
                <w:color w:val="000000"/>
                <w:sz w:val="20"/>
                <w:szCs w:val="20"/>
                <w:lang w:val="nl-NL"/>
              </w:rPr>
            </w:pPr>
          </w:p>
        </w:tc>
      </w:tr>
      <w:tr w:rsidR="001771D8" w:rsidRPr="008F7B24" w:rsidTr="001F11C7">
        <w:trPr>
          <w:ins w:id="1180"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81" w:author="Arjan" w:date="2014-09-08T17:25:00Z"/>
                <w:rFonts w:ascii="Arial" w:eastAsia="Times New Roman" w:hAnsi="Arial" w:cs="Arial"/>
                <w:color w:val="000000"/>
                <w:sz w:val="20"/>
                <w:szCs w:val="20"/>
              </w:rPr>
            </w:pPr>
            <w:ins w:id="1182" w:author="Arjan" w:date="2014-09-08T17:25:00Z">
              <w:r w:rsidRPr="008F7B24">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1771D8" w:rsidRPr="008F7B24" w:rsidRDefault="008F2B4B" w:rsidP="001F11C7">
            <w:pPr>
              <w:autoSpaceDE w:val="0"/>
              <w:autoSpaceDN w:val="0"/>
              <w:adjustRightInd w:val="0"/>
              <w:spacing w:after="0" w:line="240" w:lineRule="auto"/>
              <w:rPr>
                <w:ins w:id="1183" w:author="Arjan" w:date="2014-09-08T17:25:00Z"/>
                <w:rFonts w:ascii="Arial" w:eastAsia="Times New Roman" w:hAnsi="Arial" w:cs="Arial"/>
                <w:color w:val="000000"/>
                <w:sz w:val="20"/>
                <w:szCs w:val="20"/>
              </w:rPr>
            </w:pPr>
            <w:ins w:id="1184" w:author="Arjan" w:date="2014-09-08T17:25:00Z">
              <w:r w:rsidRPr="008F7B24">
                <w:rPr>
                  <w:rFonts w:ascii="Arial" w:hAnsi="Arial" w:cs="Arial"/>
                  <w:sz w:val="20"/>
                  <w:szCs w:val="20"/>
                  <w:lang w:val="en-AU"/>
                </w:rPr>
                <w:fldChar w:fldCharType="begin" w:fldLock="1"/>
              </w:r>
              <w:r w:rsidR="001771D8" w:rsidRPr="008F7B24">
                <w:rPr>
                  <w:rFonts w:ascii="Arial" w:hAnsi="Arial" w:cs="Arial"/>
                  <w:sz w:val="20"/>
                  <w:szCs w:val="20"/>
                  <w:lang w:val="en-AU"/>
                </w:rPr>
                <w:instrText xml:space="preserve">MERGEFIELD </w:instrText>
              </w:r>
              <w:r w:rsidR="001771D8" w:rsidRPr="008F7B24">
                <w:rPr>
                  <w:rFonts w:ascii="Arial" w:eastAsia="Times New Roman" w:hAnsi="Arial" w:cs="Arial"/>
                  <w:color w:val="000000"/>
                  <w:sz w:val="20"/>
                  <w:szCs w:val="20"/>
                </w:rPr>
                <w:instrText>Att.Type</w:instrText>
              </w:r>
              <w:r w:rsidRPr="008F7B24">
                <w:rPr>
                  <w:rFonts w:ascii="Arial" w:hAnsi="Arial" w:cs="Arial"/>
                  <w:sz w:val="20"/>
                  <w:szCs w:val="20"/>
                  <w:lang w:val="en-AU"/>
                </w:rPr>
                <w:fldChar w:fldCharType="separate"/>
              </w:r>
              <w:r w:rsidR="001771D8" w:rsidRPr="008F7B24">
                <w:rPr>
                  <w:rFonts w:ascii="Arial" w:eastAsia="Times New Roman" w:hAnsi="Arial" w:cs="Arial"/>
                  <w:color w:val="000000"/>
                  <w:sz w:val="20"/>
                  <w:szCs w:val="20"/>
                </w:rPr>
                <w:t>AN200</w:t>
              </w:r>
              <w:r w:rsidRPr="008F7B24">
                <w:rPr>
                  <w:rFonts w:ascii="Arial" w:hAnsi="Arial" w:cs="Arial"/>
                  <w:sz w:val="20"/>
                  <w:szCs w:val="20"/>
                  <w:lang w:val="en-AU"/>
                </w:rPr>
                <w:fldChar w:fldCharType="end"/>
              </w:r>
            </w:ins>
          </w:p>
        </w:tc>
      </w:tr>
      <w:tr w:rsidR="001771D8" w:rsidRPr="008F7B24" w:rsidTr="001F11C7">
        <w:trPr>
          <w:trHeight w:val="230"/>
          <w:ins w:id="1185"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86"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87" w:author="Arjan" w:date="2014-09-08T17:25:00Z"/>
                <w:rFonts w:ascii="Arial" w:eastAsia="Times New Roman" w:hAnsi="Arial" w:cs="Arial"/>
                <w:color w:val="000000"/>
                <w:sz w:val="20"/>
                <w:szCs w:val="20"/>
              </w:rPr>
            </w:pPr>
          </w:p>
        </w:tc>
      </w:tr>
      <w:tr w:rsidR="001771D8" w:rsidRPr="008F7B24" w:rsidTr="001F11C7">
        <w:trPr>
          <w:trHeight w:val="230"/>
          <w:ins w:id="1188"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89" w:author="Arjan" w:date="2014-09-08T17:25:00Z"/>
                <w:rFonts w:ascii="Arial" w:eastAsia="Times New Roman" w:hAnsi="Arial" w:cs="Arial"/>
                <w:color w:val="000000"/>
                <w:sz w:val="20"/>
                <w:szCs w:val="20"/>
              </w:rPr>
            </w:pPr>
            <w:ins w:id="1190" w:author="Arjan" w:date="2014-09-08T17:25:00Z">
              <w:r w:rsidRPr="008F7B24">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91" w:author="Arjan" w:date="2014-09-08T17:25:00Z"/>
                <w:rFonts w:ascii="Arial" w:eastAsia="Times New Roman" w:hAnsi="Arial" w:cs="Arial"/>
                <w:color w:val="000000"/>
                <w:sz w:val="20"/>
                <w:szCs w:val="20"/>
              </w:rPr>
            </w:pPr>
          </w:p>
        </w:tc>
      </w:tr>
      <w:tr w:rsidR="001771D8" w:rsidRPr="008F7B24" w:rsidTr="001F11C7">
        <w:trPr>
          <w:trHeight w:val="215"/>
          <w:ins w:id="1192"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93"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94" w:author="Arjan" w:date="2014-09-08T17:25:00Z"/>
                <w:rFonts w:ascii="Arial" w:eastAsia="Times New Roman" w:hAnsi="Arial" w:cs="Arial"/>
                <w:color w:val="000000"/>
                <w:sz w:val="20"/>
                <w:szCs w:val="20"/>
              </w:rPr>
            </w:pPr>
          </w:p>
        </w:tc>
      </w:tr>
      <w:tr w:rsidR="001771D8" w:rsidRPr="008F7B24" w:rsidTr="001F11C7">
        <w:trPr>
          <w:trHeight w:val="215"/>
          <w:ins w:id="1195"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96" w:author="Arjan" w:date="2014-09-08T17:25:00Z"/>
                <w:rFonts w:ascii="Arial" w:eastAsia="Times New Roman" w:hAnsi="Arial" w:cs="Arial"/>
                <w:color w:val="000000"/>
                <w:sz w:val="20"/>
                <w:szCs w:val="20"/>
              </w:rPr>
            </w:pPr>
            <w:ins w:id="1197" w:author="Arjan" w:date="2014-09-08T17:25:00Z">
              <w:r w:rsidRPr="008F7B24">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198" w:author="Arjan" w:date="2014-09-08T17:25:00Z"/>
                <w:rFonts w:ascii="Arial" w:eastAsia="Times New Roman" w:hAnsi="Arial" w:cs="Arial"/>
                <w:color w:val="000000"/>
                <w:sz w:val="20"/>
                <w:szCs w:val="20"/>
              </w:rPr>
            </w:pPr>
            <w:ins w:id="1199" w:author="Arjan" w:date="2014-09-08T17:31:00Z">
              <w:r>
                <w:rPr>
                  <w:rFonts w:ascii="Arial" w:eastAsia="Times New Roman" w:hAnsi="Arial" w:cs="Arial"/>
                  <w:color w:val="000000"/>
                  <w:sz w:val="20"/>
                  <w:szCs w:val="20"/>
                </w:rPr>
                <w:t>Nee</w:t>
              </w:r>
            </w:ins>
          </w:p>
        </w:tc>
      </w:tr>
      <w:tr w:rsidR="001771D8" w:rsidRPr="008F7B24" w:rsidTr="001F11C7">
        <w:trPr>
          <w:trHeight w:val="230"/>
          <w:ins w:id="1200"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01"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02" w:author="Arjan" w:date="2014-09-08T17:25:00Z"/>
                <w:rFonts w:ascii="Arial" w:eastAsia="Times New Roman" w:hAnsi="Arial" w:cs="Arial"/>
                <w:color w:val="000000"/>
                <w:sz w:val="20"/>
                <w:szCs w:val="20"/>
              </w:rPr>
            </w:pPr>
          </w:p>
        </w:tc>
      </w:tr>
      <w:tr w:rsidR="001771D8" w:rsidRPr="008F7B24" w:rsidTr="001F11C7">
        <w:trPr>
          <w:trHeight w:val="230"/>
          <w:ins w:id="1203"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04" w:author="Arjan" w:date="2014-09-08T17:25:00Z"/>
                <w:rFonts w:ascii="Arial" w:eastAsia="Times New Roman" w:hAnsi="Arial" w:cs="Arial"/>
                <w:color w:val="000000"/>
                <w:sz w:val="20"/>
                <w:szCs w:val="20"/>
              </w:rPr>
            </w:pPr>
            <w:ins w:id="1205" w:author="Arjan" w:date="2014-09-08T17:25:00Z">
              <w:r w:rsidRPr="008F7B24">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06" w:author="Arjan" w:date="2014-09-08T17:25:00Z"/>
                <w:rFonts w:ascii="Arial" w:eastAsia="Times New Roman" w:hAnsi="Arial" w:cs="Arial"/>
                <w:color w:val="000000"/>
                <w:sz w:val="20"/>
                <w:szCs w:val="20"/>
              </w:rPr>
            </w:pPr>
            <w:ins w:id="1207" w:author="Arjan" w:date="2014-09-08T17:31:00Z">
              <w:r>
                <w:rPr>
                  <w:rFonts w:ascii="Arial" w:eastAsia="Times New Roman" w:hAnsi="Arial" w:cs="Arial"/>
                  <w:color w:val="000000"/>
                  <w:sz w:val="20"/>
                  <w:szCs w:val="20"/>
                </w:rPr>
                <w:t>Nee</w:t>
              </w:r>
            </w:ins>
          </w:p>
        </w:tc>
      </w:tr>
      <w:tr w:rsidR="001771D8" w:rsidRPr="008F7B24" w:rsidTr="001F11C7">
        <w:trPr>
          <w:trHeight w:val="230"/>
          <w:ins w:id="1208"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09"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10" w:author="Arjan" w:date="2014-09-08T17:25:00Z"/>
                <w:rFonts w:ascii="Arial" w:eastAsia="Times New Roman" w:hAnsi="Arial" w:cs="Arial"/>
                <w:color w:val="000000"/>
                <w:sz w:val="20"/>
                <w:szCs w:val="20"/>
              </w:rPr>
            </w:pPr>
          </w:p>
        </w:tc>
      </w:tr>
      <w:tr w:rsidR="001771D8" w:rsidRPr="008F7B24" w:rsidTr="001F11C7">
        <w:trPr>
          <w:trHeight w:val="230"/>
          <w:ins w:id="1211"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12" w:author="Arjan" w:date="2014-09-08T17:25:00Z"/>
                <w:rFonts w:ascii="Arial" w:eastAsia="Times New Roman" w:hAnsi="Arial" w:cs="Arial"/>
                <w:color w:val="000000"/>
                <w:sz w:val="20"/>
                <w:szCs w:val="20"/>
              </w:rPr>
            </w:pPr>
            <w:ins w:id="1213" w:author="Arjan" w:date="2014-09-08T17:25:00Z">
              <w:r w:rsidRPr="008F7B24">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14" w:author="Arjan" w:date="2014-09-08T17:25:00Z"/>
                <w:rFonts w:ascii="Arial" w:eastAsia="Times New Roman" w:hAnsi="Arial" w:cs="Arial"/>
                <w:color w:val="000000"/>
                <w:sz w:val="20"/>
                <w:szCs w:val="20"/>
              </w:rPr>
            </w:pPr>
            <w:ins w:id="1215" w:author="Arjan" w:date="2014-09-08T17:25:00Z">
              <w:r>
                <w:rPr>
                  <w:rFonts w:ascii="Arial" w:eastAsia="Times New Roman" w:hAnsi="Arial" w:cs="Arial"/>
                  <w:color w:val="000000"/>
                  <w:sz w:val="20"/>
                  <w:szCs w:val="20"/>
                </w:rPr>
                <w:t>Nee</w:t>
              </w:r>
            </w:ins>
          </w:p>
        </w:tc>
      </w:tr>
      <w:tr w:rsidR="001771D8" w:rsidRPr="008F7B24" w:rsidTr="001F11C7">
        <w:trPr>
          <w:trHeight w:val="230"/>
          <w:ins w:id="1216"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17"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18" w:author="Arjan" w:date="2014-09-08T17:25:00Z"/>
                <w:rFonts w:ascii="Arial" w:eastAsia="Times New Roman" w:hAnsi="Arial" w:cs="Arial"/>
                <w:color w:val="000000"/>
                <w:sz w:val="20"/>
                <w:szCs w:val="20"/>
              </w:rPr>
            </w:pPr>
          </w:p>
        </w:tc>
      </w:tr>
      <w:tr w:rsidR="001771D8" w:rsidRPr="008F7B24" w:rsidTr="001F11C7">
        <w:trPr>
          <w:trHeight w:val="230"/>
          <w:ins w:id="1219"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20" w:author="Arjan" w:date="2014-09-08T17:25:00Z"/>
                <w:rFonts w:ascii="Arial" w:eastAsia="Times New Roman" w:hAnsi="Arial" w:cs="Arial"/>
                <w:color w:val="000000"/>
                <w:sz w:val="20"/>
                <w:szCs w:val="20"/>
              </w:rPr>
            </w:pPr>
            <w:ins w:id="1221" w:author="Arjan" w:date="2014-09-08T17:25:00Z">
              <w:r w:rsidRPr="008F7B24">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22" w:author="Arjan" w:date="2014-09-08T17:25:00Z"/>
                <w:rFonts w:ascii="Arial" w:eastAsia="Times New Roman" w:hAnsi="Arial" w:cs="Arial"/>
                <w:color w:val="000000"/>
                <w:sz w:val="20"/>
                <w:szCs w:val="20"/>
              </w:rPr>
            </w:pPr>
            <w:ins w:id="1223" w:author="Arjan" w:date="2014-09-08T17:25:00Z">
              <w:r w:rsidRPr="008F7B24">
                <w:rPr>
                  <w:rFonts w:ascii="Arial" w:eastAsia="Times New Roman" w:hAnsi="Arial" w:cs="Arial"/>
                  <w:color w:val="000000"/>
                  <w:sz w:val="20"/>
                  <w:szCs w:val="20"/>
                </w:rPr>
                <w:t>Nee</w:t>
              </w:r>
            </w:ins>
          </w:p>
        </w:tc>
      </w:tr>
      <w:tr w:rsidR="001771D8" w:rsidRPr="008F7B24" w:rsidTr="001F11C7">
        <w:trPr>
          <w:trHeight w:val="230"/>
          <w:ins w:id="1224"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25"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26" w:author="Arjan" w:date="2014-09-08T17:25:00Z"/>
                <w:rFonts w:ascii="Arial" w:eastAsia="Times New Roman" w:hAnsi="Arial" w:cs="Arial"/>
                <w:color w:val="000000"/>
                <w:sz w:val="20"/>
                <w:szCs w:val="20"/>
              </w:rPr>
            </w:pPr>
          </w:p>
        </w:tc>
      </w:tr>
      <w:tr w:rsidR="001771D8" w:rsidRPr="008F7B24" w:rsidTr="001F11C7">
        <w:trPr>
          <w:trHeight w:val="411"/>
          <w:ins w:id="1227"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28" w:author="Arjan" w:date="2014-09-08T17:25:00Z"/>
                <w:rFonts w:ascii="Arial" w:eastAsia="Times New Roman" w:hAnsi="Arial" w:cs="Arial"/>
                <w:color w:val="000000"/>
                <w:sz w:val="20"/>
                <w:szCs w:val="20"/>
              </w:rPr>
            </w:pPr>
            <w:ins w:id="1229" w:author="Arjan" w:date="2014-09-08T17:25:00Z">
              <w:r w:rsidRPr="008F7B24">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30" w:author="Arjan" w:date="2014-09-08T17:25:00Z"/>
                <w:rFonts w:ascii="Arial" w:eastAsia="Times New Roman" w:hAnsi="Arial" w:cs="Arial"/>
                <w:color w:val="000000"/>
                <w:sz w:val="20"/>
                <w:szCs w:val="20"/>
              </w:rPr>
            </w:pPr>
            <w:ins w:id="1231" w:author="Arjan" w:date="2014-09-08T17:25:00Z">
              <w:r w:rsidRPr="008F7B24">
                <w:rPr>
                  <w:rFonts w:ascii="Arial" w:eastAsia="Times New Roman" w:hAnsi="Arial" w:cs="Arial"/>
                  <w:color w:val="000000"/>
                  <w:sz w:val="20"/>
                  <w:szCs w:val="20"/>
                </w:rPr>
                <w:t>Nee</w:t>
              </w:r>
            </w:ins>
          </w:p>
        </w:tc>
      </w:tr>
      <w:tr w:rsidR="001771D8" w:rsidRPr="008F7B24" w:rsidTr="001F11C7">
        <w:trPr>
          <w:trHeight w:val="245"/>
          <w:ins w:id="1232"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33"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34" w:author="Arjan" w:date="2014-09-08T17:25:00Z"/>
                <w:rFonts w:ascii="Arial" w:eastAsia="Times New Roman" w:hAnsi="Arial" w:cs="Arial"/>
                <w:color w:val="000000"/>
                <w:sz w:val="20"/>
                <w:szCs w:val="20"/>
              </w:rPr>
            </w:pPr>
          </w:p>
        </w:tc>
      </w:tr>
      <w:tr w:rsidR="001771D8" w:rsidRPr="008F7B24" w:rsidTr="001F11C7">
        <w:trPr>
          <w:trHeight w:val="230"/>
          <w:ins w:id="1235"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36" w:author="Arjan" w:date="2014-09-08T17:25:00Z"/>
                <w:rFonts w:ascii="Arial" w:eastAsia="Times New Roman" w:hAnsi="Arial" w:cs="Arial"/>
                <w:color w:val="000000"/>
                <w:sz w:val="20"/>
                <w:szCs w:val="20"/>
              </w:rPr>
            </w:pPr>
            <w:ins w:id="1237" w:author="Arjan" w:date="2014-09-08T17:25:00Z">
              <w:r w:rsidRPr="008F7B24">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38" w:author="Arjan" w:date="2014-09-08T17:25:00Z"/>
                <w:rFonts w:ascii="Arial" w:eastAsia="Times New Roman" w:hAnsi="Arial" w:cs="Arial"/>
                <w:color w:val="000000"/>
                <w:sz w:val="20"/>
                <w:szCs w:val="20"/>
              </w:rPr>
            </w:pPr>
            <w:ins w:id="1239" w:author="Arjan" w:date="2014-09-08T17:31:00Z">
              <w:r>
                <w:rPr>
                  <w:rFonts w:ascii="Arial" w:hAnsi="Arial" w:cs="Arial"/>
                  <w:sz w:val="20"/>
                  <w:szCs w:val="20"/>
                  <w:lang w:val="en-AU"/>
                </w:rPr>
                <w:t>0</w:t>
              </w:r>
            </w:ins>
            <w:ins w:id="1240" w:author="Arjan" w:date="2014-09-08T17:25:00Z">
              <w:r w:rsidRPr="008F7B24">
                <w:rPr>
                  <w:rFonts w:ascii="Arial" w:eastAsia="Times New Roman" w:hAnsi="Arial" w:cs="Arial"/>
                  <w:color w:val="000000"/>
                  <w:sz w:val="20"/>
                  <w:szCs w:val="20"/>
                </w:rPr>
                <w:t xml:space="preserve"> - </w:t>
              </w:r>
              <w:r w:rsidR="008F2B4B" w:rsidRPr="008F7B24">
                <w:rPr>
                  <w:rFonts w:ascii="Arial" w:eastAsia="Times New Roman" w:hAnsi="Arial" w:cs="Arial"/>
                  <w:color w:val="000000"/>
                  <w:sz w:val="20"/>
                  <w:szCs w:val="20"/>
                </w:rPr>
                <w:fldChar w:fldCharType="begin" w:fldLock="1"/>
              </w:r>
              <w:r w:rsidRPr="008F7B24">
                <w:rPr>
                  <w:rFonts w:ascii="Arial" w:eastAsia="Times New Roman" w:hAnsi="Arial" w:cs="Arial"/>
                  <w:color w:val="000000"/>
                  <w:sz w:val="20"/>
                  <w:szCs w:val="20"/>
                </w:rPr>
                <w:instrText>MERGEFIELD Att.UpperBound</w:instrText>
              </w:r>
              <w:r w:rsidR="008F2B4B" w:rsidRPr="008F7B24">
                <w:rPr>
                  <w:rFonts w:ascii="Arial" w:eastAsia="Times New Roman" w:hAnsi="Arial" w:cs="Arial"/>
                  <w:color w:val="000000"/>
                  <w:sz w:val="20"/>
                  <w:szCs w:val="20"/>
                </w:rPr>
                <w:fldChar w:fldCharType="separate"/>
              </w:r>
              <w:r w:rsidRPr="008F7B24">
                <w:rPr>
                  <w:rFonts w:ascii="Arial" w:eastAsia="Times New Roman" w:hAnsi="Arial" w:cs="Arial"/>
                  <w:color w:val="000000"/>
                  <w:sz w:val="20"/>
                  <w:szCs w:val="20"/>
                </w:rPr>
                <w:t>1</w:t>
              </w:r>
              <w:r w:rsidR="008F2B4B" w:rsidRPr="008F7B24">
                <w:rPr>
                  <w:rFonts w:ascii="Arial" w:eastAsia="Times New Roman" w:hAnsi="Arial" w:cs="Arial"/>
                  <w:color w:val="000000"/>
                  <w:sz w:val="20"/>
                  <w:szCs w:val="20"/>
                </w:rPr>
                <w:fldChar w:fldCharType="end"/>
              </w:r>
            </w:ins>
          </w:p>
        </w:tc>
      </w:tr>
      <w:tr w:rsidR="001771D8" w:rsidRPr="008F7B24" w:rsidTr="001F11C7">
        <w:trPr>
          <w:trHeight w:val="230"/>
          <w:ins w:id="1241"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42"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43" w:author="Arjan" w:date="2014-09-08T17:25:00Z"/>
                <w:rFonts w:ascii="Arial" w:eastAsia="Times New Roman" w:hAnsi="Arial" w:cs="Arial"/>
                <w:color w:val="000000"/>
                <w:sz w:val="20"/>
                <w:szCs w:val="20"/>
              </w:rPr>
            </w:pPr>
          </w:p>
        </w:tc>
      </w:tr>
      <w:tr w:rsidR="001771D8" w:rsidRPr="008F7B24" w:rsidTr="001F11C7">
        <w:trPr>
          <w:trHeight w:val="230"/>
          <w:ins w:id="1244" w:author="Arjan" w:date="2014-09-08T17:25:00Z"/>
        </w:trPr>
        <w:tc>
          <w:tcPr>
            <w:tcW w:w="37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45" w:author="Arjan" w:date="2014-09-08T17:25:00Z"/>
                <w:rFonts w:ascii="Arial" w:eastAsia="Times New Roman" w:hAnsi="Arial" w:cs="Arial"/>
                <w:color w:val="000000"/>
                <w:sz w:val="20"/>
                <w:szCs w:val="20"/>
              </w:rPr>
            </w:pPr>
            <w:ins w:id="1246" w:author="Arjan" w:date="2014-09-08T17:25:00Z">
              <w:r w:rsidRPr="008F7B24">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1771D8" w:rsidRPr="008F7B24" w:rsidRDefault="001771D8" w:rsidP="001F11C7">
            <w:pPr>
              <w:autoSpaceDE w:val="0"/>
              <w:autoSpaceDN w:val="0"/>
              <w:adjustRightInd w:val="0"/>
              <w:spacing w:after="0" w:line="240" w:lineRule="auto"/>
              <w:rPr>
                <w:ins w:id="1247" w:author="Arjan" w:date="2014-09-08T17:25:00Z"/>
                <w:rFonts w:ascii="Arial" w:eastAsia="Times New Roman" w:hAnsi="Arial" w:cs="Arial"/>
                <w:color w:val="000000"/>
                <w:sz w:val="20"/>
                <w:szCs w:val="20"/>
              </w:rPr>
            </w:pPr>
            <w:ins w:id="1248" w:author="Arjan" w:date="2014-09-08T17:25:00Z">
              <w:r w:rsidRPr="008F7B24">
                <w:rPr>
                  <w:rFonts w:ascii="Arial" w:eastAsia="Times New Roman" w:hAnsi="Arial" w:cs="Arial"/>
                  <w:color w:val="000000"/>
                  <w:sz w:val="20"/>
                  <w:szCs w:val="20"/>
                </w:rPr>
                <w:t>Gemeentelijk basisgegeven</w:t>
              </w:r>
            </w:ins>
          </w:p>
        </w:tc>
      </w:tr>
      <w:tr w:rsidR="001771D8" w:rsidRPr="008F7B24" w:rsidTr="001F11C7">
        <w:trPr>
          <w:trHeight w:val="230"/>
          <w:ins w:id="1249" w:author="Arjan" w:date="2014-09-08T17:25:00Z"/>
        </w:trPr>
        <w:tc>
          <w:tcPr>
            <w:tcW w:w="3780" w:type="dxa"/>
            <w:tcBorders>
              <w:top w:val="nil"/>
              <w:left w:val="nil"/>
              <w:right w:val="nil"/>
            </w:tcBorders>
          </w:tcPr>
          <w:p w:rsidR="001771D8" w:rsidRPr="008F7B24" w:rsidRDefault="001771D8" w:rsidP="001F11C7">
            <w:pPr>
              <w:autoSpaceDE w:val="0"/>
              <w:autoSpaceDN w:val="0"/>
              <w:adjustRightInd w:val="0"/>
              <w:spacing w:after="0" w:line="240" w:lineRule="auto"/>
              <w:rPr>
                <w:ins w:id="1250" w:author="Arjan" w:date="2014-09-08T17:25:00Z"/>
                <w:rFonts w:ascii="Arial" w:eastAsia="Times New Roman" w:hAnsi="Arial" w:cs="Arial"/>
                <w:b/>
                <w:bCs/>
                <w:color w:val="000000"/>
                <w:sz w:val="20"/>
                <w:szCs w:val="20"/>
              </w:rPr>
            </w:pPr>
          </w:p>
        </w:tc>
        <w:tc>
          <w:tcPr>
            <w:tcW w:w="5580" w:type="dxa"/>
            <w:tcBorders>
              <w:top w:val="nil"/>
              <w:left w:val="nil"/>
              <w:right w:val="nil"/>
            </w:tcBorders>
          </w:tcPr>
          <w:p w:rsidR="001771D8" w:rsidRPr="008F7B24" w:rsidRDefault="001771D8" w:rsidP="001F11C7">
            <w:pPr>
              <w:autoSpaceDE w:val="0"/>
              <w:autoSpaceDN w:val="0"/>
              <w:adjustRightInd w:val="0"/>
              <w:spacing w:after="0" w:line="240" w:lineRule="auto"/>
              <w:rPr>
                <w:ins w:id="1251" w:author="Arjan" w:date="2014-09-08T17:25:00Z"/>
                <w:rFonts w:ascii="Arial" w:eastAsia="Times New Roman" w:hAnsi="Arial" w:cs="Arial"/>
                <w:color w:val="000000"/>
                <w:sz w:val="20"/>
                <w:szCs w:val="20"/>
              </w:rPr>
            </w:pPr>
          </w:p>
        </w:tc>
      </w:tr>
      <w:tr w:rsidR="001771D8" w:rsidRPr="005E066D" w:rsidTr="001F11C7">
        <w:trPr>
          <w:trHeight w:val="230"/>
          <w:ins w:id="1252" w:author="Arjan" w:date="2014-09-08T17:25:00Z"/>
        </w:trPr>
        <w:tc>
          <w:tcPr>
            <w:tcW w:w="3780" w:type="dxa"/>
            <w:tcBorders>
              <w:top w:val="nil"/>
              <w:left w:val="nil"/>
              <w:bottom w:val="single" w:sz="4" w:space="0" w:color="auto"/>
              <w:right w:val="nil"/>
            </w:tcBorders>
          </w:tcPr>
          <w:p w:rsidR="001771D8" w:rsidRPr="008F7B24" w:rsidRDefault="001771D8" w:rsidP="001F11C7">
            <w:pPr>
              <w:autoSpaceDE w:val="0"/>
              <w:autoSpaceDN w:val="0"/>
              <w:adjustRightInd w:val="0"/>
              <w:spacing w:after="0" w:line="240" w:lineRule="auto"/>
              <w:rPr>
                <w:ins w:id="1253" w:author="Arjan" w:date="2014-09-08T17:25:00Z"/>
                <w:rFonts w:ascii="Arial" w:eastAsia="Times New Roman" w:hAnsi="Arial" w:cs="Arial"/>
                <w:b/>
                <w:bCs/>
                <w:color w:val="000000"/>
                <w:sz w:val="20"/>
                <w:szCs w:val="20"/>
              </w:rPr>
            </w:pPr>
            <w:ins w:id="1254" w:author="Arjan" w:date="2014-09-08T17:25:00Z">
              <w:r w:rsidRPr="008F7B24">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rsidR="001771D8" w:rsidRPr="00DD0F4F" w:rsidRDefault="00CA7751" w:rsidP="00CA7751">
            <w:pPr>
              <w:autoSpaceDE w:val="0"/>
              <w:autoSpaceDN w:val="0"/>
              <w:adjustRightInd w:val="0"/>
              <w:spacing w:after="0" w:line="240" w:lineRule="auto"/>
              <w:rPr>
                <w:ins w:id="1255" w:author="Arjan" w:date="2014-09-08T17:25:00Z"/>
                <w:rFonts w:ascii="Arial" w:eastAsia="Times New Roman" w:hAnsi="Arial" w:cs="Arial"/>
                <w:color w:val="000000"/>
                <w:sz w:val="20"/>
                <w:szCs w:val="20"/>
                <w:lang w:val="nl-NL"/>
              </w:rPr>
            </w:pPr>
            <w:ins w:id="1256" w:author="Arjan" w:date="2014-09-08T17:32:00Z">
              <w:r w:rsidRPr="00DD0F4F">
                <w:rPr>
                  <w:rFonts w:ascii="Arial" w:eastAsia="Times New Roman" w:hAnsi="Arial" w:cs="Arial"/>
                  <w:color w:val="000000"/>
                  <w:sz w:val="20"/>
                  <w:szCs w:val="20"/>
                  <w:lang w:val="nl-NL"/>
                </w:rPr>
                <w:t xml:space="preserve">De attribuutsoort kan alleen van een waarde voorzien zijn indien </w:t>
              </w:r>
            </w:ins>
            <w:ins w:id="1257" w:author="Arjan" w:date="2014-09-08T17:34:00Z">
              <w:r w:rsidRPr="00DD0F4F">
                <w:rPr>
                  <w:rFonts w:ascii="Arial" w:eastAsia="Times New Roman" w:hAnsi="Arial" w:cs="Arial"/>
                  <w:color w:val="000000"/>
                  <w:sz w:val="20"/>
                  <w:szCs w:val="20"/>
                  <w:lang w:val="nl-NL"/>
                </w:rPr>
                <w:t xml:space="preserve">er </w:t>
              </w:r>
            </w:ins>
            <w:ins w:id="1258" w:author="Arjan" w:date="2014-09-08T17:48:00Z">
              <w:r w:rsidR="00770E30" w:rsidRPr="00DD0F4F">
                <w:rPr>
                  <w:rFonts w:ascii="Arial" w:eastAsia="Times New Roman" w:hAnsi="Arial" w:cs="Arial"/>
                  <w:color w:val="000000"/>
                  <w:sz w:val="20"/>
                  <w:szCs w:val="20"/>
                  <w:lang w:val="nl-NL"/>
                </w:rPr>
                <w:t xml:space="preserve">bij het INFORMATIEOBJECT </w:t>
              </w:r>
            </w:ins>
            <w:ins w:id="1259" w:author="Arjan" w:date="2014-09-08T17:34:00Z">
              <w:r w:rsidRPr="00DD0F4F">
                <w:rPr>
                  <w:rFonts w:ascii="Arial" w:eastAsia="Times New Roman" w:hAnsi="Arial" w:cs="Arial"/>
                  <w:color w:val="000000"/>
                  <w:sz w:val="20"/>
                  <w:szCs w:val="20"/>
                  <w:lang w:val="nl-NL"/>
                </w:rPr>
                <w:t xml:space="preserve">geen relatie </w:t>
              </w:r>
            </w:ins>
            <w:ins w:id="1260" w:author="Arjan" w:date="2014-09-08T17:35:00Z">
              <w:r w:rsidRPr="00DD0F4F">
                <w:rPr>
                  <w:rFonts w:ascii="Arial" w:eastAsia="Times New Roman" w:hAnsi="Arial" w:cs="Arial"/>
                  <w:color w:val="000000"/>
                  <w:sz w:val="20"/>
                  <w:szCs w:val="20"/>
                  <w:lang w:val="nl-NL"/>
                </w:rPr>
                <w:t xml:space="preserve">‘INFORMATIEOBJECT.is ontvangen van of </w:t>
              </w:r>
            </w:ins>
            <w:ins w:id="1261" w:author="Arjan" w:date="2014-09-08T17:37:00Z">
              <w:r w:rsidRPr="00DD0F4F">
                <w:rPr>
                  <w:rFonts w:ascii="Arial" w:eastAsia="Times New Roman" w:hAnsi="Arial" w:cs="Arial"/>
                  <w:color w:val="000000"/>
                  <w:sz w:val="20"/>
                  <w:szCs w:val="20"/>
                  <w:lang w:val="nl-NL"/>
                </w:rPr>
                <w:t>verzonden</w:t>
              </w:r>
            </w:ins>
            <w:ins w:id="1262" w:author="Arjan" w:date="2014-09-08T17:35:00Z">
              <w:r w:rsidRPr="00DD0F4F">
                <w:rPr>
                  <w:rFonts w:ascii="Arial" w:eastAsia="Times New Roman" w:hAnsi="Arial" w:cs="Arial"/>
                  <w:color w:val="000000"/>
                  <w:sz w:val="20"/>
                  <w:szCs w:val="20"/>
                  <w:lang w:val="nl-NL"/>
                </w:rPr>
                <w:t xml:space="preserve"> aan BETROKKENE’ </w:t>
              </w:r>
            </w:ins>
            <w:ins w:id="1263" w:author="Arjan" w:date="2014-09-08T17:36:00Z">
              <w:r w:rsidRPr="00DD0F4F">
                <w:rPr>
                  <w:rFonts w:ascii="Arial" w:eastAsia="Times New Roman" w:hAnsi="Arial" w:cs="Arial"/>
                  <w:color w:val="000000"/>
                  <w:sz w:val="20"/>
                  <w:szCs w:val="20"/>
                  <w:lang w:val="nl-NL"/>
                </w:rPr>
                <w:t xml:space="preserve">is </w:t>
              </w:r>
            </w:ins>
            <w:ins w:id="1264" w:author="Arjan" w:date="2014-09-08T17:35:00Z">
              <w:r w:rsidRPr="00DD0F4F">
                <w:rPr>
                  <w:rFonts w:ascii="Arial" w:eastAsia="Times New Roman" w:hAnsi="Arial" w:cs="Arial"/>
                  <w:color w:val="000000"/>
                  <w:sz w:val="20"/>
                  <w:szCs w:val="20"/>
                  <w:lang w:val="nl-NL"/>
                </w:rPr>
                <w:t xml:space="preserve">waarvan de eigenschap </w:t>
              </w:r>
            </w:ins>
            <w:ins w:id="1265" w:author="Arjan" w:date="2014-09-08T17:37:00Z">
              <w:r w:rsidRPr="00DD0F4F">
                <w:rPr>
                  <w:rFonts w:ascii="Arial" w:eastAsia="Times New Roman" w:hAnsi="Arial" w:cs="Arial"/>
                  <w:color w:val="000000"/>
                  <w:sz w:val="20"/>
                  <w:szCs w:val="20"/>
                  <w:lang w:val="nl-NL"/>
                </w:rPr>
                <w:t>‘Aard rela</w:t>
              </w:r>
            </w:ins>
            <w:ins w:id="1266" w:author="Arjan" w:date="2014-09-08T17:38:00Z">
              <w:r w:rsidRPr="00DD0F4F">
                <w:rPr>
                  <w:rFonts w:ascii="Arial" w:eastAsia="Times New Roman" w:hAnsi="Arial" w:cs="Arial"/>
                  <w:color w:val="000000"/>
                  <w:sz w:val="20"/>
                  <w:szCs w:val="20"/>
                  <w:lang w:val="nl-NL"/>
                </w:rPr>
                <w:t xml:space="preserve">tie’ gelijk is aan ‘afzender’ en </w:t>
              </w:r>
            </w:ins>
            <w:ins w:id="1267" w:author="Arjan" w:date="2014-09-08T17:49:00Z">
              <w:r w:rsidR="00770E30" w:rsidRPr="00DD0F4F">
                <w:rPr>
                  <w:rFonts w:ascii="Arial" w:eastAsia="Times New Roman" w:hAnsi="Arial" w:cs="Arial"/>
                  <w:color w:val="000000"/>
                  <w:sz w:val="20"/>
                  <w:szCs w:val="20"/>
                  <w:lang w:val="nl-NL"/>
                </w:rPr>
                <w:t xml:space="preserve">indien </w:t>
              </w:r>
            </w:ins>
            <w:ins w:id="1268" w:author="Arjan" w:date="2014-09-08T17:38:00Z">
              <w:r w:rsidRPr="00DD0F4F">
                <w:rPr>
                  <w:rFonts w:ascii="Arial" w:eastAsia="Times New Roman" w:hAnsi="Arial" w:cs="Arial"/>
                  <w:color w:val="000000"/>
                  <w:sz w:val="20"/>
                  <w:szCs w:val="20"/>
                  <w:lang w:val="nl-NL"/>
                </w:rPr>
                <w:t>de attribuutsoort Ontvangs</w:t>
              </w:r>
            </w:ins>
            <w:ins w:id="1269" w:author="Arjan" w:date="2014-09-08T17:39:00Z">
              <w:r w:rsidRPr="00DD0F4F">
                <w:rPr>
                  <w:rFonts w:ascii="Arial" w:eastAsia="Times New Roman" w:hAnsi="Arial" w:cs="Arial"/>
                  <w:color w:val="000000"/>
                  <w:sz w:val="20"/>
                  <w:szCs w:val="20"/>
                  <w:lang w:val="nl-NL"/>
                </w:rPr>
                <w:t>t</w:t>
              </w:r>
            </w:ins>
            <w:ins w:id="1270" w:author="Arjan" w:date="2014-09-08T17:38:00Z">
              <w:r w:rsidRPr="00DD0F4F">
                <w:rPr>
                  <w:rFonts w:ascii="Arial" w:eastAsia="Times New Roman" w:hAnsi="Arial" w:cs="Arial"/>
                  <w:color w:val="000000"/>
                  <w:sz w:val="20"/>
                  <w:szCs w:val="20"/>
                  <w:lang w:val="nl-NL"/>
                </w:rPr>
                <w:t xml:space="preserve">datum van een waarde is </w:t>
              </w:r>
            </w:ins>
            <w:ins w:id="1271" w:author="Arjan" w:date="2014-09-08T17:39:00Z">
              <w:r w:rsidRPr="00DD0F4F">
                <w:rPr>
                  <w:rFonts w:ascii="Arial" w:eastAsia="Times New Roman" w:hAnsi="Arial" w:cs="Arial"/>
                  <w:color w:val="000000"/>
                  <w:sz w:val="20"/>
                  <w:szCs w:val="20"/>
                  <w:lang w:val="nl-NL"/>
                </w:rPr>
                <w:t xml:space="preserve">voorzien. </w:t>
              </w:r>
            </w:ins>
          </w:p>
        </w:tc>
      </w:tr>
    </w:tbl>
    <w:p w:rsidR="00AC6547" w:rsidRPr="00DD0F4F" w:rsidRDefault="00AC6547" w:rsidP="00AC6547">
      <w:pPr>
        <w:rPr>
          <w:lang w:val="nl-NL"/>
        </w:rPr>
      </w:pPr>
    </w:p>
    <w:p w:rsidR="00BD6866" w:rsidRPr="006B0CA1" w:rsidRDefault="00BD6866" w:rsidP="00BD6866">
      <w:pPr>
        <w:widowControl w:val="0"/>
        <w:autoSpaceDE w:val="0"/>
        <w:autoSpaceDN w:val="0"/>
        <w:adjustRightInd w:val="0"/>
        <w:spacing w:before="240" w:after="60" w:line="240" w:lineRule="auto"/>
        <w:outlineLvl w:val="3"/>
        <w:rPr>
          <w:ins w:id="1272" w:author="Arjan" w:date="2014-09-08T17:40:00Z"/>
          <w:rFonts w:ascii="Arial" w:eastAsia="Times New Roman" w:hAnsi="Arial" w:cs="Arial"/>
          <w:b/>
          <w:color w:val="004080"/>
          <w:sz w:val="24"/>
          <w:szCs w:val="24"/>
          <w:lang w:eastAsia="nl-NL"/>
        </w:rPr>
      </w:pPr>
      <w:ins w:id="1273" w:author="Arjan" w:date="2014-09-08T17:40: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Pr>
            <w:rFonts w:ascii="Arial" w:eastAsia="Times New Roman" w:hAnsi="Arial" w:cs="Arial"/>
            <w:b/>
            <w:color w:val="004080"/>
            <w:sz w:val="24"/>
            <w:szCs w:val="24"/>
            <w:lang w:eastAsia="nl-NL"/>
          </w:rPr>
          <w:t>Geadresseerde</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BD6866" w:rsidRPr="008F7B24" w:rsidTr="001F11C7">
        <w:trPr>
          <w:trHeight w:val="230"/>
          <w:ins w:id="1274" w:author="Arjan" w:date="2014-09-08T17:40:00Z"/>
        </w:trPr>
        <w:tc>
          <w:tcPr>
            <w:tcW w:w="3780" w:type="dxa"/>
            <w:tcBorders>
              <w:top w:val="single" w:sz="4" w:space="0" w:color="auto"/>
              <w:left w:val="nil"/>
              <w:bottom w:val="nil"/>
              <w:right w:val="nil"/>
            </w:tcBorders>
          </w:tcPr>
          <w:p w:rsidR="00BD6866" w:rsidRPr="008F7B24" w:rsidRDefault="00BD6866" w:rsidP="001F11C7">
            <w:pPr>
              <w:autoSpaceDE w:val="0"/>
              <w:autoSpaceDN w:val="0"/>
              <w:adjustRightInd w:val="0"/>
              <w:spacing w:after="0" w:line="240" w:lineRule="auto"/>
              <w:rPr>
                <w:ins w:id="1275" w:author="Arjan" w:date="2014-09-08T17:40:00Z"/>
                <w:rFonts w:ascii="Arial" w:eastAsia="Times New Roman" w:hAnsi="Arial" w:cs="Arial"/>
                <w:color w:val="000000"/>
                <w:sz w:val="20"/>
                <w:szCs w:val="20"/>
              </w:rPr>
            </w:pPr>
            <w:ins w:id="1276" w:author="Arjan" w:date="2014-09-08T17:40:00Z">
              <w:r w:rsidRPr="008F7B24">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rsidR="00BD6866" w:rsidRPr="008F7B24" w:rsidRDefault="00BD6866" w:rsidP="001F11C7">
            <w:pPr>
              <w:autoSpaceDE w:val="0"/>
              <w:autoSpaceDN w:val="0"/>
              <w:adjustRightInd w:val="0"/>
              <w:spacing w:after="0" w:line="240" w:lineRule="auto"/>
              <w:rPr>
                <w:ins w:id="1277" w:author="Arjan" w:date="2014-09-08T17:40:00Z"/>
                <w:rFonts w:ascii="Arial" w:eastAsia="Times New Roman" w:hAnsi="Arial" w:cs="Arial"/>
                <w:color w:val="000000"/>
                <w:sz w:val="20"/>
                <w:szCs w:val="20"/>
              </w:rPr>
            </w:pPr>
            <w:ins w:id="1278" w:author="Arjan" w:date="2014-09-08T17:40:00Z">
              <w:r>
                <w:rPr>
                  <w:rFonts w:ascii="Arial" w:eastAsia="Times New Roman" w:hAnsi="Arial" w:cs="Arial"/>
                  <w:color w:val="000000"/>
                  <w:sz w:val="20"/>
                  <w:szCs w:val="20"/>
                </w:rPr>
                <w:t>Geadresseerde</w:t>
              </w:r>
            </w:ins>
          </w:p>
        </w:tc>
      </w:tr>
      <w:tr w:rsidR="00BD6866" w:rsidRPr="008F7B24" w:rsidTr="001F11C7">
        <w:trPr>
          <w:ins w:id="1279"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280"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281" w:author="Arjan" w:date="2014-09-08T17:40:00Z"/>
                <w:rFonts w:ascii="Arial" w:eastAsia="Times New Roman" w:hAnsi="Arial" w:cs="Arial"/>
                <w:color w:val="000000"/>
                <w:sz w:val="20"/>
                <w:szCs w:val="20"/>
              </w:rPr>
            </w:pPr>
          </w:p>
        </w:tc>
      </w:tr>
      <w:tr w:rsidR="00BD6866" w:rsidRPr="008F7B24" w:rsidTr="001F11C7">
        <w:trPr>
          <w:ins w:id="1282"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283" w:author="Arjan" w:date="2014-09-08T17:40:00Z"/>
                <w:rFonts w:ascii="Arial" w:eastAsia="Times New Roman" w:hAnsi="Arial" w:cs="Arial"/>
                <w:color w:val="000000"/>
                <w:sz w:val="20"/>
                <w:szCs w:val="20"/>
              </w:rPr>
            </w:pPr>
            <w:ins w:id="1284" w:author="Arjan" w:date="2014-09-08T17:40:00Z">
              <w:r w:rsidRPr="008F7B24">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285" w:author="Arjan" w:date="2014-09-08T17:40:00Z"/>
                <w:rFonts w:ascii="Arial" w:eastAsia="Times New Roman" w:hAnsi="Arial" w:cs="Arial"/>
                <w:color w:val="000000"/>
                <w:sz w:val="20"/>
                <w:szCs w:val="20"/>
              </w:rPr>
            </w:pPr>
            <w:ins w:id="1286" w:author="Arjan" w:date="2014-09-08T17:40:00Z">
              <w:r w:rsidRPr="008F7B24">
                <w:rPr>
                  <w:rFonts w:ascii="Arial" w:eastAsia="Times New Roman" w:hAnsi="Arial" w:cs="Arial"/>
                  <w:color w:val="000000"/>
                  <w:sz w:val="20"/>
                  <w:szCs w:val="20"/>
                </w:rPr>
                <w:t>KING</w:t>
              </w:r>
            </w:ins>
          </w:p>
        </w:tc>
      </w:tr>
      <w:tr w:rsidR="00BD6866" w:rsidRPr="008F7B24" w:rsidTr="001F11C7">
        <w:trPr>
          <w:ins w:id="1287"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288"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289" w:author="Arjan" w:date="2014-09-08T17:40:00Z"/>
                <w:rFonts w:ascii="Arial" w:eastAsia="Times New Roman" w:hAnsi="Arial" w:cs="Arial"/>
                <w:color w:val="000000"/>
                <w:sz w:val="20"/>
                <w:szCs w:val="20"/>
              </w:rPr>
            </w:pPr>
          </w:p>
        </w:tc>
      </w:tr>
      <w:tr w:rsidR="00BD6866" w:rsidRPr="008F7B24" w:rsidTr="001F11C7">
        <w:trPr>
          <w:ins w:id="1290"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291" w:author="Arjan" w:date="2014-09-08T17:40:00Z"/>
                <w:rFonts w:ascii="Arial" w:eastAsia="Times New Roman" w:hAnsi="Arial" w:cs="Arial"/>
                <w:color w:val="000000"/>
                <w:sz w:val="20"/>
                <w:szCs w:val="20"/>
              </w:rPr>
            </w:pPr>
            <w:ins w:id="1292" w:author="Arjan" w:date="2014-09-08T17:40:00Z">
              <w:r w:rsidRPr="008F7B24">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293" w:author="Arjan" w:date="2014-09-08T17:40:00Z"/>
                <w:rFonts w:ascii="Arial" w:eastAsia="Times New Roman" w:hAnsi="Arial" w:cs="Arial"/>
                <w:color w:val="000000"/>
                <w:sz w:val="20"/>
                <w:szCs w:val="20"/>
              </w:rPr>
            </w:pPr>
          </w:p>
        </w:tc>
      </w:tr>
      <w:tr w:rsidR="00BD6866" w:rsidRPr="008F7B24" w:rsidTr="001F11C7">
        <w:trPr>
          <w:ins w:id="1294"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295"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296" w:author="Arjan" w:date="2014-09-08T17:40:00Z"/>
                <w:rFonts w:ascii="Arial" w:eastAsia="Times New Roman" w:hAnsi="Arial" w:cs="Arial"/>
                <w:color w:val="000000"/>
                <w:sz w:val="20"/>
                <w:szCs w:val="20"/>
              </w:rPr>
            </w:pPr>
          </w:p>
        </w:tc>
      </w:tr>
      <w:tr w:rsidR="00BD6866" w:rsidRPr="008F7B24" w:rsidTr="001F11C7">
        <w:trPr>
          <w:ins w:id="1297"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298" w:author="Arjan" w:date="2014-09-08T17:40:00Z"/>
                <w:rFonts w:ascii="Arial" w:eastAsia="Times New Roman" w:hAnsi="Arial" w:cs="Arial"/>
                <w:color w:val="000000"/>
                <w:sz w:val="20"/>
                <w:szCs w:val="20"/>
              </w:rPr>
            </w:pPr>
            <w:ins w:id="1299" w:author="Arjan" w:date="2014-09-08T17:40:00Z">
              <w:r w:rsidRPr="008F7B24">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00" w:author="Arjan" w:date="2014-09-08T17:40:00Z"/>
                <w:rFonts w:ascii="Arial" w:eastAsia="Times New Roman" w:hAnsi="Arial" w:cs="Arial"/>
                <w:color w:val="000000"/>
                <w:sz w:val="20"/>
                <w:szCs w:val="20"/>
              </w:rPr>
            </w:pPr>
            <w:ins w:id="1301" w:author="Arjan" w:date="2014-09-08T17:40:00Z">
              <w:r>
                <w:rPr>
                  <w:rFonts w:ascii="Arial" w:hAnsi="Arial" w:cs="Arial"/>
                  <w:sz w:val="20"/>
                  <w:szCs w:val="20"/>
                  <w:lang w:val="en-AU"/>
                </w:rPr>
                <w:t>Geadresseerde</w:t>
              </w:r>
            </w:ins>
          </w:p>
        </w:tc>
      </w:tr>
      <w:tr w:rsidR="00BD6866" w:rsidRPr="008F7B24" w:rsidTr="001F11C7">
        <w:trPr>
          <w:ins w:id="1302"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03"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04" w:author="Arjan" w:date="2014-09-08T17:40:00Z"/>
                <w:rFonts w:ascii="Arial" w:eastAsia="Times New Roman" w:hAnsi="Arial" w:cs="Arial"/>
                <w:color w:val="000000"/>
                <w:sz w:val="20"/>
                <w:szCs w:val="20"/>
              </w:rPr>
            </w:pPr>
          </w:p>
        </w:tc>
      </w:tr>
      <w:tr w:rsidR="00BD6866" w:rsidRPr="005E066D" w:rsidTr="001F11C7">
        <w:trPr>
          <w:ins w:id="1305"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06" w:author="Arjan" w:date="2014-09-08T17:40:00Z"/>
                <w:rFonts w:ascii="Arial" w:eastAsia="Times New Roman" w:hAnsi="Arial" w:cs="Arial"/>
                <w:color w:val="000000"/>
                <w:sz w:val="20"/>
                <w:szCs w:val="20"/>
              </w:rPr>
            </w:pPr>
            <w:ins w:id="1307" w:author="Arjan" w:date="2014-09-08T17:40:00Z">
              <w:r w:rsidRPr="008F7B24">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BD6866" w:rsidRPr="00DD0F4F" w:rsidRDefault="008F2B4B" w:rsidP="00BD6866">
            <w:pPr>
              <w:autoSpaceDE w:val="0"/>
              <w:autoSpaceDN w:val="0"/>
              <w:adjustRightInd w:val="0"/>
              <w:spacing w:after="0" w:line="240" w:lineRule="auto"/>
              <w:rPr>
                <w:ins w:id="1308" w:author="Arjan" w:date="2014-09-08T17:40:00Z"/>
                <w:rFonts w:ascii="Arial" w:eastAsia="Times New Roman" w:hAnsi="Arial" w:cs="Arial"/>
                <w:color w:val="000000"/>
                <w:sz w:val="20"/>
                <w:szCs w:val="20"/>
                <w:lang w:val="nl-NL"/>
              </w:rPr>
            </w:pPr>
            <w:ins w:id="1309" w:author="Arjan" w:date="2014-09-08T17:40:00Z">
              <w:r w:rsidRPr="008F7B24">
                <w:rPr>
                  <w:rFonts w:ascii="Arial" w:hAnsi="Arial" w:cs="Arial"/>
                  <w:sz w:val="20"/>
                  <w:szCs w:val="20"/>
                  <w:lang w:val="en-AU"/>
                </w:rPr>
                <w:fldChar w:fldCharType="begin" w:fldLock="1"/>
              </w:r>
              <w:r w:rsidR="00BD6866" w:rsidRPr="00DD0F4F">
                <w:rPr>
                  <w:rFonts w:ascii="Arial" w:hAnsi="Arial" w:cs="Arial"/>
                  <w:sz w:val="20"/>
                  <w:szCs w:val="20"/>
                  <w:lang w:val="nl-NL"/>
                </w:rPr>
                <w:instrText xml:space="preserve">MERGEFIELD </w:instrText>
              </w:r>
              <w:r w:rsidR="00BD6866" w:rsidRPr="00DD0F4F">
                <w:rPr>
                  <w:rFonts w:ascii="Arial" w:eastAsia="Times New Roman" w:hAnsi="Arial" w:cs="Arial"/>
                  <w:color w:val="000000"/>
                  <w:sz w:val="20"/>
                  <w:szCs w:val="20"/>
                  <w:lang w:val="nl-NL"/>
                </w:rPr>
                <w:instrText>Att.Notes</w:instrText>
              </w:r>
              <w:r w:rsidRPr="008F7B24">
                <w:rPr>
                  <w:rFonts w:ascii="Arial" w:hAnsi="Arial" w:cs="Arial"/>
                  <w:sz w:val="20"/>
                  <w:szCs w:val="20"/>
                  <w:lang w:val="en-AU"/>
                </w:rPr>
                <w:fldChar w:fldCharType="end"/>
              </w:r>
              <w:r w:rsidR="00BD6866" w:rsidRPr="00DD0F4F">
                <w:rPr>
                  <w:rFonts w:ascii="Arial" w:eastAsia="Times New Roman" w:hAnsi="Arial" w:cs="Arial"/>
                  <w:color w:val="610E6A"/>
                  <w:sz w:val="20"/>
                  <w:szCs w:val="20"/>
                  <w:lang w:val="nl-NL"/>
                </w:rPr>
                <w:t>De persoon of organisatie waar</w:t>
              </w:r>
            </w:ins>
            <w:ins w:id="1310" w:author="Arjan" w:date="2014-09-08T17:41:00Z">
              <w:r w:rsidR="00BD6866" w:rsidRPr="00DD0F4F">
                <w:rPr>
                  <w:rFonts w:ascii="Arial" w:eastAsia="Times New Roman" w:hAnsi="Arial" w:cs="Arial"/>
                  <w:color w:val="610E6A"/>
                  <w:sz w:val="20"/>
                  <w:szCs w:val="20"/>
                  <w:lang w:val="nl-NL"/>
                </w:rPr>
                <w:t>naar</w:t>
              </w:r>
            </w:ins>
            <w:ins w:id="1311" w:author="Arjan" w:date="2014-09-08T17:40:00Z">
              <w:r w:rsidR="00BD6866" w:rsidRPr="00DD0F4F">
                <w:rPr>
                  <w:rFonts w:ascii="Arial" w:eastAsia="Times New Roman" w:hAnsi="Arial" w:cs="Arial"/>
                  <w:color w:val="610E6A"/>
                  <w:sz w:val="20"/>
                  <w:szCs w:val="20"/>
                  <w:lang w:val="nl-NL"/>
                </w:rPr>
                <w:t xml:space="preserve"> het informatieobject is verzonden.</w:t>
              </w:r>
            </w:ins>
          </w:p>
        </w:tc>
      </w:tr>
      <w:tr w:rsidR="00BD6866" w:rsidRPr="005E066D" w:rsidTr="001F11C7">
        <w:trPr>
          <w:trHeight w:val="230"/>
          <w:ins w:id="1312" w:author="Arjan" w:date="2014-09-08T17:40:00Z"/>
        </w:trPr>
        <w:tc>
          <w:tcPr>
            <w:tcW w:w="3780" w:type="dxa"/>
            <w:tcBorders>
              <w:top w:val="nil"/>
              <w:left w:val="nil"/>
              <w:bottom w:val="nil"/>
              <w:right w:val="nil"/>
            </w:tcBorders>
          </w:tcPr>
          <w:p w:rsidR="00BD6866" w:rsidRPr="00DD0F4F" w:rsidRDefault="00BD6866" w:rsidP="001F11C7">
            <w:pPr>
              <w:autoSpaceDE w:val="0"/>
              <w:autoSpaceDN w:val="0"/>
              <w:adjustRightInd w:val="0"/>
              <w:spacing w:after="0" w:line="240" w:lineRule="auto"/>
              <w:rPr>
                <w:ins w:id="1313" w:author="Arjan" w:date="2014-09-08T17:40: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BD6866" w:rsidRPr="00DD0F4F" w:rsidRDefault="00BD6866" w:rsidP="001F11C7">
            <w:pPr>
              <w:autoSpaceDE w:val="0"/>
              <w:autoSpaceDN w:val="0"/>
              <w:adjustRightInd w:val="0"/>
              <w:spacing w:after="0" w:line="240" w:lineRule="auto"/>
              <w:rPr>
                <w:ins w:id="1314" w:author="Arjan" w:date="2014-09-08T17:40:00Z"/>
                <w:rFonts w:ascii="Arial" w:eastAsia="Times New Roman" w:hAnsi="Arial" w:cs="Arial"/>
                <w:color w:val="000000"/>
                <w:sz w:val="20"/>
                <w:szCs w:val="20"/>
                <w:lang w:val="nl-NL"/>
              </w:rPr>
            </w:pPr>
          </w:p>
        </w:tc>
      </w:tr>
      <w:tr w:rsidR="00BD6866" w:rsidRPr="008F7B24" w:rsidTr="001F11C7">
        <w:trPr>
          <w:trHeight w:val="230"/>
          <w:ins w:id="1315"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16" w:author="Arjan" w:date="2014-09-08T17:40:00Z"/>
                <w:rFonts w:ascii="Arial" w:eastAsia="Times New Roman" w:hAnsi="Arial" w:cs="Arial"/>
                <w:color w:val="000000"/>
                <w:sz w:val="20"/>
                <w:szCs w:val="20"/>
              </w:rPr>
            </w:pPr>
            <w:ins w:id="1317" w:author="Arjan" w:date="2014-09-08T17:40:00Z">
              <w:r w:rsidRPr="008F7B24">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18" w:author="Arjan" w:date="2014-09-08T17:40:00Z"/>
                <w:rFonts w:ascii="Arial" w:eastAsia="Times New Roman" w:hAnsi="Arial" w:cs="Arial"/>
                <w:color w:val="000000"/>
                <w:sz w:val="20"/>
                <w:szCs w:val="20"/>
              </w:rPr>
            </w:pPr>
            <w:ins w:id="1319" w:author="Arjan" w:date="2014-09-08T17:40:00Z">
              <w:r w:rsidRPr="008F7B24">
                <w:rPr>
                  <w:rFonts w:ascii="Arial" w:eastAsia="Times New Roman" w:hAnsi="Arial" w:cs="Arial"/>
                  <w:color w:val="000000"/>
                  <w:sz w:val="20"/>
                  <w:szCs w:val="20"/>
                </w:rPr>
                <w:t xml:space="preserve">KING </w:t>
              </w:r>
            </w:ins>
          </w:p>
        </w:tc>
      </w:tr>
      <w:tr w:rsidR="00BD6866" w:rsidRPr="008F7B24" w:rsidTr="001F11C7">
        <w:trPr>
          <w:ins w:id="1320"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21"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22" w:author="Arjan" w:date="2014-09-08T17:40:00Z"/>
                <w:rFonts w:ascii="Arial" w:eastAsia="Times New Roman" w:hAnsi="Arial" w:cs="Arial"/>
                <w:color w:val="000000"/>
                <w:sz w:val="20"/>
                <w:szCs w:val="20"/>
              </w:rPr>
            </w:pPr>
          </w:p>
        </w:tc>
      </w:tr>
      <w:tr w:rsidR="00BD6866" w:rsidRPr="008F7B24" w:rsidTr="001F11C7">
        <w:trPr>
          <w:ins w:id="1323"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24" w:author="Arjan" w:date="2014-09-08T17:40:00Z"/>
                <w:rFonts w:ascii="Arial" w:eastAsia="Times New Roman" w:hAnsi="Arial" w:cs="Arial"/>
                <w:color w:val="000000"/>
                <w:sz w:val="20"/>
                <w:szCs w:val="20"/>
              </w:rPr>
            </w:pPr>
            <w:ins w:id="1325" w:author="Arjan" w:date="2014-09-08T17:40:00Z">
              <w:r w:rsidRPr="008F7B24">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26" w:author="Arjan" w:date="2014-09-08T17:40:00Z"/>
                <w:rFonts w:ascii="Arial" w:eastAsia="Times New Roman" w:hAnsi="Arial" w:cs="Arial"/>
                <w:color w:val="000000"/>
                <w:sz w:val="20"/>
                <w:szCs w:val="20"/>
              </w:rPr>
            </w:pPr>
            <w:ins w:id="1327" w:author="Arjan" w:date="2014-09-08T17:40:00Z">
              <w:r w:rsidRPr="008F7B24">
                <w:rPr>
                  <w:rFonts w:ascii="Arial" w:eastAsia="Times New Roman" w:hAnsi="Arial" w:cs="Arial"/>
                  <w:color w:val="000000"/>
                  <w:sz w:val="20"/>
                  <w:szCs w:val="20"/>
                </w:rPr>
                <w:t xml:space="preserve">1 </w:t>
              </w:r>
              <w:r>
                <w:rPr>
                  <w:rFonts w:ascii="Arial" w:eastAsia="Times New Roman" w:hAnsi="Arial" w:cs="Arial"/>
                  <w:color w:val="000000"/>
                  <w:sz w:val="20"/>
                  <w:szCs w:val="20"/>
                </w:rPr>
                <w:t>september 2014</w:t>
              </w:r>
            </w:ins>
          </w:p>
        </w:tc>
      </w:tr>
      <w:tr w:rsidR="00BD6866" w:rsidRPr="008F7B24" w:rsidTr="001F11C7">
        <w:trPr>
          <w:ins w:id="1328"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29"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30" w:author="Arjan" w:date="2014-09-08T17:40:00Z"/>
                <w:rFonts w:ascii="Arial" w:eastAsia="Times New Roman" w:hAnsi="Arial" w:cs="Arial"/>
                <w:color w:val="000000"/>
                <w:sz w:val="20"/>
                <w:szCs w:val="20"/>
              </w:rPr>
            </w:pPr>
          </w:p>
        </w:tc>
      </w:tr>
      <w:tr w:rsidR="00BD6866" w:rsidRPr="005E066D" w:rsidTr="001F11C7">
        <w:trPr>
          <w:ins w:id="1331"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32" w:author="Arjan" w:date="2014-09-08T17:40:00Z"/>
                <w:rFonts w:ascii="Arial" w:eastAsia="Times New Roman" w:hAnsi="Arial" w:cs="Arial"/>
                <w:color w:val="000000"/>
                <w:sz w:val="20"/>
                <w:szCs w:val="20"/>
              </w:rPr>
            </w:pPr>
            <w:ins w:id="1333" w:author="Arjan" w:date="2014-09-08T17:40:00Z">
              <w:r w:rsidRPr="008F7B24">
                <w:rPr>
                  <w:rFonts w:ascii="Arial" w:eastAsia="Times New Roman" w:hAnsi="Arial" w:cs="Arial"/>
                  <w:b/>
                  <w:bCs/>
                  <w:color w:val="000000"/>
                  <w:sz w:val="20"/>
                  <w:szCs w:val="20"/>
                </w:rPr>
                <w:lastRenderedPageBreak/>
                <w:t>Toelichting attribuutsoort</w:t>
              </w:r>
            </w:ins>
          </w:p>
        </w:tc>
        <w:tc>
          <w:tcPr>
            <w:tcW w:w="5580" w:type="dxa"/>
            <w:tcBorders>
              <w:top w:val="nil"/>
              <w:left w:val="nil"/>
              <w:bottom w:val="nil"/>
              <w:right w:val="nil"/>
            </w:tcBorders>
          </w:tcPr>
          <w:p w:rsidR="00BD6866" w:rsidRPr="00DD0F4F" w:rsidRDefault="00BD6866" w:rsidP="00BD6866">
            <w:pPr>
              <w:autoSpaceDE w:val="0"/>
              <w:autoSpaceDN w:val="0"/>
              <w:adjustRightInd w:val="0"/>
              <w:spacing w:after="0" w:line="240" w:lineRule="auto"/>
              <w:rPr>
                <w:ins w:id="1334" w:author="Arjan" w:date="2014-09-08T17:40:00Z"/>
                <w:rFonts w:ascii="Arial" w:eastAsia="Times New Roman" w:hAnsi="Arial" w:cs="Arial"/>
                <w:color w:val="000000"/>
                <w:sz w:val="20"/>
                <w:szCs w:val="20"/>
                <w:lang w:val="nl-NL"/>
              </w:rPr>
            </w:pPr>
            <w:ins w:id="1335" w:author="Arjan" w:date="2014-09-08T17:40:00Z">
              <w:r w:rsidRPr="00DD0F4F">
                <w:rPr>
                  <w:rFonts w:ascii="Arial" w:eastAsia="Times New Roman" w:hAnsi="Arial" w:cs="Arial"/>
                  <w:color w:val="000000"/>
                  <w:sz w:val="20"/>
                  <w:szCs w:val="20"/>
                  <w:lang w:val="nl-NL"/>
                </w:rPr>
                <w:t xml:space="preserve">Betreft de NAW-gegevens van de </w:t>
              </w:r>
            </w:ins>
            <w:ins w:id="1336" w:author="Arjan" w:date="2014-09-08T17:41:00Z">
              <w:r w:rsidRPr="00DD0F4F">
                <w:rPr>
                  <w:rFonts w:ascii="Arial" w:eastAsia="Times New Roman" w:hAnsi="Arial" w:cs="Arial"/>
                  <w:color w:val="000000"/>
                  <w:sz w:val="20"/>
                  <w:szCs w:val="20"/>
                  <w:lang w:val="nl-NL"/>
                </w:rPr>
                <w:t>geadresseerde</w:t>
              </w:r>
            </w:ins>
            <w:ins w:id="1337" w:author="Arjan" w:date="2014-09-08T17:40:00Z">
              <w:r w:rsidRPr="00DD0F4F">
                <w:rPr>
                  <w:rFonts w:ascii="Arial" w:eastAsia="Times New Roman" w:hAnsi="Arial" w:cs="Arial"/>
                  <w:color w:val="000000"/>
                  <w:sz w:val="20"/>
                  <w:szCs w:val="20"/>
                  <w:lang w:val="nl-NL"/>
                </w:rPr>
                <w:t xml:space="preserve"> van een, door de zaakbehandelende organisatie</w:t>
              </w:r>
            </w:ins>
            <w:ins w:id="1338" w:author="Arjan" w:date="2014-09-08T17:41:00Z">
              <w:r w:rsidRPr="00DD0F4F">
                <w:rPr>
                  <w:rFonts w:ascii="Arial" w:eastAsia="Times New Roman" w:hAnsi="Arial" w:cs="Arial"/>
                  <w:color w:val="000000"/>
                  <w:sz w:val="20"/>
                  <w:szCs w:val="20"/>
                  <w:lang w:val="nl-NL"/>
                </w:rPr>
                <w:t xml:space="preserve">, opgemaakt of </w:t>
              </w:r>
            </w:ins>
            <w:ins w:id="1339" w:author="Arjan" w:date="2014-09-08T17:40:00Z">
              <w:r w:rsidRPr="00DD0F4F">
                <w:rPr>
                  <w:rFonts w:ascii="Arial" w:eastAsia="Times New Roman" w:hAnsi="Arial" w:cs="Arial"/>
                  <w:color w:val="000000"/>
                  <w:sz w:val="20"/>
                  <w:szCs w:val="20"/>
                  <w:lang w:val="nl-NL"/>
                </w:rPr>
                <w:t xml:space="preserve">ontvangen INFORMATIEOBJECT indien de </w:t>
              </w:r>
            </w:ins>
            <w:ins w:id="1340" w:author="Arjan" w:date="2014-09-08T17:41:00Z">
              <w:r w:rsidRPr="00DD0F4F">
                <w:rPr>
                  <w:rFonts w:ascii="Arial" w:eastAsia="Times New Roman" w:hAnsi="Arial" w:cs="Arial"/>
                  <w:color w:val="000000"/>
                  <w:sz w:val="20"/>
                  <w:szCs w:val="20"/>
                  <w:lang w:val="nl-NL"/>
                </w:rPr>
                <w:t>geadresse</w:t>
              </w:r>
            </w:ins>
            <w:ins w:id="1341" w:author="Arjan" w:date="2014-09-08T17:42:00Z">
              <w:r w:rsidRPr="00DD0F4F">
                <w:rPr>
                  <w:rFonts w:ascii="Arial" w:eastAsia="Times New Roman" w:hAnsi="Arial" w:cs="Arial"/>
                  <w:color w:val="000000"/>
                  <w:sz w:val="20"/>
                  <w:szCs w:val="20"/>
                  <w:lang w:val="nl-NL"/>
                </w:rPr>
                <w:t>erde</w:t>
              </w:r>
            </w:ins>
            <w:ins w:id="1342" w:author="Arjan" w:date="2014-09-08T17:40:00Z">
              <w:r w:rsidRPr="00DD0F4F">
                <w:rPr>
                  <w:rFonts w:ascii="Arial" w:eastAsia="Times New Roman" w:hAnsi="Arial" w:cs="Arial"/>
                  <w:color w:val="000000"/>
                  <w:sz w:val="20"/>
                  <w:szCs w:val="20"/>
                  <w:lang w:val="nl-NL"/>
                </w:rPr>
                <w:t xml:space="preserve"> daarvan niet </w:t>
              </w:r>
            </w:ins>
            <w:ins w:id="1343" w:author="Arjan" w:date="2014-09-08T17:42:00Z">
              <w:r w:rsidR="00770E30" w:rsidRPr="00DD0F4F">
                <w:rPr>
                  <w:rFonts w:ascii="Arial" w:eastAsia="Times New Roman" w:hAnsi="Arial" w:cs="Arial"/>
                  <w:color w:val="000000"/>
                  <w:sz w:val="20"/>
                  <w:szCs w:val="20"/>
                  <w:lang w:val="nl-NL"/>
                </w:rPr>
                <w:t xml:space="preserve">gestructureerd </w:t>
              </w:r>
            </w:ins>
            <w:ins w:id="1344" w:author="Arjan" w:date="2014-09-08T17:40:00Z">
              <w:r w:rsidRPr="00DD0F4F">
                <w:rPr>
                  <w:rFonts w:ascii="Arial" w:eastAsia="Times New Roman" w:hAnsi="Arial" w:cs="Arial"/>
                  <w:color w:val="000000"/>
                  <w:sz w:val="20"/>
                  <w:szCs w:val="20"/>
                  <w:lang w:val="nl-NL"/>
                </w:rPr>
                <w:t>is vastgelegd door middel van de relatie ‘INFORMATIEOBJECT.is ontvangen van of verzonden aan BETROKKENE’.</w:t>
              </w:r>
            </w:ins>
            <w:ins w:id="1345" w:author="Arjan" w:date="2014-09-08T17:47:00Z">
              <w:r w:rsidR="00770E30" w:rsidRPr="00DD0F4F">
                <w:rPr>
                  <w:rFonts w:ascii="Arial" w:eastAsia="Times New Roman" w:hAnsi="Arial" w:cs="Arial"/>
                  <w:color w:val="000000"/>
                  <w:sz w:val="20"/>
                  <w:szCs w:val="20"/>
                  <w:lang w:val="nl-NL"/>
                </w:rPr>
                <w:t xml:space="preserve"> D</w:t>
              </w:r>
              <w:r w:rsidR="00770E30" w:rsidRPr="00DD0F4F">
                <w:rPr>
                  <w:lang w:val="nl-NL"/>
                </w:rPr>
                <w:t>e zaakbehandelende organisatie heeft hiermee per informatieobject een keuze om deze gegevens al dan niet gestructureerd vast te leggen.</w:t>
              </w:r>
            </w:ins>
            <w:ins w:id="1346" w:author="Arjan" w:date="2014-09-08T17:40:00Z">
              <w:r w:rsidRPr="00DD0F4F">
                <w:rPr>
                  <w:rFonts w:ascii="Arial" w:eastAsia="Times New Roman" w:hAnsi="Arial" w:cs="Arial"/>
                  <w:color w:val="000000"/>
                  <w:sz w:val="20"/>
                  <w:szCs w:val="20"/>
                  <w:lang w:val="nl-NL"/>
                </w:rPr>
                <w:t xml:space="preserve">   </w:t>
              </w:r>
            </w:ins>
          </w:p>
        </w:tc>
      </w:tr>
      <w:tr w:rsidR="00BD6866" w:rsidRPr="005E066D" w:rsidTr="001F11C7">
        <w:trPr>
          <w:ins w:id="1347" w:author="Arjan" w:date="2014-09-08T17:40:00Z"/>
        </w:trPr>
        <w:tc>
          <w:tcPr>
            <w:tcW w:w="3780" w:type="dxa"/>
            <w:tcBorders>
              <w:top w:val="nil"/>
              <w:left w:val="nil"/>
              <w:bottom w:val="nil"/>
              <w:right w:val="nil"/>
            </w:tcBorders>
          </w:tcPr>
          <w:p w:rsidR="00BD6866" w:rsidRPr="00DD0F4F" w:rsidRDefault="00BD6866" w:rsidP="001F11C7">
            <w:pPr>
              <w:autoSpaceDE w:val="0"/>
              <w:autoSpaceDN w:val="0"/>
              <w:adjustRightInd w:val="0"/>
              <w:spacing w:after="0" w:line="240" w:lineRule="auto"/>
              <w:rPr>
                <w:ins w:id="1348" w:author="Arjan" w:date="2014-09-08T17:40: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BD6866" w:rsidRPr="00DD0F4F" w:rsidRDefault="00BD6866" w:rsidP="001F11C7">
            <w:pPr>
              <w:autoSpaceDE w:val="0"/>
              <w:autoSpaceDN w:val="0"/>
              <w:adjustRightInd w:val="0"/>
              <w:spacing w:after="0" w:line="240" w:lineRule="auto"/>
              <w:rPr>
                <w:ins w:id="1349" w:author="Arjan" w:date="2014-09-08T17:40:00Z"/>
                <w:rFonts w:ascii="Arial" w:eastAsia="Times New Roman" w:hAnsi="Arial" w:cs="Arial"/>
                <w:color w:val="000000"/>
                <w:sz w:val="20"/>
                <w:szCs w:val="20"/>
                <w:lang w:val="nl-NL"/>
              </w:rPr>
            </w:pPr>
          </w:p>
        </w:tc>
      </w:tr>
      <w:tr w:rsidR="00BD6866" w:rsidRPr="008F7B24" w:rsidTr="001F11C7">
        <w:trPr>
          <w:ins w:id="1350"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51" w:author="Arjan" w:date="2014-09-08T17:40:00Z"/>
                <w:rFonts w:ascii="Arial" w:eastAsia="Times New Roman" w:hAnsi="Arial" w:cs="Arial"/>
                <w:color w:val="000000"/>
                <w:sz w:val="20"/>
                <w:szCs w:val="20"/>
              </w:rPr>
            </w:pPr>
            <w:ins w:id="1352" w:author="Arjan" w:date="2014-09-08T17:40:00Z">
              <w:r w:rsidRPr="008F7B24">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BD6866" w:rsidRPr="008F7B24" w:rsidRDefault="008F2B4B" w:rsidP="001F11C7">
            <w:pPr>
              <w:autoSpaceDE w:val="0"/>
              <w:autoSpaceDN w:val="0"/>
              <w:adjustRightInd w:val="0"/>
              <w:spacing w:after="0" w:line="240" w:lineRule="auto"/>
              <w:rPr>
                <w:ins w:id="1353" w:author="Arjan" w:date="2014-09-08T17:40:00Z"/>
                <w:rFonts w:ascii="Arial" w:eastAsia="Times New Roman" w:hAnsi="Arial" w:cs="Arial"/>
                <w:color w:val="000000"/>
                <w:sz w:val="20"/>
                <w:szCs w:val="20"/>
              </w:rPr>
            </w:pPr>
            <w:ins w:id="1354" w:author="Arjan" w:date="2014-09-08T17:40:00Z">
              <w:r w:rsidRPr="008F7B24">
                <w:rPr>
                  <w:rFonts w:ascii="Arial" w:hAnsi="Arial" w:cs="Arial"/>
                  <w:sz w:val="20"/>
                  <w:szCs w:val="20"/>
                  <w:lang w:val="en-AU"/>
                </w:rPr>
                <w:fldChar w:fldCharType="begin" w:fldLock="1"/>
              </w:r>
              <w:r w:rsidR="00BD6866" w:rsidRPr="008F7B24">
                <w:rPr>
                  <w:rFonts w:ascii="Arial" w:hAnsi="Arial" w:cs="Arial"/>
                  <w:sz w:val="20"/>
                  <w:szCs w:val="20"/>
                  <w:lang w:val="en-AU"/>
                </w:rPr>
                <w:instrText xml:space="preserve">MERGEFIELD </w:instrText>
              </w:r>
              <w:r w:rsidR="00BD6866" w:rsidRPr="008F7B24">
                <w:rPr>
                  <w:rFonts w:ascii="Arial" w:eastAsia="Times New Roman" w:hAnsi="Arial" w:cs="Arial"/>
                  <w:color w:val="000000"/>
                  <w:sz w:val="20"/>
                  <w:szCs w:val="20"/>
                </w:rPr>
                <w:instrText>Att.Type</w:instrText>
              </w:r>
              <w:r w:rsidRPr="008F7B24">
                <w:rPr>
                  <w:rFonts w:ascii="Arial" w:hAnsi="Arial" w:cs="Arial"/>
                  <w:sz w:val="20"/>
                  <w:szCs w:val="20"/>
                  <w:lang w:val="en-AU"/>
                </w:rPr>
                <w:fldChar w:fldCharType="separate"/>
              </w:r>
              <w:r w:rsidR="00BD6866" w:rsidRPr="008F7B24">
                <w:rPr>
                  <w:rFonts w:ascii="Arial" w:eastAsia="Times New Roman" w:hAnsi="Arial" w:cs="Arial"/>
                  <w:color w:val="000000"/>
                  <w:sz w:val="20"/>
                  <w:szCs w:val="20"/>
                </w:rPr>
                <w:t>AN200</w:t>
              </w:r>
              <w:r w:rsidRPr="008F7B24">
                <w:rPr>
                  <w:rFonts w:ascii="Arial" w:hAnsi="Arial" w:cs="Arial"/>
                  <w:sz w:val="20"/>
                  <w:szCs w:val="20"/>
                  <w:lang w:val="en-AU"/>
                </w:rPr>
                <w:fldChar w:fldCharType="end"/>
              </w:r>
            </w:ins>
          </w:p>
        </w:tc>
      </w:tr>
      <w:tr w:rsidR="00BD6866" w:rsidRPr="008F7B24" w:rsidTr="001F11C7">
        <w:trPr>
          <w:trHeight w:val="230"/>
          <w:ins w:id="1355"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56"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57" w:author="Arjan" w:date="2014-09-08T17:40:00Z"/>
                <w:rFonts w:ascii="Arial" w:eastAsia="Times New Roman" w:hAnsi="Arial" w:cs="Arial"/>
                <w:color w:val="000000"/>
                <w:sz w:val="20"/>
                <w:szCs w:val="20"/>
              </w:rPr>
            </w:pPr>
          </w:p>
        </w:tc>
      </w:tr>
      <w:tr w:rsidR="00BD6866" w:rsidRPr="008F7B24" w:rsidTr="001F11C7">
        <w:trPr>
          <w:trHeight w:val="230"/>
          <w:ins w:id="1358"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59" w:author="Arjan" w:date="2014-09-08T17:40:00Z"/>
                <w:rFonts w:ascii="Arial" w:eastAsia="Times New Roman" w:hAnsi="Arial" w:cs="Arial"/>
                <w:color w:val="000000"/>
                <w:sz w:val="20"/>
                <w:szCs w:val="20"/>
              </w:rPr>
            </w:pPr>
            <w:ins w:id="1360" w:author="Arjan" w:date="2014-09-08T17:40:00Z">
              <w:r w:rsidRPr="008F7B24">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61" w:author="Arjan" w:date="2014-09-08T17:40:00Z"/>
                <w:rFonts w:ascii="Arial" w:eastAsia="Times New Roman" w:hAnsi="Arial" w:cs="Arial"/>
                <w:color w:val="000000"/>
                <w:sz w:val="20"/>
                <w:szCs w:val="20"/>
              </w:rPr>
            </w:pPr>
          </w:p>
        </w:tc>
      </w:tr>
      <w:tr w:rsidR="00BD6866" w:rsidRPr="008F7B24" w:rsidTr="001F11C7">
        <w:trPr>
          <w:trHeight w:val="215"/>
          <w:ins w:id="1362"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63"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64" w:author="Arjan" w:date="2014-09-08T17:40:00Z"/>
                <w:rFonts w:ascii="Arial" w:eastAsia="Times New Roman" w:hAnsi="Arial" w:cs="Arial"/>
                <w:color w:val="000000"/>
                <w:sz w:val="20"/>
                <w:szCs w:val="20"/>
              </w:rPr>
            </w:pPr>
          </w:p>
        </w:tc>
      </w:tr>
      <w:tr w:rsidR="00BD6866" w:rsidRPr="008F7B24" w:rsidTr="001F11C7">
        <w:trPr>
          <w:trHeight w:val="215"/>
          <w:ins w:id="1365"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66" w:author="Arjan" w:date="2014-09-08T17:40:00Z"/>
                <w:rFonts w:ascii="Arial" w:eastAsia="Times New Roman" w:hAnsi="Arial" w:cs="Arial"/>
                <w:color w:val="000000"/>
                <w:sz w:val="20"/>
                <w:szCs w:val="20"/>
              </w:rPr>
            </w:pPr>
            <w:ins w:id="1367" w:author="Arjan" w:date="2014-09-08T17:40:00Z">
              <w:r w:rsidRPr="008F7B24">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68" w:author="Arjan" w:date="2014-09-08T17:40:00Z"/>
                <w:rFonts w:ascii="Arial" w:eastAsia="Times New Roman" w:hAnsi="Arial" w:cs="Arial"/>
                <w:color w:val="000000"/>
                <w:sz w:val="20"/>
                <w:szCs w:val="20"/>
              </w:rPr>
            </w:pPr>
            <w:ins w:id="1369" w:author="Arjan" w:date="2014-09-08T17:40:00Z">
              <w:r>
                <w:rPr>
                  <w:rFonts w:ascii="Arial" w:eastAsia="Times New Roman" w:hAnsi="Arial" w:cs="Arial"/>
                  <w:color w:val="000000"/>
                  <w:sz w:val="20"/>
                  <w:szCs w:val="20"/>
                </w:rPr>
                <w:t>Nee</w:t>
              </w:r>
            </w:ins>
          </w:p>
        </w:tc>
      </w:tr>
      <w:tr w:rsidR="00BD6866" w:rsidRPr="008F7B24" w:rsidTr="001F11C7">
        <w:trPr>
          <w:trHeight w:val="230"/>
          <w:ins w:id="1370"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71"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72" w:author="Arjan" w:date="2014-09-08T17:40:00Z"/>
                <w:rFonts w:ascii="Arial" w:eastAsia="Times New Roman" w:hAnsi="Arial" w:cs="Arial"/>
                <w:color w:val="000000"/>
                <w:sz w:val="20"/>
                <w:szCs w:val="20"/>
              </w:rPr>
            </w:pPr>
          </w:p>
        </w:tc>
      </w:tr>
      <w:tr w:rsidR="00BD6866" w:rsidRPr="008F7B24" w:rsidTr="001F11C7">
        <w:trPr>
          <w:trHeight w:val="230"/>
          <w:ins w:id="1373"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74" w:author="Arjan" w:date="2014-09-08T17:40:00Z"/>
                <w:rFonts w:ascii="Arial" w:eastAsia="Times New Roman" w:hAnsi="Arial" w:cs="Arial"/>
                <w:color w:val="000000"/>
                <w:sz w:val="20"/>
                <w:szCs w:val="20"/>
              </w:rPr>
            </w:pPr>
            <w:ins w:id="1375" w:author="Arjan" w:date="2014-09-08T17:40:00Z">
              <w:r w:rsidRPr="008F7B24">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76" w:author="Arjan" w:date="2014-09-08T17:40:00Z"/>
                <w:rFonts w:ascii="Arial" w:eastAsia="Times New Roman" w:hAnsi="Arial" w:cs="Arial"/>
                <w:color w:val="000000"/>
                <w:sz w:val="20"/>
                <w:szCs w:val="20"/>
              </w:rPr>
            </w:pPr>
            <w:ins w:id="1377" w:author="Arjan" w:date="2014-09-08T17:40:00Z">
              <w:r>
                <w:rPr>
                  <w:rFonts w:ascii="Arial" w:eastAsia="Times New Roman" w:hAnsi="Arial" w:cs="Arial"/>
                  <w:color w:val="000000"/>
                  <w:sz w:val="20"/>
                  <w:szCs w:val="20"/>
                </w:rPr>
                <w:t>Nee</w:t>
              </w:r>
            </w:ins>
          </w:p>
        </w:tc>
      </w:tr>
      <w:tr w:rsidR="00BD6866" w:rsidRPr="008F7B24" w:rsidTr="001F11C7">
        <w:trPr>
          <w:trHeight w:val="230"/>
          <w:ins w:id="1378"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79"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80" w:author="Arjan" w:date="2014-09-08T17:40:00Z"/>
                <w:rFonts w:ascii="Arial" w:eastAsia="Times New Roman" w:hAnsi="Arial" w:cs="Arial"/>
                <w:color w:val="000000"/>
                <w:sz w:val="20"/>
                <w:szCs w:val="20"/>
              </w:rPr>
            </w:pPr>
          </w:p>
        </w:tc>
      </w:tr>
      <w:tr w:rsidR="00BD6866" w:rsidRPr="008F7B24" w:rsidTr="001F11C7">
        <w:trPr>
          <w:trHeight w:val="230"/>
          <w:ins w:id="1381"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82" w:author="Arjan" w:date="2014-09-08T17:40:00Z"/>
                <w:rFonts w:ascii="Arial" w:eastAsia="Times New Roman" w:hAnsi="Arial" w:cs="Arial"/>
                <w:color w:val="000000"/>
                <w:sz w:val="20"/>
                <w:szCs w:val="20"/>
              </w:rPr>
            </w:pPr>
            <w:ins w:id="1383" w:author="Arjan" w:date="2014-09-08T17:40:00Z">
              <w:r w:rsidRPr="008F7B24">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84" w:author="Arjan" w:date="2014-09-08T17:40:00Z"/>
                <w:rFonts w:ascii="Arial" w:eastAsia="Times New Roman" w:hAnsi="Arial" w:cs="Arial"/>
                <w:color w:val="000000"/>
                <w:sz w:val="20"/>
                <w:szCs w:val="20"/>
              </w:rPr>
            </w:pPr>
            <w:ins w:id="1385" w:author="Arjan" w:date="2014-09-08T17:40:00Z">
              <w:r>
                <w:rPr>
                  <w:rFonts w:ascii="Arial" w:eastAsia="Times New Roman" w:hAnsi="Arial" w:cs="Arial"/>
                  <w:color w:val="000000"/>
                  <w:sz w:val="20"/>
                  <w:szCs w:val="20"/>
                </w:rPr>
                <w:t>Nee</w:t>
              </w:r>
            </w:ins>
          </w:p>
        </w:tc>
      </w:tr>
      <w:tr w:rsidR="00BD6866" w:rsidRPr="008F7B24" w:rsidTr="001F11C7">
        <w:trPr>
          <w:trHeight w:val="230"/>
          <w:ins w:id="1386"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87"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88" w:author="Arjan" w:date="2014-09-08T17:40:00Z"/>
                <w:rFonts w:ascii="Arial" w:eastAsia="Times New Roman" w:hAnsi="Arial" w:cs="Arial"/>
                <w:color w:val="000000"/>
                <w:sz w:val="20"/>
                <w:szCs w:val="20"/>
              </w:rPr>
            </w:pPr>
          </w:p>
        </w:tc>
      </w:tr>
      <w:tr w:rsidR="00BD6866" w:rsidRPr="008F7B24" w:rsidTr="001F11C7">
        <w:trPr>
          <w:trHeight w:val="230"/>
          <w:ins w:id="1389"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90" w:author="Arjan" w:date="2014-09-08T17:40:00Z"/>
                <w:rFonts w:ascii="Arial" w:eastAsia="Times New Roman" w:hAnsi="Arial" w:cs="Arial"/>
                <w:color w:val="000000"/>
                <w:sz w:val="20"/>
                <w:szCs w:val="20"/>
              </w:rPr>
            </w:pPr>
            <w:ins w:id="1391" w:author="Arjan" w:date="2014-09-08T17:40:00Z">
              <w:r w:rsidRPr="008F7B24">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92" w:author="Arjan" w:date="2014-09-08T17:40:00Z"/>
                <w:rFonts w:ascii="Arial" w:eastAsia="Times New Roman" w:hAnsi="Arial" w:cs="Arial"/>
                <w:color w:val="000000"/>
                <w:sz w:val="20"/>
                <w:szCs w:val="20"/>
              </w:rPr>
            </w:pPr>
            <w:ins w:id="1393" w:author="Arjan" w:date="2014-09-08T17:40:00Z">
              <w:r w:rsidRPr="008F7B24">
                <w:rPr>
                  <w:rFonts w:ascii="Arial" w:eastAsia="Times New Roman" w:hAnsi="Arial" w:cs="Arial"/>
                  <w:color w:val="000000"/>
                  <w:sz w:val="20"/>
                  <w:szCs w:val="20"/>
                </w:rPr>
                <w:t>Nee</w:t>
              </w:r>
            </w:ins>
          </w:p>
        </w:tc>
      </w:tr>
      <w:tr w:rsidR="00BD6866" w:rsidRPr="008F7B24" w:rsidTr="001F11C7">
        <w:trPr>
          <w:trHeight w:val="230"/>
          <w:ins w:id="1394"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95"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96" w:author="Arjan" w:date="2014-09-08T17:40:00Z"/>
                <w:rFonts w:ascii="Arial" w:eastAsia="Times New Roman" w:hAnsi="Arial" w:cs="Arial"/>
                <w:color w:val="000000"/>
                <w:sz w:val="20"/>
                <w:szCs w:val="20"/>
              </w:rPr>
            </w:pPr>
          </w:p>
        </w:tc>
      </w:tr>
      <w:tr w:rsidR="00BD6866" w:rsidRPr="008F7B24" w:rsidTr="001F11C7">
        <w:trPr>
          <w:trHeight w:val="411"/>
          <w:ins w:id="1397"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398" w:author="Arjan" w:date="2014-09-08T17:40:00Z"/>
                <w:rFonts w:ascii="Arial" w:eastAsia="Times New Roman" w:hAnsi="Arial" w:cs="Arial"/>
                <w:color w:val="000000"/>
                <w:sz w:val="20"/>
                <w:szCs w:val="20"/>
              </w:rPr>
            </w:pPr>
            <w:ins w:id="1399" w:author="Arjan" w:date="2014-09-08T17:40:00Z">
              <w:r w:rsidRPr="008F7B24">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400" w:author="Arjan" w:date="2014-09-08T17:40:00Z"/>
                <w:rFonts w:ascii="Arial" w:eastAsia="Times New Roman" w:hAnsi="Arial" w:cs="Arial"/>
                <w:color w:val="000000"/>
                <w:sz w:val="20"/>
                <w:szCs w:val="20"/>
              </w:rPr>
            </w:pPr>
            <w:ins w:id="1401" w:author="Arjan" w:date="2014-09-08T17:40:00Z">
              <w:r w:rsidRPr="008F7B24">
                <w:rPr>
                  <w:rFonts w:ascii="Arial" w:eastAsia="Times New Roman" w:hAnsi="Arial" w:cs="Arial"/>
                  <w:color w:val="000000"/>
                  <w:sz w:val="20"/>
                  <w:szCs w:val="20"/>
                </w:rPr>
                <w:t>Nee</w:t>
              </w:r>
            </w:ins>
          </w:p>
        </w:tc>
      </w:tr>
      <w:tr w:rsidR="00BD6866" w:rsidRPr="008F7B24" w:rsidTr="001F11C7">
        <w:trPr>
          <w:trHeight w:val="245"/>
          <w:ins w:id="1402"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403"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404" w:author="Arjan" w:date="2014-09-08T17:40:00Z"/>
                <w:rFonts w:ascii="Arial" w:eastAsia="Times New Roman" w:hAnsi="Arial" w:cs="Arial"/>
                <w:color w:val="000000"/>
                <w:sz w:val="20"/>
                <w:szCs w:val="20"/>
              </w:rPr>
            </w:pPr>
          </w:p>
        </w:tc>
      </w:tr>
      <w:tr w:rsidR="00BD6866" w:rsidRPr="008F7B24" w:rsidTr="001F11C7">
        <w:trPr>
          <w:trHeight w:val="230"/>
          <w:ins w:id="1405"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406" w:author="Arjan" w:date="2014-09-08T17:40:00Z"/>
                <w:rFonts w:ascii="Arial" w:eastAsia="Times New Roman" w:hAnsi="Arial" w:cs="Arial"/>
                <w:color w:val="000000"/>
                <w:sz w:val="20"/>
                <w:szCs w:val="20"/>
              </w:rPr>
            </w:pPr>
            <w:ins w:id="1407" w:author="Arjan" w:date="2014-09-08T17:40:00Z">
              <w:r w:rsidRPr="008F7B24">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408" w:author="Arjan" w:date="2014-09-08T17:40:00Z"/>
                <w:rFonts w:ascii="Arial" w:eastAsia="Times New Roman" w:hAnsi="Arial" w:cs="Arial"/>
                <w:color w:val="000000"/>
                <w:sz w:val="20"/>
                <w:szCs w:val="20"/>
              </w:rPr>
            </w:pPr>
            <w:ins w:id="1409" w:author="Arjan" w:date="2014-09-08T17:40:00Z">
              <w:r>
                <w:rPr>
                  <w:rFonts w:ascii="Arial" w:hAnsi="Arial" w:cs="Arial"/>
                  <w:sz w:val="20"/>
                  <w:szCs w:val="20"/>
                  <w:lang w:val="en-AU"/>
                </w:rPr>
                <w:t>0</w:t>
              </w:r>
              <w:r w:rsidRPr="008F7B24">
                <w:rPr>
                  <w:rFonts w:ascii="Arial" w:eastAsia="Times New Roman" w:hAnsi="Arial" w:cs="Arial"/>
                  <w:color w:val="000000"/>
                  <w:sz w:val="20"/>
                  <w:szCs w:val="20"/>
                </w:rPr>
                <w:t xml:space="preserve"> - </w:t>
              </w:r>
              <w:r w:rsidR="008F2B4B" w:rsidRPr="008F7B24">
                <w:rPr>
                  <w:rFonts w:ascii="Arial" w:eastAsia="Times New Roman" w:hAnsi="Arial" w:cs="Arial"/>
                  <w:color w:val="000000"/>
                  <w:sz w:val="20"/>
                  <w:szCs w:val="20"/>
                </w:rPr>
                <w:fldChar w:fldCharType="begin" w:fldLock="1"/>
              </w:r>
              <w:r w:rsidRPr="008F7B24">
                <w:rPr>
                  <w:rFonts w:ascii="Arial" w:eastAsia="Times New Roman" w:hAnsi="Arial" w:cs="Arial"/>
                  <w:color w:val="000000"/>
                  <w:sz w:val="20"/>
                  <w:szCs w:val="20"/>
                </w:rPr>
                <w:instrText>MERGEFIELD Att.UpperBound</w:instrText>
              </w:r>
              <w:r w:rsidR="008F2B4B" w:rsidRPr="008F7B24">
                <w:rPr>
                  <w:rFonts w:ascii="Arial" w:eastAsia="Times New Roman" w:hAnsi="Arial" w:cs="Arial"/>
                  <w:color w:val="000000"/>
                  <w:sz w:val="20"/>
                  <w:szCs w:val="20"/>
                </w:rPr>
                <w:fldChar w:fldCharType="separate"/>
              </w:r>
              <w:r w:rsidRPr="008F7B24">
                <w:rPr>
                  <w:rFonts w:ascii="Arial" w:eastAsia="Times New Roman" w:hAnsi="Arial" w:cs="Arial"/>
                  <w:color w:val="000000"/>
                  <w:sz w:val="20"/>
                  <w:szCs w:val="20"/>
                </w:rPr>
                <w:t>1</w:t>
              </w:r>
              <w:r w:rsidR="008F2B4B" w:rsidRPr="008F7B24">
                <w:rPr>
                  <w:rFonts w:ascii="Arial" w:eastAsia="Times New Roman" w:hAnsi="Arial" w:cs="Arial"/>
                  <w:color w:val="000000"/>
                  <w:sz w:val="20"/>
                  <w:szCs w:val="20"/>
                </w:rPr>
                <w:fldChar w:fldCharType="end"/>
              </w:r>
            </w:ins>
          </w:p>
        </w:tc>
      </w:tr>
      <w:tr w:rsidR="00BD6866" w:rsidRPr="008F7B24" w:rsidTr="001F11C7">
        <w:trPr>
          <w:trHeight w:val="230"/>
          <w:ins w:id="1410"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411"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412" w:author="Arjan" w:date="2014-09-08T17:40:00Z"/>
                <w:rFonts w:ascii="Arial" w:eastAsia="Times New Roman" w:hAnsi="Arial" w:cs="Arial"/>
                <w:color w:val="000000"/>
                <w:sz w:val="20"/>
                <w:szCs w:val="20"/>
              </w:rPr>
            </w:pPr>
          </w:p>
        </w:tc>
      </w:tr>
      <w:tr w:rsidR="00BD6866" w:rsidRPr="008F7B24" w:rsidTr="001F11C7">
        <w:trPr>
          <w:trHeight w:val="230"/>
          <w:ins w:id="1413" w:author="Arjan" w:date="2014-09-08T17:40:00Z"/>
        </w:trPr>
        <w:tc>
          <w:tcPr>
            <w:tcW w:w="37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414" w:author="Arjan" w:date="2014-09-08T17:40:00Z"/>
                <w:rFonts w:ascii="Arial" w:eastAsia="Times New Roman" w:hAnsi="Arial" w:cs="Arial"/>
                <w:color w:val="000000"/>
                <w:sz w:val="20"/>
                <w:szCs w:val="20"/>
              </w:rPr>
            </w:pPr>
            <w:ins w:id="1415" w:author="Arjan" w:date="2014-09-08T17:40:00Z">
              <w:r w:rsidRPr="008F7B24">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BD6866" w:rsidRPr="008F7B24" w:rsidRDefault="00BD6866" w:rsidP="001F11C7">
            <w:pPr>
              <w:autoSpaceDE w:val="0"/>
              <w:autoSpaceDN w:val="0"/>
              <w:adjustRightInd w:val="0"/>
              <w:spacing w:after="0" w:line="240" w:lineRule="auto"/>
              <w:rPr>
                <w:ins w:id="1416" w:author="Arjan" w:date="2014-09-08T17:40:00Z"/>
                <w:rFonts w:ascii="Arial" w:eastAsia="Times New Roman" w:hAnsi="Arial" w:cs="Arial"/>
                <w:color w:val="000000"/>
                <w:sz w:val="20"/>
                <w:szCs w:val="20"/>
              </w:rPr>
            </w:pPr>
            <w:ins w:id="1417" w:author="Arjan" w:date="2014-09-08T17:40:00Z">
              <w:r w:rsidRPr="008F7B24">
                <w:rPr>
                  <w:rFonts w:ascii="Arial" w:eastAsia="Times New Roman" w:hAnsi="Arial" w:cs="Arial"/>
                  <w:color w:val="000000"/>
                  <w:sz w:val="20"/>
                  <w:szCs w:val="20"/>
                </w:rPr>
                <w:t>Gemeentelijk basisgegeven</w:t>
              </w:r>
            </w:ins>
          </w:p>
        </w:tc>
      </w:tr>
      <w:tr w:rsidR="00BD6866" w:rsidRPr="008F7B24" w:rsidTr="001F11C7">
        <w:trPr>
          <w:trHeight w:val="230"/>
          <w:ins w:id="1418" w:author="Arjan" w:date="2014-09-08T17:40:00Z"/>
        </w:trPr>
        <w:tc>
          <w:tcPr>
            <w:tcW w:w="3780" w:type="dxa"/>
            <w:tcBorders>
              <w:top w:val="nil"/>
              <w:left w:val="nil"/>
              <w:right w:val="nil"/>
            </w:tcBorders>
          </w:tcPr>
          <w:p w:rsidR="00BD6866" w:rsidRPr="008F7B24" w:rsidRDefault="00BD6866" w:rsidP="001F11C7">
            <w:pPr>
              <w:autoSpaceDE w:val="0"/>
              <w:autoSpaceDN w:val="0"/>
              <w:adjustRightInd w:val="0"/>
              <w:spacing w:after="0" w:line="240" w:lineRule="auto"/>
              <w:rPr>
                <w:ins w:id="1419" w:author="Arjan" w:date="2014-09-08T17:40:00Z"/>
                <w:rFonts w:ascii="Arial" w:eastAsia="Times New Roman" w:hAnsi="Arial" w:cs="Arial"/>
                <w:b/>
                <w:bCs/>
                <w:color w:val="000000"/>
                <w:sz w:val="20"/>
                <w:szCs w:val="20"/>
              </w:rPr>
            </w:pPr>
          </w:p>
        </w:tc>
        <w:tc>
          <w:tcPr>
            <w:tcW w:w="5580" w:type="dxa"/>
            <w:tcBorders>
              <w:top w:val="nil"/>
              <w:left w:val="nil"/>
              <w:right w:val="nil"/>
            </w:tcBorders>
          </w:tcPr>
          <w:p w:rsidR="00BD6866" w:rsidRPr="008F7B24" w:rsidRDefault="00BD6866" w:rsidP="001F11C7">
            <w:pPr>
              <w:autoSpaceDE w:val="0"/>
              <w:autoSpaceDN w:val="0"/>
              <w:adjustRightInd w:val="0"/>
              <w:spacing w:after="0" w:line="240" w:lineRule="auto"/>
              <w:rPr>
                <w:ins w:id="1420" w:author="Arjan" w:date="2014-09-08T17:40:00Z"/>
                <w:rFonts w:ascii="Arial" w:eastAsia="Times New Roman" w:hAnsi="Arial" w:cs="Arial"/>
                <w:color w:val="000000"/>
                <w:sz w:val="20"/>
                <w:szCs w:val="20"/>
              </w:rPr>
            </w:pPr>
          </w:p>
        </w:tc>
      </w:tr>
      <w:tr w:rsidR="00BD6866" w:rsidRPr="005E066D" w:rsidTr="001F11C7">
        <w:trPr>
          <w:trHeight w:val="230"/>
          <w:ins w:id="1421" w:author="Arjan" w:date="2014-09-08T17:40:00Z"/>
        </w:trPr>
        <w:tc>
          <w:tcPr>
            <w:tcW w:w="3780" w:type="dxa"/>
            <w:tcBorders>
              <w:top w:val="nil"/>
              <w:left w:val="nil"/>
              <w:bottom w:val="single" w:sz="4" w:space="0" w:color="auto"/>
              <w:right w:val="nil"/>
            </w:tcBorders>
          </w:tcPr>
          <w:p w:rsidR="00BD6866" w:rsidRPr="008F7B24" w:rsidRDefault="00BD6866" w:rsidP="001F11C7">
            <w:pPr>
              <w:autoSpaceDE w:val="0"/>
              <w:autoSpaceDN w:val="0"/>
              <w:adjustRightInd w:val="0"/>
              <w:spacing w:after="0" w:line="240" w:lineRule="auto"/>
              <w:rPr>
                <w:ins w:id="1422" w:author="Arjan" w:date="2014-09-08T17:40:00Z"/>
                <w:rFonts w:ascii="Arial" w:eastAsia="Times New Roman" w:hAnsi="Arial" w:cs="Arial"/>
                <w:b/>
                <w:bCs/>
                <w:color w:val="000000"/>
                <w:sz w:val="20"/>
                <w:szCs w:val="20"/>
              </w:rPr>
            </w:pPr>
            <w:ins w:id="1423" w:author="Arjan" w:date="2014-09-08T17:40:00Z">
              <w:r w:rsidRPr="008F7B24">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rsidR="00BD6866" w:rsidRPr="00DD0F4F" w:rsidRDefault="00BD6866" w:rsidP="00770E30">
            <w:pPr>
              <w:autoSpaceDE w:val="0"/>
              <w:autoSpaceDN w:val="0"/>
              <w:adjustRightInd w:val="0"/>
              <w:spacing w:after="0" w:line="240" w:lineRule="auto"/>
              <w:rPr>
                <w:ins w:id="1424" w:author="Arjan" w:date="2014-09-08T17:40:00Z"/>
                <w:rFonts w:ascii="Arial" w:eastAsia="Times New Roman" w:hAnsi="Arial" w:cs="Arial"/>
                <w:color w:val="000000"/>
                <w:sz w:val="20"/>
                <w:szCs w:val="20"/>
                <w:lang w:val="nl-NL"/>
              </w:rPr>
            </w:pPr>
            <w:ins w:id="1425" w:author="Arjan" w:date="2014-09-08T17:40:00Z">
              <w:r w:rsidRPr="00DD0F4F">
                <w:rPr>
                  <w:rFonts w:ascii="Arial" w:eastAsia="Times New Roman" w:hAnsi="Arial" w:cs="Arial"/>
                  <w:color w:val="000000"/>
                  <w:sz w:val="20"/>
                  <w:szCs w:val="20"/>
                  <w:lang w:val="nl-NL"/>
                </w:rPr>
                <w:t xml:space="preserve">De attribuutsoort kan alleen van een waarde voorzien zijn indien er </w:t>
              </w:r>
            </w:ins>
            <w:ins w:id="1426" w:author="Arjan" w:date="2014-09-08T17:48:00Z">
              <w:r w:rsidR="00770E30" w:rsidRPr="00DD0F4F">
                <w:rPr>
                  <w:rFonts w:ascii="Arial" w:eastAsia="Times New Roman" w:hAnsi="Arial" w:cs="Arial"/>
                  <w:color w:val="000000"/>
                  <w:sz w:val="20"/>
                  <w:szCs w:val="20"/>
                  <w:lang w:val="nl-NL"/>
                </w:rPr>
                <w:t xml:space="preserve">bij het INFORMATIEOBJECT </w:t>
              </w:r>
            </w:ins>
            <w:ins w:id="1427" w:author="Arjan" w:date="2014-09-08T17:40:00Z">
              <w:r w:rsidRPr="00DD0F4F">
                <w:rPr>
                  <w:rFonts w:ascii="Arial" w:eastAsia="Times New Roman" w:hAnsi="Arial" w:cs="Arial"/>
                  <w:color w:val="000000"/>
                  <w:sz w:val="20"/>
                  <w:szCs w:val="20"/>
                  <w:lang w:val="nl-NL"/>
                </w:rPr>
                <w:t>geen relatie ‘INFORMATIEOBJECT.is ontvangen van of verzonden aan BETROKKENE’ is waarvan de eigenschap ‘Aard relatie’ gelijk is aan ‘</w:t>
              </w:r>
            </w:ins>
            <w:ins w:id="1428" w:author="Arjan" w:date="2014-09-08T17:43:00Z">
              <w:r w:rsidR="00770E30" w:rsidRPr="00DD0F4F">
                <w:rPr>
                  <w:rFonts w:ascii="Arial" w:eastAsia="Times New Roman" w:hAnsi="Arial" w:cs="Arial"/>
                  <w:color w:val="000000"/>
                  <w:sz w:val="20"/>
                  <w:szCs w:val="20"/>
                  <w:lang w:val="nl-NL"/>
                </w:rPr>
                <w:t>geadresseerde</w:t>
              </w:r>
            </w:ins>
            <w:ins w:id="1429" w:author="Arjan" w:date="2014-09-08T17:40:00Z">
              <w:r w:rsidRPr="00DD0F4F">
                <w:rPr>
                  <w:rFonts w:ascii="Arial" w:eastAsia="Times New Roman" w:hAnsi="Arial" w:cs="Arial"/>
                  <w:color w:val="000000"/>
                  <w:sz w:val="20"/>
                  <w:szCs w:val="20"/>
                  <w:lang w:val="nl-NL"/>
                </w:rPr>
                <w:t xml:space="preserve">’ en </w:t>
              </w:r>
            </w:ins>
            <w:ins w:id="1430" w:author="Arjan" w:date="2014-09-08T17:48:00Z">
              <w:r w:rsidR="00770E30" w:rsidRPr="00DD0F4F">
                <w:rPr>
                  <w:rFonts w:ascii="Arial" w:eastAsia="Times New Roman" w:hAnsi="Arial" w:cs="Arial"/>
                  <w:color w:val="000000"/>
                  <w:sz w:val="20"/>
                  <w:szCs w:val="20"/>
                  <w:lang w:val="nl-NL"/>
                </w:rPr>
                <w:t xml:space="preserve">indien </w:t>
              </w:r>
            </w:ins>
            <w:ins w:id="1431" w:author="Arjan" w:date="2014-09-08T17:40:00Z">
              <w:r w:rsidRPr="00DD0F4F">
                <w:rPr>
                  <w:rFonts w:ascii="Arial" w:eastAsia="Times New Roman" w:hAnsi="Arial" w:cs="Arial"/>
                  <w:color w:val="000000"/>
                  <w:sz w:val="20"/>
                  <w:szCs w:val="20"/>
                  <w:lang w:val="nl-NL"/>
                </w:rPr>
                <w:t xml:space="preserve">de attribuutsoort </w:t>
              </w:r>
            </w:ins>
            <w:ins w:id="1432" w:author="Arjan" w:date="2014-09-08T17:43:00Z">
              <w:r w:rsidR="00770E30" w:rsidRPr="00DD0F4F">
                <w:rPr>
                  <w:rFonts w:ascii="Arial" w:eastAsia="Times New Roman" w:hAnsi="Arial" w:cs="Arial"/>
                  <w:color w:val="000000"/>
                  <w:sz w:val="20"/>
                  <w:szCs w:val="20"/>
                  <w:lang w:val="nl-NL"/>
                </w:rPr>
                <w:t>Verzend</w:t>
              </w:r>
            </w:ins>
            <w:ins w:id="1433" w:author="Arjan" w:date="2014-09-08T17:40:00Z">
              <w:r w:rsidRPr="00DD0F4F">
                <w:rPr>
                  <w:rFonts w:ascii="Arial" w:eastAsia="Times New Roman" w:hAnsi="Arial" w:cs="Arial"/>
                  <w:color w:val="000000"/>
                  <w:sz w:val="20"/>
                  <w:szCs w:val="20"/>
                  <w:lang w:val="nl-NL"/>
                </w:rPr>
                <w:t xml:space="preserve">datum van een waarde is voorzien. </w:t>
              </w:r>
            </w:ins>
          </w:p>
        </w:tc>
      </w:tr>
    </w:tbl>
    <w:p w:rsidR="00BD6866" w:rsidRPr="00DD0F4F" w:rsidRDefault="00BD6866" w:rsidP="00BD6866">
      <w:pPr>
        <w:rPr>
          <w:ins w:id="1434" w:author="Arjan" w:date="2014-09-08T17:40:00Z"/>
          <w:lang w:val="nl-NL"/>
        </w:rPr>
      </w:pPr>
    </w:p>
    <w:p w:rsidR="006B0CA1" w:rsidRPr="006B0CA1" w:rsidRDefault="006B0CA1" w:rsidP="006B0CA1">
      <w:pPr>
        <w:widowControl w:val="0"/>
        <w:autoSpaceDE w:val="0"/>
        <w:autoSpaceDN w:val="0"/>
        <w:adjustRightInd w:val="0"/>
        <w:spacing w:before="240" w:after="60" w:line="240" w:lineRule="auto"/>
        <w:outlineLvl w:val="3"/>
        <w:rPr>
          <w:rFonts w:ascii="Arial" w:eastAsia="Times New Roman" w:hAnsi="Arial" w:cs="Arial"/>
          <w:b/>
          <w:color w:val="004080"/>
          <w:sz w:val="24"/>
          <w:szCs w:val="24"/>
          <w:lang w:eastAsia="nl-NL"/>
        </w:rPr>
      </w:pPr>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del w:id="1435" w:author="Arjan" w:date="2014-09-08T16:55:00Z">
        <w:r w:rsidRPr="006B0CA1" w:rsidDel="005F0259">
          <w:rPr>
            <w:rFonts w:ascii="Arial" w:eastAsia="Times New Roman" w:hAnsi="Arial" w:cs="Arial"/>
            <w:b/>
            <w:color w:val="004080"/>
            <w:sz w:val="24"/>
            <w:szCs w:val="24"/>
            <w:lang w:eastAsia="nl-NL"/>
          </w:rPr>
          <w:delText>Informatieobjecta</w:delText>
        </w:r>
      </w:del>
      <w:ins w:id="1436" w:author="Arjan" w:date="2014-09-08T16:55:00Z">
        <w:r w:rsidR="005F0259">
          <w:rPr>
            <w:rFonts w:ascii="Arial" w:eastAsia="Times New Roman" w:hAnsi="Arial" w:cs="Arial"/>
            <w:b/>
            <w:color w:val="004080"/>
            <w:sz w:val="24"/>
            <w:szCs w:val="24"/>
            <w:lang w:eastAsia="nl-NL"/>
          </w:rPr>
          <w:t>A</w:t>
        </w:r>
      </w:ins>
      <w:r w:rsidRPr="006B0CA1">
        <w:rPr>
          <w:rFonts w:ascii="Arial" w:eastAsia="Times New Roman" w:hAnsi="Arial" w:cs="Arial"/>
          <w:b/>
          <w:color w:val="004080"/>
          <w:sz w:val="24"/>
          <w:szCs w:val="24"/>
          <w:lang w:eastAsia="nl-NL"/>
        </w:rPr>
        <w:t>uteur</w:t>
      </w:r>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8F7B24" w:rsidRPr="008F7B24" w:rsidTr="006B0CA1">
        <w:trPr>
          <w:trHeight w:val="230"/>
        </w:trPr>
        <w:tc>
          <w:tcPr>
            <w:tcW w:w="3780" w:type="dxa"/>
            <w:tcBorders>
              <w:top w:val="single" w:sz="4" w:space="0" w:color="auto"/>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Naam attribuutsoort</w:t>
            </w:r>
          </w:p>
        </w:tc>
        <w:tc>
          <w:tcPr>
            <w:tcW w:w="5580" w:type="dxa"/>
            <w:tcBorders>
              <w:top w:val="single" w:sz="4" w:space="0" w:color="auto"/>
              <w:left w:val="nil"/>
              <w:bottom w:val="nil"/>
              <w:right w:val="nil"/>
            </w:tcBorders>
          </w:tcPr>
          <w:p w:rsidR="008F7B24" w:rsidRPr="008F7B24" w:rsidRDefault="008F2B4B" w:rsidP="005F0259">
            <w:pPr>
              <w:autoSpaceDE w:val="0"/>
              <w:autoSpaceDN w:val="0"/>
              <w:adjustRightInd w:val="0"/>
              <w:spacing w:after="0" w:line="240" w:lineRule="auto"/>
              <w:rPr>
                <w:rFonts w:ascii="Arial" w:eastAsia="Times New Roman" w:hAnsi="Arial" w:cs="Arial"/>
                <w:color w:val="000000"/>
                <w:sz w:val="20"/>
                <w:szCs w:val="20"/>
              </w:rPr>
            </w:pPr>
            <w:r w:rsidRPr="008F7B24">
              <w:rPr>
                <w:rFonts w:ascii="Arial" w:hAnsi="Arial" w:cs="Arial"/>
                <w:sz w:val="20"/>
                <w:szCs w:val="20"/>
                <w:lang w:val="en-AU"/>
              </w:rPr>
              <w:fldChar w:fldCharType="begin" w:fldLock="1"/>
            </w:r>
            <w:r w:rsidR="008F7B24" w:rsidRPr="008F7B24">
              <w:rPr>
                <w:rFonts w:ascii="Arial" w:hAnsi="Arial" w:cs="Arial"/>
                <w:sz w:val="20"/>
                <w:szCs w:val="20"/>
                <w:lang w:val="en-AU"/>
              </w:rPr>
              <w:instrText xml:space="preserve">MERGEFIELD </w:instrText>
            </w:r>
            <w:r w:rsidR="008F7B24" w:rsidRPr="008F7B24">
              <w:rPr>
                <w:rFonts w:ascii="Arial" w:eastAsia="Times New Roman" w:hAnsi="Arial" w:cs="Arial"/>
                <w:color w:val="000000"/>
                <w:sz w:val="20"/>
                <w:szCs w:val="20"/>
              </w:rPr>
              <w:instrText>Att.Name</w:instrText>
            </w:r>
            <w:r w:rsidRPr="008F7B24">
              <w:rPr>
                <w:rFonts w:ascii="Arial" w:hAnsi="Arial" w:cs="Arial"/>
                <w:sz w:val="20"/>
                <w:szCs w:val="20"/>
                <w:lang w:val="en-AU"/>
              </w:rPr>
              <w:fldChar w:fldCharType="separate"/>
            </w:r>
            <w:del w:id="1437" w:author="Arjan" w:date="2012-12-19T15:44:00Z">
              <w:r w:rsidR="008F7B24" w:rsidRPr="008F7B24" w:rsidDel="008F7B24">
                <w:rPr>
                  <w:rFonts w:ascii="Arial" w:eastAsia="Times New Roman" w:hAnsi="Arial" w:cs="Arial"/>
                  <w:color w:val="000000"/>
                  <w:sz w:val="20"/>
                  <w:szCs w:val="20"/>
                </w:rPr>
                <w:delText>Document</w:delText>
              </w:r>
            </w:del>
            <w:del w:id="1438" w:author="Arjan" w:date="2014-09-08T16:56:00Z">
              <w:r w:rsidR="008F7B24" w:rsidRPr="008F7B24" w:rsidDel="005F0259">
                <w:rPr>
                  <w:rFonts w:ascii="Arial" w:eastAsia="Times New Roman" w:hAnsi="Arial" w:cs="Arial"/>
                  <w:color w:val="000000"/>
                  <w:sz w:val="20"/>
                  <w:szCs w:val="20"/>
                </w:rPr>
                <w:delText>a</w:delText>
              </w:r>
            </w:del>
            <w:ins w:id="1439" w:author="Arjan" w:date="2014-09-08T16:56:00Z">
              <w:r w:rsidR="005F0259">
                <w:rPr>
                  <w:rFonts w:ascii="Arial" w:eastAsia="Times New Roman" w:hAnsi="Arial" w:cs="Arial"/>
                  <w:color w:val="000000"/>
                  <w:sz w:val="20"/>
                  <w:szCs w:val="20"/>
                </w:rPr>
                <w:t>A</w:t>
              </w:r>
            </w:ins>
            <w:r w:rsidR="008F7B24" w:rsidRPr="008F7B24">
              <w:rPr>
                <w:rFonts w:ascii="Arial" w:eastAsia="Times New Roman" w:hAnsi="Arial" w:cs="Arial"/>
                <w:color w:val="000000"/>
                <w:sz w:val="20"/>
                <w:szCs w:val="20"/>
              </w:rPr>
              <w:t>uteur</w:t>
            </w:r>
            <w:r w:rsidRPr="008F7B24">
              <w:rPr>
                <w:rFonts w:ascii="Arial" w:hAnsi="Arial" w:cs="Arial"/>
                <w:sz w:val="20"/>
                <w:szCs w:val="20"/>
                <w:lang w:val="en-AU"/>
              </w:rPr>
              <w:fldChar w:fldCharType="end"/>
            </w:r>
          </w:p>
        </w:tc>
      </w:tr>
      <w:tr w:rsidR="008F7B24" w:rsidRPr="008F7B24" w:rsidTr="006B0CA1">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5E066D" w:rsidTr="006B0CA1">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Herkomst attribuutsoort</w:t>
            </w:r>
          </w:p>
        </w:tc>
        <w:tc>
          <w:tcPr>
            <w:tcW w:w="5580" w:type="dxa"/>
            <w:tcBorders>
              <w:top w:val="nil"/>
              <w:left w:val="nil"/>
              <w:bottom w:val="nil"/>
              <w:right w:val="nil"/>
            </w:tcBorders>
          </w:tcPr>
          <w:p w:rsidR="008F7B24" w:rsidRPr="00DD0F4F" w:rsidRDefault="008F7B24" w:rsidP="008F7B2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8F7B24" w:rsidRPr="005E066D" w:rsidTr="006B0CA1">
        <w:tc>
          <w:tcPr>
            <w:tcW w:w="3780" w:type="dxa"/>
            <w:tcBorders>
              <w:top w:val="nil"/>
              <w:left w:val="nil"/>
              <w:bottom w:val="nil"/>
              <w:right w:val="nil"/>
            </w:tcBorders>
          </w:tcPr>
          <w:p w:rsidR="008F7B24" w:rsidRPr="00DD0F4F" w:rsidRDefault="008F7B24" w:rsidP="008F7B24">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8F7B24" w:rsidRPr="00DD0F4F" w:rsidRDefault="008F7B24" w:rsidP="008F7B24">
            <w:pPr>
              <w:autoSpaceDE w:val="0"/>
              <w:autoSpaceDN w:val="0"/>
              <w:adjustRightInd w:val="0"/>
              <w:spacing w:after="0" w:line="240" w:lineRule="auto"/>
              <w:rPr>
                <w:rFonts w:ascii="Arial" w:eastAsia="Times New Roman" w:hAnsi="Arial" w:cs="Arial"/>
                <w:color w:val="000000"/>
                <w:sz w:val="20"/>
                <w:szCs w:val="20"/>
                <w:lang w:val="nl-NL"/>
              </w:rPr>
            </w:pPr>
          </w:p>
        </w:tc>
      </w:tr>
      <w:tr w:rsidR="008F7B24" w:rsidRPr="008F7B24" w:rsidTr="006B0CA1">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Code attribuutsoort</w:t>
            </w: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rsidTr="006B0CA1">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rsidTr="006B0CA1">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XML-tag attribuutsoort</w:t>
            </w:r>
          </w:p>
        </w:tc>
        <w:tc>
          <w:tcPr>
            <w:tcW w:w="5580" w:type="dxa"/>
            <w:tcBorders>
              <w:top w:val="nil"/>
              <w:left w:val="nil"/>
              <w:bottom w:val="nil"/>
              <w:right w:val="nil"/>
            </w:tcBorders>
          </w:tcPr>
          <w:p w:rsidR="008F7B24" w:rsidRPr="008F7B24" w:rsidRDefault="008F2B4B"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hAnsi="Arial" w:cs="Arial"/>
                <w:sz w:val="20"/>
                <w:szCs w:val="20"/>
                <w:lang w:val="en-AU"/>
              </w:rPr>
              <w:fldChar w:fldCharType="begin" w:fldLock="1"/>
            </w:r>
            <w:r w:rsidR="008F7B24" w:rsidRPr="008F7B24">
              <w:rPr>
                <w:rFonts w:ascii="Arial" w:hAnsi="Arial" w:cs="Arial"/>
                <w:sz w:val="20"/>
                <w:szCs w:val="20"/>
                <w:lang w:val="en-AU"/>
              </w:rPr>
              <w:instrText xml:space="preserve">MERGEFIELD </w:instrText>
            </w:r>
            <w:r w:rsidR="008F7B24" w:rsidRPr="008F7B24">
              <w:rPr>
                <w:rFonts w:ascii="Arial" w:eastAsia="Times New Roman" w:hAnsi="Arial" w:cs="Arial"/>
                <w:color w:val="000000"/>
                <w:sz w:val="20"/>
                <w:szCs w:val="20"/>
              </w:rPr>
              <w:instrText>Att.Alias</w:instrText>
            </w:r>
            <w:r w:rsidRPr="008F7B24">
              <w:rPr>
                <w:rFonts w:ascii="Arial" w:hAnsi="Arial" w:cs="Arial"/>
                <w:sz w:val="20"/>
                <w:szCs w:val="20"/>
                <w:lang w:val="en-AU"/>
              </w:rPr>
              <w:fldChar w:fldCharType="separate"/>
            </w:r>
            <w:r w:rsidR="008F7B24" w:rsidRPr="008F7B24">
              <w:rPr>
                <w:rFonts w:ascii="Arial" w:eastAsia="Times New Roman" w:hAnsi="Arial" w:cs="Arial"/>
                <w:color w:val="000000"/>
                <w:sz w:val="20"/>
                <w:szCs w:val="20"/>
              </w:rPr>
              <w:t>auteur</w:t>
            </w:r>
            <w:r w:rsidRPr="008F7B24">
              <w:rPr>
                <w:rFonts w:ascii="Arial" w:hAnsi="Arial" w:cs="Arial"/>
                <w:sz w:val="20"/>
                <w:szCs w:val="20"/>
                <w:lang w:val="en-AU"/>
              </w:rPr>
              <w:fldChar w:fldCharType="end"/>
            </w:r>
          </w:p>
        </w:tc>
      </w:tr>
      <w:tr w:rsidR="008F7B24" w:rsidRPr="008F7B24" w:rsidTr="006B0CA1">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5E066D" w:rsidTr="006B0CA1">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Definitie attribuutsoort</w:t>
            </w:r>
          </w:p>
        </w:tc>
        <w:tc>
          <w:tcPr>
            <w:tcW w:w="5580" w:type="dxa"/>
            <w:tcBorders>
              <w:top w:val="nil"/>
              <w:left w:val="nil"/>
              <w:bottom w:val="nil"/>
              <w:right w:val="nil"/>
            </w:tcBorders>
          </w:tcPr>
          <w:p w:rsidR="008F7B24" w:rsidRPr="00DD0F4F" w:rsidRDefault="008F2B4B" w:rsidP="008F7B24">
            <w:pPr>
              <w:autoSpaceDE w:val="0"/>
              <w:autoSpaceDN w:val="0"/>
              <w:adjustRightInd w:val="0"/>
              <w:spacing w:after="0" w:line="240" w:lineRule="auto"/>
              <w:rPr>
                <w:rFonts w:ascii="Arial" w:eastAsia="Times New Roman" w:hAnsi="Arial" w:cs="Arial"/>
                <w:color w:val="000000"/>
                <w:sz w:val="20"/>
                <w:szCs w:val="20"/>
                <w:lang w:val="nl-NL"/>
              </w:rPr>
            </w:pPr>
            <w:r w:rsidRPr="008F7B24">
              <w:rPr>
                <w:rFonts w:ascii="Arial" w:hAnsi="Arial" w:cs="Arial"/>
                <w:sz w:val="20"/>
                <w:szCs w:val="20"/>
                <w:lang w:val="en-AU"/>
              </w:rPr>
              <w:fldChar w:fldCharType="begin" w:fldLock="1"/>
            </w:r>
            <w:r w:rsidR="008F7B24" w:rsidRPr="00DD0F4F">
              <w:rPr>
                <w:rFonts w:ascii="Arial" w:hAnsi="Arial" w:cs="Arial"/>
                <w:sz w:val="20"/>
                <w:szCs w:val="20"/>
                <w:lang w:val="nl-NL"/>
              </w:rPr>
              <w:instrText xml:space="preserve">MERGEFIELD </w:instrText>
            </w:r>
            <w:r w:rsidR="008F7B24" w:rsidRPr="00DD0F4F">
              <w:rPr>
                <w:rFonts w:ascii="Arial" w:eastAsia="Times New Roman" w:hAnsi="Arial" w:cs="Arial"/>
                <w:color w:val="000000"/>
                <w:sz w:val="20"/>
                <w:szCs w:val="20"/>
                <w:lang w:val="nl-NL"/>
              </w:rPr>
              <w:instrText>Att.Notes</w:instrText>
            </w:r>
            <w:r w:rsidRPr="008F7B24">
              <w:rPr>
                <w:rFonts w:ascii="Arial" w:hAnsi="Arial" w:cs="Arial"/>
                <w:sz w:val="20"/>
                <w:szCs w:val="20"/>
                <w:lang w:val="en-AU"/>
              </w:rPr>
              <w:fldChar w:fldCharType="end"/>
            </w:r>
            <w:r w:rsidR="008F7B24" w:rsidRPr="00DD0F4F">
              <w:rPr>
                <w:rFonts w:ascii="Arial" w:eastAsia="Times New Roman" w:hAnsi="Arial" w:cs="Arial"/>
                <w:color w:val="610E6A"/>
                <w:sz w:val="20"/>
                <w:szCs w:val="20"/>
                <w:lang w:val="nl-NL"/>
              </w:rPr>
              <w:t>De persoon of organisatie die in de eerste plaats verantwoordelijk is voor het creëren van de inhoud van het</w:t>
            </w:r>
            <w:del w:id="1440" w:author="Arjan" w:date="2012-12-19T15:44:00Z">
              <w:r w:rsidR="008F7B24" w:rsidRPr="00DD0F4F" w:rsidDel="008F7B24">
                <w:rPr>
                  <w:rFonts w:ascii="Arial" w:eastAsia="Times New Roman" w:hAnsi="Arial" w:cs="Arial"/>
                  <w:color w:val="610E6A"/>
                  <w:sz w:val="20"/>
                  <w:szCs w:val="20"/>
                  <w:lang w:val="nl-NL"/>
                </w:rPr>
                <w:delText xml:space="preserve"> document</w:delText>
              </w:r>
            </w:del>
            <w:ins w:id="1441" w:author="Arjan" w:date="2012-12-19T15:44:00Z">
              <w:r w:rsidR="008F7B24" w:rsidRPr="00DD0F4F">
                <w:rPr>
                  <w:rFonts w:ascii="Arial" w:eastAsia="Times New Roman" w:hAnsi="Arial" w:cs="Arial"/>
                  <w:color w:val="610E6A"/>
                  <w:sz w:val="20"/>
                  <w:szCs w:val="20"/>
                  <w:lang w:val="nl-NL"/>
                </w:rPr>
                <w:t>informatieobject</w:t>
              </w:r>
            </w:ins>
            <w:r w:rsidR="008F7B24" w:rsidRPr="00DD0F4F">
              <w:rPr>
                <w:rFonts w:ascii="Arial" w:eastAsia="Times New Roman" w:hAnsi="Arial" w:cs="Arial"/>
                <w:color w:val="610E6A"/>
                <w:sz w:val="20"/>
                <w:szCs w:val="20"/>
                <w:lang w:val="nl-NL"/>
              </w:rPr>
              <w:t>.</w:t>
            </w:r>
          </w:p>
        </w:tc>
      </w:tr>
      <w:tr w:rsidR="008F7B24" w:rsidRPr="005E066D" w:rsidTr="006B0CA1">
        <w:trPr>
          <w:trHeight w:val="230"/>
        </w:trPr>
        <w:tc>
          <w:tcPr>
            <w:tcW w:w="3780" w:type="dxa"/>
            <w:tcBorders>
              <w:top w:val="nil"/>
              <w:left w:val="nil"/>
              <w:bottom w:val="nil"/>
              <w:right w:val="nil"/>
            </w:tcBorders>
          </w:tcPr>
          <w:p w:rsidR="008F7B24" w:rsidRPr="00DD0F4F" w:rsidRDefault="008F7B24" w:rsidP="008F7B24">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8F7B24" w:rsidRPr="00DD0F4F" w:rsidRDefault="008F7B24" w:rsidP="008F7B24">
            <w:pPr>
              <w:autoSpaceDE w:val="0"/>
              <w:autoSpaceDN w:val="0"/>
              <w:adjustRightInd w:val="0"/>
              <w:spacing w:after="0" w:line="240" w:lineRule="auto"/>
              <w:rPr>
                <w:rFonts w:ascii="Arial" w:eastAsia="Times New Roman" w:hAnsi="Arial" w:cs="Arial"/>
                <w:color w:val="000000"/>
                <w:sz w:val="20"/>
                <w:szCs w:val="20"/>
                <w:lang w:val="nl-NL"/>
              </w:rPr>
            </w:pPr>
          </w:p>
        </w:tc>
      </w:tr>
      <w:tr w:rsidR="008F7B24" w:rsidRPr="005E066D" w:rsidTr="006B0CA1">
        <w:trPr>
          <w:trHeight w:val="230"/>
        </w:trPr>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Herkomst definitie attribuutsoort</w:t>
            </w:r>
          </w:p>
        </w:tc>
        <w:tc>
          <w:tcPr>
            <w:tcW w:w="5580" w:type="dxa"/>
            <w:tcBorders>
              <w:top w:val="nil"/>
              <w:left w:val="nil"/>
              <w:bottom w:val="nil"/>
              <w:right w:val="nil"/>
            </w:tcBorders>
          </w:tcPr>
          <w:p w:rsidR="008F7B24" w:rsidRPr="00DD0F4F" w:rsidRDefault="008F7B24" w:rsidP="008F7B2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KING op basis van de Dublin Core </w:t>
            </w:r>
          </w:p>
        </w:tc>
      </w:tr>
      <w:tr w:rsidR="008F7B24" w:rsidRPr="005E066D" w:rsidTr="006B0CA1">
        <w:tc>
          <w:tcPr>
            <w:tcW w:w="3780" w:type="dxa"/>
            <w:tcBorders>
              <w:top w:val="nil"/>
              <w:left w:val="nil"/>
              <w:bottom w:val="nil"/>
              <w:right w:val="nil"/>
            </w:tcBorders>
          </w:tcPr>
          <w:p w:rsidR="008F7B24" w:rsidRPr="00DD0F4F" w:rsidRDefault="008F7B24" w:rsidP="008F7B24">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8F7B24" w:rsidRPr="00DD0F4F" w:rsidRDefault="008F7B24" w:rsidP="008F7B24">
            <w:pPr>
              <w:autoSpaceDE w:val="0"/>
              <w:autoSpaceDN w:val="0"/>
              <w:adjustRightInd w:val="0"/>
              <w:spacing w:after="0" w:line="240" w:lineRule="auto"/>
              <w:rPr>
                <w:rFonts w:ascii="Arial" w:eastAsia="Times New Roman" w:hAnsi="Arial" w:cs="Arial"/>
                <w:color w:val="000000"/>
                <w:sz w:val="20"/>
                <w:szCs w:val="20"/>
                <w:lang w:val="nl-NL"/>
              </w:rPr>
            </w:pPr>
          </w:p>
        </w:tc>
      </w:tr>
      <w:tr w:rsidR="008F7B24" w:rsidRPr="008F7B24" w:rsidTr="006B0CA1">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Datum opname attribuutsoort</w:t>
            </w: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color w:val="000000"/>
                <w:sz w:val="20"/>
                <w:szCs w:val="20"/>
              </w:rPr>
              <w:t>1 juni 2008</w:t>
            </w:r>
          </w:p>
        </w:tc>
      </w:tr>
      <w:tr w:rsidR="008F7B24" w:rsidRPr="008F7B24" w:rsidTr="006B0CA1">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5E066D" w:rsidTr="006B0CA1">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Toelichting attribuutsoort</w:t>
            </w:r>
          </w:p>
        </w:tc>
        <w:tc>
          <w:tcPr>
            <w:tcW w:w="5580" w:type="dxa"/>
            <w:tcBorders>
              <w:top w:val="nil"/>
              <w:left w:val="nil"/>
              <w:bottom w:val="nil"/>
              <w:right w:val="nil"/>
            </w:tcBorders>
          </w:tcPr>
          <w:p w:rsidR="008F7B24" w:rsidRPr="00DD0F4F" w:rsidRDefault="008F7B24" w:rsidP="008F7B2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Het kan zowel een medewerker of organisatorische eenheid van de zaakbehandelende organisatie betreffen als een externe partij (persoon of organisatie).</w:t>
            </w:r>
          </w:p>
          <w:p w:rsidR="008F7B24" w:rsidRDefault="008F7B24" w:rsidP="008F7B24">
            <w:pPr>
              <w:autoSpaceDE w:val="0"/>
              <w:autoSpaceDN w:val="0"/>
              <w:adjustRightInd w:val="0"/>
              <w:spacing w:after="0" w:line="240" w:lineRule="auto"/>
              <w:rPr>
                <w:ins w:id="1442" w:author="Arjan" w:date="2014-09-08T17:56:00Z"/>
                <w:rFonts w:ascii="Arial" w:eastAsia="Times New Roman" w:hAnsi="Arial" w:cs="Arial"/>
                <w:color w:val="000000"/>
                <w:sz w:val="20"/>
                <w:szCs w:val="20"/>
              </w:rPr>
            </w:pPr>
            <w:r w:rsidRPr="008F7B24">
              <w:rPr>
                <w:rFonts w:ascii="Arial" w:eastAsia="Times New Roman" w:hAnsi="Arial" w:cs="Arial"/>
                <w:color w:val="000000"/>
                <w:sz w:val="20"/>
                <w:szCs w:val="20"/>
              </w:rPr>
              <w:t xml:space="preserve">Het betreft het Dublin Core metadata-element ‘Creator’ met als toelichting: Examples of Creator include a person, an organization, or a service. Typically, the name of a Creator </w:t>
            </w:r>
            <w:r w:rsidRPr="008F7B24">
              <w:rPr>
                <w:rFonts w:ascii="Arial" w:eastAsia="Times New Roman" w:hAnsi="Arial" w:cs="Arial"/>
                <w:color w:val="000000"/>
                <w:sz w:val="20"/>
                <w:szCs w:val="20"/>
              </w:rPr>
              <w:lastRenderedPageBreak/>
              <w:t>should be used to indicate the entity.</w:t>
            </w:r>
          </w:p>
          <w:p w:rsidR="00C3145C" w:rsidRPr="00DD0F4F" w:rsidRDefault="00C3145C" w:rsidP="008F7B24">
            <w:pPr>
              <w:autoSpaceDE w:val="0"/>
              <w:autoSpaceDN w:val="0"/>
              <w:adjustRightInd w:val="0"/>
              <w:spacing w:after="0" w:line="240" w:lineRule="auto"/>
              <w:rPr>
                <w:ins w:id="1443" w:author="Arjan" w:date="2012-12-19T15:46:00Z"/>
                <w:rFonts w:ascii="Arial" w:eastAsia="Times New Roman" w:hAnsi="Arial" w:cs="Arial"/>
                <w:color w:val="000000"/>
                <w:sz w:val="20"/>
                <w:szCs w:val="20"/>
                <w:lang w:val="nl-NL"/>
              </w:rPr>
            </w:pPr>
            <w:ins w:id="1444" w:author="Arjan" w:date="2014-09-08T17:56:00Z">
              <w:r w:rsidRPr="00DD0F4F">
                <w:rPr>
                  <w:rFonts w:ascii="Arial" w:eastAsia="Times New Roman" w:hAnsi="Arial" w:cs="Arial"/>
                  <w:color w:val="000000"/>
                  <w:sz w:val="20"/>
                  <w:szCs w:val="20"/>
                  <w:lang w:val="nl-NL"/>
                </w:rPr>
                <w:t>Van een ontvangen informatieobject ka</w:t>
              </w:r>
            </w:ins>
            <w:ins w:id="1445" w:author="Arjan" w:date="2014-09-08T17:57:00Z">
              <w:r w:rsidRPr="00DD0F4F">
                <w:rPr>
                  <w:rFonts w:ascii="Arial" w:eastAsia="Times New Roman" w:hAnsi="Arial" w:cs="Arial"/>
                  <w:color w:val="000000"/>
                  <w:sz w:val="20"/>
                  <w:szCs w:val="20"/>
                  <w:lang w:val="nl-NL"/>
                </w:rPr>
                <w:t>n de afzender de auteur zijn maar dat kan ook een ander zij</w:t>
              </w:r>
            </w:ins>
            <w:ins w:id="1446" w:author="Arjan" w:date="2014-09-08T17:58:00Z">
              <w:r w:rsidRPr="00DD0F4F">
                <w:rPr>
                  <w:rFonts w:ascii="Arial" w:eastAsia="Times New Roman" w:hAnsi="Arial" w:cs="Arial"/>
                  <w:color w:val="000000"/>
                  <w:sz w:val="20"/>
                  <w:szCs w:val="20"/>
                  <w:lang w:val="nl-NL"/>
                </w:rPr>
                <w:t>n bijvoorb</w:t>
              </w:r>
            </w:ins>
            <w:ins w:id="1447" w:author="Arjan" w:date="2014-09-08T17:59:00Z">
              <w:r w:rsidRPr="00DD0F4F">
                <w:rPr>
                  <w:rFonts w:ascii="Arial" w:eastAsia="Times New Roman" w:hAnsi="Arial" w:cs="Arial"/>
                  <w:color w:val="000000"/>
                  <w:sz w:val="20"/>
                  <w:szCs w:val="20"/>
                  <w:lang w:val="nl-NL"/>
                </w:rPr>
                <w:t xml:space="preserve">eeld </w:t>
              </w:r>
            </w:ins>
            <w:ins w:id="1448" w:author="Arjan" w:date="2014-09-08T17:58:00Z">
              <w:r w:rsidRPr="00DD0F4F">
                <w:rPr>
                  <w:rFonts w:ascii="Arial" w:eastAsia="Times New Roman" w:hAnsi="Arial" w:cs="Arial"/>
                  <w:color w:val="000000"/>
                  <w:sz w:val="20"/>
                  <w:szCs w:val="20"/>
                  <w:lang w:val="nl-NL"/>
                </w:rPr>
                <w:t xml:space="preserve">in het geval dat de afzender een </w:t>
              </w:r>
            </w:ins>
            <w:ins w:id="1449" w:author="Arjan" w:date="2014-09-08T17:59:00Z">
              <w:r w:rsidRPr="00DD0F4F">
                <w:rPr>
                  <w:rFonts w:ascii="Arial" w:eastAsia="Times New Roman" w:hAnsi="Arial" w:cs="Arial"/>
                  <w:color w:val="000000"/>
                  <w:sz w:val="20"/>
                  <w:szCs w:val="20"/>
                  <w:lang w:val="nl-NL"/>
                </w:rPr>
                <w:t>document van een derde meestuurt.</w:t>
              </w:r>
            </w:ins>
          </w:p>
          <w:p w:rsidR="008F7B24" w:rsidRPr="00DD0F4F" w:rsidRDefault="008F7B24" w:rsidP="00497884">
            <w:pPr>
              <w:autoSpaceDE w:val="0"/>
              <w:autoSpaceDN w:val="0"/>
              <w:adjustRightInd w:val="0"/>
              <w:spacing w:after="0" w:line="240" w:lineRule="auto"/>
              <w:rPr>
                <w:rFonts w:ascii="Arial" w:eastAsia="Times New Roman" w:hAnsi="Arial" w:cs="Arial"/>
                <w:color w:val="000000"/>
                <w:sz w:val="20"/>
                <w:szCs w:val="20"/>
                <w:lang w:val="nl-NL"/>
              </w:rPr>
            </w:pPr>
            <w:ins w:id="1450" w:author="Arjan" w:date="2012-12-19T15:48:00Z">
              <w:r w:rsidRPr="00DD0F4F">
                <w:rPr>
                  <w:rFonts w:ascii="Arial" w:eastAsia="Times New Roman" w:hAnsi="Arial" w:cs="Arial"/>
                  <w:color w:val="000000"/>
                  <w:sz w:val="20"/>
                  <w:szCs w:val="20"/>
                  <w:lang w:val="nl-NL"/>
                </w:rPr>
                <w:t>Indien het informatieobject in een geautomatiseerd proces is vervaardigd, dan wordt als aut</w:t>
              </w:r>
            </w:ins>
            <w:ins w:id="1451" w:author="Arjan" w:date="2012-12-19T15:49:00Z">
              <w:r w:rsidRPr="00DD0F4F">
                <w:rPr>
                  <w:rFonts w:ascii="Arial" w:eastAsia="Times New Roman" w:hAnsi="Arial" w:cs="Arial"/>
                  <w:color w:val="000000"/>
                  <w:sz w:val="20"/>
                  <w:szCs w:val="20"/>
                  <w:lang w:val="nl-NL"/>
                </w:rPr>
                <w:t xml:space="preserve">eur vermeld degene die dat informatieobject ondertekend zou hebben dan wel, bij informatieobjecten waarbij van ondertekening geen sprake is (zoals bijvoorbeeld bij het </w:t>
              </w:r>
            </w:ins>
            <w:ins w:id="1452" w:author="Arjan" w:date="2012-12-19T15:50:00Z">
              <w:r w:rsidRPr="00DD0F4F">
                <w:rPr>
                  <w:rFonts w:ascii="Arial" w:eastAsia="Times New Roman" w:hAnsi="Arial" w:cs="Arial"/>
                  <w:color w:val="000000"/>
                  <w:sz w:val="20"/>
                  <w:szCs w:val="20"/>
                  <w:lang w:val="nl-NL"/>
                </w:rPr>
                <w:t>omzetten van de zaakgegevens naar een duurzaam bewaarbaar informatieobject</w:t>
              </w:r>
            </w:ins>
            <w:ins w:id="1453" w:author="Arjan" w:date="2012-12-19T16:11:00Z">
              <w:r w:rsidR="00217075" w:rsidRPr="00DD0F4F">
                <w:rPr>
                  <w:rFonts w:ascii="Arial" w:eastAsia="Times New Roman" w:hAnsi="Arial" w:cs="Arial"/>
                  <w:color w:val="000000"/>
                  <w:sz w:val="20"/>
                  <w:szCs w:val="20"/>
                  <w:lang w:val="nl-NL"/>
                </w:rPr>
                <w:t xml:space="preserve"> in pdf</w:t>
              </w:r>
            </w:ins>
            <w:ins w:id="1454" w:author="Arjan" w:date="2012-12-19T15:50:00Z">
              <w:r w:rsidRPr="00DD0F4F">
                <w:rPr>
                  <w:rFonts w:ascii="Arial" w:eastAsia="Times New Roman" w:hAnsi="Arial" w:cs="Arial"/>
                  <w:color w:val="000000"/>
                  <w:sz w:val="20"/>
                  <w:szCs w:val="20"/>
                  <w:lang w:val="nl-NL"/>
                </w:rPr>
                <w:t>), degene die verantwoordelijk</w:t>
              </w:r>
            </w:ins>
            <w:ins w:id="1455" w:author="Arjan" w:date="2012-12-19T15:51:00Z">
              <w:r w:rsidRPr="00DD0F4F">
                <w:rPr>
                  <w:rFonts w:ascii="Arial" w:eastAsia="Times New Roman" w:hAnsi="Arial" w:cs="Arial"/>
                  <w:color w:val="000000"/>
                  <w:sz w:val="20"/>
                  <w:szCs w:val="20"/>
                  <w:lang w:val="nl-NL"/>
                </w:rPr>
                <w:t xml:space="preserve"> is voor </w:t>
              </w:r>
            </w:ins>
            <w:ins w:id="1456" w:author="Arjan" w:date="2012-12-19T15:54:00Z">
              <w:r w:rsidR="00F43AA2" w:rsidRPr="00DD0F4F">
                <w:rPr>
                  <w:rFonts w:ascii="Arial" w:eastAsia="Times New Roman" w:hAnsi="Arial" w:cs="Arial"/>
                  <w:color w:val="000000"/>
                  <w:sz w:val="20"/>
                  <w:szCs w:val="20"/>
                  <w:lang w:val="nl-NL"/>
                </w:rPr>
                <w:t xml:space="preserve">de </w:t>
              </w:r>
            </w:ins>
            <w:ins w:id="1457" w:author="Arjan" w:date="2012-12-19T15:51:00Z">
              <w:r w:rsidRPr="00DD0F4F">
                <w:rPr>
                  <w:rFonts w:ascii="Arial" w:eastAsia="Times New Roman" w:hAnsi="Arial" w:cs="Arial"/>
                  <w:color w:val="000000"/>
                  <w:sz w:val="20"/>
                  <w:szCs w:val="20"/>
                  <w:lang w:val="nl-NL"/>
                </w:rPr>
                <w:t>inhoud van het informatieobject vanuit zijn of haar rol bij de zaak (</w:t>
              </w:r>
            </w:ins>
            <w:ins w:id="1458" w:author="Arjan" w:date="2013-02-04T14:54:00Z">
              <w:r w:rsidR="00497884" w:rsidRPr="00DD0F4F">
                <w:rPr>
                  <w:rFonts w:ascii="Arial" w:eastAsia="Times New Roman" w:hAnsi="Arial" w:cs="Arial"/>
                  <w:color w:val="000000"/>
                  <w:sz w:val="20"/>
                  <w:szCs w:val="20"/>
                  <w:lang w:val="nl-NL"/>
                </w:rPr>
                <w:t>veelal</w:t>
              </w:r>
            </w:ins>
            <w:ins w:id="1459" w:author="Arjan" w:date="2012-12-19T15:51:00Z">
              <w:r w:rsidRPr="00DD0F4F">
                <w:rPr>
                  <w:rFonts w:ascii="Arial" w:eastAsia="Times New Roman" w:hAnsi="Arial" w:cs="Arial"/>
                  <w:color w:val="000000"/>
                  <w:sz w:val="20"/>
                  <w:szCs w:val="20"/>
                  <w:lang w:val="nl-NL"/>
                </w:rPr>
                <w:t xml:space="preserve"> de</w:t>
              </w:r>
            </w:ins>
            <w:ins w:id="1460" w:author="Arjan" w:date="2012-12-19T15:53:00Z">
              <w:r w:rsidR="00F43AA2" w:rsidRPr="00DD0F4F">
                <w:rPr>
                  <w:rFonts w:ascii="Arial" w:eastAsia="Times New Roman" w:hAnsi="Arial" w:cs="Arial"/>
                  <w:color w:val="000000"/>
                  <w:sz w:val="20"/>
                  <w:szCs w:val="20"/>
                  <w:lang w:val="nl-NL"/>
                </w:rPr>
                <w:t xml:space="preserve">gene in de rol van Zaakcoördinator). </w:t>
              </w:r>
            </w:ins>
            <w:ins w:id="1461" w:author="Arjan" w:date="2012-12-19T15:50:00Z">
              <w:r w:rsidRPr="00DD0F4F">
                <w:rPr>
                  <w:rFonts w:ascii="Arial" w:eastAsia="Times New Roman" w:hAnsi="Arial" w:cs="Arial"/>
                  <w:color w:val="000000"/>
                  <w:sz w:val="20"/>
                  <w:szCs w:val="20"/>
                  <w:lang w:val="nl-NL"/>
                </w:rPr>
                <w:t xml:space="preserve">  </w:t>
              </w:r>
            </w:ins>
          </w:p>
        </w:tc>
      </w:tr>
      <w:tr w:rsidR="008F7B24" w:rsidRPr="005E066D" w:rsidTr="006B0CA1">
        <w:tc>
          <w:tcPr>
            <w:tcW w:w="3780" w:type="dxa"/>
            <w:tcBorders>
              <w:top w:val="nil"/>
              <w:left w:val="nil"/>
              <w:bottom w:val="nil"/>
              <w:right w:val="nil"/>
            </w:tcBorders>
          </w:tcPr>
          <w:p w:rsidR="008F7B24" w:rsidRPr="00DD0F4F" w:rsidRDefault="008F7B24" w:rsidP="008F7B24">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8F7B24" w:rsidRPr="00DD0F4F" w:rsidRDefault="008F7B24" w:rsidP="008F7B24">
            <w:pPr>
              <w:autoSpaceDE w:val="0"/>
              <w:autoSpaceDN w:val="0"/>
              <w:adjustRightInd w:val="0"/>
              <w:spacing w:after="0" w:line="240" w:lineRule="auto"/>
              <w:rPr>
                <w:rFonts w:ascii="Arial" w:eastAsia="Times New Roman" w:hAnsi="Arial" w:cs="Arial"/>
                <w:color w:val="000000"/>
                <w:sz w:val="20"/>
                <w:szCs w:val="20"/>
                <w:lang w:val="nl-NL"/>
              </w:rPr>
            </w:pPr>
          </w:p>
        </w:tc>
      </w:tr>
      <w:tr w:rsidR="008F7B24" w:rsidRPr="008F7B24" w:rsidTr="006B0CA1">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Formaat attribuutsoort</w:t>
            </w:r>
          </w:p>
        </w:tc>
        <w:tc>
          <w:tcPr>
            <w:tcW w:w="5580" w:type="dxa"/>
            <w:tcBorders>
              <w:top w:val="nil"/>
              <w:left w:val="nil"/>
              <w:bottom w:val="nil"/>
              <w:right w:val="nil"/>
            </w:tcBorders>
          </w:tcPr>
          <w:p w:rsidR="008F7B24" w:rsidRPr="008F7B24" w:rsidRDefault="008F2B4B"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hAnsi="Arial" w:cs="Arial"/>
                <w:sz w:val="20"/>
                <w:szCs w:val="20"/>
                <w:lang w:val="en-AU"/>
              </w:rPr>
              <w:fldChar w:fldCharType="begin" w:fldLock="1"/>
            </w:r>
            <w:r w:rsidR="008F7B24" w:rsidRPr="008F7B24">
              <w:rPr>
                <w:rFonts w:ascii="Arial" w:hAnsi="Arial" w:cs="Arial"/>
                <w:sz w:val="20"/>
                <w:szCs w:val="20"/>
                <w:lang w:val="en-AU"/>
              </w:rPr>
              <w:instrText xml:space="preserve">MERGEFIELD </w:instrText>
            </w:r>
            <w:r w:rsidR="008F7B24" w:rsidRPr="008F7B24">
              <w:rPr>
                <w:rFonts w:ascii="Arial" w:eastAsia="Times New Roman" w:hAnsi="Arial" w:cs="Arial"/>
                <w:color w:val="000000"/>
                <w:sz w:val="20"/>
                <w:szCs w:val="20"/>
              </w:rPr>
              <w:instrText>Att.Type</w:instrText>
            </w:r>
            <w:r w:rsidRPr="008F7B24">
              <w:rPr>
                <w:rFonts w:ascii="Arial" w:hAnsi="Arial" w:cs="Arial"/>
                <w:sz w:val="20"/>
                <w:szCs w:val="20"/>
                <w:lang w:val="en-AU"/>
              </w:rPr>
              <w:fldChar w:fldCharType="separate"/>
            </w:r>
            <w:r w:rsidR="008F7B24" w:rsidRPr="008F7B24">
              <w:rPr>
                <w:rFonts w:ascii="Arial" w:eastAsia="Times New Roman" w:hAnsi="Arial" w:cs="Arial"/>
                <w:color w:val="000000"/>
                <w:sz w:val="20"/>
                <w:szCs w:val="20"/>
              </w:rPr>
              <w:t>AN200</w:t>
            </w:r>
            <w:r w:rsidRPr="008F7B24">
              <w:rPr>
                <w:rFonts w:ascii="Arial" w:hAnsi="Arial" w:cs="Arial"/>
                <w:sz w:val="20"/>
                <w:szCs w:val="20"/>
                <w:lang w:val="en-AU"/>
              </w:rPr>
              <w:fldChar w:fldCharType="end"/>
            </w:r>
          </w:p>
        </w:tc>
      </w:tr>
      <w:tr w:rsidR="008F7B24" w:rsidRPr="008F7B24" w:rsidTr="006B0CA1">
        <w:trPr>
          <w:trHeight w:val="230"/>
        </w:trPr>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5E066D" w:rsidTr="006B0CA1">
        <w:trPr>
          <w:trHeight w:val="230"/>
        </w:trPr>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Waardenverzameling</w:t>
            </w:r>
          </w:p>
        </w:tc>
        <w:tc>
          <w:tcPr>
            <w:tcW w:w="5580" w:type="dxa"/>
            <w:tcBorders>
              <w:top w:val="nil"/>
              <w:left w:val="nil"/>
              <w:bottom w:val="nil"/>
              <w:right w:val="nil"/>
            </w:tcBorders>
          </w:tcPr>
          <w:p w:rsidR="008F7B24" w:rsidRPr="00DD0F4F" w:rsidRDefault="008F7B24" w:rsidP="00497884">
            <w:pPr>
              <w:autoSpaceDE w:val="0"/>
              <w:autoSpaceDN w:val="0"/>
              <w:adjustRightInd w:val="0"/>
              <w:spacing w:after="0" w:line="240" w:lineRule="auto"/>
              <w:rPr>
                <w:rFonts w:ascii="Arial" w:eastAsia="Times New Roman" w:hAnsi="Arial" w:cs="Arial"/>
                <w:color w:val="000000"/>
                <w:sz w:val="20"/>
                <w:szCs w:val="20"/>
                <w:lang w:val="nl-NL"/>
              </w:rPr>
            </w:pPr>
            <w:del w:id="1462" w:author="Arjan" w:date="2013-02-04T14:49:00Z">
              <w:r w:rsidRPr="00DD0F4F" w:rsidDel="00497884">
                <w:rPr>
                  <w:rFonts w:ascii="Arial" w:eastAsia="Times New Roman" w:hAnsi="Arial" w:cs="Arial"/>
                  <w:color w:val="000000"/>
                  <w:sz w:val="20"/>
                  <w:szCs w:val="20"/>
                  <w:lang w:val="nl-NL"/>
                </w:rPr>
                <w:delText>alle alfanumerieke tekens</w:delText>
              </w:r>
            </w:del>
            <w:ins w:id="1463" w:author="Arjan" w:date="2013-02-04T14:49:00Z">
              <w:r w:rsidR="00497884" w:rsidRPr="00DD0F4F">
                <w:rPr>
                  <w:rFonts w:ascii="Arial" w:eastAsia="Times New Roman" w:hAnsi="Arial" w:cs="Arial"/>
                  <w:color w:val="000000"/>
                  <w:sz w:val="20"/>
                  <w:szCs w:val="20"/>
                  <w:lang w:val="nl-NL"/>
                </w:rPr>
                <w:t xml:space="preserve">De naamgegevens van </w:t>
              </w:r>
            </w:ins>
            <w:ins w:id="1464" w:author="Arjan" w:date="2013-02-04T14:50:00Z">
              <w:r w:rsidR="00497884" w:rsidRPr="00DD0F4F">
                <w:rPr>
                  <w:rFonts w:ascii="Arial" w:eastAsia="Times New Roman" w:hAnsi="Arial" w:cs="Arial"/>
                  <w:color w:val="000000"/>
                  <w:sz w:val="20"/>
                  <w:szCs w:val="20"/>
                  <w:lang w:val="nl-NL"/>
                </w:rPr>
                <w:t xml:space="preserve">de </w:t>
              </w:r>
            </w:ins>
            <w:ins w:id="1465" w:author="Arjan" w:date="2013-02-04T14:56:00Z">
              <w:r w:rsidR="001B7FEC" w:rsidRPr="00DD0F4F">
                <w:rPr>
                  <w:rFonts w:ascii="Arial" w:eastAsia="Times New Roman" w:hAnsi="Arial" w:cs="Arial"/>
                  <w:color w:val="000000"/>
                  <w:sz w:val="20"/>
                  <w:szCs w:val="20"/>
                  <w:lang w:val="nl-NL"/>
                </w:rPr>
                <w:t xml:space="preserve">auteur </w:t>
              </w:r>
            </w:ins>
            <w:ins w:id="1466" w:author="Arjan" w:date="2013-02-04T14:57:00Z">
              <w:r w:rsidR="001B7FEC" w:rsidRPr="00DD0F4F">
                <w:rPr>
                  <w:rFonts w:ascii="Arial" w:eastAsia="Times New Roman" w:hAnsi="Arial" w:cs="Arial"/>
                  <w:color w:val="000000"/>
                  <w:sz w:val="20"/>
                  <w:szCs w:val="20"/>
                  <w:lang w:val="nl-NL"/>
                </w:rPr>
                <w:t xml:space="preserve">zijnde een </w:t>
              </w:r>
            </w:ins>
            <w:ins w:id="1467" w:author="Arjan" w:date="2013-02-04T14:51:00Z">
              <w:r w:rsidR="00497884" w:rsidRPr="00DD0F4F">
                <w:rPr>
                  <w:rFonts w:ascii="Arial" w:eastAsia="Times New Roman" w:hAnsi="Arial" w:cs="Arial"/>
                  <w:color w:val="000000"/>
                  <w:sz w:val="20"/>
                  <w:szCs w:val="20"/>
                  <w:lang w:val="nl-NL"/>
                </w:rPr>
                <w:t>betrokkene</w:t>
              </w:r>
            </w:ins>
            <w:ins w:id="1468" w:author="Arjan" w:date="2013-02-04T14:50:00Z">
              <w:r w:rsidR="00497884" w:rsidRPr="00DD0F4F">
                <w:rPr>
                  <w:rFonts w:ascii="Arial" w:eastAsia="Times New Roman" w:hAnsi="Arial" w:cs="Arial"/>
                  <w:color w:val="000000"/>
                  <w:sz w:val="20"/>
                  <w:szCs w:val="20"/>
                  <w:lang w:val="nl-NL"/>
                </w:rPr>
                <w:t xml:space="preserve"> die in een rol aan de zaak gerelateerd is, dan wel, indien de auteur niet in een r</w:t>
              </w:r>
            </w:ins>
            <w:ins w:id="1469" w:author="Arjan" w:date="2013-02-04T14:51:00Z">
              <w:r w:rsidR="00497884" w:rsidRPr="00DD0F4F">
                <w:rPr>
                  <w:rFonts w:ascii="Arial" w:eastAsia="Times New Roman" w:hAnsi="Arial" w:cs="Arial"/>
                  <w:color w:val="000000"/>
                  <w:sz w:val="20"/>
                  <w:szCs w:val="20"/>
                  <w:lang w:val="nl-NL"/>
                </w:rPr>
                <w:t>ol aan de zaak gerelat</w:t>
              </w:r>
            </w:ins>
            <w:ins w:id="1470" w:author="Arjan" w:date="2013-02-04T14:52:00Z">
              <w:r w:rsidR="00497884" w:rsidRPr="00DD0F4F">
                <w:rPr>
                  <w:rFonts w:ascii="Arial" w:eastAsia="Times New Roman" w:hAnsi="Arial" w:cs="Arial"/>
                  <w:color w:val="000000"/>
                  <w:sz w:val="20"/>
                  <w:szCs w:val="20"/>
                  <w:lang w:val="nl-NL"/>
                </w:rPr>
                <w:t xml:space="preserve">eerd is, de naamgegevens van de </w:t>
              </w:r>
            </w:ins>
            <w:ins w:id="1471" w:author="Arjan" w:date="2013-02-04T14:53:00Z">
              <w:r w:rsidR="00497884" w:rsidRPr="00DD0F4F">
                <w:rPr>
                  <w:rFonts w:ascii="Arial" w:eastAsia="Times New Roman" w:hAnsi="Arial" w:cs="Arial"/>
                  <w:color w:val="000000"/>
                  <w:sz w:val="20"/>
                  <w:szCs w:val="20"/>
                  <w:lang w:val="nl-NL"/>
                </w:rPr>
                <w:t>natuurlijk persoon of organisatie</w:t>
              </w:r>
            </w:ins>
            <w:ins w:id="1472" w:author="Arjan" w:date="2013-02-04T14:57:00Z">
              <w:r w:rsidR="001B7FEC" w:rsidRPr="00DD0F4F">
                <w:rPr>
                  <w:rFonts w:ascii="Arial" w:eastAsia="Times New Roman" w:hAnsi="Arial" w:cs="Arial"/>
                  <w:color w:val="000000"/>
                  <w:sz w:val="20"/>
                  <w:szCs w:val="20"/>
                  <w:lang w:val="nl-NL"/>
                </w:rPr>
                <w:t xml:space="preserve"> zijnde de auteur</w:t>
              </w:r>
            </w:ins>
            <w:ins w:id="1473" w:author="Arjan" w:date="2013-02-04T14:53:00Z">
              <w:r w:rsidR="00497884" w:rsidRPr="00DD0F4F">
                <w:rPr>
                  <w:rFonts w:ascii="Arial" w:eastAsia="Times New Roman" w:hAnsi="Arial" w:cs="Arial"/>
                  <w:color w:val="000000"/>
                  <w:sz w:val="20"/>
                  <w:szCs w:val="20"/>
                  <w:lang w:val="nl-NL"/>
                </w:rPr>
                <w:t>. In het laatste geval verdient het aanbeveling om aanvullend te vermelden uit welken hoofde het auteurschap wordt uitgeoefend</w:t>
              </w:r>
            </w:ins>
            <w:ins w:id="1474" w:author="Arjan" w:date="2013-02-04T14:54:00Z">
              <w:r w:rsidR="00497884" w:rsidRPr="00DD0F4F">
                <w:rPr>
                  <w:rFonts w:ascii="Arial" w:eastAsia="Times New Roman" w:hAnsi="Arial" w:cs="Arial"/>
                  <w:color w:val="000000"/>
                  <w:sz w:val="20"/>
                  <w:szCs w:val="20"/>
                  <w:lang w:val="nl-NL"/>
                </w:rPr>
                <w:t xml:space="preserve">. </w:t>
              </w:r>
            </w:ins>
          </w:p>
        </w:tc>
      </w:tr>
      <w:tr w:rsidR="008F7B24" w:rsidRPr="005E066D" w:rsidTr="006B0CA1">
        <w:trPr>
          <w:trHeight w:val="215"/>
        </w:trPr>
        <w:tc>
          <w:tcPr>
            <w:tcW w:w="3780" w:type="dxa"/>
            <w:tcBorders>
              <w:top w:val="nil"/>
              <w:left w:val="nil"/>
              <w:bottom w:val="nil"/>
              <w:right w:val="nil"/>
            </w:tcBorders>
          </w:tcPr>
          <w:p w:rsidR="008F7B24" w:rsidRPr="00DD0F4F" w:rsidRDefault="008F7B24" w:rsidP="008F7B24">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8F7B24" w:rsidRPr="00DD0F4F" w:rsidRDefault="008F7B24" w:rsidP="008F7B24">
            <w:pPr>
              <w:autoSpaceDE w:val="0"/>
              <w:autoSpaceDN w:val="0"/>
              <w:adjustRightInd w:val="0"/>
              <w:spacing w:after="0" w:line="240" w:lineRule="auto"/>
              <w:rPr>
                <w:rFonts w:ascii="Arial" w:eastAsia="Times New Roman" w:hAnsi="Arial" w:cs="Arial"/>
                <w:color w:val="000000"/>
                <w:sz w:val="20"/>
                <w:szCs w:val="20"/>
                <w:lang w:val="nl-NL"/>
              </w:rPr>
            </w:pPr>
          </w:p>
        </w:tc>
      </w:tr>
      <w:tr w:rsidR="008F7B24" w:rsidRPr="008F7B24" w:rsidTr="006B0CA1">
        <w:trPr>
          <w:trHeight w:val="215"/>
        </w:trPr>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Indicatie materiële historie</w:t>
            </w: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color w:val="000000"/>
                <w:sz w:val="20"/>
                <w:szCs w:val="20"/>
              </w:rPr>
              <w:t>Ja</w:t>
            </w:r>
          </w:p>
        </w:tc>
      </w:tr>
      <w:tr w:rsidR="008F7B24" w:rsidRPr="008F7B24" w:rsidTr="006B0CA1">
        <w:trPr>
          <w:trHeight w:val="230"/>
        </w:trPr>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rsidTr="006B0CA1">
        <w:trPr>
          <w:trHeight w:val="230"/>
        </w:trPr>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Indicatie formele historie</w:t>
            </w: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color w:val="000000"/>
                <w:sz w:val="20"/>
                <w:szCs w:val="20"/>
              </w:rPr>
              <w:t>Ja</w:t>
            </w:r>
          </w:p>
        </w:tc>
      </w:tr>
      <w:tr w:rsidR="008F7B24" w:rsidRPr="008F7B24" w:rsidTr="006B0CA1">
        <w:trPr>
          <w:trHeight w:val="230"/>
        </w:trPr>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rsidTr="006B0CA1">
        <w:trPr>
          <w:trHeight w:val="230"/>
        </w:trPr>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Aanduiding brondocument</w:t>
            </w:r>
          </w:p>
        </w:tc>
        <w:tc>
          <w:tcPr>
            <w:tcW w:w="5580" w:type="dxa"/>
            <w:tcBorders>
              <w:top w:val="nil"/>
              <w:left w:val="nil"/>
              <w:bottom w:val="nil"/>
              <w:right w:val="nil"/>
            </w:tcBorders>
          </w:tcPr>
          <w:p w:rsidR="008F7B24" w:rsidRPr="008F7B24" w:rsidRDefault="00AF659B" w:rsidP="008F7B24">
            <w:pPr>
              <w:autoSpaceDE w:val="0"/>
              <w:autoSpaceDN w:val="0"/>
              <w:adjustRightInd w:val="0"/>
              <w:spacing w:after="0" w:line="240" w:lineRule="auto"/>
              <w:rPr>
                <w:rFonts w:ascii="Arial" w:eastAsia="Times New Roman" w:hAnsi="Arial" w:cs="Arial"/>
                <w:color w:val="000000"/>
                <w:sz w:val="20"/>
                <w:szCs w:val="20"/>
              </w:rPr>
            </w:pPr>
            <w:ins w:id="1475" w:author="Arjan" w:date="2012-12-19T15:54:00Z">
              <w:r>
                <w:rPr>
                  <w:rFonts w:ascii="Arial" w:eastAsia="Times New Roman" w:hAnsi="Arial" w:cs="Arial"/>
                  <w:color w:val="000000"/>
                  <w:sz w:val="20"/>
                  <w:szCs w:val="20"/>
                </w:rPr>
                <w:t>Nee</w:t>
              </w:r>
            </w:ins>
          </w:p>
        </w:tc>
      </w:tr>
      <w:tr w:rsidR="008F7B24" w:rsidRPr="008F7B24" w:rsidTr="006B0CA1">
        <w:trPr>
          <w:trHeight w:val="230"/>
        </w:trPr>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rsidTr="006B0CA1">
        <w:trPr>
          <w:trHeight w:val="230"/>
        </w:trPr>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Indicatie in onderzoek</w:t>
            </w: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color w:val="000000"/>
                <w:sz w:val="20"/>
                <w:szCs w:val="20"/>
              </w:rPr>
              <w:t>Nee</w:t>
            </w:r>
          </w:p>
        </w:tc>
      </w:tr>
      <w:tr w:rsidR="008F7B24" w:rsidRPr="008F7B24" w:rsidTr="006B0CA1">
        <w:trPr>
          <w:trHeight w:val="230"/>
        </w:trPr>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rsidTr="006B0CA1">
        <w:trPr>
          <w:trHeight w:val="411"/>
        </w:trPr>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Aanduiding strijdigheid/nietigheid</w:t>
            </w: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color w:val="000000"/>
                <w:sz w:val="20"/>
                <w:szCs w:val="20"/>
              </w:rPr>
              <w:t>Nee</w:t>
            </w:r>
          </w:p>
        </w:tc>
      </w:tr>
      <w:tr w:rsidR="008F7B24" w:rsidRPr="008F7B24" w:rsidTr="006B0CA1">
        <w:trPr>
          <w:trHeight w:val="245"/>
        </w:trPr>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rsidTr="006B0CA1">
        <w:trPr>
          <w:trHeight w:val="230"/>
        </w:trPr>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Indicatie kardinaliteit</w:t>
            </w:r>
          </w:p>
        </w:tc>
        <w:tc>
          <w:tcPr>
            <w:tcW w:w="5580" w:type="dxa"/>
            <w:tcBorders>
              <w:top w:val="nil"/>
              <w:left w:val="nil"/>
              <w:bottom w:val="nil"/>
              <w:right w:val="nil"/>
            </w:tcBorders>
          </w:tcPr>
          <w:p w:rsidR="008F7B24" w:rsidRPr="008F7B24" w:rsidRDefault="008F2B4B"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hAnsi="Arial" w:cs="Arial"/>
                <w:sz w:val="20"/>
                <w:szCs w:val="20"/>
                <w:lang w:val="en-AU"/>
              </w:rPr>
              <w:fldChar w:fldCharType="begin" w:fldLock="1"/>
            </w:r>
            <w:r w:rsidR="008F7B24" w:rsidRPr="008F7B24">
              <w:rPr>
                <w:rFonts w:ascii="Arial" w:hAnsi="Arial" w:cs="Arial"/>
                <w:sz w:val="20"/>
                <w:szCs w:val="20"/>
                <w:lang w:val="en-AU"/>
              </w:rPr>
              <w:instrText xml:space="preserve">MERGEFIELD </w:instrText>
            </w:r>
            <w:r w:rsidR="008F7B24" w:rsidRPr="008F7B24">
              <w:rPr>
                <w:rFonts w:ascii="Arial" w:eastAsia="Times New Roman" w:hAnsi="Arial" w:cs="Arial"/>
                <w:color w:val="000000"/>
                <w:sz w:val="20"/>
                <w:szCs w:val="20"/>
              </w:rPr>
              <w:instrText>Att.LowerBound</w:instrText>
            </w:r>
            <w:r w:rsidRPr="008F7B24">
              <w:rPr>
                <w:rFonts w:ascii="Arial" w:hAnsi="Arial" w:cs="Arial"/>
                <w:sz w:val="20"/>
                <w:szCs w:val="20"/>
                <w:lang w:val="en-AU"/>
              </w:rPr>
              <w:fldChar w:fldCharType="separate"/>
            </w:r>
            <w:r w:rsidR="008F7B24" w:rsidRPr="008F7B24">
              <w:rPr>
                <w:rFonts w:ascii="Arial" w:eastAsia="Times New Roman" w:hAnsi="Arial" w:cs="Arial"/>
                <w:color w:val="000000"/>
                <w:sz w:val="20"/>
                <w:szCs w:val="20"/>
              </w:rPr>
              <w:t>1</w:t>
            </w:r>
            <w:r w:rsidRPr="008F7B24">
              <w:rPr>
                <w:rFonts w:ascii="Arial" w:hAnsi="Arial" w:cs="Arial"/>
                <w:sz w:val="20"/>
                <w:szCs w:val="20"/>
                <w:lang w:val="en-AU"/>
              </w:rPr>
              <w:fldChar w:fldCharType="end"/>
            </w:r>
            <w:r w:rsidR="008F7B24" w:rsidRPr="008F7B24">
              <w:rPr>
                <w:rFonts w:ascii="Arial" w:eastAsia="Times New Roman" w:hAnsi="Arial" w:cs="Arial"/>
                <w:color w:val="000000"/>
                <w:sz w:val="20"/>
                <w:szCs w:val="20"/>
              </w:rPr>
              <w:t xml:space="preserve"> - </w:t>
            </w:r>
            <w:r w:rsidRPr="008F7B24">
              <w:rPr>
                <w:rFonts w:ascii="Arial" w:eastAsia="Times New Roman" w:hAnsi="Arial" w:cs="Arial"/>
                <w:color w:val="000000"/>
                <w:sz w:val="20"/>
                <w:szCs w:val="20"/>
              </w:rPr>
              <w:fldChar w:fldCharType="begin" w:fldLock="1"/>
            </w:r>
            <w:r w:rsidR="008F7B24" w:rsidRPr="008F7B24">
              <w:rPr>
                <w:rFonts w:ascii="Arial" w:eastAsia="Times New Roman" w:hAnsi="Arial" w:cs="Arial"/>
                <w:color w:val="000000"/>
                <w:sz w:val="20"/>
                <w:szCs w:val="20"/>
              </w:rPr>
              <w:instrText>MERGEFIELD Att.UpperBound</w:instrText>
            </w:r>
            <w:r w:rsidRPr="008F7B24">
              <w:rPr>
                <w:rFonts w:ascii="Arial" w:eastAsia="Times New Roman" w:hAnsi="Arial" w:cs="Arial"/>
                <w:color w:val="000000"/>
                <w:sz w:val="20"/>
                <w:szCs w:val="20"/>
              </w:rPr>
              <w:fldChar w:fldCharType="separate"/>
            </w:r>
            <w:r w:rsidR="008F7B24" w:rsidRPr="008F7B24">
              <w:rPr>
                <w:rFonts w:ascii="Arial" w:eastAsia="Times New Roman" w:hAnsi="Arial" w:cs="Arial"/>
                <w:color w:val="000000"/>
                <w:sz w:val="20"/>
                <w:szCs w:val="20"/>
              </w:rPr>
              <w:t>1</w:t>
            </w:r>
            <w:r w:rsidRPr="008F7B24">
              <w:rPr>
                <w:rFonts w:ascii="Arial" w:eastAsia="Times New Roman" w:hAnsi="Arial" w:cs="Arial"/>
                <w:color w:val="000000"/>
                <w:sz w:val="20"/>
                <w:szCs w:val="20"/>
              </w:rPr>
              <w:fldChar w:fldCharType="end"/>
            </w:r>
          </w:p>
        </w:tc>
      </w:tr>
      <w:tr w:rsidR="008F7B24" w:rsidRPr="008F7B24" w:rsidTr="006B0CA1">
        <w:trPr>
          <w:trHeight w:val="230"/>
        </w:trPr>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rsidTr="006B0CA1">
        <w:trPr>
          <w:trHeight w:val="230"/>
        </w:trPr>
        <w:tc>
          <w:tcPr>
            <w:tcW w:w="37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Indicatie authentiek</w:t>
            </w:r>
          </w:p>
        </w:tc>
        <w:tc>
          <w:tcPr>
            <w:tcW w:w="5580" w:type="dxa"/>
            <w:tcBorders>
              <w:top w:val="nil"/>
              <w:left w:val="nil"/>
              <w:bottom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color w:val="000000"/>
                <w:sz w:val="20"/>
                <w:szCs w:val="20"/>
              </w:rPr>
              <w:t>Gemeentelijk basisgegeven</w:t>
            </w:r>
          </w:p>
        </w:tc>
      </w:tr>
      <w:tr w:rsidR="008F7B24" w:rsidRPr="008F7B24" w:rsidTr="006B0CA1">
        <w:trPr>
          <w:trHeight w:val="230"/>
        </w:trPr>
        <w:tc>
          <w:tcPr>
            <w:tcW w:w="3780" w:type="dxa"/>
            <w:tcBorders>
              <w:top w:val="nil"/>
              <w:left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rsidTr="006B0CA1">
        <w:trPr>
          <w:trHeight w:val="230"/>
        </w:trPr>
        <w:tc>
          <w:tcPr>
            <w:tcW w:w="3780" w:type="dxa"/>
            <w:tcBorders>
              <w:top w:val="nil"/>
              <w:left w:val="nil"/>
              <w:bottom w:val="single" w:sz="4" w:space="0" w:color="auto"/>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r w:rsidRPr="008F7B24">
              <w:rPr>
                <w:rFonts w:ascii="Arial" w:eastAsia="Times New Roman" w:hAnsi="Arial" w:cs="Arial"/>
                <w:b/>
                <w:bCs/>
                <w:color w:val="000000"/>
                <w:sz w:val="20"/>
                <w:szCs w:val="20"/>
              </w:rPr>
              <w:t>Regels attribuutsoort</w:t>
            </w:r>
          </w:p>
        </w:tc>
        <w:tc>
          <w:tcPr>
            <w:tcW w:w="5580" w:type="dxa"/>
            <w:tcBorders>
              <w:top w:val="nil"/>
              <w:left w:val="nil"/>
              <w:bottom w:val="single" w:sz="4" w:space="0" w:color="auto"/>
              <w:right w:val="nil"/>
            </w:tcBorders>
          </w:tcPr>
          <w:p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color w:val="000000"/>
                <w:sz w:val="20"/>
                <w:szCs w:val="20"/>
              </w:rPr>
              <w:t>-</w:t>
            </w:r>
          </w:p>
        </w:tc>
      </w:tr>
    </w:tbl>
    <w:p w:rsidR="00ED4564" w:rsidRDefault="00ED4564" w:rsidP="00ED4564"/>
    <w:p w:rsidR="00ED4564" w:rsidRPr="00DD0F4F" w:rsidRDefault="008F2B4B" w:rsidP="00ED4564">
      <w:pPr>
        <w:autoSpaceDE w:val="0"/>
        <w:autoSpaceDN w:val="0"/>
        <w:adjustRightInd w:val="0"/>
        <w:spacing w:before="240" w:after="60" w:line="240" w:lineRule="auto"/>
        <w:outlineLvl w:val="3"/>
        <w:rPr>
          <w:ins w:id="1476" w:author="Arjan" w:date="2014-09-08T18:05:00Z"/>
          <w:rFonts w:ascii="Arial" w:eastAsia="Times New Roman" w:hAnsi="Arial" w:cs="Arial"/>
          <w:b/>
          <w:bCs/>
          <w:color w:val="004080"/>
          <w:sz w:val="24"/>
          <w:szCs w:val="24"/>
          <w:lang w:val="nl-NL"/>
        </w:rPr>
      </w:pPr>
      <w:ins w:id="1477" w:author="Arjan" w:date="2014-09-08T18:05:00Z">
        <w:r w:rsidRPr="00CF1DA2">
          <w:rPr>
            <w:rFonts w:ascii="Arial" w:hAnsi="Arial" w:cs="Arial"/>
            <w:sz w:val="20"/>
            <w:szCs w:val="20"/>
            <w:lang w:val="en-AU"/>
          </w:rPr>
          <w:fldChar w:fldCharType="begin" w:fldLock="1"/>
        </w:r>
        <w:r w:rsidR="00ED4564" w:rsidRPr="00DD0F4F">
          <w:rPr>
            <w:rFonts w:ascii="Arial" w:hAnsi="Arial" w:cs="Arial"/>
            <w:sz w:val="20"/>
            <w:szCs w:val="20"/>
            <w:lang w:val="nl-NL"/>
          </w:rPr>
          <w:instrText xml:space="preserve">MERGEFIELD </w:instrText>
        </w:r>
        <w:r w:rsidR="00ED4564" w:rsidRPr="00DD0F4F">
          <w:rPr>
            <w:rFonts w:ascii="Arial" w:eastAsia="Times New Roman" w:hAnsi="Arial" w:cs="Arial"/>
            <w:b/>
            <w:bCs/>
            <w:color w:val="004080"/>
            <w:sz w:val="24"/>
            <w:szCs w:val="24"/>
            <w:lang w:val="nl-NL"/>
          </w:rPr>
          <w:instrText>Connector.Stereotype</w:instrText>
        </w:r>
        <w:r w:rsidRPr="00CF1DA2">
          <w:rPr>
            <w:rFonts w:ascii="Arial" w:hAnsi="Arial" w:cs="Arial"/>
            <w:sz w:val="20"/>
            <w:szCs w:val="20"/>
            <w:lang w:val="en-AU"/>
          </w:rPr>
          <w:fldChar w:fldCharType="separate"/>
        </w:r>
        <w:r w:rsidR="00ED4564" w:rsidRPr="00DD0F4F">
          <w:rPr>
            <w:rFonts w:ascii="Arial" w:eastAsia="Times New Roman" w:hAnsi="Arial" w:cs="Arial"/>
            <w:b/>
            <w:bCs/>
            <w:color w:val="004080"/>
            <w:sz w:val="24"/>
            <w:szCs w:val="24"/>
            <w:lang w:val="nl-NL"/>
          </w:rPr>
          <w:t>«Relatiesoort»</w:t>
        </w:r>
        <w:r w:rsidRPr="00CF1DA2">
          <w:rPr>
            <w:rFonts w:ascii="Arial" w:hAnsi="Arial" w:cs="Arial"/>
            <w:sz w:val="20"/>
            <w:szCs w:val="20"/>
            <w:lang w:val="en-AU"/>
          </w:rPr>
          <w:fldChar w:fldCharType="end"/>
        </w:r>
        <w:r w:rsidR="00ED4564" w:rsidRPr="00DD0F4F">
          <w:rPr>
            <w:rFonts w:ascii="Arial" w:eastAsia="Times New Roman" w:hAnsi="Arial" w:cs="Arial"/>
            <w:b/>
            <w:bCs/>
            <w:color w:val="004080"/>
            <w:sz w:val="24"/>
            <w:szCs w:val="24"/>
            <w:lang w:val="nl-NL"/>
          </w:rPr>
          <w:t xml:space="preserve"> </w:t>
        </w:r>
      </w:ins>
      <w:ins w:id="1478" w:author="Arjan" w:date="2014-09-08T18:06:00Z">
        <w:r w:rsidR="00ED4564" w:rsidRPr="00DD0F4F">
          <w:rPr>
            <w:rFonts w:ascii="Arial" w:eastAsia="Times New Roman" w:hAnsi="Arial" w:cs="Arial"/>
            <w:b/>
            <w:bCs/>
            <w:color w:val="004080"/>
            <w:sz w:val="24"/>
            <w:szCs w:val="24"/>
            <w:lang w:val="nl-NL"/>
          </w:rPr>
          <w:t>is ontvangen van of verzonden aan BETROKKENE</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ED4564" w:rsidRPr="005E066D" w:rsidTr="003C376A">
        <w:trPr>
          <w:trHeight w:val="230"/>
          <w:ins w:id="1479"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480" w:author="Arjan" w:date="2014-09-08T18:05:00Z"/>
                <w:rFonts w:ascii="Arial" w:eastAsia="Times New Roman" w:hAnsi="Arial" w:cs="Arial"/>
                <w:color w:val="000000"/>
                <w:sz w:val="20"/>
                <w:szCs w:val="20"/>
              </w:rPr>
            </w:pPr>
            <w:ins w:id="1481" w:author="Arjan" w:date="2014-09-08T18:05:00Z">
              <w:r w:rsidRPr="00CF1DA2">
                <w:rPr>
                  <w:rFonts w:ascii="Arial" w:eastAsia="Times New Roman" w:hAnsi="Arial" w:cs="Arial"/>
                  <w:b/>
                  <w:bCs/>
                  <w:color w:val="000000"/>
                  <w:sz w:val="20"/>
                  <w:szCs w:val="20"/>
                </w:rPr>
                <w:t>Naam relatiesoort</w:t>
              </w:r>
            </w:ins>
          </w:p>
        </w:tc>
        <w:tc>
          <w:tcPr>
            <w:tcW w:w="5670" w:type="dxa"/>
            <w:tcBorders>
              <w:top w:val="nil"/>
              <w:left w:val="nil"/>
              <w:bottom w:val="nil"/>
              <w:right w:val="nil"/>
            </w:tcBorders>
          </w:tcPr>
          <w:p w:rsidR="00ED4564" w:rsidRPr="00DD0F4F" w:rsidRDefault="00ED4564" w:rsidP="00ED4564">
            <w:pPr>
              <w:autoSpaceDE w:val="0"/>
              <w:autoSpaceDN w:val="0"/>
              <w:adjustRightInd w:val="0"/>
              <w:spacing w:after="0" w:line="240" w:lineRule="auto"/>
              <w:rPr>
                <w:ins w:id="1482" w:author="Arjan" w:date="2014-09-08T18:05:00Z"/>
                <w:rFonts w:ascii="Arial" w:eastAsia="Times New Roman" w:hAnsi="Arial" w:cs="Arial"/>
                <w:color w:val="000000"/>
                <w:sz w:val="20"/>
                <w:szCs w:val="20"/>
                <w:lang w:val="nl-NL"/>
              </w:rPr>
            </w:pPr>
            <w:ins w:id="1483" w:author="Arjan" w:date="2014-09-08T18:06:00Z">
              <w:r w:rsidRPr="00DD0F4F">
                <w:rPr>
                  <w:rFonts w:ascii="Arial" w:eastAsia="Times New Roman" w:hAnsi="Arial" w:cs="Arial"/>
                  <w:color w:val="000000"/>
                  <w:sz w:val="20"/>
                  <w:szCs w:val="20"/>
                  <w:lang w:val="nl-NL"/>
                </w:rPr>
                <w:t xml:space="preserve">is ontvangen van of verzonden aan </w:t>
              </w:r>
            </w:ins>
          </w:p>
        </w:tc>
      </w:tr>
      <w:tr w:rsidR="00ED4564" w:rsidRPr="005E066D" w:rsidTr="003C376A">
        <w:trPr>
          <w:ins w:id="1484" w:author="Arjan" w:date="2014-09-08T18:05:00Z"/>
        </w:trPr>
        <w:tc>
          <w:tcPr>
            <w:tcW w:w="3690" w:type="dxa"/>
            <w:tcBorders>
              <w:top w:val="nil"/>
              <w:left w:val="nil"/>
              <w:bottom w:val="nil"/>
              <w:right w:val="nil"/>
            </w:tcBorders>
          </w:tcPr>
          <w:p w:rsidR="00ED4564" w:rsidRPr="00DD0F4F" w:rsidRDefault="00ED4564" w:rsidP="003C376A">
            <w:pPr>
              <w:autoSpaceDE w:val="0"/>
              <w:autoSpaceDN w:val="0"/>
              <w:adjustRightInd w:val="0"/>
              <w:spacing w:after="0" w:line="240" w:lineRule="auto"/>
              <w:rPr>
                <w:ins w:id="1485" w:author="Arjan" w:date="2014-09-08T18:05: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ED4564" w:rsidRPr="00DD0F4F" w:rsidRDefault="00ED4564" w:rsidP="003C376A">
            <w:pPr>
              <w:autoSpaceDE w:val="0"/>
              <w:autoSpaceDN w:val="0"/>
              <w:adjustRightInd w:val="0"/>
              <w:spacing w:after="0" w:line="240" w:lineRule="auto"/>
              <w:rPr>
                <w:ins w:id="1486" w:author="Arjan" w:date="2014-09-08T18:05:00Z"/>
                <w:rFonts w:ascii="Arial" w:eastAsia="Times New Roman" w:hAnsi="Arial" w:cs="Arial"/>
                <w:b/>
                <w:bCs/>
                <w:color w:val="000000"/>
                <w:sz w:val="20"/>
                <w:szCs w:val="20"/>
                <w:lang w:val="nl-NL"/>
              </w:rPr>
            </w:pPr>
          </w:p>
        </w:tc>
      </w:tr>
      <w:tr w:rsidR="00ED4564" w:rsidRPr="00CF1DA2" w:rsidTr="003C376A">
        <w:trPr>
          <w:ins w:id="1487"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488" w:author="Arjan" w:date="2014-09-08T18:05:00Z"/>
                <w:rFonts w:ascii="Arial" w:eastAsia="Times New Roman" w:hAnsi="Arial" w:cs="Arial"/>
                <w:b/>
                <w:bCs/>
                <w:color w:val="000000"/>
                <w:sz w:val="20"/>
                <w:szCs w:val="20"/>
              </w:rPr>
            </w:pPr>
            <w:ins w:id="1489" w:author="Arjan" w:date="2014-09-08T18:05:00Z">
              <w:r w:rsidRPr="00CF1DA2">
                <w:rPr>
                  <w:rFonts w:ascii="Arial" w:eastAsia="Times New Roman" w:hAnsi="Arial" w:cs="Arial"/>
                  <w:b/>
                  <w:bCs/>
                  <w:color w:val="000000"/>
                  <w:sz w:val="20"/>
                  <w:szCs w:val="20"/>
                </w:rPr>
                <w:t>Gerelateerd objecttype</w:t>
              </w:r>
            </w:ins>
          </w:p>
          <w:p w:rsidR="00ED4564" w:rsidRPr="00CF1DA2" w:rsidRDefault="00ED4564" w:rsidP="003C376A">
            <w:pPr>
              <w:autoSpaceDE w:val="0"/>
              <w:autoSpaceDN w:val="0"/>
              <w:adjustRightInd w:val="0"/>
              <w:spacing w:after="0" w:line="240" w:lineRule="auto"/>
              <w:rPr>
                <w:ins w:id="1490" w:author="Arjan" w:date="2014-09-08T18:05:00Z"/>
                <w:rFonts w:ascii="Arial" w:eastAsia="Times New Roman" w:hAnsi="Arial" w:cs="Arial"/>
                <w:b/>
                <w:bCs/>
                <w:color w:val="000000"/>
                <w:sz w:val="20"/>
                <w:szCs w:val="20"/>
              </w:rPr>
            </w:pPr>
          </w:p>
          <w:p w:rsidR="00ED4564" w:rsidRPr="00CF1DA2" w:rsidRDefault="00ED4564" w:rsidP="003C376A">
            <w:pPr>
              <w:autoSpaceDE w:val="0"/>
              <w:autoSpaceDN w:val="0"/>
              <w:adjustRightInd w:val="0"/>
              <w:spacing w:after="0" w:line="240" w:lineRule="auto"/>
              <w:rPr>
                <w:ins w:id="1491" w:author="Arjan" w:date="2014-09-08T18:05:00Z"/>
                <w:rFonts w:ascii="Arial" w:eastAsia="Times New Roman" w:hAnsi="Arial" w:cs="Arial"/>
                <w:color w:val="000000"/>
                <w:sz w:val="20"/>
                <w:szCs w:val="20"/>
              </w:rPr>
            </w:pPr>
            <w:ins w:id="1492" w:author="Arjan" w:date="2014-09-08T18:05:00Z">
              <w:r w:rsidRPr="00CF1DA2">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493" w:author="Arjan" w:date="2014-09-08T18:05:00Z"/>
                <w:rFonts w:ascii="Arial" w:eastAsia="Times New Roman" w:hAnsi="Arial" w:cs="Arial"/>
                <w:color w:val="000000"/>
                <w:sz w:val="20"/>
                <w:szCs w:val="20"/>
              </w:rPr>
            </w:pPr>
            <w:ins w:id="1494" w:author="Arjan" w:date="2014-09-08T18:06:00Z">
              <w:r>
                <w:rPr>
                  <w:rFonts w:ascii="Arial" w:eastAsia="Times New Roman" w:hAnsi="Arial" w:cs="Arial"/>
                  <w:color w:val="000000"/>
                  <w:sz w:val="20"/>
                  <w:szCs w:val="20"/>
                </w:rPr>
                <w:t>BETROKKENE</w:t>
              </w:r>
            </w:ins>
          </w:p>
          <w:p w:rsidR="00ED4564" w:rsidRPr="00CF1DA2" w:rsidRDefault="00ED4564" w:rsidP="003C376A">
            <w:pPr>
              <w:autoSpaceDE w:val="0"/>
              <w:autoSpaceDN w:val="0"/>
              <w:adjustRightInd w:val="0"/>
              <w:spacing w:after="0" w:line="240" w:lineRule="auto"/>
              <w:rPr>
                <w:ins w:id="1495" w:author="Arjan" w:date="2014-09-08T18:05:00Z"/>
                <w:rFonts w:ascii="Arial" w:eastAsia="Times New Roman" w:hAnsi="Arial" w:cs="Arial"/>
                <w:color w:val="000000"/>
                <w:sz w:val="20"/>
                <w:szCs w:val="20"/>
              </w:rPr>
            </w:pPr>
          </w:p>
          <w:p w:rsidR="00ED4564" w:rsidRPr="00CF1DA2" w:rsidRDefault="008F2B4B" w:rsidP="003C376A">
            <w:pPr>
              <w:autoSpaceDE w:val="0"/>
              <w:autoSpaceDN w:val="0"/>
              <w:adjustRightInd w:val="0"/>
              <w:spacing w:after="0" w:line="240" w:lineRule="auto"/>
              <w:rPr>
                <w:ins w:id="1496" w:author="Arjan" w:date="2014-09-08T18:05:00Z"/>
                <w:rFonts w:ascii="Arial" w:eastAsia="Times New Roman" w:hAnsi="Arial" w:cs="Arial"/>
                <w:color w:val="000000"/>
                <w:sz w:val="20"/>
                <w:szCs w:val="20"/>
              </w:rPr>
            </w:pPr>
            <w:ins w:id="1497" w:author="Arjan" w:date="2014-09-08T18:05:00Z">
              <w:r w:rsidRPr="00CF1DA2">
                <w:rPr>
                  <w:rFonts w:ascii="Arial" w:eastAsia="Times New Roman" w:hAnsi="Arial" w:cs="Arial"/>
                  <w:color w:val="000000"/>
                  <w:sz w:val="20"/>
                  <w:szCs w:val="20"/>
                </w:rPr>
                <w:fldChar w:fldCharType="begin" w:fldLock="1"/>
              </w:r>
              <w:r w:rsidR="00ED4564" w:rsidRPr="00CF1DA2">
                <w:rPr>
                  <w:rFonts w:ascii="Arial" w:eastAsia="Times New Roman" w:hAnsi="Arial" w:cs="Arial"/>
                  <w:color w:val="000000"/>
                  <w:sz w:val="20"/>
                  <w:szCs w:val="20"/>
                </w:rPr>
                <w:instrText>MERGEFIELD ConnTarget.Cardinality</w:instrText>
              </w:r>
              <w:r w:rsidRPr="00CF1DA2">
                <w:rPr>
                  <w:rFonts w:ascii="Arial" w:eastAsia="Times New Roman" w:hAnsi="Arial" w:cs="Arial"/>
                  <w:color w:val="000000"/>
                  <w:sz w:val="20"/>
                  <w:szCs w:val="20"/>
                </w:rPr>
                <w:fldChar w:fldCharType="separate"/>
              </w:r>
              <w:r w:rsidR="00ED4564" w:rsidRPr="00CF1DA2">
                <w:rPr>
                  <w:rFonts w:ascii="Arial" w:eastAsia="Times New Roman" w:hAnsi="Arial" w:cs="Arial"/>
                  <w:color w:val="000000"/>
                  <w:sz w:val="20"/>
                  <w:szCs w:val="20"/>
                </w:rPr>
                <w:t>0..*</w:t>
              </w:r>
              <w:r w:rsidRPr="00CF1DA2">
                <w:rPr>
                  <w:rFonts w:ascii="Arial" w:eastAsia="Times New Roman" w:hAnsi="Arial" w:cs="Arial"/>
                  <w:color w:val="000000"/>
                  <w:sz w:val="20"/>
                  <w:szCs w:val="20"/>
                </w:rPr>
                <w:fldChar w:fldCharType="end"/>
              </w:r>
              <w:r w:rsidR="00ED4564" w:rsidRPr="00CF1DA2">
                <w:rPr>
                  <w:rFonts w:ascii="Arial" w:eastAsia="Times New Roman" w:hAnsi="Arial" w:cs="Arial"/>
                  <w:color w:val="000000"/>
                  <w:sz w:val="20"/>
                  <w:szCs w:val="20"/>
                </w:rPr>
                <w:t xml:space="preserve"> </w:t>
              </w:r>
            </w:ins>
          </w:p>
        </w:tc>
      </w:tr>
      <w:tr w:rsidR="00ED4564" w:rsidRPr="00CF1DA2" w:rsidTr="003C376A">
        <w:trPr>
          <w:ins w:id="1498"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499"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00" w:author="Arjan" w:date="2014-09-08T18:05:00Z"/>
                <w:rFonts w:ascii="Arial" w:eastAsia="Times New Roman" w:hAnsi="Arial" w:cs="Arial"/>
                <w:b/>
                <w:bCs/>
                <w:color w:val="000000"/>
                <w:sz w:val="20"/>
                <w:szCs w:val="20"/>
              </w:rPr>
            </w:pPr>
          </w:p>
        </w:tc>
      </w:tr>
      <w:tr w:rsidR="00ED4564" w:rsidRPr="00CF1DA2" w:rsidTr="003C376A">
        <w:trPr>
          <w:ins w:id="1501"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02" w:author="Arjan" w:date="2014-09-08T18:05:00Z"/>
                <w:rFonts w:ascii="Arial" w:eastAsia="Times New Roman" w:hAnsi="Arial" w:cs="Arial"/>
                <w:color w:val="000000"/>
                <w:sz w:val="20"/>
                <w:szCs w:val="20"/>
              </w:rPr>
            </w:pPr>
            <w:ins w:id="1503" w:author="Arjan" w:date="2014-09-08T18:05:00Z">
              <w:r w:rsidRPr="00CF1DA2">
                <w:rPr>
                  <w:rFonts w:ascii="Arial" w:eastAsia="Times New Roman" w:hAnsi="Arial" w:cs="Arial"/>
                  <w:b/>
                  <w:bCs/>
                  <w:color w:val="000000"/>
                  <w:sz w:val="20"/>
                  <w:szCs w:val="20"/>
                </w:rPr>
                <w:t>Herkomst relatiesoort</w:t>
              </w:r>
            </w:ins>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04" w:author="Arjan" w:date="2014-09-08T18:05:00Z"/>
                <w:rFonts w:ascii="Arial" w:eastAsia="Times New Roman" w:hAnsi="Arial" w:cs="Arial"/>
                <w:color w:val="000000"/>
                <w:sz w:val="20"/>
                <w:szCs w:val="20"/>
              </w:rPr>
            </w:pPr>
            <w:ins w:id="1505" w:author="Arjan" w:date="2014-09-08T18:05:00Z">
              <w:r w:rsidRPr="00CF1DA2">
                <w:rPr>
                  <w:rFonts w:ascii="Arial" w:eastAsia="Times New Roman" w:hAnsi="Arial" w:cs="Arial"/>
                  <w:color w:val="000000"/>
                  <w:sz w:val="20"/>
                  <w:szCs w:val="20"/>
                </w:rPr>
                <w:t>KING</w:t>
              </w:r>
            </w:ins>
          </w:p>
        </w:tc>
      </w:tr>
      <w:tr w:rsidR="00ED4564" w:rsidRPr="00CF1DA2" w:rsidTr="003C376A">
        <w:trPr>
          <w:trHeight w:val="230"/>
          <w:ins w:id="1506"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07"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08" w:author="Arjan" w:date="2014-09-08T18:05:00Z"/>
                <w:rFonts w:ascii="Arial" w:eastAsia="Times New Roman" w:hAnsi="Arial" w:cs="Arial"/>
                <w:b/>
                <w:bCs/>
                <w:color w:val="000000"/>
                <w:sz w:val="20"/>
                <w:szCs w:val="20"/>
              </w:rPr>
            </w:pPr>
          </w:p>
        </w:tc>
      </w:tr>
      <w:tr w:rsidR="00ED4564" w:rsidRPr="00CF1DA2" w:rsidTr="003C376A">
        <w:trPr>
          <w:trHeight w:val="230"/>
          <w:ins w:id="1509"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10" w:author="Arjan" w:date="2014-09-08T18:05:00Z"/>
                <w:rFonts w:ascii="Arial" w:eastAsia="Times New Roman" w:hAnsi="Arial" w:cs="Arial"/>
                <w:color w:val="000000"/>
                <w:sz w:val="20"/>
                <w:szCs w:val="20"/>
              </w:rPr>
            </w:pPr>
            <w:ins w:id="1511" w:author="Arjan" w:date="2014-09-08T18:05:00Z">
              <w:r w:rsidRPr="00CF1DA2">
                <w:rPr>
                  <w:rFonts w:ascii="Arial" w:eastAsia="Times New Roman" w:hAnsi="Arial" w:cs="Arial"/>
                  <w:b/>
                  <w:bCs/>
                  <w:color w:val="000000"/>
                  <w:sz w:val="20"/>
                  <w:szCs w:val="20"/>
                </w:rPr>
                <w:t>Code relatiesoort</w:t>
              </w:r>
            </w:ins>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12" w:author="Arjan" w:date="2014-09-08T18:05:00Z"/>
                <w:rFonts w:ascii="Arial" w:eastAsia="Times New Roman" w:hAnsi="Arial" w:cs="Arial"/>
                <w:color w:val="000000"/>
                <w:sz w:val="20"/>
                <w:szCs w:val="20"/>
              </w:rPr>
            </w:pPr>
          </w:p>
        </w:tc>
      </w:tr>
      <w:tr w:rsidR="00ED4564" w:rsidRPr="00CF1DA2" w:rsidTr="003C376A">
        <w:trPr>
          <w:trHeight w:val="230"/>
          <w:ins w:id="1513"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14"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15" w:author="Arjan" w:date="2014-09-08T18:05:00Z"/>
                <w:rFonts w:ascii="Arial" w:eastAsia="Times New Roman" w:hAnsi="Arial" w:cs="Arial"/>
                <w:color w:val="000000"/>
                <w:sz w:val="20"/>
                <w:szCs w:val="20"/>
              </w:rPr>
            </w:pPr>
          </w:p>
        </w:tc>
      </w:tr>
      <w:tr w:rsidR="00ED4564" w:rsidRPr="005E066D" w:rsidTr="003C376A">
        <w:trPr>
          <w:ins w:id="1516"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17" w:author="Arjan" w:date="2014-09-08T18:05:00Z"/>
                <w:rFonts w:ascii="Arial" w:eastAsia="Times New Roman" w:hAnsi="Arial" w:cs="Arial"/>
                <w:b/>
                <w:bCs/>
                <w:color w:val="000000"/>
                <w:sz w:val="20"/>
                <w:szCs w:val="20"/>
              </w:rPr>
            </w:pPr>
            <w:ins w:id="1518" w:author="Arjan" w:date="2014-09-08T18:05:00Z">
              <w:r w:rsidRPr="00CF1DA2">
                <w:rPr>
                  <w:rFonts w:ascii="Arial" w:eastAsia="Times New Roman" w:hAnsi="Arial" w:cs="Arial"/>
                  <w:b/>
                  <w:bCs/>
                  <w:color w:val="000000"/>
                  <w:sz w:val="20"/>
                  <w:szCs w:val="20"/>
                </w:rPr>
                <w:t>Definitie relatiesoort</w:t>
              </w:r>
            </w:ins>
          </w:p>
        </w:tc>
        <w:tc>
          <w:tcPr>
            <w:tcW w:w="5670" w:type="dxa"/>
            <w:tcBorders>
              <w:top w:val="nil"/>
              <w:left w:val="nil"/>
              <w:bottom w:val="nil"/>
              <w:right w:val="nil"/>
            </w:tcBorders>
          </w:tcPr>
          <w:p w:rsidR="00ED4564" w:rsidRPr="00DD0F4F" w:rsidRDefault="008F2B4B" w:rsidP="00ED4564">
            <w:pPr>
              <w:autoSpaceDE w:val="0"/>
              <w:autoSpaceDN w:val="0"/>
              <w:adjustRightInd w:val="0"/>
              <w:spacing w:after="0" w:line="240" w:lineRule="auto"/>
              <w:rPr>
                <w:ins w:id="1519" w:author="Arjan" w:date="2014-09-08T18:05:00Z"/>
                <w:rFonts w:ascii="Arial" w:eastAsia="Times New Roman" w:hAnsi="Arial" w:cs="Arial"/>
                <w:color w:val="000000"/>
                <w:sz w:val="20"/>
                <w:szCs w:val="20"/>
                <w:lang w:val="nl-NL"/>
              </w:rPr>
            </w:pPr>
            <w:ins w:id="1520" w:author="Arjan" w:date="2014-09-08T18:05:00Z">
              <w:r w:rsidRPr="00CF1DA2">
                <w:rPr>
                  <w:rFonts w:ascii="Arial" w:hAnsi="Arial" w:cs="Arial"/>
                  <w:sz w:val="20"/>
                  <w:szCs w:val="20"/>
                  <w:lang w:val="en-AU"/>
                </w:rPr>
                <w:fldChar w:fldCharType="begin" w:fldLock="1"/>
              </w:r>
              <w:r w:rsidR="00ED4564" w:rsidRPr="00DD0F4F">
                <w:rPr>
                  <w:rFonts w:ascii="Arial" w:hAnsi="Arial" w:cs="Arial"/>
                  <w:sz w:val="20"/>
                  <w:szCs w:val="20"/>
                  <w:lang w:val="nl-NL"/>
                </w:rPr>
                <w:instrText xml:space="preserve">MERGEFIELD </w:instrText>
              </w:r>
              <w:r w:rsidR="00ED4564" w:rsidRPr="00DD0F4F">
                <w:rPr>
                  <w:rFonts w:ascii="Arial" w:eastAsia="Times New Roman" w:hAnsi="Arial" w:cs="Arial"/>
                  <w:color w:val="000000"/>
                  <w:sz w:val="20"/>
                  <w:szCs w:val="20"/>
                  <w:lang w:val="nl-NL"/>
                </w:rPr>
                <w:instrText>Connector.Notes</w:instrText>
              </w:r>
              <w:r w:rsidRPr="00CF1DA2">
                <w:rPr>
                  <w:rFonts w:ascii="Arial" w:hAnsi="Arial" w:cs="Arial"/>
                  <w:sz w:val="20"/>
                  <w:szCs w:val="20"/>
                  <w:lang w:val="en-AU"/>
                </w:rPr>
                <w:fldChar w:fldCharType="separate"/>
              </w:r>
              <w:r w:rsidR="00ED4564" w:rsidRPr="00DD0F4F">
                <w:rPr>
                  <w:rFonts w:ascii="Arial" w:eastAsia="Times New Roman" w:hAnsi="Arial" w:cs="Arial"/>
                  <w:color w:val="000000"/>
                  <w:sz w:val="20"/>
                  <w:szCs w:val="20"/>
                  <w:lang w:val="nl-NL"/>
                </w:rPr>
                <w:t xml:space="preserve">De </w:t>
              </w:r>
            </w:ins>
            <w:ins w:id="1521" w:author="Arjan" w:date="2014-09-08T18:07:00Z">
              <w:r w:rsidR="00ED4564" w:rsidRPr="00DD0F4F">
                <w:rPr>
                  <w:rFonts w:ascii="Arial" w:eastAsia="Times New Roman" w:hAnsi="Arial" w:cs="Arial"/>
                  <w:color w:val="000000"/>
                  <w:sz w:val="20"/>
                  <w:szCs w:val="20"/>
                  <w:lang w:val="nl-NL"/>
                </w:rPr>
                <w:t>BETROKKENE waarvan het INFORMATIEOBJECT is ontvangen en/of waaraan het is verzonden</w:t>
              </w:r>
            </w:ins>
            <w:ins w:id="1522" w:author="Arjan" w:date="2014-09-08T18:05:00Z">
              <w:r w:rsidR="00ED4564" w:rsidRPr="00DD0F4F">
                <w:rPr>
                  <w:rFonts w:ascii="Arial" w:eastAsia="Times New Roman" w:hAnsi="Arial" w:cs="Arial"/>
                  <w:color w:val="000000"/>
                  <w:sz w:val="20"/>
                  <w:szCs w:val="20"/>
                  <w:lang w:val="nl-NL"/>
                </w:rPr>
                <w:t>.</w:t>
              </w:r>
              <w:r w:rsidRPr="00CF1DA2">
                <w:rPr>
                  <w:rFonts w:ascii="Arial" w:hAnsi="Arial" w:cs="Arial"/>
                  <w:sz w:val="20"/>
                  <w:szCs w:val="20"/>
                  <w:lang w:val="en-AU"/>
                </w:rPr>
                <w:fldChar w:fldCharType="end"/>
              </w:r>
            </w:ins>
          </w:p>
        </w:tc>
      </w:tr>
      <w:tr w:rsidR="00ED4564" w:rsidRPr="005E066D" w:rsidTr="003C376A">
        <w:trPr>
          <w:ins w:id="1523" w:author="Arjan" w:date="2014-09-08T18:05:00Z"/>
        </w:trPr>
        <w:tc>
          <w:tcPr>
            <w:tcW w:w="3690" w:type="dxa"/>
            <w:tcBorders>
              <w:top w:val="nil"/>
              <w:left w:val="nil"/>
              <w:bottom w:val="nil"/>
              <w:right w:val="nil"/>
            </w:tcBorders>
          </w:tcPr>
          <w:p w:rsidR="00ED4564" w:rsidRPr="00DD0F4F" w:rsidRDefault="00ED4564" w:rsidP="003C376A">
            <w:pPr>
              <w:autoSpaceDE w:val="0"/>
              <w:autoSpaceDN w:val="0"/>
              <w:adjustRightInd w:val="0"/>
              <w:spacing w:after="0" w:line="240" w:lineRule="auto"/>
              <w:rPr>
                <w:ins w:id="1524" w:author="Arjan" w:date="2014-09-08T18:05: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ED4564" w:rsidRPr="00DD0F4F" w:rsidRDefault="00ED4564" w:rsidP="003C376A">
            <w:pPr>
              <w:autoSpaceDE w:val="0"/>
              <w:autoSpaceDN w:val="0"/>
              <w:adjustRightInd w:val="0"/>
              <w:spacing w:after="0" w:line="240" w:lineRule="auto"/>
              <w:rPr>
                <w:ins w:id="1525" w:author="Arjan" w:date="2014-09-08T18:05:00Z"/>
                <w:rFonts w:ascii="Arial" w:eastAsia="Times New Roman" w:hAnsi="Arial" w:cs="Arial"/>
                <w:color w:val="000000"/>
                <w:sz w:val="20"/>
                <w:szCs w:val="20"/>
                <w:lang w:val="nl-NL"/>
              </w:rPr>
            </w:pPr>
          </w:p>
        </w:tc>
      </w:tr>
      <w:tr w:rsidR="00ED4564" w:rsidRPr="00CF1DA2" w:rsidTr="003C376A">
        <w:trPr>
          <w:ins w:id="1526"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27" w:author="Arjan" w:date="2014-09-08T18:05:00Z"/>
                <w:rFonts w:ascii="Arial" w:eastAsia="Times New Roman" w:hAnsi="Arial" w:cs="Arial"/>
                <w:color w:val="000000"/>
                <w:sz w:val="20"/>
                <w:szCs w:val="20"/>
              </w:rPr>
            </w:pPr>
            <w:ins w:id="1528" w:author="Arjan" w:date="2014-09-08T18:05:00Z">
              <w:r w:rsidRPr="00CF1DA2">
                <w:rPr>
                  <w:rFonts w:ascii="Arial" w:eastAsia="Times New Roman" w:hAnsi="Arial" w:cs="Arial"/>
                  <w:b/>
                  <w:bCs/>
                  <w:color w:val="000000"/>
                  <w:sz w:val="20"/>
                  <w:szCs w:val="20"/>
                </w:rPr>
                <w:t>Herkomst definitie relatiesoort</w:t>
              </w:r>
            </w:ins>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29" w:author="Arjan" w:date="2014-09-08T18:05:00Z"/>
                <w:rFonts w:ascii="Arial" w:eastAsia="Times New Roman" w:hAnsi="Arial" w:cs="Arial"/>
                <w:color w:val="000000"/>
                <w:sz w:val="20"/>
                <w:szCs w:val="20"/>
              </w:rPr>
            </w:pPr>
            <w:ins w:id="1530" w:author="Arjan" w:date="2014-09-08T18:05:00Z">
              <w:r w:rsidRPr="00CF1DA2">
                <w:rPr>
                  <w:rFonts w:ascii="Arial" w:eastAsia="Times New Roman" w:hAnsi="Arial" w:cs="Arial"/>
                  <w:color w:val="000000"/>
                  <w:sz w:val="20"/>
                  <w:szCs w:val="20"/>
                </w:rPr>
                <w:t>KING</w:t>
              </w:r>
            </w:ins>
          </w:p>
        </w:tc>
      </w:tr>
      <w:tr w:rsidR="00ED4564" w:rsidRPr="00CF1DA2" w:rsidTr="003C376A">
        <w:trPr>
          <w:ins w:id="1531"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32"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33" w:author="Arjan" w:date="2014-09-08T18:05:00Z"/>
                <w:rFonts w:ascii="Arial" w:eastAsia="Times New Roman" w:hAnsi="Arial" w:cs="Arial"/>
                <w:color w:val="000000"/>
                <w:sz w:val="20"/>
                <w:szCs w:val="20"/>
              </w:rPr>
            </w:pPr>
          </w:p>
        </w:tc>
      </w:tr>
      <w:tr w:rsidR="00ED4564" w:rsidRPr="00CF1DA2" w:rsidTr="003C376A">
        <w:trPr>
          <w:ins w:id="1534"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35" w:author="Arjan" w:date="2014-09-08T18:05:00Z"/>
                <w:rFonts w:ascii="Arial" w:eastAsia="Times New Roman" w:hAnsi="Arial" w:cs="Arial"/>
                <w:color w:val="000000"/>
                <w:sz w:val="20"/>
                <w:szCs w:val="20"/>
              </w:rPr>
            </w:pPr>
            <w:ins w:id="1536" w:author="Arjan" w:date="2014-09-08T18:05:00Z">
              <w:r w:rsidRPr="00CF1DA2">
                <w:rPr>
                  <w:rFonts w:ascii="Arial" w:eastAsia="Times New Roman" w:hAnsi="Arial" w:cs="Arial"/>
                  <w:b/>
                  <w:bCs/>
                  <w:color w:val="000000"/>
                  <w:sz w:val="20"/>
                  <w:szCs w:val="20"/>
                </w:rPr>
                <w:t>Datum opname relatiesoort</w:t>
              </w:r>
            </w:ins>
          </w:p>
        </w:tc>
        <w:tc>
          <w:tcPr>
            <w:tcW w:w="5670" w:type="dxa"/>
            <w:tcBorders>
              <w:top w:val="nil"/>
              <w:left w:val="nil"/>
              <w:bottom w:val="nil"/>
              <w:right w:val="nil"/>
            </w:tcBorders>
          </w:tcPr>
          <w:p w:rsidR="00ED4564" w:rsidRPr="00CF1DA2" w:rsidRDefault="00ED4564" w:rsidP="00ED4564">
            <w:pPr>
              <w:autoSpaceDE w:val="0"/>
              <w:autoSpaceDN w:val="0"/>
              <w:adjustRightInd w:val="0"/>
              <w:spacing w:after="0" w:line="240" w:lineRule="auto"/>
              <w:rPr>
                <w:ins w:id="1537" w:author="Arjan" w:date="2014-09-08T18:05:00Z"/>
                <w:rFonts w:ascii="Arial" w:eastAsia="Times New Roman" w:hAnsi="Arial" w:cs="Arial"/>
                <w:color w:val="000000"/>
                <w:sz w:val="20"/>
                <w:szCs w:val="20"/>
              </w:rPr>
            </w:pPr>
            <w:ins w:id="1538" w:author="Arjan" w:date="2014-09-08T18:05:00Z">
              <w:r w:rsidRPr="00CF1DA2">
                <w:rPr>
                  <w:rFonts w:ascii="Arial" w:eastAsia="Times New Roman" w:hAnsi="Arial" w:cs="Arial"/>
                  <w:color w:val="000000"/>
                  <w:sz w:val="20"/>
                  <w:szCs w:val="20"/>
                </w:rPr>
                <w:t xml:space="preserve">1 </w:t>
              </w:r>
            </w:ins>
            <w:ins w:id="1539" w:author="Arjan" w:date="2014-09-08T18:08:00Z">
              <w:r>
                <w:rPr>
                  <w:rFonts w:ascii="Arial" w:eastAsia="Times New Roman" w:hAnsi="Arial" w:cs="Arial"/>
                  <w:color w:val="000000"/>
                  <w:sz w:val="20"/>
                  <w:szCs w:val="20"/>
                </w:rPr>
                <w:t>september 2014</w:t>
              </w:r>
            </w:ins>
          </w:p>
        </w:tc>
      </w:tr>
      <w:tr w:rsidR="00ED4564" w:rsidRPr="00CF1DA2" w:rsidTr="003C376A">
        <w:trPr>
          <w:ins w:id="1540"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41"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42" w:author="Arjan" w:date="2014-09-08T18:05:00Z"/>
                <w:rFonts w:ascii="Arial" w:eastAsia="Times New Roman" w:hAnsi="Arial" w:cs="Arial"/>
                <w:color w:val="000000"/>
                <w:sz w:val="20"/>
                <w:szCs w:val="20"/>
              </w:rPr>
            </w:pPr>
          </w:p>
        </w:tc>
      </w:tr>
      <w:tr w:rsidR="00ED4564" w:rsidRPr="005E066D" w:rsidTr="003C376A">
        <w:trPr>
          <w:ins w:id="1543"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44" w:author="Arjan" w:date="2014-09-08T18:05:00Z"/>
                <w:rFonts w:ascii="Arial" w:eastAsia="Times New Roman" w:hAnsi="Arial" w:cs="Arial"/>
                <w:color w:val="000000"/>
                <w:sz w:val="20"/>
                <w:szCs w:val="20"/>
              </w:rPr>
            </w:pPr>
            <w:ins w:id="1545" w:author="Arjan" w:date="2014-09-08T18:05:00Z">
              <w:r w:rsidRPr="00CF1DA2">
                <w:rPr>
                  <w:rFonts w:ascii="Arial" w:eastAsia="Times New Roman" w:hAnsi="Arial" w:cs="Arial"/>
                  <w:b/>
                  <w:bCs/>
                  <w:color w:val="000000"/>
                  <w:sz w:val="20"/>
                  <w:szCs w:val="20"/>
                </w:rPr>
                <w:t>Toelichting relatiesoort</w:t>
              </w:r>
            </w:ins>
          </w:p>
        </w:tc>
        <w:tc>
          <w:tcPr>
            <w:tcW w:w="5670" w:type="dxa"/>
            <w:tcBorders>
              <w:top w:val="nil"/>
              <w:left w:val="nil"/>
              <w:bottom w:val="nil"/>
              <w:right w:val="nil"/>
            </w:tcBorders>
          </w:tcPr>
          <w:p w:rsidR="00ED4564" w:rsidRPr="00DD0F4F" w:rsidRDefault="00ED4564" w:rsidP="003C376A">
            <w:pPr>
              <w:autoSpaceDE w:val="0"/>
              <w:autoSpaceDN w:val="0"/>
              <w:adjustRightInd w:val="0"/>
              <w:spacing w:after="0" w:line="240" w:lineRule="auto"/>
              <w:rPr>
                <w:ins w:id="1546" w:author="Arjan" w:date="2014-09-08T18:10:00Z"/>
                <w:rFonts w:ascii="Arial" w:eastAsia="Times New Roman" w:hAnsi="Arial" w:cs="Arial"/>
                <w:color w:val="000000"/>
                <w:sz w:val="20"/>
                <w:szCs w:val="20"/>
                <w:lang w:val="nl-NL"/>
              </w:rPr>
            </w:pPr>
            <w:ins w:id="1547" w:author="Arjan" w:date="2014-09-08T18:10:00Z">
              <w:r w:rsidRPr="00DD0F4F">
                <w:rPr>
                  <w:rFonts w:ascii="Arial" w:eastAsia="Times New Roman" w:hAnsi="Arial" w:cs="Arial"/>
                  <w:color w:val="000000"/>
                  <w:sz w:val="20"/>
                  <w:szCs w:val="20"/>
                  <w:lang w:val="nl-NL"/>
                </w:rPr>
                <w:t xml:space="preserve">Hiermee wordt een informatieobject gestructureerd voorzien </w:t>
              </w:r>
            </w:ins>
            <w:ins w:id="1548" w:author="Arjan" w:date="2014-09-08T18:31:00Z">
              <w:r w:rsidR="005B4451" w:rsidRPr="00DD0F4F">
                <w:rPr>
                  <w:rFonts w:ascii="Arial" w:eastAsia="Times New Roman" w:hAnsi="Arial" w:cs="Arial"/>
                  <w:color w:val="000000"/>
                  <w:sz w:val="20"/>
                  <w:szCs w:val="20"/>
                  <w:lang w:val="nl-NL"/>
                </w:rPr>
                <w:t>van</w:t>
              </w:r>
            </w:ins>
            <w:ins w:id="1549" w:author="Arjan" w:date="2014-09-08T18:10:00Z">
              <w:r w:rsidRPr="00DD0F4F">
                <w:rPr>
                  <w:rFonts w:ascii="Arial" w:eastAsia="Times New Roman" w:hAnsi="Arial" w:cs="Arial"/>
                  <w:color w:val="000000"/>
                  <w:sz w:val="20"/>
                  <w:szCs w:val="20"/>
                  <w:lang w:val="nl-NL"/>
                </w:rPr>
                <w:t xml:space="preserve"> de NAW-gegevens van de </w:t>
              </w:r>
            </w:ins>
            <w:ins w:id="1550" w:author="Arjan" w:date="2014-09-08T18:32:00Z">
              <w:r w:rsidR="005B4451" w:rsidRPr="00DD0F4F">
                <w:rPr>
                  <w:rFonts w:ascii="Arial" w:eastAsia="Times New Roman" w:hAnsi="Arial" w:cs="Arial"/>
                  <w:color w:val="000000"/>
                  <w:sz w:val="20"/>
                  <w:szCs w:val="20"/>
                  <w:lang w:val="nl-NL"/>
                </w:rPr>
                <w:t xml:space="preserve">afzenden of </w:t>
              </w:r>
            </w:ins>
            <w:ins w:id="1551" w:author="Arjan" w:date="2014-09-08T18:10:00Z">
              <w:r w:rsidRPr="00DD0F4F">
                <w:rPr>
                  <w:rFonts w:ascii="Arial" w:eastAsia="Times New Roman" w:hAnsi="Arial" w:cs="Arial"/>
                  <w:color w:val="000000"/>
                  <w:sz w:val="20"/>
                  <w:szCs w:val="20"/>
                  <w:lang w:val="nl-NL"/>
                </w:rPr>
                <w:t>geadresseerde van een, door de zaakbehandelende organisatie, ontvangen</w:t>
              </w:r>
            </w:ins>
            <w:ins w:id="1552" w:author="Arjan" w:date="2014-09-08T18:33:00Z">
              <w:r w:rsidR="005B4451" w:rsidRPr="00DD0F4F">
                <w:rPr>
                  <w:rFonts w:ascii="Arial" w:eastAsia="Times New Roman" w:hAnsi="Arial" w:cs="Arial"/>
                  <w:color w:val="000000"/>
                  <w:sz w:val="20"/>
                  <w:szCs w:val="20"/>
                  <w:lang w:val="nl-NL"/>
                </w:rPr>
                <w:t xml:space="preserve"> of verzonden</w:t>
              </w:r>
            </w:ins>
            <w:ins w:id="1553" w:author="Arjan" w:date="2014-09-08T18:10:00Z">
              <w:r w:rsidRPr="00DD0F4F">
                <w:rPr>
                  <w:rFonts w:ascii="Arial" w:eastAsia="Times New Roman" w:hAnsi="Arial" w:cs="Arial"/>
                  <w:color w:val="000000"/>
                  <w:sz w:val="20"/>
                  <w:szCs w:val="20"/>
                  <w:lang w:val="nl-NL"/>
                </w:rPr>
                <w:t xml:space="preserve"> INFORMATIEOBJECT</w:t>
              </w:r>
            </w:ins>
            <w:ins w:id="1554" w:author="Arjan" w:date="2014-09-08T18:33:00Z">
              <w:r w:rsidR="005B4451" w:rsidRPr="00DD0F4F">
                <w:rPr>
                  <w:rFonts w:ascii="Arial" w:eastAsia="Times New Roman" w:hAnsi="Arial" w:cs="Arial"/>
                  <w:color w:val="000000"/>
                  <w:sz w:val="20"/>
                  <w:szCs w:val="20"/>
                  <w:lang w:val="nl-NL"/>
                </w:rPr>
                <w:t xml:space="preserve">. </w:t>
              </w:r>
            </w:ins>
            <w:ins w:id="1555" w:author="Arjan" w:date="2014-09-08T18:34:00Z">
              <w:r w:rsidR="005B4451" w:rsidRPr="00DD0F4F">
                <w:rPr>
                  <w:rFonts w:ascii="Arial" w:eastAsia="Times New Roman" w:hAnsi="Arial" w:cs="Arial"/>
                  <w:color w:val="000000"/>
                  <w:sz w:val="20"/>
                  <w:szCs w:val="20"/>
                  <w:lang w:val="nl-NL"/>
                </w:rPr>
                <w:t xml:space="preserve">Alternatief is het ongestructureerd vastleggen van deze gegevens met de attributsoorten Afzender resp. Geadresseerde van </w:t>
              </w:r>
            </w:ins>
            <w:ins w:id="1556" w:author="Arjan" w:date="2014-09-08T18:10:00Z">
              <w:r w:rsidRPr="00DD0F4F">
                <w:rPr>
                  <w:rFonts w:ascii="Arial" w:eastAsia="Times New Roman" w:hAnsi="Arial" w:cs="Arial"/>
                  <w:color w:val="000000"/>
                  <w:sz w:val="20"/>
                  <w:szCs w:val="20"/>
                  <w:lang w:val="nl-NL"/>
                </w:rPr>
                <w:t>INFORMATIEOBJECT</w:t>
              </w:r>
            </w:ins>
            <w:ins w:id="1557" w:author="Arjan" w:date="2014-09-08T18:35:00Z">
              <w:r w:rsidR="005B4451" w:rsidRPr="00DD0F4F">
                <w:rPr>
                  <w:rFonts w:ascii="Arial" w:eastAsia="Times New Roman" w:hAnsi="Arial" w:cs="Arial"/>
                  <w:color w:val="000000"/>
                  <w:sz w:val="20"/>
                  <w:szCs w:val="20"/>
                  <w:lang w:val="nl-NL"/>
                </w:rPr>
                <w:t>.</w:t>
              </w:r>
            </w:ins>
            <w:ins w:id="1558" w:author="Arjan" w:date="2014-09-08T18:10:00Z">
              <w:r w:rsidRPr="00DD0F4F">
                <w:rPr>
                  <w:rFonts w:ascii="Arial" w:eastAsia="Times New Roman" w:hAnsi="Arial" w:cs="Arial"/>
                  <w:color w:val="000000"/>
                  <w:sz w:val="20"/>
                  <w:szCs w:val="20"/>
                  <w:lang w:val="nl-NL"/>
                </w:rPr>
                <w:t xml:space="preserve"> D</w:t>
              </w:r>
              <w:r w:rsidRPr="00DD0F4F">
                <w:rPr>
                  <w:lang w:val="nl-NL"/>
                </w:rPr>
                <w:t>e zaakbehandelende organisatie heeft hiermee per informatieobject een keuze om deze gegevens al dan niet gestructureerd vast te leggen.</w:t>
              </w:r>
            </w:ins>
          </w:p>
          <w:p w:rsidR="00ED4564" w:rsidRPr="00DD0F4F" w:rsidRDefault="00ED4564" w:rsidP="003C376A">
            <w:pPr>
              <w:autoSpaceDE w:val="0"/>
              <w:autoSpaceDN w:val="0"/>
              <w:adjustRightInd w:val="0"/>
              <w:spacing w:after="0" w:line="240" w:lineRule="auto"/>
              <w:rPr>
                <w:ins w:id="1559" w:author="Arjan" w:date="2014-09-08T18:05:00Z"/>
                <w:rFonts w:ascii="Arial" w:eastAsia="Times New Roman" w:hAnsi="Arial" w:cs="Arial"/>
                <w:color w:val="000000"/>
                <w:sz w:val="20"/>
                <w:szCs w:val="20"/>
                <w:lang w:val="nl-NL"/>
              </w:rPr>
            </w:pPr>
            <w:ins w:id="1560" w:author="Arjan" w:date="2014-09-08T18:08:00Z">
              <w:r w:rsidRPr="00DD0F4F">
                <w:rPr>
                  <w:rFonts w:ascii="Arial" w:eastAsia="Times New Roman" w:hAnsi="Arial" w:cs="Arial"/>
                  <w:color w:val="000000"/>
                  <w:sz w:val="20"/>
                  <w:szCs w:val="20"/>
                  <w:lang w:val="nl-NL"/>
                </w:rPr>
                <w:t xml:space="preserve">De relatiesoort kent eigenschappen, zie de relatieklasse </w:t>
              </w:r>
            </w:ins>
            <w:ins w:id="1561" w:author="Arjan" w:date="2014-09-08T18:09:00Z">
              <w:r w:rsidRPr="00DD0F4F">
                <w:rPr>
                  <w:rFonts w:ascii="Arial" w:eastAsia="Times New Roman" w:hAnsi="Arial" w:cs="Arial"/>
                  <w:color w:val="000000"/>
                  <w:sz w:val="20"/>
                  <w:szCs w:val="20"/>
                  <w:lang w:val="nl-NL"/>
                </w:rPr>
                <w:t>VERZENDING</w:t>
              </w:r>
            </w:ins>
          </w:p>
        </w:tc>
      </w:tr>
      <w:tr w:rsidR="00ED4564" w:rsidRPr="005E066D" w:rsidTr="003C376A">
        <w:trPr>
          <w:ins w:id="1562" w:author="Arjan" w:date="2014-09-08T18:05:00Z"/>
        </w:trPr>
        <w:tc>
          <w:tcPr>
            <w:tcW w:w="3690" w:type="dxa"/>
            <w:tcBorders>
              <w:top w:val="nil"/>
              <w:left w:val="nil"/>
              <w:bottom w:val="nil"/>
              <w:right w:val="nil"/>
            </w:tcBorders>
          </w:tcPr>
          <w:p w:rsidR="00ED4564" w:rsidRPr="00DD0F4F" w:rsidRDefault="00ED4564" w:rsidP="003C376A">
            <w:pPr>
              <w:autoSpaceDE w:val="0"/>
              <w:autoSpaceDN w:val="0"/>
              <w:adjustRightInd w:val="0"/>
              <w:spacing w:after="0" w:line="240" w:lineRule="auto"/>
              <w:rPr>
                <w:ins w:id="1563" w:author="Arjan" w:date="2014-09-08T18:05: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ED4564" w:rsidRPr="00DD0F4F" w:rsidRDefault="00ED4564" w:rsidP="003C376A">
            <w:pPr>
              <w:autoSpaceDE w:val="0"/>
              <w:autoSpaceDN w:val="0"/>
              <w:adjustRightInd w:val="0"/>
              <w:spacing w:after="0" w:line="240" w:lineRule="auto"/>
              <w:rPr>
                <w:ins w:id="1564" w:author="Arjan" w:date="2014-09-08T18:05:00Z"/>
                <w:rFonts w:ascii="Arial" w:eastAsia="Times New Roman" w:hAnsi="Arial" w:cs="Arial"/>
                <w:color w:val="000000"/>
                <w:sz w:val="20"/>
                <w:szCs w:val="20"/>
                <w:lang w:val="nl-NL"/>
              </w:rPr>
            </w:pPr>
          </w:p>
        </w:tc>
      </w:tr>
      <w:tr w:rsidR="00ED4564" w:rsidRPr="00CF1DA2" w:rsidTr="003C376A">
        <w:trPr>
          <w:ins w:id="1565"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66" w:author="Arjan" w:date="2014-09-08T18:05:00Z"/>
                <w:rFonts w:ascii="Arial" w:eastAsia="Times New Roman" w:hAnsi="Arial" w:cs="Arial"/>
                <w:color w:val="000000"/>
                <w:sz w:val="20"/>
                <w:szCs w:val="20"/>
              </w:rPr>
            </w:pPr>
            <w:ins w:id="1567" w:author="Arjan" w:date="2014-09-08T18:05:00Z">
              <w:r w:rsidRPr="00CF1DA2">
                <w:rPr>
                  <w:rFonts w:ascii="Arial" w:eastAsia="Times New Roman" w:hAnsi="Arial" w:cs="Arial"/>
                  <w:b/>
                  <w:bCs/>
                  <w:color w:val="000000"/>
                  <w:sz w:val="20"/>
                  <w:szCs w:val="20"/>
                </w:rPr>
                <w:t>Indicatie materiële historie</w:t>
              </w:r>
            </w:ins>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68" w:author="Arjan" w:date="2014-09-08T18:05:00Z"/>
                <w:rFonts w:ascii="Arial" w:eastAsia="Times New Roman" w:hAnsi="Arial" w:cs="Arial"/>
                <w:color w:val="000000"/>
                <w:sz w:val="20"/>
                <w:szCs w:val="20"/>
              </w:rPr>
            </w:pPr>
            <w:ins w:id="1569" w:author="Arjan" w:date="2014-09-08T18:05:00Z">
              <w:r w:rsidRPr="00CF1DA2">
                <w:rPr>
                  <w:rFonts w:ascii="Arial" w:eastAsia="Times New Roman" w:hAnsi="Arial" w:cs="Arial"/>
                  <w:color w:val="000000"/>
                  <w:sz w:val="20"/>
                  <w:szCs w:val="20"/>
                </w:rPr>
                <w:t>Nee</w:t>
              </w:r>
            </w:ins>
          </w:p>
        </w:tc>
      </w:tr>
      <w:tr w:rsidR="00ED4564" w:rsidRPr="00CF1DA2" w:rsidTr="003C376A">
        <w:trPr>
          <w:trHeight w:val="230"/>
          <w:ins w:id="1570"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71"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72" w:author="Arjan" w:date="2014-09-08T18:05:00Z"/>
                <w:rFonts w:ascii="Arial" w:eastAsia="Times New Roman" w:hAnsi="Arial" w:cs="Arial"/>
                <w:color w:val="000000"/>
                <w:sz w:val="20"/>
                <w:szCs w:val="20"/>
              </w:rPr>
            </w:pPr>
          </w:p>
        </w:tc>
      </w:tr>
      <w:tr w:rsidR="00ED4564" w:rsidRPr="00CF1DA2" w:rsidTr="003C376A">
        <w:trPr>
          <w:trHeight w:val="230"/>
          <w:ins w:id="1573"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74" w:author="Arjan" w:date="2014-09-08T18:05:00Z"/>
                <w:rFonts w:ascii="Arial" w:eastAsia="Times New Roman" w:hAnsi="Arial" w:cs="Arial"/>
                <w:color w:val="000000"/>
                <w:sz w:val="20"/>
                <w:szCs w:val="20"/>
              </w:rPr>
            </w:pPr>
            <w:ins w:id="1575" w:author="Arjan" w:date="2014-09-08T18:05:00Z">
              <w:r w:rsidRPr="00CF1DA2">
                <w:rPr>
                  <w:rFonts w:ascii="Arial" w:eastAsia="Times New Roman" w:hAnsi="Arial" w:cs="Arial"/>
                  <w:b/>
                  <w:bCs/>
                  <w:color w:val="000000"/>
                  <w:sz w:val="20"/>
                  <w:szCs w:val="20"/>
                </w:rPr>
                <w:t>Indicatie formele historie</w:t>
              </w:r>
            </w:ins>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76" w:author="Arjan" w:date="2014-09-08T18:05:00Z"/>
                <w:rFonts w:ascii="Arial" w:eastAsia="Times New Roman" w:hAnsi="Arial" w:cs="Arial"/>
                <w:color w:val="000000"/>
                <w:sz w:val="20"/>
                <w:szCs w:val="20"/>
              </w:rPr>
            </w:pPr>
            <w:ins w:id="1577" w:author="Arjan" w:date="2014-09-08T18:05:00Z">
              <w:r w:rsidRPr="00CF1DA2">
                <w:rPr>
                  <w:rFonts w:ascii="Arial" w:eastAsia="Times New Roman" w:hAnsi="Arial" w:cs="Arial"/>
                  <w:color w:val="000000"/>
                  <w:sz w:val="20"/>
                  <w:szCs w:val="20"/>
                </w:rPr>
                <w:t>Nee</w:t>
              </w:r>
            </w:ins>
          </w:p>
        </w:tc>
      </w:tr>
      <w:tr w:rsidR="00ED4564" w:rsidRPr="00CF1DA2" w:rsidTr="003C376A">
        <w:trPr>
          <w:ins w:id="1578"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79"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80" w:author="Arjan" w:date="2014-09-08T18:05:00Z"/>
                <w:rFonts w:ascii="Arial" w:eastAsia="Times New Roman" w:hAnsi="Arial" w:cs="Arial"/>
                <w:color w:val="000000"/>
                <w:sz w:val="20"/>
                <w:szCs w:val="20"/>
              </w:rPr>
            </w:pPr>
          </w:p>
        </w:tc>
      </w:tr>
      <w:tr w:rsidR="00ED4564" w:rsidRPr="00CF1DA2" w:rsidTr="003C376A">
        <w:trPr>
          <w:ins w:id="1581"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82" w:author="Arjan" w:date="2014-09-08T18:05:00Z"/>
                <w:rFonts w:ascii="Arial" w:eastAsia="Times New Roman" w:hAnsi="Arial" w:cs="Arial"/>
                <w:color w:val="000000"/>
                <w:sz w:val="20"/>
                <w:szCs w:val="20"/>
              </w:rPr>
            </w:pPr>
            <w:ins w:id="1583" w:author="Arjan" w:date="2014-09-08T18:05:00Z">
              <w:r w:rsidRPr="00CF1DA2">
                <w:rPr>
                  <w:rFonts w:ascii="Arial" w:eastAsia="Times New Roman" w:hAnsi="Arial" w:cs="Arial"/>
                  <w:b/>
                  <w:bCs/>
                  <w:color w:val="000000"/>
                  <w:sz w:val="20"/>
                  <w:szCs w:val="20"/>
                </w:rPr>
                <w:t>Aanduiding brondocument</w:t>
              </w:r>
            </w:ins>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84" w:author="Arjan" w:date="2014-09-08T18:05:00Z"/>
                <w:rFonts w:ascii="Arial" w:eastAsia="Times New Roman" w:hAnsi="Arial" w:cs="Arial"/>
                <w:color w:val="000000"/>
                <w:sz w:val="20"/>
                <w:szCs w:val="20"/>
              </w:rPr>
            </w:pPr>
          </w:p>
        </w:tc>
      </w:tr>
      <w:tr w:rsidR="00ED4564" w:rsidRPr="00CF1DA2" w:rsidTr="003C376A">
        <w:trPr>
          <w:ins w:id="1585"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86"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87" w:author="Arjan" w:date="2014-09-08T18:05:00Z"/>
                <w:rFonts w:ascii="Arial" w:eastAsia="Times New Roman" w:hAnsi="Arial" w:cs="Arial"/>
                <w:color w:val="000000"/>
                <w:sz w:val="20"/>
                <w:szCs w:val="20"/>
              </w:rPr>
            </w:pPr>
          </w:p>
        </w:tc>
      </w:tr>
      <w:tr w:rsidR="00ED4564" w:rsidRPr="00CF1DA2" w:rsidTr="003C376A">
        <w:trPr>
          <w:ins w:id="1588"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89" w:author="Arjan" w:date="2014-09-08T18:05:00Z"/>
                <w:rFonts w:ascii="Arial" w:eastAsia="Times New Roman" w:hAnsi="Arial" w:cs="Arial"/>
                <w:color w:val="000000"/>
                <w:sz w:val="20"/>
                <w:szCs w:val="20"/>
              </w:rPr>
            </w:pPr>
            <w:ins w:id="1590" w:author="Arjan" w:date="2014-09-08T18:05:00Z">
              <w:r w:rsidRPr="00CF1DA2">
                <w:rPr>
                  <w:rFonts w:ascii="Arial" w:eastAsia="Times New Roman" w:hAnsi="Arial" w:cs="Arial"/>
                  <w:b/>
                  <w:bCs/>
                  <w:color w:val="000000"/>
                  <w:sz w:val="20"/>
                  <w:szCs w:val="20"/>
                </w:rPr>
                <w:t>Indicatie in onderzoek</w:t>
              </w:r>
            </w:ins>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91" w:author="Arjan" w:date="2014-09-08T18:05:00Z"/>
                <w:rFonts w:ascii="Arial" w:eastAsia="Times New Roman" w:hAnsi="Arial" w:cs="Arial"/>
                <w:color w:val="000000"/>
                <w:sz w:val="20"/>
                <w:szCs w:val="20"/>
              </w:rPr>
            </w:pPr>
            <w:ins w:id="1592" w:author="Arjan" w:date="2014-09-08T18:05:00Z">
              <w:r w:rsidRPr="00CF1DA2">
                <w:rPr>
                  <w:rFonts w:ascii="Arial" w:eastAsia="Times New Roman" w:hAnsi="Arial" w:cs="Arial"/>
                  <w:color w:val="000000"/>
                  <w:sz w:val="20"/>
                  <w:szCs w:val="20"/>
                </w:rPr>
                <w:t>Nee</w:t>
              </w:r>
            </w:ins>
          </w:p>
        </w:tc>
      </w:tr>
      <w:tr w:rsidR="00ED4564" w:rsidRPr="00CF1DA2" w:rsidTr="003C376A">
        <w:trPr>
          <w:ins w:id="1593"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94"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95" w:author="Arjan" w:date="2014-09-08T18:05:00Z"/>
                <w:rFonts w:ascii="Arial" w:eastAsia="Times New Roman" w:hAnsi="Arial" w:cs="Arial"/>
                <w:color w:val="000000"/>
                <w:sz w:val="20"/>
                <w:szCs w:val="20"/>
              </w:rPr>
            </w:pPr>
          </w:p>
        </w:tc>
      </w:tr>
      <w:tr w:rsidR="00ED4564" w:rsidRPr="00CF1DA2" w:rsidTr="003C376A">
        <w:trPr>
          <w:ins w:id="1596"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97" w:author="Arjan" w:date="2014-09-08T18:05:00Z"/>
                <w:rFonts w:ascii="Arial" w:eastAsia="Times New Roman" w:hAnsi="Arial" w:cs="Arial"/>
                <w:color w:val="000000"/>
                <w:sz w:val="20"/>
                <w:szCs w:val="20"/>
              </w:rPr>
            </w:pPr>
            <w:ins w:id="1598" w:author="Arjan" w:date="2014-09-08T18:05:00Z">
              <w:r w:rsidRPr="00CF1DA2">
                <w:rPr>
                  <w:rFonts w:ascii="Arial" w:eastAsia="Times New Roman" w:hAnsi="Arial" w:cs="Arial"/>
                  <w:b/>
                  <w:bCs/>
                  <w:color w:val="000000"/>
                  <w:sz w:val="20"/>
                  <w:szCs w:val="20"/>
                </w:rPr>
                <w:t>Aanduiding strijdigheid/nietigheid</w:t>
              </w:r>
            </w:ins>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599" w:author="Arjan" w:date="2014-09-08T18:05:00Z"/>
                <w:rFonts w:ascii="Arial" w:eastAsia="Times New Roman" w:hAnsi="Arial" w:cs="Arial"/>
                <w:color w:val="000000"/>
                <w:sz w:val="20"/>
                <w:szCs w:val="20"/>
              </w:rPr>
            </w:pPr>
            <w:ins w:id="1600" w:author="Arjan" w:date="2014-09-08T18:05:00Z">
              <w:r w:rsidRPr="00CF1DA2">
                <w:rPr>
                  <w:rFonts w:ascii="Arial" w:eastAsia="Times New Roman" w:hAnsi="Arial" w:cs="Arial"/>
                  <w:color w:val="000000"/>
                  <w:sz w:val="20"/>
                  <w:szCs w:val="20"/>
                </w:rPr>
                <w:t>Nee</w:t>
              </w:r>
            </w:ins>
          </w:p>
        </w:tc>
      </w:tr>
      <w:tr w:rsidR="00ED4564" w:rsidRPr="00CF1DA2" w:rsidTr="003C376A">
        <w:trPr>
          <w:ins w:id="1601"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602"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603" w:author="Arjan" w:date="2014-09-08T18:05:00Z"/>
                <w:rFonts w:ascii="Arial" w:eastAsia="Times New Roman" w:hAnsi="Arial" w:cs="Arial"/>
                <w:color w:val="000000"/>
                <w:sz w:val="20"/>
                <w:szCs w:val="20"/>
              </w:rPr>
            </w:pPr>
          </w:p>
        </w:tc>
      </w:tr>
      <w:tr w:rsidR="00ED4564" w:rsidRPr="00CF1DA2" w:rsidTr="003C376A">
        <w:trPr>
          <w:ins w:id="1604"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605" w:author="Arjan" w:date="2014-09-08T18:05:00Z"/>
                <w:rFonts w:ascii="Arial" w:eastAsia="Times New Roman" w:hAnsi="Arial" w:cs="Arial"/>
                <w:color w:val="000000"/>
                <w:sz w:val="20"/>
                <w:szCs w:val="20"/>
              </w:rPr>
            </w:pPr>
            <w:ins w:id="1606" w:author="Arjan" w:date="2014-09-08T18:05:00Z">
              <w:r w:rsidRPr="00CF1DA2">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607" w:author="Arjan" w:date="2014-09-08T18:05:00Z"/>
                <w:rFonts w:ascii="Arial" w:eastAsia="Times New Roman" w:hAnsi="Arial" w:cs="Arial"/>
                <w:color w:val="000000"/>
                <w:sz w:val="20"/>
                <w:szCs w:val="20"/>
              </w:rPr>
            </w:pPr>
            <w:ins w:id="1608" w:author="Arjan" w:date="2014-09-08T18:05:00Z">
              <w:r w:rsidRPr="00CF1DA2">
                <w:rPr>
                  <w:rFonts w:ascii="Arial" w:eastAsia="Times New Roman" w:hAnsi="Arial" w:cs="Arial"/>
                  <w:color w:val="000000"/>
                  <w:sz w:val="20"/>
                  <w:szCs w:val="20"/>
                </w:rPr>
                <w:t>Gemeentelijk kerngegeven</w:t>
              </w:r>
            </w:ins>
          </w:p>
        </w:tc>
      </w:tr>
      <w:tr w:rsidR="00ED4564" w:rsidRPr="00CF1DA2" w:rsidTr="003C376A">
        <w:trPr>
          <w:ins w:id="1609"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610"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611" w:author="Arjan" w:date="2014-09-08T18:05:00Z"/>
                <w:rFonts w:ascii="Arial" w:eastAsia="Times New Roman" w:hAnsi="Arial" w:cs="Arial"/>
                <w:color w:val="000000"/>
                <w:sz w:val="20"/>
                <w:szCs w:val="20"/>
              </w:rPr>
            </w:pPr>
          </w:p>
        </w:tc>
      </w:tr>
      <w:tr w:rsidR="00ED4564" w:rsidRPr="00CF1DA2" w:rsidTr="003C376A">
        <w:trPr>
          <w:ins w:id="1612"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613" w:author="Arjan" w:date="2014-09-08T18:05:00Z"/>
                <w:rFonts w:ascii="Arial" w:eastAsia="Times New Roman" w:hAnsi="Arial" w:cs="Arial"/>
                <w:b/>
                <w:bCs/>
                <w:color w:val="000000"/>
                <w:sz w:val="20"/>
                <w:szCs w:val="20"/>
              </w:rPr>
            </w:pPr>
            <w:ins w:id="1614" w:author="Arjan" w:date="2014-09-08T18:05:00Z">
              <w:r w:rsidRPr="00CF1DA2">
                <w:rPr>
                  <w:rFonts w:ascii="Arial" w:eastAsia="Times New Roman" w:hAnsi="Arial" w:cs="Arial"/>
                  <w:b/>
                  <w:bCs/>
                  <w:color w:val="000000"/>
                  <w:sz w:val="20"/>
                  <w:szCs w:val="20"/>
                </w:rPr>
                <w:t>Regels relatiesoort</w:t>
              </w:r>
            </w:ins>
          </w:p>
        </w:tc>
        <w:tc>
          <w:tcPr>
            <w:tcW w:w="5670" w:type="dxa"/>
            <w:tcBorders>
              <w:top w:val="nil"/>
              <w:left w:val="nil"/>
              <w:bottom w:val="nil"/>
              <w:right w:val="nil"/>
            </w:tcBorders>
          </w:tcPr>
          <w:p w:rsidR="00ED4564" w:rsidRPr="00CF1DA2" w:rsidRDefault="005B4451" w:rsidP="003C376A">
            <w:pPr>
              <w:autoSpaceDE w:val="0"/>
              <w:autoSpaceDN w:val="0"/>
              <w:adjustRightInd w:val="0"/>
              <w:spacing w:after="0" w:line="240" w:lineRule="auto"/>
              <w:rPr>
                <w:ins w:id="1615" w:author="Arjan" w:date="2014-09-08T18:05:00Z"/>
                <w:rFonts w:ascii="Arial" w:eastAsia="Times New Roman" w:hAnsi="Arial" w:cs="Arial"/>
                <w:color w:val="000000"/>
                <w:sz w:val="20"/>
                <w:szCs w:val="20"/>
              </w:rPr>
            </w:pPr>
            <w:ins w:id="1616" w:author="Arjan" w:date="2014-09-08T18:35:00Z">
              <w:r>
                <w:rPr>
                  <w:rFonts w:ascii="Arial" w:eastAsia="Times New Roman" w:hAnsi="Arial" w:cs="Arial"/>
                  <w:color w:val="000000"/>
                  <w:sz w:val="20"/>
                  <w:szCs w:val="20"/>
                </w:rPr>
                <w:t>-</w:t>
              </w:r>
            </w:ins>
          </w:p>
        </w:tc>
      </w:tr>
      <w:tr w:rsidR="00ED4564" w:rsidRPr="00CF1DA2" w:rsidTr="003C376A">
        <w:trPr>
          <w:ins w:id="1617" w:author="Arjan" w:date="2014-09-08T18:05:00Z"/>
        </w:trPr>
        <w:tc>
          <w:tcPr>
            <w:tcW w:w="369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618"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rsidR="00ED4564" w:rsidRPr="00CF1DA2" w:rsidRDefault="00ED4564" w:rsidP="003C376A">
            <w:pPr>
              <w:autoSpaceDE w:val="0"/>
              <w:autoSpaceDN w:val="0"/>
              <w:adjustRightInd w:val="0"/>
              <w:spacing w:after="0" w:line="240" w:lineRule="auto"/>
              <w:rPr>
                <w:ins w:id="1619" w:author="Arjan" w:date="2014-09-08T18:05:00Z"/>
                <w:rFonts w:ascii="Arial" w:eastAsia="Times New Roman" w:hAnsi="Arial" w:cs="Arial"/>
                <w:b/>
                <w:bCs/>
                <w:color w:val="000000"/>
                <w:sz w:val="20"/>
                <w:szCs w:val="20"/>
              </w:rPr>
            </w:pPr>
          </w:p>
        </w:tc>
      </w:tr>
    </w:tbl>
    <w:p w:rsidR="00ED4564" w:rsidRDefault="00ED4564" w:rsidP="00ED4564">
      <w:pPr>
        <w:rPr>
          <w:ins w:id="1620" w:author="Arjan" w:date="2014-09-08T18:35:00Z"/>
        </w:rPr>
      </w:pPr>
    </w:p>
    <w:p w:rsidR="0058622B" w:rsidRPr="003E7E75" w:rsidRDefault="008F2B4B" w:rsidP="0058622B">
      <w:pPr>
        <w:autoSpaceDE w:val="0"/>
        <w:autoSpaceDN w:val="0"/>
        <w:adjustRightInd w:val="0"/>
        <w:spacing w:before="240" w:after="60" w:line="240" w:lineRule="auto"/>
        <w:outlineLvl w:val="3"/>
        <w:rPr>
          <w:ins w:id="1621" w:author="Arjan" w:date="2014-09-08T18:37:00Z"/>
          <w:rFonts w:ascii="Arial" w:eastAsia="Times New Roman" w:hAnsi="Arial" w:cs="Arial"/>
          <w:b/>
          <w:bCs/>
          <w:color w:val="004080"/>
          <w:sz w:val="24"/>
          <w:szCs w:val="24"/>
        </w:rPr>
      </w:pPr>
      <w:ins w:id="1622" w:author="Arjan" w:date="2014-09-08T18:37:00Z">
        <w:r w:rsidRPr="003E7E75">
          <w:rPr>
            <w:rFonts w:ascii="Arial" w:eastAsia="Times New Roman" w:hAnsi="Arial" w:cs="Arial"/>
            <w:b/>
            <w:bCs/>
            <w:color w:val="004080"/>
            <w:sz w:val="24"/>
            <w:szCs w:val="24"/>
          </w:rPr>
          <w:fldChar w:fldCharType="begin" w:fldLock="1"/>
        </w:r>
        <w:r w:rsidR="0058622B" w:rsidRPr="003E7E75">
          <w:rPr>
            <w:rFonts w:ascii="Arial" w:eastAsia="Times New Roman" w:hAnsi="Arial" w:cs="Arial"/>
            <w:b/>
            <w:bCs/>
            <w:color w:val="004080"/>
            <w:sz w:val="24"/>
            <w:szCs w:val="24"/>
          </w:rPr>
          <w:instrText>MERGEFIELD Element.Stereotype</w:instrText>
        </w:r>
        <w:r w:rsidRPr="003E7E75">
          <w:rPr>
            <w:rFonts w:ascii="Arial" w:eastAsia="Times New Roman" w:hAnsi="Arial" w:cs="Arial"/>
            <w:b/>
            <w:bCs/>
            <w:color w:val="004080"/>
            <w:sz w:val="24"/>
            <w:szCs w:val="24"/>
          </w:rPr>
          <w:fldChar w:fldCharType="separate"/>
        </w:r>
        <w:r w:rsidR="0058622B" w:rsidRPr="003E7E75">
          <w:rPr>
            <w:rFonts w:ascii="Arial" w:eastAsia="Times New Roman" w:hAnsi="Arial" w:cs="Arial"/>
            <w:b/>
            <w:bCs/>
            <w:color w:val="004080"/>
            <w:sz w:val="24"/>
            <w:szCs w:val="24"/>
          </w:rPr>
          <w:t>«Relatieklasse»</w:t>
        </w:r>
        <w:r w:rsidRPr="003E7E75">
          <w:rPr>
            <w:rFonts w:ascii="Arial" w:eastAsia="Times New Roman" w:hAnsi="Arial" w:cs="Arial"/>
            <w:b/>
            <w:bCs/>
            <w:color w:val="004080"/>
            <w:sz w:val="24"/>
            <w:szCs w:val="24"/>
          </w:rPr>
          <w:fldChar w:fldCharType="end"/>
        </w:r>
        <w:r w:rsidR="0058622B" w:rsidRPr="003E7E75">
          <w:rPr>
            <w:rFonts w:ascii="Arial" w:eastAsia="Times New Roman" w:hAnsi="Arial" w:cs="Arial"/>
            <w:b/>
            <w:bCs/>
            <w:color w:val="004080"/>
            <w:sz w:val="24"/>
            <w:szCs w:val="24"/>
          </w:rPr>
          <w:t xml:space="preserve"> </w:t>
        </w:r>
        <w:r w:rsidR="0058622B">
          <w:rPr>
            <w:rFonts w:ascii="Arial" w:eastAsia="Times New Roman" w:hAnsi="Arial" w:cs="Arial"/>
            <w:b/>
            <w:bCs/>
            <w:color w:val="004080"/>
            <w:sz w:val="24"/>
            <w:szCs w:val="24"/>
          </w:rPr>
          <w:t>VERZENDING</w:t>
        </w:r>
      </w:ins>
    </w:p>
    <w:tbl>
      <w:tblPr>
        <w:tblW w:w="0" w:type="auto"/>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58622B" w:rsidRPr="003E7E75" w:rsidTr="003C376A">
        <w:trPr>
          <w:ins w:id="1623" w:author="Arjan" w:date="2014-09-08T18:37:00Z"/>
        </w:trPr>
        <w:tc>
          <w:tcPr>
            <w:tcW w:w="3600" w:type="dxa"/>
            <w:tcBorders>
              <w:top w:val="nil"/>
              <w:left w:val="nil"/>
              <w:bottom w:val="nil"/>
              <w:right w:val="nil"/>
            </w:tcBorders>
          </w:tcPr>
          <w:p w:rsidR="0058622B" w:rsidRPr="003E7E75" w:rsidRDefault="0058622B" w:rsidP="003C376A">
            <w:pPr>
              <w:autoSpaceDE w:val="0"/>
              <w:autoSpaceDN w:val="0"/>
              <w:adjustRightInd w:val="0"/>
              <w:rPr>
                <w:ins w:id="1624" w:author="Arjan" w:date="2014-09-08T18:37:00Z"/>
                <w:rFonts w:ascii="Arial" w:eastAsia="Times New Roman" w:hAnsi="Arial" w:cs="Arial"/>
                <w:b/>
                <w:color w:val="000000"/>
                <w:sz w:val="20"/>
                <w:szCs w:val="24"/>
              </w:rPr>
            </w:pPr>
            <w:ins w:id="1625" w:author="Arjan" w:date="2014-09-08T18:37:00Z">
              <w:r w:rsidRPr="003E7E75">
                <w:rPr>
                  <w:rFonts w:ascii="Arial" w:eastAsia="Times New Roman" w:hAnsi="Arial" w:cs="Arial"/>
                  <w:b/>
                  <w:bCs/>
                  <w:color w:val="000000"/>
                  <w:sz w:val="20"/>
                  <w:szCs w:val="20"/>
                </w:rPr>
                <w:t xml:space="preserve">Naam </w:t>
              </w:r>
              <w:r w:rsidRPr="003E7E75">
                <w:rPr>
                  <w:rFonts w:ascii="Calibri" w:eastAsia="Times New Roman" w:hAnsi="Calibri" w:cs="Calibri"/>
                  <w:b/>
                  <w:bCs/>
                  <w:color w:val="000000"/>
                </w:rPr>
                <w:t>relatieklasse</w:t>
              </w:r>
            </w:ins>
          </w:p>
        </w:tc>
        <w:tc>
          <w:tcPr>
            <w:tcW w:w="5760" w:type="dxa"/>
            <w:gridSpan w:val="3"/>
            <w:tcBorders>
              <w:top w:val="nil"/>
              <w:left w:val="nil"/>
              <w:bottom w:val="nil"/>
              <w:right w:val="nil"/>
            </w:tcBorders>
          </w:tcPr>
          <w:p w:rsidR="0058622B" w:rsidRPr="003E7E75" w:rsidRDefault="0058622B" w:rsidP="003C376A">
            <w:pPr>
              <w:autoSpaceDE w:val="0"/>
              <w:autoSpaceDN w:val="0"/>
              <w:adjustRightInd w:val="0"/>
              <w:spacing w:after="0" w:line="240" w:lineRule="auto"/>
              <w:rPr>
                <w:ins w:id="1626" w:author="Arjan" w:date="2014-09-08T18:37:00Z"/>
                <w:rFonts w:ascii="Arial" w:eastAsia="Times New Roman" w:hAnsi="Arial" w:cs="Arial"/>
                <w:color w:val="000000"/>
                <w:sz w:val="20"/>
                <w:szCs w:val="24"/>
              </w:rPr>
            </w:pPr>
            <w:ins w:id="1627" w:author="Arjan" w:date="2014-09-08T18:37:00Z">
              <w:r>
                <w:rPr>
                  <w:rFonts w:ascii="Arial" w:hAnsi="Arial" w:cs="Arial"/>
                  <w:sz w:val="20"/>
                  <w:szCs w:val="24"/>
                  <w:lang w:val="en-AU"/>
                </w:rPr>
                <w:t>VERZENDING</w:t>
              </w:r>
            </w:ins>
          </w:p>
        </w:tc>
      </w:tr>
      <w:tr w:rsidR="0058622B" w:rsidRPr="005E066D" w:rsidTr="003C376A">
        <w:trPr>
          <w:trHeight w:val="230"/>
          <w:ins w:id="1628" w:author="Arjan" w:date="2014-09-08T18:37:00Z"/>
        </w:trPr>
        <w:tc>
          <w:tcPr>
            <w:tcW w:w="3600" w:type="dxa"/>
            <w:tcBorders>
              <w:top w:val="nil"/>
              <w:left w:val="nil"/>
              <w:bottom w:val="nil"/>
              <w:right w:val="nil"/>
            </w:tcBorders>
          </w:tcPr>
          <w:p w:rsidR="0058622B" w:rsidRPr="003E7E75" w:rsidRDefault="0058622B" w:rsidP="003C376A">
            <w:pPr>
              <w:autoSpaceDE w:val="0"/>
              <w:autoSpaceDN w:val="0"/>
              <w:adjustRightInd w:val="0"/>
              <w:rPr>
                <w:ins w:id="1629" w:author="Arjan" w:date="2014-09-08T18:37:00Z"/>
                <w:rFonts w:ascii="Arial" w:eastAsia="Times New Roman" w:hAnsi="Arial" w:cs="Arial"/>
                <w:b/>
                <w:color w:val="000000"/>
                <w:sz w:val="20"/>
                <w:szCs w:val="24"/>
              </w:rPr>
            </w:pPr>
            <w:ins w:id="1630" w:author="Arjan" w:date="2014-09-08T18:37:00Z">
              <w:r w:rsidRPr="003E7E75">
                <w:rPr>
                  <w:rFonts w:ascii="Arial" w:eastAsia="Times New Roman" w:hAnsi="Arial" w:cs="Arial"/>
                  <w:b/>
                  <w:color w:val="000000"/>
                  <w:sz w:val="20"/>
                  <w:szCs w:val="24"/>
                </w:rPr>
                <w:t xml:space="preserve">Definitie </w:t>
              </w:r>
              <w:r w:rsidRPr="003E7E75">
                <w:rPr>
                  <w:rFonts w:ascii="Calibri" w:eastAsia="Times New Roman" w:hAnsi="Calibri" w:cs="Arial"/>
                  <w:b/>
                  <w:color w:val="000000"/>
                  <w:szCs w:val="24"/>
                </w:rPr>
                <w:t>relatieklasse</w:t>
              </w:r>
            </w:ins>
          </w:p>
        </w:tc>
        <w:tc>
          <w:tcPr>
            <w:tcW w:w="5760" w:type="dxa"/>
            <w:gridSpan w:val="3"/>
            <w:tcBorders>
              <w:top w:val="nil"/>
              <w:left w:val="nil"/>
              <w:bottom w:val="nil"/>
              <w:right w:val="nil"/>
            </w:tcBorders>
          </w:tcPr>
          <w:p w:rsidR="0058622B" w:rsidRPr="00DD0F4F" w:rsidRDefault="008F2B4B" w:rsidP="003C376A">
            <w:pPr>
              <w:autoSpaceDE w:val="0"/>
              <w:autoSpaceDN w:val="0"/>
              <w:adjustRightInd w:val="0"/>
              <w:spacing w:after="0" w:line="240" w:lineRule="auto"/>
              <w:rPr>
                <w:ins w:id="1631" w:author="Arjan" w:date="2014-09-08T18:37:00Z"/>
                <w:rFonts w:ascii="Arial" w:eastAsia="Times New Roman" w:hAnsi="Arial" w:cs="Arial"/>
                <w:b/>
                <w:color w:val="000000"/>
                <w:sz w:val="20"/>
                <w:szCs w:val="24"/>
                <w:lang w:val="nl-NL"/>
              </w:rPr>
            </w:pPr>
            <w:ins w:id="1632" w:author="Arjan" w:date="2014-09-08T18:37:00Z">
              <w:r w:rsidRPr="003E7E75">
                <w:rPr>
                  <w:rFonts w:ascii="Arial" w:hAnsi="Arial" w:cs="Arial"/>
                  <w:sz w:val="20"/>
                  <w:szCs w:val="24"/>
                  <w:lang w:val="en-AU"/>
                </w:rPr>
                <w:fldChar w:fldCharType="begin" w:fldLock="1"/>
              </w:r>
              <w:r w:rsidR="0058622B" w:rsidRPr="00DD0F4F">
                <w:rPr>
                  <w:rFonts w:ascii="Arial" w:hAnsi="Arial" w:cs="Arial"/>
                  <w:sz w:val="20"/>
                  <w:szCs w:val="24"/>
                  <w:lang w:val="nl-NL"/>
                </w:rPr>
                <w:instrText xml:space="preserve">MERGEFIELD </w:instrText>
              </w:r>
              <w:r w:rsidR="0058622B" w:rsidRPr="00DD0F4F">
                <w:rPr>
                  <w:rFonts w:ascii="Arial" w:eastAsia="Times New Roman" w:hAnsi="Arial" w:cs="Arial"/>
                  <w:color w:val="000000"/>
                  <w:sz w:val="20"/>
                  <w:szCs w:val="24"/>
                  <w:lang w:val="nl-NL"/>
                </w:rPr>
                <w:instrText>Element.Notes</w:instrText>
              </w:r>
              <w:r w:rsidRPr="003E7E75">
                <w:rPr>
                  <w:rFonts w:ascii="Arial" w:hAnsi="Arial" w:cs="Arial"/>
                  <w:sz w:val="20"/>
                  <w:szCs w:val="24"/>
                  <w:lang w:val="en-AU"/>
                </w:rPr>
                <w:fldChar w:fldCharType="separate"/>
              </w:r>
            </w:ins>
            <w:ins w:id="1633" w:author="Arjan" w:date="2014-09-08T18:38:00Z">
              <w:r w:rsidR="0058622B" w:rsidRPr="00DD0F4F">
                <w:rPr>
                  <w:rFonts w:ascii="Arial" w:eastAsia="Times New Roman" w:hAnsi="Arial" w:cs="Arial"/>
                  <w:color w:val="000000"/>
                  <w:sz w:val="20"/>
                  <w:szCs w:val="20"/>
                  <w:lang w:val="nl-NL"/>
                </w:rPr>
                <w:t xml:space="preserve"> De BETROKKENE waarvan het INFORMATIEOBJECT is ontvangen en/of waaraan het is verzonden</w:t>
              </w:r>
            </w:ins>
            <w:ins w:id="1634" w:author="Arjan" w:date="2014-09-08T18:37:00Z">
              <w:r w:rsidR="0058622B" w:rsidRPr="00DD0F4F">
                <w:rPr>
                  <w:rFonts w:ascii="Arial" w:eastAsia="Times New Roman" w:hAnsi="Arial" w:cs="Arial"/>
                  <w:color w:val="000000"/>
                  <w:sz w:val="20"/>
                  <w:szCs w:val="24"/>
                  <w:lang w:val="nl-NL"/>
                </w:rPr>
                <w:t>.</w:t>
              </w:r>
              <w:r w:rsidRPr="003E7E75">
                <w:rPr>
                  <w:rFonts w:ascii="Arial" w:hAnsi="Arial" w:cs="Arial"/>
                  <w:sz w:val="20"/>
                  <w:szCs w:val="24"/>
                  <w:lang w:val="en-AU"/>
                </w:rPr>
                <w:fldChar w:fldCharType="end"/>
              </w:r>
            </w:ins>
          </w:p>
        </w:tc>
      </w:tr>
      <w:tr w:rsidR="0058622B" w:rsidRPr="003E7E75" w:rsidTr="003C376A">
        <w:trPr>
          <w:ins w:id="1635" w:author="Arjan" w:date="2014-09-08T18:37:00Z"/>
        </w:trPr>
        <w:tc>
          <w:tcPr>
            <w:tcW w:w="360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36" w:author="Arjan" w:date="2014-09-08T18:37:00Z"/>
                <w:rFonts w:ascii="Arial" w:eastAsia="Times New Roman" w:hAnsi="Arial" w:cs="Arial"/>
                <w:color w:val="000000"/>
                <w:sz w:val="20"/>
                <w:szCs w:val="24"/>
              </w:rPr>
            </w:pPr>
            <w:ins w:id="1637" w:author="Arjan" w:date="2014-09-08T18:37:00Z">
              <w:r w:rsidRPr="003E7E75">
                <w:rPr>
                  <w:rFonts w:ascii="Arial" w:eastAsia="Times New Roman" w:hAnsi="Arial" w:cs="Arial"/>
                  <w:b/>
                  <w:color w:val="000000"/>
                  <w:sz w:val="20"/>
                  <w:szCs w:val="24"/>
                </w:rPr>
                <w:t>Overzicht Attributen</w:t>
              </w:r>
            </w:ins>
          </w:p>
        </w:tc>
        <w:tc>
          <w:tcPr>
            <w:tcW w:w="108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38" w:author="Arjan" w:date="2014-09-08T18:37:00Z"/>
                <w:rFonts w:ascii="Arial" w:eastAsia="Times New Roman" w:hAnsi="Arial" w:cs="Arial"/>
                <w:color w:val="000000"/>
                <w:sz w:val="20"/>
                <w:szCs w:val="24"/>
              </w:rPr>
            </w:pPr>
            <w:ins w:id="1639" w:author="Arjan" w:date="2014-09-08T18:37:00Z">
              <w:r w:rsidRPr="003E7E75">
                <w:rPr>
                  <w:rFonts w:ascii="Arial" w:eastAsia="Times New Roman" w:hAnsi="Arial" w:cs="Arial"/>
                  <w:i/>
                  <w:color w:val="000000"/>
                  <w:sz w:val="20"/>
                  <w:szCs w:val="24"/>
                </w:rPr>
                <w:t>Code</w:t>
              </w:r>
            </w:ins>
          </w:p>
        </w:tc>
        <w:tc>
          <w:tcPr>
            <w:tcW w:w="333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40" w:author="Arjan" w:date="2014-09-08T18:37:00Z"/>
                <w:rFonts w:ascii="Arial" w:eastAsia="Times New Roman" w:hAnsi="Arial" w:cs="Arial"/>
                <w:color w:val="000000"/>
                <w:sz w:val="20"/>
                <w:szCs w:val="24"/>
              </w:rPr>
            </w:pPr>
            <w:ins w:id="1641" w:author="Arjan" w:date="2014-09-08T18:37:00Z">
              <w:r w:rsidRPr="003E7E75">
                <w:rPr>
                  <w:rFonts w:ascii="Arial" w:eastAsia="Times New Roman" w:hAnsi="Arial" w:cs="Arial"/>
                  <w:i/>
                  <w:color w:val="000000"/>
                  <w:sz w:val="20"/>
                  <w:szCs w:val="24"/>
                </w:rPr>
                <w:t>Gegevensnaam</w:t>
              </w:r>
            </w:ins>
          </w:p>
        </w:tc>
        <w:tc>
          <w:tcPr>
            <w:tcW w:w="135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42" w:author="Arjan" w:date="2014-09-08T18:37:00Z"/>
                <w:rFonts w:ascii="Arial" w:eastAsia="Times New Roman" w:hAnsi="Arial" w:cs="Arial"/>
                <w:color w:val="000000"/>
                <w:sz w:val="20"/>
                <w:szCs w:val="24"/>
              </w:rPr>
            </w:pPr>
            <w:ins w:id="1643" w:author="Arjan" w:date="2014-09-08T18:37:00Z">
              <w:r w:rsidRPr="003E7E75">
                <w:rPr>
                  <w:rFonts w:ascii="Arial" w:eastAsia="Times New Roman" w:hAnsi="Arial" w:cs="Arial"/>
                  <w:i/>
                  <w:color w:val="000000"/>
                  <w:sz w:val="20"/>
                  <w:szCs w:val="24"/>
                </w:rPr>
                <w:t>Herkomst</w:t>
              </w:r>
            </w:ins>
          </w:p>
        </w:tc>
      </w:tr>
      <w:tr w:rsidR="0058622B" w:rsidRPr="003E7E75" w:rsidTr="003C376A">
        <w:trPr>
          <w:ins w:id="1644" w:author="Arjan" w:date="2014-09-08T18:37:00Z"/>
        </w:trPr>
        <w:tc>
          <w:tcPr>
            <w:tcW w:w="360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45" w:author="Arjan" w:date="2014-09-08T18:37:00Z"/>
                <w:rFonts w:ascii="Arial" w:eastAsia="Times New Roman" w:hAnsi="Arial" w:cs="Arial"/>
                <w:color w:val="000000"/>
                <w:sz w:val="20"/>
                <w:szCs w:val="24"/>
              </w:rPr>
            </w:pPr>
          </w:p>
        </w:tc>
        <w:tc>
          <w:tcPr>
            <w:tcW w:w="108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46" w:author="Arjan" w:date="2014-09-08T18:37:00Z"/>
                <w:rFonts w:ascii="Arial" w:eastAsia="Times New Roman" w:hAnsi="Arial" w:cs="Arial"/>
                <w:color w:val="000000"/>
                <w:sz w:val="20"/>
                <w:szCs w:val="24"/>
              </w:rPr>
            </w:pPr>
          </w:p>
        </w:tc>
        <w:tc>
          <w:tcPr>
            <w:tcW w:w="3330" w:type="dxa"/>
            <w:tcBorders>
              <w:top w:val="nil"/>
              <w:left w:val="nil"/>
              <w:bottom w:val="nil"/>
              <w:right w:val="nil"/>
            </w:tcBorders>
          </w:tcPr>
          <w:p w:rsidR="0058622B" w:rsidRPr="003E7E75" w:rsidRDefault="008F2B4B" w:rsidP="003C376A">
            <w:pPr>
              <w:autoSpaceDE w:val="0"/>
              <w:autoSpaceDN w:val="0"/>
              <w:adjustRightInd w:val="0"/>
              <w:spacing w:after="0" w:line="240" w:lineRule="auto"/>
              <w:rPr>
                <w:ins w:id="1647" w:author="Arjan" w:date="2014-09-08T18:37:00Z"/>
                <w:rFonts w:ascii="Arial" w:eastAsia="Times New Roman" w:hAnsi="Arial" w:cs="Arial"/>
                <w:color w:val="000000"/>
                <w:sz w:val="20"/>
                <w:szCs w:val="24"/>
              </w:rPr>
            </w:pPr>
            <w:ins w:id="1648" w:author="Arjan" w:date="2014-09-08T18:37:00Z">
              <w:r w:rsidRPr="003E7E75">
                <w:rPr>
                  <w:rFonts w:ascii="Arial" w:hAnsi="Arial" w:cs="Arial"/>
                  <w:sz w:val="20"/>
                  <w:szCs w:val="24"/>
                  <w:lang w:val="en-AU"/>
                </w:rPr>
                <w:fldChar w:fldCharType="begin" w:fldLock="1"/>
              </w:r>
              <w:r w:rsidR="0058622B" w:rsidRPr="003E7E75">
                <w:rPr>
                  <w:rFonts w:ascii="Arial" w:hAnsi="Arial" w:cs="Arial"/>
                  <w:sz w:val="20"/>
                  <w:szCs w:val="24"/>
                  <w:lang w:val="en-AU"/>
                </w:rPr>
                <w:instrText xml:space="preserve">MERGEFIELD </w:instrText>
              </w:r>
              <w:r w:rsidR="0058622B" w:rsidRPr="003E7E75">
                <w:rPr>
                  <w:rFonts w:ascii="Arial" w:eastAsia="Times New Roman" w:hAnsi="Arial" w:cs="Arial"/>
                  <w:color w:val="000000"/>
                  <w:sz w:val="20"/>
                  <w:szCs w:val="24"/>
                </w:rPr>
                <w:instrText>Att.Name</w:instrText>
              </w:r>
              <w:r w:rsidRPr="003E7E75">
                <w:rPr>
                  <w:rFonts w:ascii="Arial" w:hAnsi="Arial" w:cs="Arial"/>
                  <w:sz w:val="20"/>
                  <w:szCs w:val="24"/>
                  <w:lang w:val="en-AU"/>
                </w:rPr>
                <w:fldChar w:fldCharType="separate"/>
              </w:r>
              <w:r w:rsidR="0058622B" w:rsidRPr="003E7E75">
                <w:rPr>
                  <w:rFonts w:ascii="Arial" w:eastAsia="Times New Roman" w:hAnsi="Arial" w:cs="Arial"/>
                  <w:color w:val="000000"/>
                  <w:sz w:val="20"/>
                  <w:szCs w:val="24"/>
                </w:rPr>
                <w:t>Aard relatie</w:t>
              </w:r>
              <w:r w:rsidRPr="003E7E75">
                <w:rPr>
                  <w:rFonts w:ascii="Arial" w:hAnsi="Arial" w:cs="Arial"/>
                  <w:sz w:val="20"/>
                  <w:szCs w:val="24"/>
                  <w:lang w:val="en-AU"/>
                </w:rPr>
                <w:fldChar w:fldCharType="end"/>
              </w:r>
            </w:ins>
          </w:p>
        </w:tc>
        <w:tc>
          <w:tcPr>
            <w:tcW w:w="135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49" w:author="Arjan" w:date="2014-09-08T18:37:00Z"/>
                <w:rFonts w:ascii="Arial" w:eastAsia="Times New Roman" w:hAnsi="Arial" w:cs="Arial"/>
                <w:color w:val="000000"/>
                <w:sz w:val="20"/>
                <w:szCs w:val="24"/>
              </w:rPr>
            </w:pPr>
            <w:ins w:id="1650" w:author="Arjan" w:date="2014-09-08T18:37:00Z">
              <w:r w:rsidRPr="003E7E75">
                <w:rPr>
                  <w:rFonts w:ascii="Arial" w:eastAsia="Times New Roman" w:hAnsi="Arial" w:cs="Arial"/>
                  <w:color w:val="000000"/>
                  <w:sz w:val="20"/>
                  <w:szCs w:val="24"/>
                </w:rPr>
                <w:t>KING</w:t>
              </w:r>
            </w:ins>
          </w:p>
        </w:tc>
      </w:tr>
      <w:tr w:rsidR="0058622B" w:rsidRPr="003E7E75" w:rsidTr="003C376A">
        <w:trPr>
          <w:ins w:id="1651" w:author="Arjan" w:date="2014-09-08T18:39:00Z"/>
        </w:trPr>
        <w:tc>
          <w:tcPr>
            <w:tcW w:w="360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52" w:author="Arjan" w:date="2014-09-08T18:39:00Z"/>
                <w:rFonts w:ascii="Arial" w:eastAsia="Times New Roman" w:hAnsi="Arial" w:cs="Arial"/>
                <w:color w:val="000000"/>
                <w:sz w:val="20"/>
                <w:szCs w:val="24"/>
              </w:rPr>
            </w:pPr>
          </w:p>
        </w:tc>
        <w:tc>
          <w:tcPr>
            <w:tcW w:w="108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53" w:author="Arjan" w:date="2014-09-08T18:39:00Z"/>
                <w:rFonts w:ascii="Arial" w:eastAsia="Times New Roman" w:hAnsi="Arial" w:cs="Arial"/>
                <w:color w:val="000000"/>
                <w:sz w:val="20"/>
                <w:szCs w:val="24"/>
              </w:rPr>
            </w:pPr>
          </w:p>
        </w:tc>
        <w:tc>
          <w:tcPr>
            <w:tcW w:w="333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54" w:author="Arjan" w:date="2014-09-08T18:39:00Z"/>
                <w:rFonts w:ascii="Arial" w:hAnsi="Arial" w:cs="Arial"/>
                <w:sz w:val="20"/>
                <w:szCs w:val="24"/>
                <w:lang w:val="en-AU"/>
              </w:rPr>
            </w:pPr>
            <w:ins w:id="1655" w:author="Arjan" w:date="2014-09-08T18:39:00Z">
              <w:r>
                <w:rPr>
                  <w:rFonts w:ascii="Arial" w:hAnsi="Arial" w:cs="Arial"/>
                  <w:sz w:val="20"/>
                  <w:szCs w:val="24"/>
                  <w:lang w:val="en-AU"/>
                </w:rPr>
                <w:t>Toelichting</w:t>
              </w:r>
            </w:ins>
          </w:p>
        </w:tc>
        <w:tc>
          <w:tcPr>
            <w:tcW w:w="135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56" w:author="Arjan" w:date="2014-09-08T18:39:00Z"/>
                <w:rFonts w:ascii="Arial" w:eastAsia="Times New Roman" w:hAnsi="Arial" w:cs="Arial"/>
                <w:color w:val="000000"/>
                <w:sz w:val="20"/>
                <w:szCs w:val="24"/>
              </w:rPr>
            </w:pPr>
            <w:ins w:id="1657" w:author="Arjan" w:date="2014-09-08T18:39:00Z">
              <w:r>
                <w:rPr>
                  <w:rFonts w:ascii="Arial" w:eastAsia="Times New Roman" w:hAnsi="Arial" w:cs="Arial"/>
                  <w:color w:val="000000"/>
                  <w:sz w:val="20"/>
                  <w:szCs w:val="24"/>
                </w:rPr>
                <w:t>KING</w:t>
              </w:r>
            </w:ins>
          </w:p>
        </w:tc>
      </w:tr>
    </w:tbl>
    <w:p w:rsidR="005B4451" w:rsidRDefault="005B4451" w:rsidP="00ED4564">
      <w:pPr>
        <w:rPr>
          <w:ins w:id="1658" w:author="Arjan" w:date="2014-09-08T18:39:00Z"/>
        </w:rPr>
      </w:pPr>
    </w:p>
    <w:p w:rsidR="0058622B" w:rsidRPr="003E7E75" w:rsidRDefault="008F2B4B" w:rsidP="0058622B">
      <w:pPr>
        <w:autoSpaceDE w:val="0"/>
        <w:autoSpaceDN w:val="0"/>
        <w:adjustRightInd w:val="0"/>
        <w:spacing w:before="240" w:after="60" w:line="240" w:lineRule="auto"/>
        <w:outlineLvl w:val="3"/>
        <w:rPr>
          <w:ins w:id="1659" w:author="Arjan" w:date="2014-09-08T18:40:00Z"/>
          <w:rFonts w:ascii="Arial" w:eastAsia="Times New Roman" w:hAnsi="Arial" w:cs="Arial"/>
          <w:b/>
          <w:bCs/>
          <w:color w:val="004080"/>
          <w:sz w:val="24"/>
          <w:szCs w:val="24"/>
        </w:rPr>
      </w:pPr>
      <w:ins w:id="1660" w:author="Arjan" w:date="2014-09-08T18:40:00Z">
        <w:r w:rsidRPr="003E7E75">
          <w:rPr>
            <w:rFonts w:ascii="Arial" w:hAnsi="Arial" w:cs="Arial"/>
            <w:sz w:val="20"/>
            <w:szCs w:val="20"/>
            <w:lang w:val="en-AU"/>
          </w:rPr>
          <w:fldChar w:fldCharType="begin" w:fldLock="1"/>
        </w:r>
        <w:r w:rsidR="0058622B" w:rsidRPr="003E7E75">
          <w:rPr>
            <w:rFonts w:ascii="Arial" w:hAnsi="Arial" w:cs="Arial"/>
            <w:sz w:val="20"/>
            <w:szCs w:val="20"/>
            <w:lang w:val="en-AU"/>
          </w:rPr>
          <w:instrText xml:space="preserve">MERGEFIELD </w:instrText>
        </w:r>
        <w:r w:rsidR="0058622B" w:rsidRPr="003E7E75">
          <w:rPr>
            <w:rFonts w:ascii="Arial" w:eastAsia="Times New Roman" w:hAnsi="Arial" w:cs="Arial"/>
            <w:b/>
            <w:bCs/>
            <w:color w:val="004080"/>
            <w:sz w:val="24"/>
            <w:szCs w:val="24"/>
          </w:rPr>
          <w:instrText>Att.Stereotype</w:instrText>
        </w:r>
        <w:r w:rsidRPr="003E7E75">
          <w:rPr>
            <w:rFonts w:ascii="Arial" w:hAnsi="Arial" w:cs="Arial"/>
            <w:sz w:val="20"/>
            <w:szCs w:val="20"/>
            <w:lang w:val="en-AU"/>
          </w:rPr>
          <w:fldChar w:fldCharType="separate"/>
        </w:r>
        <w:r w:rsidR="0058622B" w:rsidRPr="003E7E75">
          <w:rPr>
            <w:rFonts w:ascii="Arial" w:eastAsia="Times New Roman" w:hAnsi="Arial" w:cs="Arial"/>
            <w:b/>
            <w:bCs/>
            <w:color w:val="004080"/>
            <w:sz w:val="24"/>
            <w:szCs w:val="24"/>
          </w:rPr>
          <w:t>«Attribuutsoort»</w:t>
        </w:r>
        <w:r w:rsidRPr="003E7E75">
          <w:rPr>
            <w:rFonts w:ascii="Arial" w:hAnsi="Arial" w:cs="Arial"/>
            <w:sz w:val="20"/>
            <w:szCs w:val="20"/>
            <w:lang w:val="en-AU"/>
          </w:rPr>
          <w:fldChar w:fldCharType="end"/>
        </w:r>
        <w:r w:rsidR="0058622B" w:rsidRPr="003E7E75">
          <w:rPr>
            <w:rFonts w:ascii="Arial" w:eastAsia="Times New Roman" w:hAnsi="Arial" w:cs="Arial"/>
            <w:b/>
            <w:bCs/>
            <w:color w:val="004080"/>
            <w:sz w:val="24"/>
            <w:szCs w:val="24"/>
          </w:rPr>
          <w:t xml:space="preserve"> </w:t>
        </w:r>
        <w:r w:rsidRPr="003E7E75">
          <w:rPr>
            <w:rFonts w:ascii="Arial" w:eastAsia="Times New Roman" w:hAnsi="Arial" w:cs="Arial"/>
            <w:b/>
            <w:bCs/>
            <w:color w:val="004080"/>
            <w:sz w:val="24"/>
            <w:szCs w:val="24"/>
          </w:rPr>
          <w:fldChar w:fldCharType="begin" w:fldLock="1"/>
        </w:r>
        <w:r w:rsidR="0058622B" w:rsidRPr="003E7E75">
          <w:rPr>
            <w:rFonts w:ascii="Arial" w:eastAsia="Times New Roman" w:hAnsi="Arial" w:cs="Arial"/>
            <w:b/>
            <w:bCs/>
            <w:color w:val="004080"/>
            <w:sz w:val="24"/>
            <w:szCs w:val="24"/>
          </w:rPr>
          <w:instrText>MERGEFIELD Att.Name</w:instrText>
        </w:r>
        <w:r w:rsidRPr="003E7E75">
          <w:rPr>
            <w:rFonts w:ascii="Arial" w:eastAsia="Times New Roman" w:hAnsi="Arial" w:cs="Arial"/>
            <w:b/>
            <w:bCs/>
            <w:color w:val="004080"/>
            <w:sz w:val="24"/>
            <w:szCs w:val="24"/>
          </w:rPr>
          <w:fldChar w:fldCharType="separate"/>
        </w:r>
        <w:r w:rsidR="0058622B" w:rsidRPr="003E7E75">
          <w:rPr>
            <w:rFonts w:ascii="Arial" w:eastAsia="Times New Roman" w:hAnsi="Arial" w:cs="Arial"/>
            <w:b/>
            <w:bCs/>
            <w:color w:val="004080"/>
            <w:sz w:val="24"/>
            <w:szCs w:val="24"/>
          </w:rPr>
          <w:t>Aard relatie</w:t>
        </w:r>
        <w:r w:rsidRPr="003E7E75">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58622B" w:rsidRPr="003E7E75" w:rsidTr="003C376A">
        <w:trPr>
          <w:trHeight w:val="215"/>
          <w:ins w:id="1661"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62" w:author="Arjan" w:date="2014-09-08T18:40:00Z"/>
                <w:rFonts w:ascii="Arial" w:eastAsia="Times New Roman" w:hAnsi="Arial" w:cs="Arial"/>
                <w:color w:val="000000"/>
                <w:sz w:val="20"/>
                <w:szCs w:val="20"/>
              </w:rPr>
            </w:pPr>
            <w:ins w:id="1663" w:author="Arjan" w:date="2014-09-08T18:40:00Z">
              <w:r w:rsidRPr="003E7E75">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58622B" w:rsidRPr="003E7E75" w:rsidRDefault="008F2B4B" w:rsidP="003C376A">
            <w:pPr>
              <w:autoSpaceDE w:val="0"/>
              <w:autoSpaceDN w:val="0"/>
              <w:adjustRightInd w:val="0"/>
              <w:spacing w:after="0" w:line="240" w:lineRule="auto"/>
              <w:rPr>
                <w:ins w:id="1664" w:author="Arjan" w:date="2014-09-08T18:40:00Z"/>
                <w:rFonts w:ascii="Arial" w:eastAsia="Times New Roman" w:hAnsi="Arial" w:cs="Arial"/>
                <w:color w:val="000000"/>
                <w:sz w:val="20"/>
                <w:szCs w:val="20"/>
              </w:rPr>
            </w:pPr>
            <w:ins w:id="1665" w:author="Arjan" w:date="2014-09-08T18:40:00Z">
              <w:r w:rsidRPr="003E7E75">
                <w:rPr>
                  <w:rFonts w:ascii="Arial" w:hAnsi="Arial" w:cs="Arial"/>
                  <w:sz w:val="20"/>
                  <w:szCs w:val="20"/>
                  <w:lang w:val="en-AU"/>
                </w:rPr>
                <w:fldChar w:fldCharType="begin" w:fldLock="1"/>
              </w:r>
              <w:r w:rsidR="0058622B" w:rsidRPr="003E7E75">
                <w:rPr>
                  <w:rFonts w:ascii="Arial" w:hAnsi="Arial" w:cs="Arial"/>
                  <w:sz w:val="20"/>
                  <w:szCs w:val="20"/>
                  <w:lang w:val="en-AU"/>
                </w:rPr>
                <w:instrText xml:space="preserve">MERGEFIELD </w:instrText>
              </w:r>
              <w:r w:rsidR="0058622B" w:rsidRPr="003E7E75">
                <w:rPr>
                  <w:rFonts w:ascii="Arial" w:eastAsia="Times New Roman" w:hAnsi="Arial" w:cs="Arial"/>
                  <w:color w:val="000000"/>
                  <w:sz w:val="20"/>
                  <w:szCs w:val="20"/>
                </w:rPr>
                <w:instrText>Att.Name</w:instrText>
              </w:r>
              <w:r w:rsidRPr="003E7E75">
                <w:rPr>
                  <w:rFonts w:ascii="Arial" w:hAnsi="Arial" w:cs="Arial"/>
                  <w:sz w:val="20"/>
                  <w:szCs w:val="20"/>
                  <w:lang w:val="en-AU"/>
                </w:rPr>
                <w:fldChar w:fldCharType="separate"/>
              </w:r>
              <w:r w:rsidR="0058622B" w:rsidRPr="003E7E75">
                <w:rPr>
                  <w:rFonts w:ascii="Arial" w:eastAsia="Times New Roman" w:hAnsi="Arial" w:cs="Arial"/>
                  <w:color w:val="000000"/>
                  <w:sz w:val="20"/>
                  <w:szCs w:val="20"/>
                </w:rPr>
                <w:t>Aard relatie</w:t>
              </w:r>
              <w:r w:rsidRPr="003E7E75">
                <w:rPr>
                  <w:rFonts w:ascii="Arial" w:hAnsi="Arial" w:cs="Arial"/>
                  <w:sz w:val="20"/>
                  <w:szCs w:val="20"/>
                  <w:lang w:val="en-AU"/>
                </w:rPr>
                <w:fldChar w:fldCharType="end"/>
              </w:r>
            </w:ins>
          </w:p>
        </w:tc>
      </w:tr>
      <w:tr w:rsidR="0058622B" w:rsidRPr="003E7E75" w:rsidTr="003C376A">
        <w:trPr>
          <w:ins w:id="1666"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67"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68" w:author="Arjan" w:date="2014-09-08T18:40:00Z"/>
                <w:rFonts w:ascii="Arial" w:eastAsia="Times New Roman" w:hAnsi="Arial" w:cs="Arial"/>
                <w:b/>
                <w:bCs/>
                <w:color w:val="000000"/>
                <w:sz w:val="20"/>
                <w:szCs w:val="20"/>
              </w:rPr>
            </w:pPr>
          </w:p>
        </w:tc>
      </w:tr>
      <w:tr w:rsidR="0058622B" w:rsidRPr="003E7E75" w:rsidTr="003C376A">
        <w:trPr>
          <w:ins w:id="1669"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70" w:author="Arjan" w:date="2014-09-08T18:40:00Z"/>
                <w:rFonts w:ascii="Arial" w:eastAsia="Times New Roman" w:hAnsi="Arial" w:cs="Arial"/>
                <w:color w:val="000000"/>
                <w:sz w:val="20"/>
                <w:szCs w:val="20"/>
              </w:rPr>
            </w:pPr>
            <w:ins w:id="1671" w:author="Arjan" w:date="2014-09-08T18:40:00Z">
              <w:r w:rsidRPr="003E7E75">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72" w:author="Arjan" w:date="2014-09-08T18:40:00Z"/>
                <w:rFonts w:ascii="Arial" w:eastAsia="Times New Roman" w:hAnsi="Arial" w:cs="Arial"/>
                <w:color w:val="000000"/>
                <w:sz w:val="20"/>
                <w:szCs w:val="20"/>
              </w:rPr>
            </w:pPr>
            <w:ins w:id="1673" w:author="Arjan" w:date="2014-09-08T18:40:00Z">
              <w:r w:rsidRPr="003E7E75">
                <w:rPr>
                  <w:rFonts w:ascii="Arial" w:eastAsia="Times New Roman" w:hAnsi="Arial" w:cs="Arial"/>
                  <w:color w:val="000000"/>
                  <w:sz w:val="20"/>
                  <w:szCs w:val="20"/>
                </w:rPr>
                <w:t>KING</w:t>
              </w:r>
            </w:ins>
          </w:p>
        </w:tc>
      </w:tr>
      <w:tr w:rsidR="0058622B" w:rsidRPr="003E7E75" w:rsidTr="003C376A">
        <w:trPr>
          <w:ins w:id="1674"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75"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76" w:author="Arjan" w:date="2014-09-08T18:40:00Z"/>
                <w:rFonts w:ascii="Arial" w:eastAsia="Times New Roman" w:hAnsi="Arial" w:cs="Arial"/>
                <w:b/>
                <w:bCs/>
                <w:color w:val="000000"/>
                <w:sz w:val="20"/>
                <w:szCs w:val="20"/>
              </w:rPr>
            </w:pPr>
          </w:p>
        </w:tc>
      </w:tr>
      <w:tr w:rsidR="0058622B" w:rsidRPr="003E7E75" w:rsidTr="003C376A">
        <w:trPr>
          <w:ins w:id="1677"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78" w:author="Arjan" w:date="2014-09-08T18:40:00Z"/>
                <w:rFonts w:ascii="Arial" w:eastAsia="Times New Roman" w:hAnsi="Arial" w:cs="Arial"/>
                <w:color w:val="000000"/>
                <w:sz w:val="20"/>
                <w:szCs w:val="20"/>
              </w:rPr>
            </w:pPr>
            <w:ins w:id="1679" w:author="Arjan" w:date="2014-09-08T18:40:00Z">
              <w:r w:rsidRPr="003E7E75">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80" w:author="Arjan" w:date="2014-09-08T18:40:00Z"/>
                <w:rFonts w:ascii="Arial" w:eastAsia="Times New Roman" w:hAnsi="Arial" w:cs="Arial"/>
                <w:color w:val="000000"/>
                <w:sz w:val="20"/>
                <w:szCs w:val="20"/>
              </w:rPr>
            </w:pPr>
          </w:p>
        </w:tc>
      </w:tr>
      <w:tr w:rsidR="0058622B" w:rsidRPr="003E7E75" w:rsidTr="003C376A">
        <w:trPr>
          <w:ins w:id="1681"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82"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83" w:author="Arjan" w:date="2014-09-08T18:40:00Z"/>
                <w:rFonts w:ascii="Arial" w:eastAsia="Times New Roman" w:hAnsi="Arial" w:cs="Arial"/>
                <w:b/>
                <w:bCs/>
                <w:color w:val="000000"/>
                <w:sz w:val="20"/>
                <w:szCs w:val="20"/>
              </w:rPr>
            </w:pPr>
          </w:p>
        </w:tc>
      </w:tr>
      <w:tr w:rsidR="0058622B" w:rsidRPr="003E7E75" w:rsidTr="003C376A">
        <w:trPr>
          <w:ins w:id="1684"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85" w:author="Arjan" w:date="2014-09-08T18:40:00Z"/>
                <w:rFonts w:ascii="Arial" w:eastAsia="Times New Roman" w:hAnsi="Arial" w:cs="Arial"/>
                <w:color w:val="000000"/>
                <w:sz w:val="20"/>
                <w:szCs w:val="20"/>
              </w:rPr>
            </w:pPr>
            <w:ins w:id="1686" w:author="Arjan" w:date="2014-09-08T18:40:00Z">
              <w:r w:rsidRPr="003E7E75">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58622B" w:rsidRPr="003E7E75" w:rsidRDefault="008F2B4B" w:rsidP="003C376A">
            <w:pPr>
              <w:autoSpaceDE w:val="0"/>
              <w:autoSpaceDN w:val="0"/>
              <w:adjustRightInd w:val="0"/>
              <w:spacing w:after="0" w:line="240" w:lineRule="auto"/>
              <w:rPr>
                <w:ins w:id="1687" w:author="Arjan" w:date="2014-09-08T18:40:00Z"/>
                <w:rFonts w:ascii="Arial" w:eastAsia="Times New Roman" w:hAnsi="Arial" w:cs="Arial"/>
                <w:color w:val="000000"/>
                <w:sz w:val="20"/>
                <w:szCs w:val="20"/>
              </w:rPr>
            </w:pPr>
            <w:ins w:id="1688" w:author="Arjan" w:date="2014-09-08T18:40:00Z">
              <w:r w:rsidRPr="003E7E75">
                <w:rPr>
                  <w:rFonts w:ascii="Arial" w:hAnsi="Arial" w:cs="Arial"/>
                  <w:sz w:val="20"/>
                  <w:szCs w:val="20"/>
                  <w:lang w:val="en-AU"/>
                </w:rPr>
                <w:fldChar w:fldCharType="begin" w:fldLock="1"/>
              </w:r>
              <w:r w:rsidR="0058622B" w:rsidRPr="003E7E75">
                <w:rPr>
                  <w:rFonts w:ascii="Arial" w:hAnsi="Arial" w:cs="Arial"/>
                  <w:sz w:val="20"/>
                  <w:szCs w:val="20"/>
                  <w:lang w:val="en-AU"/>
                </w:rPr>
                <w:instrText xml:space="preserve">MERGEFIELD </w:instrText>
              </w:r>
              <w:r w:rsidR="0058622B" w:rsidRPr="003E7E75">
                <w:rPr>
                  <w:rFonts w:ascii="Arial" w:eastAsia="Times New Roman" w:hAnsi="Arial" w:cs="Arial"/>
                  <w:color w:val="000000"/>
                  <w:sz w:val="20"/>
                  <w:szCs w:val="20"/>
                </w:rPr>
                <w:instrText>Att.Alias</w:instrText>
              </w:r>
              <w:r w:rsidRPr="003E7E75">
                <w:rPr>
                  <w:rFonts w:ascii="Arial" w:hAnsi="Arial" w:cs="Arial"/>
                  <w:sz w:val="20"/>
                  <w:szCs w:val="20"/>
                  <w:lang w:val="en-AU"/>
                </w:rPr>
                <w:fldChar w:fldCharType="separate"/>
              </w:r>
              <w:r w:rsidR="0058622B" w:rsidRPr="003E7E75">
                <w:rPr>
                  <w:rFonts w:ascii="Arial" w:eastAsia="Times New Roman" w:hAnsi="Arial" w:cs="Arial"/>
                  <w:color w:val="000000"/>
                  <w:sz w:val="20"/>
                  <w:szCs w:val="20"/>
                </w:rPr>
                <w:t>aard</w:t>
              </w:r>
              <w:r w:rsidRPr="003E7E75">
                <w:rPr>
                  <w:rFonts w:ascii="Arial" w:hAnsi="Arial" w:cs="Arial"/>
                  <w:sz w:val="20"/>
                  <w:szCs w:val="20"/>
                  <w:lang w:val="en-AU"/>
                </w:rPr>
                <w:fldChar w:fldCharType="end"/>
              </w:r>
            </w:ins>
          </w:p>
        </w:tc>
      </w:tr>
      <w:tr w:rsidR="0058622B" w:rsidRPr="003E7E75" w:rsidTr="003C376A">
        <w:trPr>
          <w:trHeight w:val="260"/>
          <w:ins w:id="1689"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90"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91" w:author="Arjan" w:date="2014-09-08T18:40:00Z"/>
                <w:rFonts w:ascii="Arial" w:eastAsia="Times New Roman" w:hAnsi="Arial" w:cs="Arial"/>
                <w:b/>
                <w:bCs/>
                <w:color w:val="000000"/>
                <w:sz w:val="20"/>
                <w:szCs w:val="20"/>
              </w:rPr>
            </w:pPr>
          </w:p>
        </w:tc>
      </w:tr>
      <w:tr w:rsidR="0058622B" w:rsidRPr="005E066D" w:rsidTr="003C376A">
        <w:trPr>
          <w:ins w:id="1692"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693" w:author="Arjan" w:date="2014-09-08T18:40:00Z"/>
                <w:rFonts w:ascii="Arial" w:eastAsia="Times New Roman" w:hAnsi="Arial" w:cs="Arial"/>
                <w:color w:val="000000"/>
                <w:sz w:val="20"/>
                <w:szCs w:val="20"/>
              </w:rPr>
            </w:pPr>
            <w:ins w:id="1694" w:author="Arjan" w:date="2014-09-08T18:40:00Z">
              <w:r w:rsidRPr="003E7E75">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58622B" w:rsidRPr="00DD0F4F" w:rsidRDefault="008F2B4B" w:rsidP="0058622B">
            <w:pPr>
              <w:autoSpaceDE w:val="0"/>
              <w:autoSpaceDN w:val="0"/>
              <w:adjustRightInd w:val="0"/>
              <w:spacing w:after="0" w:line="240" w:lineRule="auto"/>
              <w:rPr>
                <w:ins w:id="1695" w:author="Arjan" w:date="2014-09-08T18:40:00Z"/>
                <w:rFonts w:ascii="Arial" w:eastAsia="Times New Roman" w:hAnsi="Arial" w:cs="Arial"/>
                <w:color w:val="000000"/>
                <w:sz w:val="20"/>
                <w:szCs w:val="20"/>
                <w:lang w:val="nl-NL"/>
              </w:rPr>
            </w:pPr>
            <w:ins w:id="1696" w:author="Arjan" w:date="2014-09-08T18:40:00Z">
              <w:r w:rsidRPr="003E7E75">
                <w:rPr>
                  <w:rFonts w:ascii="Arial" w:hAnsi="Arial" w:cs="Arial"/>
                  <w:sz w:val="20"/>
                  <w:szCs w:val="20"/>
                  <w:lang w:val="en-AU"/>
                </w:rPr>
                <w:fldChar w:fldCharType="begin" w:fldLock="1"/>
              </w:r>
              <w:r w:rsidR="0058622B" w:rsidRPr="00DD0F4F">
                <w:rPr>
                  <w:rFonts w:ascii="Arial" w:hAnsi="Arial" w:cs="Arial"/>
                  <w:sz w:val="20"/>
                  <w:szCs w:val="20"/>
                  <w:lang w:val="nl-NL"/>
                </w:rPr>
                <w:instrText xml:space="preserve">MERGEFIELD </w:instrText>
              </w:r>
              <w:r w:rsidR="0058622B" w:rsidRPr="00DD0F4F">
                <w:rPr>
                  <w:rFonts w:ascii="Arial" w:eastAsia="Times New Roman" w:hAnsi="Arial" w:cs="Arial"/>
                  <w:color w:val="000000"/>
                  <w:sz w:val="20"/>
                  <w:szCs w:val="20"/>
                  <w:lang w:val="nl-NL"/>
                </w:rPr>
                <w:instrText>Att.Notes</w:instrText>
              </w:r>
              <w:r w:rsidRPr="003E7E75">
                <w:rPr>
                  <w:rFonts w:ascii="Arial" w:hAnsi="Arial" w:cs="Arial"/>
                  <w:sz w:val="20"/>
                  <w:szCs w:val="20"/>
                  <w:lang w:val="en-AU"/>
                </w:rPr>
                <w:fldChar w:fldCharType="separate"/>
              </w:r>
              <w:r w:rsidR="0058622B" w:rsidRPr="00DD0F4F">
                <w:rPr>
                  <w:rFonts w:ascii="Arial" w:eastAsia="Times New Roman" w:hAnsi="Arial" w:cs="Arial"/>
                  <w:color w:val="000000"/>
                  <w:sz w:val="20"/>
                  <w:szCs w:val="20"/>
                  <w:lang w:val="nl-NL"/>
                </w:rPr>
                <w:t xml:space="preserve">Omschrijving van de aard van de relatie van de </w:t>
              </w:r>
            </w:ins>
            <w:ins w:id="1697" w:author="Arjan" w:date="2014-09-08T18:41:00Z">
              <w:r w:rsidR="0058622B" w:rsidRPr="00DD0F4F">
                <w:rPr>
                  <w:rFonts w:ascii="Arial" w:eastAsia="Times New Roman" w:hAnsi="Arial" w:cs="Arial"/>
                  <w:color w:val="000000"/>
                  <w:sz w:val="20"/>
                  <w:szCs w:val="20"/>
                  <w:lang w:val="nl-NL"/>
                </w:rPr>
                <w:t>BETROKKENE tot het INFORMATIEOBJECT</w:t>
              </w:r>
            </w:ins>
            <w:ins w:id="1698" w:author="Arjan" w:date="2014-09-08T18:40:00Z">
              <w:r w:rsidRPr="003E7E75">
                <w:rPr>
                  <w:rFonts w:ascii="Arial" w:hAnsi="Arial" w:cs="Arial"/>
                  <w:sz w:val="20"/>
                  <w:szCs w:val="20"/>
                  <w:lang w:val="en-AU"/>
                </w:rPr>
                <w:fldChar w:fldCharType="end"/>
              </w:r>
            </w:ins>
          </w:p>
        </w:tc>
      </w:tr>
      <w:tr w:rsidR="0058622B" w:rsidRPr="005E066D" w:rsidTr="003C376A">
        <w:trPr>
          <w:trHeight w:val="230"/>
          <w:ins w:id="1699" w:author="Arjan" w:date="2014-09-08T18:40:00Z"/>
        </w:trPr>
        <w:tc>
          <w:tcPr>
            <w:tcW w:w="3690" w:type="dxa"/>
            <w:tcBorders>
              <w:top w:val="nil"/>
              <w:left w:val="nil"/>
              <w:bottom w:val="nil"/>
              <w:right w:val="nil"/>
            </w:tcBorders>
          </w:tcPr>
          <w:p w:rsidR="0058622B" w:rsidRPr="00DD0F4F" w:rsidRDefault="0058622B" w:rsidP="003C376A">
            <w:pPr>
              <w:autoSpaceDE w:val="0"/>
              <w:autoSpaceDN w:val="0"/>
              <w:adjustRightInd w:val="0"/>
              <w:spacing w:after="0" w:line="240" w:lineRule="auto"/>
              <w:rPr>
                <w:ins w:id="1700" w:author="Arjan" w:date="2014-09-08T18:40: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58622B" w:rsidRPr="00DD0F4F" w:rsidRDefault="0058622B" w:rsidP="003C376A">
            <w:pPr>
              <w:autoSpaceDE w:val="0"/>
              <w:autoSpaceDN w:val="0"/>
              <w:adjustRightInd w:val="0"/>
              <w:spacing w:after="0" w:line="240" w:lineRule="auto"/>
              <w:rPr>
                <w:ins w:id="1701" w:author="Arjan" w:date="2014-09-08T18:40:00Z"/>
                <w:rFonts w:ascii="Arial" w:eastAsia="Times New Roman" w:hAnsi="Arial" w:cs="Arial"/>
                <w:b/>
                <w:bCs/>
                <w:color w:val="000000"/>
                <w:sz w:val="20"/>
                <w:szCs w:val="20"/>
                <w:lang w:val="nl-NL"/>
              </w:rPr>
            </w:pPr>
          </w:p>
        </w:tc>
      </w:tr>
      <w:tr w:rsidR="0058622B" w:rsidRPr="003E7E75" w:rsidTr="003C376A">
        <w:trPr>
          <w:trHeight w:val="230"/>
          <w:ins w:id="1702"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03" w:author="Arjan" w:date="2014-09-08T18:40:00Z"/>
                <w:rFonts w:ascii="Arial" w:eastAsia="Times New Roman" w:hAnsi="Arial" w:cs="Arial"/>
                <w:color w:val="000000"/>
                <w:sz w:val="20"/>
                <w:szCs w:val="20"/>
              </w:rPr>
            </w:pPr>
            <w:ins w:id="1704" w:author="Arjan" w:date="2014-09-08T18:40:00Z">
              <w:r w:rsidRPr="003E7E75">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05" w:author="Arjan" w:date="2014-09-08T18:40:00Z"/>
                <w:rFonts w:ascii="Arial" w:eastAsia="Times New Roman" w:hAnsi="Arial" w:cs="Arial"/>
                <w:color w:val="000000"/>
                <w:sz w:val="20"/>
                <w:szCs w:val="20"/>
              </w:rPr>
            </w:pPr>
            <w:ins w:id="1706" w:author="Arjan" w:date="2014-09-08T18:40:00Z">
              <w:r w:rsidRPr="003E7E75">
                <w:rPr>
                  <w:rFonts w:ascii="Arial" w:eastAsia="Times New Roman" w:hAnsi="Arial" w:cs="Arial"/>
                  <w:color w:val="000000"/>
                  <w:sz w:val="20"/>
                  <w:szCs w:val="20"/>
                </w:rPr>
                <w:t>KING</w:t>
              </w:r>
            </w:ins>
          </w:p>
        </w:tc>
      </w:tr>
      <w:tr w:rsidR="0058622B" w:rsidRPr="003E7E75" w:rsidTr="003C376A">
        <w:trPr>
          <w:ins w:id="1707"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08"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09" w:author="Arjan" w:date="2014-09-08T18:40:00Z"/>
                <w:rFonts w:ascii="Arial" w:eastAsia="Times New Roman" w:hAnsi="Arial" w:cs="Arial"/>
                <w:b/>
                <w:bCs/>
                <w:color w:val="000000"/>
                <w:sz w:val="20"/>
                <w:szCs w:val="20"/>
              </w:rPr>
            </w:pPr>
          </w:p>
        </w:tc>
      </w:tr>
      <w:tr w:rsidR="0058622B" w:rsidRPr="003E7E75" w:rsidTr="003C376A">
        <w:trPr>
          <w:ins w:id="1710"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11" w:author="Arjan" w:date="2014-09-08T18:40:00Z"/>
                <w:rFonts w:ascii="Arial" w:eastAsia="Times New Roman" w:hAnsi="Arial" w:cs="Arial"/>
                <w:color w:val="000000"/>
                <w:sz w:val="20"/>
                <w:szCs w:val="20"/>
              </w:rPr>
            </w:pPr>
            <w:ins w:id="1712" w:author="Arjan" w:date="2014-09-08T18:40:00Z">
              <w:r w:rsidRPr="003E7E75">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58622B" w:rsidRPr="003E7E75" w:rsidRDefault="0058622B" w:rsidP="0058622B">
            <w:pPr>
              <w:autoSpaceDE w:val="0"/>
              <w:autoSpaceDN w:val="0"/>
              <w:adjustRightInd w:val="0"/>
              <w:spacing w:after="0" w:line="240" w:lineRule="auto"/>
              <w:rPr>
                <w:ins w:id="1713" w:author="Arjan" w:date="2014-09-08T18:40:00Z"/>
                <w:rFonts w:ascii="Arial" w:eastAsia="Times New Roman" w:hAnsi="Arial" w:cs="Arial"/>
                <w:color w:val="000000"/>
                <w:sz w:val="20"/>
                <w:szCs w:val="20"/>
              </w:rPr>
            </w:pPr>
            <w:ins w:id="1714" w:author="Arjan" w:date="2014-09-08T18:40:00Z">
              <w:r w:rsidRPr="003E7E75">
                <w:rPr>
                  <w:rFonts w:ascii="Arial" w:eastAsia="Times New Roman" w:hAnsi="Arial" w:cs="Arial"/>
                  <w:color w:val="000000"/>
                  <w:sz w:val="20"/>
                  <w:szCs w:val="20"/>
                </w:rPr>
                <w:t xml:space="preserve">1 </w:t>
              </w:r>
            </w:ins>
            <w:ins w:id="1715" w:author="Arjan" w:date="2014-09-08T18:41:00Z">
              <w:r>
                <w:rPr>
                  <w:rFonts w:ascii="Arial" w:eastAsia="Times New Roman" w:hAnsi="Arial" w:cs="Arial"/>
                  <w:color w:val="000000"/>
                  <w:sz w:val="20"/>
                  <w:szCs w:val="20"/>
                </w:rPr>
                <w:t>september 2014</w:t>
              </w:r>
            </w:ins>
          </w:p>
        </w:tc>
      </w:tr>
      <w:tr w:rsidR="0058622B" w:rsidRPr="003E7E75" w:rsidTr="003C376A">
        <w:trPr>
          <w:ins w:id="1716"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17"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18" w:author="Arjan" w:date="2014-09-08T18:40:00Z"/>
                <w:rFonts w:ascii="Arial" w:eastAsia="Times New Roman" w:hAnsi="Arial" w:cs="Arial"/>
                <w:b/>
                <w:bCs/>
                <w:color w:val="000000"/>
                <w:sz w:val="20"/>
                <w:szCs w:val="20"/>
              </w:rPr>
            </w:pPr>
          </w:p>
        </w:tc>
      </w:tr>
      <w:tr w:rsidR="0058622B" w:rsidRPr="003E7E75" w:rsidTr="003C376A">
        <w:trPr>
          <w:ins w:id="1719"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20" w:author="Arjan" w:date="2014-09-08T18:40:00Z"/>
                <w:rFonts w:ascii="Arial" w:eastAsia="Times New Roman" w:hAnsi="Arial" w:cs="Arial"/>
                <w:color w:val="000000"/>
                <w:sz w:val="20"/>
                <w:szCs w:val="20"/>
              </w:rPr>
            </w:pPr>
            <w:ins w:id="1721" w:author="Arjan" w:date="2014-09-08T18:40:00Z">
              <w:r w:rsidRPr="003E7E75">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22" w:author="Arjan" w:date="2014-09-08T18:40:00Z"/>
                <w:rFonts w:ascii="Arial" w:eastAsia="Times New Roman" w:hAnsi="Arial" w:cs="Arial"/>
                <w:color w:val="000000"/>
                <w:sz w:val="20"/>
                <w:szCs w:val="20"/>
              </w:rPr>
            </w:pPr>
          </w:p>
        </w:tc>
      </w:tr>
      <w:tr w:rsidR="0058622B" w:rsidRPr="003E7E75" w:rsidTr="003C376A">
        <w:trPr>
          <w:ins w:id="1723"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24"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25" w:author="Arjan" w:date="2014-09-08T18:40:00Z"/>
                <w:rFonts w:ascii="Arial" w:eastAsia="Times New Roman" w:hAnsi="Arial" w:cs="Arial"/>
                <w:b/>
                <w:bCs/>
                <w:color w:val="000000"/>
                <w:sz w:val="20"/>
                <w:szCs w:val="20"/>
              </w:rPr>
            </w:pPr>
          </w:p>
        </w:tc>
      </w:tr>
      <w:tr w:rsidR="0058622B" w:rsidRPr="003E7E75" w:rsidTr="003C376A">
        <w:trPr>
          <w:ins w:id="1726"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27" w:author="Arjan" w:date="2014-09-08T18:40:00Z"/>
                <w:rFonts w:ascii="Arial" w:eastAsia="Times New Roman" w:hAnsi="Arial" w:cs="Arial"/>
                <w:color w:val="000000"/>
                <w:sz w:val="20"/>
                <w:szCs w:val="20"/>
              </w:rPr>
            </w:pPr>
            <w:ins w:id="1728" w:author="Arjan" w:date="2014-09-08T18:40:00Z">
              <w:r w:rsidRPr="003E7E75">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29" w:author="Arjan" w:date="2014-09-08T18:40:00Z"/>
                <w:rFonts w:ascii="Arial" w:eastAsia="Times New Roman" w:hAnsi="Arial" w:cs="Arial"/>
                <w:color w:val="000000"/>
                <w:sz w:val="20"/>
                <w:szCs w:val="20"/>
              </w:rPr>
            </w:pPr>
            <w:ins w:id="1730" w:author="Arjan" w:date="2014-09-08T18:40:00Z">
              <w:r>
                <w:rPr>
                  <w:rFonts w:ascii="Arial" w:hAnsi="Arial" w:cs="Arial"/>
                  <w:sz w:val="20"/>
                  <w:szCs w:val="20"/>
                  <w:lang w:val="en-AU"/>
                </w:rPr>
                <w:t>AN1</w:t>
              </w:r>
            </w:ins>
            <w:ins w:id="1731" w:author="Arjan" w:date="2014-09-08T18:43:00Z">
              <w:r>
                <w:rPr>
                  <w:rFonts w:ascii="Arial" w:hAnsi="Arial" w:cs="Arial"/>
                  <w:sz w:val="20"/>
                  <w:szCs w:val="20"/>
                  <w:lang w:val="en-AU"/>
                </w:rPr>
                <w:t>3</w:t>
              </w:r>
            </w:ins>
          </w:p>
        </w:tc>
      </w:tr>
      <w:tr w:rsidR="0058622B" w:rsidRPr="003E7E75" w:rsidTr="003C376A">
        <w:trPr>
          <w:trHeight w:val="230"/>
          <w:ins w:id="1732"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33"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34" w:author="Arjan" w:date="2014-09-08T18:40:00Z"/>
                <w:rFonts w:ascii="Arial" w:eastAsia="Times New Roman" w:hAnsi="Arial" w:cs="Arial"/>
                <w:b/>
                <w:bCs/>
                <w:color w:val="000000"/>
                <w:sz w:val="20"/>
                <w:szCs w:val="20"/>
              </w:rPr>
            </w:pPr>
          </w:p>
        </w:tc>
      </w:tr>
      <w:tr w:rsidR="0058622B" w:rsidRPr="005E066D" w:rsidTr="003C376A">
        <w:trPr>
          <w:trHeight w:val="230"/>
          <w:ins w:id="1735"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36" w:author="Arjan" w:date="2014-09-08T18:40:00Z"/>
                <w:rFonts w:ascii="Arial" w:eastAsia="Times New Roman" w:hAnsi="Arial" w:cs="Arial"/>
                <w:color w:val="000000"/>
                <w:sz w:val="20"/>
                <w:szCs w:val="20"/>
              </w:rPr>
            </w:pPr>
            <w:ins w:id="1737" w:author="Arjan" w:date="2014-09-08T18:40:00Z">
              <w:r w:rsidRPr="003E7E75">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58622B" w:rsidRPr="00DD0F4F" w:rsidRDefault="0058622B" w:rsidP="003C376A">
            <w:pPr>
              <w:autoSpaceDE w:val="0"/>
              <w:autoSpaceDN w:val="0"/>
              <w:adjustRightInd w:val="0"/>
              <w:spacing w:after="0" w:line="240" w:lineRule="auto"/>
              <w:rPr>
                <w:ins w:id="1738" w:author="Arjan" w:date="2014-09-08T18:40:00Z"/>
                <w:rFonts w:ascii="Arial" w:eastAsia="Times New Roman" w:hAnsi="Arial" w:cs="Arial"/>
                <w:color w:val="000000"/>
                <w:sz w:val="20"/>
                <w:szCs w:val="20"/>
                <w:lang w:val="nl-NL"/>
              </w:rPr>
            </w:pPr>
            <w:ins w:id="1739" w:author="Arjan" w:date="2014-09-08T18:40:00Z">
              <w:r w:rsidRPr="00DD0F4F">
                <w:rPr>
                  <w:rFonts w:ascii="Arial" w:eastAsia="Times New Roman" w:hAnsi="Arial" w:cs="Arial"/>
                  <w:color w:val="000000"/>
                  <w:sz w:val="20"/>
                  <w:szCs w:val="20"/>
                  <w:lang w:val="nl-NL"/>
                </w:rPr>
                <w:t>- "</w:t>
              </w:r>
            </w:ins>
            <w:ins w:id="1740" w:author="Arjan" w:date="2014-09-08T18:42:00Z">
              <w:r w:rsidRPr="00DD0F4F">
                <w:rPr>
                  <w:rFonts w:ascii="Arial" w:eastAsia="Times New Roman" w:hAnsi="Arial" w:cs="Arial"/>
                  <w:color w:val="000000"/>
                  <w:sz w:val="20"/>
                  <w:szCs w:val="20"/>
                  <w:lang w:val="nl-NL"/>
                </w:rPr>
                <w:t>afzender</w:t>
              </w:r>
            </w:ins>
            <w:ins w:id="1741" w:author="Arjan" w:date="2014-09-08T18:40:00Z">
              <w:r w:rsidRPr="00DD0F4F">
                <w:rPr>
                  <w:rFonts w:ascii="Arial" w:eastAsia="Times New Roman" w:hAnsi="Arial" w:cs="Arial"/>
                  <w:color w:val="000000"/>
                  <w:sz w:val="20"/>
                  <w:szCs w:val="20"/>
                  <w:lang w:val="nl-NL"/>
                </w:rPr>
                <w:t>" (</w:t>
              </w:r>
            </w:ins>
            <w:ins w:id="1742" w:author="Arjan" w:date="2014-09-08T18:42:00Z">
              <w:r w:rsidRPr="00DD0F4F">
                <w:rPr>
                  <w:rFonts w:ascii="Arial" w:eastAsia="Times New Roman" w:hAnsi="Arial" w:cs="Arial"/>
                  <w:color w:val="000000"/>
                  <w:sz w:val="20"/>
                  <w:szCs w:val="20"/>
                  <w:lang w:val="nl-NL"/>
                </w:rPr>
                <w:t>het informatieobject is ontvangen van de betrokkene</w:t>
              </w:r>
            </w:ins>
            <w:ins w:id="1743" w:author="Arjan" w:date="2014-09-08T18:40:00Z">
              <w:r w:rsidRPr="00DD0F4F">
                <w:rPr>
                  <w:rFonts w:ascii="Arial" w:eastAsia="Times New Roman" w:hAnsi="Arial" w:cs="Arial"/>
                  <w:color w:val="000000"/>
                  <w:sz w:val="20"/>
                  <w:szCs w:val="20"/>
                  <w:lang w:val="nl-NL"/>
                </w:rPr>
                <w:t>)</w:t>
              </w:r>
            </w:ins>
          </w:p>
          <w:p w:rsidR="0058622B" w:rsidRPr="00DD0F4F" w:rsidRDefault="0058622B" w:rsidP="0058622B">
            <w:pPr>
              <w:autoSpaceDE w:val="0"/>
              <w:autoSpaceDN w:val="0"/>
              <w:adjustRightInd w:val="0"/>
              <w:spacing w:after="0" w:line="240" w:lineRule="auto"/>
              <w:rPr>
                <w:ins w:id="1744" w:author="Arjan" w:date="2014-09-08T18:40:00Z"/>
                <w:rFonts w:ascii="Arial" w:eastAsia="Times New Roman" w:hAnsi="Arial" w:cs="Arial"/>
                <w:color w:val="000000"/>
                <w:sz w:val="20"/>
                <w:szCs w:val="20"/>
                <w:lang w:val="nl-NL"/>
              </w:rPr>
            </w:pPr>
            <w:ins w:id="1745" w:author="Arjan" w:date="2014-09-08T18:40:00Z">
              <w:r w:rsidRPr="00DD0F4F">
                <w:rPr>
                  <w:rFonts w:ascii="Arial" w:eastAsia="Times New Roman" w:hAnsi="Arial" w:cs="Arial"/>
                  <w:color w:val="000000"/>
                  <w:sz w:val="20"/>
                  <w:szCs w:val="20"/>
                  <w:lang w:val="nl-NL"/>
                </w:rPr>
                <w:t>- "</w:t>
              </w:r>
            </w:ins>
            <w:ins w:id="1746" w:author="Arjan" w:date="2014-09-08T18:42:00Z">
              <w:r w:rsidRPr="00DD0F4F">
                <w:rPr>
                  <w:rFonts w:ascii="Arial" w:eastAsia="Times New Roman" w:hAnsi="Arial" w:cs="Arial"/>
                  <w:color w:val="000000"/>
                  <w:sz w:val="20"/>
                  <w:szCs w:val="20"/>
                  <w:lang w:val="nl-NL"/>
                </w:rPr>
                <w:t>geadresseerde</w:t>
              </w:r>
            </w:ins>
            <w:ins w:id="1747" w:author="Arjan" w:date="2014-09-08T18:40:00Z">
              <w:r w:rsidRPr="00DD0F4F">
                <w:rPr>
                  <w:rFonts w:ascii="Arial" w:eastAsia="Times New Roman" w:hAnsi="Arial" w:cs="Arial"/>
                  <w:color w:val="000000"/>
                  <w:sz w:val="20"/>
                  <w:szCs w:val="20"/>
                  <w:lang w:val="nl-NL"/>
                </w:rPr>
                <w:t>" (</w:t>
              </w:r>
            </w:ins>
            <w:ins w:id="1748" w:author="Arjan" w:date="2014-09-08T18:43:00Z">
              <w:r w:rsidRPr="00DD0F4F">
                <w:rPr>
                  <w:rFonts w:ascii="Arial" w:eastAsia="Times New Roman" w:hAnsi="Arial" w:cs="Arial"/>
                  <w:color w:val="000000"/>
                  <w:sz w:val="20"/>
                  <w:szCs w:val="20"/>
                  <w:lang w:val="nl-NL"/>
                </w:rPr>
                <w:t>het informatieobject is verzonden aan de betrokkene</w:t>
              </w:r>
            </w:ins>
            <w:ins w:id="1749" w:author="Arjan" w:date="2014-09-08T18:40:00Z">
              <w:r w:rsidRPr="00DD0F4F">
                <w:rPr>
                  <w:rFonts w:ascii="Arial" w:eastAsia="Times New Roman" w:hAnsi="Arial" w:cs="Arial"/>
                  <w:color w:val="000000"/>
                  <w:sz w:val="20"/>
                  <w:szCs w:val="20"/>
                  <w:lang w:val="nl-NL"/>
                </w:rPr>
                <w:t>)</w:t>
              </w:r>
            </w:ins>
          </w:p>
        </w:tc>
      </w:tr>
      <w:tr w:rsidR="0058622B" w:rsidRPr="005E066D" w:rsidTr="003C376A">
        <w:trPr>
          <w:trHeight w:val="215"/>
          <w:ins w:id="1750" w:author="Arjan" w:date="2014-09-08T18:40:00Z"/>
        </w:trPr>
        <w:tc>
          <w:tcPr>
            <w:tcW w:w="3690" w:type="dxa"/>
            <w:tcBorders>
              <w:top w:val="nil"/>
              <w:left w:val="nil"/>
              <w:bottom w:val="nil"/>
              <w:right w:val="nil"/>
            </w:tcBorders>
          </w:tcPr>
          <w:p w:rsidR="0058622B" w:rsidRPr="00DD0F4F" w:rsidRDefault="0058622B" w:rsidP="003C376A">
            <w:pPr>
              <w:autoSpaceDE w:val="0"/>
              <w:autoSpaceDN w:val="0"/>
              <w:adjustRightInd w:val="0"/>
              <w:spacing w:after="0" w:line="240" w:lineRule="auto"/>
              <w:rPr>
                <w:ins w:id="1751" w:author="Arjan" w:date="2014-09-08T18:40: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58622B" w:rsidRPr="00DD0F4F" w:rsidRDefault="0058622B" w:rsidP="003C376A">
            <w:pPr>
              <w:autoSpaceDE w:val="0"/>
              <w:autoSpaceDN w:val="0"/>
              <w:adjustRightInd w:val="0"/>
              <w:spacing w:after="0" w:line="240" w:lineRule="auto"/>
              <w:rPr>
                <w:ins w:id="1752" w:author="Arjan" w:date="2014-09-08T18:40:00Z"/>
                <w:rFonts w:ascii="Arial" w:eastAsia="Times New Roman" w:hAnsi="Arial" w:cs="Arial"/>
                <w:b/>
                <w:bCs/>
                <w:color w:val="000000"/>
                <w:sz w:val="20"/>
                <w:szCs w:val="20"/>
                <w:lang w:val="nl-NL"/>
              </w:rPr>
            </w:pPr>
          </w:p>
        </w:tc>
      </w:tr>
      <w:tr w:rsidR="0058622B" w:rsidRPr="003E7E75" w:rsidTr="003C376A">
        <w:trPr>
          <w:trHeight w:val="215"/>
          <w:ins w:id="1753"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54" w:author="Arjan" w:date="2014-09-08T18:40:00Z"/>
                <w:rFonts w:ascii="Arial" w:eastAsia="Times New Roman" w:hAnsi="Arial" w:cs="Arial"/>
                <w:color w:val="000000"/>
                <w:sz w:val="20"/>
                <w:szCs w:val="20"/>
              </w:rPr>
            </w:pPr>
            <w:ins w:id="1755" w:author="Arjan" w:date="2014-09-08T18:40:00Z">
              <w:r w:rsidRPr="003E7E75">
                <w:rPr>
                  <w:rFonts w:ascii="Arial" w:eastAsia="Times New Roman" w:hAnsi="Arial" w:cs="Arial"/>
                  <w:b/>
                  <w:bCs/>
                  <w:color w:val="000000"/>
                  <w:sz w:val="20"/>
                  <w:szCs w:val="20"/>
                </w:rPr>
                <w:t>Indicatie materiële historie</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56" w:author="Arjan" w:date="2014-09-08T18:40:00Z"/>
                <w:rFonts w:ascii="Arial" w:eastAsia="Times New Roman" w:hAnsi="Arial" w:cs="Arial"/>
                <w:color w:val="000000"/>
                <w:sz w:val="20"/>
                <w:szCs w:val="20"/>
              </w:rPr>
            </w:pPr>
            <w:ins w:id="1757" w:author="Arjan" w:date="2014-09-08T18:40:00Z">
              <w:r w:rsidRPr="003E7E75">
                <w:rPr>
                  <w:rFonts w:ascii="Arial" w:eastAsia="Times New Roman" w:hAnsi="Arial" w:cs="Arial"/>
                  <w:color w:val="000000"/>
                  <w:sz w:val="20"/>
                  <w:szCs w:val="20"/>
                </w:rPr>
                <w:t>Nee</w:t>
              </w:r>
            </w:ins>
          </w:p>
        </w:tc>
      </w:tr>
      <w:tr w:rsidR="0058622B" w:rsidRPr="003E7E75" w:rsidTr="003C376A">
        <w:trPr>
          <w:trHeight w:val="230"/>
          <w:ins w:id="1758"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59"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60" w:author="Arjan" w:date="2014-09-08T18:40:00Z"/>
                <w:rFonts w:ascii="Arial" w:eastAsia="Times New Roman" w:hAnsi="Arial" w:cs="Arial"/>
                <w:b/>
                <w:bCs/>
                <w:color w:val="000000"/>
                <w:sz w:val="20"/>
                <w:szCs w:val="20"/>
              </w:rPr>
            </w:pPr>
          </w:p>
        </w:tc>
      </w:tr>
      <w:tr w:rsidR="0058622B" w:rsidRPr="003E7E75" w:rsidTr="003C376A">
        <w:trPr>
          <w:trHeight w:val="230"/>
          <w:ins w:id="1761"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62" w:author="Arjan" w:date="2014-09-08T18:40:00Z"/>
                <w:rFonts w:ascii="Arial" w:eastAsia="Times New Roman" w:hAnsi="Arial" w:cs="Arial"/>
                <w:color w:val="000000"/>
                <w:sz w:val="20"/>
                <w:szCs w:val="20"/>
              </w:rPr>
            </w:pPr>
            <w:ins w:id="1763" w:author="Arjan" w:date="2014-09-08T18:40:00Z">
              <w:r w:rsidRPr="003E7E75">
                <w:rPr>
                  <w:rFonts w:ascii="Arial" w:eastAsia="Times New Roman" w:hAnsi="Arial" w:cs="Arial"/>
                  <w:b/>
                  <w:bCs/>
                  <w:color w:val="000000"/>
                  <w:sz w:val="20"/>
                  <w:szCs w:val="20"/>
                </w:rPr>
                <w:t>Indicatie formele historie</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64" w:author="Arjan" w:date="2014-09-08T18:40:00Z"/>
                <w:rFonts w:ascii="Arial" w:eastAsia="Times New Roman" w:hAnsi="Arial" w:cs="Arial"/>
                <w:color w:val="000000"/>
                <w:sz w:val="20"/>
                <w:szCs w:val="20"/>
              </w:rPr>
            </w:pPr>
            <w:ins w:id="1765" w:author="Arjan" w:date="2014-09-08T18:40:00Z">
              <w:r w:rsidRPr="003E7E75">
                <w:rPr>
                  <w:rFonts w:ascii="Arial" w:eastAsia="Times New Roman" w:hAnsi="Arial" w:cs="Arial"/>
                  <w:color w:val="000000"/>
                  <w:sz w:val="20"/>
                  <w:szCs w:val="20"/>
                </w:rPr>
                <w:t>Nee</w:t>
              </w:r>
            </w:ins>
          </w:p>
        </w:tc>
      </w:tr>
      <w:tr w:rsidR="0058622B" w:rsidRPr="003E7E75" w:rsidTr="003C376A">
        <w:trPr>
          <w:trHeight w:val="230"/>
          <w:ins w:id="1766"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67"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68" w:author="Arjan" w:date="2014-09-08T18:40:00Z"/>
                <w:rFonts w:ascii="Arial" w:eastAsia="Times New Roman" w:hAnsi="Arial" w:cs="Arial"/>
                <w:b/>
                <w:bCs/>
                <w:color w:val="000000"/>
                <w:sz w:val="20"/>
                <w:szCs w:val="20"/>
              </w:rPr>
            </w:pPr>
          </w:p>
        </w:tc>
      </w:tr>
      <w:tr w:rsidR="0058622B" w:rsidRPr="003E7E75" w:rsidTr="003C376A">
        <w:trPr>
          <w:trHeight w:val="230"/>
          <w:ins w:id="1769"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70" w:author="Arjan" w:date="2014-09-08T18:40:00Z"/>
                <w:rFonts w:ascii="Arial" w:eastAsia="Times New Roman" w:hAnsi="Arial" w:cs="Arial"/>
                <w:color w:val="000000"/>
                <w:sz w:val="20"/>
                <w:szCs w:val="20"/>
              </w:rPr>
            </w:pPr>
            <w:ins w:id="1771" w:author="Arjan" w:date="2014-09-08T18:40:00Z">
              <w:r w:rsidRPr="003E7E75">
                <w:rPr>
                  <w:rFonts w:ascii="Arial" w:eastAsia="Times New Roman" w:hAnsi="Arial" w:cs="Arial"/>
                  <w:b/>
                  <w:bCs/>
                  <w:color w:val="000000"/>
                  <w:sz w:val="20"/>
                  <w:szCs w:val="20"/>
                </w:rPr>
                <w:t>Aanduiding brondocument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72" w:author="Arjan" w:date="2014-09-08T18:40:00Z"/>
                <w:rFonts w:ascii="Arial" w:eastAsia="Times New Roman" w:hAnsi="Arial" w:cs="Arial"/>
                <w:color w:val="000000"/>
                <w:sz w:val="20"/>
                <w:szCs w:val="20"/>
              </w:rPr>
            </w:pPr>
          </w:p>
        </w:tc>
      </w:tr>
      <w:tr w:rsidR="0058622B" w:rsidRPr="003E7E75" w:rsidTr="003C376A">
        <w:trPr>
          <w:trHeight w:val="230"/>
          <w:ins w:id="1773"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74"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75" w:author="Arjan" w:date="2014-09-08T18:40:00Z"/>
                <w:rFonts w:ascii="Arial" w:eastAsia="Times New Roman" w:hAnsi="Arial" w:cs="Arial"/>
                <w:b/>
                <w:bCs/>
                <w:color w:val="000000"/>
                <w:sz w:val="20"/>
                <w:szCs w:val="20"/>
              </w:rPr>
            </w:pPr>
          </w:p>
        </w:tc>
      </w:tr>
      <w:tr w:rsidR="0058622B" w:rsidRPr="003E7E75" w:rsidTr="003C376A">
        <w:trPr>
          <w:trHeight w:val="230"/>
          <w:ins w:id="1776"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77" w:author="Arjan" w:date="2014-09-08T18:40:00Z"/>
                <w:rFonts w:ascii="Arial" w:eastAsia="Times New Roman" w:hAnsi="Arial" w:cs="Arial"/>
                <w:color w:val="000000"/>
                <w:sz w:val="20"/>
                <w:szCs w:val="20"/>
              </w:rPr>
            </w:pPr>
            <w:ins w:id="1778" w:author="Arjan" w:date="2014-09-08T18:40:00Z">
              <w:r w:rsidRPr="003E7E75">
                <w:rPr>
                  <w:rFonts w:ascii="Arial" w:eastAsia="Times New Roman" w:hAnsi="Arial" w:cs="Arial"/>
                  <w:b/>
                  <w:bCs/>
                  <w:color w:val="000000"/>
                  <w:sz w:val="20"/>
                  <w:szCs w:val="20"/>
                </w:rPr>
                <w:t>Indicatie in onderzoek</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79" w:author="Arjan" w:date="2014-09-08T18:40:00Z"/>
                <w:rFonts w:ascii="Arial" w:eastAsia="Times New Roman" w:hAnsi="Arial" w:cs="Arial"/>
                <w:color w:val="000000"/>
                <w:sz w:val="20"/>
                <w:szCs w:val="20"/>
              </w:rPr>
            </w:pPr>
            <w:ins w:id="1780" w:author="Arjan" w:date="2014-09-08T18:40:00Z">
              <w:r w:rsidRPr="003E7E75">
                <w:rPr>
                  <w:rFonts w:ascii="Arial" w:eastAsia="Times New Roman" w:hAnsi="Arial" w:cs="Arial"/>
                  <w:color w:val="000000"/>
                  <w:sz w:val="20"/>
                  <w:szCs w:val="20"/>
                </w:rPr>
                <w:t>Nee</w:t>
              </w:r>
            </w:ins>
          </w:p>
        </w:tc>
      </w:tr>
      <w:tr w:rsidR="0058622B" w:rsidRPr="003E7E75" w:rsidTr="003C376A">
        <w:trPr>
          <w:trHeight w:val="230"/>
          <w:ins w:id="1781"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82"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83" w:author="Arjan" w:date="2014-09-08T18:40:00Z"/>
                <w:rFonts w:ascii="Arial" w:eastAsia="Times New Roman" w:hAnsi="Arial" w:cs="Arial"/>
                <w:b/>
                <w:bCs/>
                <w:color w:val="000000"/>
                <w:sz w:val="20"/>
                <w:szCs w:val="20"/>
              </w:rPr>
            </w:pPr>
          </w:p>
        </w:tc>
      </w:tr>
      <w:tr w:rsidR="0058622B" w:rsidRPr="003E7E75" w:rsidTr="003C376A">
        <w:trPr>
          <w:trHeight w:val="230"/>
          <w:ins w:id="1784"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85" w:author="Arjan" w:date="2014-09-08T18:40:00Z"/>
                <w:rFonts w:ascii="Arial" w:eastAsia="Times New Roman" w:hAnsi="Arial" w:cs="Arial"/>
                <w:color w:val="000000"/>
                <w:sz w:val="20"/>
                <w:szCs w:val="20"/>
              </w:rPr>
            </w:pPr>
            <w:ins w:id="1786" w:author="Arjan" w:date="2014-09-08T18:40:00Z">
              <w:r w:rsidRPr="003E7E75">
                <w:rPr>
                  <w:rFonts w:ascii="Arial" w:eastAsia="Times New Roman" w:hAnsi="Arial" w:cs="Arial"/>
                  <w:b/>
                  <w:bCs/>
                  <w:color w:val="000000"/>
                  <w:sz w:val="20"/>
                  <w:szCs w:val="20"/>
                </w:rPr>
                <w:t>Aanduiding strijdigheid/nietigheid</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87" w:author="Arjan" w:date="2014-09-08T18:40:00Z"/>
                <w:rFonts w:ascii="Arial" w:eastAsia="Times New Roman" w:hAnsi="Arial" w:cs="Arial"/>
                <w:color w:val="000000"/>
                <w:sz w:val="20"/>
                <w:szCs w:val="20"/>
              </w:rPr>
            </w:pPr>
            <w:ins w:id="1788" w:author="Arjan" w:date="2014-09-08T18:40:00Z">
              <w:r w:rsidRPr="003E7E75">
                <w:rPr>
                  <w:rFonts w:ascii="Arial" w:eastAsia="Times New Roman" w:hAnsi="Arial" w:cs="Arial"/>
                  <w:color w:val="000000"/>
                  <w:sz w:val="20"/>
                  <w:szCs w:val="20"/>
                </w:rPr>
                <w:t>Nee</w:t>
              </w:r>
            </w:ins>
          </w:p>
        </w:tc>
      </w:tr>
      <w:tr w:rsidR="0058622B" w:rsidRPr="003E7E75" w:rsidTr="003C376A">
        <w:trPr>
          <w:trHeight w:val="230"/>
          <w:ins w:id="1789"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90"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91" w:author="Arjan" w:date="2014-09-08T18:40:00Z"/>
                <w:rFonts w:ascii="Arial" w:eastAsia="Times New Roman" w:hAnsi="Arial" w:cs="Arial"/>
                <w:b/>
                <w:bCs/>
                <w:color w:val="000000"/>
                <w:sz w:val="20"/>
                <w:szCs w:val="20"/>
              </w:rPr>
            </w:pPr>
          </w:p>
        </w:tc>
      </w:tr>
      <w:tr w:rsidR="0058622B" w:rsidRPr="003E7E75" w:rsidTr="003C376A">
        <w:trPr>
          <w:trHeight w:val="230"/>
          <w:ins w:id="1792"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93" w:author="Arjan" w:date="2014-09-08T18:40:00Z"/>
                <w:rFonts w:ascii="Arial" w:eastAsia="Times New Roman" w:hAnsi="Arial" w:cs="Arial"/>
                <w:color w:val="000000"/>
                <w:sz w:val="20"/>
                <w:szCs w:val="20"/>
              </w:rPr>
            </w:pPr>
            <w:ins w:id="1794" w:author="Arjan" w:date="2014-09-08T18:40:00Z">
              <w:r w:rsidRPr="003E7E75">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58622B" w:rsidRPr="003E7E75" w:rsidRDefault="008F2B4B" w:rsidP="003C376A">
            <w:pPr>
              <w:autoSpaceDE w:val="0"/>
              <w:autoSpaceDN w:val="0"/>
              <w:adjustRightInd w:val="0"/>
              <w:spacing w:after="0" w:line="240" w:lineRule="auto"/>
              <w:rPr>
                <w:ins w:id="1795" w:author="Arjan" w:date="2014-09-08T18:40:00Z"/>
                <w:rFonts w:ascii="Arial" w:eastAsia="Times New Roman" w:hAnsi="Arial" w:cs="Arial"/>
                <w:color w:val="000000"/>
                <w:sz w:val="20"/>
                <w:szCs w:val="20"/>
              </w:rPr>
            </w:pPr>
            <w:ins w:id="1796" w:author="Arjan" w:date="2014-09-08T18:40:00Z">
              <w:r w:rsidRPr="003E7E75">
                <w:rPr>
                  <w:rFonts w:ascii="Arial" w:hAnsi="Arial" w:cs="Arial"/>
                  <w:sz w:val="20"/>
                  <w:szCs w:val="20"/>
                  <w:lang w:val="en-AU"/>
                </w:rPr>
                <w:fldChar w:fldCharType="begin" w:fldLock="1"/>
              </w:r>
              <w:r w:rsidR="0058622B" w:rsidRPr="003E7E75">
                <w:rPr>
                  <w:rFonts w:ascii="Arial" w:hAnsi="Arial" w:cs="Arial"/>
                  <w:sz w:val="20"/>
                  <w:szCs w:val="20"/>
                  <w:lang w:val="en-AU"/>
                </w:rPr>
                <w:instrText xml:space="preserve">MERGEFIELD </w:instrText>
              </w:r>
              <w:r w:rsidR="0058622B" w:rsidRPr="003E7E75">
                <w:rPr>
                  <w:rFonts w:ascii="Arial" w:eastAsia="Times New Roman" w:hAnsi="Arial" w:cs="Arial"/>
                  <w:color w:val="000000"/>
                  <w:sz w:val="20"/>
                  <w:szCs w:val="20"/>
                </w:rPr>
                <w:instrText>Att.LowerBound</w:instrText>
              </w:r>
              <w:r w:rsidRPr="003E7E75">
                <w:rPr>
                  <w:rFonts w:ascii="Arial" w:hAnsi="Arial" w:cs="Arial"/>
                  <w:sz w:val="20"/>
                  <w:szCs w:val="20"/>
                  <w:lang w:val="en-AU"/>
                </w:rPr>
                <w:fldChar w:fldCharType="separate"/>
              </w:r>
              <w:r w:rsidR="0058622B" w:rsidRPr="003E7E75">
                <w:rPr>
                  <w:rFonts w:ascii="Arial" w:eastAsia="Times New Roman" w:hAnsi="Arial" w:cs="Arial"/>
                  <w:color w:val="000000"/>
                  <w:sz w:val="20"/>
                  <w:szCs w:val="20"/>
                </w:rPr>
                <w:t>1</w:t>
              </w:r>
              <w:r w:rsidRPr="003E7E75">
                <w:rPr>
                  <w:rFonts w:ascii="Arial" w:hAnsi="Arial" w:cs="Arial"/>
                  <w:sz w:val="20"/>
                  <w:szCs w:val="20"/>
                  <w:lang w:val="en-AU"/>
                </w:rPr>
                <w:fldChar w:fldCharType="end"/>
              </w:r>
              <w:r w:rsidR="0058622B" w:rsidRPr="003E7E75">
                <w:rPr>
                  <w:rFonts w:ascii="Arial" w:eastAsia="Times New Roman" w:hAnsi="Arial" w:cs="Arial"/>
                  <w:color w:val="000000"/>
                  <w:sz w:val="20"/>
                  <w:szCs w:val="20"/>
                </w:rPr>
                <w:t xml:space="preserve"> - </w:t>
              </w:r>
              <w:r w:rsidRPr="003E7E75">
                <w:rPr>
                  <w:rFonts w:ascii="Arial" w:eastAsia="Times New Roman" w:hAnsi="Arial" w:cs="Arial"/>
                  <w:color w:val="000000"/>
                  <w:sz w:val="20"/>
                  <w:szCs w:val="20"/>
                </w:rPr>
                <w:fldChar w:fldCharType="begin" w:fldLock="1"/>
              </w:r>
              <w:r w:rsidR="0058622B" w:rsidRPr="003E7E75">
                <w:rPr>
                  <w:rFonts w:ascii="Arial" w:eastAsia="Times New Roman" w:hAnsi="Arial" w:cs="Arial"/>
                  <w:color w:val="000000"/>
                  <w:sz w:val="20"/>
                  <w:szCs w:val="20"/>
                </w:rPr>
                <w:instrText>MERGEFIELD Att.UpperBound</w:instrText>
              </w:r>
              <w:r w:rsidRPr="003E7E75">
                <w:rPr>
                  <w:rFonts w:ascii="Arial" w:eastAsia="Times New Roman" w:hAnsi="Arial" w:cs="Arial"/>
                  <w:color w:val="000000"/>
                  <w:sz w:val="20"/>
                  <w:szCs w:val="20"/>
                </w:rPr>
                <w:fldChar w:fldCharType="separate"/>
              </w:r>
              <w:r w:rsidR="0058622B" w:rsidRPr="003E7E75">
                <w:rPr>
                  <w:rFonts w:ascii="Arial" w:eastAsia="Times New Roman" w:hAnsi="Arial" w:cs="Arial"/>
                  <w:color w:val="000000"/>
                  <w:sz w:val="20"/>
                  <w:szCs w:val="20"/>
                </w:rPr>
                <w:t>1</w:t>
              </w:r>
              <w:r w:rsidRPr="003E7E75">
                <w:rPr>
                  <w:rFonts w:ascii="Arial" w:eastAsia="Times New Roman" w:hAnsi="Arial" w:cs="Arial"/>
                  <w:color w:val="000000"/>
                  <w:sz w:val="20"/>
                  <w:szCs w:val="20"/>
                </w:rPr>
                <w:fldChar w:fldCharType="end"/>
              </w:r>
            </w:ins>
          </w:p>
        </w:tc>
      </w:tr>
      <w:tr w:rsidR="0058622B" w:rsidRPr="003E7E75" w:rsidTr="003C376A">
        <w:trPr>
          <w:trHeight w:val="230"/>
          <w:ins w:id="1797"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98"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799" w:author="Arjan" w:date="2014-09-08T18:40:00Z"/>
                <w:rFonts w:ascii="Arial" w:eastAsia="Times New Roman" w:hAnsi="Arial" w:cs="Arial"/>
                <w:b/>
                <w:bCs/>
                <w:color w:val="000000"/>
                <w:sz w:val="20"/>
                <w:szCs w:val="20"/>
              </w:rPr>
            </w:pPr>
          </w:p>
        </w:tc>
      </w:tr>
      <w:tr w:rsidR="0058622B" w:rsidRPr="003E7E75" w:rsidTr="003C376A">
        <w:trPr>
          <w:trHeight w:val="230"/>
          <w:ins w:id="1800"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01" w:author="Arjan" w:date="2014-09-08T18:40:00Z"/>
                <w:rFonts w:ascii="Arial" w:eastAsia="Times New Roman" w:hAnsi="Arial" w:cs="Arial"/>
                <w:color w:val="000000"/>
                <w:sz w:val="20"/>
                <w:szCs w:val="20"/>
              </w:rPr>
            </w:pPr>
            <w:ins w:id="1802" w:author="Arjan" w:date="2014-09-08T18:40:00Z">
              <w:r w:rsidRPr="003E7E75">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03" w:author="Arjan" w:date="2014-09-08T18:40:00Z"/>
                <w:rFonts w:ascii="Arial" w:eastAsia="Times New Roman" w:hAnsi="Arial" w:cs="Arial"/>
                <w:color w:val="000000"/>
                <w:sz w:val="20"/>
                <w:szCs w:val="20"/>
              </w:rPr>
            </w:pPr>
            <w:ins w:id="1804" w:author="Arjan" w:date="2014-09-08T18:40:00Z">
              <w:r w:rsidRPr="003E7E75">
                <w:rPr>
                  <w:rFonts w:ascii="Arial" w:eastAsia="Times New Roman" w:hAnsi="Arial" w:cs="Arial"/>
                  <w:color w:val="000000"/>
                  <w:sz w:val="20"/>
                  <w:szCs w:val="20"/>
                </w:rPr>
                <w:t>Gemeentelijk basisgegeven</w:t>
              </w:r>
            </w:ins>
          </w:p>
        </w:tc>
      </w:tr>
      <w:tr w:rsidR="0058622B" w:rsidRPr="003E7E75" w:rsidTr="003C376A">
        <w:trPr>
          <w:trHeight w:val="230"/>
          <w:ins w:id="1805"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06"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07" w:author="Arjan" w:date="2014-09-08T18:40:00Z"/>
                <w:rFonts w:ascii="Arial" w:eastAsia="Times New Roman" w:hAnsi="Arial" w:cs="Arial"/>
                <w:b/>
                <w:bCs/>
                <w:color w:val="000000"/>
                <w:sz w:val="20"/>
                <w:szCs w:val="20"/>
              </w:rPr>
            </w:pPr>
          </w:p>
        </w:tc>
      </w:tr>
      <w:tr w:rsidR="0058622B" w:rsidRPr="003E7E75" w:rsidTr="003C376A">
        <w:trPr>
          <w:trHeight w:val="230"/>
          <w:ins w:id="1808" w:author="Arjan" w:date="2014-09-08T18:40: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09" w:author="Arjan" w:date="2014-09-08T18:40:00Z"/>
                <w:rFonts w:ascii="Arial" w:eastAsia="Times New Roman" w:hAnsi="Arial" w:cs="Arial"/>
                <w:b/>
                <w:bCs/>
                <w:color w:val="000000"/>
                <w:sz w:val="20"/>
                <w:szCs w:val="20"/>
              </w:rPr>
            </w:pPr>
            <w:ins w:id="1810" w:author="Arjan" w:date="2014-09-08T18:40:00Z">
              <w:r w:rsidRPr="003E7E75">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11" w:author="Arjan" w:date="2014-09-08T18:40:00Z"/>
                <w:rFonts w:ascii="Arial" w:eastAsia="Times New Roman" w:hAnsi="Arial" w:cs="Arial"/>
                <w:b/>
                <w:bCs/>
                <w:color w:val="000000"/>
                <w:sz w:val="20"/>
                <w:szCs w:val="20"/>
              </w:rPr>
            </w:pPr>
            <w:ins w:id="1812" w:author="Arjan" w:date="2014-09-08T18:40:00Z">
              <w:r w:rsidRPr="003E7E75">
                <w:rPr>
                  <w:rFonts w:ascii="Arial" w:eastAsia="Times New Roman" w:hAnsi="Arial" w:cs="Arial"/>
                  <w:b/>
                  <w:bCs/>
                  <w:color w:val="000000"/>
                  <w:sz w:val="20"/>
                  <w:szCs w:val="20"/>
                </w:rPr>
                <w:t>-</w:t>
              </w:r>
            </w:ins>
          </w:p>
        </w:tc>
      </w:tr>
    </w:tbl>
    <w:p w:rsidR="0058622B" w:rsidRDefault="0058622B" w:rsidP="00ED4564">
      <w:pPr>
        <w:rPr>
          <w:ins w:id="1813" w:author="Arjan" w:date="2014-09-08T18:44:00Z"/>
        </w:rPr>
      </w:pPr>
    </w:p>
    <w:p w:rsidR="0058622B" w:rsidRPr="003E7E75" w:rsidRDefault="008F2B4B" w:rsidP="0058622B">
      <w:pPr>
        <w:autoSpaceDE w:val="0"/>
        <w:autoSpaceDN w:val="0"/>
        <w:adjustRightInd w:val="0"/>
        <w:spacing w:before="240" w:after="60" w:line="240" w:lineRule="auto"/>
        <w:outlineLvl w:val="3"/>
        <w:rPr>
          <w:ins w:id="1814" w:author="Arjan" w:date="2014-09-08T18:44:00Z"/>
          <w:rFonts w:ascii="Arial" w:eastAsia="Times New Roman" w:hAnsi="Arial" w:cs="Arial"/>
          <w:b/>
          <w:bCs/>
          <w:color w:val="004080"/>
          <w:sz w:val="24"/>
          <w:szCs w:val="24"/>
        </w:rPr>
      </w:pPr>
      <w:ins w:id="1815" w:author="Arjan" w:date="2014-09-08T18:44:00Z">
        <w:r w:rsidRPr="003E7E75">
          <w:rPr>
            <w:rFonts w:ascii="Arial" w:hAnsi="Arial" w:cs="Arial"/>
            <w:sz w:val="20"/>
            <w:szCs w:val="20"/>
            <w:lang w:val="en-AU"/>
          </w:rPr>
          <w:fldChar w:fldCharType="begin" w:fldLock="1"/>
        </w:r>
        <w:r w:rsidR="0058622B" w:rsidRPr="003E7E75">
          <w:rPr>
            <w:rFonts w:ascii="Arial" w:hAnsi="Arial" w:cs="Arial"/>
            <w:sz w:val="20"/>
            <w:szCs w:val="20"/>
            <w:lang w:val="en-AU"/>
          </w:rPr>
          <w:instrText xml:space="preserve">MERGEFIELD </w:instrText>
        </w:r>
        <w:r w:rsidR="0058622B" w:rsidRPr="003E7E75">
          <w:rPr>
            <w:rFonts w:ascii="Arial" w:eastAsia="Times New Roman" w:hAnsi="Arial" w:cs="Arial"/>
            <w:b/>
            <w:bCs/>
            <w:color w:val="004080"/>
            <w:sz w:val="24"/>
            <w:szCs w:val="24"/>
          </w:rPr>
          <w:instrText>Att.Stereotype</w:instrText>
        </w:r>
        <w:r w:rsidRPr="003E7E75">
          <w:rPr>
            <w:rFonts w:ascii="Arial" w:hAnsi="Arial" w:cs="Arial"/>
            <w:sz w:val="20"/>
            <w:szCs w:val="20"/>
            <w:lang w:val="en-AU"/>
          </w:rPr>
          <w:fldChar w:fldCharType="separate"/>
        </w:r>
        <w:r w:rsidR="0058622B" w:rsidRPr="003E7E75">
          <w:rPr>
            <w:rFonts w:ascii="Arial" w:eastAsia="Times New Roman" w:hAnsi="Arial" w:cs="Arial"/>
            <w:b/>
            <w:bCs/>
            <w:color w:val="004080"/>
            <w:sz w:val="24"/>
            <w:szCs w:val="24"/>
          </w:rPr>
          <w:t>«Attribuutsoort»</w:t>
        </w:r>
        <w:r w:rsidRPr="003E7E75">
          <w:rPr>
            <w:rFonts w:ascii="Arial" w:hAnsi="Arial" w:cs="Arial"/>
            <w:sz w:val="20"/>
            <w:szCs w:val="20"/>
            <w:lang w:val="en-AU"/>
          </w:rPr>
          <w:fldChar w:fldCharType="end"/>
        </w:r>
        <w:r w:rsidR="0058622B" w:rsidRPr="003E7E75">
          <w:rPr>
            <w:rFonts w:ascii="Arial" w:eastAsia="Times New Roman" w:hAnsi="Arial" w:cs="Arial"/>
            <w:b/>
            <w:bCs/>
            <w:color w:val="004080"/>
            <w:sz w:val="24"/>
            <w:szCs w:val="24"/>
          </w:rPr>
          <w:t xml:space="preserve"> </w:t>
        </w:r>
        <w:r w:rsidR="0058622B">
          <w:rPr>
            <w:rFonts w:ascii="Arial" w:eastAsia="Times New Roman" w:hAnsi="Arial" w:cs="Arial"/>
            <w:b/>
            <w:bCs/>
            <w:color w:val="004080"/>
            <w:sz w:val="24"/>
            <w:szCs w:val="24"/>
          </w:rPr>
          <w:t>Toelichting</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58622B" w:rsidRPr="003E7E75" w:rsidTr="003C376A">
        <w:trPr>
          <w:trHeight w:val="215"/>
          <w:ins w:id="1816"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17" w:author="Arjan" w:date="2014-09-08T18:44:00Z"/>
                <w:rFonts w:ascii="Arial" w:eastAsia="Times New Roman" w:hAnsi="Arial" w:cs="Arial"/>
                <w:color w:val="000000"/>
                <w:sz w:val="20"/>
                <w:szCs w:val="20"/>
              </w:rPr>
            </w:pPr>
            <w:ins w:id="1818" w:author="Arjan" w:date="2014-09-08T18:44:00Z">
              <w:r w:rsidRPr="003E7E75">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19" w:author="Arjan" w:date="2014-09-08T18:44:00Z"/>
                <w:rFonts w:ascii="Arial" w:eastAsia="Times New Roman" w:hAnsi="Arial" w:cs="Arial"/>
                <w:color w:val="000000"/>
                <w:sz w:val="20"/>
                <w:szCs w:val="20"/>
              </w:rPr>
            </w:pPr>
            <w:ins w:id="1820" w:author="Arjan" w:date="2014-09-08T18:44:00Z">
              <w:r>
                <w:rPr>
                  <w:rFonts w:ascii="Arial" w:hAnsi="Arial" w:cs="Arial"/>
                  <w:sz w:val="20"/>
                  <w:szCs w:val="20"/>
                  <w:lang w:val="en-AU"/>
                </w:rPr>
                <w:t>Toelichting</w:t>
              </w:r>
            </w:ins>
          </w:p>
        </w:tc>
      </w:tr>
      <w:tr w:rsidR="0058622B" w:rsidRPr="003E7E75" w:rsidTr="003C376A">
        <w:trPr>
          <w:ins w:id="1821"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22"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23" w:author="Arjan" w:date="2014-09-08T18:44:00Z"/>
                <w:rFonts w:ascii="Arial" w:eastAsia="Times New Roman" w:hAnsi="Arial" w:cs="Arial"/>
                <w:b/>
                <w:bCs/>
                <w:color w:val="000000"/>
                <w:sz w:val="20"/>
                <w:szCs w:val="20"/>
              </w:rPr>
            </w:pPr>
          </w:p>
        </w:tc>
      </w:tr>
      <w:tr w:rsidR="0058622B" w:rsidRPr="003E7E75" w:rsidTr="003C376A">
        <w:trPr>
          <w:ins w:id="1824"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25" w:author="Arjan" w:date="2014-09-08T18:44:00Z"/>
                <w:rFonts w:ascii="Arial" w:eastAsia="Times New Roman" w:hAnsi="Arial" w:cs="Arial"/>
                <w:color w:val="000000"/>
                <w:sz w:val="20"/>
                <w:szCs w:val="20"/>
              </w:rPr>
            </w:pPr>
            <w:ins w:id="1826" w:author="Arjan" w:date="2014-09-08T18:44:00Z">
              <w:r w:rsidRPr="003E7E75">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27" w:author="Arjan" w:date="2014-09-08T18:44:00Z"/>
                <w:rFonts w:ascii="Arial" w:eastAsia="Times New Roman" w:hAnsi="Arial" w:cs="Arial"/>
                <w:color w:val="000000"/>
                <w:sz w:val="20"/>
                <w:szCs w:val="20"/>
              </w:rPr>
            </w:pPr>
            <w:ins w:id="1828" w:author="Arjan" w:date="2014-09-08T18:44:00Z">
              <w:r w:rsidRPr="003E7E75">
                <w:rPr>
                  <w:rFonts w:ascii="Arial" w:eastAsia="Times New Roman" w:hAnsi="Arial" w:cs="Arial"/>
                  <w:color w:val="000000"/>
                  <w:sz w:val="20"/>
                  <w:szCs w:val="20"/>
                </w:rPr>
                <w:t>KING</w:t>
              </w:r>
            </w:ins>
          </w:p>
        </w:tc>
      </w:tr>
      <w:tr w:rsidR="0058622B" w:rsidRPr="003E7E75" w:rsidTr="003C376A">
        <w:trPr>
          <w:ins w:id="1829"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30"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31" w:author="Arjan" w:date="2014-09-08T18:44:00Z"/>
                <w:rFonts w:ascii="Arial" w:eastAsia="Times New Roman" w:hAnsi="Arial" w:cs="Arial"/>
                <w:b/>
                <w:bCs/>
                <w:color w:val="000000"/>
                <w:sz w:val="20"/>
                <w:szCs w:val="20"/>
              </w:rPr>
            </w:pPr>
          </w:p>
        </w:tc>
      </w:tr>
      <w:tr w:rsidR="0058622B" w:rsidRPr="003E7E75" w:rsidTr="003C376A">
        <w:trPr>
          <w:ins w:id="1832"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33" w:author="Arjan" w:date="2014-09-08T18:44:00Z"/>
                <w:rFonts w:ascii="Arial" w:eastAsia="Times New Roman" w:hAnsi="Arial" w:cs="Arial"/>
                <w:color w:val="000000"/>
                <w:sz w:val="20"/>
                <w:szCs w:val="20"/>
              </w:rPr>
            </w:pPr>
            <w:ins w:id="1834" w:author="Arjan" w:date="2014-09-08T18:44:00Z">
              <w:r w:rsidRPr="003E7E75">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35" w:author="Arjan" w:date="2014-09-08T18:44:00Z"/>
                <w:rFonts w:ascii="Arial" w:eastAsia="Times New Roman" w:hAnsi="Arial" w:cs="Arial"/>
                <w:color w:val="000000"/>
                <w:sz w:val="20"/>
                <w:szCs w:val="20"/>
              </w:rPr>
            </w:pPr>
          </w:p>
        </w:tc>
      </w:tr>
      <w:tr w:rsidR="0058622B" w:rsidRPr="003E7E75" w:rsidTr="003C376A">
        <w:trPr>
          <w:ins w:id="1836"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37"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38" w:author="Arjan" w:date="2014-09-08T18:44:00Z"/>
                <w:rFonts w:ascii="Arial" w:eastAsia="Times New Roman" w:hAnsi="Arial" w:cs="Arial"/>
                <w:b/>
                <w:bCs/>
                <w:color w:val="000000"/>
                <w:sz w:val="20"/>
                <w:szCs w:val="20"/>
              </w:rPr>
            </w:pPr>
          </w:p>
        </w:tc>
      </w:tr>
      <w:tr w:rsidR="0058622B" w:rsidRPr="003E7E75" w:rsidTr="003C376A">
        <w:trPr>
          <w:ins w:id="1839"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40" w:author="Arjan" w:date="2014-09-08T18:44:00Z"/>
                <w:rFonts w:ascii="Arial" w:eastAsia="Times New Roman" w:hAnsi="Arial" w:cs="Arial"/>
                <w:color w:val="000000"/>
                <w:sz w:val="20"/>
                <w:szCs w:val="20"/>
              </w:rPr>
            </w:pPr>
            <w:ins w:id="1841" w:author="Arjan" w:date="2014-09-08T18:44:00Z">
              <w:r w:rsidRPr="003E7E75">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42" w:author="Arjan" w:date="2014-09-08T18:44:00Z"/>
                <w:rFonts w:ascii="Arial" w:eastAsia="Times New Roman" w:hAnsi="Arial" w:cs="Arial"/>
                <w:color w:val="000000"/>
                <w:sz w:val="20"/>
                <w:szCs w:val="20"/>
              </w:rPr>
            </w:pPr>
            <w:ins w:id="1843" w:author="Arjan" w:date="2014-09-08T18:44:00Z">
              <w:r>
                <w:rPr>
                  <w:rFonts w:ascii="Arial" w:hAnsi="Arial" w:cs="Arial"/>
                  <w:sz w:val="20"/>
                  <w:szCs w:val="20"/>
                  <w:lang w:val="en-AU"/>
                </w:rPr>
                <w:t>toelichting</w:t>
              </w:r>
            </w:ins>
          </w:p>
        </w:tc>
      </w:tr>
      <w:tr w:rsidR="0058622B" w:rsidRPr="003E7E75" w:rsidTr="003C376A">
        <w:trPr>
          <w:trHeight w:val="260"/>
          <w:ins w:id="1844"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45"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46" w:author="Arjan" w:date="2014-09-08T18:44:00Z"/>
                <w:rFonts w:ascii="Arial" w:eastAsia="Times New Roman" w:hAnsi="Arial" w:cs="Arial"/>
                <w:b/>
                <w:bCs/>
                <w:color w:val="000000"/>
                <w:sz w:val="20"/>
                <w:szCs w:val="20"/>
              </w:rPr>
            </w:pPr>
          </w:p>
        </w:tc>
      </w:tr>
      <w:tr w:rsidR="0058622B" w:rsidRPr="005E066D" w:rsidTr="003C376A">
        <w:trPr>
          <w:ins w:id="1847"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48" w:author="Arjan" w:date="2014-09-08T18:44:00Z"/>
                <w:rFonts w:ascii="Arial" w:eastAsia="Times New Roman" w:hAnsi="Arial" w:cs="Arial"/>
                <w:color w:val="000000"/>
                <w:sz w:val="20"/>
                <w:szCs w:val="20"/>
              </w:rPr>
            </w:pPr>
            <w:ins w:id="1849" w:author="Arjan" w:date="2014-09-08T18:44:00Z">
              <w:r w:rsidRPr="003E7E75">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58622B" w:rsidRPr="00DD0F4F" w:rsidRDefault="003C376A" w:rsidP="003C376A">
            <w:pPr>
              <w:autoSpaceDE w:val="0"/>
              <w:autoSpaceDN w:val="0"/>
              <w:adjustRightInd w:val="0"/>
              <w:spacing w:after="0" w:line="240" w:lineRule="auto"/>
              <w:rPr>
                <w:ins w:id="1850" w:author="Arjan" w:date="2014-09-08T18:44:00Z"/>
                <w:rFonts w:ascii="Arial" w:eastAsia="Times New Roman" w:hAnsi="Arial" w:cs="Arial"/>
                <w:color w:val="000000"/>
                <w:sz w:val="20"/>
                <w:szCs w:val="20"/>
                <w:lang w:val="nl-NL"/>
              </w:rPr>
            </w:pPr>
            <w:ins w:id="1851" w:author="Arjan" w:date="2014-09-08T21:52:00Z">
              <w:r w:rsidRPr="00DD0F4F">
                <w:rPr>
                  <w:rFonts w:ascii="Arial" w:eastAsia="Times New Roman" w:hAnsi="Arial" w:cs="Arial"/>
                  <w:color w:val="000000"/>
                  <w:sz w:val="20"/>
                  <w:szCs w:val="20"/>
                  <w:lang w:val="nl-NL"/>
                </w:rPr>
                <w:t>Verduidelijking van de afzender- of geadresseerde-relatie</w:t>
              </w:r>
            </w:ins>
            <w:ins w:id="1852" w:author="Arjan" w:date="2014-09-08T21:53:00Z">
              <w:r w:rsidRPr="00DD0F4F">
                <w:rPr>
                  <w:rFonts w:ascii="Arial" w:eastAsia="Times New Roman" w:hAnsi="Arial" w:cs="Arial"/>
                  <w:color w:val="000000"/>
                  <w:sz w:val="20"/>
                  <w:szCs w:val="20"/>
                  <w:lang w:val="nl-NL"/>
                </w:rPr>
                <w:t>.</w:t>
              </w:r>
            </w:ins>
          </w:p>
        </w:tc>
      </w:tr>
      <w:tr w:rsidR="0058622B" w:rsidRPr="005E066D" w:rsidTr="003C376A">
        <w:trPr>
          <w:trHeight w:val="230"/>
          <w:ins w:id="1853" w:author="Arjan" w:date="2014-09-08T18:44:00Z"/>
        </w:trPr>
        <w:tc>
          <w:tcPr>
            <w:tcW w:w="3690" w:type="dxa"/>
            <w:tcBorders>
              <w:top w:val="nil"/>
              <w:left w:val="nil"/>
              <w:bottom w:val="nil"/>
              <w:right w:val="nil"/>
            </w:tcBorders>
          </w:tcPr>
          <w:p w:rsidR="0058622B" w:rsidRPr="00DD0F4F" w:rsidRDefault="0058622B" w:rsidP="003C376A">
            <w:pPr>
              <w:autoSpaceDE w:val="0"/>
              <w:autoSpaceDN w:val="0"/>
              <w:adjustRightInd w:val="0"/>
              <w:spacing w:after="0" w:line="240" w:lineRule="auto"/>
              <w:rPr>
                <w:ins w:id="1854" w:author="Arjan" w:date="2014-09-08T18:44: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58622B" w:rsidRPr="00DD0F4F" w:rsidRDefault="0058622B" w:rsidP="003C376A">
            <w:pPr>
              <w:autoSpaceDE w:val="0"/>
              <w:autoSpaceDN w:val="0"/>
              <w:adjustRightInd w:val="0"/>
              <w:spacing w:after="0" w:line="240" w:lineRule="auto"/>
              <w:rPr>
                <w:ins w:id="1855" w:author="Arjan" w:date="2014-09-08T18:44:00Z"/>
                <w:rFonts w:ascii="Arial" w:eastAsia="Times New Roman" w:hAnsi="Arial" w:cs="Arial"/>
                <w:b/>
                <w:bCs/>
                <w:color w:val="000000"/>
                <w:sz w:val="20"/>
                <w:szCs w:val="20"/>
                <w:lang w:val="nl-NL"/>
              </w:rPr>
            </w:pPr>
          </w:p>
        </w:tc>
      </w:tr>
      <w:tr w:rsidR="0058622B" w:rsidRPr="003E7E75" w:rsidTr="003C376A">
        <w:trPr>
          <w:trHeight w:val="230"/>
          <w:ins w:id="1856"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57" w:author="Arjan" w:date="2014-09-08T18:44:00Z"/>
                <w:rFonts w:ascii="Arial" w:eastAsia="Times New Roman" w:hAnsi="Arial" w:cs="Arial"/>
                <w:color w:val="000000"/>
                <w:sz w:val="20"/>
                <w:szCs w:val="20"/>
              </w:rPr>
            </w:pPr>
            <w:ins w:id="1858" w:author="Arjan" w:date="2014-09-08T18:44:00Z">
              <w:r w:rsidRPr="003E7E75">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59" w:author="Arjan" w:date="2014-09-08T18:44:00Z"/>
                <w:rFonts w:ascii="Arial" w:eastAsia="Times New Roman" w:hAnsi="Arial" w:cs="Arial"/>
                <w:color w:val="000000"/>
                <w:sz w:val="20"/>
                <w:szCs w:val="20"/>
              </w:rPr>
            </w:pPr>
            <w:ins w:id="1860" w:author="Arjan" w:date="2014-09-08T18:44:00Z">
              <w:r w:rsidRPr="003E7E75">
                <w:rPr>
                  <w:rFonts w:ascii="Arial" w:eastAsia="Times New Roman" w:hAnsi="Arial" w:cs="Arial"/>
                  <w:color w:val="000000"/>
                  <w:sz w:val="20"/>
                  <w:szCs w:val="20"/>
                </w:rPr>
                <w:t>KING</w:t>
              </w:r>
            </w:ins>
          </w:p>
        </w:tc>
      </w:tr>
      <w:tr w:rsidR="0058622B" w:rsidRPr="003E7E75" w:rsidTr="003C376A">
        <w:trPr>
          <w:ins w:id="1861"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62"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63" w:author="Arjan" w:date="2014-09-08T18:44:00Z"/>
                <w:rFonts w:ascii="Arial" w:eastAsia="Times New Roman" w:hAnsi="Arial" w:cs="Arial"/>
                <w:b/>
                <w:bCs/>
                <w:color w:val="000000"/>
                <w:sz w:val="20"/>
                <w:szCs w:val="20"/>
              </w:rPr>
            </w:pPr>
          </w:p>
        </w:tc>
      </w:tr>
      <w:tr w:rsidR="0058622B" w:rsidRPr="003E7E75" w:rsidTr="003C376A">
        <w:trPr>
          <w:ins w:id="1864"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65" w:author="Arjan" w:date="2014-09-08T18:44:00Z"/>
                <w:rFonts w:ascii="Arial" w:eastAsia="Times New Roman" w:hAnsi="Arial" w:cs="Arial"/>
                <w:color w:val="000000"/>
                <w:sz w:val="20"/>
                <w:szCs w:val="20"/>
              </w:rPr>
            </w:pPr>
            <w:ins w:id="1866" w:author="Arjan" w:date="2014-09-08T18:44:00Z">
              <w:r w:rsidRPr="003E7E75">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67" w:author="Arjan" w:date="2014-09-08T18:44:00Z"/>
                <w:rFonts w:ascii="Arial" w:eastAsia="Times New Roman" w:hAnsi="Arial" w:cs="Arial"/>
                <w:color w:val="000000"/>
                <w:sz w:val="20"/>
                <w:szCs w:val="20"/>
              </w:rPr>
            </w:pPr>
            <w:ins w:id="1868" w:author="Arjan" w:date="2014-09-08T18:44:00Z">
              <w:r w:rsidRPr="003E7E75">
                <w:rPr>
                  <w:rFonts w:ascii="Arial" w:eastAsia="Times New Roman" w:hAnsi="Arial" w:cs="Arial"/>
                  <w:color w:val="000000"/>
                  <w:sz w:val="20"/>
                  <w:szCs w:val="20"/>
                </w:rPr>
                <w:t xml:space="preserve">1 </w:t>
              </w:r>
              <w:r>
                <w:rPr>
                  <w:rFonts w:ascii="Arial" w:eastAsia="Times New Roman" w:hAnsi="Arial" w:cs="Arial"/>
                  <w:color w:val="000000"/>
                  <w:sz w:val="20"/>
                  <w:szCs w:val="20"/>
                </w:rPr>
                <w:t>september 2014</w:t>
              </w:r>
            </w:ins>
          </w:p>
        </w:tc>
      </w:tr>
      <w:tr w:rsidR="0058622B" w:rsidRPr="003E7E75" w:rsidTr="003C376A">
        <w:trPr>
          <w:ins w:id="1869"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70"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71" w:author="Arjan" w:date="2014-09-08T18:44:00Z"/>
                <w:rFonts w:ascii="Arial" w:eastAsia="Times New Roman" w:hAnsi="Arial" w:cs="Arial"/>
                <w:b/>
                <w:bCs/>
                <w:color w:val="000000"/>
                <w:sz w:val="20"/>
                <w:szCs w:val="20"/>
              </w:rPr>
            </w:pPr>
          </w:p>
        </w:tc>
      </w:tr>
      <w:tr w:rsidR="0058622B" w:rsidRPr="003E7E75" w:rsidTr="003C376A">
        <w:trPr>
          <w:ins w:id="1872"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73" w:author="Arjan" w:date="2014-09-08T18:44:00Z"/>
                <w:rFonts w:ascii="Arial" w:eastAsia="Times New Roman" w:hAnsi="Arial" w:cs="Arial"/>
                <w:color w:val="000000"/>
                <w:sz w:val="20"/>
                <w:szCs w:val="20"/>
              </w:rPr>
            </w:pPr>
            <w:ins w:id="1874" w:author="Arjan" w:date="2014-09-08T18:44:00Z">
              <w:r w:rsidRPr="003E7E75">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75" w:author="Arjan" w:date="2014-09-08T18:44:00Z"/>
                <w:rFonts w:ascii="Arial" w:eastAsia="Times New Roman" w:hAnsi="Arial" w:cs="Arial"/>
                <w:color w:val="000000"/>
                <w:sz w:val="20"/>
                <w:szCs w:val="20"/>
              </w:rPr>
            </w:pPr>
          </w:p>
        </w:tc>
      </w:tr>
      <w:tr w:rsidR="0058622B" w:rsidRPr="003E7E75" w:rsidTr="003C376A">
        <w:trPr>
          <w:ins w:id="1876"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77"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78" w:author="Arjan" w:date="2014-09-08T18:44:00Z"/>
                <w:rFonts w:ascii="Arial" w:eastAsia="Times New Roman" w:hAnsi="Arial" w:cs="Arial"/>
                <w:b/>
                <w:bCs/>
                <w:color w:val="000000"/>
                <w:sz w:val="20"/>
                <w:szCs w:val="20"/>
              </w:rPr>
            </w:pPr>
          </w:p>
        </w:tc>
      </w:tr>
      <w:tr w:rsidR="0058622B" w:rsidRPr="003E7E75" w:rsidTr="003C376A">
        <w:trPr>
          <w:ins w:id="1879"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80" w:author="Arjan" w:date="2014-09-08T18:44:00Z"/>
                <w:rFonts w:ascii="Arial" w:eastAsia="Times New Roman" w:hAnsi="Arial" w:cs="Arial"/>
                <w:color w:val="000000"/>
                <w:sz w:val="20"/>
                <w:szCs w:val="20"/>
              </w:rPr>
            </w:pPr>
            <w:ins w:id="1881" w:author="Arjan" w:date="2014-09-08T18:44:00Z">
              <w:r w:rsidRPr="003E7E75">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82" w:author="Arjan" w:date="2014-09-08T18:44:00Z"/>
                <w:rFonts w:ascii="Arial" w:eastAsia="Times New Roman" w:hAnsi="Arial" w:cs="Arial"/>
                <w:color w:val="000000"/>
                <w:sz w:val="20"/>
                <w:szCs w:val="20"/>
              </w:rPr>
            </w:pPr>
            <w:ins w:id="1883" w:author="Arjan" w:date="2014-09-08T18:44:00Z">
              <w:r>
                <w:rPr>
                  <w:rFonts w:ascii="Arial" w:hAnsi="Arial" w:cs="Arial"/>
                  <w:sz w:val="20"/>
                  <w:szCs w:val="20"/>
                  <w:lang w:val="en-AU"/>
                </w:rPr>
                <w:t>AN</w:t>
              </w:r>
            </w:ins>
            <w:ins w:id="1884" w:author="Arjan" w:date="2014-09-08T18:47:00Z">
              <w:r w:rsidR="003711AD">
                <w:rPr>
                  <w:rFonts w:ascii="Arial" w:hAnsi="Arial" w:cs="Arial"/>
                  <w:sz w:val="20"/>
                  <w:szCs w:val="20"/>
                  <w:lang w:val="en-AU"/>
                </w:rPr>
                <w:t>200</w:t>
              </w:r>
            </w:ins>
          </w:p>
        </w:tc>
      </w:tr>
      <w:tr w:rsidR="0058622B" w:rsidRPr="003E7E75" w:rsidTr="003C376A">
        <w:trPr>
          <w:trHeight w:val="230"/>
          <w:ins w:id="1885"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86"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87" w:author="Arjan" w:date="2014-09-08T18:44:00Z"/>
                <w:rFonts w:ascii="Arial" w:eastAsia="Times New Roman" w:hAnsi="Arial" w:cs="Arial"/>
                <w:b/>
                <w:bCs/>
                <w:color w:val="000000"/>
                <w:sz w:val="20"/>
                <w:szCs w:val="20"/>
              </w:rPr>
            </w:pPr>
          </w:p>
        </w:tc>
      </w:tr>
      <w:tr w:rsidR="0058622B" w:rsidRPr="003E7E75" w:rsidTr="003C376A">
        <w:trPr>
          <w:trHeight w:val="230"/>
          <w:ins w:id="1888"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89" w:author="Arjan" w:date="2014-09-08T18:44:00Z"/>
                <w:rFonts w:ascii="Arial" w:eastAsia="Times New Roman" w:hAnsi="Arial" w:cs="Arial"/>
                <w:color w:val="000000"/>
                <w:sz w:val="20"/>
                <w:szCs w:val="20"/>
              </w:rPr>
            </w:pPr>
            <w:ins w:id="1890" w:author="Arjan" w:date="2014-09-08T18:44:00Z">
              <w:r w:rsidRPr="003E7E75">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58622B" w:rsidRPr="003E7E75" w:rsidRDefault="003711AD" w:rsidP="003C376A">
            <w:pPr>
              <w:autoSpaceDE w:val="0"/>
              <w:autoSpaceDN w:val="0"/>
              <w:adjustRightInd w:val="0"/>
              <w:spacing w:after="0" w:line="240" w:lineRule="auto"/>
              <w:rPr>
                <w:ins w:id="1891" w:author="Arjan" w:date="2014-09-08T18:44:00Z"/>
                <w:rFonts w:ascii="Arial" w:eastAsia="Times New Roman" w:hAnsi="Arial" w:cs="Arial"/>
                <w:color w:val="000000"/>
                <w:sz w:val="20"/>
                <w:szCs w:val="20"/>
              </w:rPr>
            </w:pPr>
            <w:ins w:id="1892" w:author="Arjan" w:date="2014-09-08T18:47:00Z">
              <w:r>
                <w:rPr>
                  <w:rFonts w:ascii="Arial" w:eastAsia="Times New Roman" w:hAnsi="Arial" w:cs="Arial"/>
                  <w:color w:val="000000"/>
                  <w:sz w:val="20"/>
                  <w:szCs w:val="20"/>
                </w:rPr>
                <w:t>Alle alfanumerieke tekens</w:t>
              </w:r>
            </w:ins>
          </w:p>
        </w:tc>
      </w:tr>
      <w:tr w:rsidR="0058622B" w:rsidRPr="003E7E75" w:rsidTr="003C376A">
        <w:trPr>
          <w:trHeight w:val="215"/>
          <w:ins w:id="1893"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94"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95" w:author="Arjan" w:date="2014-09-08T18:44:00Z"/>
                <w:rFonts w:ascii="Arial" w:eastAsia="Times New Roman" w:hAnsi="Arial" w:cs="Arial"/>
                <w:b/>
                <w:bCs/>
                <w:color w:val="000000"/>
                <w:sz w:val="20"/>
                <w:szCs w:val="20"/>
              </w:rPr>
            </w:pPr>
          </w:p>
        </w:tc>
      </w:tr>
      <w:tr w:rsidR="0058622B" w:rsidRPr="003E7E75" w:rsidTr="003C376A">
        <w:trPr>
          <w:trHeight w:val="215"/>
          <w:ins w:id="1896"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97" w:author="Arjan" w:date="2014-09-08T18:44:00Z"/>
                <w:rFonts w:ascii="Arial" w:eastAsia="Times New Roman" w:hAnsi="Arial" w:cs="Arial"/>
                <w:color w:val="000000"/>
                <w:sz w:val="20"/>
                <w:szCs w:val="20"/>
              </w:rPr>
            </w:pPr>
            <w:ins w:id="1898" w:author="Arjan" w:date="2014-09-08T18:44:00Z">
              <w:r w:rsidRPr="003E7E75">
                <w:rPr>
                  <w:rFonts w:ascii="Arial" w:eastAsia="Times New Roman" w:hAnsi="Arial" w:cs="Arial"/>
                  <w:b/>
                  <w:bCs/>
                  <w:color w:val="000000"/>
                  <w:sz w:val="20"/>
                  <w:szCs w:val="20"/>
                </w:rPr>
                <w:t>Indicatie materiële historie</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899" w:author="Arjan" w:date="2014-09-08T18:44:00Z"/>
                <w:rFonts w:ascii="Arial" w:eastAsia="Times New Roman" w:hAnsi="Arial" w:cs="Arial"/>
                <w:color w:val="000000"/>
                <w:sz w:val="20"/>
                <w:szCs w:val="20"/>
              </w:rPr>
            </w:pPr>
            <w:ins w:id="1900" w:author="Arjan" w:date="2014-09-08T18:44:00Z">
              <w:r w:rsidRPr="003E7E75">
                <w:rPr>
                  <w:rFonts w:ascii="Arial" w:eastAsia="Times New Roman" w:hAnsi="Arial" w:cs="Arial"/>
                  <w:color w:val="000000"/>
                  <w:sz w:val="20"/>
                  <w:szCs w:val="20"/>
                </w:rPr>
                <w:t>Nee</w:t>
              </w:r>
            </w:ins>
          </w:p>
        </w:tc>
      </w:tr>
      <w:tr w:rsidR="0058622B" w:rsidRPr="003E7E75" w:rsidTr="003C376A">
        <w:trPr>
          <w:trHeight w:val="230"/>
          <w:ins w:id="1901"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02"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03" w:author="Arjan" w:date="2014-09-08T18:44:00Z"/>
                <w:rFonts w:ascii="Arial" w:eastAsia="Times New Roman" w:hAnsi="Arial" w:cs="Arial"/>
                <w:b/>
                <w:bCs/>
                <w:color w:val="000000"/>
                <w:sz w:val="20"/>
                <w:szCs w:val="20"/>
              </w:rPr>
            </w:pPr>
          </w:p>
        </w:tc>
      </w:tr>
      <w:tr w:rsidR="0058622B" w:rsidRPr="003E7E75" w:rsidTr="003C376A">
        <w:trPr>
          <w:trHeight w:val="230"/>
          <w:ins w:id="1904"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05" w:author="Arjan" w:date="2014-09-08T18:44:00Z"/>
                <w:rFonts w:ascii="Arial" w:eastAsia="Times New Roman" w:hAnsi="Arial" w:cs="Arial"/>
                <w:color w:val="000000"/>
                <w:sz w:val="20"/>
                <w:szCs w:val="20"/>
              </w:rPr>
            </w:pPr>
            <w:ins w:id="1906" w:author="Arjan" w:date="2014-09-08T18:44:00Z">
              <w:r w:rsidRPr="003E7E75">
                <w:rPr>
                  <w:rFonts w:ascii="Arial" w:eastAsia="Times New Roman" w:hAnsi="Arial" w:cs="Arial"/>
                  <w:b/>
                  <w:bCs/>
                  <w:color w:val="000000"/>
                  <w:sz w:val="20"/>
                  <w:szCs w:val="20"/>
                </w:rPr>
                <w:t>Indicatie formele historie</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07" w:author="Arjan" w:date="2014-09-08T18:44:00Z"/>
                <w:rFonts w:ascii="Arial" w:eastAsia="Times New Roman" w:hAnsi="Arial" w:cs="Arial"/>
                <w:color w:val="000000"/>
                <w:sz w:val="20"/>
                <w:szCs w:val="20"/>
              </w:rPr>
            </w:pPr>
            <w:ins w:id="1908" w:author="Arjan" w:date="2014-09-08T18:44:00Z">
              <w:r w:rsidRPr="003E7E75">
                <w:rPr>
                  <w:rFonts w:ascii="Arial" w:eastAsia="Times New Roman" w:hAnsi="Arial" w:cs="Arial"/>
                  <w:color w:val="000000"/>
                  <w:sz w:val="20"/>
                  <w:szCs w:val="20"/>
                </w:rPr>
                <w:t>Nee</w:t>
              </w:r>
            </w:ins>
          </w:p>
        </w:tc>
      </w:tr>
      <w:tr w:rsidR="0058622B" w:rsidRPr="003E7E75" w:rsidTr="003C376A">
        <w:trPr>
          <w:trHeight w:val="230"/>
          <w:ins w:id="1909"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10"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11" w:author="Arjan" w:date="2014-09-08T18:44:00Z"/>
                <w:rFonts w:ascii="Arial" w:eastAsia="Times New Roman" w:hAnsi="Arial" w:cs="Arial"/>
                <w:b/>
                <w:bCs/>
                <w:color w:val="000000"/>
                <w:sz w:val="20"/>
                <w:szCs w:val="20"/>
              </w:rPr>
            </w:pPr>
          </w:p>
        </w:tc>
      </w:tr>
      <w:tr w:rsidR="0058622B" w:rsidRPr="003E7E75" w:rsidTr="003C376A">
        <w:trPr>
          <w:trHeight w:val="230"/>
          <w:ins w:id="1912"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13" w:author="Arjan" w:date="2014-09-08T18:44:00Z"/>
                <w:rFonts w:ascii="Arial" w:eastAsia="Times New Roman" w:hAnsi="Arial" w:cs="Arial"/>
                <w:color w:val="000000"/>
                <w:sz w:val="20"/>
                <w:szCs w:val="20"/>
              </w:rPr>
            </w:pPr>
            <w:ins w:id="1914" w:author="Arjan" w:date="2014-09-08T18:44:00Z">
              <w:r w:rsidRPr="003E7E75">
                <w:rPr>
                  <w:rFonts w:ascii="Arial" w:eastAsia="Times New Roman" w:hAnsi="Arial" w:cs="Arial"/>
                  <w:b/>
                  <w:bCs/>
                  <w:color w:val="000000"/>
                  <w:sz w:val="20"/>
                  <w:szCs w:val="20"/>
                </w:rPr>
                <w:t>Aanduiding brondocument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15" w:author="Arjan" w:date="2014-09-08T18:44:00Z"/>
                <w:rFonts w:ascii="Arial" w:eastAsia="Times New Roman" w:hAnsi="Arial" w:cs="Arial"/>
                <w:color w:val="000000"/>
                <w:sz w:val="20"/>
                <w:szCs w:val="20"/>
              </w:rPr>
            </w:pPr>
          </w:p>
        </w:tc>
      </w:tr>
      <w:tr w:rsidR="0058622B" w:rsidRPr="003E7E75" w:rsidTr="003C376A">
        <w:trPr>
          <w:trHeight w:val="230"/>
          <w:ins w:id="1916"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17"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18" w:author="Arjan" w:date="2014-09-08T18:44:00Z"/>
                <w:rFonts w:ascii="Arial" w:eastAsia="Times New Roman" w:hAnsi="Arial" w:cs="Arial"/>
                <w:b/>
                <w:bCs/>
                <w:color w:val="000000"/>
                <w:sz w:val="20"/>
                <w:szCs w:val="20"/>
              </w:rPr>
            </w:pPr>
          </w:p>
        </w:tc>
      </w:tr>
      <w:tr w:rsidR="0058622B" w:rsidRPr="003E7E75" w:rsidTr="003C376A">
        <w:trPr>
          <w:trHeight w:val="230"/>
          <w:ins w:id="1919"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20" w:author="Arjan" w:date="2014-09-08T18:44:00Z"/>
                <w:rFonts w:ascii="Arial" w:eastAsia="Times New Roman" w:hAnsi="Arial" w:cs="Arial"/>
                <w:color w:val="000000"/>
                <w:sz w:val="20"/>
                <w:szCs w:val="20"/>
              </w:rPr>
            </w:pPr>
            <w:ins w:id="1921" w:author="Arjan" w:date="2014-09-08T18:44:00Z">
              <w:r w:rsidRPr="003E7E75">
                <w:rPr>
                  <w:rFonts w:ascii="Arial" w:eastAsia="Times New Roman" w:hAnsi="Arial" w:cs="Arial"/>
                  <w:b/>
                  <w:bCs/>
                  <w:color w:val="000000"/>
                  <w:sz w:val="20"/>
                  <w:szCs w:val="20"/>
                </w:rPr>
                <w:t>Indicatie in onderzoek</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22" w:author="Arjan" w:date="2014-09-08T18:44:00Z"/>
                <w:rFonts w:ascii="Arial" w:eastAsia="Times New Roman" w:hAnsi="Arial" w:cs="Arial"/>
                <w:color w:val="000000"/>
                <w:sz w:val="20"/>
                <w:szCs w:val="20"/>
              </w:rPr>
            </w:pPr>
            <w:ins w:id="1923" w:author="Arjan" w:date="2014-09-08T18:44:00Z">
              <w:r w:rsidRPr="003E7E75">
                <w:rPr>
                  <w:rFonts w:ascii="Arial" w:eastAsia="Times New Roman" w:hAnsi="Arial" w:cs="Arial"/>
                  <w:color w:val="000000"/>
                  <w:sz w:val="20"/>
                  <w:szCs w:val="20"/>
                </w:rPr>
                <w:t>Nee</w:t>
              </w:r>
            </w:ins>
          </w:p>
        </w:tc>
      </w:tr>
      <w:tr w:rsidR="0058622B" w:rsidRPr="003E7E75" w:rsidTr="003C376A">
        <w:trPr>
          <w:trHeight w:val="230"/>
          <w:ins w:id="1924"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25"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26" w:author="Arjan" w:date="2014-09-08T18:44:00Z"/>
                <w:rFonts w:ascii="Arial" w:eastAsia="Times New Roman" w:hAnsi="Arial" w:cs="Arial"/>
                <w:b/>
                <w:bCs/>
                <w:color w:val="000000"/>
                <w:sz w:val="20"/>
                <w:szCs w:val="20"/>
              </w:rPr>
            </w:pPr>
          </w:p>
        </w:tc>
      </w:tr>
      <w:tr w:rsidR="0058622B" w:rsidRPr="003E7E75" w:rsidTr="003C376A">
        <w:trPr>
          <w:trHeight w:val="230"/>
          <w:ins w:id="1927"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28" w:author="Arjan" w:date="2014-09-08T18:44:00Z"/>
                <w:rFonts w:ascii="Arial" w:eastAsia="Times New Roman" w:hAnsi="Arial" w:cs="Arial"/>
                <w:color w:val="000000"/>
                <w:sz w:val="20"/>
                <w:szCs w:val="20"/>
              </w:rPr>
            </w:pPr>
            <w:ins w:id="1929" w:author="Arjan" w:date="2014-09-08T18:44:00Z">
              <w:r w:rsidRPr="003E7E75">
                <w:rPr>
                  <w:rFonts w:ascii="Arial" w:eastAsia="Times New Roman" w:hAnsi="Arial" w:cs="Arial"/>
                  <w:b/>
                  <w:bCs/>
                  <w:color w:val="000000"/>
                  <w:sz w:val="20"/>
                  <w:szCs w:val="20"/>
                </w:rPr>
                <w:t>Aanduiding strijdigheid/nietigheid</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30" w:author="Arjan" w:date="2014-09-08T18:44:00Z"/>
                <w:rFonts w:ascii="Arial" w:eastAsia="Times New Roman" w:hAnsi="Arial" w:cs="Arial"/>
                <w:color w:val="000000"/>
                <w:sz w:val="20"/>
                <w:szCs w:val="20"/>
              </w:rPr>
            </w:pPr>
            <w:ins w:id="1931" w:author="Arjan" w:date="2014-09-08T18:44:00Z">
              <w:r w:rsidRPr="003E7E75">
                <w:rPr>
                  <w:rFonts w:ascii="Arial" w:eastAsia="Times New Roman" w:hAnsi="Arial" w:cs="Arial"/>
                  <w:color w:val="000000"/>
                  <w:sz w:val="20"/>
                  <w:szCs w:val="20"/>
                </w:rPr>
                <w:t>Nee</w:t>
              </w:r>
            </w:ins>
          </w:p>
        </w:tc>
      </w:tr>
      <w:tr w:rsidR="0058622B" w:rsidRPr="003E7E75" w:rsidTr="003C376A">
        <w:trPr>
          <w:trHeight w:val="230"/>
          <w:ins w:id="1932"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33"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34" w:author="Arjan" w:date="2014-09-08T18:44:00Z"/>
                <w:rFonts w:ascii="Arial" w:eastAsia="Times New Roman" w:hAnsi="Arial" w:cs="Arial"/>
                <w:b/>
                <w:bCs/>
                <w:color w:val="000000"/>
                <w:sz w:val="20"/>
                <w:szCs w:val="20"/>
              </w:rPr>
            </w:pPr>
          </w:p>
        </w:tc>
      </w:tr>
      <w:tr w:rsidR="0058622B" w:rsidRPr="003E7E75" w:rsidTr="003C376A">
        <w:trPr>
          <w:trHeight w:val="230"/>
          <w:ins w:id="1935"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36" w:author="Arjan" w:date="2014-09-08T18:44:00Z"/>
                <w:rFonts w:ascii="Arial" w:eastAsia="Times New Roman" w:hAnsi="Arial" w:cs="Arial"/>
                <w:color w:val="000000"/>
                <w:sz w:val="20"/>
                <w:szCs w:val="20"/>
              </w:rPr>
            </w:pPr>
            <w:ins w:id="1937" w:author="Arjan" w:date="2014-09-08T18:44:00Z">
              <w:r w:rsidRPr="003E7E75">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38" w:author="Arjan" w:date="2014-09-08T18:44:00Z"/>
                <w:rFonts w:ascii="Arial" w:eastAsia="Times New Roman" w:hAnsi="Arial" w:cs="Arial"/>
                <w:color w:val="000000"/>
                <w:sz w:val="20"/>
                <w:szCs w:val="20"/>
              </w:rPr>
            </w:pPr>
            <w:ins w:id="1939" w:author="Arjan" w:date="2014-09-08T18:46:00Z">
              <w:r>
                <w:rPr>
                  <w:rFonts w:ascii="Arial" w:hAnsi="Arial" w:cs="Arial"/>
                  <w:sz w:val="20"/>
                  <w:szCs w:val="20"/>
                  <w:lang w:val="en-AU"/>
                </w:rPr>
                <w:t>0</w:t>
              </w:r>
            </w:ins>
            <w:ins w:id="1940" w:author="Arjan" w:date="2014-09-08T18:44:00Z">
              <w:r w:rsidRPr="003E7E75">
                <w:rPr>
                  <w:rFonts w:ascii="Arial" w:eastAsia="Times New Roman" w:hAnsi="Arial" w:cs="Arial"/>
                  <w:color w:val="000000"/>
                  <w:sz w:val="20"/>
                  <w:szCs w:val="20"/>
                </w:rPr>
                <w:t xml:space="preserve"> - </w:t>
              </w:r>
              <w:r w:rsidR="008F2B4B" w:rsidRPr="003E7E75">
                <w:rPr>
                  <w:rFonts w:ascii="Arial" w:eastAsia="Times New Roman" w:hAnsi="Arial" w:cs="Arial"/>
                  <w:color w:val="000000"/>
                  <w:sz w:val="20"/>
                  <w:szCs w:val="20"/>
                </w:rPr>
                <w:fldChar w:fldCharType="begin" w:fldLock="1"/>
              </w:r>
              <w:r w:rsidRPr="003E7E75">
                <w:rPr>
                  <w:rFonts w:ascii="Arial" w:eastAsia="Times New Roman" w:hAnsi="Arial" w:cs="Arial"/>
                  <w:color w:val="000000"/>
                  <w:sz w:val="20"/>
                  <w:szCs w:val="20"/>
                </w:rPr>
                <w:instrText>MERGEFIELD Att.UpperBound</w:instrText>
              </w:r>
              <w:r w:rsidR="008F2B4B" w:rsidRPr="003E7E75">
                <w:rPr>
                  <w:rFonts w:ascii="Arial" w:eastAsia="Times New Roman" w:hAnsi="Arial" w:cs="Arial"/>
                  <w:color w:val="000000"/>
                  <w:sz w:val="20"/>
                  <w:szCs w:val="20"/>
                </w:rPr>
                <w:fldChar w:fldCharType="separate"/>
              </w:r>
              <w:r w:rsidRPr="003E7E75">
                <w:rPr>
                  <w:rFonts w:ascii="Arial" w:eastAsia="Times New Roman" w:hAnsi="Arial" w:cs="Arial"/>
                  <w:color w:val="000000"/>
                  <w:sz w:val="20"/>
                  <w:szCs w:val="20"/>
                </w:rPr>
                <w:t>1</w:t>
              </w:r>
              <w:r w:rsidR="008F2B4B" w:rsidRPr="003E7E75">
                <w:rPr>
                  <w:rFonts w:ascii="Arial" w:eastAsia="Times New Roman" w:hAnsi="Arial" w:cs="Arial"/>
                  <w:color w:val="000000"/>
                  <w:sz w:val="20"/>
                  <w:szCs w:val="20"/>
                </w:rPr>
                <w:fldChar w:fldCharType="end"/>
              </w:r>
            </w:ins>
          </w:p>
        </w:tc>
      </w:tr>
      <w:tr w:rsidR="0058622B" w:rsidRPr="003E7E75" w:rsidTr="003C376A">
        <w:trPr>
          <w:trHeight w:val="230"/>
          <w:ins w:id="1941"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42"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43" w:author="Arjan" w:date="2014-09-08T18:44:00Z"/>
                <w:rFonts w:ascii="Arial" w:eastAsia="Times New Roman" w:hAnsi="Arial" w:cs="Arial"/>
                <w:b/>
                <w:bCs/>
                <w:color w:val="000000"/>
                <w:sz w:val="20"/>
                <w:szCs w:val="20"/>
              </w:rPr>
            </w:pPr>
          </w:p>
        </w:tc>
      </w:tr>
      <w:tr w:rsidR="0058622B" w:rsidRPr="003E7E75" w:rsidTr="003C376A">
        <w:trPr>
          <w:trHeight w:val="230"/>
          <w:ins w:id="1944"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45" w:author="Arjan" w:date="2014-09-08T18:44:00Z"/>
                <w:rFonts w:ascii="Arial" w:eastAsia="Times New Roman" w:hAnsi="Arial" w:cs="Arial"/>
                <w:color w:val="000000"/>
                <w:sz w:val="20"/>
                <w:szCs w:val="20"/>
              </w:rPr>
            </w:pPr>
            <w:ins w:id="1946" w:author="Arjan" w:date="2014-09-08T18:44:00Z">
              <w:r w:rsidRPr="003E7E75">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47" w:author="Arjan" w:date="2014-09-08T18:44:00Z"/>
                <w:rFonts w:ascii="Arial" w:eastAsia="Times New Roman" w:hAnsi="Arial" w:cs="Arial"/>
                <w:color w:val="000000"/>
                <w:sz w:val="20"/>
                <w:szCs w:val="20"/>
              </w:rPr>
            </w:pPr>
            <w:ins w:id="1948" w:author="Arjan" w:date="2014-09-08T18:44:00Z">
              <w:r w:rsidRPr="003E7E75">
                <w:rPr>
                  <w:rFonts w:ascii="Arial" w:eastAsia="Times New Roman" w:hAnsi="Arial" w:cs="Arial"/>
                  <w:color w:val="000000"/>
                  <w:sz w:val="20"/>
                  <w:szCs w:val="20"/>
                </w:rPr>
                <w:t>Gemeentelijk basisgegeven</w:t>
              </w:r>
            </w:ins>
          </w:p>
        </w:tc>
      </w:tr>
      <w:tr w:rsidR="0058622B" w:rsidRPr="003E7E75" w:rsidTr="003C376A">
        <w:trPr>
          <w:trHeight w:val="230"/>
          <w:ins w:id="1949"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50"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51" w:author="Arjan" w:date="2014-09-08T18:44:00Z"/>
                <w:rFonts w:ascii="Arial" w:eastAsia="Times New Roman" w:hAnsi="Arial" w:cs="Arial"/>
                <w:b/>
                <w:bCs/>
                <w:color w:val="000000"/>
                <w:sz w:val="20"/>
                <w:szCs w:val="20"/>
              </w:rPr>
            </w:pPr>
          </w:p>
        </w:tc>
      </w:tr>
      <w:tr w:rsidR="0058622B" w:rsidRPr="003E7E75" w:rsidTr="003C376A">
        <w:trPr>
          <w:trHeight w:val="230"/>
          <w:ins w:id="1952" w:author="Arjan" w:date="2014-09-08T18:44:00Z"/>
        </w:trPr>
        <w:tc>
          <w:tcPr>
            <w:tcW w:w="369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53" w:author="Arjan" w:date="2014-09-08T18:44:00Z"/>
                <w:rFonts w:ascii="Arial" w:eastAsia="Times New Roman" w:hAnsi="Arial" w:cs="Arial"/>
                <w:b/>
                <w:bCs/>
                <w:color w:val="000000"/>
                <w:sz w:val="20"/>
                <w:szCs w:val="20"/>
              </w:rPr>
            </w:pPr>
            <w:ins w:id="1954" w:author="Arjan" w:date="2014-09-08T18:44:00Z">
              <w:r w:rsidRPr="003E7E75">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58622B" w:rsidRPr="003E7E75" w:rsidRDefault="0058622B" w:rsidP="003C376A">
            <w:pPr>
              <w:autoSpaceDE w:val="0"/>
              <w:autoSpaceDN w:val="0"/>
              <w:adjustRightInd w:val="0"/>
              <w:spacing w:after="0" w:line="240" w:lineRule="auto"/>
              <w:rPr>
                <w:ins w:id="1955" w:author="Arjan" w:date="2014-09-08T18:44:00Z"/>
                <w:rFonts w:ascii="Arial" w:eastAsia="Times New Roman" w:hAnsi="Arial" w:cs="Arial"/>
                <w:b/>
                <w:bCs/>
                <w:color w:val="000000"/>
                <w:sz w:val="20"/>
                <w:szCs w:val="20"/>
              </w:rPr>
            </w:pPr>
            <w:ins w:id="1956" w:author="Arjan" w:date="2014-09-08T18:44:00Z">
              <w:r w:rsidRPr="003E7E75">
                <w:rPr>
                  <w:rFonts w:ascii="Arial" w:eastAsia="Times New Roman" w:hAnsi="Arial" w:cs="Arial"/>
                  <w:b/>
                  <w:bCs/>
                  <w:color w:val="000000"/>
                  <w:sz w:val="20"/>
                  <w:szCs w:val="20"/>
                </w:rPr>
                <w:t>-</w:t>
              </w:r>
            </w:ins>
          </w:p>
        </w:tc>
      </w:tr>
    </w:tbl>
    <w:p w:rsidR="0058622B" w:rsidRDefault="0058622B" w:rsidP="00ED4564"/>
    <w:p w:rsidR="00CB6684" w:rsidRDefault="00CB6684" w:rsidP="00CB6684">
      <w:pPr>
        <w:pStyle w:val="Kop3"/>
      </w:pPr>
      <w:bookmarkStart w:id="1957" w:name="_Toc398129679"/>
      <w:r>
        <w:t>Status en versie</w:t>
      </w:r>
      <w:bookmarkEnd w:id="1957"/>
    </w:p>
    <w:p w:rsidR="006B0CA1" w:rsidRPr="00DD0F4F" w:rsidRDefault="00CB6684" w:rsidP="006B0CA1">
      <w:pPr>
        <w:rPr>
          <w:lang w:val="nl-NL"/>
        </w:rPr>
      </w:pPr>
      <w:r w:rsidRPr="00DD0F4F">
        <w:rPr>
          <w:lang w:val="nl-NL"/>
        </w:rPr>
        <w:t>De attribuutsoorten Status en Versie zijn verplaatst van ENKELVOUDIG INFORMATIEOBJECT naar INFORMATIEOBJECT. Zie voor de redenen hiervoor par. 2.</w:t>
      </w:r>
      <w:r w:rsidR="002D46B6" w:rsidRPr="00DD0F4F">
        <w:rPr>
          <w:lang w:val="nl-NL"/>
        </w:rPr>
        <w:t>4</w:t>
      </w:r>
      <w:r w:rsidRPr="00DD0F4F">
        <w:rPr>
          <w:lang w:val="nl-NL"/>
        </w:rPr>
        <w:t>.2.</w:t>
      </w:r>
    </w:p>
    <w:p w:rsidR="00CB6684" w:rsidRPr="00DD0F4F" w:rsidRDefault="00CB6684" w:rsidP="006B0CA1">
      <w:pPr>
        <w:rPr>
          <w:lang w:val="nl-NL"/>
        </w:rPr>
      </w:pPr>
      <w:r w:rsidRPr="00DD0F4F">
        <w:rPr>
          <w:lang w:val="nl-NL"/>
        </w:rPr>
        <w:t>Het attribuutsoort Status is gewijzigd. We gaan hierop in de volgende paragraaf in.</w:t>
      </w:r>
    </w:p>
    <w:p w:rsidR="00CB6684" w:rsidRPr="00DD0F4F" w:rsidRDefault="00CB6684" w:rsidP="006B0CA1">
      <w:pPr>
        <w:rPr>
          <w:ins w:id="1958" w:author="Arjan" w:date="2014-01-22T14:53:00Z"/>
          <w:lang w:val="nl-NL"/>
        </w:rPr>
      </w:pPr>
      <w:r w:rsidRPr="00DD0F4F">
        <w:rPr>
          <w:lang w:val="nl-NL"/>
        </w:rPr>
        <w:t>Het attribuutsoort Versie is semantisch ongewijzigd.</w:t>
      </w:r>
    </w:p>
    <w:p w:rsidR="00660E22" w:rsidRPr="002627FD" w:rsidRDefault="008F2B4B" w:rsidP="00660E22">
      <w:pPr>
        <w:pStyle w:val="Kop41"/>
        <w:rPr>
          <w:ins w:id="1959" w:author="Arjan" w:date="2014-01-22T14:53:00Z"/>
          <w:rFonts w:eastAsia="Times New Roman"/>
          <w:shd w:val="clear" w:color="auto" w:fill="auto"/>
          <w:lang w:val="nl-NL"/>
        </w:rPr>
      </w:pPr>
      <w:ins w:id="1960" w:author="Arjan" w:date="2014-01-22T14:53:00Z">
        <w:r>
          <w:rPr>
            <w:b w:val="0"/>
            <w:bCs w:val="0"/>
            <w:color w:val="auto"/>
            <w:sz w:val="20"/>
            <w:szCs w:val="20"/>
            <w:shd w:val="clear" w:color="auto" w:fill="auto"/>
          </w:rPr>
          <w:fldChar w:fldCharType="begin" w:fldLock="1"/>
        </w:r>
        <w:r w:rsidR="00660E22">
          <w:rPr>
            <w:b w:val="0"/>
            <w:bCs w:val="0"/>
            <w:color w:val="auto"/>
            <w:sz w:val="20"/>
            <w:szCs w:val="20"/>
            <w:shd w:val="clear" w:color="auto" w:fill="auto"/>
          </w:rPr>
          <w:instrText xml:space="preserve">MERGEFIELD </w:instrText>
        </w:r>
        <w:r w:rsidR="00660E22">
          <w:rPr>
            <w:rFonts w:eastAsia="Times New Roman"/>
            <w:shd w:val="clear" w:color="auto" w:fill="auto"/>
            <w:lang w:val="nl-NL"/>
          </w:rPr>
          <w:instrText>Att.Stereotype</w:instrText>
        </w:r>
        <w:r>
          <w:rPr>
            <w:b w:val="0"/>
            <w:bCs w:val="0"/>
            <w:color w:val="auto"/>
            <w:sz w:val="20"/>
            <w:szCs w:val="20"/>
            <w:shd w:val="clear" w:color="auto" w:fill="auto"/>
          </w:rPr>
          <w:fldChar w:fldCharType="separate"/>
        </w:r>
        <w:r w:rsidR="00660E22">
          <w:rPr>
            <w:rFonts w:eastAsia="Times New Roman"/>
            <w:shd w:val="clear" w:color="auto" w:fill="auto"/>
            <w:lang w:val="nl-NL"/>
          </w:rPr>
          <w:t>«Attribuutsoort»</w:t>
        </w:r>
        <w:r>
          <w:rPr>
            <w:b w:val="0"/>
            <w:bCs w:val="0"/>
            <w:color w:val="auto"/>
            <w:sz w:val="20"/>
            <w:szCs w:val="20"/>
            <w:shd w:val="clear" w:color="auto" w:fill="auto"/>
          </w:rPr>
          <w:fldChar w:fldCharType="end"/>
        </w:r>
        <w:r w:rsidR="00660E22">
          <w:rPr>
            <w:rFonts w:eastAsia="Times New Roman"/>
            <w:shd w:val="clear" w:color="auto" w:fill="auto"/>
            <w:lang w:val="nl-NL"/>
          </w:rPr>
          <w:t xml:space="preserve"> </w:t>
        </w:r>
      </w:ins>
      <w:ins w:id="1961" w:author="Arjan" w:date="2014-01-22T15:09:00Z">
        <w:r w:rsidR="00CB6684">
          <w:rPr>
            <w:rFonts w:eastAsia="Times New Roman"/>
            <w:shd w:val="clear" w:color="auto" w:fill="auto"/>
            <w:lang w:val="nl-NL"/>
          </w:rPr>
          <w:t>V</w:t>
        </w:r>
      </w:ins>
      <w:ins w:id="1962" w:author="Arjan" w:date="2014-01-22T14:53:00Z">
        <w:r w:rsidR="00660E22">
          <w:rPr>
            <w:rFonts w:eastAsia="Times New Roman"/>
            <w:shd w:val="clear" w:color="auto" w:fill="auto"/>
            <w:lang w:val="nl-NL"/>
          </w:rPr>
          <w:t>ersie</w:t>
        </w:r>
      </w:ins>
    </w:p>
    <w:tbl>
      <w:tblPr>
        <w:tblW w:w="9356" w:type="dxa"/>
        <w:tblInd w:w="108" w:type="dxa"/>
        <w:tblLayout w:type="fixed"/>
        <w:tblCellMar>
          <w:top w:w="113" w:type="dxa"/>
        </w:tblCellMar>
        <w:tblLook w:val="0000" w:firstRow="0" w:lastRow="0" w:firstColumn="0" w:lastColumn="0" w:noHBand="0" w:noVBand="0"/>
      </w:tblPr>
      <w:tblGrid>
        <w:gridCol w:w="3828"/>
        <w:gridCol w:w="5528"/>
      </w:tblGrid>
      <w:tr w:rsidR="00660E22" w:rsidTr="00CB6684">
        <w:trPr>
          <w:cantSplit/>
          <w:ins w:id="1963"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1964" w:author="Arjan" w:date="2014-01-22T14:53:00Z"/>
                <w:rFonts w:ascii="Arial" w:eastAsia="Times New Roman" w:hAnsi="Arial" w:cs="Arial"/>
                <w:b/>
                <w:bCs/>
                <w:color w:val="000000"/>
                <w:sz w:val="20"/>
                <w:szCs w:val="20"/>
              </w:rPr>
            </w:pPr>
            <w:ins w:id="1965" w:author="Arjan" w:date="2014-01-22T14:53:00Z">
              <w:r w:rsidRPr="00922EA9">
                <w:rPr>
                  <w:rFonts w:ascii="Arial" w:eastAsia="Times New Roman" w:hAnsi="Arial" w:cs="Arial"/>
                  <w:b/>
                  <w:bCs/>
                  <w:color w:val="000000"/>
                  <w:sz w:val="20"/>
                  <w:szCs w:val="20"/>
                </w:rPr>
                <w:t>Naam attribuutsoort</w:t>
              </w:r>
            </w:ins>
          </w:p>
        </w:tc>
        <w:tc>
          <w:tcPr>
            <w:tcW w:w="5528" w:type="dxa"/>
            <w:shd w:val="clear" w:color="auto" w:fill="auto"/>
          </w:tcPr>
          <w:p w:rsidR="00660E22" w:rsidRPr="00922EA9" w:rsidRDefault="00660E22" w:rsidP="00CB6684">
            <w:pPr>
              <w:tabs>
                <w:tab w:val="left" w:pos="284"/>
              </w:tabs>
              <w:autoSpaceDE w:val="0"/>
              <w:autoSpaceDN w:val="0"/>
              <w:adjustRightInd w:val="0"/>
              <w:spacing w:after="0" w:line="240" w:lineRule="auto"/>
              <w:rPr>
                <w:ins w:id="1966" w:author="Arjan" w:date="2014-01-22T14:53:00Z"/>
                <w:rFonts w:ascii="Arial" w:eastAsia="Times New Roman" w:hAnsi="Arial" w:cs="Arial"/>
                <w:color w:val="000000"/>
                <w:sz w:val="20"/>
                <w:szCs w:val="20"/>
              </w:rPr>
            </w:pPr>
            <w:ins w:id="1967" w:author="Arjan" w:date="2014-01-22T14:53:00Z">
              <w:r w:rsidRPr="00922EA9">
                <w:rPr>
                  <w:rFonts w:ascii="Arial" w:eastAsia="Times New Roman" w:hAnsi="Arial" w:cs="Arial"/>
                  <w:color w:val="000000"/>
                  <w:sz w:val="20"/>
                  <w:szCs w:val="20"/>
                </w:rPr>
                <w:t>Documentversie</w:t>
              </w:r>
            </w:ins>
          </w:p>
        </w:tc>
      </w:tr>
      <w:tr w:rsidR="00660E22" w:rsidTr="00CB6684">
        <w:trPr>
          <w:cantSplit/>
          <w:ins w:id="1968"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1969" w:author="Arjan" w:date="2014-01-22T14:53:00Z"/>
                <w:rFonts w:ascii="Arial" w:eastAsia="Times New Roman" w:hAnsi="Arial" w:cs="Arial"/>
                <w:b/>
                <w:bCs/>
                <w:color w:val="000000"/>
                <w:sz w:val="20"/>
                <w:szCs w:val="20"/>
              </w:rPr>
            </w:pPr>
            <w:ins w:id="1970" w:author="Arjan" w:date="2014-01-22T14:53:00Z">
              <w:r w:rsidRPr="00922EA9">
                <w:rPr>
                  <w:rFonts w:ascii="Arial" w:eastAsia="Times New Roman" w:hAnsi="Arial" w:cs="Arial"/>
                  <w:b/>
                  <w:bCs/>
                  <w:color w:val="000000"/>
                  <w:sz w:val="20"/>
                  <w:szCs w:val="20"/>
                </w:rPr>
                <w:t>Herkomst attribuutsoort</w:t>
              </w:r>
            </w:ins>
          </w:p>
        </w:tc>
        <w:tc>
          <w:tcPr>
            <w:tcW w:w="5528" w:type="dxa"/>
            <w:shd w:val="clear" w:color="auto" w:fill="auto"/>
          </w:tcPr>
          <w:p w:rsidR="00660E22" w:rsidRPr="00922EA9" w:rsidRDefault="00660E22" w:rsidP="00CB6684">
            <w:pPr>
              <w:tabs>
                <w:tab w:val="left" w:pos="284"/>
              </w:tabs>
              <w:autoSpaceDE w:val="0"/>
              <w:autoSpaceDN w:val="0"/>
              <w:adjustRightInd w:val="0"/>
              <w:spacing w:after="0" w:line="240" w:lineRule="auto"/>
              <w:rPr>
                <w:ins w:id="1971" w:author="Arjan" w:date="2014-01-22T14:53:00Z"/>
                <w:rFonts w:ascii="Arial" w:eastAsia="Times New Roman" w:hAnsi="Arial" w:cs="Arial"/>
                <w:color w:val="000000"/>
                <w:sz w:val="20"/>
                <w:szCs w:val="20"/>
              </w:rPr>
            </w:pPr>
            <w:ins w:id="1972" w:author="Arjan" w:date="2014-01-22T14:53:00Z">
              <w:r w:rsidRPr="00922EA9">
                <w:rPr>
                  <w:rFonts w:ascii="Arial" w:eastAsia="Times New Roman" w:hAnsi="Arial" w:cs="Arial"/>
                  <w:color w:val="000000"/>
                  <w:sz w:val="20"/>
                  <w:szCs w:val="20"/>
                </w:rPr>
                <w:t>KING</w:t>
              </w:r>
            </w:ins>
          </w:p>
        </w:tc>
      </w:tr>
      <w:tr w:rsidR="00660E22" w:rsidTr="00CB6684">
        <w:trPr>
          <w:cantSplit/>
          <w:ins w:id="1973"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1974" w:author="Arjan" w:date="2014-01-22T14:53:00Z"/>
                <w:rFonts w:ascii="Arial" w:eastAsia="Times New Roman" w:hAnsi="Arial" w:cs="Arial"/>
                <w:b/>
                <w:bCs/>
                <w:color w:val="000000"/>
                <w:sz w:val="20"/>
                <w:szCs w:val="20"/>
              </w:rPr>
            </w:pPr>
            <w:ins w:id="1975" w:author="Arjan" w:date="2014-01-22T14:53:00Z">
              <w:r w:rsidRPr="00922EA9">
                <w:rPr>
                  <w:rFonts w:ascii="Arial" w:eastAsia="Times New Roman" w:hAnsi="Arial" w:cs="Arial"/>
                  <w:b/>
                  <w:bCs/>
                  <w:color w:val="000000"/>
                  <w:sz w:val="20"/>
                  <w:szCs w:val="20"/>
                </w:rPr>
                <w:t xml:space="preserve">Code attribuutsoort </w:t>
              </w:r>
            </w:ins>
          </w:p>
        </w:tc>
        <w:tc>
          <w:tcPr>
            <w:tcW w:w="5528" w:type="dxa"/>
            <w:shd w:val="clear" w:color="auto" w:fill="auto"/>
          </w:tcPr>
          <w:p w:rsidR="00660E22" w:rsidRPr="00922EA9" w:rsidRDefault="00660E22" w:rsidP="00CB6684">
            <w:pPr>
              <w:tabs>
                <w:tab w:val="left" w:pos="284"/>
              </w:tabs>
              <w:autoSpaceDE w:val="0"/>
              <w:autoSpaceDN w:val="0"/>
              <w:adjustRightInd w:val="0"/>
              <w:spacing w:after="0" w:line="240" w:lineRule="auto"/>
              <w:rPr>
                <w:ins w:id="1976" w:author="Arjan" w:date="2014-01-22T14:53:00Z"/>
                <w:rFonts w:ascii="Arial" w:eastAsia="Times New Roman" w:hAnsi="Arial" w:cs="Arial"/>
                <w:color w:val="000000"/>
                <w:sz w:val="20"/>
                <w:szCs w:val="20"/>
              </w:rPr>
            </w:pPr>
          </w:p>
        </w:tc>
      </w:tr>
      <w:tr w:rsidR="00660E22" w:rsidTr="00CB6684">
        <w:trPr>
          <w:cantSplit/>
          <w:ins w:id="1977"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1978" w:author="Arjan" w:date="2014-01-22T14:53:00Z"/>
                <w:rFonts w:ascii="Arial" w:eastAsia="Times New Roman" w:hAnsi="Arial" w:cs="Arial"/>
                <w:b/>
                <w:bCs/>
                <w:color w:val="000000"/>
                <w:sz w:val="20"/>
                <w:szCs w:val="20"/>
              </w:rPr>
            </w:pPr>
            <w:ins w:id="1979" w:author="Arjan" w:date="2014-01-22T14:53:00Z">
              <w:r w:rsidRPr="00922EA9">
                <w:rPr>
                  <w:rFonts w:ascii="Arial" w:eastAsia="Times New Roman" w:hAnsi="Arial" w:cs="Arial"/>
                  <w:b/>
                  <w:bCs/>
                  <w:color w:val="000000"/>
                  <w:sz w:val="20"/>
                  <w:szCs w:val="20"/>
                </w:rPr>
                <w:t>XML-tag attribuutsoort</w:t>
              </w:r>
            </w:ins>
          </w:p>
        </w:tc>
        <w:tc>
          <w:tcPr>
            <w:tcW w:w="5528" w:type="dxa"/>
            <w:shd w:val="clear" w:color="auto" w:fill="auto"/>
          </w:tcPr>
          <w:p w:rsidR="00660E22" w:rsidRPr="00922EA9" w:rsidRDefault="00660E22" w:rsidP="00CB6684">
            <w:pPr>
              <w:tabs>
                <w:tab w:val="left" w:pos="284"/>
              </w:tabs>
              <w:autoSpaceDE w:val="0"/>
              <w:autoSpaceDN w:val="0"/>
              <w:adjustRightInd w:val="0"/>
              <w:spacing w:after="0" w:line="240" w:lineRule="auto"/>
              <w:rPr>
                <w:ins w:id="1980" w:author="Arjan" w:date="2014-01-22T14:53:00Z"/>
                <w:rFonts w:ascii="Arial" w:eastAsia="Times New Roman" w:hAnsi="Arial" w:cs="Arial"/>
                <w:color w:val="000000"/>
                <w:sz w:val="20"/>
                <w:szCs w:val="20"/>
              </w:rPr>
            </w:pPr>
            <w:ins w:id="1981" w:author="Arjan" w:date="2014-01-22T14:53:00Z">
              <w:r w:rsidRPr="00922EA9">
                <w:rPr>
                  <w:rFonts w:ascii="Arial" w:eastAsia="Times New Roman" w:hAnsi="Arial" w:cs="Arial"/>
                  <w:color w:val="000000"/>
                  <w:sz w:val="20"/>
                  <w:szCs w:val="20"/>
                </w:rPr>
                <w:t>versie</w:t>
              </w:r>
            </w:ins>
          </w:p>
        </w:tc>
      </w:tr>
      <w:tr w:rsidR="00660E22" w:rsidRPr="005E066D" w:rsidTr="00CB6684">
        <w:trPr>
          <w:cantSplit/>
          <w:ins w:id="1982"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1983" w:author="Arjan" w:date="2014-01-22T14:53:00Z"/>
                <w:rFonts w:ascii="Arial" w:eastAsia="Times New Roman" w:hAnsi="Arial" w:cs="Arial"/>
                <w:b/>
                <w:bCs/>
                <w:color w:val="000000"/>
                <w:sz w:val="20"/>
                <w:szCs w:val="20"/>
              </w:rPr>
            </w:pPr>
            <w:ins w:id="1984" w:author="Arjan" w:date="2014-01-22T14:53:00Z">
              <w:r w:rsidRPr="00922EA9">
                <w:rPr>
                  <w:rFonts w:ascii="Arial" w:eastAsia="Times New Roman" w:hAnsi="Arial" w:cs="Arial"/>
                  <w:b/>
                  <w:bCs/>
                  <w:color w:val="000000"/>
                  <w:sz w:val="20"/>
                  <w:szCs w:val="20"/>
                </w:rPr>
                <w:t>Definitie attribuutsoort</w:t>
              </w:r>
            </w:ins>
          </w:p>
        </w:tc>
        <w:tc>
          <w:tcPr>
            <w:tcW w:w="5528" w:type="dxa"/>
            <w:shd w:val="clear" w:color="auto" w:fill="auto"/>
          </w:tcPr>
          <w:p w:rsidR="00660E22" w:rsidRPr="00DD0F4F" w:rsidRDefault="00660E22" w:rsidP="00CB6684">
            <w:pPr>
              <w:tabs>
                <w:tab w:val="left" w:pos="284"/>
              </w:tabs>
              <w:autoSpaceDE w:val="0"/>
              <w:autoSpaceDN w:val="0"/>
              <w:adjustRightInd w:val="0"/>
              <w:spacing w:after="0" w:line="240" w:lineRule="auto"/>
              <w:rPr>
                <w:ins w:id="1985" w:author="Arjan" w:date="2014-01-22T14:53:00Z"/>
                <w:rFonts w:ascii="Arial" w:eastAsia="Times New Roman" w:hAnsi="Arial" w:cs="Arial"/>
                <w:color w:val="000000"/>
                <w:sz w:val="20"/>
                <w:szCs w:val="20"/>
                <w:lang w:val="nl-NL"/>
              </w:rPr>
            </w:pPr>
            <w:ins w:id="1986" w:author="Arjan" w:date="2014-01-22T14:53:00Z">
              <w:r w:rsidRPr="00DD0F4F">
                <w:rPr>
                  <w:rFonts w:ascii="Arial" w:eastAsia="Times New Roman" w:hAnsi="Arial" w:cs="Arial"/>
                  <w:color w:val="000000"/>
                  <w:sz w:val="20"/>
                  <w:szCs w:val="20"/>
                  <w:lang w:val="nl-NL"/>
                </w:rPr>
                <w:t xml:space="preserve">Aanduiding van de bewerkingsfase van het </w:t>
              </w:r>
            </w:ins>
            <w:ins w:id="1987" w:author="Arjan" w:date="2014-01-22T15:09:00Z">
              <w:r w:rsidR="00CB6684" w:rsidRPr="00DD0F4F">
                <w:rPr>
                  <w:rFonts w:ascii="Arial" w:eastAsia="Times New Roman" w:hAnsi="Arial" w:cs="Arial"/>
                  <w:color w:val="000000"/>
                  <w:sz w:val="20"/>
                  <w:szCs w:val="20"/>
                  <w:lang w:val="nl-NL"/>
                </w:rPr>
                <w:t>INFORMATIEOBJECT</w:t>
              </w:r>
            </w:ins>
          </w:p>
        </w:tc>
      </w:tr>
      <w:tr w:rsidR="00660E22" w:rsidTr="00CB6684">
        <w:trPr>
          <w:cantSplit/>
          <w:ins w:id="1988"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1989" w:author="Arjan" w:date="2014-01-22T14:53:00Z"/>
                <w:rFonts w:ascii="Arial" w:eastAsia="Times New Roman" w:hAnsi="Arial" w:cs="Arial"/>
                <w:b/>
                <w:bCs/>
                <w:color w:val="000000"/>
                <w:sz w:val="20"/>
                <w:szCs w:val="20"/>
              </w:rPr>
            </w:pPr>
            <w:ins w:id="1990" w:author="Arjan" w:date="2014-01-22T14:53:00Z">
              <w:r w:rsidRPr="00922EA9">
                <w:rPr>
                  <w:rFonts w:ascii="Arial" w:eastAsia="Times New Roman" w:hAnsi="Arial" w:cs="Arial"/>
                  <w:b/>
                  <w:bCs/>
                  <w:color w:val="000000"/>
                  <w:sz w:val="20"/>
                  <w:szCs w:val="20"/>
                </w:rPr>
                <w:t>Herkomst definitie attribuutsoort</w:t>
              </w:r>
            </w:ins>
          </w:p>
        </w:tc>
        <w:tc>
          <w:tcPr>
            <w:tcW w:w="5528" w:type="dxa"/>
            <w:shd w:val="clear" w:color="auto" w:fill="auto"/>
          </w:tcPr>
          <w:p w:rsidR="00660E22" w:rsidRPr="00922EA9" w:rsidRDefault="00660E22" w:rsidP="00CB6684">
            <w:pPr>
              <w:tabs>
                <w:tab w:val="left" w:pos="284"/>
              </w:tabs>
              <w:autoSpaceDE w:val="0"/>
              <w:autoSpaceDN w:val="0"/>
              <w:adjustRightInd w:val="0"/>
              <w:spacing w:after="0" w:line="240" w:lineRule="auto"/>
              <w:rPr>
                <w:ins w:id="1991" w:author="Arjan" w:date="2014-01-22T14:53:00Z"/>
                <w:rFonts w:ascii="Arial" w:eastAsia="Times New Roman" w:hAnsi="Arial" w:cs="Arial"/>
                <w:color w:val="000000"/>
                <w:sz w:val="20"/>
                <w:szCs w:val="20"/>
              </w:rPr>
            </w:pPr>
            <w:ins w:id="1992" w:author="Arjan" w:date="2014-01-22T14:53:00Z">
              <w:r w:rsidRPr="00922EA9">
                <w:rPr>
                  <w:rFonts w:ascii="Arial" w:eastAsia="Times New Roman" w:hAnsi="Arial" w:cs="Arial"/>
                  <w:color w:val="000000"/>
                  <w:sz w:val="20"/>
                  <w:szCs w:val="20"/>
                </w:rPr>
                <w:t>KING</w:t>
              </w:r>
            </w:ins>
          </w:p>
        </w:tc>
      </w:tr>
      <w:tr w:rsidR="00660E22" w:rsidTr="00CB6684">
        <w:trPr>
          <w:cantSplit/>
          <w:ins w:id="1993"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1994" w:author="Arjan" w:date="2014-01-22T14:53:00Z"/>
                <w:rFonts w:ascii="Arial" w:eastAsia="Times New Roman" w:hAnsi="Arial" w:cs="Arial"/>
                <w:b/>
                <w:bCs/>
                <w:color w:val="000000"/>
                <w:sz w:val="20"/>
                <w:szCs w:val="20"/>
              </w:rPr>
            </w:pPr>
            <w:ins w:id="1995" w:author="Arjan" w:date="2014-01-22T14:53:00Z">
              <w:r w:rsidRPr="00922EA9">
                <w:rPr>
                  <w:rFonts w:ascii="Arial" w:eastAsia="Times New Roman" w:hAnsi="Arial" w:cs="Arial"/>
                  <w:b/>
                  <w:bCs/>
                  <w:color w:val="000000"/>
                  <w:sz w:val="20"/>
                  <w:szCs w:val="20"/>
                </w:rPr>
                <w:t>Datum opname attribuutsoort</w:t>
              </w:r>
            </w:ins>
          </w:p>
        </w:tc>
        <w:tc>
          <w:tcPr>
            <w:tcW w:w="5528" w:type="dxa"/>
            <w:shd w:val="clear" w:color="auto" w:fill="auto"/>
          </w:tcPr>
          <w:p w:rsidR="00660E22" w:rsidRPr="00922EA9" w:rsidRDefault="00CB6684" w:rsidP="00CB6684">
            <w:pPr>
              <w:tabs>
                <w:tab w:val="left" w:pos="284"/>
              </w:tabs>
              <w:autoSpaceDE w:val="0"/>
              <w:autoSpaceDN w:val="0"/>
              <w:adjustRightInd w:val="0"/>
              <w:spacing w:after="0" w:line="240" w:lineRule="auto"/>
              <w:rPr>
                <w:ins w:id="1996" w:author="Arjan" w:date="2014-01-22T14:53:00Z"/>
                <w:rFonts w:ascii="Arial" w:eastAsia="Times New Roman" w:hAnsi="Arial" w:cs="Arial"/>
                <w:color w:val="000000"/>
                <w:sz w:val="20"/>
                <w:szCs w:val="20"/>
              </w:rPr>
            </w:pPr>
            <w:ins w:id="1997" w:author="Arjan" w:date="2014-01-22T15:09:00Z">
              <w:r>
                <w:rPr>
                  <w:rFonts w:ascii="Arial" w:eastAsia="Times New Roman" w:hAnsi="Arial" w:cs="Arial"/>
                  <w:color w:val="000000"/>
                  <w:sz w:val="20"/>
                  <w:szCs w:val="20"/>
                </w:rPr>
                <w:t>15-12-2013</w:t>
              </w:r>
            </w:ins>
          </w:p>
        </w:tc>
      </w:tr>
      <w:tr w:rsidR="00660E22" w:rsidRPr="005E066D" w:rsidTr="00CB6684">
        <w:trPr>
          <w:cantSplit/>
          <w:ins w:id="1998"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1999" w:author="Arjan" w:date="2014-01-22T14:53:00Z"/>
                <w:rFonts w:ascii="Arial" w:eastAsia="Times New Roman" w:hAnsi="Arial" w:cs="Arial"/>
                <w:b/>
                <w:bCs/>
                <w:color w:val="000000"/>
                <w:sz w:val="20"/>
                <w:szCs w:val="20"/>
              </w:rPr>
            </w:pPr>
            <w:ins w:id="2000" w:author="Arjan" w:date="2014-01-22T14:53:00Z">
              <w:r w:rsidRPr="00922EA9">
                <w:rPr>
                  <w:rFonts w:ascii="Arial" w:eastAsia="Times New Roman" w:hAnsi="Arial" w:cs="Arial"/>
                  <w:b/>
                  <w:bCs/>
                  <w:color w:val="000000"/>
                  <w:sz w:val="20"/>
                  <w:szCs w:val="20"/>
                </w:rPr>
                <w:t>Toelichting attribuutsoort</w:t>
              </w:r>
            </w:ins>
          </w:p>
        </w:tc>
        <w:tc>
          <w:tcPr>
            <w:tcW w:w="5528" w:type="dxa"/>
            <w:shd w:val="clear" w:color="auto" w:fill="auto"/>
          </w:tcPr>
          <w:p w:rsidR="00660E22" w:rsidRPr="00DD0F4F" w:rsidRDefault="00660E22" w:rsidP="00CB6684">
            <w:pPr>
              <w:tabs>
                <w:tab w:val="left" w:pos="284"/>
              </w:tabs>
              <w:autoSpaceDE w:val="0"/>
              <w:autoSpaceDN w:val="0"/>
              <w:adjustRightInd w:val="0"/>
              <w:spacing w:after="0" w:line="240" w:lineRule="auto"/>
              <w:rPr>
                <w:ins w:id="2001" w:author="Arjan" w:date="2014-01-22T14:53:00Z"/>
                <w:rFonts w:ascii="Arial" w:eastAsia="Times New Roman" w:hAnsi="Arial" w:cs="Arial"/>
                <w:color w:val="000000"/>
                <w:sz w:val="20"/>
                <w:szCs w:val="20"/>
                <w:lang w:val="nl-NL"/>
              </w:rPr>
            </w:pPr>
            <w:ins w:id="2002" w:author="Arjan" w:date="2014-01-22T14:53:00Z">
              <w:r w:rsidRPr="00DD0F4F">
                <w:rPr>
                  <w:rFonts w:ascii="Arial" w:eastAsia="Times New Roman" w:hAnsi="Arial" w:cs="Arial"/>
                  <w:color w:val="000000"/>
                  <w:sz w:val="20"/>
                  <w:szCs w:val="20"/>
                  <w:lang w:val="nl-NL"/>
                </w:rPr>
                <w:t xml:space="preserve">Het gaat hier om een versienummer zoals ‘0.2’ en 1.0’. </w:t>
              </w:r>
            </w:ins>
          </w:p>
          <w:p w:rsidR="001938EB" w:rsidRPr="00DD0F4F" w:rsidRDefault="00660E22" w:rsidP="001938EB">
            <w:pPr>
              <w:autoSpaceDE w:val="0"/>
              <w:autoSpaceDN w:val="0"/>
              <w:adjustRightInd w:val="0"/>
              <w:spacing w:after="0" w:line="240" w:lineRule="auto"/>
              <w:rPr>
                <w:ins w:id="2003" w:author="Arjan" w:date="2014-01-22T15:20:00Z"/>
                <w:rFonts w:ascii="Arial" w:eastAsia="Times New Roman" w:hAnsi="Arial" w:cs="Arial"/>
                <w:color w:val="000000"/>
                <w:sz w:val="20"/>
                <w:szCs w:val="20"/>
                <w:lang w:val="nl-NL"/>
              </w:rPr>
            </w:pPr>
            <w:ins w:id="2004" w:author="Arjan" w:date="2014-01-22T14:53:00Z">
              <w:r w:rsidRPr="00DD0F4F">
                <w:rPr>
                  <w:rFonts w:ascii="Arial" w:eastAsia="Times New Roman" w:hAnsi="Arial" w:cs="Arial"/>
                  <w:color w:val="000000"/>
                  <w:sz w:val="20"/>
                  <w:szCs w:val="20"/>
                  <w:lang w:val="nl-NL"/>
                </w:rPr>
                <w:t xml:space="preserve">Ofschoon we er voor gekozen hebben om zowel dit attribuuttype als het attribuuttype </w:t>
              </w:r>
            </w:ins>
            <w:ins w:id="2005" w:author="Arjan" w:date="2014-01-22T15:09:00Z">
              <w:r w:rsidR="00CB6684" w:rsidRPr="00DD0F4F">
                <w:rPr>
                  <w:rFonts w:ascii="Arial" w:eastAsia="Times New Roman" w:hAnsi="Arial" w:cs="Arial"/>
                  <w:color w:val="000000"/>
                  <w:sz w:val="20"/>
                  <w:szCs w:val="20"/>
                  <w:lang w:val="nl-NL"/>
                </w:rPr>
                <w:t>S</w:t>
              </w:r>
            </w:ins>
            <w:ins w:id="2006" w:author="Arjan" w:date="2014-01-22T14:53:00Z">
              <w:r w:rsidRPr="00DD0F4F">
                <w:rPr>
                  <w:rFonts w:ascii="Arial" w:eastAsia="Times New Roman" w:hAnsi="Arial" w:cs="Arial"/>
                  <w:color w:val="000000"/>
                  <w:sz w:val="20"/>
                  <w:szCs w:val="20"/>
                  <w:lang w:val="nl-NL"/>
                </w:rPr>
                <w:t xml:space="preserve">tatus optioneel te verklaren, ware het aan te bevelen bij elk </w:t>
              </w:r>
            </w:ins>
            <w:ins w:id="2007" w:author="Arjan" w:date="2014-01-22T15:09:00Z">
              <w:r w:rsidR="00CB6684" w:rsidRPr="00DD0F4F">
                <w:rPr>
                  <w:rFonts w:ascii="Arial" w:eastAsia="Times New Roman" w:hAnsi="Arial" w:cs="Arial"/>
                  <w:color w:val="000000"/>
                  <w:sz w:val="20"/>
                  <w:szCs w:val="20"/>
                  <w:lang w:val="nl-NL"/>
                </w:rPr>
                <w:t>informatieobject</w:t>
              </w:r>
            </w:ins>
            <w:ins w:id="2008" w:author="Arjan" w:date="2014-01-22T14:53:00Z">
              <w:r w:rsidRPr="00DD0F4F">
                <w:rPr>
                  <w:rFonts w:ascii="Arial" w:eastAsia="Times New Roman" w:hAnsi="Arial" w:cs="Arial"/>
                  <w:color w:val="000000"/>
                  <w:sz w:val="20"/>
                  <w:szCs w:val="20"/>
                  <w:lang w:val="nl-NL"/>
                </w:rPr>
                <w:t xml:space="preserve"> in ieder geval één van beide attributen van een waarde te voorzien.</w:t>
              </w:r>
            </w:ins>
            <w:ins w:id="2009" w:author="Arjan" w:date="2014-01-22T15:20:00Z">
              <w:r w:rsidR="001938EB" w:rsidRPr="00DD0F4F">
                <w:rPr>
                  <w:rFonts w:ascii="Arial" w:eastAsia="Times New Roman" w:hAnsi="Arial" w:cs="Arial"/>
                  <w:color w:val="000000"/>
                  <w:sz w:val="20"/>
                  <w:szCs w:val="20"/>
                  <w:lang w:val="nl-NL"/>
                </w:rPr>
                <w:t xml:space="preserve"> </w:t>
              </w:r>
            </w:ins>
          </w:p>
          <w:p w:rsidR="00660E22" w:rsidRPr="00DD0F4F" w:rsidRDefault="001938EB" w:rsidP="001938EB">
            <w:pPr>
              <w:tabs>
                <w:tab w:val="left" w:pos="284"/>
              </w:tabs>
              <w:autoSpaceDE w:val="0"/>
              <w:autoSpaceDN w:val="0"/>
              <w:adjustRightInd w:val="0"/>
              <w:spacing w:after="0" w:line="240" w:lineRule="auto"/>
              <w:rPr>
                <w:ins w:id="2010" w:author="Arjan" w:date="2014-01-22T14:53:00Z"/>
                <w:rFonts w:ascii="Arial" w:eastAsia="Times New Roman" w:hAnsi="Arial" w:cs="Arial"/>
                <w:color w:val="000000"/>
                <w:sz w:val="20"/>
                <w:szCs w:val="20"/>
                <w:lang w:val="nl-NL"/>
              </w:rPr>
            </w:pPr>
            <w:ins w:id="2011" w:author="Arjan" w:date="2014-01-22T15:20:00Z">
              <w:r w:rsidRPr="00DD0F4F">
                <w:rPr>
                  <w:rFonts w:ascii="Arial" w:eastAsia="Times New Roman" w:hAnsi="Arial" w:cs="Arial"/>
                  <w:color w:val="000000"/>
                  <w:sz w:val="20"/>
                  <w:szCs w:val="20"/>
                  <w:lang w:val="nl-NL"/>
                </w:rPr>
                <w:t>Nb. De attribuutsoort is in versie 2.0 verplaatst van ENKELVOUDIG INFORMATIEOBJECT naar INFORMATIEOBJECT.</w:t>
              </w:r>
            </w:ins>
          </w:p>
        </w:tc>
      </w:tr>
      <w:tr w:rsidR="00660E22" w:rsidTr="00CB6684">
        <w:trPr>
          <w:cantSplit/>
          <w:ins w:id="2012"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13" w:author="Arjan" w:date="2014-01-22T14:53:00Z"/>
                <w:rFonts w:ascii="Arial" w:eastAsia="Times New Roman" w:hAnsi="Arial" w:cs="Arial"/>
                <w:b/>
                <w:bCs/>
                <w:color w:val="000000"/>
                <w:sz w:val="20"/>
                <w:szCs w:val="20"/>
              </w:rPr>
            </w:pPr>
            <w:ins w:id="2014" w:author="Arjan" w:date="2014-01-22T14:53:00Z">
              <w:r>
                <w:rPr>
                  <w:rFonts w:ascii="Arial" w:eastAsia="Times New Roman" w:hAnsi="Arial" w:cs="Arial"/>
                  <w:b/>
                  <w:bCs/>
                  <w:color w:val="000000"/>
                  <w:sz w:val="20"/>
                  <w:szCs w:val="20"/>
                </w:rPr>
                <w:t>Formaat</w:t>
              </w:r>
              <w:r w:rsidRPr="00922EA9">
                <w:rPr>
                  <w:rFonts w:ascii="Arial" w:eastAsia="Times New Roman" w:hAnsi="Arial" w:cs="Arial"/>
                  <w:b/>
                  <w:bCs/>
                  <w:color w:val="000000"/>
                  <w:sz w:val="20"/>
                  <w:szCs w:val="20"/>
                </w:rPr>
                <w:t xml:space="preserve"> attribuutsoort</w:t>
              </w:r>
            </w:ins>
          </w:p>
        </w:tc>
        <w:tc>
          <w:tcPr>
            <w:tcW w:w="55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15" w:author="Arjan" w:date="2014-01-22T14:53:00Z"/>
                <w:rFonts w:ascii="Arial" w:eastAsia="Times New Roman" w:hAnsi="Arial" w:cs="Arial"/>
                <w:color w:val="000000"/>
                <w:sz w:val="20"/>
                <w:szCs w:val="20"/>
              </w:rPr>
            </w:pPr>
            <w:ins w:id="2016" w:author="Arjan" w:date="2014-01-22T14:53:00Z">
              <w:r w:rsidRPr="00922EA9">
                <w:rPr>
                  <w:rFonts w:ascii="Arial" w:eastAsia="Times New Roman" w:hAnsi="Arial" w:cs="Arial"/>
                  <w:color w:val="000000"/>
                  <w:sz w:val="20"/>
                  <w:szCs w:val="20"/>
                </w:rPr>
                <w:t xml:space="preserve">AN5 </w:t>
              </w:r>
              <w:r w:rsidRPr="00922EA9">
                <w:rPr>
                  <w:rFonts w:ascii="Arial" w:eastAsia="Times New Roman" w:hAnsi="Arial" w:cs="Arial"/>
                  <w:color w:val="000000"/>
                  <w:sz w:val="20"/>
                  <w:szCs w:val="20"/>
                </w:rPr>
                <w:tab/>
              </w:r>
            </w:ins>
          </w:p>
        </w:tc>
      </w:tr>
      <w:tr w:rsidR="00660E22" w:rsidRPr="005E066D" w:rsidTr="00CB6684">
        <w:trPr>
          <w:cantSplit/>
          <w:ins w:id="2017" w:author="Arjan" w:date="2014-01-22T14:53:00Z"/>
        </w:trPr>
        <w:tc>
          <w:tcPr>
            <w:tcW w:w="3828" w:type="dxa"/>
            <w:shd w:val="clear" w:color="auto" w:fill="auto"/>
          </w:tcPr>
          <w:p w:rsidR="00660E22" w:rsidRDefault="00660E22" w:rsidP="00CB6684">
            <w:pPr>
              <w:tabs>
                <w:tab w:val="left" w:pos="284"/>
              </w:tabs>
              <w:autoSpaceDE w:val="0"/>
              <w:autoSpaceDN w:val="0"/>
              <w:adjustRightInd w:val="0"/>
              <w:spacing w:after="0" w:line="240" w:lineRule="auto"/>
              <w:rPr>
                <w:ins w:id="2018" w:author="Arjan" w:date="2014-01-22T14:53:00Z"/>
                <w:rFonts w:ascii="Arial" w:eastAsia="Times New Roman" w:hAnsi="Arial" w:cs="Arial"/>
                <w:b/>
                <w:bCs/>
                <w:color w:val="000000"/>
                <w:sz w:val="20"/>
                <w:szCs w:val="20"/>
              </w:rPr>
            </w:pPr>
            <w:ins w:id="2019" w:author="Arjan" w:date="2014-01-22T14:53:00Z">
              <w:r>
                <w:rPr>
                  <w:rFonts w:ascii="Arial" w:eastAsia="Times New Roman" w:hAnsi="Arial" w:cs="Arial"/>
                  <w:b/>
                  <w:bCs/>
                  <w:color w:val="000000"/>
                  <w:sz w:val="20"/>
                  <w:szCs w:val="20"/>
                </w:rPr>
                <w:t>Waardenverzameling</w:t>
              </w:r>
            </w:ins>
          </w:p>
        </w:tc>
        <w:tc>
          <w:tcPr>
            <w:tcW w:w="5528" w:type="dxa"/>
            <w:shd w:val="clear" w:color="auto" w:fill="auto"/>
          </w:tcPr>
          <w:p w:rsidR="00660E22" w:rsidRPr="00DD0F4F" w:rsidRDefault="00660E22" w:rsidP="00CB6684">
            <w:pPr>
              <w:tabs>
                <w:tab w:val="left" w:pos="284"/>
              </w:tabs>
              <w:autoSpaceDE w:val="0"/>
              <w:autoSpaceDN w:val="0"/>
              <w:adjustRightInd w:val="0"/>
              <w:spacing w:after="0" w:line="240" w:lineRule="auto"/>
              <w:rPr>
                <w:ins w:id="2020" w:author="Arjan" w:date="2014-01-22T14:53:00Z"/>
                <w:rFonts w:ascii="Arial" w:eastAsia="Times New Roman" w:hAnsi="Arial" w:cs="Arial"/>
                <w:color w:val="000000"/>
                <w:sz w:val="20"/>
                <w:szCs w:val="20"/>
                <w:lang w:val="nl-NL"/>
              </w:rPr>
            </w:pPr>
            <w:ins w:id="2021" w:author="Arjan" w:date="2014-01-22T14:53:00Z">
              <w:r w:rsidRPr="00DD0F4F">
                <w:rPr>
                  <w:rFonts w:ascii="Arial" w:eastAsia="Times New Roman" w:hAnsi="Arial" w:cs="Arial"/>
                  <w:color w:val="000000"/>
                  <w:sz w:val="20"/>
                  <w:szCs w:val="20"/>
                  <w:lang w:val="nl-NL"/>
                </w:rPr>
                <w:t>Alle alfanumerieke tekens m.u.v. diacrieten</w:t>
              </w:r>
            </w:ins>
          </w:p>
        </w:tc>
      </w:tr>
      <w:tr w:rsidR="00660E22" w:rsidTr="00CB6684">
        <w:trPr>
          <w:cantSplit/>
          <w:ins w:id="2022"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23" w:author="Arjan" w:date="2014-01-22T14:53:00Z"/>
                <w:rFonts w:ascii="Arial" w:eastAsia="Times New Roman" w:hAnsi="Arial" w:cs="Arial"/>
                <w:b/>
                <w:bCs/>
                <w:color w:val="000000"/>
                <w:sz w:val="20"/>
                <w:szCs w:val="20"/>
              </w:rPr>
            </w:pPr>
            <w:ins w:id="2024" w:author="Arjan" w:date="2014-01-22T14:53:00Z">
              <w:r w:rsidRPr="00922EA9">
                <w:rPr>
                  <w:rFonts w:ascii="Arial" w:eastAsia="Times New Roman" w:hAnsi="Arial" w:cs="Arial"/>
                  <w:b/>
                  <w:bCs/>
                  <w:color w:val="000000"/>
                  <w:sz w:val="20"/>
                  <w:szCs w:val="20"/>
                </w:rPr>
                <w:t>Indicatie materiële historie</w:t>
              </w:r>
            </w:ins>
          </w:p>
        </w:tc>
        <w:tc>
          <w:tcPr>
            <w:tcW w:w="55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25" w:author="Arjan" w:date="2014-01-22T14:53:00Z"/>
                <w:rFonts w:ascii="Arial" w:eastAsia="Times New Roman" w:hAnsi="Arial" w:cs="Arial"/>
                <w:color w:val="000000"/>
                <w:sz w:val="20"/>
                <w:szCs w:val="20"/>
              </w:rPr>
            </w:pPr>
            <w:ins w:id="2026" w:author="Arjan" w:date="2014-01-22T14:53:00Z">
              <w:r w:rsidRPr="00922EA9">
                <w:rPr>
                  <w:rFonts w:ascii="Arial" w:eastAsia="Times New Roman" w:hAnsi="Arial" w:cs="Arial"/>
                  <w:color w:val="000000"/>
                  <w:sz w:val="20"/>
                  <w:szCs w:val="20"/>
                </w:rPr>
                <w:t>Ja</w:t>
              </w:r>
            </w:ins>
          </w:p>
        </w:tc>
      </w:tr>
      <w:tr w:rsidR="00660E22" w:rsidTr="00CB6684">
        <w:trPr>
          <w:cantSplit/>
          <w:ins w:id="2027"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28" w:author="Arjan" w:date="2014-01-22T14:53:00Z"/>
                <w:rFonts w:ascii="Arial" w:eastAsia="Times New Roman" w:hAnsi="Arial" w:cs="Arial"/>
                <w:b/>
                <w:bCs/>
                <w:color w:val="000000"/>
                <w:sz w:val="20"/>
                <w:szCs w:val="20"/>
              </w:rPr>
            </w:pPr>
            <w:ins w:id="2029" w:author="Arjan" w:date="2014-01-22T14:53:00Z">
              <w:r w:rsidRPr="00922EA9">
                <w:rPr>
                  <w:rFonts w:ascii="Arial" w:eastAsia="Times New Roman" w:hAnsi="Arial" w:cs="Arial"/>
                  <w:b/>
                  <w:bCs/>
                  <w:color w:val="000000"/>
                  <w:sz w:val="20"/>
                  <w:szCs w:val="20"/>
                </w:rPr>
                <w:t>Indicatie formele historie</w:t>
              </w:r>
            </w:ins>
          </w:p>
        </w:tc>
        <w:tc>
          <w:tcPr>
            <w:tcW w:w="55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30" w:author="Arjan" w:date="2014-01-22T14:53:00Z"/>
                <w:rFonts w:ascii="Arial" w:eastAsia="Times New Roman" w:hAnsi="Arial" w:cs="Arial"/>
                <w:color w:val="000000"/>
                <w:sz w:val="20"/>
                <w:szCs w:val="20"/>
              </w:rPr>
            </w:pPr>
            <w:ins w:id="2031" w:author="Arjan" w:date="2014-01-22T14:53:00Z">
              <w:r w:rsidRPr="00922EA9">
                <w:rPr>
                  <w:rFonts w:ascii="Arial" w:eastAsia="Times New Roman" w:hAnsi="Arial" w:cs="Arial"/>
                  <w:color w:val="000000"/>
                  <w:sz w:val="20"/>
                  <w:szCs w:val="20"/>
                </w:rPr>
                <w:t>Nee</w:t>
              </w:r>
            </w:ins>
          </w:p>
        </w:tc>
      </w:tr>
      <w:tr w:rsidR="00660E22" w:rsidTr="00CB6684">
        <w:trPr>
          <w:cantSplit/>
          <w:ins w:id="2032"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33" w:author="Arjan" w:date="2014-01-22T14:53:00Z"/>
                <w:rFonts w:ascii="Arial" w:eastAsia="Times New Roman" w:hAnsi="Arial" w:cs="Arial"/>
                <w:b/>
                <w:bCs/>
                <w:color w:val="000000"/>
                <w:sz w:val="20"/>
                <w:szCs w:val="20"/>
              </w:rPr>
            </w:pPr>
            <w:ins w:id="2034" w:author="Arjan" w:date="2014-01-22T14:53:00Z">
              <w:r w:rsidRPr="00922EA9">
                <w:rPr>
                  <w:rFonts w:ascii="Arial" w:eastAsia="Times New Roman" w:hAnsi="Arial" w:cs="Arial"/>
                  <w:b/>
                  <w:bCs/>
                  <w:color w:val="000000"/>
                  <w:sz w:val="20"/>
                  <w:szCs w:val="20"/>
                </w:rPr>
                <w:t>Aanduiding gebeurtenis</w:t>
              </w:r>
            </w:ins>
          </w:p>
        </w:tc>
        <w:tc>
          <w:tcPr>
            <w:tcW w:w="55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35" w:author="Arjan" w:date="2014-01-22T14:53:00Z"/>
                <w:rFonts w:ascii="Arial" w:eastAsia="Times New Roman" w:hAnsi="Arial" w:cs="Arial"/>
                <w:color w:val="000000"/>
                <w:sz w:val="20"/>
                <w:szCs w:val="20"/>
              </w:rPr>
            </w:pPr>
            <w:ins w:id="2036" w:author="Arjan" w:date="2014-01-22T14:53:00Z">
              <w:r w:rsidRPr="00922EA9">
                <w:rPr>
                  <w:rFonts w:ascii="Arial" w:eastAsia="Times New Roman" w:hAnsi="Arial" w:cs="Arial"/>
                  <w:color w:val="000000"/>
                  <w:sz w:val="20"/>
                  <w:szCs w:val="20"/>
                </w:rPr>
                <w:t>Nee</w:t>
              </w:r>
            </w:ins>
          </w:p>
        </w:tc>
      </w:tr>
      <w:tr w:rsidR="00660E22" w:rsidTr="00CB6684">
        <w:trPr>
          <w:cantSplit/>
          <w:ins w:id="2037"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38" w:author="Arjan" w:date="2014-01-22T14:53:00Z"/>
                <w:rFonts w:ascii="Arial" w:eastAsia="Times New Roman" w:hAnsi="Arial" w:cs="Arial"/>
                <w:b/>
                <w:bCs/>
                <w:color w:val="000000"/>
                <w:sz w:val="20"/>
                <w:szCs w:val="20"/>
              </w:rPr>
            </w:pPr>
            <w:ins w:id="2039" w:author="Arjan" w:date="2014-01-22T14:53:00Z">
              <w:r w:rsidRPr="00922EA9">
                <w:rPr>
                  <w:rFonts w:ascii="Arial" w:eastAsia="Times New Roman" w:hAnsi="Arial" w:cs="Arial"/>
                  <w:b/>
                  <w:bCs/>
                  <w:color w:val="000000"/>
                  <w:sz w:val="20"/>
                  <w:szCs w:val="20"/>
                </w:rPr>
                <w:t>Aanduiding brondocument</w:t>
              </w:r>
            </w:ins>
          </w:p>
        </w:tc>
        <w:tc>
          <w:tcPr>
            <w:tcW w:w="55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40" w:author="Arjan" w:date="2014-01-22T14:53:00Z"/>
                <w:rFonts w:ascii="Arial" w:eastAsia="Times New Roman" w:hAnsi="Arial" w:cs="Arial"/>
                <w:color w:val="000000"/>
                <w:sz w:val="20"/>
                <w:szCs w:val="20"/>
              </w:rPr>
            </w:pPr>
            <w:ins w:id="2041" w:author="Arjan" w:date="2014-01-22T14:53:00Z">
              <w:r w:rsidRPr="00922EA9">
                <w:rPr>
                  <w:rFonts w:ascii="Arial" w:eastAsia="Times New Roman" w:hAnsi="Arial" w:cs="Arial"/>
                  <w:color w:val="000000"/>
                  <w:sz w:val="20"/>
                  <w:szCs w:val="20"/>
                </w:rPr>
                <w:t>Nee</w:t>
              </w:r>
            </w:ins>
          </w:p>
        </w:tc>
      </w:tr>
      <w:tr w:rsidR="00660E22" w:rsidTr="00CB6684">
        <w:trPr>
          <w:cantSplit/>
          <w:ins w:id="2042"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43" w:author="Arjan" w:date="2014-01-22T14:53:00Z"/>
                <w:rFonts w:ascii="Arial" w:eastAsia="Times New Roman" w:hAnsi="Arial" w:cs="Arial"/>
                <w:b/>
                <w:bCs/>
                <w:color w:val="000000"/>
                <w:sz w:val="20"/>
                <w:szCs w:val="20"/>
              </w:rPr>
            </w:pPr>
            <w:ins w:id="2044" w:author="Arjan" w:date="2014-01-22T14:53:00Z">
              <w:r w:rsidRPr="00922EA9">
                <w:rPr>
                  <w:rFonts w:ascii="Arial" w:eastAsia="Times New Roman" w:hAnsi="Arial" w:cs="Arial"/>
                  <w:b/>
                  <w:bCs/>
                  <w:color w:val="000000"/>
                  <w:sz w:val="20"/>
                  <w:szCs w:val="20"/>
                </w:rPr>
                <w:t>Indicatie in onderzoek</w:t>
              </w:r>
            </w:ins>
          </w:p>
        </w:tc>
        <w:tc>
          <w:tcPr>
            <w:tcW w:w="55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45" w:author="Arjan" w:date="2014-01-22T14:53:00Z"/>
                <w:rFonts w:ascii="Arial" w:eastAsia="Times New Roman" w:hAnsi="Arial" w:cs="Arial"/>
                <w:color w:val="000000"/>
                <w:sz w:val="20"/>
                <w:szCs w:val="20"/>
              </w:rPr>
            </w:pPr>
            <w:ins w:id="2046" w:author="Arjan" w:date="2014-01-22T14:53:00Z">
              <w:r w:rsidRPr="00922EA9">
                <w:rPr>
                  <w:rFonts w:ascii="Arial" w:eastAsia="Times New Roman" w:hAnsi="Arial" w:cs="Arial"/>
                  <w:color w:val="000000"/>
                  <w:sz w:val="20"/>
                  <w:szCs w:val="20"/>
                </w:rPr>
                <w:t>Nee</w:t>
              </w:r>
            </w:ins>
          </w:p>
        </w:tc>
      </w:tr>
      <w:tr w:rsidR="00660E22" w:rsidTr="00CB6684">
        <w:trPr>
          <w:cantSplit/>
          <w:ins w:id="2047"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48" w:author="Arjan" w:date="2014-01-22T14:53:00Z"/>
                <w:rFonts w:ascii="Arial" w:eastAsia="Times New Roman" w:hAnsi="Arial" w:cs="Arial"/>
                <w:b/>
                <w:bCs/>
                <w:color w:val="000000"/>
                <w:sz w:val="20"/>
                <w:szCs w:val="20"/>
              </w:rPr>
            </w:pPr>
            <w:ins w:id="2049" w:author="Arjan" w:date="2014-01-22T14:53:00Z">
              <w:r w:rsidRPr="00922EA9">
                <w:rPr>
                  <w:rFonts w:ascii="Arial" w:eastAsia="Times New Roman" w:hAnsi="Arial" w:cs="Arial"/>
                  <w:b/>
                  <w:bCs/>
                  <w:color w:val="000000"/>
                  <w:sz w:val="20"/>
                  <w:szCs w:val="20"/>
                </w:rPr>
                <w:t>Aanduiding strijdigheid/nietigheid</w:t>
              </w:r>
            </w:ins>
          </w:p>
        </w:tc>
        <w:tc>
          <w:tcPr>
            <w:tcW w:w="55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50" w:author="Arjan" w:date="2014-01-22T14:53:00Z"/>
                <w:rFonts w:ascii="Arial" w:eastAsia="Times New Roman" w:hAnsi="Arial" w:cs="Arial"/>
                <w:color w:val="000000"/>
                <w:sz w:val="20"/>
                <w:szCs w:val="20"/>
              </w:rPr>
            </w:pPr>
            <w:ins w:id="2051" w:author="Arjan" w:date="2014-01-22T14:53:00Z">
              <w:r w:rsidRPr="00922EA9">
                <w:rPr>
                  <w:rFonts w:ascii="Arial" w:eastAsia="Times New Roman" w:hAnsi="Arial" w:cs="Arial"/>
                  <w:color w:val="000000"/>
                  <w:sz w:val="20"/>
                  <w:szCs w:val="20"/>
                </w:rPr>
                <w:t>Nee</w:t>
              </w:r>
            </w:ins>
          </w:p>
        </w:tc>
      </w:tr>
      <w:tr w:rsidR="00660E22" w:rsidTr="00CB6684">
        <w:trPr>
          <w:cantSplit/>
          <w:ins w:id="2052"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53" w:author="Arjan" w:date="2014-01-22T14:53:00Z"/>
                <w:rFonts w:ascii="Arial" w:eastAsia="Times New Roman" w:hAnsi="Arial" w:cs="Arial"/>
                <w:b/>
                <w:bCs/>
                <w:color w:val="000000"/>
                <w:sz w:val="20"/>
                <w:szCs w:val="20"/>
              </w:rPr>
            </w:pPr>
            <w:ins w:id="2054" w:author="Arjan" w:date="2014-01-22T14:53:00Z">
              <w:r w:rsidRPr="00922EA9">
                <w:rPr>
                  <w:rFonts w:ascii="Arial" w:eastAsia="Times New Roman" w:hAnsi="Arial" w:cs="Arial"/>
                  <w:b/>
                  <w:bCs/>
                  <w:color w:val="000000"/>
                  <w:sz w:val="20"/>
                  <w:szCs w:val="20"/>
                </w:rPr>
                <w:t>Indicatie kardinaliteit</w:t>
              </w:r>
            </w:ins>
          </w:p>
        </w:tc>
        <w:tc>
          <w:tcPr>
            <w:tcW w:w="55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55" w:author="Arjan" w:date="2014-01-22T14:53:00Z"/>
                <w:rFonts w:ascii="Arial" w:eastAsia="Times New Roman" w:hAnsi="Arial" w:cs="Arial"/>
                <w:color w:val="000000"/>
                <w:sz w:val="20"/>
                <w:szCs w:val="20"/>
              </w:rPr>
            </w:pPr>
            <w:ins w:id="2056" w:author="Arjan" w:date="2014-01-22T14:53:00Z">
              <w:r w:rsidRPr="00922EA9">
                <w:rPr>
                  <w:rFonts w:ascii="Arial" w:eastAsia="Times New Roman" w:hAnsi="Arial" w:cs="Arial"/>
                  <w:color w:val="000000"/>
                  <w:sz w:val="20"/>
                  <w:szCs w:val="20"/>
                </w:rPr>
                <w:t>0-1</w:t>
              </w:r>
            </w:ins>
          </w:p>
        </w:tc>
      </w:tr>
      <w:tr w:rsidR="00660E22" w:rsidTr="00CB6684">
        <w:trPr>
          <w:cantSplit/>
          <w:ins w:id="2057"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58" w:author="Arjan" w:date="2014-01-22T14:53:00Z"/>
                <w:rFonts w:ascii="Arial" w:eastAsia="Times New Roman" w:hAnsi="Arial" w:cs="Arial"/>
                <w:b/>
                <w:bCs/>
                <w:color w:val="000000"/>
                <w:sz w:val="20"/>
                <w:szCs w:val="20"/>
              </w:rPr>
            </w:pPr>
            <w:ins w:id="2059" w:author="Arjan" w:date="2014-01-22T14:53:00Z">
              <w:r w:rsidRPr="00922EA9">
                <w:rPr>
                  <w:rFonts w:ascii="Arial" w:eastAsia="Times New Roman" w:hAnsi="Arial" w:cs="Arial"/>
                  <w:b/>
                  <w:bCs/>
                  <w:color w:val="000000"/>
                  <w:sz w:val="20"/>
                  <w:szCs w:val="20"/>
                </w:rPr>
                <w:t>Indicatie authentiek</w:t>
              </w:r>
            </w:ins>
          </w:p>
        </w:tc>
        <w:tc>
          <w:tcPr>
            <w:tcW w:w="55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60" w:author="Arjan" w:date="2014-01-22T14:53:00Z"/>
                <w:rFonts w:ascii="Arial" w:eastAsia="Times New Roman" w:hAnsi="Arial" w:cs="Arial"/>
                <w:color w:val="000000"/>
                <w:sz w:val="20"/>
                <w:szCs w:val="20"/>
              </w:rPr>
            </w:pPr>
            <w:ins w:id="2061" w:author="Arjan" w:date="2014-01-22T14:53:00Z">
              <w:r w:rsidRPr="00922EA9">
                <w:rPr>
                  <w:rFonts w:ascii="Arial" w:eastAsia="Times New Roman" w:hAnsi="Arial" w:cs="Arial"/>
                  <w:color w:val="000000"/>
                  <w:sz w:val="20"/>
                  <w:szCs w:val="20"/>
                </w:rPr>
                <w:t>Gemeentelijk basisgegeven</w:t>
              </w:r>
            </w:ins>
          </w:p>
        </w:tc>
      </w:tr>
      <w:tr w:rsidR="00660E22" w:rsidTr="00CB6684">
        <w:trPr>
          <w:cantSplit/>
          <w:ins w:id="2062" w:author="Arjan" w:date="2014-01-22T14:53:00Z"/>
        </w:trPr>
        <w:tc>
          <w:tcPr>
            <w:tcW w:w="3828" w:type="dxa"/>
            <w:shd w:val="clear" w:color="auto" w:fill="auto"/>
          </w:tcPr>
          <w:p w:rsidR="00660E22" w:rsidRPr="00922EA9" w:rsidRDefault="00660E22" w:rsidP="00CB6684">
            <w:pPr>
              <w:tabs>
                <w:tab w:val="left" w:pos="284"/>
              </w:tabs>
              <w:autoSpaceDE w:val="0"/>
              <w:autoSpaceDN w:val="0"/>
              <w:adjustRightInd w:val="0"/>
              <w:spacing w:after="0" w:line="240" w:lineRule="auto"/>
              <w:rPr>
                <w:ins w:id="2063" w:author="Arjan" w:date="2014-01-22T14:53:00Z"/>
                <w:rFonts w:ascii="Arial" w:eastAsia="Times New Roman" w:hAnsi="Arial" w:cs="Arial"/>
                <w:b/>
                <w:bCs/>
                <w:color w:val="000000"/>
                <w:sz w:val="20"/>
                <w:szCs w:val="20"/>
              </w:rPr>
            </w:pPr>
            <w:ins w:id="2064" w:author="Arjan" w:date="2014-01-22T14:53:00Z">
              <w:r w:rsidRPr="00922EA9">
                <w:rPr>
                  <w:rFonts w:ascii="Arial" w:eastAsia="Times New Roman" w:hAnsi="Arial" w:cs="Arial"/>
                  <w:b/>
                  <w:bCs/>
                  <w:color w:val="000000"/>
                  <w:sz w:val="20"/>
                  <w:szCs w:val="20"/>
                </w:rPr>
                <w:t>Regels attribuutsoort</w:t>
              </w:r>
            </w:ins>
          </w:p>
        </w:tc>
        <w:tc>
          <w:tcPr>
            <w:tcW w:w="5528" w:type="dxa"/>
            <w:shd w:val="clear" w:color="auto" w:fill="auto"/>
          </w:tcPr>
          <w:p w:rsidR="00660E22" w:rsidRPr="00922EA9" w:rsidRDefault="00CB6684" w:rsidP="00CB6684">
            <w:pPr>
              <w:tabs>
                <w:tab w:val="left" w:pos="284"/>
              </w:tabs>
              <w:autoSpaceDE w:val="0"/>
              <w:autoSpaceDN w:val="0"/>
              <w:adjustRightInd w:val="0"/>
              <w:spacing w:after="0" w:line="240" w:lineRule="auto"/>
              <w:rPr>
                <w:ins w:id="2065" w:author="Arjan" w:date="2014-01-22T14:53:00Z"/>
                <w:rFonts w:ascii="Arial" w:eastAsia="Times New Roman" w:hAnsi="Arial" w:cs="Arial"/>
                <w:color w:val="000000"/>
                <w:sz w:val="20"/>
                <w:szCs w:val="20"/>
              </w:rPr>
            </w:pPr>
            <w:ins w:id="2066" w:author="Arjan" w:date="2014-01-22T15:10:00Z">
              <w:r>
                <w:rPr>
                  <w:rFonts w:ascii="Arial" w:eastAsia="Times New Roman" w:hAnsi="Arial" w:cs="Arial"/>
                  <w:color w:val="000000"/>
                  <w:sz w:val="20"/>
                  <w:szCs w:val="20"/>
                </w:rPr>
                <w:t>-</w:t>
              </w:r>
            </w:ins>
          </w:p>
        </w:tc>
      </w:tr>
    </w:tbl>
    <w:p w:rsidR="00660E22" w:rsidRDefault="00660E22" w:rsidP="006B0CA1"/>
    <w:p w:rsidR="001E58EB" w:rsidRDefault="001E58EB" w:rsidP="001E58EB">
      <w:pPr>
        <w:pStyle w:val="Kop3"/>
        <w:rPr>
          <w:noProof/>
        </w:rPr>
      </w:pPr>
      <w:bookmarkStart w:id="2067" w:name="_Toc398129680"/>
      <w:r>
        <w:rPr>
          <w:noProof/>
        </w:rPr>
        <w:t>Archiefnominatie, Datum archiefactie en Status</w:t>
      </w:r>
      <w:bookmarkEnd w:id="2067"/>
    </w:p>
    <w:p w:rsidR="001E58EB" w:rsidRPr="00DD0F4F" w:rsidRDefault="001E58EB" w:rsidP="001E58EB">
      <w:pPr>
        <w:rPr>
          <w:noProof/>
          <w:lang w:val="nl-NL"/>
        </w:rPr>
      </w:pPr>
      <w:r w:rsidRPr="00DD0F4F">
        <w:rPr>
          <w:noProof/>
          <w:lang w:val="nl-NL"/>
        </w:rPr>
        <w:t>Uit de Baseline Informatiehuishouding wordt duidelijk dat al tijdens de behandeling van een zaak informatieobjecten (v/h documenten) duurzaam bewaard (niet wijzigbaar) moeten worden. Het duurzaam bewaarbaar maken van een informatieobject is een actie die door de gebruiker en/of de applicatie uitgevoerd wordt. Om uit te kunnen wisselen in welke status van het ‘verduurzamen’ een informatieobject verkeert, voorzien we in een waardenverzameling</w:t>
      </w:r>
      <w:r w:rsidR="00B644DB" w:rsidRPr="00DD0F4F">
        <w:rPr>
          <w:noProof/>
          <w:lang w:val="nl-NL"/>
        </w:rPr>
        <w:t xml:space="preserve"> (van de uit ENKELVOUDIG </w:t>
      </w:r>
      <w:r w:rsidR="00B644DB" w:rsidRPr="00DD0F4F">
        <w:rPr>
          <w:noProof/>
          <w:lang w:val="nl-NL"/>
        </w:rPr>
        <w:lastRenderedPageBreak/>
        <w:t>INFORMATIEOBJECT overgehaald attribuutsoort Status)</w:t>
      </w:r>
      <w:r w:rsidRPr="00DD0F4F">
        <w:rPr>
          <w:noProof/>
          <w:lang w:val="nl-NL"/>
        </w:rPr>
        <w:t xml:space="preserve">. Doordat de status historie kent, is tevens te achterhalen wanneer een statuswisseling heeft plaatsgevonden. </w:t>
      </w:r>
    </w:p>
    <w:p w:rsidR="00B644DB" w:rsidRPr="00DD0F4F" w:rsidRDefault="00B644DB" w:rsidP="001E58EB">
      <w:pPr>
        <w:rPr>
          <w:noProof/>
          <w:lang w:val="nl-NL"/>
        </w:rPr>
      </w:pPr>
      <w:r w:rsidRPr="00DD0F4F">
        <w:rPr>
          <w:noProof/>
          <w:lang w:val="nl-NL"/>
        </w:rPr>
        <w:t>Archivering vindt primair plaats op zaakniveau. Het type zaak en het resultaat van de zaak bepaalt het archiefregime (bewaren en daarna vernietigen dan wel  overdragen)</w:t>
      </w:r>
      <w:r w:rsidR="00BF76B4" w:rsidRPr="00DD0F4F">
        <w:rPr>
          <w:noProof/>
          <w:lang w:val="nl-NL"/>
        </w:rPr>
        <w:t xml:space="preserve"> van het zaakdossier</w:t>
      </w:r>
      <w:r w:rsidRPr="00DD0F4F">
        <w:rPr>
          <w:noProof/>
          <w:lang w:val="nl-NL"/>
        </w:rPr>
        <w:t xml:space="preserve">. </w:t>
      </w:r>
      <w:r w:rsidR="00BF76B4" w:rsidRPr="00DD0F4F">
        <w:rPr>
          <w:noProof/>
          <w:lang w:val="nl-NL"/>
        </w:rPr>
        <w:t>Voor alle informatieobjecten bij een zaak geldt hetzelfde archiefregime. In de praktijk blijkt dit evenwel niet houdbaar. Bepalend voor het archiefregime is de zgn. Selectielijst (voor gemeenten: ‘Selectielijst voor archiefbescheiden van gemeentelijke en intergemeentelijke organen’, 2012). Deze is ingericht op documenten, niet zozeer processen, laat staan zaaktypen. Er zijn wel voornemens om deze lijst meer procesgericht of zelfs zaakgericht in te richten maar zover is het nog (lang) niet. En zelfs als deze lijst zaakgericht is opgesteld, dan nog zullen er uitzonderingen zijn voor privacy-gevoelige informatieobjecten.  Het is derhalve noodzakelijk om het archiefregime voor een specifiek informatieobject bij een zaak te kunnen vastleggen, indien dit afwijkt van het archiefregime voor de zaak als geheel. Het gaat dus alleen om het vastleggen van de uitzonderingen. De toekomst (van de Selectielijst) moet leren of de uitzonderingen tot een minimum teruggebracht kunnen worden. Deze wijziging is tevens doorgevoerd in (het informatiemodel van) de ZTC 2.</w:t>
      </w:r>
    </w:p>
    <w:p w:rsidR="00BF76B4" w:rsidRDefault="00BF76B4" w:rsidP="00BF76B4">
      <w:pPr>
        <w:spacing w:after="0"/>
        <w:rPr>
          <w:noProof/>
        </w:rPr>
      </w:pPr>
      <w:r>
        <w:rPr>
          <w:noProof/>
        </w:rPr>
        <w:t>Consequentie hiervan is dat:</w:t>
      </w:r>
    </w:p>
    <w:p w:rsidR="00BF76B4" w:rsidRPr="00DD0F4F" w:rsidRDefault="00BF76B4" w:rsidP="00BF76B4">
      <w:pPr>
        <w:pStyle w:val="Lijstalinea"/>
        <w:numPr>
          <w:ilvl w:val="0"/>
          <w:numId w:val="40"/>
        </w:numPr>
        <w:rPr>
          <w:noProof/>
          <w:lang w:val="nl-NL"/>
        </w:rPr>
      </w:pPr>
      <w:r w:rsidRPr="00DD0F4F">
        <w:rPr>
          <w:noProof/>
          <w:lang w:val="nl-NL"/>
        </w:rPr>
        <w:t>de waardenverzameling van de attribuutsoort Status uitgebreid wordt met ‘Vernietigd’ en ‘Overgedragen’;</w:t>
      </w:r>
    </w:p>
    <w:p w:rsidR="00BF76B4" w:rsidRPr="00DD0F4F" w:rsidRDefault="00BF76B4" w:rsidP="00BF76B4">
      <w:pPr>
        <w:pStyle w:val="Lijstalinea"/>
        <w:numPr>
          <w:ilvl w:val="0"/>
          <w:numId w:val="40"/>
        </w:numPr>
        <w:rPr>
          <w:ins w:id="2068" w:author="Arjan" w:date="2014-01-22T15:12:00Z"/>
          <w:noProof/>
          <w:lang w:val="nl-NL"/>
        </w:rPr>
      </w:pPr>
      <w:r w:rsidRPr="00DD0F4F">
        <w:rPr>
          <w:noProof/>
          <w:lang w:val="nl-NL"/>
        </w:rPr>
        <w:t>de attribuutsoorten Archiefnominatie en Archiefactiedatum toegevoegd worden.</w:t>
      </w:r>
    </w:p>
    <w:p w:rsidR="001938EB" w:rsidRPr="001938EB" w:rsidRDefault="008F2B4B" w:rsidP="001938EB">
      <w:pPr>
        <w:pStyle w:val="Kop41"/>
        <w:rPr>
          <w:ins w:id="2069" w:author="Arjan" w:date="2014-01-22T15:14:00Z"/>
          <w:rFonts w:eastAsia="Times New Roman"/>
          <w:shd w:val="clear" w:color="auto" w:fill="auto"/>
          <w:lang w:val="nl-NL"/>
        </w:rPr>
      </w:pPr>
      <w:ins w:id="2070" w:author="Arjan" w:date="2014-01-22T15:12:00Z">
        <w:r>
          <w:rPr>
            <w:b w:val="0"/>
            <w:bCs w:val="0"/>
            <w:color w:val="auto"/>
            <w:sz w:val="20"/>
            <w:szCs w:val="20"/>
            <w:shd w:val="clear" w:color="auto" w:fill="auto"/>
          </w:rPr>
          <w:fldChar w:fldCharType="begin" w:fldLock="1"/>
        </w:r>
        <w:r w:rsidR="00CB6684">
          <w:rPr>
            <w:b w:val="0"/>
            <w:bCs w:val="0"/>
            <w:color w:val="auto"/>
            <w:sz w:val="20"/>
            <w:szCs w:val="20"/>
            <w:shd w:val="clear" w:color="auto" w:fill="auto"/>
          </w:rPr>
          <w:instrText xml:space="preserve">MERGEFIELD </w:instrText>
        </w:r>
        <w:r w:rsidR="00CB6684">
          <w:rPr>
            <w:rFonts w:eastAsia="Times New Roman"/>
            <w:shd w:val="clear" w:color="auto" w:fill="auto"/>
            <w:lang w:val="nl-NL"/>
          </w:rPr>
          <w:instrText>Att.Stereotype</w:instrText>
        </w:r>
        <w:r>
          <w:rPr>
            <w:b w:val="0"/>
            <w:bCs w:val="0"/>
            <w:color w:val="auto"/>
            <w:sz w:val="20"/>
            <w:szCs w:val="20"/>
            <w:shd w:val="clear" w:color="auto" w:fill="auto"/>
          </w:rPr>
          <w:fldChar w:fldCharType="separate"/>
        </w:r>
        <w:r w:rsidR="00CB6684">
          <w:rPr>
            <w:rFonts w:eastAsia="Times New Roman"/>
            <w:shd w:val="clear" w:color="auto" w:fill="auto"/>
            <w:lang w:val="nl-NL"/>
          </w:rPr>
          <w:t>«Attribuutsoort»</w:t>
        </w:r>
        <w:r>
          <w:rPr>
            <w:b w:val="0"/>
            <w:bCs w:val="0"/>
            <w:color w:val="auto"/>
            <w:sz w:val="20"/>
            <w:szCs w:val="20"/>
            <w:shd w:val="clear" w:color="auto" w:fill="auto"/>
          </w:rPr>
          <w:fldChar w:fldCharType="end"/>
        </w:r>
        <w:r w:rsidR="00CB6684">
          <w:rPr>
            <w:rFonts w:eastAsia="Times New Roman"/>
            <w:shd w:val="clear" w:color="auto" w:fill="auto"/>
            <w:lang w:val="nl-NL"/>
          </w:rPr>
          <w:t xml:space="preserve"> Status</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1938EB" w:rsidRPr="00F64D19" w:rsidTr="00186A95">
        <w:trPr>
          <w:trHeight w:val="230"/>
          <w:ins w:id="2071" w:author="Arjan" w:date="2014-01-22T15:14:00Z"/>
        </w:trPr>
        <w:tc>
          <w:tcPr>
            <w:tcW w:w="3780" w:type="dxa"/>
            <w:tcBorders>
              <w:top w:val="single" w:sz="4" w:space="0" w:color="auto"/>
              <w:left w:val="nil"/>
              <w:bottom w:val="nil"/>
              <w:right w:val="nil"/>
            </w:tcBorders>
          </w:tcPr>
          <w:p w:rsidR="001938EB" w:rsidRPr="00F64D19" w:rsidRDefault="001938EB" w:rsidP="00186A95">
            <w:pPr>
              <w:autoSpaceDE w:val="0"/>
              <w:autoSpaceDN w:val="0"/>
              <w:adjustRightInd w:val="0"/>
              <w:spacing w:after="0" w:line="240" w:lineRule="auto"/>
              <w:rPr>
                <w:ins w:id="2072" w:author="Arjan" w:date="2014-01-22T15:14:00Z"/>
                <w:rFonts w:ascii="Arial" w:eastAsia="Times New Roman" w:hAnsi="Arial" w:cs="Arial"/>
                <w:color w:val="000000"/>
                <w:sz w:val="20"/>
                <w:szCs w:val="20"/>
              </w:rPr>
            </w:pPr>
            <w:ins w:id="2073" w:author="Arjan" w:date="2014-01-22T15:14:00Z">
              <w:r w:rsidRPr="00F64D19">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rsidR="001938EB" w:rsidRPr="00F64D19" w:rsidRDefault="008F2B4B" w:rsidP="00186A95">
            <w:pPr>
              <w:autoSpaceDE w:val="0"/>
              <w:autoSpaceDN w:val="0"/>
              <w:adjustRightInd w:val="0"/>
              <w:spacing w:after="0" w:line="240" w:lineRule="auto"/>
              <w:rPr>
                <w:ins w:id="2074" w:author="Arjan" w:date="2014-01-22T15:14:00Z"/>
                <w:rFonts w:ascii="Arial" w:eastAsia="Times New Roman" w:hAnsi="Arial" w:cs="Arial"/>
                <w:color w:val="000000"/>
                <w:sz w:val="20"/>
                <w:szCs w:val="20"/>
              </w:rPr>
            </w:pPr>
            <w:ins w:id="2075" w:author="Arjan" w:date="2014-01-22T15:14:00Z">
              <w:r w:rsidRPr="00F64D19">
                <w:rPr>
                  <w:rFonts w:ascii="Arial" w:hAnsi="Arial" w:cs="Arial"/>
                  <w:sz w:val="20"/>
                  <w:szCs w:val="20"/>
                  <w:lang w:val="en-AU"/>
                </w:rPr>
                <w:fldChar w:fldCharType="begin" w:fldLock="1"/>
              </w:r>
              <w:r w:rsidR="001938EB" w:rsidRPr="00F64D19">
                <w:rPr>
                  <w:rFonts w:ascii="Arial" w:hAnsi="Arial" w:cs="Arial"/>
                  <w:sz w:val="20"/>
                  <w:szCs w:val="20"/>
                  <w:lang w:val="en-AU"/>
                </w:rPr>
                <w:instrText xml:space="preserve">MERGEFIELD </w:instrText>
              </w:r>
              <w:r w:rsidR="001938EB" w:rsidRPr="00F64D19">
                <w:rPr>
                  <w:rFonts w:ascii="Arial" w:eastAsia="Times New Roman" w:hAnsi="Arial" w:cs="Arial"/>
                  <w:color w:val="000000"/>
                  <w:sz w:val="20"/>
                  <w:szCs w:val="20"/>
                </w:rPr>
                <w:instrText>Att.Name</w:instrText>
              </w:r>
              <w:r w:rsidRPr="00F64D19">
                <w:rPr>
                  <w:rFonts w:ascii="Arial" w:hAnsi="Arial" w:cs="Arial"/>
                  <w:sz w:val="20"/>
                  <w:szCs w:val="20"/>
                  <w:lang w:val="en-AU"/>
                </w:rPr>
                <w:fldChar w:fldCharType="separate"/>
              </w:r>
              <w:r w:rsidR="001938EB">
                <w:rPr>
                  <w:rFonts w:ascii="Arial" w:eastAsia="Times New Roman" w:hAnsi="Arial" w:cs="Arial"/>
                  <w:color w:val="000000"/>
                  <w:sz w:val="20"/>
                  <w:szCs w:val="20"/>
                </w:rPr>
                <w:t>S</w:t>
              </w:r>
              <w:r w:rsidR="001938EB" w:rsidRPr="00F64D19">
                <w:rPr>
                  <w:rFonts w:ascii="Arial" w:eastAsia="Times New Roman" w:hAnsi="Arial" w:cs="Arial"/>
                  <w:color w:val="000000"/>
                  <w:sz w:val="20"/>
                  <w:szCs w:val="20"/>
                </w:rPr>
                <w:t>tatus</w:t>
              </w:r>
              <w:r w:rsidRPr="00F64D19">
                <w:rPr>
                  <w:rFonts w:ascii="Arial" w:hAnsi="Arial" w:cs="Arial"/>
                  <w:sz w:val="20"/>
                  <w:szCs w:val="20"/>
                  <w:lang w:val="en-AU"/>
                </w:rPr>
                <w:fldChar w:fldCharType="end"/>
              </w:r>
            </w:ins>
          </w:p>
        </w:tc>
      </w:tr>
      <w:tr w:rsidR="001938EB" w:rsidRPr="00F64D19" w:rsidTr="00186A95">
        <w:trPr>
          <w:ins w:id="2076"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077"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078" w:author="Arjan" w:date="2014-01-22T15:14:00Z"/>
                <w:rFonts w:ascii="Arial" w:eastAsia="Times New Roman" w:hAnsi="Arial" w:cs="Arial"/>
                <w:color w:val="000000"/>
                <w:sz w:val="20"/>
                <w:szCs w:val="20"/>
              </w:rPr>
            </w:pPr>
          </w:p>
        </w:tc>
      </w:tr>
      <w:tr w:rsidR="001938EB" w:rsidRPr="00F64D19" w:rsidTr="00186A95">
        <w:trPr>
          <w:ins w:id="2079"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080" w:author="Arjan" w:date="2014-01-22T15:14:00Z"/>
                <w:rFonts w:ascii="Arial" w:eastAsia="Times New Roman" w:hAnsi="Arial" w:cs="Arial"/>
                <w:color w:val="000000"/>
                <w:sz w:val="20"/>
                <w:szCs w:val="20"/>
              </w:rPr>
            </w:pPr>
            <w:ins w:id="2081" w:author="Arjan" w:date="2014-01-22T15:14:00Z">
              <w:r w:rsidRPr="00F64D19">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082" w:author="Arjan" w:date="2014-01-22T15:14:00Z"/>
                <w:rFonts w:ascii="Arial" w:eastAsia="Times New Roman" w:hAnsi="Arial" w:cs="Arial"/>
                <w:color w:val="000000"/>
                <w:sz w:val="20"/>
                <w:szCs w:val="20"/>
              </w:rPr>
            </w:pPr>
            <w:ins w:id="2083" w:author="Arjan" w:date="2014-01-22T15:14:00Z">
              <w:r w:rsidRPr="00F64D19">
                <w:rPr>
                  <w:rFonts w:ascii="Arial" w:eastAsia="Times New Roman" w:hAnsi="Arial" w:cs="Arial"/>
                  <w:color w:val="000000"/>
                  <w:sz w:val="20"/>
                  <w:szCs w:val="20"/>
                </w:rPr>
                <w:t>KING</w:t>
              </w:r>
            </w:ins>
          </w:p>
        </w:tc>
      </w:tr>
      <w:tr w:rsidR="001938EB" w:rsidRPr="00F64D19" w:rsidTr="00186A95">
        <w:trPr>
          <w:ins w:id="2084"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085"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086" w:author="Arjan" w:date="2014-01-22T15:14:00Z"/>
                <w:rFonts w:ascii="Arial" w:eastAsia="Times New Roman" w:hAnsi="Arial" w:cs="Arial"/>
                <w:color w:val="000000"/>
                <w:sz w:val="20"/>
                <w:szCs w:val="20"/>
              </w:rPr>
            </w:pPr>
          </w:p>
        </w:tc>
      </w:tr>
      <w:tr w:rsidR="001938EB" w:rsidRPr="00F64D19" w:rsidTr="00186A95">
        <w:trPr>
          <w:ins w:id="2087"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088" w:author="Arjan" w:date="2014-01-22T15:14:00Z"/>
                <w:rFonts w:ascii="Arial" w:eastAsia="Times New Roman" w:hAnsi="Arial" w:cs="Arial"/>
                <w:color w:val="000000"/>
                <w:sz w:val="20"/>
                <w:szCs w:val="20"/>
              </w:rPr>
            </w:pPr>
            <w:ins w:id="2089" w:author="Arjan" w:date="2014-01-22T15:14:00Z">
              <w:r w:rsidRPr="00F64D19">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090" w:author="Arjan" w:date="2014-01-22T15:14:00Z"/>
                <w:rFonts w:ascii="Arial" w:eastAsia="Times New Roman" w:hAnsi="Arial" w:cs="Arial"/>
                <w:color w:val="000000"/>
                <w:sz w:val="20"/>
                <w:szCs w:val="20"/>
              </w:rPr>
            </w:pPr>
          </w:p>
        </w:tc>
      </w:tr>
      <w:tr w:rsidR="001938EB" w:rsidRPr="00F64D19" w:rsidTr="00186A95">
        <w:trPr>
          <w:ins w:id="2091"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092"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093" w:author="Arjan" w:date="2014-01-22T15:14:00Z"/>
                <w:rFonts w:ascii="Arial" w:eastAsia="Times New Roman" w:hAnsi="Arial" w:cs="Arial"/>
                <w:color w:val="000000"/>
                <w:sz w:val="20"/>
                <w:szCs w:val="20"/>
              </w:rPr>
            </w:pPr>
          </w:p>
        </w:tc>
      </w:tr>
      <w:tr w:rsidR="001938EB" w:rsidRPr="00F64D19" w:rsidTr="00186A95">
        <w:trPr>
          <w:ins w:id="2094"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095" w:author="Arjan" w:date="2014-01-22T15:14:00Z"/>
                <w:rFonts w:ascii="Arial" w:eastAsia="Times New Roman" w:hAnsi="Arial" w:cs="Arial"/>
                <w:color w:val="000000"/>
                <w:sz w:val="20"/>
                <w:szCs w:val="20"/>
              </w:rPr>
            </w:pPr>
            <w:ins w:id="2096" w:author="Arjan" w:date="2014-01-22T15:14:00Z">
              <w:r w:rsidRPr="00F64D19">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1938EB" w:rsidRPr="00F64D19" w:rsidRDefault="008F2B4B" w:rsidP="00186A95">
            <w:pPr>
              <w:autoSpaceDE w:val="0"/>
              <w:autoSpaceDN w:val="0"/>
              <w:adjustRightInd w:val="0"/>
              <w:spacing w:after="0" w:line="240" w:lineRule="auto"/>
              <w:rPr>
                <w:ins w:id="2097" w:author="Arjan" w:date="2014-01-22T15:14:00Z"/>
                <w:rFonts w:ascii="Arial" w:eastAsia="Times New Roman" w:hAnsi="Arial" w:cs="Arial"/>
                <w:color w:val="000000"/>
                <w:sz w:val="20"/>
                <w:szCs w:val="20"/>
              </w:rPr>
            </w:pPr>
            <w:ins w:id="2098" w:author="Arjan" w:date="2014-01-22T15:14:00Z">
              <w:r w:rsidRPr="00F64D19">
                <w:rPr>
                  <w:rFonts w:ascii="Arial" w:hAnsi="Arial" w:cs="Arial"/>
                  <w:sz w:val="20"/>
                  <w:szCs w:val="20"/>
                  <w:lang w:val="en-AU"/>
                </w:rPr>
                <w:fldChar w:fldCharType="begin" w:fldLock="1"/>
              </w:r>
              <w:r w:rsidR="001938EB" w:rsidRPr="00F64D19">
                <w:rPr>
                  <w:rFonts w:ascii="Arial" w:hAnsi="Arial" w:cs="Arial"/>
                  <w:sz w:val="20"/>
                  <w:szCs w:val="20"/>
                  <w:lang w:val="en-AU"/>
                </w:rPr>
                <w:instrText xml:space="preserve">MERGEFIELD </w:instrText>
              </w:r>
              <w:r w:rsidR="001938EB" w:rsidRPr="00F64D19">
                <w:rPr>
                  <w:rFonts w:ascii="Arial" w:eastAsia="Times New Roman" w:hAnsi="Arial" w:cs="Arial"/>
                  <w:color w:val="000000"/>
                  <w:sz w:val="20"/>
                  <w:szCs w:val="20"/>
                </w:rPr>
                <w:instrText>Att.Alias</w:instrText>
              </w:r>
              <w:r w:rsidRPr="00F64D19">
                <w:rPr>
                  <w:rFonts w:ascii="Arial" w:hAnsi="Arial" w:cs="Arial"/>
                  <w:sz w:val="20"/>
                  <w:szCs w:val="20"/>
                  <w:lang w:val="en-AU"/>
                </w:rPr>
                <w:fldChar w:fldCharType="separate"/>
              </w:r>
              <w:r w:rsidR="001938EB" w:rsidRPr="00F64D19">
                <w:rPr>
                  <w:rFonts w:ascii="Arial" w:eastAsia="Times New Roman" w:hAnsi="Arial" w:cs="Arial"/>
                  <w:color w:val="000000"/>
                  <w:sz w:val="20"/>
                  <w:szCs w:val="20"/>
                </w:rPr>
                <w:t>status</w:t>
              </w:r>
              <w:r w:rsidRPr="00F64D19">
                <w:rPr>
                  <w:rFonts w:ascii="Arial" w:hAnsi="Arial" w:cs="Arial"/>
                  <w:sz w:val="20"/>
                  <w:szCs w:val="20"/>
                  <w:lang w:val="en-AU"/>
                </w:rPr>
                <w:fldChar w:fldCharType="end"/>
              </w:r>
            </w:ins>
          </w:p>
        </w:tc>
      </w:tr>
      <w:tr w:rsidR="001938EB" w:rsidRPr="00F64D19" w:rsidTr="00186A95">
        <w:trPr>
          <w:ins w:id="2099"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100"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101" w:author="Arjan" w:date="2014-01-22T15:14:00Z"/>
                <w:rFonts w:ascii="Arial" w:eastAsia="Times New Roman" w:hAnsi="Arial" w:cs="Arial"/>
                <w:color w:val="000000"/>
                <w:sz w:val="20"/>
                <w:szCs w:val="20"/>
              </w:rPr>
            </w:pPr>
          </w:p>
        </w:tc>
      </w:tr>
      <w:tr w:rsidR="001938EB" w:rsidRPr="005E066D" w:rsidTr="00186A95">
        <w:trPr>
          <w:ins w:id="2102"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103" w:author="Arjan" w:date="2014-01-22T15:14:00Z"/>
                <w:rFonts w:ascii="Arial" w:eastAsia="Times New Roman" w:hAnsi="Arial" w:cs="Arial"/>
                <w:color w:val="000000"/>
                <w:sz w:val="20"/>
                <w:szCs w:val="20"/>
              </w:rPr>
            </w:pPr>
            <w:ins w:id="2104" w:author="Arjan" w:date="2014-01-22T15:14:00Z">
              <w:r w:rsidRPr="00F64D19">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1938EB" w:rsidRPr="00DD0F4F" w:rsidRDefault="008F2B4B" w:rsidP="001938EB">
            <w:pPr>
              <w:autoSpaceDE w:val="0"/>
              <w:autoSpaceDN w:val="0"/>
              <w:adjustRightInd w:val="0"/>
              <w:spacing w:after="0" w:line="240" w:lineRule="auto"/>
              <w:rPr>
                <w:ins w:id="2105" w:author="Arjan" w:date="2014-01-22T15:14:00Z"/>
                <w:rFonts w:ascii="Arial" w:eastAsia="Times New Roman" w:hAnsi="Arial" w:cs="Arial"/>
                <w:color w:val="000000"/>
                <w:sz w:val="20"/>
                <w:szCs w:val="20"/>
                <w:lang w:val="nl-NL"/>
              </w:rPr>
            </w:pPr>
            <w:ins w:id="2106" w:author="Arjan" w:date="2014-01-22T15:14:00Z">
              <w:r w:rsidRPr="00F64D19">
                <w:rPr>
                  <w:rFonts w:ascii="Arial" w:hAnsi="Arial" w:cs="Arial"/>
                  <w:sz w:val="20"/>
                  <w:szCs w:val="20"/>
                  <w:lang w:val="en-AU"/>
                </w:rPr>
                <w:fldChar w:fldCharType="begin" w:fldLock="1"/>
              </w:r>
              <w:r w:rsidR="001938EB" w:rsidRPr="00DD0F4F">
                <w:rPr>
                  <w:rFonts w:ascii="Arial" w:hAnsi="Arial" w:cs="Arial"/>
                  <w:sz w:val="20"/>
                  <w:szCs w:val="20"/>
                  <w:lang w:val="nl-NL"/>
                </w:rPr>
                <w:instrText xml:space="preserve">MERGEFIELD </w:instrText>
              </w:r>
              <w:r w:rsidR="001938EB" w:rsidRPr="00DD0F4F">
                <w:rPr>
                  <w:rFonts w:ascii="Arial" w:eastAsia="Times New Roman" w:hAnsi="Arial" w:cs="Arial"/>
                  <w:color w:val="000000"/>
                  <w:sz w:val="20"/>
                  <w:szCs w:val="20"/>
                  <w:lang w:val="nl-NL"/>
                </w:rPr>
                <w:instrText>Att.Notes</w:instrText>
              </w:r>
              <w:r w:rsidRPr="00F64D19">
                <w:rPr>
                  <w:rFonts w:ascii="Arial" w:hAnsi="Arial" w:cs="Arial"/>
                  <w:sz w:val="20"/>
                  <w:szCs w:val="20"/>
                  <w:lang w:val="en-AU"/>
                </w:rPr>
                <w:fldChar w:fldCharType="end"/>
              </w:r>
              <w:r w:rsidR="001938EB" w:rsidRPr="00DD0F4F">
                <w:rPr>
                  <w:rFonts w:ascii="Arial" w:eastAsia="Times New Roman" w:hAnsi="Arial" w:cs="Arial"/>
                  <w:color w:val="610E6A"/>
                  <w:sz w:val="20"/>
                  <w:szCs w:val="20"/>
                  <w:lang w:val="nl-NL"/>
                </w:rPr>
                <w:t>Aanduiding van de stand van zaken van een INFORMATIEOBJECT</w:t>
              </w:r>
            </w:ins>
          </w:p>
        </w:tc>
      </w:tr>
      <w:tr w:rsidR="001938EB" w:rsidRPr="005E066D" w:rsidTr="00186A95">
        <w:trPr>
          <w:trHeight w:val="230"/>
          <w:ins w:id="2107" w:author="Arjan" w:date="2014-01-22T15:14:00Z"/>
        </w:trPr>
        <w:tc>
          <w:tcPr>
            <w:tcW w:w="3780" w:type="dxa"/>
            <w:tcBorders>
              <w:top w:val="nil"/>
              <w:left w:val="nil"/>
              <w:bottom w:val="nil"/>
              <w:right w:val="nil"/>
            </w:tcBorders>
          </w:tcPr>
          <w:p w:rsidR="001938EB" w:rsidRPr="00DD0F4F" w:rsidRDefault="001938EB" w:rsidP="00186A95">
            <w:pPr>
              <w:autoSpaceDE w:val="0"/>
              <w:autoSpaceDN w:val="0"/>
              <w:adjustRightInd w:val="0"/>
              <w:spacing w:after="0" w:line="240" w:lineRule="auto"/>
              <w:rPr>
                <w:ins w:id="2108" w:author="Arjan" w:date="2014-01-22T15:1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1938EB" w:rsidRPr="00DD0F4F" w:rsidRDefault="001938EB" w:rsidP="00186A95">
            <w:pPr>
              <w:autoSpaceDE w:val="0"/>
              <w:autoSpaceDN w:val="0"/>
              <w:adjustRightInd w:val="0"/>
              <w:spacing w:after="0" w:line="240" w:lineRule="auto"/>
              <w:rPr>
                <w:ins w:id="2109" w:author="Arjan" w:date="2014-01-22T15:14:00Z"/>
                <w:rFonts w:ascii="Arial" w:eastAsia="Times New Roman" w:hAnsi="Arial" w:cs="Arial"/>
                <w:color w:val="000000"/>
                <w:sz w:val="20"/>
                <w:szCs w:val="20"/>
                <w:lang w:val="nl-NL"/>
              </w:rPr>
            </w:pPr>
          </w:p>
        </w:tc>
      </w:tr>
      <w:tr w:rsidR="001938EB" w:rsidRPr="00F64D19" w:rsidTr="00186A95">
        <w:trPr>
          <w:trHeight w:val="230"/>
          <w:ins w:id="2110"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111" w:author="Arjan" w:date="2014-01-22T15:14:00Z"/>
                <w:rFonts w:ascii="Arial" w:eastAsia="Times New Roman" w:hAnsi="Arial" w:cs="Arial"/>
                <w:color w:val="000000"/>
                <w:sz w:val="20"/>
                <w:szCs w:val="20"/>
              </w:rPr>
            </w:pPr>
            <w:ins w:id="2112" w:author="Arjan" w:date="2014-01-22T15:14:00Z">
              <w:r w:rsidRPr="00F64D19">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113" w:author="Arjan" w:date="2014-01-22T15:14:00Z"/>
                <w:rFonts w:ascii="Arial" w:eastAsia="Times New Roman" w:hAnsi="Arial" w:cs="Arial"/>
                <w:color w:val="000000"/>
                <w:sz w:val="20"/>
                <w:szCs w:val="20"/>
              </w:rPr>
            </w:pPr>
            <w:ins w:id="2114" w:author="Arjan" w:date="2014-01-22T15:14:00Z">
              <w:r w:rsidRPr="00F64D19">
                <w:rPr>
                  <w:rFonts w:ascii="Arial" w:eastAsia="Times New Roman" w:hAnsi="Arial" w:cs="Arial"/>
                  <w:color w:val="000000"/>
                  <w:sz w:val="20"/>
                  <w:szCs w:val="20"/>
                </w:rPr>
                <w:t xml:space="preserve">KING </w:t>
              </w:r>
            </w:ins>
          </w:p>
        </w:tc>
      </w:tr>
      <w:tr w:rsidR="001938EB" w:rsidRPr="00F64D19" w:rsidTr="00186A95">
        <w:trPr>
          <w:ins w:id="2115"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116"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117" w:author="Arjan" w:date="2014-01-22T15:14:00Z"/>
                <w:rFonts w:ascii="Arial" w:eastAsia="Times New Roman" w:hAnsi="Arial" w:cs="Arial"/>
                <w:color w:val="000000"/>
                <w:sz w:val="20"/>
                <w:szCs w:val="20"/>
              </w:rPr>
            </w:pPr>
          </w:p>
        </w:tc>
      </w:tr>
      <w:tr w:rsidR="001938EB" w:rsidRPr="00F64D19" w:rsidTr="00186A95">
        <w:trPr>
          <w:ins w:id="2118"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119" w:author="Arjan" w:date="2014-01-22T15:14:00Z"/>
                <w:rFonts w:ascii="Arial" w:eastAsia="Times New Roman" w:hAnsi="Arial" w:cs="Arial"/>
                <w:color w:val="000000"/>
                <w:sz w:val="20"/>
                <w:szCs w:val="20"/>
              </w:rPr>
            </w:pPr>
            <w:ins w:id="2120" w:author="Arjan" w:date="2014-01-22T15:14:00Z">
              <w:r w:rsidRPr="00F64D19">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121" w:author="Arjan" w:date="2014-01-22T15:14:00Z"/>
                <w:rFonts w:ascii="Arial" w:eastAsia="Times New Roman" w:hAnsi="Arial" w:cs="Arial"/>
                <w:color w:val="000000"/>
                <w:sz w:val="20"/>
                <w:szCs w:val="20"/>
              </w:rPr>
            </w:pPr>
            <w:ins w:id="2122" w:author="Arjan" w:date="2014-01-22T15:15:00Z">
              <w:r>
                <w:rPr>
                  <w:rFonts w:ascii="Arial" w:eastAsia="Times New Roman" w:hAnsi="Arial" w:cs="Arial"/>
                  <w:color w:val="000000"/>
                  <w:sz w:val="20"/>
                  <w:szCs w:val="20"/>
                </w:rPr>
                <w:t>15-12-2013</w:t>
              </w:r>
            </w:ins>
          </w:p>
        </w:tc>
      </w:tr>
      <w:tr w:rsidR="001938EB" w:rsidRPr="00F64D19" w:rsidTr="00186A95">
        <w:trPr>
          <w:ins w:id="2123"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124"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125" w:author="Arjan" w:date="2014-01-22T15:14:00Z"/>
                <w:rFonts w:ascii="Arial" w:eastAsia="Times New Roman" w:hAnsi="Arial" w:cs="Arial"/>
                <w:color w:val="000000"/>
                <w:sz w:val="20"/>
                <w:szCs w:val="20"/>
              </w:rPr>
            </w:pPr>
          </w:p>
        </w:tc>
      </w:tr>
      <w:tr w:rsidR="001938EB" w:rsidRPr="005E066D" w:rsidTr="00186A95">
        <w:trPr>
          <w:ins w:id="2126"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127" w:author="Arjan" w:date="2014-01-22T15:14:00Z"/>
                <w:rFonts w:ascii="Arial" w:eastAsia="Times New Roman" w:hAnsi="Arial" w:cs="Arial"/>
                <w:color w:val="000000"/>
                <w:sz w:val="20"/>
                <w:szCs w:val="20"/>
              </w:rPr>
            </w:pPr>
            <w:ins w:id="2128" w:author="Arjan" w:date="2014-01-22T15:14:00Z">
              <w:r w:rsidRPr="00F64D19">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1938EB" w:rsidRPr="00DD0F4F" w:rsidRDefault="001938EB" w:rsidP="00186A95">
            <w:pPr>
              <w:autoSpaceDE w:val="0"/>
              <w:autoSpaceDN w:val="0"/>
              <w:adjustRightInd w:val="0"/>
              <w:spacing w:after="0" w:line="240" w:lineRule="auto"/>
              <w:rPr>
                <w:ins w:id="2129" w:author="Arjan" w:date="2014-01-22T15:14:00Z"/>
                <w:rFonts w:ascii="Arial" w:eastAsia="Times New Roman" w:hAnsi="Arial" w:cs="Arial"/>
                <w:color w:val="000000"/>
                <w:sz w:val="20"/>
                <w:szCs w:val="20"/>
                <w:lang w:val="nl-NL"/>
              </w:rPr>
            </w:pPr>
            <w:ins w:id="2130" w:author="Arjan" w:date="2014-01-22T15:14:00Z">
              <w:r w:rsidRPr="00DD0F4F">
                <w:rPr>
                  <w:rFonts w:ascii="Arial" w:eastAsia="Times New Roman" w:hAnsi="Arial" w:cs="Arial"/>
                  <w:color w:val="000000"/>
                  <w:sz w:val="20"/>
                  <w:szCs w:val="20"/>
                  <w:lang w:val="nl-NL"/>
                </w:rPr>
                <w:t>Het gaat hier om aanduidingen zoals hieronder genoemd. Dus niet ‘afgehandeld’. Immers, zaken worden afgehandeld, informatieobjecten niet. Wel spelen informatieobjecten daarbij een rol.</w:t>
              </w:r>
            </w:ins>
          </w:p>
          <w:p w:rsidR="003C376A" w:rsidRPr="00DD0F4F" w:rsidRDefault="003C376A" w:rsidP="00186A95">
            <w:pPr>
              <w:autoSpaceDE w:val="0"/>
              <w:autoSpaceDN w:val="0"/>
              <w:adjustRightInd w:val="0"/>
              <w:spacing w:after="0" w:line="240" w:lineRule="auto"/>
              <w:rPr>
                <w:ins w:id="2131" w:author="Arjan" w:date="2014-09-08T21:53:00Z"/>
                <w:rFonts w:ascii="Arial" w:eastAsia="Times New Roman" w:hAnsi="Arial" w:cs="Arial"/>
                <w:color w:val="000000"/>
                <w:sz w:val="20"/>
                <w:szCs w:val="20"/>
                <w:lang w:val="nl-NL"/>
              </w:rPr>
            </w:pPr>
            <w:ins w:id="2132" w:author="Arjan" w:date="2014-09-08T21:53:00Z">
              <w:r w:rsidRPr="00DD0F4F">
                <w:rPr>
                  <w:rFonts w:ascii="Arial" w:eastAsia="Times New Roman" w:hAnsi="Arial" w:cs="Arial"/>
                  <w:color w:val="000000"/>
                  <w:sz w:val="20"/>
                  <w:szCs w:val="20"/>
                  <w:lang w:val="nl-NL"/>
                </w:rPr>
                <w:t>De waa</w:t>
              </w:r>
            </w:ins>
            <w:ins w:id="2133" w:author="Arjan" w:date="2014-09-08T21:54:00Z">
              <w:r w:rsidRPr="00DD0F4F">
                <w:rPr>
                  <w:rFonts w:ascii="Arial" w:eastAsia="Times New Roman" w:hAnsi="Arial" w:cs="Arial"/>
                  <w:color w:val="000000"/>
                  <w:sz w:val="20"/>
                  <w:szCs w:val="20"/>
                  <w:lang w:val="nl-NL"/>
                </w:rPr>
                <w:t>rden ‘in bewerking’ en ‘ter vaststelling’ zijn niet van toepassing op ontvangen informatieobjecten.</w:t>
              </w:r>
            </w:ins>
          </w:p>
          <w:p w:rsidR="001938EB" w:rsidRPr="00DD0F4F" w:rsidRDefault="003C376A" w:rsidP="00186A95">
            <w:pPr>
              <w:autoSpaceDE w:val="0"/>
              <w:autoSpaceDN w:val="0"/>
              <w:adjustRightInd w:val="0"/>
              <w:spacing w:after="0" w:line="240" w:lineRule="auto"/>
              <w:rPr>
                <w:ins w:id="2134" w:author="Arjan" w:date="2014-01-22T15:44:00Z"/>
                <w:rFonts w:ascii="Arial" w:eastAsia="Times New Roman" w:hAnsi="Arial" w:cs="Arial"/>
                <w:color w:val="000000"/>
                <w:sz w:val="20"/>
                <w:szCs w:val="20"/>
                <w:lang w:val="nl-NL"/>
              </w:rPr>
            </w:pPr>
            <w:ins w:id="2135" w:author="Arjan" w:date="2014-01-22T15:14:00Z">
              <w:r w:rsidRPr="00DD0F4F">
                <w:rPr>
                  <w:rFonts w:ascii="Arial" w:eastAsia="Times New Roman" w:hAnsi="Arial" w:cs="Arial"/>
                  <w:color w:val="000000"/>
                  <w:sz w:val="20"/>
                  <w:szCs w:val="20"/>
                  <w:lang w:val="nl-NL"/>
                </w:rPr>
                <w:t>Wijziging van de Status in ‘</w:t>
              </w:r>
            </w:ins>
            <w:ins w:id="2136" w:author="Arjan" w:date="2014-09-08T21:54:00Z">
              <w:r w:rsidRPr="00DD0F4F">
                <w:rPr>
                  <w:rFonts w:ascii="Arial" w:eastAsia="Times New Roman" w:hAnsi="Arial" w:cs="Arial"/>
                  <w:color w:val="000000"/>
                  <w:sz w:val="20"/>
                  <w:szCs w:val="20"/>
                  <w:lang w:val="nl-NL"/>
                </w:rPr>
                <w:t>g</w:t>
              </w:r>
            </w:ins>
            <w:ins w:id="2137" w:author="Arjan" w:date="2014-01-22T15:14:00Z">
              <w:r w:rsidR="001938EB" w:rsidRPr="00DD0F4F">
                <w:rPr>
                  <w:rFonts w:ascii="Arial" w:eastAsia="Times New Roman" w:hAnsi="Arial" w:cs="Arial"/>
                  <w:color w:val="000000"/>
                  <w:sz w:val="20"/>
                  <w:szCs w:val="20"/>
                  <w:lang w:val="nl-NL"/>
                </w:rPr>
                <w:t>earchiveerd’ impliceert dat het informatieobject een duurzaam niet wijzigbaar Formaat dient te hebben. Aangezien er geen standaard bekend is voor dergelijke bestandsformaten, is dit niet in de ‘Regels attribuutsoort’ opgenomen maar zou hiervan wel sprake moeten zijn.</w:t>
              </w:r>
            </w:ins>
          </w:p>
          <w:p w:rsidR="00186A95" w:rsidRPr="00DD0F4F" w:rsidRDefault="003C376A" w:rsidP="00186A95">
            <w:pPr>
              <w:autoSpaceDE w:val="0"/>
              <w:autoSpaceDN w:val="0"/>
              <w:adjustRightInd w:val="0"/>
              <w:spacing w:after="0" w:line="240" w:lineRule="auto"/>
              <w:rPr>
                <w:ins w:id="2138" w:author="Arjan" w:date="2014-01-22T15:18:00Z"/>
                <w:rFonts w:ascii="Arial" w:eastAsia="Times New Roman" w:hAnsi="Arial" w:cs="Arial"/>
                <w:color w:val="000000"/>
                <w:sz w:val="20"/>
                <w:szCs w:val="20"/>
                <w:lang w:val="nl-NL"/>
              </w:rPr>
            </w:pPr>
            <w:ins w:id="2139" w:author="Arjan" w:date="2014-01-22T15:45:00Z">
              <w:r w:rsidRPr="00DD0F4F">
                <w:rPr>
                  <w:rFonts w:ascii="Arial" w:eastAsia="Times New Roman" w:hAnsi="Arial" w:cs="Arial"/>
                  <w:color w:val="000000"/>
                  <w:sz w:val="20"/>
                  <w:szCs w:val="20"/>
                  <w:lang w:val="nl-NL"/>
                </w:rPr>
                <w:t>De waarden ‘</w:t>
              </w:r>
            </w:ins>
            <w:ins w:id="2140" w:author="Arjan" w:date="2014-09-08T21:54:00Z">
              <w:r w:rsidRPr="00DD0F4F">
                <w:rPr>
                  <w:rFonts w:ascii="Arial" w:eastAsia="Times New Roman" w:hAnsi="Arial" w:cs="Arial"/>
                  <w:color w:val="000000"/>
                  <w:sz w:val="20"/>
                  <w:szCs w:val="20"/>
                  <w:lang w:val="nl-NL"/>
                </w:rPr>
                <w:t>v</w:t>
              </w:r>
            </w:ins>
            <w:ins w:id="2141" w:author="Arjan" w:date="2014-01-22T15:45:00Z">
              <w:r w:rsidRPr="00DD0F4F">
                <w:rPr>
                  <w:rFonts w:ascii="Arial" w:eastAsia="Times New Roman" w:hAnsi="Arial" w:cs="Arial"/>
                  <w:color w:val="000000"/>
                  <w:sz w:val="20"/>
                  <w:szCs w:val="20"/>
                  <w:lang w:val="nl-NL"/>
                </w:rPr>
                <w:t>ernietigd’ en ‘</w:t>
              </w:r>
            </w:ins>
            <w:ins w:id="2142" w:author="Arjan" w:date="2014-09-08T21:54:00Z">
              <w:r w:rsidRPr="00DD0F4F">
                <w:rPr>
                  <w:rFonts w:ascii="Arial" w:eastAsia="Times New Roman" w:hAnsi="Arial" w:cs="Arial"/>
                  <w:color w:val="000000"/>
                  <w:sz w:val="20"/>
                  <w:szCs w:val="20"/>
                  <w:lang w:val="nl-NL"/>
                </w:rPr>
                <w:t>o</w:t>
              </w:r>
            </w:ins>
            <w:ins w:id="2143" w:author="Arjan" w:date="2014-01-22T15:45:00Z">
              <w:r w:rsidR="00186A95" w:rsidRPr="00DD0F4F">
                <w:rPr>
                  <w:rFonts w:ascii="Arial" w:eastAsia="Times New Roman" w:hAnsi="Arial" w:cs="Arial"/>
                  <w:color w:val="000000"/>
                  <w:sz w:val="20"/>
                  <w:szCs w:val="20"/>
                  <w:lang w:val="nl-NL"/>
                </w:rPr>
                <w:t>vergedragen’ zijn alleen relevant als het archiefregime voor het inf</w:t>
              </w:r>
            </w:ins>
            <w:ins w:id="2144" w:author="Arjan" w:date="2014-01-22T15:46:00Z">
              <w:r w:rsidR="00186A95" w:rsidRPr="00DD0F4F">
                <w:rPr>
                  <w:rFonts w:ascii="Arial" w:eastAsia="Times New Roman" w:hAnsi="Arial" w:cs="Arial"/>
                  <w:color w:val="000000"/>
                  <w:sz w:val="20"/>
                  <w:szCs w:val="20"/>
                  <w:lang w:val="nl-NL"/>
                </w:rPr>
                <w:t>ormatieobject</w:t>
              </w:r>
            </w:ins>
            <w:ins w:id="2145" w:author="Arjan" w:date="2014-01-22T15:45:00Z">
              <w:r w:rsidR="00186A95" w:rsidRPr="00DD0F4F">
                <w:rPr>
                  <w:rFonts w:ascii="Arial" w:eastAsia="Times New Roman" w:hAnsi="Arial" w:cs="Arial"/>
                  <w:color w:val="000000"/>
                  <w:sz w:val="20"/>
                  <w:szCs w:val="20"/>
                  <w:lang w:val="nl-NL"/>
                </w:rPr>
                <w:t xml:space="preserve"> afwijkt </w:t>
              </w:r>
            </w:ins>
            <w:ins w:id="2146" w:author="Arjan" w:date="2014-01-22T15:46:00Z">
              <w:r w:rsidR="00186A95" w:rsidRPr="00DD0F4F">
                <w:rPr>
                  <w:rFonts w:ascii="Arial" w:eastAsia="Times New Roman" w:hAnsi="Arial" w:cs="Arial"/>
                  <w:color w:val="000000"/>
                  <w:sz w:val="20"/>
                  <w:szCs w:val="20"/>
                  <w:lang w:val="nl-NL"/>
                </w:rPr>
                <w:t>van dat van de zaak waarin het informatieobject is ontstaan</w:t>
              </w:r>
            </w:ins>
            <w:ins w:id="2147" w:author="Arjan" w:date="2014-01-22T15:47:00Z">
              <w:r w:rsidR="00186A95" w:rsidRPr="00DD0F4F">
                <w:rPr>
                  <w:rFonts w:ascii="Arial" w:eastAsia="Times New Roman" w:hAnsi="Arial" w:cs="Arial"/>
                  <w:color w:val="000000"/>
                  <w:sz w:val="20"/>
                  <w:szCs w:val="20"/>
                  <w:lang w:val="nl-NL"/>
                </w:rPr>
                <w:t xml:space="preserve"> (zie attribuutsoort Archiefnominatie).</w:t>
              </w:r>
            </w:ins>
            <w:ins w:id="2148" w:author="Arjan" w:date="2014-01-22T15:46:00Z">
              <w:r w:rsidR="00186A95" w:rsidRPr="00DD0F4F">
                <w:rPr>
                  <w:rFonts w:ascii="Arial" w:eastAsia="Times New Roman" w:hAnsi="Arial" w:cs="Arial"/>
                  <w:color w:val="000000"/>
                  <w:sz w:val="20"/>
                  <w:szCs w:val="20"/>
                  <w:lang w:val="nl-NL"/>
                </w:rPr>
                <w:t>.</w:t>
              </w:r>
            </w:ins>
          </w:p>
          <w:p w:rsidR="001938EB" w:rsidRPr="00DD0F4F" w:rsidRDefault="001938EB" w:rsidP="00186A95">
            <w:pPr>
              <w:autoSpaceDE w:val="0"/>
              <w:autoSpaceDN w:val="0"/>
              <w:adjustRightInd w:val="0"/>
              <w:spacing w:after="0" w:line="240" w:lineRule="auto"/>
              <w:rPr>
                <w:ins w:id="2149" w:author="Arjan" w:date="2014-01-22T15:14:00Z"/>
                <w:rFonts w:ascii="Arial" w:eastAsia="Times New Roman" w:hAnsi="Arial" w:cs="Arial"/>
                <w:color w:val="000000"/>
                <w:sz w:val="20"/>
                <w:szCs w:val="20"/>
                <w:lang w:val="nl-NL"/>
              </w:rPr>
            </w:pPr>
            <w:ins w:id="2150" w:author="Arjan" w:date="2014-01-22T15:18:00Z">
              <w:r w:rsidRPr="00DD0F4F">
                <w:rPr>
                  <w:rFonts w:ascii="Arial" w:eastAsia="Times New Roman" w:hAnsi="Arial" w:cs="Arial"/>
                  <w:color w:val="000000"/>
                  <w:sz w:val="20"/>
                  <w:szCs w:val="20"/>
                  <w:lang w:val="nl-NL"/>
                </w:rPr>
                <w:lastRenderedPageBreak/>
                <w:t xml:space="preserve">Nb. De </w:t>
              </w:r>
            </w:ins>
            <w:ins w:id="2151" w:author="Arjan" w:date="2014-01-22T15:19:00Z">
              <w:r w:rsidRPr="00DD0F4F">
                <w:rPr>
                  <w:rFonts w:ascii="Arial" w:eastAsia="Times New Roman" w:hAnsi="Arial" w:cs="Arial"/>
                  <w:color w:val="000000"/>
                  <w:sz w:val="20"/>
                  <w:szCs w:val="20"/>
                  <w:lang w:val="nl-NL"/>
                </w:rPr>
                <w:t>attribuutsoort is in versie 2.0 verplaatst van ENKELVOUDIG INFORMATIEOBJECT naar INFORMATIEOBJECT</w:t>
              </w:r>
            </w:ins>
            <w:ins w:id="2152" w:author="Arjan" w:date="2014-01-22T15:44:00Z">
              <w:r w:rsidR="00186A95" w:rsidRPr="00DD0F4F">
                <w:rPr>
                  <w:rFonts w:ascii="Arial" w:eastAsia="Times New Roman" w:hAnsi="Arial" w:cs="Arial"/>
                  <w:color w:val="000000"/>
                  <w:sz w:val="20"/>
                  <w:szCs w:val="20"/>
                  <w:lang w:val="nl-NL"/>
                </w:rPr>
                <w:t xml:space="preserve"> (en gewijzigd)</w:t>
              </w:r>
            </w:ins>
            <w:ins w:id="2153" w:author="Arjan" w:date="2014-01-22T15:19:00Z">
              <w:r w:rsidRPr="00DD0F4F">
                <w:rPr>
                  <w:rFonts w:ascii="Arial" w:eastAsia="Times New Roman" w:hAnsi="Arial" w:cs="Arial"/>
                  <w:color w:val="000000"/>
                  <w:sz w:val="20"/>
                  <w:szCs w:val="20"/>
                  <w:lang w:val="nl-NL"/>
                </w:rPr>
                <w:t>.</w:t>
              </w:r>
            </w:ins>
          </w:p>
        </w:tc>
      </w:tr>
      <w:tr w:rsidR="001938EB" w:rsidRPr="005E066D" w:rsidTr="00186A95">
        <w:trPr>
          <w:ins w:id="2154" w:author="Arjan" w:date="2014-01-22T15:14:00Z"/>
        </w:trPr>
        <w:tc>
          <w:tcPr>
            <w:tcW w:w="3780" w:type="dxa"/>
            <w:tcBorders>
              <w:top w:val="nil"/>
              <w:left w:val="nil"/>
              <w:bottom w:val="nil"/>
              <w:right w:val="nil"/>
            </w:tcBorders>
          </w:tcPr>
          <w:p w:rsidR="001938EB" w:rsidRPr="00DD0F4F" w:rsidRDefault="001938EB" w:rsidP="00186A95">
            <w:pPr>
              <w:autoSpaceDE w:val="0"/>
              <w:autoSpaceDN w:val="0"/>
              <w:adjustRightInd w:val="0"/>
              <w:spacing w:after="0" w:line="240" w:lineRule="auto"/>
              <w:rPr>
                <w:ins w:id="2155" w:author="Arjan" w:date="2014-01-22T15:1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1938EB" w:rsidRPr="00DD0F4F" w:rsidRDefault="001938EB" w:rsidP="00186A95">
            <w:pPr>
              <w:autoSpaceDE w:val="0"/>
              <w:autoSpaceDN w:val="0"/>
              <w:adjustRightInd w:val="0"/>
              <w:spacing w:after="0" w:line="240" w:lineRule="auto"/>
              <w:rPr>
                <w:ins w:id="2156" w:author="Arjan" w:date="2014-01-22T15:14:00Z"/>
                <w:rFonts w:ascii="Arial" w:eastAsia="Times New Roman" w:hAnsi="Arial" w:cs="Arial"/>
                <w:color w:val="000000"/>
                <w:sz w:val="20"/>
                <w:szCs w:val="20"/>
                <w:lang w:val="nl-NL"/>
              </w:rPr>
            </w:pPr>
          </w:p>
        </w:tc>
      </w:tr>
      <w:tr w:rsidR="001938EB" w:rsidRPr="00F64D19" w:rsidTr="00186A95">
        <w:trPr>
          <w:ins w:id="2157"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158" w:author="Arjan" w:date="2014-01-22T15:14:00Z"/>
                <w:rFonts w:ascii="Arial" w:eastAsia="Times New Roman" w:hAnsi="Arial" w:cs="Arial"/>
                <w:color w:val="000000"/>
                <w:sz w:val="20"/>
                <w:szCs w:val="20"/>
              </w:rPr>
            </w:pPr>
            <w:ins w:id="2159" w:author="Arjan" w:date="2014-01-22T15:14:00Z">
              <w:r w:rsidRPr="00F64D19">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1938EB" w:rsidRPr="00F64D19" w:rsidRDefault="008F2B4B" w:rsidP="00186A95">
            <w:pPr>
              <w:autoSpaceDE w:val="0"/>
              <w:autoSpaceDN w:val="0"/>
              <w:adjustRightInd w:val="0"/>
              <w:spacing w:after="0" w:line="240" w:lineRule="auto"/>
              <w:rPr>
                <w:ins w:id="2160" w:author="Arjan" w:date="2014-01-22T15:14:00Z"/>
                <w:rFonts w:ascii="Arial" w:eastAsia="Times New Roman" w:hAnsi="Arial" w:cs="Arial"/>
                <w:color w:val="000000"/>
                <w:sz w:val="20"/>
                <w:szCs w:val="20"/>
              </w:rPr>
            </w:pPr>
            <w:ins w:id="2161" w:author="Arjan" w:date="2014-01-22T15:14:00Z">
              <w:r w:rsidRPr="00F64D19">
                <w:rPr>
                  <w:rFonts w:ascii="Arial" w:hAnsi="Arial" w:cs="Arial"/>
                  <w:sz w:val="20"/>
                  <w:szCs w:val="20"/>
                  <w:lang w:val="en-AU"/>
                </w:rPr>
                <w:fldChar w:fldCharType="begin" w:fldLock="1"/>
              </w:r>
              <w:r w:rsidR="001938EB" w:rsidRPr="00F64D19">
                <w:rPr>
                  <w:rFonts w:ascii="Arial" w:hAnsi="Arial" w:cs="Arial"/>
                  <w:sz w:val="20"/>
                  <w:szCs w:val="20"/>
                  <w:lang w:val="en-AU"/>
                </w:rPr>
                <w:instrText xml:space="preserve">MERGEFIELD </w:instrText>
              </w:r>
              <w:r w:rsidR="001938EB" w:rsidRPr="00F64D19">
                <w:rPr>
                  <w:rFonts w:ascii="Arial" w:eastAsia="Times New Roman" w:hAnsi="Arial" w:cs="Arial"/>
                  <w:color w:val="000000"/>
                  <w:sz w:val="20"/>
                  <w:szCs w:val="20"/>
                </w:rPr>
                <w:instrText>Att.Type</w:instrText>
              </w:r>
              <w:r w:rsidRPr="00F64D19">
                <w:rPr>
                  <w:rFonts w:ascii="Arial" w:hAnsi="Arial" w:cs="Arial"/>
                  <w:sz w:val="20"/>
                  <w:szCs w:val="20"/>
                  <w:lang w:val="en-AU"/>
                </w:rPr>
                <w:fldChar w:fldCharType="separate"/>
              </w:r>
              <w:r w:rsidR="001938EB" w:rsidRPr="00F64D19">
                <w:rPr>
                  <w:rFonts w:ascii="Arial" w:eastAsia="Times New Roman" w:hAnsi="Arial" w:cs="Arial"/>
                  <w:color w:val="000000"/>
                  <w:sz w:val="20"/>
                  <w:szCs w:val="20"/>
                </w:rPr>
                <w:t>AN20</w:t>
              </w:r>
              <w:r w:rsidRPr="00F64D19">
                <w:rPr>
                  <w:rFonts w:ascii="Arial" w:hAnsi="Arial" w:cs="Arial"/>
                  <w:sz w:val="20"/>
                  <w:szCs w:val="20"/>
                  <w:lang w:val="en-AU"/>
                </w:rPr>
                <w:fldChar w:fldCharType="end"/>
              </w:r>
            </w:ins>
          </w:p>
        </w:tc>
      </w:tr>
      <w:tr w:rsidR="001938EB" w:rsidRPr="00F64D19" w:rsidTr="00186A95">
        <w:trPr>
          <w:trHeight w:val="230"/>
          <w:ins w:id="2162"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163"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164" w:author="Arjan" w:date="2014-01-22T15:14:00Z"/>
                <w:rFonts w:ascii="Arial" w:eastAsia="Times New Roman" w:hAnsi="Arial" w:cs="Arial"/>
                <w:color w:val="000000"/>
                <w:sz w:val="20"/>
                <w:szCs w:val="20"/>
              </w:rPr>
            </w:pPr>
          </w:p>
        </w:tc>
      </w:tr>
      <w:tr w:rsidR="001938EB" w:rsidRPr="005E066D" w:rsidTr="00186A95">
        <w:trPr>
          <w:trHeight w:val="230"/>
          <w:ins w:id="2165"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166" w:author="Arjan" w:date="2014-01-22T15:14:00Z"/>
                <w:rFonts w:ascii="Arial" w:eastAsia="Times New Roman" w:hAnsi="Arial" w:cs="Arial"/>
                <w:color w:val="000000"/>
                <w:sz w:val="20"/>
                <w:szCs w:val="20"/>
              </w:rPr>
            </w:pPr>
            <w:ins w:id="2167" w:author="Arjan" w:date="2014-01-22T15:14:00Z">
              <w:r w:rsidRPr="00F64D19">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1938EB" w:rsidRPr="00DD0F4F" w:rsidRDefault="001938EB" w:rsidP="00186A95">
            <w:pPr>
              <w:spacing w:after="0" w:line="240" w:lineRule="auto"/>
              <w:rPr>
                <w:ins w:id="2168" w:author="Arjan" w:date="2014-01-22T15:14:00Z"/>
                <w:noProof/>
                <w:lang w:val="nl-NL"/>
              </w:rPr>
            </w:pPr>
            <w:ins w:id="2169" w:author="Arjan" w:date="2014-01-22T15:14:00Z">
              <w:r w:rsidRPr="00DD0F4F">
                <w:rPr>
                  <w:noProof/>
                  <w:lang w:val="nl-NL"/>
                </w:rPr>
                <w:t xml:space="preserve">- </w:t>
              </w:r>
            </w:ins>
            <w:ins w:id="2170" w:author="Arjan" w:date="2014-01-22T15:26:00Z">
              <w:r w:rsidR="00B644DB" w:rsidRPr="00DD0F4F">
                <w:rPr>
                  <w:noProof/>
                  <w:lang w:val="nl-NL"/>
                </w:rPr>
                <w:t>‘</w:t>
              </w:r>
            </w:ins>
            <w:ins w:id="2171" w:author="Arjan" w:date="2014-09-08T21:55:00Z">
              <w:r w:rsidR="003C376A" w:rsidRPr="00DD0F4F">
                <w:rPr>
                  <w:noProof/>
                  <w:lang w:val="nl-NL"/>
                </w:rPr>
                <w:t>i</w:t>
              </w:r>
            </w:ins>
            <w:ins w:id="2172" w:author="Arjan" w:date="2014-01-22T15:14:00Z">
              <w:r w:rsidRPr="00DD0F4F">
                <w:rPr>
                  <w:noProof/>
                  <w:lang w:val="nl-NL"/>
                </w:rPr>
                <w:t>n bewerking</w:t>
              </w:r>
            </w:ins>
            <w:ins w:id="2173" w:author="Arjan" w:date="2014-01-22T15:26:00Z">
              <w:r w:rsidR="00B644DB" w:rsidRPr="00DD0F4F">
                <w:rPr>
                  <w:noProof/>
                  <w:lang w:val="nl-NL"/>
                </w:rPr>
                <w:t>’</w:t>
              </w:r>
            </w:ins>
            <w:ins w:id="2174" w:author="Arjan" w:date="2014-01-22T15:14:00Z">
              <w:r w:rsidRPr="00DD0F4F">
                <w:rPr>
                  <w:noProof/>
                  <w:lang w:val="nl-NL"/>
                </w:rPr>
                <w:t xml:space="preserve"> (aan het informatieobject wordt nog gewerkt)</w:t>
              </w:r>
            </w:ins>
          </w:p>
          <w:p w:rsidR="001938EB" w:rsidRPr="00DD0F4F" w:rsidRDefault="001938EB" w:rsidP="00186A95">
            <w:pPr>
              <w:spacing w:after="0" w:line="240" w:lineRule="auto"/>
              <w:rPr>
                <w:ins w:id="2175" w:author="Arjan" w:date="2014-01-22T15:14:00Z"/>
                <w:noProof/>
                <w:lang w:val="nl-NL"/>
              </w:rPr>
            </w:pPr>
            <w:ins w:id="2176" w:author="Arjan" w:date="2014-01-22T15:14:00Z">
              <w:r w:rsidRPr="00DD0F4F">
                <w:rPr>
                  <w:noProof/>
                  <w:lang w:val="nl-NL"/>
                </w:rPr>
                <w:t>- ‘</w:t>
              </w:r>
            </w:ins>
            <w:ins w:id="2177" w:author="Arjan" w:date="2014-09-08T21:55:00Z">
              <w:r w:rsidR="003C376A" w:rsidRPr="00DD0F4F">
                <w:rPr>
                  <w:noProof/>
                  <w:lang w:val="nl-NL"/>
                </w:rPr>
                <w:t>t</w:t>
              </w:r>
            </w:ins>
            <w:ins w:id="2178" w:author="Arjan" w:date="2014-01-22T15:14:00Z">
              <w:r w:rsidRPr="00DD0F4F">
                <w:rPr>
                  <w:noProof/>
                  <w:lang w:val="nl-NL"/>
                </w:rPr>
                <w:t>er vaststelling’ (informatieobject af maar moet nog vastgesteld worden)</w:t>
              </w:r>
            </w:ins>
          </w:p>
          <w:p w:rsidR="001938EB" w:rsidRPr="00DD0F4F" w:rsidRDefault="003C376A" w:rsidP="00186A95">
            <w:pPr>
              <w:spacing w:after="0" w:line="240" w:lineRule="auto"/>
              <w:rPr>
                <w:ins w:id="2179" w:author="Arjan" w:date="2014-01-22T15:14:00Z"/>
                <w:noProof/>
                <w:lang w:val="nl-NL"/>
              </w:rPr>
            </w:pPr>
            <w:ins w:id="2180" w:author="Arjan" w:date="2014-01-22T15:14:00Z">
              <w:r w:rsidRPr="00DD0F4F">
                <w:rPr>
                  <w:noProof/>
                  <w:lang w:val="nl-NL"/>
                </w:rPr>
                <w:t>- ‘</w:t>
              </w:r>
            </w:ins>
            <w:ins w:id="2181" w:author="Arjan" w:date="2014-09-08T21:55:00Z">
              <w:r w:rsidRPr="00DD0F4F">
                <w:rPr>
                  <w:noProof/>
                  <w:lang w:val="nl-NL"/>
                </w:rPr>
                <w:t>d</w:t>
              </w:r>
            </w:ins>
            <w:ins w:id="2182" w:author="Arjan" w:date="2014-01-22T15:14:00Z">
              <w:r w:rsidR="001938EB" w:rsidRPr="00DD0F4F">
                <w:rPr>
                  <w:noProof/>
                  <w:lang w:val="nl-NL"/>
                </w:rPr>
                <w:t>efinitief’ (informatieobject door bevoegd iets of iemand vastgesteld</w:t>
              </w:r>
            </w:ins>
            <w:ins w:id="2183" w:author="Arjan" w:date="2014-09-08T17:00:00Z">
              <w:r w:rsidR="008210AD" w:rsidRPr="00DD0F4F">
                <w:rPr>
                  <w:noProof/>
                  <w:lang w:val="nl-NL"/>
                </w:rPr>
                <w:t xml:space="preserve"> da</w:t>
              </w:r>
            </w:ins>
            <w:ins w:id="2184" w:author="Arjan" w:date="2014-09-08T17:01:00Z">
              <w:r w:rsidR="008210AD" w:rsidRPr="00DD0F4F">
                <w:rPr>
                  <w:noProof/>
                  <w:lang w:val="nl-NL"/>
                </w:rPr>
                <w:t>n wel ontvangen</w:t>
              </w:r>
            </w:ins>
            <w:ins w:id="2185" w:author="Arjan" w:date="2014-01-22T15:14:00Z">
              <w:r w:rsidR="001938EB" w:rsidRPr="00DD0F4F">
                <w:rPr>
                  <w:noProof/>
                  <w:lang w:val="nl-NL"/>
                </w:rPr>
                <w:t>)</w:t>
              </w:r>
            </w:ins>
          </w:p>
          <w:p w:rsidR="00BF76B4" w:rsidRPr="00DD0F4F" w:rsidRDefault="003C376A" w:rsidP="00186A95">
            <w:pPr>
              <w:spacing w:after="0" w:line="240" w:lineRule="auto"/>
              <w:rPr>
                <w:noProof/>
                <w:lang w:val="nl-NL"/>
              </w:rPr>
            </w:pPr>
            <w:ins w:id="2186" w:author="Arjan" w:date="2014-01-22T15:14:00Z">
              <w:r w:rsidRPr="00DD0F4F">
                <w:rPr>
                  <w:noProof/>
                  <w:lang w:val="nl-NL"/>
                </w:rPr>
                <w:t>- ‘</w:t>
              </w:r>
            </w:ins>
            <w:ins w:id="2187" w:author="Arjan" w:date="2014-09-08T21:55:00Z">
              <w:r w:rsidRPr="00DD0F4F">
                <w:rPr>
                  <w:noProof/>
                  <w:lang w:val="nl-NL"/>
                </w:rPr>
                <w:t>g</w:t>
              </w:r>
            </w:ins>
            <w:ins w:id="2188" w:author="Arjan" w:date="2014-01-22T15:14:00Z">
              <w:r w:rsidR="001938EB" w:rsidRPr="00DD0F4F">
                <w:rPr>
                  <w:noProof/>
                  <w:lang w:val="nl-NL"/>
                </w:rPr>
                <w:t>earchiveerd’ (informatieobject duurzaam bewaarbaar gemaakt; een gearchiveerd informatie-element)</w:t>
              </w:r>
            </w:ins>
          </w:p>
          <w:p w:rsidR="00BF76B4" w:rsidRPr="00DD0F4F" w:rsidRDefault="003C376A" w:rsidP="00BF76B4">
            <w:pPr>
              <w:spacing w:after="0" w:line="240" w:lineRule="auto"/>
              <w:rPr>
                <w:ins w:id="2189" w:author="Arjan" w:date="2014-01-22T15:42:00Z"/>
                <w:noProof/>
                <w:lang w:val="nl-NL"/>
              </w:rPr>
            </w:pPr>
            <w:ins w:id="2190" w:author="Arjan" w:date="2014-01-22T15:42:00Z">
              <w:r w:rsidRPr="00DD0F4F">
                <w:rPr>
                  <w:noProof/>
                  <w:lang w:val="nl-NL"/>
                </w:rPr>
                <w:t>- ‘</w:t>
              </w:r>
            </w:ins>
            <w:ins w:id="2191" w:author="Arjan" w:date="2014-09-08T21:55:00Z">
              <w:r w:rsidRPr="00DD0F4F">
                <w:rPr>
                  <w:noProof/>
                  <w:lang w:val="nl-NL"/>
                </w:rPr>
                <w:t>v</w:t>
              </w:r>
            </w:ins>
            <w:ins w:id="2192" w:author="Arjan" w:date="2014-01-22T15:42:00Z">
              <w:r w:rsidR="00BF76B4" w:rsidRPr="00DD0F4F">
                <w:rPr>
                  <w:noProof/>
                  <w:lang w:val="nl-NL"/>
                </w:rPr>
                <w:t xml:space="preserve">ernietigd’ </w:t>
              </w:r>
            </w:ins>
          </w:p>
          <w:p w:rsidR="001938EB" w:rsidRPr="00DD0F4F" w:rsidRDefault="003C376A" w:rsidP="00BF76B4">
            <w:pPr>
              <w:spacing w:after="0" w:line="240" w:lineRule="auto"/>
              <w:rPr>
                <w:ins w:id="2193" w:author="Arjan" w:date="2014-01-22T15:14:00Z"/>
                <w:noProof/>
                <w:lang w:val="nl-NL"/>
              </w:rPr>
            </w:pPr>
            <w:ins w:id="2194" w:author="Arjan" w:date="2014-01-22T15:42:00Z">
              <w:r w:rsidRPr="00DD0F4F">
                <w:rPr>
                  <w:noProof/>
                  <w:lang w:val="nl-NL"/>
                </w:rPr>
                <w:t>- ‘</w:t>
              </w:r>
            </w:ins>
            <w:ins w:id="2195" w:author="Arjan" w:date="2014-09-08T21:55:00Z">
              <w:r w:rsidRPr="00DD0F4F">
                <w:rPr>
                  <w:noProof/>
                  <w:lang w:val="nl-NL"/>
                </w:rPr>
                <w:t>o</w:t>
              </w:r>
            </w:ins>
            <w:ins w:id="2196" w:author="Arjan" w:date="2014-01-22T15:42:00Z">
              <w:r w:rsidR="00BF76B4" w:rsidRPr="00DD0F4F">
                <w:rPr>
                  <w:noProof/>
                  <w:lang w:val="nl-NL"/>
                </w:rPr>
                <w:t>vergedragen’ (naar een archiefbewaarplaats)</w:t>
              </w:r>
            </w:ins>
            <w:ins w:id="2197" w:author="Arjan" w:date="2014-01-22T15:14:00Z">
              <w:r w:rsidR="001938EB" w:rsidRPr="00DD0F4F">
                <w:rPr>
                  <w:noProof/>
                  <w:lang w:val="nl-NL"/>
                </w:rPr>
                <w:t>.</w:t>
              </w:r>
            </w:ins>
          </w:p>
        </w:tc>
      </w:tr>
      <w:tr w:rsidR="001938EB" w:rsidRPr="005E066D" w:rsidTr="00186A95">
        <w:trPr>
          <w:trHeight w:val="215"/>
          <w:ins w:id="2198" w:author="Arjan" w:date="2014-01-22T15:14:00Z"/>
        </w:trPr>
        <w:tc>
          <w:tcPr>
            <w:tcW w:w="3780" w:type="dxa"/>
            <w:tcBorders>
              <w:top w:val="nil"/>
              <w:left w:val="nil"/>
              <w:bottom w:val="nil"/>
              <w:right w:val="nil"/>
            </w:tcBorders>
          </w:tcPr>
          <w:p w:rsidR="001938EB" w:rsidRPr="00DD0F4F" w:rsidRDefault="001938EB" w:rsidP="00186A95">
            <w:pPr>
              <w:autoSpaceDE w:val="0"/>
              <w:autoSpaceDN w:val="0"/>
              <w:adjustRightInd w:val="0"/>
              <w:spacing w:after="0" w:line="240" w:lineRule="auto"/>
              <w:rPr>
                <w:ins w:id="2199" w:author="Arjan" w:date="2014-01-22T15:14: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1938EB" w:rsidRPr="00DD0F4F" w:rsidRDefault="001938EB" w:rsidP="00186A95">
            <w:pPr>
              <w:autoSpaceDE w:val="0"/>
              <w:autoSpaceDN w:val="0"/>
              <w:adjustRightInd w:val="0"/>
              <w:spacing w:after="0" w:line="240" w:lineRule="auto"/>
              <w:rPr>
                <w:ins w:id="2200" w:author="Arjan" w:date="2014-01-22T15:14:00Z"/>
                <w:rFonts w:ascii="Arial" w:eastAsia="Times New Roman" w:hAnsi="Arial" w:cs="Arial"/>
                <w:color w:val="000000"/>
                <w:sz w:val="20"/>
                <w:szCs w:val="20"/>
                <w:lang w:val="nl-NL"/>
              </w:rPr>
            </w:pPr>
          </w:p>
        </w:tc>
      </w:tr>
      <w:tr w:rsidR="001938EB" w:rsidRPr="00F64D19" w:rsidTr="00186A95">
        <w:trPr>
          <w:trHeight w:val="215"/>
          <w:ins w:id="2201"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202" w:author="Arjan" w:date="2014-01-22T15:14:00Z"/>
                <w:rFonts w:ascii="Arial" w:eastAsia="Times New Roman" w:hAnsi="Arial" w:cs="Arial"/>
                <w:color w:val="000000"/>
                <w:sz w:val="20"/>
                <w:szCs w:val="20"/>
              </w:rPr>
            </w:pPr>
            <w:ins w:id="2203" w:author="Arjan" w:date="2014-01-22T15:14:00Z">
              <w:r w:rsidRPr="00F64D19">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204" w:author="Arjan" w:date="2014-01-22T15:14:00Z"/>
                <w:rFonts w:ascii="Arial" w:eastAsia="Times New Roman" w:hAnsi="Arial" w:cs="Arial"/>
                <w:color w:val="000000"/>
                <w:sz w:val="20"/>
                <w:szCs w:val="20"/>
              </w:rPr>
            </w:pPr>
            <w:ins w:id="2205" w:author="Arjan" w:date="2014-01-22T15:14:00Z">
              <w:r w:rsidRPr="00F64D19">
                <w:rPr>
                  <w:rFonts w:ascii="Arial" w:eastAsia="Times New Roman" w:hAnsi="Arial" w:cs="Arial"/>
                  <w:color w:val="000000"/>
                  <w:sz w:val="20"/>
                  <w:szCs w:val="20"/>
                </w:rPr>
                <w:t>Ja</w:t>
              </w:r>
            </w:ins>
          </w:p>
        </w:tc>
      </w:tr>
      <w:tr w:rsidR="001938EB" w:rsidRPr="00F64D19" w:rsidTr="00186A95">
        <w:trPr>
          <w:trHeight w:val="230"/>
          <w:ins w:id="2206"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207"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208" w:author="Arjan" w:date="2014-01-22T15:14:00Z"/>
                <w:rFonts w:ascii="Arial" w:eastAsia="Times New Roman" w:hAnsi="Arial" w:cs="Arial"/>
                <w:color w:val="000000"/>
                <w:sz w:val="20"/>
                <w:szCs w:val="20"/>
              </w:rPr>
            </w:pPr>
          </w:p>
        </w:tc>
      </w:tr>
      <w:tr w:rsidR="001938EB" w:rsidRPr="00F64D19" w:rsidTr="00186A95">
        <w:trPr>
          <w:trHeight w:val="230"/>
          <w:ins w:id="2209"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210" w:author="Arjan" w:date="2014-01-22T15:14:00Z"/>
                <w:rFonts w:ascii="Arial" w:eastAsia="Times New Roman" w:hAnsi="Arial" w:cs="Arial"/>
                <w:color w:val="000000"/>
                <w:sz w:val="20"/>
                <w:szCs w:val="20"/>
              </w:rPr>
            </w:pPr>
            <w:ins w:id="2211" w:author="Arjan" w:date="2014-01-22T15:14:00Z">
              <w:r w:rsidRPr="00F64D19">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212" w:author="Arjan" w:date="2014-01-22T15:14:00Z"/>
                <w:rFonts w:ascii="Arial" w:eastAsia="Times New Roman" w:hAnsi="Arial" w:cs="Arial"/>
                <w:color w:val="000000"/>
                <w:sz w:val="20"/>
                <w:szCs w:val="20"/>
              </w:rPr>
            </w:pPr>
            <w:ins w:id="2213" w:author="Arjan" w:date="2014-01-22T15:14:00Z">
              <w:r w:rsidRPr="00F64D19">
                <w:rPr>
                  <w:rFonts w:ascii="Arial" w:eastAsia="Times New Roman" w:hAnsi="Arial" w:cs="Arial"/>
                  <w:color w:val="000000"/>
                  <w:sz w:val="20"/>
                  <w:szCs w:val="20"/>
                </w:rPr>
                <w:t>Nee</w:t>
              </w:r>
            </w:ins>
          </w:p>
        </w:tc>
      </w:tr>
      <w:tr w:rsidR="001938EB" w:rsidRPr="00F64D19" w:rsidTr="00186A95">
        <w:trPr>
          <w:trHeight w:val="230"/>
          <w:ins w:id="2214"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215"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216" w:author="Arjan" w:date="2014-01-22T15:14:00Z"/>
                <w:rFonts w:ascii="Arial" w:eastAsia="Times New Roman" w:hAnsi="Arial" w:cs="Arial"/>
                <w:color w:val="000000"/>
                <w:sz w:val="20"/>
                <w:szCs w:val="20"/>
              </w:rPr>
            </w:pPr>
          </w:p>
        </w:tc>
      </w:tr>
      <w:tr w:rsidR="001938EB" w:rsidRPr="00F64D19" w:rsidTr="00186A95">
        <w:trPr>
          <w:trHeight w:val="230"/>
          <w:ins w:id="2217"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218" w:author="Arjan" w:date="2014-01-22T15:14:00Z"/>
                <w:rFonts w:ascii="Arial" w:eastAsia="Times New Roman" w:hAnsi="Arial" w:cs="Arial"/>
                <w:color w:val="000000"/>
                <w:sz w:val="20"/>
                <w:szCs w:val="20"/>
              </w:rPr>
            </w:pPr>
            <w:ins w:id="2219" w:author="Arjan" w:date="2014-01-22T15:14:00Z">
              <w:r w:rsidRPr="00F64D19">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220" w:author="Arjan" w:date="2014-01-22T15:14:00Z"/>
                <w:rFonts w:ascii="Arial" w:eastAsia="Times New Roman" w:hAnsi="Arial" w:cs="Arial"/>
                <w:color w:val="000000"/>
                <w:sz w:val="20"/>
                <w:szCs w:val="20"/>
              </w:rPr>
            </w:pPr>
            <w:ins w:id="2221" w:author="Arjan" w:date="2014-01-22T15:14:00Z">
              <w:r>
                <w:rPr>
                  <w:rFonts w:ascii="Arial" w:eastAsia="Times New Roman" w:hAnsi="Arial" w:cs="Arial"/>
                  <w:color w:val="000000"/>
                  <w:sz w:val="20"/>
                  <w:szCs w:val="20"/>
                </w:rPr>
                <w:t>Nee</w:t>
              </w:r>
            </w:ins>
          </w:p>
        </w:tc>
      </w:tr>
      <w:tr w:rsidR="001938EB" w:rsidRPr="00F64D19" w:rsidTr="00186A95">
        <w:trPr>
          <w:trHeight w:val="230"/>
          <w:ins w:id="2222"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223"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224" w:author="Arjan" w:date="2014-01-22T15:14:00Z"/>
                <w:rFonts w:ascii="Arial" w:eastAsia="Times New Roman" w:hAnsi="Arial" w:cs="Arial"/>
                <w:color w:val="000000"/>
                <w:sz w:val="20"/>
                <w:szCs w:val="20"/>
              </w:rPr>
            </w:pPr>
          </w:p>
        </w:tc>
      </w:tr>
      <w:tr w:rsidR="001938EB" w:rsidRPr="00F64D19" w:rsidTr="00186A95">
        <w:trPr>
          <w:trHeight w:val="230"/>
          <w:ins w:id="2225" w:author="Arjan" w:date="2014-01-22T15:14:00Z"/>
        </w:trPr>
        <w:tc>
          <w:tcPr>
            <w:tcW w:w="37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226" w:author="Arjan" w:date="2014-01-22T15:14:00Z"/>
                <w:rFonts w:ascii="Arial" w:eastAsia="Times New Roman" w:hAnsi="Arial" w:cs="Arial"/>
                <w:color w:val="000000"/>
                <w:sz w:val="20"/>
                <w:szCs w:val="20"/>
              </w:rPr>
            </w:pPr>
            <w:ins w:id="2227" w:author="Arjan" w:date="2014-01-22T15:14:00Z">
              <w:r w:rsidRPr="00F64D19">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1938EB" w:rsidRPr="00F64D19" w:rsidRDefault="001938EB" w:rsidP="00186A95">
            <w:pPr>
              <w:autoSpaceDE w:val="0"/>
              <w:autoSpaceDN w:val="0"/>
              <w:adjustRightInd w:val="0"/>
              <w:spacing w:after="0" w:line="240" w:lineRule="auto"/>
              <w:rPr>
                <w:ins w:id="2228" w:author="Arjan" w:date="2014-01-22T15:14:00Z"/>
                <w:rFonts w:ascii="Arial" w:eastAsia="Times New Roman" w:hAnsi="Arial" w:cs="Arial"/>
                <w:color w:val="000000"/>
                <w:sz w:val="20"/>
                <w:szCs w:val="20"/>
              </w:rPr>
            </w:pPr>
            <w:ins w:id="2229" w:author="Arjan" w:date="2014-01-22T15:14:00Z">
              <w:r w:rsidRPr="00F64D19">
                <w:rPr>
                  <w:rFonts w:ascii="Arial" w:eastAsia="Times New Roman" w:hAnsi="Arial" w:cs="Arial"/>
                  <w:color w:val="000000"/>
                  <w:sz w:val="20"/>
                  <w:szCs w:val="20"/>
                </w:rPr>
                <w:t>Nee</w:t>
              </w:r>
            </w:ins>
          </w:p>
        </w:tc>
      </w:tr>
      <w:tr w:rsidR="001938EB" w:rsidRPr="00F64D19" w:rsidTr="00186A95">
        <w:trPr>
          <w:trHeight w:val="230"/>
          <w:ins w:id="2230" w:author="Arjan" w:date="2014-01-22T15:14:00Z"/>
        </w:trPr>
        <w:tc>
          <w:tcPr>
            <w:tcW w:w="3780" w:type="dxa"/>
            <w:tcBorders>
              <w:top w:val="nil"/>
              <w:left w:val="nil"/>
              <w:bottom w:val="nil"/>
              <w:right w:val="nil"/>
            </w:tcBorders>
          </w:tcPr>
          <w:p w:rsidR="001938EB" w:rsidRPr="00F64D19" w:rsidRDefault="001938EB" w:rsidP="00186A95">
            <w:pPr>
              <w:tabs>
                <w:tab w:val="left" w:pos="284"/>
              </w:tabs>
              <w:autoSpaceDE w:val="0"/>
              <w:autoSpaceDN w:val="0"/>
              <w:adjustRightInd w:val="0"/>
              <w:spacing w:after="0" w:line="240" w:lineRule="auto"/>
              <w:rPr>
                <w:ins w:id="2231"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rsidR="001938EB" w:rsidRPr="00F64D19" w:rsidRDefault="001938EB" w:rsidP="00186A95">
            <w:pPr>
              <w:tabs>
                <w:tab w:val="left" w:pos="284"/>
              </w:tabs>
              <w:autoSpaceDE w:val="0"/>
              <w:autoSpaceDN w:val="0"/>
              <w:adjustRightInd w:val="0"/>
              <w:spacing w:after="0" w:line="240" w:lineRule="auto"/>
              <w:rPr>
                <w:ins w:id="2232" w:author="Arjan" w:date="2014-01-22T15:14:00Z"/>
                <w:rFonts w:ascii="Arial" w:eastAsia="Times New Roman" w:hAnsi="Arial" w:cs="Arial"/>
                <w:color w:val="000000"/>
                <w:sz w:val="20"/>
                <w:szCs w:val="20"/>
              </w:rPr>
            </w:pPr>
          </w:p>
        </w:tc>
      </w:tr>
      <w:tr w:rsidR="001938EB" w:rsidRPr="00F64D19" w:rsidTr="00186A95">
        <w:trPr>
          <w:trHeight w:val="411"/>
          <w:ins w:id="2233" w:author="Arjan" w:date="2014-01-22T15:14:00Z"/>
        </w:trPr>
        <w:tc>
          <w:tcPr>
            <w:tcW w:w="3780" w:type="dxa"/>
            <w:tcBorders>
              <w:top w:val="nil"/>
              <w:left w:val="nil"/>
              <w:bottom w:val="nil"/>
              <w:right w:val="nil"/>
            </w:tcBorders>
          </w:tcPr>
          <w:p w:rsidR="001938EB" w:rsidRPr="00F64D19" w:rsidRDefault="001938EB" w:rsidP="00186A95">
            <w:pPr>
              <w:tabs>
                <w:tab w:val="left" w:pos="284"/>
              </w:tabs>
              <w:autoSpaceDE w:val="0"/>
              <w:autoSpaceDN w:val="0"/>
              <w:adjustRightInd w:val="0"/>
              <w:spacing w:after="0" w:line="240" w:lineRule="auto"/>
              <w:rPr>
                <w:ins w:id="2234" w:author="Arjan" w:date="2014-01-22T15:14:00Z"/>
                <w:rFonts w:ascii="Arial" w:eastAsia="Times New Roman" w:hAnsi="Arial" w:cs="Arial"/>
                <w:color w:val="000000"/>
                <w:sz w:val="20"/>
                <w:szCs w:val="20"/>
              </w:rPr>
            </w:pPr>
            <w:ins w:id="2235" w:author="Arjan" w:date="2014-01-22T15:14:00Z">
              <w:r w:rsidRPr="00F64D19">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1938EB" w:rsidRPr="00F64D19" w:rsidRDefault="001938EB" w:rsidP="00186A95">
            <w:pPr>
              <w:tabs>
                <w:tab w:val="left" w:pos="284"/>
              </w:tabs>
              <w:autoSpaceDE w:val="0"/>
              <w:autoSpaceDN w:val="0"/>
              <w:adjustRightInd w:val="0"/>
              <w:spacing w:after="0" w:line="240" w:lineRule="auto"/>
              <w:rPr>
                <w:ins w:id="2236" w:author="Arjan" w:date="2014-01-22T15:14:00Z"/>
                <w:rFonts w:ascii="Arial" w:eastAsia="Times New Roman" w:hAnsi="Arial" w:cs="Arial"/>
                <w:color w:val="000000"/>
                <w:sz w:val="20"/>
                <w:szCs w:val="20"/>
              </w:rPr>
            </w:pPr>
            <w:ins w:id="2237" w:author="Arjan" w:date="2014-01-22T15:14:00Z">
              <w:r w:rsidRPr="00F64D19">
                <w:rPr>
                  <w:rFonts w:ascii="Arial" w:eastAsia="Times New Roman" w:hAnsi="Arial" w:cs="Arial"/>
                  <w:color w:val="000000"/>
                  <w:sz w:val="20"/>
                  <w:szCs w:val="20"/>
                </w:rPr>
                <w:t>Nee</w:t>
              </w:r>
            </w:ins>
          </w:p>
        </w:tc>
      </w:tr>
      <w:tr w:rsidR="001938EB" w:rsidRPr="00F64D19" w:rsidTr="00186A95">
        <w:trPr>
          <w:trHeight w:val="245"/>
          <w:ins w:id="2238" w:author="Arjan" w:date="2014-01-22T15:14:00Z"/>
        </w:trPr>
        <w:tc>
          <w:tcPr>
            <w:tcW w:w="3780" w:type="dxa"/>
            <w:tcBorders>
              <w:top w:val="nil"/>
              <w:left w:val="nil"/>
              <w:bottom w:val="nil"/>
              <w:right w:val="nil"/>
            </w:tcBorders>
          </w:tcPr>
          <w:p w:rsidR="001938EB" w:rsidRPr="00F64D19" w:rsidRDefault="001938EB" w:rsidP="00186A95">
            <w:pPr>
              <w:tabs>
                <w:tab w:val="left" w:pos="284"/>
              </w:tabs>
              <w:autoSpaceDE w:val="0"/>
              <w:autoSpaceDN w:val="0"/>
              <w:adjustRightInd w:val="0"/>
              <w:spacing w:after="0" w:line="240" w:lineRule="auto"/>
              <w:rPr>
                <w:ins w:id="2239"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rsidR="001938EB" w:rsidRPr="00F64D19" w:rsidRDefault="001938EB" w:rsidP="00186A95">
            <w:pPr>
              <w:tabs>
                <w:tab w:val="left" w:pos="284"/>
              </w:tabs>
              <w:autoSpaceDE w:val="0"/>
              <w:autoSpaceDN w:val="0"/>
              <w:adjustRightInd w:val="0"/>
              <w:spacing w:after="0" w:line="240" w:lineRule="auto"/>
              <w:rPr>
                <w:ins w:id="2240" w:author="Arjan" w:date="2014-01-22T15:14:00Z"/>
                <w:rFonts w:ascii="Arial" w:eastAsia="Times New Roman" w:hAnsi="Arial" w:cs="Arial"/>
                <w:color w:val="000000"/>
                <w:sz w:val="20"/>
                <w:szCs w:val="20"/>
              </w:rPr>
            </w:pPr>
          </w:p>
        </w:tc>
      </w:tr>
      <w:tr w:rsidR="001938EB" w:rsidRPr="00F64D19" w:rsidTr="00186A95">
        <w:trPr>
          <w:trHeight w:val="230"/>
          <w:ins w:id="2241" w:author="Arjan" w:date="2014-01-22T15:14:00Z"/>
        </w:trPr>
        <w:tc>
          <w:tcPr>
            <w:tcW w:w="3780" w:type="dxa"/>
            <w:tcBorders>
              <w:top w:val="nil"/>
              <w:left w:val="nil"/>
              <w:bottom w:val="nil"/>
              <w:right w:val="nil"/>
            </w:tcBorders>
          </w:tcPr>
          <w:p w:rsidR="001938EB" w:rsidRPr="00F64D19" w:rsidRDefault="001938EB" w:rsidP="00186A95">
            <w:pPr>
              <w:tabs>
                <w:tab w:val="left" w:pos="284"/>
              </w:tabs>
              <w:autoSpaceDE w:val="0"/>
              <w:autoSpaceDN w:val="0"/>
              <w:adjustRightInd w:val="0"/>
              <w:spacing w:after="0" w:line="240" w:lineRule="auto"/>
              <w:rPr>
                <w:ins w:id="2242" w:author="Arjan" w:date="2014-01-22T15:14:00Z"/>
                <w:rFonts w:ascii="Arial" w:eastAsia="Times New Roman" w:hAnsi="Arial" w:cs="Arial"/>
                <w:color w:val="000000"/>
                <w:sz w:val="20"/>
                <w:szCs w:val="20"/>
              </w:rPr>
            </w:pPr>
            <w:ins w:id="2243" w:author="Arjan" w:date="2014-01-22T15:14:00Z">
              <w:r w:rsidRPr="00F64D19">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1938EB" w:rsidRPr="00F64D19" w:rsidRDefault="008F2B4B" w:rsidP="00186A95">
            <w:pPr>
              <w:tabs>
                <w:tab w:val="left" w:pos="284"/>
              </w:tabs>
              <w:autoSpaceDE w:val="0"/>
              <w:autoSpaceDN w:val="0"/>
              <w:adjustRightInd w:val="0"/>
              <w:spacing w:after="0" w:line="240" w:lineRule="auto"/>
              <w:rPr>
                <w:ins w:id="2244" w:author="Arjan" w:date="2014-01-22T15:14:00Z"/>
                <w:rFonts w:ascii="Arial" w:eastAsia="Times New Roman" w:hAnsi="Arial" w:cs="Arial"/>
                <w:color w:val="000000"/>
                <w:sz w:val="20"/>
                <w:szCs w:val="20"/>
              </w:rPr>
            </w:pPr>
            <w:ins w:id="2245" w:author="Arjan" w:date="2014-01-22T15:14:00Z">
              <w:r w:rsidRPr="00F64D19">
                <w:rPr>
                  <w:rFonts w:ascii="Arial" w:hAnsi="Arial" w:cs="Arial"/>
                  <w:sz w:val="20"/>
                  <w:szCs w:val="20"/>
                  <w:lang w:val="en-AU"/>
                </w:rPr>
                <w:fldChar w:fldCharType="begin" w:fldLock="1"/>
              </w:r>
              <w:r w:rsidR="001938EB" w:rsidRPr="00F64D19">
                <w:rPr>
                  <w:rFonts w:ascii="Arial" w:hAnsi="Arial" w:cs="Arial"/>
                  <w:sz w:val="20"/>
                  <w:szCs w:val="20"/>
                  <w:lang w:val="en-AU"/>
                </w:rPr>
                <w:instrText xml:space="preserve">MERGEFIELD </w:instrText>
              </w:r>
              <w:r w:rsidR="001938EB" w:rsidRPr="00F64D19">
                <w:rPr>
                  <w:rFonts w:ascii="Arial" w:eastAsia="Times New Roman" w:hAnsi="Arial" w:cs="Arial"/>
                  <w:color w:val="000000"/>
                  <w:sz w:val="20"/>
                  <w:szCs w:val="20"/>
                </w:rPr>
                <w:instrText>Att.LowerBound</w:instrText>
              </w:r>
              <w:r w:rsidRPr="00F64D19">
                <w:rPr>
                  <w:rFonts w:ascii="Arial" w:hAnsi="Arial" w:cs="Arial"/>
                  <w:sz w:val="20"/>
                  <w:szCs w:val="20"/>
                  <w:lang w:val="en-AU"/>
                </w:rPr>
                <w:fldChar w:fldCharType="separate"/>
              </w:r>
              <w:r w:rsidR="001938EB" w:rsidRPr="00F64D19">
                <w:rPr>
                  <w:rFonts w:ascii="Arial" w:eastAsia="Times New Roman" w:hAnsi="Arial" w:cs="Arial"/>
                  <w:color w:val="000000"/>
                  <w:sz w:val="20"/>
                  <w:szCs w:val="20"/>
                </w:rPr>
                <w:t>0</w:t>
              </w:r>
              <w:r w:rsidRPr="00F64D19">
                <w:rPr>
                  <w:rFonts w:ascii="Arial" w:hAnsi="Arial" w:cs="Arial"/>
                  <w:sz w:val="20"/>
                  <w:szCs w:val="20"/>
                  <w:lang w:val="en-AU"/>
                </w:rPr>
                <w:fldChar w:fldCharType="end"/>
              </w:r>
              <w:r w:rsidR="001938EB" w:rsidRPr="00F64D19">
                <w:rPr>
                  <w:rFonts w:ascii="Arial" w:eastAsia="Times New Roman" w:hAnsi="Arial" w:cs="Arial"/>
                  <w:color w:val="000000"/>
                  <w:sz w:val="20"/>
                  <w:szCs w:val="20"/>
                </w:rPr>
                <w:t xml:space="preserve"> - </w:t>
              </w:r>
              <w:r w:rsidRPr="00F64D19">
                <w:rPr>
                  <w:rFonts w:ascii="Arial" w:eastAsia="Times New Roman" w:hAnsi="Arial" w:cs="Arial"/>
                  <w:color w:val="000000"/>
                  <w:sz w:val="20"/>
                  <w:szCs w:val="20"/>
                </w:rPr>
                <w:fldChar w:fldCharType="begin" w:fldLock="1"/>
              </w:r>
              <w:r w:rsidR="001938EB" w:rsidRPr="00F64D19">
                <w:rPr>
                  <w:rFonts w:ascii="Arial" w:eastAsia="Times New Roman" w:hAnsi="Arial" w:cs="Arial"/>
                  <w:color w:val="000000"/>
                  <w:sz w:val="20"/>
                  <w:szCs w:val="20"/>
                </w:rPr>
                <w:instrText>MERGEFIELD Att.UpperBound</w:instrText>
              </w:r>
              <w:r w:rsidRPr="00F64D19">
                <w:rPr>
                  <w:rFonts w:ascii="Arial" w:eastAsia="Times New Roman" w:hAnsi="Arial" w:cs="Arial"/>
                  <w:color w:val="000000"/>
                  <w:sz w:val="20"/>
                  <w:szCs w:val="20"/>
                </w:rPr>
                <w:fldChar w:fldCharType="separate"/>
              </w:r>
              <w:r w:rsidR="001938EB" w:rsidRPr="00F64D19">
                <w:rPr>
                  <w:rFonts w:ascii="Arial" w:eastAsia="Times New Roman" w:hAnsi="Arial" w:cs="Arial"/>
                  <w:color w:val="000000"/>
                  <w:sz w:val="20"/>
                  <w:szCs w:val="20"/>
                </w:rPr>
                <w:t>1</w:t>
              </w:r>
              <w:r w:rsidRPr="00F64D19">
                <w:rPr>
                  <w:rFonts w:ascii="Arial" w:eastAsia="Times New Roman" w:hAnsi="Arial" w:cs="Arial"/>
                  <w:color w:val="000000"/>
                  <w:sz w:val="20"/>
                  <w:szCs w:val="20"/>
                </w:rPr>
                <w:fldChar w:fldCharType="end"/>
              </w:r>
            </w:ins>
          </w:p>
        </w:tc>
      </w:tr>
      <w:tr w:rsidR="001938EB" w:rsidRPr="00F64D19" w:rsidTr="00186A95">
        <w:trPr>
          <w:trHeight w:val="230"/>
          <w:ins w:id="2246" w:author="Arjan" w:date="2014-01-22T15:14:00Z"/>
        </w:trPr>
        <w:tc>
          <w:tcPr>
            <w:tcW w:w="3780" w:type="dxa"/>
            <w:tcBorders>
              <w:top w:val="nil"/>
              <w:left w:val="nil"/>
              <w:bottom w:val="nil"/>
              <w:right w:val="nil"/>
            </w:tcBorders>
          </w:tcPr>
          <w:p w:rsidR="001938EB" w:rsidRPr="00F64D19" w:rsidRDefault="001938EB" w:rsidP="00186A95">
            <w:pPr>
              <w:tabs>
                <w:tab w:val="left" w:pos="284"/>
              </w:tabs>
              <w:autoSpaceDE w:val="0"/>
              <w:autoSpaceDN w:val="0"/>
              <w:adjustRightInd w:val="0"/>
              <w:spacing w:after="0" w:line="240" w:lineRule="auto"/>
              <w:rPr>
                <w:ins w:id="2247"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rsidR="001938EB" w:rsidRPr="00F64D19" w:rsidRDefault="001938EB" w:rsidP="00186A95">
            <w:pPr>
              <w:tabs>
                <w:tab w:val="left" w:pos="284"/>
              </w:tabs>
              <w:autoSpaceDE w:val="0"/>
              <w:autoSpaceDN w:val="0"/>
              <w:adjustRightInd w:val="0"/>
              <w:spacing w:after="0" w:line="240" w:lineRule="auto"/>
              <w:rPr>
                <w:ins w:id="2248" w:author="Arjan" w:date="2014-01-22T15:14:00Z"/>
                <w:rFonts w:ascii="Arial" w:eastAsia="Times New Roman" w:hAnsi="Arial" w:cs="Arial"/>
                <w:color w:val="000000"/>
                <w:sz w:val="20"/>
                <w:szCs w:val="20"/>
              </w:rPr>
            </w:pPr>
          </w:p>
        </w:tc>
      </w:tr>
      <w:tr w:rsidR="001938EB" w:rsidRPr="00F64D19" w:rsidTr="00186A95">
        <w:trPr>
          <w:trHeight w:val="230"/>
          <w:ins w:id="2249" w:author="Arjan" w:date="2014-01-22T15:14:00Z"/>
        </w:trPr>
        <w:tc>
          <w:tcPr>
            <w:tcW w:w="3780" w:type="dxa"/>
            <w:tcBorders>
              <w:top w:val="nil"/>
              <w:left w:val="nil"/>
              <w:bottom w:val="nil"/>
              <w:right w:val="nil"/>
            </w:tcBorders>
          </w:tcPr>
          <w:p w:rsidR="001938EB" w:rsidRPr="00F64D19" w:rsidRDefault="001938EB" w:rsidP="00186A95">
            <w:pPr>
              <w:tabs>
                <w:tab w:val="left" w:pos="284"/>
              </w:tabs>
              <w:autoSpaceDE w:val="0"/>
              <w:autoSpaceDN w:val="0"/>
              <w:adjustRightInd w:val="0"/>
              <w:spacing w:after="0" w:line="240" w:lineRule="auto"/>
              <w:rPr>
                <w:ins w:id="2250" w:author="Arjan" w:date="2014-01-22T15:14:00Z"/>
                <w:rFonts w:ascii="Arial" w:eastAsia="Times New Roman" w:hAnsi="Arial" w:cs="Arial"/>
                <w:color w:val="000000"/>
                <w:sz w:val="20"/>
                <w:szCs w:val="20"/>
              </w:rPr>
            </w:pPr>
            <w:ins w:id="2251" w:author="Arjan" w:date="2014-01-22T15:14:00Z">
              <w:r w:rsidRPr="00F64D19">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1938EB" w:rsidRPr="00F64D19" w:rsidRDefault="001938EB" w:rsidP="00186A95">
            <w:pPr>
              <w:tabs>
                <w:tab w:val="left" w:pos="284"/>
              </w:tabs>
              <w:autoSpaceDE w:val="0"/>
              <w:autoSpaceDN w:val="0"/>
              <w:adjustRightInd w:val="0"/>
              <w:spacing w:after="0" w:line="240" w:lineRule="auto"/>
              <w:rPr>
                <w:ins w:id="2252" w:author="Arjan" w:date="2014-01-22T15:14:00Z"/>
                <w:rFonts w:ascii="Arial" w:eastAsia="Times New Roman" w:hAnsi="Arial" w:cs="Arial"/>
                <w:color w:val="000000"/>
                <w:sz w:val="20"/>
                <w:szCs w:val="20"/>
              </w:rPr>
            </w:pPr>
            <w:ins w:id="2253" w:author="Arjan" w:date="2014-01-22T15:14:00Z">
              <w:r w:rsidRPr="00F64D19">
                <w:rPr>
                  <w:rFonts w:ascii="Arial" w:eastAsia="Times New Roman" w:hAnsi="Arial" w:cs="Arial"/>
                  <w:color w:val="000000"/>
                  <w:sz w:val="20"/>
                  <w:szCs w:val="20"/>
                </w:rPr>
                <w:t>Gemeentelijk basisgegeven</w:t>
              </w:r>
            </w:ins>
          </w:p>
        </w:tc>
      </w:tr>
      <w:tr w:rsidR="001938EB" w:rsidRPr="00F64D19" w:rsidTr="00186A95">
        <w:trPr>
          <w:trHeight w:val="230"/>
          <w:ins w:id="2254" w:author="Arjan" w:date="2014-01-22T15:14:00Z"/>
        </w:trPr>
        <w:tc>
          <w:tcPr>
            <w:tcW w:w="3780" w:type="dxa"/>
            <w:tcBorders>
              <w:top w:val="nil"/>
              <w:left w:val="nil"/>
              <w:right w:val="nil"/>
            </w:tcBorders>
          </w:tcPr>
          <w:p w:rsidR="001938EB" w:rsidRPr="00F64D19" w:rsidRDefault="001938EB" w:rsidP="00186A95">
            <w:pPr>
              <w:tabs>
                <w:tab w:val="left" w:pos="284"/>
              </w:tabs>
              <w:autoSpaceDE w:val="0"/>
              <w:autoSpaceDN w:val="0"/>
              <w:adjustRightInd w:val="0"/>
              <w:spacing w:after="0" w:line="240" w:lineRule="auto"/>
              <w:rPr>
                <w:ins w:id="2255" w:author="Arjan" w:date="2014-01-22T15:14:00Z"/>
                <w:rFonts w:ascii="Arial" w:eastAsia="Times New Roman" w:hAnsi="Arial" w:cs="Arial"/>
                <w:b/>
                <w:bCs/>
                <w:color w:val="000000"/>
                <w:sz w:val="20"/>
                <w:szCs w:val="20"/>
              </w:rPr>
            </w:pPr>
          </w:p>
        </w:tc>
        <w:tc>
          <w:tcPr>
            <w:tcW w:w="5580" w:type="dxa"/>
            <w:tcBorders>
              <w:top w:val="nil"/>
              <w:left w:val="nil"/>
              <w:right w:val="nil"/>
            </w:tcBorders>
          </w:tcPr>
          <w:p w:rsidR="001938EB" w:rsidRPr="00F64D19" w:rsidRDefault="001938EB" w:rsidP="00186A95">
            <w:pPr>
              <w:tabs>
                <w:tab w:val="left" w:pos="284"/>
              </w:tabs>
              <w:autoSpaceDE w:val="0"/>
              <w:autoSpaceDN w:val="0"/>
              <w:adjustRightInd w:val="0"/>
              <w:spacing w:after="0" w:line="240" w:lineRule="auto"/>
              <w:rPr>
                <w:ins w:id="2256" w:author="Arjan" w:date="2014-01-22T15:14:00Z"/>
                <w:rFonts w:ascii="Arial" w:eastAsia="Times New Roman" w:hAnsi="Arial" w:cs="Arial"/>
                <w:color w:val="000000"/>
                <w:sz w:val="20"/>
                <w:szCs w:val="20"/>
              </w:rPr>
            </w:pPr>
          </w:p>
        </w:tc>
      </w:tr>
      <w:tr w:rsidR="001938EB" w:rsidRPr="005E066D" w:rsidTr="00186A95">
        <w:trPr>
          <w:trHeight w:val="230"/>
          <w:ins w:id="2257" w:author="Arjan" w:date="2014-01-22T15:14:00Z"/>
        </w:trPr>
        <w:tc>
          <w:tcPr>
            <w:tcW w:w="3780" w:type="dxa"/>
            <w:tcBorders>
              <w:top w:val="nil"/>
              <w:left w:val="nil"/>
              <w:bottom w:val="single" w:sz="4" w:space="0" w:color="auto"/>
              <w:right w:val="nil"/>
            </w:tcBorders>
          </w:tcPr>
          <w:p w:rsidR="001938EB" w:rsidRPr="00F64D19" w:rsidRDefault="001938EB" w:rsidP="00186A95">
            <w:pPr>
              <w:tabs>
                <w:tab w:val="left" w:pos="284"/>
              </w:tabs>
              <w:autoSpaceDE w:val="0"/>
              <w:autoSpaceDN w:val="0"/>
              <w:adjustRightInd w:val="0"/>
              <w:spacing w:after="0" w:line="240" w:lineRule="auto"/>
              <w:rPr>
                <w:ins w:id="2258" w:author="Arjan" w:date="2014-01-22T15:14:00Z"/>
                <w:rFonts w:ascii="Arial" w:eastAsia="Times New Roman" w:hAnsi="Arial" w:cs="Arial"/>
                <w:b/>
                <w:bCs/>
                <w:color w:val="000000"/>
                <w:sz w:val="20"/>
                <w:szCs w:val="20"/>
              </w:rPr>
            </w:pPr>
            <w:ins w:id="2259" w:author="Arjan" w:date="2014-01-22T15:14:00Z">
              <w:r w:rsidRPr="00F64D19">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rsidR="003C376A" w:rsidRPr="00DD0F4F" w:rsidRDefault="003C376A" w:rsidP="00186A95">
            <w:pPr>
              <w:tabs>
                <w:tab w:val="left" w:pos="284"/>
              </w:tabs>
              <w:autoSpaceDE w:val="0"/>
              <w:autoSpaceDN w:val="0"/>
              <w:adjustRightInd w:val="0"/>
              <w:spacing w:after="0" w:line="240" w:lineRule="auto"/>
              <w:rPr>
                <w:ins w:id="2260" w:author="Arjan" w:date="2014-09-08T21:55:00Z"/>
                <w:rFonts w:ascii="Arial" w:eastAsia="Times New Roman" w:hAnsi="Arial" w:cs="Arial"/>
                <w:color w:val="000000"/>
                <w:sz w:val="20"/>
                <w:szCs w:val="20"/>
                <w:lang w:val="nl-NL"/>
              </w:rPr>
            </w:pPr>
            <w:ins w:id="2261" w:author="Arjan" w:date="2014-09-08T21:55:00Z">
              <w:r w:rsidRPr="00DD0F4F">
                <w:rPr>
                  <w:rFonts w:ascii="Arial" w:eastAsia="Times New Roman" w:hAnsi="Arial" w:cs="Arial"/>
                  <w:color w:val="000000"/>
                  <w:sz w:val="20"/>
                  <w:szCs w:val="20"/>
                  <w:lang w:val="nl-NL"/>
                </w:rPr>
                <w:t>De waarden ‘in bewerking’ en ‘ter vaststelling’ komen niet voor als de attribuutsoort Ontvangstdatum van een waarde is voorzien.</w:t>
              </w:r>
            </w:ins>
          </w:p>
          <w:p w:rsidR="001B6B7E" w:rsidRPr="00DD0F4F" w:rsidRDefault="00186A95" w:rsidP="003C376A">
            <w:pPr>
              <w:tabs>
                <w:tab w:val="left" w:pos="284"/>
              </w:tabs>
              <w:autoSpaceDE w:val="0"/>
              <w:autoSpaceDN w:val="0"/>
              <w:adjustRightInd w:val="0"/>
              <w:spacing w:after="0" w:line="240" w:lineRule="auto"/>
              <w:rPr>
                <w:ins w:id="2262" w:author="Arjan" w:date="2014-01-22T15:14:00Z"/>
                <w:rFonts w:ascii="Arial" w:eastAsia="Times New Roman" w:hAnsi="Arial" w:cs="Arial"/>
                <w:color w:val="000000"/>
                <w:sz w:val="20"/>
                <w:szCs w:val="20"/>
                <w:lang w:val="nl-NL"/>
              </w:rPr>
            </w:pPr>
            <w:ins w:id="2263" w:author="Arjan" w:date="2014-01-22T15:47:00Z">
              <w:r w:rsidRPr="00DD0F4F">
                <w:rPr>
                  <w:rFonts w:ascii="Arial" w:eastAsia="Times New Roman" w:hAnsi="Arial" w:cs="Arial"/>
                  <w:color w:val="000000"/>
                  <w:sz w:val="20"/>
                  <w:szCs w:val="20"/>
                  <w:lang w:val="nl-NL"/>
                </w:rPr>
                <w:t xml:space="preserve">De waarden </w:t>
              </w:r>
            </w:ins>
            <w:ins w:id="2264" w:author="Arjan" w:date="2014-01-22T15:48:00Z">
              <w:r w:rsidR="003C376A" w:rsidRPr="00DD0F4F">
                <w:rPr>
                  <w:rFonts w:ascii="Arial" w:eastAsia="Times New Roman" w:hAnsi="Arial" w:cs="Arial"/>
                  <w:color w:val="000000"/>
                  <w:sz w:val="20"/>
                  <w:szCs w:val="20"/>
                  <w:lang w:val="nl-NL"/>
                </w:rPr>
                <w:t>‘</w:t>
              </w:r>
            </w:ins>
            <w:ins w:id="2265" w:author="Arjan" w:date="2014-09-08T21:55:00Z">
              <w:r w:rsidR="003C376A" w:rsidRPr="00DD0F4F">
                <w:rPr>
                  <w:rFonts w:ascii="Arial" w:eastAsia="Times New Roman" w:hAnsi="Arial" w:cs="Arial"/>
                  <w:color w:val="000000"/>
                  <w:sz w:val="20"/>
                  <w:szCs w:val="20"/>
                  <w:lang w:val="nl-NL"/>
                </w:rPr>
                <w:t>v</w:t>
              </w:r>
            </w:ins>
            <w:ins w:id="2266" w:author="Arjan" w:date="2014-01-22T15:48:00Z">
              <w:r w:rsidR="003C376A" w:rsidRPr="00DD0F4F">
                <w:rPr>
                  <w:rFonts w:ascii="Arial" w:eastAsia="Times New Roman" w:hAnsi="Arial" w:cs="Arial"/>
                  <w:color w:val="000000"/>
                  <w:sz w:val="20"/>
                  <w:szCs w:val="20"/>
                  <w:lang w:val="nl-NL"/>
                </w:rPr>
                <w:t>ernietigd’ en ‘</w:t>
              </w:r>
            </w:ins>
            <w:ins w:id="2267" w:author="Arjan" w:date="2014-09-08T21:56:00Z">
              <w:r w:rsidR="003C376A" w:rsidRPr="00DD0F4F">
                <w:rPr>
                  <w:rFonts w:ascii="Arial" w:eastAsia="Times New Roman" w:hAnsi="Arial" w:cs="Arial"/>
                  <w:color w:val="000000"/>
                  <w:sz w:val="20"/>
                  <w:szCs w:val="20"/>
                  <w:lang w:val="nl-NL"/>
                </w:rPr>
                <w:t>o</w:t>
              </w:r>
            </w:ins>
            <w:ins w:id="2268" w:author="Arjan" w:date="2014-01-22T15:48:00Z">
              <w:r w:rsidRPr="00DD0F4F">
                <w:rPr>
                  <w:rFonts w:ascii="Arial" w:eastAsia="Times New Roman" w:hAnsi="Arial" w:cs="Arial"/>
                  <w:color w:val="000000"/>
                  <w:sz w:val="20"/>
                  <w:szCs w:val="20"/>
                  <w:lang w:val="nl-NL"/>
                </w:rPr>
                <w:t>vergedragen’ komen niet voor als de attribuutsoort Archiefnominatie de waarde ‘</w:t>
              </w:r>
            </w:ins>
            <w:ins w:id="2269" w:author="Arjan" w:date="2014-09-08T21:56:00Z">
              <w:r w:rsidR="003C376A" w:rsidRPr="00DD0F4F">
                <w:rPr>
                  <w:rFonts w:ascii="Arial" w:eastAsia="Times New Roman" w:hAnsi="Arial" w:cs="Arial"/>
                  <w:color w:val="000000"/>
                  <w:sz w:val="20"/>
                  <w:szCs w:val="20"/>
                  <w:lang w:val="nl-NL"/>
                </w:rPr>
                <w:t>co</w:t>
              </w:r>
            </w:ins>
            <w:ins w:id="2270" w:author="Arjan" w:date="2014-01-22T15:52:00Z">
              <w:r w:rsidRPr="00DD0F4F">
                <w:rPr>
                  <w:rFonts w:ascii="Arial" w:eastAsia="Times New Roman" w:hAnsi="Arial" w:cs="Arial"/>
                  <w:color w:val="000000"/>
                  <w:sz w:val="20"/>
                  <w:szCs w:val="20"/>
                  <w:lang w:val="nl-NL"/>
                </w:rPr>
                <w:t>nform zaak</w:t>
              </w:r>
            </w:ins>
            <w:ins w:id="2271" w:author="Arjan" w:date="2014-01-22T15:48:00Z">
              <w:r w:rsidRPr="00DD0F4F">
                <w:rPr>
                  <w:rFonts w:ascii="Arial" w:eastAsia="Times New Roman" w:hAnsi="Arial" w:cs="Arial"/>
                  <w:color w:val="000000"/>
                  <w:sz w:val="20"/>
                  <w:szCs w:val="20"/>
                  <w:lang w:val="nl-NL"/>
                </w:rPr>
                <w:t>’ heeft.</w:t>
              </w:r>
            </w:ins>
          </w:p>
        </w:tc>
      </w:tr>
    </w:tbl>
    <w:p w:rsidR="00186A95" w:rsidRPr="00524AB8" w:rsidRDefault="00186A95" w:rsidP="00186A95">
      <w:pPr>
        <w:widowControl w:val="0"/>
        <w:autoSpaceDE w:val="0"/>
        <w:autoSpaceDN w:val="0"/>
        <w:adjustRightInd w:val="0"/>
        <w:spacing w:before="240" w:after="60" w:line="240" w:lineRule="auto"/>
        <w:outlineLvl w:val="3"/>
        <w:rPr>
          <w:ins w:id="2272" w:author="Arjan" w:date="2014-01-22T15:50:00Z"/>
          <w:rFonts w:ascii="Arial" w:eastAsia="Times New Roman" w:hAnsi="Arial" w:cs="Arial"/>
          <w:b/>
          <w:color w:val="004080"/>
          <w:sz w:val="24"/>
          <w:szCs w:val="24"/>
          <w:lang w:eastAsia="nl-NL"/>
        </w:rPr>
      </w:pPr>
      <w:ins w:id="2273" w:author="Arjan" w:date="2014-01-22T15:50: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sidRPr="00524AB8">
          <w:rPr>
            <w:rFonts w:ascii="Arial" w:eastAsia="Times New Roman" w:hAnsi="Arial" w:cs="Arial"/>
            <w:b/>
            <w:color w:val="004080"/>
            <w:sz w:val="24"/>
            <w:szCs w:val="24"/>
            <w:lang w:eastAsia="nl-NL"/>
          </w:rPr>
          <w:t>Archiefnominatie</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186A95" w:rsidRPr="00954A12" w:rsidTr="00186A95">
        <w:trPr>
          <w:trHeight w:val="230"/>
          <w:ins w:id="2274" w:author="Arjan" w:date="2014-01-22T15:50:00Z"/>
        </w:trPr>
        <w:tc>
          <w:tcPr>
            <w:tcW w:w="3780" w:type="dxa"/>
            <w:tcBorders>
              <w:top w:val="single" w:sz="4" w:space="0" w:color="auto"/>
              <w:left w:val="nil"/>
              <w:bottom w:val="nil"/>
              <w:right w:val="nil"/>
            </w:tcBorders>
          </w:tcPr>
          <w:p w:rsidR="00186A95" w:rsidRPr="00954A12" w:rsidRDefault="00186A95" w:rsidP="00186A95">
            <w:pPr>
              <w:autoSpaceDE w:val="0"/>
              <w:autoSpaceDN w:val="0"/>
              <w:adjustRightInd w:val="0"/>
              <w:spacing w:after="0" w:line="240" w:lineRule="auto"/>
              <w:rPr>
                <w:ins w:id="2275" w:author="Arjan" w:date="2014-01-22T15:50:00Z"/>
                <w:rFonts w:ascii="Arial" w:eastAsia="Times New Roman" w:hAnsi="Arial" w:cs="Arial"/>
                <w:color w:val="000000"/>
                <w:sz w:val="20"/>
                <w:szCs w:val="20"/>
              </w:rPr>
            </w:pPr>
            <w:ins w:id="2276" w:author="Arjan" w:date="2014-01-22T15:50:00Z">
              <w:r w:rsidRPr="00954A12">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rsidR="00186A95" w:rsidRPr="00954A12" w:rsidRDefault="008F2B4B" w:rsidP="00186A95">
            <w:pPr>
              <w:autoSpaceDE w:val="0"/>
              <w:autoSpaceDN w:val="0"/>
              <w:adjustRightInd w:val="0"/>
              <w:spacing w:after="0" w:line="240" w:lineRule="auto"/>
              <w:rPr>
                <w:ins w:id="2277" w:author="Arjan" w:date="2014-01-22T15:50:00Z"/>
                <w:rFonts w:ascii="Arial" w:eastAsia="Times New Roman" w:hAnsi="Arial" w:cs="Arial"/>
                <w:color w:val="000000"/>
                <w:sz w:val="20"/>
                <w:szCs w:val="20"/>
              </w:rPr>
            </w:pPr>
            <w:ins w:id="2278" w:author="Arjan" w:date="2014-01-22T15:50:00Z">
              <w:r w:rsidRPr="00954A12">
                <w:rPr>
                  <w:rFonts w:ascii="Arial" w:hAnsi="Arial" w:cs="Arial"/>
                  <w:sz w:val="20"/>
                  <w:szCs w:val="20"/>
                  <w:lang w:val="en-AU"/>
                </w:rPr>
                <w:fldChar w:fldCharType="begin" w:fldLock="1"/>
              </w:r>
              <w:r w:rsidR="00186A95" w:rsidRPr="00954A12">
                <w:rPr>
                  <w:rFonts w:ascii="Arial" w:hAnsi="Arial" w:cs="Arial"/>
                  <w:sz w:val="20"/>
                  <w:szCs w:val="20"/>
                  <w:lang w:val="en-AU"/>
                </w:rPr>
                <w:instrText xml:space="preserve">MERGEFIELD </w:instrText>
              </w:r>
              <w:r w:rsidR="00186A95" w:rsidRPr="00954A12">
                <w:rPr>
                  <w:rFonts w:ascii="Arial" w:eastAsia="Times New Roman" w:hAnsi="Arial" w:cs="Arial"/>
                  <w:color w:val="000000"/>
                  <w:sz w:val="20"/>
                  <w:szCs w:val="20"/>
                </w:rPr>
                <w:instrText>Att.Name</w:instrText>
              </w:r>
              <w:r w:rsidRPr="00954A12">
                <w:rPr>
                  <w:rFonts w:ascii="Arial" w:hAnsi="Arial" w:cs="Arial"/>
                  <w:sz w:val="20"/>
                  <w:szCs w:val="20"/>
                  <w:lang w:val="en-AU"/>
                </w:rPr>
                <w:fldChar w:fldCharType="separate"/>
              </w:r>
              <w:r w:rsidR="00186A95" w:rsidRPr="00954A12">
                <w:rPr>
                  <w:rFonts w:ascii="Arial" w:eastAsia="Times New Roman" w:hAnsi="Arial" w:cs="Arial"/>
                  <w:color w:val="000000"/>
                  <w:sz w:val="20"/>
                  <w:szCs w:val="20"/>
                </w:rPr>
                <w:t>Archiefnominatie</w:t>
              </w:r>
              <w:r w:rsidRPr="00954A12">
                <w:rPr>
                  <w:rFonts w:ascii="Arial" w:hAnsi="Arial" w:cs="Arial"/>
                  <w:sz w:val="20"/>
                  <w:szCs w:val="20"/>
                  <w:lang w:val="en-AU"/>
                </w:rPr>
                <w:fldChar w:fldCharType="end"/>
              </w:r>
            </w:ins>
          </w:p>
        </w:tc>
      </w:tr>
      <w:tr w:rsidR="00186A95" w:rsidRPr="00954A12" w:rsidTr="00186A95">
        <w:trPr>
          <w:ins w:id="2279"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280"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281" w:author="Arjan" w:date="2014-01-22T15:50:00Z"/>
                <w:rFonts w:ascii="Arial" w:eastAsia="Times New Roman" w:hAnsi="Arial" w:cs="Arial"/>
                <w:color w:val="000000"/>
                <w:sz w:val="20"/>
                <w:szCs w:val="20"/>
              </w:rPr>
            </w:pPr>
          </w:p>
        </w:tc>
      </w:tr>
      <w:tr w:rsidR="00186A95" w:rsidRPr="00954A12" w:rsidTr="00186A95">
        <w:trPr>
          <w:ins w:id="2282"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283" w:author="Arjan" w:date="2014-01-22T15:50:00Z"/>
                <w:rFonts w:ascii="Arial" w:eastAsia="Times New Roman" w:hAnsi="Arial" w:cs="Arial"/>
                <w:color w:val="000000"/>
                <w:sz w:val="20"/>
                <w:szCs w:val="20"/>
              </w:rPr>
            </w:pPr>
            <w:ins w:id="2284" w:author="Arjan" w:date="2014-01-22T15:50:00Z">
              <w:r w:rsidRPr="00954A1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285" w:author="Arjan" w:date="2014-01-22T15:50:00Z"/>
                <w:rFonts w:ascii="Arial" w:eastAsia="Times New Roman" w:hAnsi="Arial" w:cs="Arial"/>
                <w:color w:val="000000"/>
                <w:sz w:val="20"/>
                <w:szCs w:val="20"/>
              </w:rPr>
            </w:pPr>
            <w:ins w:id="2286" w:author="Arjan" w:date="2014-01-22T15:50:00Z">
              <w:r w:rsidRPr="00954A12">
                <w:rPr>
                  <w:rFonts w:ascii="Arial" w:eastAsia="Times New Roman" w:hAnsi="Arial" w:cs="Arial"/>
                  <w:color w:val="000000"/>
                  <w:sz w:val="20"/>
                  <w:szCs w:val="20"/>
                </w:rPr>
                <w:t>KING</w:t>
              </w:r>
            </w:ins>
          </w:p>
        </w:tc>
      </w:tr>
      <w:tr w:rsidR="00186A95" w:rsidRPr="00954A12" w:rsidTr="00186A95">
        <w:trPr>
          <w:ins w:id="2287"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288"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289" w:author="Arjan" w:date="2014-01-22T15:50:00Z"/>
                <w:rFonts w:ascii="Arial" w:eastAsia="Times New Roman" w:hAnsi="Arial" w:cs="Arial"/>
                <w:color w:val="000000"/>
                <w:sz w:val="20"/>
                <w:szCs w:val="20"/>
              </w:rPr>
            </w:pPr>
          </w:p>
        </w:tc>
      </w:tr>
      <w:tr w:rsidR="00186A95" w:rsidRPr="00954A12" w:rsidTr="00186A95">
        <w:trPr>
          <w:ins w:id="2290"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291" w:author="Arjan" w:date="2014-01-22T15:50:00Z"/>
                <w:rFonts w:ascii="Arial" w:eastAsia="Times New Roman" w:hAnsi="Arial" w:cs="Arial"/>
                <w:color w:val="000000"/>
                <w:sz w:val="20"/>
                <w:szCs w:val="20"/>
              </w:rPr>
            </w:pPr>
            <w:ins w:id="2292" w:author="Arjan" w:date="2014-01-22T15:50:00Z">
              <w:r w:rsidRPr="00954A1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293" w:author="Arjan" w:date="2014-01-22T15:50:00Z"/>
                <w:rFonts w:ascii="Arial" w:eastAsia="Times New Roman" w:hAnsi="Arial" w:cs="Arial"/>
                <w:color w:val="000000"/>
                <w:sz w:val="20"/>
                <w:szCs w:val="20"/>
              </w:rPr>
            </w:pPr>
          </w:p>
        </w:tc>
      </w:tr>
      <w:tr w:rsidR="00186A95" w:rsidRPr="00954A12" w:rsidTr="00186A95">
        <w:trPr>
          <w:ins w:id="2294"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295"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296" w:author="Arjan" w:date="2014-01-22T15:50:00Z"/>
                <w:rFonts w:ascii="Arial" w:eastAsia="Times New Roman" w:hAnsi="Arial" w:cs="Arial"/>
                <w:color w:val="000000"/>
                <w:sz w:val="20"/>
                <w:szCs w:val="20"/>
              </w:rPr>
            </w:pPr>
          </w:p>
        </w:tc>
      </w:tr>
      <w:tr w:rsidR="00186A95" w:rsidRPr="00954A12" w:rsidTr="00186A95">
        <w:trPr>
          <w:ins w:id="2297"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298" w:author="Arjan" w:date="2014-01-22T15:50:00Z"/>
                <w:rFonts w:ascii="Arial" w:eastAsia="Times New Roman" w:hAnsi="Arial" w:cs="Arial"/>
                <w:color w:val="000000"/>
                <w:sz w:val="20"/>
                <w:szCs w:val="20"/>
              </w:rPr>
            </w:pPr>
            <w:ins w:id="2299" w:author="Arjan" w:date="2014-01-22T15:50:00Z">
              <w:r w:rsidRPr="00954A1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186A95" w:rsidRPr="00954A12" w:rsidRDefault="008F2B4B" w:rsidP="00186A95">
            <w:pPr>
              <w:autoSpaceDE w:val="0"/>
              <w:autoSpaceDN w:val="0"/>
              <w:adjustRightInd w:val="0"/>
              <w:spacing w:after="0" w:line="240" w:lineRule="auto"/>
              <w:rPr>
                <w:ins w:id="2300" w:author="Arjan" w:date="2014-01-22T15:50:00Z"/>
                <w:rFonts w:ascii="Arial" w:eastAsia="Times New Roman" w:hAnsi="Arial" w:cs="Arial"/>
                <w:color w:val="000000"/>
                <w:sz w:val="20"/>
                <w:szCs w:val="20"/>
              </w:rPr>
            </w:pPr>
            <w:ins w:id="2301" w:author="Arjan" w:date="2014-01-22T15:50:00Z">
              <w:r w:rsidRPr="00954A12">
                <w:rPr>
                  <w:rFonts w:ascii="Arial" w:hAnsi="Arial" w:cs="Arial"/>
                  <w:sz w:val="20"/>
                  <w:szCs w:val="20"/>
                  <w:lang w:val="en-AU"/>
                </w:rPr>
                <w:fldChar w:fldCharType="begin" w:fldLock="1"/>
              </w:r>
              <w:r w:rsidR="00186A95" w:rsidRPr="00954A12">
                <w:rPr>
                  <w:rFonts w:ascii="Arial" w:hAnsi="Arial" w:cs="Arial"/>
                  <w:sz w:val="20"/>
                  <w:szCs w:val="20"/>
                  <w:lang w:val="en-AU"/>
                </w:rPr>
                <w:instrText xml:space="preserve">MERGEFIELD </w:instrText>
              </w:r>
              <w:r w:rsidR="00186A95" w:rsidRPr="00954A12">
                <w:rPr>
                  <w:rFonts w:ascii="Arial" w:eastAsia="Times New Roman" w:hAnsi="Arial" w:cs="Arial"/>
                  <w:color w:val="000000"/>
                  <w:sz w:val="20"/>
                  <w:szCs w:val="20"/>
                </w:rPr>
                <w:instrText>Att.Alias</w:instrText>
              </w:r>
              <w:r w:rsidRPr="00954A12">
                <w:rPr>
                  <w:rFonts w:ascii="Arial" w:hAnsi="Arial" w:cs="Arial"/>
                  <w:sz w:val="20"/>
                  <w:szCs w:val="20"/>
                  <w:lang w:val="en-AU"/>
                </w:rPr>
                <w:fldChar w:fldCharType="separate"/>
              </w:r>
              <w:r w:rsidR="00186A95" w:rsidRPr="00954A12">
                <w:rPr>
                  <w:rFonts w:ascii="Arial" w:eastAsia="Times New Roman" w:hAnsi="Arial" w:cs="Arial"/>
                  <w:color w:val="000000"/>
                  <w:sz w:val="20"/>
                  <w:szCs w:val="20"/>
                </w:rPr>
                <w:t>archiefnominatie</w:t>
              </w:r>
              <w:r w:rsidRPr="00954A12">
                <w:rPr>
                  <w:rFonts w:ascii="Arial" w:hAnsi="Arial" w:cs="Arial"/>
                  <w:sz w:val="20"/>
                  <w:szCs w:val="20"/>
                  <w:lang w:val="en-AU"/>
                </w:rPr>
                <w:fldChar w:fldCharType="end"/>
              </w:r>
            </w:ins>
          </w:p>
        </w:tc>
      </w:tr>
      <w:tr w:rsidR="00186A95" w:rsidRPr="00954A12" w:rsidTr="00186A95">
        <w:trPr>
          <w:ins w:id="2302"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03"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04" w:author="Arjan" w:date="2014-01-22T15:50:00Z"/>
                <w:rFonts w:ascii="Arial" w:eastAsia="Times New Roman" w:hAnsi="Arial" w:cs="Arial"/>
                <w:color w:val="000000"/>
                <w:sz w:val="20"/>
                <w:szCs w:val="20"/>
              </w:rPr>
            </w:pPr>
          </w:p>
        </w:tc>
      </w:tr>
      <w:tr w:rsidR="00186A95" w:rsidRPr="005E066D" w:rsidTr="00186A95">
        <w:trPr>
          <w:ins w:id="2305"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06" w:author="Arjan" w:date="2014-01-22T15:50:00Z"/>
                <w:rFonts w:ascii="Arial" w:eastAsia="Times New Roman" w:hAnsi="Arial" w:cs="Arial"/>
                <w:color w:val="000000"/>
                <w:sz w:val="20"/>
                <w:szCs w:val="20"/>
              </w:rPr>
            </w:pPr>
            <w:ins w:id="2307" w:author="Arjan" w:date="2014-01-22T15:50:00Z">
              <w:r w:rsidRPr="00954A1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186A95" w:rsidRPr="00DD0F4F" w:rsidRDefault="008F2B4B" w:rsidP="00186A95">
            <w:pPr>
              <w:autoSpaceDE w:val="0"/>
              <w:autoSpaceDN w:val="0"/>
              <w:adjustRightInd w:val="0"/>
              <w:spacing w:after="0" w:line="240" w:lineRule="auto"/>
              <w:rPr>
                <w:ins w:id="2308" w:author="Arjan" w:date="2014-01-22T15:50:00Z"/>
                <w:rFonts w:ascii="Arial" w:eastAsia="Times New Roman" w:hAnsi="Arial" w:cs="Arial"/>
                <w:color w:val="000000"/>
                <w:sz w:val="20"/>
                <w:szCs w:val="20"/>
                <w:lang w:val="nl-NL"/>
              </w:rPr>
            </w:pPr>
            <w:ins w:id="2309" w:author="Arjan" w:date="2014-01-22T15:50:00Z">
              <w:r w:rsidRPr="00954A12">
                <w:rPr>
                  <w:rFonts w:ascii="Arial" w:hAnsi="Arial" w:cs="Arial"/>
                  <w:sz w:val="20"/>
                  <w:szCs w:val="20"/>
                  <w:lang w:val="en-AU"/>
                </w:rPr>
                <w:fldChar w:fldCharType="begin" w:fldLock="1"/>
              </w:r>
              <w:r w:rsidR="00186A95" w:rsidRPr="00DD0F4F">
                <w:rPr>
                  <w:rFonts w:ascii="Arial" w:hAnsi="Arial" w:cs="Arial"/>
                  <w:sz w:val="20"/>
                  <w:szCs w:val="20"/>
                  <w:lang w:val="nl-NL"/>
                </w:rPr>
                <w:instrText xml:space="preserve">MERGEFIELD </w:instrText>
              </w:r>
              <w:r w:rsidR="00186A95" w:rsidRPr="00DD0F4F">
                <w:rPr>
                  <w:rFonts w:ascii="Arial" w:eastAsia="Times New Roman" w:hAnsi="Arial" w:cs="Arial"/>
                  <w:color w:val="000000"/>
                  <w:sz w:val="20"/>
                  <w:szCs w:val="20"/>
                  <w:lang w:val="nl-NL"/>
                </w:rPr>
                <w:instrText>Att.Notes</w:instrText>
              </w:r>
              <w:r w:rsidRPr="00954A12">
                <w:rPr>
                  <w:rFonts w:ascii="Arial" w:hAnsi="Arial" w:cs="Arial"/>
                  <w:sz w:val="20"/>
                  <w:szCs w:val="20"/>
                  <w:lang w:val="en-AU"/>
                </w:rPr>
                <w:fldChar w:fldCharType="end"/>
              </w:r>
              <w:r w:rsidR="00186A95" w:rsidRPr="00DD0F4F">
                <w:rPr>
                  <w:rFonts w:ascii="Arial" w:eastAsia="Times New Roman" w:hAnsi="Arial" w:cs="Arial"/>
                  <w:color w:val="610E6A"/>
                  <w:sz w:val="20"/>
                  <w:szCs w:val="20"/>
                  <w:lang w:val="nl-NL"/>
                </w:rPr>
                <w:t xml:space="preserve">Aanduiding of het </w:t>
              </w:r>
            </w:ins>
            <w:ins w:id="2310" w:author="Arjan" w:date="2014-01-22T15:51:00Z">
              <w:r w:rsidR="00186A95" w:rsidRPr="00DD0F4F">
                <w:rPr>
                  <w:rFonts w:ascii="Arial" w:eastAsia="Times New Roman" w:hAnsi="Arial" w:cs="Arial"/>
                  <w:color w:val="610E6A"/>
                  <w:sz w:val="20"/>
                  <w:szCs w:val="20"/>
                  <w:lang w:val="nl-NL"/>
                </w:rPr>
                <w:t>informatieobject</w:t>
              </w:r>
            </w:ins>
            <w:ins w:id="2311" w:author="Arjan" w:date="2014-01-22T15:50:00Z">
              <w:r w:rsidR="00186A95" w:rsidRPr="00DD0F4F">
                <w:rPr>
                  <w:rFonts w:ascii="Arial" w:eastAsia="Times New Roman" w:hAnsi="Arial" w:cs="Arial"/>
                  <w:color w:val="610E6A"/>
                  <w:sz w:val="20"/>
                  <w:szCs w:val="20"/>
                  <w:lang w:val="nl-NL"/>
                </w:rPr>
                <w:t xml:space="preserve"> blijvend bewaard of </w:t>
              </w:r>
              <w:r w:rsidR="00186A95" w:rsidRPr="00DD0F4F">
                <w:rPr>
                  <w:lang w:val="nl-NL"/>
                </w:rPr>
                <w:t>na een bepaalde termijn</w:t>
              </w:r>
              <w:r w:rsidR="00186A95" w:rsidRPr="00DD0F4F">
                <w:rPr>
                  <w:rFonts w:ascii="Arial" w:eastAsia="Times New Roman" w:hAnsi="Arial" w:cs="Arial"/>
                  <w:color w:val="610E6A"/>
                  <w:sz w:val="20"/>
                  <w:szCs w:val="20"/>
                  <w:lang w:val="nl-NL"/>
                </w:rPr>
                <w:t xml:space="preserve"> </w:t>
              </w:r>
              <w:r w:rsidR="00186A95" w:rsidRPr="00DD0F4F">
                <w:rPr>
                  <w:lang w:val="nl-NL"/>
                </w:rPr>
                <w:t>vernietigd moet worden.</w:t>
              </w:r>
            </w:ins>
          </w:p>
        </w:tc>
      </w:tr>
      <w:tr w:rsidR="00186A95" w:rsidRPr="005E066D" w:rsidTr="00186A95">
        <w:trPr>
          <w:trHeight w:val="230"/>
          <w:ins w:id="2312" w:author="Arjan" w:date="2014-01-22T15:50:00Z"/>
        </w:trPr>
        <w:tc>
          <w:tcPr>
            <w:tcW w:w="3780" w:type="dxa"/>
            <w:tcBorders>
              <w:top w:val="nil"/>
              <w:left w:val="nil"/>
              <w:bottom w:val="nil"/>
              <w:right w:val="nil"/>
            </w:tcBorders>
          </w:tcPr>
          <w:p w:rsidR="00186A95" w:rsidRPr="00DD0F4F" w:rsidRDefault="00186A95" w:rsidP="00186A95">
            <w:pPr>
              <w:autoSpaceDE w:val="0"/>
              <w:autoSpaceDN w:val="0"/>
              <w:adjustRightInd w:val="0"/>
              <w:spacing w:after="0" w:line="240" w:lineRule="auto"/>
              <w:rPr>
                <w:ins w:id="2313" w:author="Arjan" w:date="2014-01-22T15:50: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186A95" w:rsidRPr="00DD0F4F" w:rsidRDefault="00186A95" w:rsidP="00186A95">
            <w:pPr>
              <w:autoSpaceDE w:val="0"/>
              <w:autoSpaceDN w:val="0"/>
              <w:adjustRightInd w:val="0"/>
              <w:spacing w:after="0" w:line="240" w:lineRule="auto"/>
              <w:rPr>
                <w:ins w:id="2314" w:author="Arjan" w:date="2014-01-22T15:50:00Z"/>
                <w:rFonts w:ascii="Arial" w:eastAsia="Times New Roman" w:hAnsi="Arial" w:cs="Arial"/>
                <w:color w:val="000000"/>
                <w:sz w:val="20"/>
                <w:szCs w:val="20"/>
                <w:lang w:val="nl-NL"/>
              </w:rPr>
            </w:pPr>
          </w:p>
        </w:tc>
      </w:tr>
      <w:tr w:rsidR="00186A95" w:rsidRPr="00954A12" w:rsidTr="00186A95">
        <w:trPr>
          <w:trHeight w:val="230"/>
          <w:ins w:id="2315"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16" w:author="Arjan" w:date="2014-01-22T15:50:00Z"/>
                <w:rFonts w:ascii="Arial" w:eastAsia="Times New Roman" w:hAnsi="Arial" w:cs="Arial"/>
                <w:color w:val="000000"/>
                <w:sz w:val="20"/>
                <w:szCs w:val="20"/>
              </w:rPr>
            </w:pPr>
            <w:ins w:id="2317" w:author="Arjan" w:date="2014-01-22T15:50:00Z">
              <w:r w:rsidRPr="00954A1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18" w:author="Arjan" w:date="2014-01-22T15:50:00Z"/>
                <w:rFonts w:ascii="Arial" w:eastAsia="Times New Roman" w:hAnsi="Arial" w:cs="Arial"/>
                <w:color w:val="000000"/>
                <w:sz w:val="20"/>
                <w:szCs w:val="20"/>
              </w:rPr>
            </w:pPr>
            <w:ins w:id="2319" w:author="Arjan" w:date="2014-01-22T15:50:00Z">
              <w:r w:rsidRPr="00954A12">
                <w:rPr>
                  <w:rFonts w:ascii="Arial" w:eastAsia="Times New Roman" w:hAnsi="Arial" w:cs="Arial"/>
                  <w:color w:val="000000"/>
                  <w:sz w:val="20"/>
                  <w:szCs w:val="20"/>
                </w:rPr>
                <w:t xml:space="preserve">KING </w:t>
              </w:r>
            </w:ins>
          </w:p>
        </w:tc>
      </w:tr>
      <w:tr w:rsidR="00186A95" w:rsidRPr="00954A12" w:rsidTr="00186A95">
        <w:trPr>
          <w:ins w:id="2320"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21"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22" w:author="Arjan" w:date="2014-01-22T15:50:00Z"/>
                <w:rFonts w:ascii="Arial" w:eastAsia="Times New Roman" w:hAnsi="Arial" w:cs="Arial"/>
                <w:color w:val="000000"/>
                <w:sz w:val="20"/>
                <w:szCs w:val="20"/>
              </w:rPr>
            </w:pPr>
          </w:p>
        </w:tc>
      </w:tr>
      <w:tr w:rsidR="00186A95" w:rsidRPr="00954A12" w:rsidTr="00186A95">
        <w:trPr>
          <w:ins w:id="2323"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24" w:author="Arjan" w:date="2014-01-22T15:50:00Z"/>
                <w:rFonts w:ascii="Arial" w:eastAsia="Times New Roman" w:hAnsi="Arial" w:cs="Arial"/>
                <w:color w:val="000000"/>
                <w:sz w:val="20"/>
                <w:szCs w:val="20"/>
              </w:rPr>
            </w:pPr>
            <w:ins w:id="2325" w:author="Arjan" w:date="2014-01-22T15:50:00Z">
              <w:r w:rsidRPr="00954A1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26" w:author="Arjan" w:date="2014-01-22T15:50:00Z"/>
                <w:rFonts w:ascii="Arial" w:eastAsia="Times New Roman" w:hAnsi="Arial" w:cs="Arial"/>
                <w:color w:val="000000"/>
                <w:sz w:val="20"/>
                <w:szCs w:val="20"/>
              </w:rPr>
            </w:pPr>
            <w:ins w:id="2327" w:author="Arjan" w:date="2014-01-22T15:50:00Z">
              <w:r>
                <w:rPr>
                  <w:rFonts w:ascii="Arial" w:eastAsia="Times New Roman" w:hAnsi="Arial" w:cs="Arial"/>
                  <w:color w:val="000000"/>
                  <w:sz w:val="20"/>
                  <w:szCs w:val="20"/>
                </w:rPr>
                <w:t>15-12-2013</w:t>
              </w:r>
            </w:ins>
          </w:p>
        </w:tc>
      </w:tr>
      <w:tr w:rsidR="00186A95" w:rsidRPr="00954A12" w:rsidTr="00186A95">
        <w:trPr>
          <w:ins w:id="2328"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29"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30" w:author="Arjan" w:date="2014-01-22T15:50:00Z"/>
                <w:rFonts w:ascii="Arial" w:eastAsia="Times New Roman" w:hAnsi="Arial" w:cs="Arial"/>
                <w:color w:val="000000"/>
                <w:sz w:val="20"/>
                <w:szCs w:val="20"/>
              </w:rPr>
            </w:pPr>
          </w:p>
        </w:tc>
      </w:tr>
      <w:tr w:rsidR="00186A95" w:rsidRPr="00954A12" w:rsidTr="00186A95">
        <w:trPr>
          <w:ins w:id="2331"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32" w:author="Arjan" w:date="2014-01-22T15:50:00Z"/>
                <w:rFonts w:ascii="Arial" w:eastAsia="Times New Roman" w:hAnsi="Arial" w:cs="Arial"/>
                <w:color w:val="000000"/>
                <w:sz w:val="20"/>
                <w:szCs w:val="20"/>
              </w:rPr>
            </w:pPr>
            <w:ins w:id="2333" w:author="Arjan" w:date="2014-01-22T15:50:00Z">
              <w:r w:rsidRPr="00954A1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9505E2" w:rsidRPr="00DD0F4F" w:rsidRDefault="009505E2" w:rsidP="00186A95">
            <w:pPr>
              <w:autoSpaceDE w:val="0"/>
              <w:autoSpaceDN w:val="0"/>
              <w:adjustRightInd w:val="0"/>
              <w:spacing w:after="0" w:line="240" w:lineRule="auto"/>
              <w:rPr>
                <w:ins w:id="2334" w:author="Arjan" w:date="2014-01-22T15:54:00Z"/>
                <w:rFonts w:ascii="Arial" w:eastAsia="Times New Roman" w:hAnsi="Arial" w:cs="Arial"/>
                <w:color w:val="000000"/>
                <w:sz w:val="20"/>
                <w:szCs w:val="20"/>
                <w:lang w:val="nl-NL"/>
              </w:rPr>
            </w:pPr>
            <w:ins w:id="2335" w:author="Arjan" w:date="2014-01-22T15:54:00Z">
              <w:r w:rsidRPr="00DD0F4F">
                <w:rPr>
                  <w:rFonts w:ascii="Arial" w:eastAsia="Times New Roman" w:hAnsi="Arial" w:cs="Arial"/>
                  <w:color w:val="000000"/>
                  <w:sz w:val="20"/>
                  <w:szCs w:val="20"/>
                  <w:lang w:val="nl-NL"/>
                </w:rPr>
                <w:t xml:space="preserve">Archivering vindt primair plaats op zaakniveau. Het type zaak en het resultaat van de zaak bepaalt het archiefregime (bewaren en daarna vernietigen dan wel  overdragen) van </w:t>
              </w:r>
              <w:r w:rsidRPr="00DD0F4F">
                <w:rPr>
                  <w:rFonts w:ascii="Arial" w:eastAsia="Times New Roman" w:hAnsi="Arial" w:cs="Arial"/>
                  <w:color w:val="000000"/>
                  <w:sz w:val="20"/>
                  <w:szCs w:val="20"/>
                  <w:lang w:val="nl-NL"/>
                </w:rPr>
                <w:lastRenderedPageBreak/>
                <w:t xml:space="preserve">het zaakdossier. </w:t>
              </w:r>
            </w:ins>
            <w:ins w:id="2336" w:author="Arjan" w:date="2014-01-22T15:55:00Z">
              <w:r w:rsidRPr="00DD0F4F">
                <w:rPr>
                  <w:rFonts w:ascii="Arial" w:eastAsia="Times New Roman" w:hAnsi="Arial" w:cs="Arial"/>
                  <w:color w:val="000000"/>
                  <w:sz w:val="20"/>
                  <w:szCs w:val="20"/>
                  <w:lang w:val="nl-NL"/>
                </w:rPr>
                <w:t>Uitgangspunt is dat v</w:t>
              </w:r>
            </w:ins>
            <w:ins w:id="2337" w:author="Arjan" w:date="2014-01-22T15:54:00Z">
              <w:r w:rsidRPr="00DD0F4F">
                <w:rPr>
                  <w:rFonts w:ascii="Arial" w:eastAsia="Times New Roman" w:hAnsi="Arial" w:cs="Arial"/>
                  <w:color w:val="000000"/>
                  <w:sz w:val="20"/>
                  <w:szCs w:val="20"/>
                  <w:lang w:val="nl-NL"/>
                </w:rPr>
                <w:t>oor alle informatieobjecten bij een zaak hetzelfde archiefregime</w:t>
              </w:r>
            </w:ins>
            <w:ins w:id="2338" w:author="Arjan" w:date="2014-01-22T15:55:00Z">
              <w:r w:rsidRPr="00DD0F4F">
                <w:rPr>
                  <w:rFonts w:ascii="Arial" w:eastAsia="Times New Roman" w:hAnsi="Arial" w:cs="Arial"/>
                  <w:color w:val="000000"/>
                  <w:sz w:val="20"/>
                  <w:szCs w:val="20"/>
                  <w:lang w:val="nl-NL"/>
                </w:rPr>
                <w:t xml:space="preserve"> geldt</w:t>
              </w:r>
            </w:ins>
            <w:ins w:id="2339" w:author="Arjan" w:date="2014-01-22T15:54:00Z">
              <w:r w:rsidRPr="00DD0F4F">
                <w:rPr>
                  <w:rFonts w:ascii="Arial" w:eastAsia="Times New Roman" w:hAnsi="Arial" w:cs="Arial"/>
                  <w:color w:val="000000"/>
                  <w:sz w:val="20"/>
                  <w:szCs w:val="20"/>
                  <w:lang w:val="nl-NL"/>
                </w:rPr>
                <w:t>.</w:t>
              </w:r>
            </w:ins>
            <w:ins w:id="2340" w:author="Arjan" w:date="2014-01-22T15:55:00Z">
              <w:r w:rsidRPr="00DD0F4F">
                <w:rPr>
                  <w:rFonts w:ascii="Arial" w:eastAsia="Times New Roman" w:hAnsi="Arial" w:cs="Arial"/>
                  <w:color w:val="000000"/>
                  <w:sz w:val="20"/>
                  <w:szCs w:val="20"/>
                  <w:lang w:val="nl-NL"/>
                </w:rPr>
                <w:t xml:space="preserve"> </w:t>
              </w:r>
            </w:ins>
            <w:ins w:id="2341" w:author="Arjan" w:date="2014-01-22T15:56:00Z">
              <w:r w:rsidRPr="00DD0F4F">
                <w:rPr>
                  <w:rFonts w:ascii="Arial" w:eastAsia="Times New Roman" w:hAnsi="Arial" w:cs="Arial"/>
                  <w:color w:val="000000"/>
                  <w:sz w:val="20"/>
                  <w:szCs w:val="20"/>
                  <w:lang w:val="nl-NL"/>
                </w:rPr>
                <w:t xml:space="preserve">Er komen evenwel situaties voor waarin voor een specifiek informatieobject in een zaakdossier een ander archiefregime </w:t>
              </w:r>
            </w:ins>
            <w:ins w:id="2342" w:author="Arjan" w:date="2014-01-22T15:57:00Z">
              <w:r w:rsidRPr="00DD0F4F">
                <w:rPr>
                  <w:rFonts w:ascii="Arial" w:eastAsia="Times New Roman" w:hAnsi="Arial" w:cs="Arial"/>
                  <w:color w:val="000000"/>
                  <w:sz w:val="20"/>
                  <w:szCs w:val="20"/>
                  <w:lang w:val="nl-NL"/>
                </w:rPr>
                <w:t xml:space="preserve">geldt dan voor de zaak als geheel. Deze attribuutsoort maakt het mogelijk deze afwijkingen vast te leggen. </w:t>
              </w:r>
            </w:ins>
          </w:p>
          <w:p w:rsidR="00186A95" w:rsidRPr="00954A12" w:rsidRDefault="009505E2" w:rsidP="009505E2">
            <w:pPr>
              <w:autoSpaceDE w:val="0"/>
              <w:autoSpaceDN w:val="0"/>
              <w:adjustRightInd w:val="0"/>
              <w:spacing w:after="0" w:line="240" w:lineRule="auto"/>
              <w:rPr>
                <w:ins w:id="2343" w:author="Arjan" w:date="2014-01-22T15:50:00Z"/>
                <w:rFonts w:ascii="Arial" w:eastAsia="Times New Roman" w:hAnsi="Arial" w:cs="Arial"/>
                <w:color w:val="000000"/>
                <w:sz w:val="20"/>
                <w:szCs w:val="20"/>
              </w:rPr>
            </w:pPr>
            <w:ins w:id="2344" w:author="Arjan" w:date="2014-01-22T15:58:00Z">
              <w:r w:rsidRPr="00DD0F4F">
                <w:rPr>
                  <w:rFonts w:ascii="Arial" w:eastAsia="Times New Roman" w:hAnsi="Arial" w:cs="Arial"/>
                  <w:color w:val="000000"/>
                  <w:sz w:val="20"/>
                  <w:szCs w:val="20"/>
                  <w:lang w:val="nl-NL"/>
                </w:rPr>
                <w:t xml:space="preserve">Zie verder de toelichting bij ZAAK . </w:t>
              </w:r>
              <w:r>
                <w:rPr>
                  <w:rFonts w:ascii="Arial" w:eastAsia="Times New Roman" w:hAnsi="Arial" w:cs="Arial"/>
                  <w:color w:val="000000"/>
                  <w:sz w:val="20"/>
                  <w:szCs w:val="20"/>
                </w:rPr>
                <w:t>Archiefnominatie.</w:t>
              </w:r>
            </w:ins>
            <w:ins w:id="2345" w:author="Arjan" w:date="2014-01-22T15:50:00Z">
              <w:r w:rsidR="00186A95">
                <w:rPr>
                  <w:rFonts w:ascii="Arial" w:eastAsia="Times New Roman" w:hAnsi="Arial" w:cs="Arial"/>
                  <w:color w:val="000000"/>
                  <w:sz w:val="20"/>
                  <w:szCs w:val="20"/>
                </w:rPr>
                <w:t xml:space="preserve"> </w:t>
              </w:r>
            </w:ins>
          </w:p>
        </w:tc>
      </w:tr>
      <w:tr w:rsidR="00186A95" w:rsidRPr="00954A12" w:rsidTr="00186A95">
        <w:trPr>
          <w:ins w:id="2346"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47"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48" w:author="Arjan" w:date="2014-01-22T15:50:00Z"/>
                <w:rFonts w:ascii="Arial" w:eastAsia="Times New Roman" w:hAnsi="Arial" w:cs="Arial"/>
                <w:color w:val="000000"/>
                <w:sz w:val="20"/>
                <w:szCs w:val="20"/>
              </w:rPr>
            </w:pPr>
          </w:p>
        </w:tc>
      </w:tr>
      <w:tr w:rsidR="00186A95" w:rsidRPr="00954A12" w:rsidTr="00186A95">
        <w:trPr>
          <w:ins w:id="2349"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50" w:author="Arjan" w:date="2014-01-22T15:50:00Z"/>
                <w:rFonts w:ascii="Arial" w:eastAsia="Times New Roman" w:hAnsi="Arial" w:cs="Arial"/>
                <w:color w:val="000000"/>
                <w:sz w:val="20"/>
                <w:szCs w:val="20"/>
              </w:rPr>
            </w:pPr>
            <w:ins w:id="2351" w:author="Arjan" w:date="2014-01-22T15:50:00Z">
              <w:r w:rsidRPr="00954A1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186A95" w:rsidRPr="00954A12" w:rsidRDefault="008F2B4B" w:rsidP="00186A95">
            <w:pPr>
              <w:autoSpaceDE w:val="0"/>
              <w:autoSpaceDN w:val="0"/>
              <w:adjustRightInd w:val="0"/>
              <w:spacing w:after="0" w:line="240" w:lineRule="auto"/>
              <w:rPr>
                <w:ins w:id="2352" w:author="Arjan" w:date="2014-01-22T15:50:00Z"/>
                <w:rFonts w:ascii="Arial" w:eastAsia="Times New Roman" w:hAnsi="Arial" w:cs="Arial"/>
                <w:color w:val="000000"/>
                <w:sz w:val="20"/>
                <w:szCs w:val="20"/>
              </w:rPr>
            </w:pPr>
            <w:ins w:id="2353" w:author="Arjan" w:date="2014-01-22T15:50:00Z">
              <w:r w:rsidRPr="00954A12">
                <w:rPr>
                  <w:rFonts w:ascii="Arial" w:hAnsi="Arial" w:cs="Arial"/>
                  <w:sz w:val="20"/>
                  <w:szCs w:val="20"/>
                  <w:lang w:val="en-AU"/>
                </w:rPr>
                <w:fldChar w:fldCharType="begin" w:fldLock="1"/>
              </w:r>
              <w:r w:rsidR="00186A95" w:rsidRPr="00954A12">
                <w:rPr>
                  <w:rFonts w:ascii="Arial" w:hAnsi="Arial" w:cs="Arial"/>
                  <w:sz w:val="20"/>
                  <w:szCs w:val="20"/>
                  <w:lang w:val="en-AU"/>
                </w:rPr>
                <w:instrText xml:space="preserve">MERGEFIELD </w:instrText>
              </w:r>
              <w:r w:rsidR="00186A95" w:rsidRPr="00954A12">
                <w:rPr>
                  <w:rFonts w:ascii="Arial" w:eastAsia="Times New Roman" w:hAnsi="Arial" w:cs="Arial"/>
                  <w:color w:val="000000"/>
                  <w:sz w:val="20"/>
                  <w:szCs w:val="20"/>
                </w:rPr>
                <w:instrText>Att.Type</w:instrText>
              </w:r>
              <w:r w:rsidRPr="00954A12">
                <w:rPr>
                  <w:rFonts w:ascii="Arial" w:hAnsi="Arial" w:cs="Arial"/>
                  <w:sz w:val="20"/>
                  <w:szCs w:val="20"/>
                  <w:lang w:val="en-AU"/>
                </w:rPr>
                <w:fldChar w:fldCharType="separate"/>
              </w:r>
              <w:r w:rsidR="00186A95" w:rsidRPr="00954A12">
                <w:rPr>
                  <w:rFonts w:ascii="Arial" w:eastAsia="Times New Roman" w:hAnsi="Arial" w:cs="Arial"/>
                  <w:color w:val="000000"/>
                  <w:sz w:val="20"/>
                  <w:szCs w:val="20"/>
                </w:rPr>
                <w:t>AN1</w:t>
              </w:r>
              <w:r w:rsidRPr="00954A12">
                <w:rPr>
                  <w:rFonts w:ascii="Arial" w:hAnsi="Arial" w:cs="Arial"/>
                  <w:sz w:val="20"/>
                  <w:szCs w:val="20"/>
                  <w:lang w:val="en-AU"/>
                </w:rPr>
                <w:fldChar w:fldCharType="end"/>
              </w:r>
              <w:r w:rsidR="00186A95">
                <w:rPr>
                  <w:rFonts w:ascii="Arial" w:hAnsi="Arial" w:cs="Arial"/>
                  <w:sz w:val="20"/>
                  <w:szCs w:val="20"/>
                  <w:lang w:val="en-AU"/>
                </w:rPr>
                <w:t>6</w:t>
              </w:r>
            </w:ins>
          </w:p>
        </w:tc>
      </w:tr>
      <w:tr w:rsidR="00186A95" w:rsidRPr="00954A12" w:rsidTr="00186A95">
        <w:trPr>
          <w:trHeight w:val="230"/>
          <w:ins w:id="2354"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55"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56" w:author="Arjan" w:date="2014-01-22T15:50:00Z"/>
                <w:rFonts w:ascii="Arial" w:eastAsia="Times New Roman" w:hAnsi="Arial" w:cs="Arial"/>
                <w:color w:val="000000"/>
                <w:sz w:val="20"/>
                <w:szCs w:val="20"/>
              </w:rPr>
            </w:pPr>
          </w:p>
        </w:tc>
      </w:tr>
      <w:tr w:rsidR="00186A95" w:rsidRPr="005E066D" w:rsidTr="00186A95">
        <w:trPr>
          <w:trHeight w:val="230"/>
          <w:ins w:id="2357"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58" w:author="Arjan" w:date="2014-01-22T15:50:00Z"/>
                <w:rFonts w:ascii="Arial" w:eastAsia="Times New Roman" w:hAnsi="Arial" w:cs="Arial"/>
                <w:color w:val="000000"/>
                <w:sz w:val="20"/>
                <w:szCs w:val="20"/>
              </w:rPr>
            </w:pPr>
            <w:ins w:id="2359" w:author="Arjan" w:date="2014-01-22T15:50:00Z">
              <w:r w:rsidRPr="00954A1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186A95" w:rsidRPr="00DD0F4F" w:rsidRDefault="006832B3" w:rsidP="00186A95">
            <w:pPr>
              <w:autoSpaceDE w:val="0"/>
              <w:autoSpaceDN w:val="0"/>
              <w:adjustRightInd w:val="0"/>
              <w:spacing w:after="0" w:line="240" w:lineRule="auto"/>
              <w:rPr>
                <w:ins w:id="2360" w:author="Arjan" w:date="2014-01-22T15:51:00Z"/>
                <w:rFonts w:ascii="Arial" w:eastAsia="Times New Roman" w:hAnsi="Arial" w:cs="Arial"/>
                <w:color w:val="000000"/>
                <w:sz w:val="20"/>
                <w:szCs w:val="20"/>
                <w:lang w:val="nl-NL"/>
              </w:rPr>
            </w:pPr>
            <w:ins w:id="2361" w:author="Arjan" w:date="2014-01-22T16:02:00Z">
              <w:r w:rsidRPr="00DD0F4F">
                <w:rPr>
                  <w:rFonts w:ascii="Arial" w:eastAsia="Times New Roman" w:hAnsi="Arial" w:cs="Arial"/>
                  <w:color w:val="000000"/>
                  <w:sz w:val="20"/>
                  <w:szCs w:val="20"/>
                  <w:lang w:val="nl-NL"/>
                </w:rPr>
                <w:t xml:space="preserve">- </w:t>
              </w:r>
            </w:ins>
            <w:ins w:id="2362" w:author="Arjan" w:date="2014-01-22T15:59:00Z">
              <w:r w:rsidRPr="00DD0F4F">
                <w:rPr>
                  <w:rFonts w:ascii="Arial" w:eastAsia="Times New Roman" w:hAnsi="Arial" w:cs="Arial"/>
                  <w:color w:val="000000"/>
                  <w:sz w:val="20"/>
                  <w:szCs w:val="20"/>
                  <w:lang w:val="nl-NL"/>
                </w:rPr>
                <w:t>“</w:t>
              </w:r>
            </w:ins>
            <w:ins w:id="2363" w:author="Arjan" w:date="2014-09-08T21:56:00Z">
              <w:r w:rsidR="003C376A" w:rsidRPr="00DD0F4F">
                <w:rPr>
                  <w:rFonts w:ascii="Arial" w:eastAsia="Times New Roman" w:hAnsi="Arial" w:cs="Arial"/>
                  <w:color w:val="000000"/>
                  <w:sz w:val="20"/>
                  <w:szCs w:val="20"/>
                  <w:lang w:val="nl-NL"/>
                </w:rPr>
                <w:t>c</w:t>
              </w:r>
            </w:ins>
            <w:ins w:id="2364" w:author="Arjan" w:date="2014-01-22T15:51:00Z">
              <w:r w:rsidR="00186A95" w:rsidRPr="00DD0F4F">
                <w:rPr>
                  <w:rFonts w:ascii="Arial" w:eastAsia="Times New Roman" w:hAnsi="Arial" w:cs="Arial"/>
                  <w:color w:val="000000"/>
                  <w:sz w:val="20"/>
                  <w:szCs w:val="20"/>
                  <w:lang w:val="nl-NL"/>
                </w:rPr>
                <w:t>onform zaak</w:t>
              </w:r>
            </w:ins>
            <w:ins w:id="2365" w:author="Arjan" w:date="2014-01-22T15:59:00Z">
              <w:r w:rsidRPr="00DD0F4F">
                <w:rPr>
                  <w:rFonts w:ascii="Arial" w:eastAsia="Times New Roman" w:hAnsi="Arial" w:cs="Arial"/>
                  <w:color w:val="000000"/>
                  <w:sz w:val="20"/>
                  <w:szCs w:val="20"/>
                  <w:lang w:val="nl-NL"/>
                </w:rPr>
                <w:t xml:space="preserve">” </w:t>
              </w:r>
            </w:ins>
            <w:ins w:id="2366" w:author="Arjan" w:date="2014-01-22T16:00:00Z">
              <w:r w:rsidRPr="00DD0F4F">
                <w:rPr>
                  <w:rFonts w:ascii="Arial" w:eastAsia="Times New Roman" w:hAnsi="Arial" w:cs="Arial"/>
                  <w:color w:val="000000"/>
                  <w:sz w:val="20"/>
                  <w:szCs w:val="20"/>
                  <w:lang w:val="nl-NL"/>
                </w:rPr>
                <w:t>(</w:t>
              </w:r>
            </w:ins>
            <w:ins w:id="2367" w:author="Arjan" w:date="2014-01-22T16:07:00Z">
              <w:r w:rsidR="00553174" w:rsidRPr="00DD0F4F">
                <w:rPr>
                  <w:rFonts w:ascii="Arial" w:eastAsia="Times New Roman" w:hAnsi="Arial" w:cs="Arial"/>
                  <w:color w:val="000000"/>
                  <w:sz w:val="20"/>
                  <w:szCs w:val="20"/>
                  <w:lang w:val="nl-NL"/>
                </w:rPr>
                <w:t>de zaak bepaalt het archiefregime voor het informatieobject”)</w:t>
              </w:r>
            </w:ins>
          </w:p>
          <w:p w:rsidR="00186A95" w:rsidRPr="00DD0F4F" w:rsidRDefault="006832B3" w:rsidP="00186A95">
            <w:pPr>
              <w:autoSpaceDE w:val="0"/>
              <w:autoSpaceDN w:val="0"/>
              <w:adjustRightInd w:val="0"/>
              <w:spacing w:after="0" w:line="240" w:lineRule="auto"/>
              <w:rPr>
                <w:ins w:id="2368" w:author="Arjan" w:date="2014-01-22T15:50:00Z"/>
                <w:rFonts w:ascii="Arial" w:eastAsia="Times New Roman" w:hAnsi="Arial" w:cs="Arial"/>
                <w:color w:val="000000"/>
                <w:sz w:val="20"/>
                <w:szCs w:val="20"/>
                <w:lang w:val="nl-NL"/>
              </w:rPr>
            </w:pPr>
            <w:ins w:id="2369" w:author="Arjan" w:date="2014-01-22T16:02:00Z">
              <w:r w:rsidRPr="00DD0F4F">
                <w:rPr>
                  <w:rFonts w:ascii="Arial" w:eastAsia="Times New Roman" w:hAnsi="Arial" w:cs="Arial"/>
                  <w:color w:val="000000"/>
                  <w:sz w:val="20"/>
                  <w:szCs w:val="20"/>
                  <w:lang w:val="nl-NL"/>
                </w:rPr>
                <w:t xml:space="preserve">- </w:t>
              </w:r>
            </w:ins>
            <w:ins w:id="2370" w:author="Arjan" w:date="2014-01-22T16:00:00Z">
              <w:r w:rsidRPr="00DD0F4F">
                <w:rPr>
                  <w:rFonts w:ascii="Arial" w:eastAsia="Times New Roman" w:hAnsi="Arial" w:cs="Arial"/>
                  <w:color w:val="000000"/>
                  <w:sz w:val="20"/>
                  <w:szCs w:val="20"/>
                  <w:lang w:val="nl-NL"/>
                </w:rPr>
                <w:t>“</w:t>
              </w:r>
            </w:ins>
            <w:ins w:id="2371" w:author="Arjan" w:date="2014-09-08T21:56:00Z">
              <w:r w:rsidR="003C376A" w:rsidRPr="00DD0F4F">
                <w:rPr>
                  <w:rFonts w:ascii="Arial" w:eastAsia="Times New Roman" w:hAnsi="Arial" w:cs="Arial"/>
                  <w:color w:val="000000"/>
                  <w:sz w:val="20"/>
                  <w:szCs w:val="20"/>
                  <w:lang w:val="nl-NL"/>
                </w:rPr>
                <w:t>v</w:t>
              </w:r>
            </w:ins>
            <w:ins w:id="2372" w:author="Arjan" w:date="2014-01-22T15:50:00Z">
              <w:r w:rsidR="00186A95" w:rsidRPr="00DD0F4F">
                <w:rPr>
                  <w:rFonts w:ascii="Arial" w:eastAsia="Times New Roman" w:hAnsi="Arial" w:cs="Arial"/>
                  <w:color w:val="000000"/>
                  <w:sz w:val="20"/>
                  <w:szCs w:val="20"/>
                  <w:lang w:val="nl-NL"/>
                </w:rPr>
                <w:t>ernietigen</w:t>
              </w:r>
            </w:ins>
            <w:ins w:id="2373" w:author="Arjan" w:date="2014-01-22T16:00:00Z">
              <w:r w:rsidRPr="00DD0F4F">
                <w:rPr>
                  <w:rFonts w:ascii="Arial" w:eastAsia="Times New Roman" w:hAnsi="Arial" w:cs="Arial"/>
                  <w:color w:val="000000"/>
                  <w:sz w:val="20"/>
                  <w:szCs w:val="20"/>
                  <w:lang w:val="nl-NL"/>
                </w:rPr>
                <w:t>” (het informatieobject moet na de Ar</w:t>
              </w:r>
            </w:ins>
            <w:ins w:id="2374" w:author="Arjan" w:date="2014-01-22T16:01:00Z">
              <w:r w:rsidRPr="00DD0F4F">
                <w:rPr>
                  <w:rFonts w:ascii="Arial" w:eastAsia="Times New Roman" w:hAnsi="Arial" w:cs="Arial"/>
                  <w:color w:val="000000"/>
                  <w:sz w:val="20"/>
                  <w:szCs w:val="20"/>
                  <w:lang w:val="nl-NL"/>
                </w:rPr>
                <w:t>c</w:t>
              </w:r>
            </w:ins>
            <w:ins w:id="2375" w:author="Arjan" w:date="2014-01-22T16:00:00Z">
              <w:r w:rsidRPr="00DD0F4F">
                <w:rPr>
                  <w:rFonts w:ascii="Arial" w:eastAsia="Times New Roman" w:hAnsi="Arial" w:cs="Arial"/>
                  <w:color w:val="000000"/>
                  <w:sz w:val="20"/>
                  <w:szCs w:val="20"/>
                  <w:lang w:val="nl-NL"/>
                </w:rPr>
                <w:t>hiefactietermijn vernietigd word</w:t>
              </w:r>
            </w:ins>
            <w:ins w:id="2376" w:author="Arjan" w:date="2014-01-22T16:01:00Z">
              <w:r w:rsidRPr="00DD0F4F">
                <w:rPr>
                  <w:rFonts w:ascii="Arial" w:eastAsia="Times New Roman" w:hAnsi="Arial" w:cs="Arial"/>
                  <w:color w:val="000000"/>
                  <w:sz w:val="20"/>
                  <w:szCs w:val="20"/>
                  <w:lang w:val="nl-NL"/>
                </w:rPr>
                <w:t>en)</w:t>
              </w:r>
            </w:ins>
          </w:p>
          <w:p w:rsidR="00186A95" w:rsidRPr="00DD0F4F" w:rsidRDefault="006832B3" w:rsidP="00186A95">
            <w:pPr>
              <w:autoSpaceDE w:val="0"/>
              <w:autoSpaceDN w:val="0"/>
              <w:adjustRightInd w:val="0"/>
              <w:spacing w:after="0" w:line="240" w:lineRule="auto"/>
              <w:rPr>
                <w:ins w:id="2377" w:author="Arjan" w:date="2014-01-22T15:50:00Z"/>
                <w:rFonts w:ascii="Arial" w:eastAsia="Times New Roman" w:hAnsi="Arial" w:cs="Arial"/>
                <w:color w:val="000000"/>
                <w:sz w:val="20"/>
                <w:szCs w:val="20"/>
                <w:lang w:val="nl-NL"/>
              </w:rPr>
            </w:pPr>
            <w:ins w:id="2378" w:author="Arjan" w:date="2014-01-22T16:02:00Z">
              <w:r w:rsidRPr="00DD0F4F">
                <w:rPr>
                  <w:rFonts w:ascii="Arial" w:eastAsia="Times New Roman" w:hAnsi="Arial" w:cs="Arial"/>
                  <w:color w:val="000000"/>
                  <w:sz w:val="20"/>
                  <w:szCs w:val="20"/>
                  <w:lang w:val="nl-NL"/>
                </w:rPr>
                <w:t xml:space="preserve">- </w:t>
              </w:r>
            </w:ins>
            <w:ins w:id="2379" w:author="Arjan" w:date="2014-01-22T16:00:00Z">
              <w:r w:rsidRPr="00DD0F4F">
                <w:rPr>
                  <w:rFonts w:ascii="Arial" w:eastAsia="Times New Roman" w:hAnsi="Arial" w:cs="Arial"/>
                  <w:color w:val="000000"/>
                  <w:sz w:val="20"/>
                  <w:szCs w:val="20"/>
                  <w:lang w:val="nl-NL"/>
                </w:rPr>
                <w:t>“</w:t>
              </w:r>
            </w:ins>
            <w:ins w:id="2380" w:author="Arjan" w:date="2014-09-08T21:56:00Z">
              <w:r w:rsidR="003C376A" w:rsidRPr="00DD0F4F">
                <w:rPr>
                  <w:rFonts w:ascii="Arial" w:eastAsia="Times New Roman" w:hAnsi="Arial" w:cs="Arial"/>
                  <w:color w:val="000000"/>
                  <w:sz w:val="20"/>
                  <w:szCs w:val="20"/>
                  <w:lang w:val="nl-NL"/>
                </w:rPr>
                <w:t>b</w:t>
              </w:r>
            </w:ins>
            <w:ins w:id="2381" w:author="Arjan" w:date="2014-01-22T15:50:00Z">
              <w:r w:rsidR="00186A95" w:rsidRPr="00DD0F4F">
                <w:rPr>
                  <w:rFonts w:ascii="Arial" w:eastAsia="Times New Roman" w:hAnsi="Arial" w:cs="Arial"/>
                  <w:color w:val="000000"/>
                  <w:sz w:val="20"/>
                  <w:szCs w:val="20"/>
                  <w:lang w:val="nl-NL"/>
                </w:rPr>
                <w:t>lijvend bewaren</w:t>
              </w:r>
            </w:ins>
            <w:ins w:id="2382" w:author="Arjan" w:date="2014-01-22T16:00:00Z">
              <w:r w:rsidRPr="00DD0F4F">
                <w:rPr>
                  <w:rFonts w:ascii="Arial" w:eastAsia="Times New Roman" w:hAnsi="Arial" w:cs="Arial"/>
                  <w:color w:val="000000"/>
                  <w:sz w:val="20"/>
                  <w:szCs w:val="20"/>
                  <w:lang w:val="nl-NL"/>
                </w:rPr>
                <w:t>” (</w:t>
              </w:r>
            </w:ins>
            <w:ins w:id="2383" w:author="Arjan" w:date="2014-01-22T16:01:00Z">
              <w:r w:rsidRPr="00DD0F4F">
                <w:rPr>
                  <w:rFonts w:ascii="Arial" w:eastAsia="Times New Roman" w:hAnsi="Arial" w:cs="Arial"/>
                  <w:color w:val="000000"/>
                  <w:sz w:val="20"/>
                  <w:szCs w:val="20"/>
                  <w:lang w:val="nl-NL"/>
                </w:rPr>
                <w:t>het informatieobject moet bewaard blijven en na de Archiefactietermijn overgedragen worden naar een archiefbewaarplaats</w:t>
              </w:r>
            </w:ins>
            <w:ins w:id="2384" w:author="Arjan" w:date="2014-01-22T16:02:00Z">
              <w:r w:rsidRPr="00DD0F4F">
                <w:rPr>
                  <w:rFonts w:ascii="Arial" w:eastAsia="Times New Roman" w:hAnsi="Arial" w:cs="Arial"/>
                  <w:color w:val="000000"/>
                  <w:sz w:val="20"/>
                  <w:szCs w:val="20"/>
                  <w:lang w:val="nl-NL"/>
                </w:rPr>
                <w:t>)</w:t>
              </w:r>
            </w:ins>
          </w:p>
        </w:tc>
      </w:tr>
      <w:tr w:rsidR="00186A95" w:rsidRPr="005E066D" w:rsidTr="00186A95">
        <w:trPr>
          <w:trHeight w:val="215"/>
          <w:ins w:id="2385" w:author="Arjan" w:date="2014-01-22T15:50:00Z"/>
        </w:trPr>
        <w:tc>
          <w:tcPr>
            <w:tcW w:w="3780" w:type="dxa"/>
            <w:tcBorders>
              <w:top w:val="nil"/>
              <w:left w:val="nil"/>
              <w:bottom w:val="nil"/>
              <w:right w:val="nil"/>
            </w:tcBorders>
          </w:tcPr>
          <w:p w:rsidR="00186A95" w:rsidRPr="00DD0F4F" w:rsidRDefault="00186A95" w:rsidP="00186A95">
            <w:pPr>
              <w:autoSpaceDE w:val="0"/>
              <w:autoSpaceDN w:val="0"/>
              <w:adjustRightInd w:val="0"/>
              <w:spacing w:after="0" w:line="240" w:lineRule="auto"/>
              <w:rPr>
                <w:ins w:id="2386" w:author="Arjan" w:date="2014-01-22T15:50: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186A95" w:rsidRPr="00DD0F4F" w:rsidRDefault="00186A95" w:rsidP="00186A95">
            <w:pPr>
              <w:autoSpaceDE w:val="0"/>
              <w:autoSpaceDN w:val="0"/>
              <w:adjustRightInd w:val="0"/>
              <w:spacing w:after="0" w:line="240" w:lineRule="auto"/>
              <w:rPr>
                <w:ins w:id="2387" w:author="Arjan" w:date="2014-01-22T15:50:00Z"/>
                <w:rFonts w:ascii="Arial" w:eastAsia="Times New Roman" w:hAnsi="Arial" w:cs="Arial"/>
                <w:color w:val="000000"/>
                <w:sz w:val="20"/>
                <w:szCs w:val="20"/>
                <w:lang w:val="nl-NL"/>
              </w:rPr>
            </w:pPr>
          </w:p>
        </w:tc>
      </w:tr>
      <w:tr w:rsidR="00186A95" w:rsidRPr="00954A12" w:rsidTr="00186A95">
        <w:trPr>
          <w:trHeight w:val="215"/>
          <w:ins w:id="2388"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89" w:author="Arjan" w:date="2014-01-22T15:50:00Z"/>
                <w:rFonts w:ascii="Arial" w:eastAsia="Times New Roman" w:hAnsi="Arial" w:cs="Arial"/>
                <w:color w:val="000000"/>
                <w:sz w:val="20"/>
                <w:szCs w:val="20"/>
              </w:rPr>
            </w:pPr>
            <w:ins w:id="2390" w:author="Arjan" w:date="2014-01-22T15:50:00Z">
              <w:r w:rsidRPr="00954A1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91" w:author="Arjan" w:date="2014-01-22T15:50:00Z"/>
                <w:rFonts w:ascii="Arial" w:eastAsia="Times New Roman" w:hAnsi="Arial" w:cs="Arial"/>
                <w:color w:val="000000"/>
                <w:sz w:val="20"/>
                <w:szCs w:val="20"/>
              </w:rPr>
            </w:pPr>
            <w:ins w:id="2392" w:author="Arjan" w:date="2014-01-22T15:50:00Z">
              <w:r w:rsidRPr="00954A12">
                <w:rPr>
                  <w:rFonts w:ascii="Arial" w:eastAsia="Times New Roman" w:hAnsi="Arial" w:cs="Arial"/>
                  <w:color w:val="000000"/>
                  <w:sz w:val="20"/>
                  <w:szCs w:val="20"/>
                </w:rPr>
                <w:t>Ja</w:t>
              </w:r>
            </w:ins>
          </w:p>
        </w:tc>
      </w:tr>
      <w:tr w:rsidR="00186A95" w:rsidRPr="00954A12" w:rsidTr="00186A95">
        <w:trPr>
          <w:trHeight w:val="230"/>
          <w:ins w:id="2393"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94"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95" w:author="Arjan" w:date="2014-01-22T15:50:00Z"/>
                <w:rFonts w:ascii="Arial" w:eastAsia="Times New Roman" w:hAnsi="Arial" w:cs="Arial"/>
                <w:color w:val="000000"/>
                <w:sz w:val="20"/>
                <w:szCs w:val="20"/>
              </w:rPr>
            </w:pPr>
          </w:p>
        </w:tc>
      </w:tr>
      <w:tr w:rsidR="00186A95" w:rsidRPr="00954A12" w:rsidTr="00186A95">
        <w:trPr>
          <w:trHeight w:val="230"/>
          <w:ins w:id="2396"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97" w:author="Arjan" w:date="2014-01-22T15:50:00Z"/>
                <w:rFonts w:ascii="Arial" w:eastAsia="Times New Roman" w:hAnsi="Arial" w:cs="Arial"/>
                <w:color w:val="000000"/>
                <w:sz w:val="20"/>
                <w:szCs w:val="20"/>
              </w:rPr>
            </w:pPr>
            <w:ins w:id="2398" w:author="Arjan" w:date="2014-01-22T15:50:00Z">
              <w:r w:rsidRPr="00954A1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399" w:author="Arjan" w:date="2014-01-22T15:50:00Z"/>
                <w:rFonts w:ascii="Arial" w:eastAsia="Times New Roman" w:hAnsi="Arial" w:cs="Arial"/>
                <w:color w:val="000000"/>
                <w:sz w:val="20"/>
                <w:szCs w:val="20"/>
              </w:rPr>
            </w:pPr>
            <w:ins w:id="2400" w:author="Arjan" w:date="2014-01-22T15:50:00Z">
              <w:r w:rsidRPr="00954A12">
                <w:rPr>
                  <w:rFonts w:ascii="Arial" w:eastAsia="Times New Roman" w:hAnsi="Arial" w:cs="Arial"/>
                  <w:color w:val="000000"/>
                  <w:sz w:val="20"/>
                  <w:szCs w:val="20"/>
                </w:rPr>
                <w:t>Ja</w:t>
              </w:r>
            </w:ins>
          </w:p>
        </w:tc>
      </w:tr>
      <w:tr w:rsidR="00186A95" w:rsidRPr="00954A12" w:rsidTr="00186A95">
        <w:trPr>
          <w:trHeight w:val="230"/>
          <w:ins w:id="2401"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02"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03" w:author="Arjan" w:date="2014-01-22T15:50:00Z"/>
                <w:rFonts w:ascii="Arial" w:eastAsia="Times New Roman" w:hAnsi="Arial" w:cs="Arial"/>
                <w:color w:val="000000"/>
                <w:sz w:val="20"/>
                <w:szCs w:val="20"/>
              </w:rPr>
            </w:pPr>
          </w:p>
        </w:tc>
      </w:tr>
      <w:tr w:rsidR="00186A95" w:rsidRPr="00954A12" w:rsidTr="00186A95">
        <w:trPr>
          <w:trHeight w:val="230"/>
          <w:ins w:id="2404"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05" w:author="Arjan" w:date="2014-01-22T15:50:00Z"/>
                <w:rFonts w:ascii="Arial" w:eastAsia="Times New Roman" w:hAnsi="Arial" w:cs="Arial"/>
                <w:color w:val="000000"/>
                <w:sz w:val="20"/>
                <w:szCs w:val="20"/>
              </w:rPr>
            </w:pPr>
            <w:ins w:id="2406" w:author="Arjan" w:date="2014-01-22T15:50:00Z">
              <w:r w:rsidRPr="00954A1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07" w:author="Arjan" w:date="2014-01-22T15:50:00Z"/>
                <w:rFonts w:ascii="Arial" w:eastAsia="Times New Roman" w:hAnsi="Arial" w:cs="Arial"/>
                <w:color w:val="000000"/>
                <w:sz w:val="20"/>
                <w:szCs w:val="20"/>
              </w:rPr>
            </w:pPr>
            <w:ins w:id="2408" w:author="Arjan" w:date="2014-01-22T15:52:00Z">
              <w:r>
                <w:rPr>
                  <w:rFonts w:ascii="Arial" w:eastAsia="Times New Roman" w:hAnsi="Arial" w:cs="Arial"/>
                  <w:color w:val="000000"/>
                  <w:sz w:val="20"/>
                  <w:szCs w:val="20"/>
                </w:rPr>
                <w:t>Nee</w:t>
              </w:r>
            </w:ins>
          </w:p>
        </w:tc>
      </w:tr>
      <w:tr w:rsidR="00186A95" w:rsidRPr="00954A12" w:rsidTr="00186A95">
        <w:trPr>
          <w:trHeight w:val="230"/>
          <w:ins w:id="2409"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10"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11" w:author="Arjan" w:date="2014-01-22T15:50:00Z"/>
                <w:rFonts w:ascii="Arial" w:eastAsia="Times New Roman" w:hAnsi="Arial" w:cs="Arial"/>
                <w:color w:val="000000"/>
                <w:sz w:val="20"/>
                <w:szCs w:val="20"/>
              </w:rPr>
            </w:pPr>
          </w:p>
        </w:tc>
      </w:tr>
      <w:tr w:rsidR="00186A95" w:rsidRPr="00954A12" w:rsidTr="00186A95">
        <w:trPr>
          <w:trHeight w:val="230"/>
          <w:ins w:id="2412"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13" w:author="Arjan" w:date="2014-01-22T15:50:00Z"/>
                <w:rFonts w:ascii="Arial" w:eastAsia="Times New Roman" w:hAnsi="Arial" w:cs="Arial"/>
                <w:color w:val="000000"/>
                <w:sz w:val="20"/>
                <w:szCs w:val="20"/>
              </w:rPr>
            </w:pPr>
            <w:ins w:id="2414" w:author="Arjan" w:date="2014-01-22T15:50:00Z">
              <w:r w:rsidRPr="00954A1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15" w:author="Arjan" w:date="2014-01-22T15:50:00Z"/>
                <w:rFonts w:ascii="Arial" w:eastAsia="Times New Roman" w:hAnsi="Arial" w:cs="Arial"/>
                <w:color w:val="000000"/>
                <w:sz w:val="20"/>
                <w:szCs w:val="20"/>
              </w:rPr>
            </w:pPr>
            <w:ins w:id="2416" w:author="Arjan" w:date="2014-01-22T15:50:00Z">
              <w:r w:rsidRPr="00954A12">
                <w:rPr>
                  <w:rFonts w:ascii="Arial" w:eastAsia="Times New Roman" w:hAnsi="Arial" w:cs="Arial"/>
                  <w:color w:val="000000"/>
                  <w:sz w:val="20"/>
                  <w:szCs w:val="20"/>
                </w:rPr>
                <w:t>Nee</w:t>
              </w:r>
            </w:ins>
          </w:p>
        </w:tc>
      </w:tr>
      <w:tr w:rsidR="00186A95" w:rsidRPr="00954A12" w:rsidTr="00186A95">
        <w:trPr>
          <w:trHeight w:val="230"/>
          <w:ins w:id="2417"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18"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19" w:author="Arjan" w:date="2014-01-22T15:50:00Z"/>
                <w:rFonts w:ascii="Arial" w:eastAsia="Times New Roman" w:hAnsi="Arial" w:cs="Arial"/>
                <w:color w:val="000000"/>
                <w:sz w:val="20"/>
                <w:szCs w:val="20"/>
              </w:rPr>
            </w:pPr>
          </w:p>
        </w:tc>
      </w:tr>
      <w:tr w:rsidR="00186A95" w:rsidRPr="00954A12" w:rsidTr="00186A95">
        <w:trPr>
          <w:trHeight w:val="411"/>
          <w:ins w:id="2420"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21" w:author="Arjan" w:date="2014-01-22T15:50:00Z"/>
                <w:rFonts w:ascii="Arial" w:eastAsia="Times New Roman" w:hAnsi="Arial" w:cs="Arial"/>
                <w:color w:val="000000"/>
                <w:sz w:val="20"/>
                <w:szCs w:val="20"/>
              </w:rPr>
            </w:pPr>
            <w:ins w:id="2422" w:author="Arjan" w:date="2014-01-22T15:50:00Z">
              <w:r w:rsidRPr="00954A1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23" w:author="Arjan" w:date="2014-01-22T15:50:00Z"/>
                <w:rFonts w:ascii="Arial" w:eastAsia="Times New Roman" w:hAnsi="Arial" w:cs="Arial"/>
                <w:color w:val="000000"/>
                <w:sz w:val="20"/>
                <w:szCs w:val="20"/>
              </w:rPr>
            </w:pPr>
            <w:ins w:id="2424" w:author="Arjan" w:date="2014-01-22T15:50:00Z">
              <w:r w:rsidRPr="00954A12">
                <w:rPr>
                  <w:rFonts w:ascii="Arial" w:eastAsia="Times New Roman" w:hAnsi="Arial" w:cs="Arial"/>
                  <w:color w:val="000000"/>
                  <w:sz w:val="20"/>
                  <w:szCs w:val="20"/>
                </w:rPr>
                <w:t>Nee</w:t>
              </w:r>
            </w:ins>
          </w:p>
        </w:tc>
      </w:tr>
      <w:tr w:rsidR="00186A95" w:rsidRPr="00954A12" w:rsidTr="00186A95">
        <w:trPr>
          <w:trHeight w:val="245"/>
          <w:ins w:id="2425"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26"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27" w:author="Arjan" w:date="2014-01-22T15:50:00Z"/>
                <w:rFonts w:ascii="Arial" w:eastAsia="Times New Roman" w:hAnsi="Arial" w:cs="Arial"/>
                <w:color w:val="000000"/>
                <w:sz w:val="20"/>
                <w:szCs w:val="20"/>
              </w:rPr>
            </w:pPr>
          </w:p>
        </w:tc>
      </w:tr>
      <w:tr w:rsidR="00186A95" w:rsidRPr="00954A12" w:rsidTr="00186A95">
        <w:trPr>
          <w:trHeight w:val="230"/>
          <w:ins w:id="2428"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29" w:author="Arjan" w:date="2014-01-22T15:50:00Z"/>
                <w:rFonts w:ascii="Arial" w:eastAsia="Times New Roman" w:hAnsi="Arial" w:cs="Arial"/>
                <w:color w:val="000000"/>
                <w:sz w:val="20"/>
                <w:szCs w:val="20"/>
              </w:rPr>
            </w:pPr>
            <w:ins w:id="2430" w:author="Arjan" w:date="2014-01-22T15:50:00Z">
              <w:r w:rsidRPr="00954A1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31" w:author="Arjan" w:date="2014-01-22T15:50:00Z"/>
                <w:rFonts w:ascii="Arial" w:eastAsia="Times New Roman" w:hAnsi="Arial" w:cs="Arial"/>
                <w:color w:val="000000"/>
                <w:sz w:val="20"/>
                <w:szCs w:val="20"/>
              </w:rPr>
            </w:pPr>
            <w:ins w:id="2432" w:author="Arjan" w:date="2014-01-22T15:50:00Z">
              <w:r>
                <w:rPr>
                  <w:rFonts w:ascii="Arial" w:eastAsia="Times New Roman" w:hAnsi="Arial" w:cs="Arial"/>
                  <w:color w:val="000000"/>
                  <w:sz w:val="20"/>
                  <w:szCs w:val="20"/>
                </w:rPr>
                <w:t xml:space="preserve">0 </w:t>
              </w:r>
              <w:r w:rsidRPr="00954A12">
                <w:rPr>
                  <w:rFonts w:ascii="Arial" w:eastAsia="Times New Roman" w:hAnsi="Arial" w:cs="Arial"/>
                  <w:color w:val="000000"/>
                  <w:sz w:val="20"/>
                  <w:szCs w:val="20"/>
                </w:rPr>
                <w:t xml:space="preserve">- </w:t>
              </w:r>
              <w:r w:rsidR="008F2B4B" w:rsidRPr="00954A12">
                <w:rPr>
                  <w:rFonts w:ascii="Arial" w:eastAsia="Times New Roman" w:hAnsi="Arial" w:cs="Arial"/>
                  <w:color w:val="000000"/>
                  <w:sz w:val="20"/>
                  <w:szCs w:val="20"/>
                </w:rPr>
                <w:fldChar w:fldCharType="begin" w:fldLock="1"/>
              </w:r>
              <w:r w:rsidRPr="00954A12">
                <w:rPr>
                  <w:rFonts w:ascii="Arial" w:eastAsia="Times New Roman" w:hAnsi="Arial" w:cs="Arial"/>
                  <w:color w:val="000000"/>
                  <w:sz w:val="20"/>
                  <w:szCs w:val="20"/>
                </w:rPr>
                <w:instrText>MERGEFIELD Att.UpperBound</w:instrText>
              </w:r>
              <w:r w:rsidR="008F2B4B" w:rsidRPr="00954A12">
                <w:rPr>
                  <w:rFonts w:ascii="Arial" w:eastAsia="Times New Roman" w:hAnsi="Arial" w:cs="Arial"/>
                  <w:color w:val="000000"/>
                  <w:sz w:val="20"/>
                  <w:szCs w:val="20"/>
                </w:rPr>
                <w:fldChar w:fldCharType="separate"/>
              </w:r>
              <w:r w:rsidRPr="00954A12">
                <w:rPr>
                  <w:rFonts w:ascii="Arial" w:eastAsia="Times New Roman" w:hAnsi="Arial" w:cs="Arial"/>
                  <w:color w:val="000000"/>
                  <w:sz w:val="20"/>
                  <w:szCs w:val="20"/>
                </w:rPr>
                <w:t>1</w:t>
              </w:r>
              <w:r w:rsidR="008F2B4B" w:rsidRPr="00954A12">
                <w:rPr>
                  <w:rFonts w:ascii="Arial" w:eastAsia="Times New Roman" w:hAnsi="Arial" w:cs="Arial"/>
                  <w:color w:val="000000"/>
                  <w:sz w:val="20"/>
                  <w:szCs w:val="20"/>
                </w:rPr>
                <w:fldChar w:fldCharType="end"/>
              </w:r>
            </w:ins>
          </w:p>
        </w:tc>
      </w:tr>
      <w:tr w:rsidR="00186A95" w:rsidRPr="00954A12" w:rsidTr="00186A95">
        <w:trPr>
          <w:trHeight w:val="230"/>
          <w:ins w:id="2433"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34"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35" w:author="Arjan" w:date="2014-01-22T15:50:00Z"/>
                <w:rFonts w:ascii="Arial" w:eastAsia="Times New Roman" w:hAnsi="Arial" w:cs="Arial"/>
                <w:color w:val="000000"/>
                <w:sz w:val="20"/>
                <w:szCs w:val="20"/>
              </w:rPr>
            </w:pPr>
          </w:p>
        </w:tc>
      </w:tr>
      <w:tr w:rsidR="00186A95" w:rsidRPr="00954A12" w:rsidTr="00186A95">
        <w:trPr>
          <w:trHeight w:val="230"/>
          <w:ins w:id="2436" w:author="Arjan" w:date="2014-01-22T15:50:00Z"/>
        </w:trPr>
        <w:tc>
          <w:tcPr>
            <w:tcW w:w="37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37" w:author="Arjan" w:date="2014-01-22T15:50:00Z"/>
                <w:rFonts w:ascii="Arial" w:eastAsia="Times New Roman" w:hAnsi="Arial" w:cs="Arial"/>
                <w:color w:val="000000"/>
                <w:sz w:val="20"/>
                <w:szCs w:val="20"/>
              </w:rPr>
            </w:pPr>
            <w:ins w:id="2438" w:author="Arjan" w:date="2014-01-22T15:50:00Z">
              <w:r w:rsidRPr="00954A1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186A95" w:rsidRPr="00954A12" w:rsidRDefault="00186A95" w:rsidP="00186A95">
            <w:pPr>
              <w:autoSpaceDE w:val="0"/>
              <w:autoSpaceDN w:val="0"/>
              <w:adjustRightInd w:val="0"/>
              <w:spacing w:after="0" w:line="240" w:lineRule="auto"/>
              <w:rPr>
                <w:ins w:id="2439" w:author="Arjan" w:date="2014-01-22T15:50:00Z"/>
                <w:rFonts w:ascii="Arial" w:eastAsia="Times New Roman" w:hAnsi="Arial" w:cs="Arial"/>
                <w:color w:val="000000"/>
                <w:sz w:val="20"/>
                <w:szCs w:val="20"/>
              </w:rPr>
            </w:pPr>
            <w:ins w:id="2440" w:author="Arjan" w:date="2014-01-22T15:50:00Z">
              <w:r w:rsidRPr="00954A12">
                <w:rPr>
                  <w:rFonts w:ascii="Arial" w:eastAsia="Times New Roman" w:hAnsi="Arial" w:cs="Arial"/>
                  <w:color w:val="000000"/>
                  <w:sz w:val="20"/>
                  <w:szCs w:val="20"/>
                </w:rPr>
                <w:t>Gemeentelijk basisgegeven</w:t>
              </w:r>
            </w:ins>
          </w:p>
        </w:tc>
      </w:tr>
      <w:tr w:rsidR="00186A95" w:rsidRPr="00954A12" w:rsidTr="00186A95">
        <w:trPr>
          <w:trHeight w:val="230"/>
          <w:ins w:id="2441" w:author="Arjan" w:date="2014-01-22T15:50:00Z"/>
        </w:trPr>
        <w:tc>
          <w:tcPr>
            <w:tcW w:w="3780" w:type="dxa"/>
            <w:tcBorders>
              <w:top w:val="nil"/>
              <w:left w:val="nil"/>
              <w:right w:val="nil"/>
            </w:tcBorders>
          </w:tcPr>
          <w:p w:rsidR="00186A95" w:rsidRPr="00954A12" w:rsidRDefault="00186A95" w:rsidP="00186A95">
            <w:pPr>
              <w:autoSpaceDE w:val="0"/>
              <w:autoSpaceDN w:val="0"/>
              <w:adjustRightInd w:val="0"/>
              <w:spacing w:after="0" w:line="240" w:lineRule="auto"/>
              <w:rPr>
                <w:ins w:id="2442" w:author="Arjan" w:date="2014-01-22T15:50:00Z"/>
                <w:rFonts w:ascii="Arial" w:eastAsia="Times New Roman" w:hAnsi="Arial" w:cs="Arial"/>
                <w:b/>
                <w:bCs/>
                <w:color w:val="000000"/>
                <w:sz w:val="20"/>
                <w:szCs w:val="20"/>
              </w:rPr>
            </w:pPr>
          </w:p>
        </w:tc>
        <w:tc>
          <w:tcPr>
            <w:tcW w:w="5580" w:type="dxa"/>
            <w:tcBorders>
              <w:top w:val="nil"/>
              <w:left w:val="nil"/>
              <w:right w:val="nil"/>
            </w:tcBorders>
          </w:tcPr>
          <w:p w:rsidR="00186A95" w:rsidRPr="00954A12" w:rsidRDefault="00186A95" w:rsidP="00186A95">
            <w:pPr>
              <w:autoSpaceDE w:val="0"/>
              <w:autoSpaceDN w:val="0"/>
              <w:adjustRightInd w:val="0"/>
              <w:spacing w:after="0" w:line="240" w:lineRule="auto"/>
              <w:rPr>
                <w:ins w:id="2443" w:author="Arjan" w:date="2014-01-22T15:50:00Z"/>
                <w:rFonts w:ascii="Arial" w:eastAsia="Times New Roman" w:hAnsi="Arial" w:cs="Arial"/>
                <w:color w:val="000000"/>
                <w:sz w:val="20"/>
                <w:szCs w:val="20"/>
              </w:rPr>
            </w:pPr>
          </w:p>
        </w:tc>
      </w:tr>
      <w:tr w:rsidR="00186A95" w:rsidRPr="005E066D" w:rsidTr="00186A95">
        <w:trPr>
          <w:trHeight w:val="230"/>
          <w:ins w:id="2444" w:author="Arjan" w:date="2014-01-22T15:50:00Z"/>
        </w:trPr>
        <w:tc>
          <w:tcPr>
            <w:tcW w:w="3780" w:type="dxa"/>
            <w:tcBorders>
              <w:top w:val="nil"/>
              <w:left w:val="nil"/>
              <w:bottom w:val="single" w:sz="4" w:space="0" w:color="auto"/>
              <w:right w:val="nil"/>
            </w:tcBorders>
          </w:tcPr>
          <w:p w:rsidR="00186A95" w:rsidRPr="00954A12" w:rsidRDefault="00186A95" w:rsidP="00186A95">
            <w:pPr>
              <w:autoSpaceDE w:val="0"/>
              <w:autoSpaceDN w:val="0"/>
              <w:adjustRightInd w:val="0"/>
              <w:spacing w:after="0" w:line="240" w:lineRule="auto"/>
              <w:rPr>
                <w:ins w:id="2445" w:author="Arjan" w:date="2014-01-22T15:50:00Z"/>
                <w:rFonts w:ascii="Arial" w:eastAsia="Times New Roman" w:hAnsi="Arial" w:cs="Arial"/>
                <w:b/>
                <w:bCs/>
                <w:color w:val="000000"/>
                <w:sz w:val="20"/>
                <w:szCs w:val="20"/>
              </w:rPr>
            </w:pPr>
            <w:ins w:id="2446" w:author="Arjan" w:date="2014-01-22T15:50:00Z">
              <w:r w:rsidRPr="00954A12">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rsidR="00186A95" w:rsidRPr="00DD0F4F" w:rsidRDefault="00186A95" w:rsidP="00553174">
            <w:pPr>
              <w:autoSpaceDE w:val="0"/>
              <w:autoSpaceDN w:val="0"/>
              <w:adjustRightInd w:val="0"/>
              <w:spacing w:after="0" w:line="240" w:lineRule="auto"/>
              <w:rPr>
                <w:ins w:id="2447" w:author="Arjan" w:date="2014-01-22T15:50:00Z"/>
                <w:rFonts w:ascii="Arial" w:eastAsia="Times New Roman" w:hAnsi="Arial" w:cs="Arial"/>
                <w:color w:val="000000"/>
                <w:sz w:val="20"/>
                <w:szCs w:val="20"/>
                <w:lang w:val="nl-NL"/>
              </w:rPr>
            </w:pPr>
            <w:ins w:id="2448" w:author="Arjan" w:date="2014-01-22T15:50:00Z">
              <w:r w:rsidRPr="00DD0F4F">
                <w:rPr>
                  <w:rFonts w:ascii="Arial" w:eastAsia="Times New Roman" w:hAnsi="Arial" w:cs="Arial"/>
                  <w:color w:val="000000"/>
                  <w:sz w:val="20"/>
                  <w:szCs w:val="20"/>
                  <w:lang w:val="nl-NL"/>
                </w:rPr>
                <w:t>Dit attribuutsoort moet van een waarde voorzien zijn als de attribuutsoort ‘</w:t>
              </w:r>
            </w:ins>
            <w:ins w:id="2449" w:author="Arjan" w:date="2014-01-22T16:09:00Z">
              <w:r w:rsidR="00553174" w:rsidRPr="00DD0F4F">
                <w:rPr>
                  <w:rFonts w:ascii="Arial" w:eastAsia="Times New Roman" w:hAnsi="Arial" w:cs="Arial"/>
                  <w:color w:val="000000"/>
                  <w:sz w:val="20"/>
                  <w:szCs w:val="20"/>
                  <w:lang w:val="nl-NL"/>
                </w:rPr>
                <w:t>Status</w:t>
              </w:r>
            </w:ins>
            <w:ins w:id="2450" w:author="Arjan" w:date="2014-01-22T15:50:00Z">
              <w:r w:rsidRPr="00DD0F4F">
                <w:rPr>
                  <w:rFonts w:ascii="Arial" w:eastAsia="Times New Roman" w:hAnsi="Arial" w:cs="Arial"/>
                  <w:color w:val="000000"/>
                  <w:sz w:val="20"/>
                  <w:szCs w:val="20"/>
                  <w:lang w:val="nl-NL"/>
                </w:rPr>
                <w:t xml:space="preserve">’ </w:t>
              </w:r>
            </w:ins>
            <w:ins w:id="2451" w:author="Arjan" w:date="2014-01-22T16:09:00Z">
              <w:r w:rsidR="00553174" w:rsidRPr="00DD0F4F">
                <w:rPr>
                  <w:rFonts w:ascii="Arial" w:eastAsia="Times New Roman" w:hAnsi="Arial" w:cs="Arial"/>
                  <w:color w:val="000000"/>
                  <w:sz w:val="20"/>
                  <w:szCs w:val="20"/>
                  <w:lang w:val="nl-NL"/>
                </w:rPr>
                <w:t>de</w:t>
              </w:r>
            </w:ins>
            <w:ins w:id="2452" w:author="Arjan" w:date="2014-01-22T15:50:00Z">
              <w:r w:rsidRPr="00DD0F4F">
                <w:rPr>
                  <w:rFonts w:ascii="Arial" w:eastAsia="Times New Roman" w:hAnsi="Arial" w:cs="Arial"/>
                  <w:color w:val="000000"/>
                  <w:sz w:val="20"/>
                  <w:szCs w:val="20"/>
                  <w:lang w:val="nl-NL"/>
                </w:rPr>
                <w:t xml:space="preserve"> waarde </w:t>
              </w:r>
            </w:ins>
            <w:ins w:id="2453" w:author="Arjan" w:date="2014-01-22T16:10:00Z">
              <w:r w:rsidR="003C376A" w:rsidRPr="00DD0F4F">
                <w:rPr>
                  <w:rFonts w:ascii="Arial" w:eastAsia="Times New Roman" w:hAnsi="Arial" w:cs="Arial"/>
                  <w:color w:val="000000"/>
                  <w:sz w:val="20"/>
                  <w:szCs w:val="20"/>
                  <w:lang w:val="nl-NL"/>
                </w:rPr>
                <w:t>‘</w:t>
              </w:r>
            </w:ins>
            <w:ins w:id="2454" w:author="Arjan" w:date="2014-09-08T21:56:00Z">
              <w:r w:rsidR="003C376A" w:rsidRPr="00DD0F4F">
                <w:rPr>
                  <w:rFonts w:ascii="Arial" w:eastAsia="Times New Roman" w:hAnsi="Arial" w:cs="Arial"/>
                  <w:color w:val="000000"/>
                  <w:sz w:val="20"/>
                  <w:szCs w:val="20"/>
                  <w:lang w:val="nl-NL"/>
                </w:rPr>
                <w:t>g</w:t>
              </w:r>
            </w:ins>
            <w:ins w:id="2455" w:author="Arjan" w:date="2014-01-22T16:10:00Z">
              <w:r w:rsidR="00553174" w:rsidRPr="00DD0F4F">
                <w:rPr>
                  <w:rFonts w:ascii="Arial" w:eastAsia="Times New Roman" w:hAnsi="Arial" w:cs="Arial"/>
                  <w:color w:val="000000"/>
                  <w:sz w:val="20"/>
                  <w:szCs w:val="20"/>
                  <w:lang w:val="nl-NL"/>
                </w:rPr>
                <w:t xml:space="preserve">earchiveerd’ </w:t>
              </w:r>
            </w:ins>
            <w:ins w:id="2456" w:author="Arjan" w:date="2014-01-22T15:50:00Z">
              <w:r w:rsidRPr="00DD0F4F">
                <w:rPr>
                  <w:rFonts w:ascii="Arial" w:eastAsia="Times New Roman" w:hAnsi="Arial" w:cs="Arial"/>
                  <w:color w:val="000000"/>
                  <w:sz w:val="20"/>
                  <w:szCs w:val="20"/>
                  <w:lang w:val="nl-NL"/>
                </w:rPr>
                <w:t xml:space="preserve">heeft.  </w:t>
              </w:r>
            </w:ins>
          </w:p>
        </w:tc>
      </w:tr>
    </w:tbl>
    <w:p w:rsidR="00186A95" w:rsidRPr="00524AB8" w:rsidRDefault="00186A95" w:rsidP="00186A95">
      <w:pPr>
        <w:widowControl w:val="0"/>
        <w:autoSpaceDE w:val="0"/>
        <w:autoSpaceDN w:val="0"/>
        <w:adjustRightInd w:val="0"/>
        <w:spacing w:before="240" w:after="60" w:line="240" w:lineRule="auto"/>
        <w:outlineLvl w:val="3"/>
        <w:rPr>
          <w:ins w:id="2457" w:author="Arjan" w:date="2014-01-22T15:50:00Z"/>
          <w:rFonts w:ascii="Arial" w:eastAsia="Times New Roman" w:hAnsi="Arial" w:cs="Arial"/>
          <w:b/>
          <w:color w:val="004080"/>
          <w:sz w:val="24"/>
          <w:szCs w:val="24"/>
          <w:lang w:eastAsia="nl-NL"/>
        </w:rPr>
      </w:pPr>
      <w:ins w:id="2458" w:author="Arjan" w:date="2014-01-22T15:50: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Pr>
            <w:rFonts w:ascii="Arial" w:eastAsia="Times New Roman" w:hAnsi="Arial" w:cs="Arial"/>
            <w:b/>
            <w:color w:val="004080"/>
            <w:sz w:val="24"/>
            <w:szCs w:val="24"/>
            <w:lang w:eastAsia="nl-NL"/>
          </w:rPr>
          <w:t>Archiefactiedatum</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186A95" w:rsidRPr="00547E22" w:rsidTr="00186A95">
        <w:trPr>
          <w:trHeight w:val="230"/>
          <w:ins w:id="2459" w:author="Arjan" w:date="2014-01-22T15:50:00Z"/>
        </w:trPr>
        <w:tc>
          <w:tcPr>
            <w:tcW w:w="3780" w:type="dxa"/>
            <w:tcBorders>
              <w:top w:val="single" w:sz="4" w:space="0" w:color="auto"/>
              <w:left w:val="nil"/>
              <w:bottom w:val="nil"/>
              <w:right w:val="nil"/>
            </w:tcBorders>
          </w:tcPr>
          <w:p w:rsidR="00186A95" w:rsidRPr="00547E22" w:rsidRDefault="00186A95" w:rsidP="00186A95">
            <w:pPr>
              <w:autoSpaceDE w:val="0"/>
              <w:autoSpaceDN w:val="0"/>
              <w:adjustRightInd w:val="0"/>
              <w:spacing w:after="0" w:line="240" w:lineRule="auto"/>
              <w:rPr>
                <w:ins w:id="2460" w:author="Arjan" w:date="2014-01-22T15:50:00Z"/>
                <w:rFonts w:ascii="Arial" w:eastAsia="Times New Roman" w:hAnsi="Arial" w:cs="Arial"/>
                <w:color w:val="000000"/>
                <w:sz w:val="20"/>
                <w:szCs w:val="20"/>
              </w:rPr>
            </w:pPr>
            <w:ins w:id="2461" w:author="Arjan" w:date="2014-01-22T15:50:00Z">
              <w:r w:rsidRPr="00547E22">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rsidR="00186A95" w:rsidRPr="00547E22" w:rsidRDefault="00186A95" w:rsidP="00186A95">
            <w:pPr>
              <w:autoSpaceDE w:val="0"/>
              <w:autoSpaceDN w:val="0"/>
              <w:adjustRightInd w:val="0"/>
              <w:spacing w:after="0" w:line="240" w:lineRule="auto"/>
              <w:rPr>
                <w:ins w:id="2462" w:author="Arjan" w:date="2014-01-22T15:50:00Z"/>
                <w:rFonts w:ascii="Arial" w:eastAsia="Times New Roman" w:hAnsi="Arial" w:cs="Arial"/>
                <w:color w:val="000000"/>
                <w:sz w:val="20"/>
                <w:szCs w:val="20"/>
              </w:rPr>
            </w:pPr>
            <w:ins w:id="2463" w:author="Arjan" w:date="2014-01-22T15:50:00Z">
              <w:r>
                <w:rPr>
                  <w:rFonts w:ascii="Arial" w:hAnsi="Arial" w:cs="Arial"/>
                  <w:sz w:val="20"/>
                  <w:szCs w:val="20"/>
                  <w:lang w:val="en-AU"/>
                </w:rPr>
                <w:t>Archiefactiedatum</w:t>
              </w:r>
            </w:ins>
          </w:p>
        </w:tc>
      </w:tr>
      <w:tr w:rsidR="00186A95" w:rsidRPr="00547E22" w:rsidTr="00186A95">
        <w:trPr>
          <w:ins w:id="2464"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465"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466" w:author="Arjan" w:date="2014-01-22T15:50:00Z"/>
                <w:rFonts w:ascii="Arial" w:eastAsia="Times New Roman" w:hAnsi="Arial" w:cs="Arial"/>
                <w:color w:val="000000"/>
                <w:sz w:val="20"/>
                <w:szCs w:val="20"/>
              </w:rPr>
            </w:pPr>
          </w:p>
        </w:tc>
      </w:tr>
      <w:tr w:rsidR="00186A95" w:rsidRPr="00547E22" w:rsidTr="00186A95">
        <w:trPr>
          <w:ins w:id="2467"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468" w:author="Arjan" w:date="2014-01-22T15:50:00Z"/>
                <w:rFonts w:ascii="Arial" w:eastAsia="Times New Roman" w:hAnsi="Arial" w:cs="Arial"/>
                <w:color w:val="000000"/>
                <w:sz w:val="20"/>
                <w:szCs w:val="20"/>
              </w:rPr>
            </w:pPr>
            <w:ins w:id="2469" w:author="Arjan" w:date="2014-01-22T15:50:00Z">
              <w:r w:rsidRPr="00547E2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470" w:author="Arjan" w:date="2014-01-22T15:50:00Z"/>
                <w:rFonts w:ascii="Arial" w:eastAsia="Times New Roman" w:hAnsi="Arial" w:cs="Arial"/>
                <w:color w:val="000000"/>
                <w:sz w:val="20"/>
                <w:szCs w:val="20"/>
              </w:rPr>
            </w:pPr>
            <w:ins w:id="2471" w:author="Arjan" w:date="2014-01-22T15:50:00Z">
              <w:r w:rsidRPr="00547E22">
                <w:rPr>
                  <w:rFonts w:ascii="Arial" w:eastAsia="Times New Roman" w:hAnsi="Arial" w:cs="Arial"/>
                  <w:color w:val="000000"/>
                  <w:sz w:val="20"/>
                  <w:szCs w:val="20"/>
                </w:rPr>
                <w:t>KING</w:t>
              </w:r>
            </w:ins>
          </w:p>
        </w:tc>
      </w:tr>
      <w:tr w:rsidR="00186A95" w:rsidRPr="00547E22" w:rsidTr="00186A95">
        <w:trPr>
          <w:ins w:id="2472"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473"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474" w:author="Arjan" w:date="2014-01-22T15:50:00Z"/>
                <w:rFonts w:ascii="Arial" w:eastAsia="Times New Roman" w:hAnsi="Arial" w:cs="Arial"/>
                <w:color w:val="000000"/>
                <w:sz w:val="20"/>
                <w:szCs w:val="20"/>
              </w:rPr>
            </w:pPr>
          </w:p>
        </w:tc>
      </w:tr>
      <w:tr w:rsidR="00186A95" w:rsidRPr="00547E22" w:rsidTr="00186A95">
        <w:trPr>
          <w:ins w:id="2475"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476" w:author="Arjan" w:date="2014-01-22T15:50:00Z"/>
                <w:rFonts w:ascii="Arial" w:eastAsia="Times New Roman" w:hAnsi="Arial" w:cs="Arial"/>
                <w:color w:val="000000"/>
                <w:sz w:val="20"/>
                <w:szCs w:val="20"/>
              </w:rPr>
            </w:pPr>
            <w:ins w:id="2477" w:author="Arjan" w:date="2014-01-22T15:50:00Z">
              <w:r w:rsidRPr="00547E2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478" w:author="Arjan" w:date="2014-01-22T15:50:00Z"/>
                <w:rFonts w:ascii="Arial" w:eastAsia="Times New Roman" w:hAnsi="Arial" w:cs="Arial"/>
                <w:color w:val="000000"/>
                <w:sz w:val="20"/>
                <w:szCs w:val="20"/>
              </w:rPr>
            </w:pPr>
          </w:p>
        </w:tc>
      </w:tr>
      <w:tr w:rsidR="00186A95" w:rsidRPr="00547E22" w:rsidTr="00186A95">
        <w:trPr>
          <w:ins w:id="2479"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480"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481" w:author="Arjan" w:date="2014-01-22T15:50:00Z"/>
                <w:rFonts w:ascii="Arial" w:eastAsia="Times New Roman" w:hAnsi="Arial" w:cs="Arial"/>
                <w:color w:val="000000"/>
                <w:sz w:val="20"/>
                <w:szCs w:val="20"/>
              </w:rPr>
            </w:pPr>
          </w:p>
        </w:tc>
      </w:tr>
      <w:tr w:rsidR="00186A95" w:rsidRPr="00547E22" w:rsidTr="00186A95">
        <w:trPr>
          <w:ins w:id="2482"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483" w:author="Arjan" w:date="2014-01-22T15:50:00Z"/>
                <w:rFonts w:ascii="Arial" w:eastAsia="Times New Roman" w:hAnsi="Arial" w:cs="Arial"/>
                <w:color w:val="000000"/>
                <w:sz w:val="20"/>
                <w:szCs w:val="20"/>
              </w:rPr>
            </w:pPr>
            <w:ins w:id="2484" w:author="Arjan" w:date="2014-01-22T15:50:00Z">
              <w:r w:rsidRPr="00547E2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186A95" w:rsidRPr="00547E22" w:rsidRDefault="008F2B4B" w:rsidP="00186A95">
            <w:pPr>
              <w:autoSpaceDE w:val="0"/>
              <w:autoSpaceDN w:val="0"/>
              <w:adjustRightInd w:val="0"/>
              <w:spacing w:after="0" w:line="240" w:lineRule="auto"/>
              <w:rPr>
                <w:ins w:id="2485" w:author="Arjan" w:date="2014-01-22T15:50:00Z"/>
                <w:rFonts w:ascii="Arial" w:eastAsia="Times New Roman" w:hAnsi="Arial" w:cs="Arial"/>
                <w:color w:val="000000"/>
                <w:sz w:val="20"/>
                <w:szCs w:val="20"/>
              </w:rPr>
            </w:pPr>
            <w:ins w:id="2486" w:author="Arjan" w:date="2014-01-22T15:50:00Z">
              <w:r w:rsidRPr="00547E22">
                <w:rPr>
                  <w:rFonts w:ascii="Arial" w:hAnsi="Arial" w:cs="Arial"/>
                  <w:sz w:val="20"/>
                  <w:szCs w:val="20"/>
                  <w:lang w:val="en-AU"/>
                </w:rPr>
                <w:fldChar w:fldCharType="begin" w:fldLock="1"/>
              </w:r>
              <w:r w:rsidR="00186A95" w:rsidRPr="00547E22">
                <w:rPr>
                  <w:rFonts w:ascii="Arial" w:hAnsi="Arial" w:cs="Arial"/>
                  <w:sz w:val="20"/>
                  <w:szCs w:val="20"/>
                  <w:lang w:val="en-AU"/>
                </w:rPr>
                <w:instrText xml:space="preserve">MERGEFIELD </w:instrText>
              </w:r>
              <w:r w:rsidR="00186A95" w:rsidRPr="00547E22">
                <w:rPr>
                  <w:rFonts w:ascii="Arial" w:eastAsia="Times New Roman" w:hAnsi="Arial" w:cs="Arial"/>
                  <w:color w:val="000000"/>
                  <w:sz w:val="20"/>
                  <w:szCs w:val="20"/>
                </w:rPr>
                <w:instrText>Att.Alias</w:instrText>
              </w:r>
              <w:r w:rsidRPr="00547E22">
                <w:rPr>
                  <w:rFonts w:ascii="Arial" w:hAnsi="Arial" w:cs="Arial"/>
                  <w:sz w:val="20"/>
                  <w:szCs w:val="20"/>
                  <w:lang w:val="en-AU"/>
                </w:rPr>
                <w:fldChar w:fldCharType="separate"/>
              </w:r>
              <w:r w:rsidR="00186A95" w:rsidRPr="00547E22">
                <w:rPr>
                  <w:rFonts w:ascii="Arial" w:eastAsia="Times New Roman" w:hAnsi="Arial" w:cs="Arial"/>
                  <w:color w:val="000000"/>
                  <w:sz w:val="20"/>
                  <w:szCs w:val="20"/>
                </w:rPr>
                <w:t>datum</w:t>
              </w:r>
              <w:r w:rsidRPr="00547E22">
                <w:rPr>
                  <w:rFonts w:ascii="Arial" w:hAnsi="Arial" w:cs="Arial"/>
                  <w:sz w:val="20"/>
                  <w:szCs w:val="20"/>
                  <w:lang w:val="en-AU"/>
                </w:rPr>
                <w:fldChar w:fldCharType="end"/>
              </w:r>
              <w:r w:rsidR="00186A95">
                <w:rPr>
                  <w:rFonts w:ascii="Arial" w:hAnsi="Arial" w:cs="Arial"/>
                  <w:sz w:val="20"/>
                  <w:szCs w:val="20"/>
                  <w:lang w:val="en-AU"/>
                </w:rPr>
                <w:t>Archiefactie</w:t>
              </w:r>
            </w:ins>
          </w:p>
        </w:tc>
      </w:tr>
      <w:tr w:rsidR="00186A95" w:rsidRPr="00547E22" w:rsidTr="00186A95">
        <w:trPr>
          <w:ins w:id="2487"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488"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489" w:author="Arjan" w:date="2014-01-22T15:50:00Z"/>
                <w:rFonts w:ascii="Arial" w:eastAsia="Times New Roman" w:hAnsi="Arial" w:cs="Arial"/>
                <w:color w:val="000000"/>
                <w:sz w:val="20"/>
                <w:szCs w:val="20"/>
              </w:rPr>
            </w:pPr>
          </w:p>
        </w:tc>
      </w:tr>
      <w:tr w:rsidR="00186A95" w:rsidRPr="005E066D" w:rsidTr="00186A95">
        <w:trPr>
          <w:ins w:id="2490"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491" w:author="Arjan" w:date="2014-01-22T15:50:00Z"/>
                <w:rFonts w:ascii="Arial" w:eastAsia="Times New Roman" w:hAnsi="Arial" w:cs="Arial"/>
                <w:color w:val="000000"/>
                <w:sz w:val="20"/>
                <w:szCs w:val="20"/>
              </w:rPr>
            </w:pPr>
            <w:ins w:id="2492" w:author="Arjan" w:date="2014-01-22T15:50:00Z">
              <w:r w:rsidRPr="00547E2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186A95" w:rsidRPr="00DD0F4F" w:rsidRDefault="008F2B4B" w:rsidP="00553174">
            <w:pPr>
              <w:autoSpaceDE w:val="0"/>
              <w:autoSpaceDN w:val="0"/>
              <w:adjustRightInd w:val="0"/>
              <w:spacing w:after="0" w:line="240" w:lineRule="auto"/>
              <w:rPr>
                <w:ins w:id="2493" w:author="Arjan" w:date="2014-01-22T15:50:00Z"/>
                <w:rFonts w:ascii="Arial" w:eastAsia="Times New Roman" w:hAnsi="Arial" w:cs="Arial"/>
                <w:color w:val="000000"/>
                <w:sz w:val="20"/>
                <w:szCs w:val="20"/>
                <w:lang w:val="nl-NL"/>
              </w:rPr>
            </w:pPr>
            <w:ins w:id="2494" w:author="Arjan" w:date="2014-01-22T15:50:00Z">
              <w:r w:rsidRPr="00547E22">
                <w:rPr>
                  <w:rFonts w:ascii="Arial" w:hAnsi="Arial" w:cs="Arial"/>
                  <w:sz w:val="20"/>
                  <w:szCs w:val="20"/>
                  <w:lang w:val="en-AU"/>
                </w:rPr>
                <w:fldChar w:fldCharType="begin" w:fldLock="1"/>
              </w:r>
              <w:r w:rsidR="00186A95" w:rsidRPr="00DD0F4F">
                <w:rPr>
                  <w:rFonts w:ascii="Arial" w:hAnsi="Arial" w:cs="Arial"/>
                  <w:sz w:val="20"/>
                  <w:szCs w:val="20"/>
                  <w:lang w:val="nl-NL"/>
                </w:rPr>
                <w:instrText xml:space="preserve">MERGEFIELD </w:instrText>
              </w:r>
              <w:r w:rsidR="00186A95" w:rsidRPr="00DD0F4F">
                <w:rPr>
                  <w:rFonts w:ascii="Arial" w:eastAsia="Times New Roman" w:hAnsi="Arial" w:cs="Arial"/>
                  <w:color w:val="000000"/>
                  <w:sz w:val="20"/>
                  <w:szCs w:val="20"/>
                  <w:lang w:val="nl-NL"/>
                </w:rPr>
                <w:instrText>Att.Notes</w:instrText>
              </w:r>
              <w:r w:rsidRPr="00547E22">
                <w:rPr>
                  <w:rFonts w:ascii="Arial" w:hAnsi="Arial" w:cs="Arial"/>
                  <w:sz w:val="20"/>
                  <w:szCs w:val="20"/>
                  <w:lang w:val="en-AU"/>
                </w:rPr>
                <w:fldChar w:fldCharType="end"/>
              </w:r>
              <w:r w:rsidR="00186A95" w:rsidRPr="00DD0F4F">
                <w:rPr>
                  <w:rFonts w:ascii="Arial" w:eastAsia="Times New Roman" w:hAnsi="Arial" w:cs="Arial"/>
                  <w:color w:val="610E6A"/>
                  <w:sz w:val="20"/>
                  <w:szCs w:val="20"/>
                  <w:lang w:val="nl-NL"/>
                </w:rPr>
                <w:t xml:space="preserve">De datum waarop het gearchiveerde </w:t>
              </w:r>
            </w:ins>
            <w:ins w:id="2495" w:author="Arjan" w:date="2014-01-22T16:11:00Z">
              <w:r w:rsidR="00553174" w:rsidRPr="00DD0F4F">
                <w:rPr>
                  <w:rFonts w:ascii="Arial" w:eastAsia="Times New Roman" w:hAnsi="Arial" w:cs="Arial"/>
                  <w:color w:val="610E6A"/>
                  <w:sz w:val="20"/>
                  <w:szCs w:val="20"/>
                  <w:lang w:val="nl-NL"/>
                </w:rPr>
                <w:t>informatieobject</w:t>
              </w:r>
            </w:ins>
            <w:ins w:id="2496" w:author="Arjan" w:date="2014-01-22T15:50:00Z">
              <w:r w:rsidR="00186A95" w:rsidRPr="00DD0F4F">
                <w:rPr>
                  <w:rFonts w:ascii="Arial" w:eastAsia="Times New Roman" w:hAnsi="Arial" w:cs="Arial"/>
                  <w:color w:val="610E6A"/>
                  <w:sz w:val="20"/>
                  <w:szCs w:val="20"/>
                  <w:lang w:val="nl-NL"/>
                </w:rPr>
                <w:t xml:space="preserve">  vernietigd moet worden dan wel overgebracht moet worden naar een archiefbewaarplaats.</w:t>
              </w:r>
            </w:ins>
          </w:p>
        </w:tc>
      </w:tr>
      <w:tr w:rsidR="00186A95" w:rsidRPr="005E066D" w:rsidTr="00186A95">
        <w:trPr>
          <w:trHeight w:val="230"/>
          <w:ins w:id="2497" w:author="Arjan" w:date="2014-01-22T15:50:00Z"/>
        </w:trPr>
        <w:tc>
          <w:tcPr>
            <w:tcW w:w="3780" w:type="dxa"/>
            <w:tcBorders>
              <w:top w:val="nil"/>
              <w:left w:val="nil"/>
              <w:bottom w:val="nil"/>
              <w:right w:val="nil"/>
            </w:tcBorders>
          </w:tcPr>
          <w:p w:rsidR="00186A95" w:rsidRPr="00DD0F4F" w:rsidRDefault="00186A95" w:rsidP="00186A95">
            <w:pPr>
              <w:autoSpaceDE w:val="0"/>
              <w:autoSpaceDN w:val="0"/>
              <w:adjustRightInd w:val="0"/>
              <w:spacing w:after="0" w:line="240" w:lineRule="auto"/>
              <w:rPr>
                <w:ins w:id="2498" w:author="Arjan" w:date="2014-01-22T15:50: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186A95" w:rsidRPr="00DD0F4F" w:rsidRDefault="00186A95" w:rsidP="00186A95">
            <w:pPr>
              <w:autoSpaceDE w:val="0"/>
              <w:autoSpaceDN w:val="0"/>
              <w:adjustRightInd w:val="0"/>
              <w:spacing w:after="0" w:line="240" w:lineRule="auto"/>
              <w:rPr>
                <w:ins w:id="2499" w:author="Arjan" w:date="2014-01-22T15:50:00Z"/>
                <w:rFonts w:ascii="Arial" w:eastAsia="Times New Roman" w:hAnsi="Arial" w:cs="Arial"/>
                <w:color w:val="000000"/>
                <w:sz w:val="20"/>
                <w:szCs w:val="20"/>
                <w:lang w:val="nl-NL"/>
              </w:rPr>
            </w:pPr>
          </w:p>
        </w:tc>
      </w:tr>
      <w:tr w:rsidR="00186A95" w:rsidRPr="00547E22" w:rsidTr="00186A95">
        <w:trPr>
          <w:trHeight w:val="230"/>
          <w:ins w:id="2500"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01" w:author="Arjan" w:date="2014-01-22T15:50:00Z"/>
                <w:rFonts w:ascii="Arial" w:eastAsia="Times New Roman" w:hAnsi="Arial" w:cs="Arial"/>
                <w:color w:val="000000"/>
                <w:sz w:val="20"/>
                <w:szCs w:val="20"/>
              </w:rPr>
            </w:pPr>
            <w:ins w:id="2502" w:author="Arjan" w:date="2014-01-22T15:50:00Z">
              <w:r w:rsidRPr="00547E2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03" w:author="Arjan" w:date="2014-01-22T15:50:00Z"/>
                <w:rFonts w:ascii="Arial" w:eastAsia="Times New Roman" w:hAnsi="Arial" w:cs="Arial"/>
                <w:color w:val="000000"/>
                <w:sz w:val="20"/>
                <w:szCs w:val="20"/>
              </w:rPr>
            </w:pPr>
            <w:ins w:id="2504" w:author="Arjan" w:date="2014-01-22T15:50:00Z">
              <w:r w:rsidRPr="00547E22">
                <w:rPr>
                  <w:rFonts w:ascii="Arial" w:eastAsia="Times New Roman" w:hAnsi="Arial" w:cs="Arial"/>
                  <w:color w:val="000000"/>
                  <w:sz w:val="20"/>
                  <w:szCs w:val="20"/>
                </w:rPr>
                <w:t xml:space="preserve">KING </w:t>
              </w:r>
            </w:ins>
          </w:p>
        </w:tc>
      </w:tr>
      <w:tr w:rsidR="00186A95" w:rsidRPr="00547E22" w:rsidTr="00186A95">
        <w:trPr>
          <w:ins w:id="2505"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06"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07" w:author="Arjan" w:date="2014-01-22T15:50:00Z"/>
                <w:rFonts w:ascii="Arial" w:eastAsia="Times New Roman" w:hAnsi="Arial" w:cs="Arial"/>
                <w:color w:val="000000"/>
                <w:sz w:val="20"/>
                <w:szCs w:val="20"/>
              </w:rPr>
            </w:pPr>
          </w:p>
        </w:tc>
      </w:tr>
      <w:tr w:rsidR="00186A95" w:rsidRPr="00547E22" w:rsidTr="00186A95">
        <w:trPr>
          <w:ins w:id="2508"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09" w:author="Arjan" w:date="2014-01-22T15:50:00Z"/>
                <w:rFonts w:ascii="Arial" w:eastAsia="Times New Roman" w:hAnsi="Arial" w:cs="Arial"/>
                <w:color w:val="000000"/>
                <w:sz w:val="20"/>
                <w:szCs w:val="20"/>
              </w:rPr>
            </w:pPr>
            <w:ins w:id="2510" w:author="Arjan" w:date="2014-01-22T15:50:00Z">
              <w:r w:rsidRPr="00547E2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186A95" w:rsidRPr="00547E22" w:rsidRDefault="00553174" w:rsidP="00186A95">
            <w:pPr>
              <w:autoSpaceDE w:val="0"/>
              <w:autoSpaceDN w:val="0"/>
              <w:adjustRightInd w:val="0"/>
              <w:spacing w:after="0" w:line="240" w:lineRule="auto"/>
              <w:rPr>
                <w:ins w:id="2511" w:author="Arjan" w:date="2014-01-22T15:50:00Z"/>
                <w:rFonts w:ascii="Arial" w:eastAsia="Times New Roman" w:hAnsi="Arial" w:cs="Arial"/>
                <w:color w:val="000000"/>
                <w:sz w:val="20"/>
                <w:szCs w:val="20"/>
              </w:rPr>
            </w:pPr>
            <w:ins w:id="2512" w:author="Arjan" w:date="2014-01-22T16:11:00Z">
              <w:r>
                <w:rPr>
                  <w:rFonts w:ascii="Arial" w:eastAsia="Times New Roman" w:hAnsi="Arial" w:cs="Arial"/>
                  <w:color w:val="000000"/>
                  <w:sz w:val="20"/>
                  <w:szCs w:val="20"/>
                </w:rPr>
                <w:t>15-12-2013</w:t>
              </w:r>
            </w:ins>
          </w:p>
        </w:tc>
      </w:tr>
      <w:tr w:rsidR="00186A95" w:rsidRPr="00547E22" w:rsidTr="00186A95">
        <w:trPr>
          <w:ins w:id="2513"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14"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15" w:author="Arjan" w:date="2014-01-22T15:50:00Z"/>
                <w:rFonts w:ascii="Arial" w:eastAsia="Times New Roman" w:hAnsi="Arial" w:cs="Arial"/>
                <w:color w:val="000000"/>
                <w:sz w:val="20"/>
                <w:szCs w:val="20"/>
              </w:rPr>
            </w:pPr>
          </w:p>
        </w:tc>
      </w:tr>
      <w:tr w:rsidR="00186A95" w:rsidRPr="005E066D" w:rsidTr="00186A95">
        <w:trPr>
          <w:ins w:id="2516"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17" w:author="Arjan" w:date="2014-01-22T15:50:00Z"/>
                <w:rFonts w:ascii="Arial" w:eastAsia="Times New Roman" w:hAnsi="Arial" w:cs="Arial"/>
                <w:color w:val="000000"/>
                <w:sz w:val="20"/>
                <w:szCs w:val="20"/>
              </w:rPr>
            </w:pPr>
            <w:ins w:id="2518" w:author="Arjan" w:date="2014-01-22T15:50:00Z">
              <w:r w:rsidRPr="00547E2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553174" w:rsidRPr="00DD0F4F" w:rsidRDefault="00186A95" w:rsidP="00186A95">
            <w:pPr>
              <w:autoSpaceDE w:val="0"/>
              <w:autoSpaceDN w:val="0"/>
              <w:adjustRightInd w:val="0"/>
              <w:spacing w:after="0" w:line="240" w:lineRule="auto"/>
              <w:rPr>
                <w:ins w:id="2519" w:author="Arjan" w:date="2014-01-22T16:14:00Z"/>
                <w:rFonts w:ascii="Arial" w:eastAsia="Times New Roman" w:hAnsi="Arial" w:cs="Arial"/>
                <w:color w:val="000000"/>
                <w:sz w:val="20"/>
                <w:szCs w:val="20"/>
                <w:lang w:val="nl-NL"/>
              </w:rPr>
            </w:pPr>
            <w:ins w:id="2520" w:author="Arjan" w:date="2014-01-22T15:50:00Z">
              <w:r w:rsidRPr="00DD0F4F">
                <w:rPr>
                  <w:rFonts w:ascii="Arial" w:eastAsia="Times New Roman" w:hAnsi="Arial" w:cs="Arial"/>
                  <w:color w:val="000000"/>
                  <w:sz w:val="20"/>
                  <w:szCs w:val="20"/>
                  <w:lang w:val="nl-NL"/>
                </w:rPr>
                <w:t xml:space="preserve">Voor </w:t>
              </w:r>
            </w:ins>
            <w:ins w:id="2521" w:author="Arjan" w:date="2014-01-22T16:13:00Z">
              <w:r w:rsidR="00553174" w:rsidRPr="00DD0F4F">
                <w:rPr>
                  <w:rFonts w:ascii="Arial" w:eastAsia="Times New Roman" w:hAnsi="Arial" w:cs="Arial"/>
                  <w:color w:val="000000"/>
                  <w:sz w:val="20"/>
                  <w:szCs w:val="20"/>
                  <w:lang w:val="nl-NL"/>
                </w:rPr>
                <w:t xml:space="preserve">vrijwel </w:t>
              </w:r>
            </w:ins>
            <w:ins w:id="2522" w:author="Arjan" w:date="2014-01-22T15:50:00Z">
              <w:r w:rsidRPr="00DD0F4F">
                <w:rPr>
                  <w:rFonts w:ascii="Arial" w:eastAsia="Times New Roman" w:hAnsi="Arial" w:cs="Arial"/>
                  <w:color w:val="000000"/>
                  <w:sz w:val="20"/>
                  <w:szCs w:val="20"/>
                  <w:lang w:val="nl-NL"/>
                </w:rPr>
                <w:t xml:space="preserve">elk </w:t>
              </w:r>
            </w:ins>
            <w:ins w:id="2523" w:author="Arjan" w:date="2014-01-22T16:12:00Z">
              <w:r w:rsidR="00553174" w:rsidRPr="00DD0F4F">
                <w:rPr>
                  <w:rFonts w:ascii="Arial" w:eastAsia="Times New Roman" w:hAnsi="Arial" w:cs="Arial"/>
                  <w:color w:val="000000"/>
                  <w:sz w:val="20"/>
                  <w:szCs w:val="20"/>
                  <w:lang w:val="nl-NL"/>
                </w:rPr>
                <w:t>informatieobject</w:t>
              </w:r>
            </w:ins>
            <w:ins w:id="2524" w:author="Arjan" w:date="2014-01-22T15:50:00Z">
              <w:r w:rsidRPr="00DD0F4F">
                <w:rPr>
                  <w:rFonts w:ascii="Arial" w:eastAsia="Times New Roman" w:hAnsi="Arial" w:cs="Arial"/>
                  <w:color w:val="000000"/>
                  <w:sz w:val="20"/>
                  <w:szCs w:val="20"/>
                  <w:lang w:val="nl-NL"/>
                </w:rPr>
                <w:t xml:space="preserve"> geldt dat dit gearchiveerd wordt en na een bepaalde termijn vernietigd of overgebracht moet worden. </w:t>
              </w:r>
            </w:ins>
            <w:ins w:id="2525" w:author="Arjan" w:date="2014-01-22T16:12:00Z">
              <w:r w:rsidR="00553174" w:rsidRPr="00DD0F4F">
                <w:rPr>
                  <w:rFonts w:ascii="Arial" w:eastAsia="Times New Roman" w:hAnsi="Arial" w:cs="Arial"/>
                  <w:color w:val="000000"/>
                  <w:sz w:val="20"/>
                  <w:szCs w:val="20"/>
                  <w:lang w:val="nl-NL"/>
                </w:rPr>
                <w:t>Dit archief</w:t>
              </w:r>
            </w:ins>
            <w:ins w:id="2526" w:author="Arjan" w:date="2014-01-22T16:13:00Z">
              <w:r w:rsidR="00553174" w:rsidRPr="00DD0F4F">
                <w:rPr>
                  <w:rFonts w:ascii="Arial" w:eastAsia="Times New Roman" w:hAnsi="Arial" w:cs="Arial"/>
                  <w:color w:val="000000"/>
                  <w:sz w:val="20"/>
                  <w:szCs w:val="20"/>
                  <w:lang w:val="nl-NL"/>
                </w:rPr>
                <w:t>regime wordt veelal bepaald door het type en resultaat van de zaak waar</w:t>
              </w:r>
            </w:ins>
            <w:ins w:id="2527" w:author="Arjan" w:date="2014-01-22T16:14:00Z">
              <w:r w:rsidR="00553174" w:rsidRPr="00DD0F4F">
                <w:rPr>
                  <w:rFonts w:ascii="Arial" w:eastAsia="Times New Roman" w:hAnsi="Arial" w:cs="Arial"/>
                  <w:color w:val="000000"/>
                  <w:sz w:val="20"/>
                  <w:szCs w:val="20"/>
                  <w:lang w:val="nl-NL"/>
                </w:rPr>
                <w:t xml:space="preserve">toe het informatieobject behoort. </w:t>
              </w:r>
            </w:ins>
            <w:ins w:id="2528" w:author="Arjan" w:date="2014-01-22T16:15:00Z">
              <w:r w:rsidR="00553174" w:rsidRPr="00DD0F4F">
                <w:rPr>
                  <w:rFonts w:ascii="Arial" w:eastAsia="Times New Roman" w:hAnsi="Arial" w:cs="Arial"/>
                  <w:color w:val="000000"/>
                  <w:sz w:val="20"/>
                  <w:szCs w:val="20"/>
                  <w:lang w:val="nl-NL"/>
                </w:rPr>
                <w:t xml:space="preserve">Er komen evenwel situaties voor waarin voor een specifiek informatieobject in een zaakdossier een ander archiefregime geldt dan voor de zaak als geheel. Deze </w:t>
              </w:r>
              <w:r w:rsidR="00553174" w:rsidRPr="00DD0F4F">
                <w:rPr>
                  <w:rFonts w:ascii="Arial" w:eastAsia="Times New Roman" w:hAnsi="Arial" w:cs="Arial"/>
                  <w:color w:val="000000"/>
                  <w:sz w:val="20"/>
                  <w:szCs w:val="20"/>
                  <w:lang w:val="nl-NL"/>
                </w:rPr>
                <w:lastRenderedPageBreak/>
                <w:t>attribuutsoort maakt het mogelijk deze afwijking vast te leggen</w:t>
              </w:r>
            </w:ins>
            <w:ins w:id="2529" w:author="Arjan" w:date="2014-01-22T16:16:00Z">
              <w:r w:rsidR="00553174" w:rsidRPr="00DD0F4F">
                <w:rPr>
                  <w:rFonts w:ascii="Arial" w:eastAsia="Times New Roman" w:hAnsi="Arial" w:cs="Arial"/>
                  <w:color w:val="000000"/>
                  <w:sz w:val="20"/>
                  <w:szCs w:val="20"/>
                  <w:lang w:val="nl-NL"/>
                </w:rPr>
                <w:t>.</w:t>
              </w:r>
            </w:ins>
            <w:ins w:id="2530" w:author="Arjan" w:date="2014-01-22T16:19:00Z">
              <w:r w:rsidR="003B0B42" w:rsidRPr="00DD0F4F">
                <w:rPr>
                  <w:rFonts w:ascii="Arial" w:eastAsia="Times New Roman" w:hAnsi="Arial" w:cs="Arial"/>
                  <w:color w:val="000000"/>
                  <w:sz w:val="20"/>
                  <w:szCs w:val="20"/>
                  <w:lang w:val="nl-NL"/>
                </w:rPr>
                <w:t xml:space="preserve"> </w:t>
              </w:r>
            </w:ins>
            <w:ins w:id="2531" w:author="Arjan" w:date="2014-01-22T16:21:00Z">
              <w:r w:rsidR="003B0B42" w:rsidRPr="00DD0F4F">
                <w:rPr>
                  <w:rFonts w:ascii="Arial" w:eastAsia="Times New Roman" w:hAnsi="Arial" w:cs="Arial"/>
                  <w:color w:val="000000"/>
                  <w:sz w:val="20"/>
                  <w:szCs w:val="20"/>
                  <w:lang w:val="nl-NL"/>
                </w:rPr>
                <w:t>Hiervan is alleen sprake als het attribuutsoort Archiefnominatie een waarde ongelijk “Con</w:t>
              </w:r>
            </w:ins>
            <w:ins w:id="2532" w:author="Arjan" w:date="2014-01-22T16:22:00Z">
              <w:r w:rsidR="003B0B42" w:rsidRPr="00DD0F4F">
                <w:rPr>
                  <w:rFonts w:ascii="Arial" w:eastAsia="Times New Roman" w:hAnsi="Arial" w:cs="Arial"/>
                  <w:color w:val="000000"/>
                  <w:sz w:val="20"/>
                  <w:szCs w:val="20"/>
                  <w:lang w:val="nl-NL"/>
                </w:rPr>
                <w:t>form zaak” heeft.</w:t>
              </w:r>
            </w:ins>
          </w:p>
          <w:p w:rsidR="00186A95" w:rsidRPr="00DD0F4F" w:rsidRDefault="00186A95" w:rsidP="00186A95">
            <w:pPr>
              <w:autoSpaceDE w:val="0"/>
              <w:autoSpaceDN w:val="0"/>
              <w:adjustRightInd w:val="0"/>
              <w:spacing w:after="0" w:line="240" w:lineRule="auto"/>
              <w:rPr>
                <w:ins w:id="2533" w:author="Arjan" w:date="2014-01-22T15:50:00Z"/>
                <w:rFonts w:ascii="Arial" w:eastAsia="Times New Roman" w:hAnsi="Arial" w:cs="Arial"/>
                <w:color w:val="000000"/>
                <w:sz w:val="20"/>
                <w:szCs w:val="20"/>
                <w:lang w:val="nl-NL"/>
              </w:rPr>
            </w:pPr>
            <w:ins w:id="2534" w:author="Arjan" w:date="2014-01-22T15:50:00Z">
              <w:r w:rsidRPr="00DD0F4F">
                <w:rPr>
                  <w:rFonts w:ascii="Arial" w:eastAsia="Times New Roman" w:hAnsi="Arial" w:cs="Arial"/>
                  <w:color w:val="000000"/>
                  <w:sz w:val="20"/>
                  <w:szCs w:val="20"/>
                  <w:lang w:val="nl-NL"/>
                </w:rPr>
                <w:t xml:space="preserve">De termijn </w:t>
              </w:r>
            </w:ins>
            <w:ins w:id="2535" w:author="Arjan" w:date="2014-01-22T16:16:00Z">
              <w:r w:rsidR="00553174" w:rsidRPr="00DD0F4F">
                <w:rPr>
                  <w:rFonts w:ascii="Arial" w:eastAsia="Times New Roman" w:hAnsi="Arial" w:cs="Arial"/>
                  <w:color w:val="000000"/>
                  <w:sz w:val="20"/>
                  <w:szCs w:val="20"/>
                  <w:lang w:val="nl-NL"/>
                </w:rPr>
                <w:t>voor vernietigen of over</w:t>
              </w:r>
            </w:ins>
            <w:ins w:id="2536" w:author="Arjan" w:date="2014-01-22T16:17:00Z">
              <w:r w:rsidR="00553174" w:rsidRPr="00DD0F4F">
                <w:rPr>
                  <w:rFonts w:ascii="Arial" w:eastAsia="Times New Roman" w:hAnsi="Arial" w:cs="Arial"/>
                  <w:color w:val="000000"/>
                  <w:sz w:val="20"/>
                  <w:szCs w:val="20"/>
                  <w:lang w:val="nl-NL"/>
                </w:rPr>
                <w:t>b</w:t>
              </w:r>
            </w:ins>
            <w:ins w:id="2537" w:author="Arjan" w:date="2014-01-22T16:16:00Z">
              <w:r w:rsidR="00553174" w:rsidRPr="00DD0F4F">
                <w:rPr>
                  <w:rFonts w:ascii="Arial" w:eastAsia="Times New Roman" w:hAnsi="Arial" w:cs="Arial"/>
                  <w:color w:val="000000"/>
                  <w:sz w:val="20"/>
                  <w:szCs w:val="20"/>
                  <w:lang w:val="nl-NL"/>
                </w:rPr>
                <w:t>re</w:t>
              </w:r>
            </w:ins>
            <w:ins w:id="2538" w:author="Arjan" w:date="2014-01-22T16:17:00Z">
              <w:r w:rsidR="00553174" w:rsidRPr="00DD0F4F">
                <w:rPr>
                  <w:rFonts w:ascii="Arial" w:eastAsia="Times New Roman" w:hAnsi="Arial" w:cs="Arial"/>
                  <w:color w:val="000000"/>
                  <w:sz w:val="20"/>
                  <w:szCs w:val="20"/>
                  <w:lang w:val="nl-NL"/>
                </w:rPr>
                <w:t>n</w:t>
              </w:r>
            </w:ins>
            <w:ins w:id="2539" w:author="Arjan" w:date="2014-01-22T16:16:00Z">
              <w:r w:rsidR="00553174" w:rsidRPr="00DD0F4F">
                <w:rPr>
                  <w:rFonts w:ascii="Arial" w:eastAsia="Times New Roman" w:hAnsi="Arial" w:cs="Arial"/>
                  <w:color w:val="000000"/>
                  <w:sz w:val="20"/>
                  <w:szCs w:val="20"/>
                  <w:lang w:val="nl-NL"/>
                </w:rPr>
                <w:t>gen eindigt</w:t>
              </w:r>
            </w:ins>
            <w:ins w:id="2540" w:author="Arjan" w:date="2014-01-22T15:50:00Z">
              <w:r w:rsidRPr="00DD0F4F">
                <w:rPr>
                  <w:rFonts w:ascii="Arial" w:eastAsia="Times New Roman" w:hAnsi="Arial" w:cs="Arial"/>
                  <w:color w:val="000000"/>
                  <w:sz w:val="20"/>
                  <w:szCs w:val="20"/>
                  <w:lang w:val="nl-NL"/>
                </w:rPr>
                <w:t xml:space="preserve"> met de Archiefactiedatum. Van welke van deze acties sprake is, blijkt uit de waarde van Archiefnominatie. De voor </w:t>
              </w:r>
            </w:ins>
            <w:ins w:id="2541" w:author="Arjan" w:date="2014-01-22T16:17:00Z">
              <w:r w:rsidR="003B0B42" w:rsidRPr="00DD0F4F">
                <w:rPr>
                  <w:rFonts w:ascii="Arial" w:eastAsia="Times New Roman" w:hAnsi="Arial" w:cs="Arial"/>
                  <w:color w:val="000000"/>
                  <w:sz w:val="20"/>
                  <w:szCs w:val="20"/>
                  <w:lang w:val="nl-NL"/>
                </w:rPr>
                <w:t>het infor</w:t>
              </w:r>
            </w:ins>
            <w:ins w:id="2542" w:author="Arjan" w:date="2014-01-22T16:18:00Z">
              <w:r w:rsidR="003B0B42" w:rsidRPr="00DD0F4F">
                <w:rPr>
                  <w:rFonts w:ascii="Arial" w:eastAsia="Times New Roman" w:hAnsi="Arial" w:cs="Arial"/>
                  <w:color w:val="000000"/>
                  <w:sz w:val="20"/>
                  <w:szCs w:val="20"/>
                  <w:lang w:val="nl-NL"/>
                </w:rPr>
                <w:t>matieobject</w:t>
              </w:r>
            </w:ins>
            <w:ins w:id="2543" w:author="Arjan" w:date="2014-01-22T15:50:00Z">
              <w:r w:rsidRPr="00DD0F4F">
                <w:rPr>
                  <w:rFonts w:ascii="Arial" w:eastAsia="Times New Roman" w:hAnsi="Arial" w:cs="Arial"/>
                  <w:color w:val="000000"/>
                  <w:sz w:val="20"/>
                  <w:szCs w:val="20"/>
                  <w:lang w:val="nl-NL"/>
                </w:rPr>
                <w:t xml:space="preserve"> geldende Archiefactiedatum hangt af van het zaaktype, van het resultaat van de zaak en van de resultaten van eventuele andere gerelateerde zaken. De mogelijke bewaartermijnen zijn per resultaat gespecificeerd bij het zaaktype in de van toepassing zijnde zaaktype</w:t>
              </w:r>
              <w:r w:rsidRPr="00DD0F4F">
                <w:rPr>
                  <w:rFonts w:ascii="Arial" w:eastAsia="Times New Roman" w:hAnsi="Arial" w:cs="Arial"/>
                  <w:color w:val="000000"/>
                  <w:sz w:val="20"/>
                  <w:szCs w:val="20"/>
                  <w:lang w:val="nl-NL"/>
                </w:rPr>
                <w:softHyphen/>
                <w:t>catalogus.</w:t>
              </w:r>
            </w:ins>
          </w:p>
          <w:p w:rsidR="00186A95" w:rsidRPr="00DD0F4F" w:rsidRDefault="00186A95" w:rsidP="003B0B42">
            <w:pPr>
              <w:autoSpaceDE w:val="0"/>
              <w:autoSpaceDN w:val="0"/>
              <w:adjustRightInd w:val="0"/>
              <w:spacing w:after="0" w:line="240" w:lineRule="auto"/>
              <w:rPr>
                <w:ins w:id="2544" w:author="Arjan" w:date="2014-01-22T15:50:00Z"/>
                <w:rFonts w:ascii="Arial" w:eastAsia="Times New Roman" w:hAnsi="Arial" w:cs="Arial"/>
                <w:color w:val="000000"/>
                <w:sz w:val="20"/>
                <w:szCs w:val="20"/>
                <w:lang w:val="nl-NL"/>
              </w:rPr>
            </w:pPr>
            <w:ins w:id="2545" w:author="Arjan" w:date="2014-01-22T15:50:00Z">
              <w:r w:rsidRPr="00DD0F4F">
                <w:rPr>
                  <w:rFonts w:ascii="Arial" w:eastAsia="Times New Roman" w:hAnsi="Arial" w:cs="Arial"/>
                  <w:color w:val="000000"/>
                  <w:sz w:val="20"/>
                  <w:szCs w:val="20"/>
                  <w:lang w:val="nl-NL"/>
                </w:rPr>
                <w:t xml:space="preserve">Voor een niet te archiveren </w:t>
              </w:r>
            </w:ins>
            <w:ins w:id="2546" w:author="Arjan" w:date="2014-01-22T16:18:00Z">
              <w:r w:rsidR="003B0B42" w:rsidRPr="00DD0F4F">
                <w:rPr>
                  <w:rFonts w:ascii="Arial" w:eastAsia="Times New Roman" w:hAnsi="Arial" w:cs="Arial"/>
                  <w:color w:val="000000"/>
                  <w:sz w:val="20"/>
                  <w:szCs w:val="20"/>
                  <w:lang w:val="nl-NL"/>
                </w:rPr>
                <w:t>informatieobject</w:t>
              </w:r>
            </w:ins>
            <w:ins w:id="2547" w:author="Arjan" w:date="2014-01-22T15:50:00Z">
              <w:r w:rsidRPr="00DD0F4F">
                <w:rPr>
                  <w:rFonts w:ascii="Arial" w:eastAsia="Times New Roman" w:hAnsi="Arial" w:cs="Arial"/>
                  <w:color w:val="000000"/>
                  <w:sz w:val="20"/>
                  <w:szCs w:val="20"/>
                  <w:lang w:val="nl-NL"/>
                </w:rPr>
                <w:t xml:space="preserve"> is de termijn nul dagen en is de Archiefactiedatum gelijk aan de Einddatum van de zaak.</w:t>
              </w:r>
            </w:ins>
          </w:p>
        </w:tc>
      </w:tr>
      <w:tr w:rsidR="00186A95" w:rsidRPr="005E066D" w:rsidTr="00186A95">
        <w:trPr>
          <w:ins w:id="2548" w:author="Arjan" w:date="2014-01-22T15:50:00Z"/>
        </w:trPr>
        <w:tc>
          <w:tcPr>
            <w:tcW w:w="3780" w:type="dxa"/>
            <w:tcBorders>
              <w:top w:val="nil"/>
              <w:left w:val="nil"/>
              <w:bottom w:val="nil"/>
              <w:right w:val="nil"/>
            </w:tcBorders>
          </w:tcPr>
          <w:p w:rsidR="00186A95" w:rsidRPr="00DD0F4F" w:rsidRDefault="00186A95" w:rsidP="00186A95">
            <w:pPr>
              <w:autoSpaceDE w:val="0"/>
              <w:autoSpaceDN w:val="0"/>
              <w:adjustRightInd w:val="0"/>
              <w:spacing w:after="0" w:line="240" w:lineRule="auto"/>
              <w:rPr>
                <w:ins w:id="2549" w:author="Arjan" w:date="2014-01-22T15:50: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186A95" w:rsidRPr="00DD0F4F" w:rsidRDefault="00186A95" w:rsidP="00186A95">
            <w:pPr>
              <w:autoSpaceDE w:val="0"/>
              <w:autoSpaceDN w:val="0"/>
              <w:adjustRightInd w:val="0"/>
              <w:spacing w:after="0" w:line="240" w:lineRule="auto"/>
              <w:rPr>
                <w:ins w:id="2550" w:author="Arjan" w:date="2014-01-22T15:50:00Z"/>
                <w:rFonts w:ascii="Arial" w:eastAsia="Times New Roman" w:hAnsi="Arial" w:cs="Arial"/>
                <w:color w:val="000000"/>
                <w:sz w:val="20"/>
                <w:szCs w:val="20"/>
                <w:lang w:val="nl-NL"/>
              </w:rPr>
            </w:pPr>
          </w:p>
        </w:tc>
      </w:tr>
      <w:tr w:rsidR="00186A95" w:rsidRPr="00547E22" w:rsidTr="00186A95">
        <w:trPr>
          <w:ins w:id="2551"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52" w:author="Arjan" w:date="2014-01-22T15:50:00Z"/>
                <w:rFonts w:ascii="Arial" w:eastAsia="Times New Roman" w:hAnsi="Arial" w:cs="Arial"/>
                <w:color w:val="000000"/>
                <w:sz w:val="20"/>
                <w:szCs w:val="20"/>
              </w:rPr>
            </w:pPr>
            <w:ins w:id="2553" w:author="Arjan" w:date="2014-01-22T15:50:00Z">
              <w:r w:rsidRPr="00547E2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186A95" w:rsidRPr="00547E22" w:rsidRDefault="008F2B4B" w:rsidP="00186A95">
            <w:pPr>
              <w:autoSpaceDE w:val="0"/>
              <w:autoSpaceDN w:val="0"/>
              <w:adjustRightInd w:val="0"/>
              <w:spacing w:after="0" w:line="240" w:lineRule="auto"/>
              <w:rPr>
                <w:ins w:id="2554" w:author="Arjan" w:date="2014-01-22T15:50:00Z"/>
                <w:rFonts w:ascii="Arial" w:eastAsia="Times New Roman" w:hAnsi="Arial" w:cs="Arial"/>
                <w:color w:val="000000"/>
                <w:sz w:val="20"/>
                <w:szCs w:val="20"/>
              </w:rPr>
            </w:pPr>
            <w:ins w:id="2555" w:author="Arjan" w:date="2014-01-22T15:50:00Z">
              <w:r w:rsidRPr="00547E22">
                <w:rPr>
                  <w:rFonts w:ascii="Arial" w:hAnsi="Arial" w:cs="Arial"/>
                  <w:sz w:val="20"/>
                  <w:szCs w:val="20"/>
                  <w:lang w:val="en-AU"/>
                </w:rPr>
                <w:fldChar w:fldCharType="begin" w:fldLock="1"/>
              </w:r>
              <w:r w:rsidR="00186A95" w:rsidRPr="00547E22">
                <w:rPr>
                  <w:rFonts w:ascii="Arial" w:hAnsi="Arial" w:cs="Arial"/>
                  <w:sz w:val="20"/>
                  <w:szCs w:val="20"/>
                  <w:lang w:val="en-AU"/>
                </w:rPr>
                <w:instrText xml:space="preserve">MERGEFIELD </w:instrText>
              </w:r>
              <w:r w:rsidR="00186A95" w:rsidRPr="00547E22">
                <w:rPr>
                  <w:rFonts w:ascii="Arial" w:eastAsia="Times New Roman" w:hAnsi="Arial" w:cs="Arial"/>
                  <w:color w:val="000000"/>
                  <w:sz w:val="20"/>
                  <w:szCs w:val="20"/>
                </w:rPr>
                <w:instrText>Att.Type</w:instrText>
              </w:r>
              <w:r w:rsidRPr="00547E22">
                <w:rPr>
                  <w:rFonts w:ascii="Arial" w:hAnsi="Arial" w:cs="Arial"/>
                  <w:sz w:val="20"/>
                  <w:szCs w:val="20"/>
                  <w:lang w:val="en-AU"/>
                </w:rPr>
                <w:fldChar w:fldCharType="separate"/>
              </w:r>
              <w:r w:rsidR="00186A95" w:rsidRPr="00547E22">
                <w:rPr>
                  <w:rFonts w:ascii="Arial" w:eastAsia="Times New Roman" w:hAnsi="Arial" w:cs="Arial"/>
                  <w:color w:val="000000"/>
                  <w:sz w:val="20"/>
                  <w:szCs w:val="20"/>
                </w:rPr>
                <w:t>datum (JJJJMMDD)</w:t>
              </w:r>
              <w:r w:rsidRPr="00547E22">
                <w:rPr>
                  <w:rFonts w:ascii="Arial" w:hAnsi="Arial" w:cs="Arial"/>
                  <w:sz w:val="20"/>
                  <w:szCs w:val="20"/>
                  <w:lang w:val="en-AU"/>
                </w:rPr>
                <w:fldChar w:fldCharType="end"/>
              </w:r>
            </w:ins>
          </w:p>
        </w:tc>
      </w:tr>
      <w:tr w:rsidR="00186A95" w:rsidRPr="00547E22" w:rsidTr="00186A95">
        <w:trPr>
          <w:trHeight w:val="230"/>
          <w:ins w:id="2556"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57"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58" w:author="Arjan" w:date="2014-01-22T15:50:00Z"/>
                <w:rFonts w:ascii="Arial" w:eastAsia="Times New Roman" w:hAnsi="Arial" w:cs="Arial"/>
                <w:color w:val="000000"/>
                <w:sz w:val="20"/>
                <w:szCs w:val="20"/>
              </w:rPr>
            </w:pPr>
          </w:p>
        </w:tc>
      </w:tr>
      <w:tr w:rsidR="00186A95" w:rsidRPr="005E066D" w:rsidTr="00186A95">
        <w:trPr>
          <w:trHeight w:val="230"/>
          <w:ins w:id="2559"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60" w:author="Arjan" w:date="2014-01-22T15:50:00Z"/>
                <w:rFonts w:ascii="Arial" w:eastAsia="Times New Roman" w:hAnsi="Arial" w:cs="Arial"/>
                <w:color w:val="000000"/>
                <w:sz w:val="20"/>
                <w:szCs w:val="20"/>
              </w:rPr>
            </w:pPr>
            <w:ins w:id="2561" w:author="Arjan" w:date="2014-01-22T15:50:00Z">
              <w:r w:rsidRPr="00547E2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186A95" w:rsidRPr="00DD0F4F" w:rsidRDefault="00186A95" w:rsidP="00186A95">
            <w:pPr>
              <w:autoSpaceDE w:val="0"/>
              <w:autoSpaceDN w:val="0"/>
              <w:adjustRightInd w:val="0"/>
              <w:spacing w:after="0" w:line="240" w:lineRule="auto"/>
              <w:rPr>
                <w:ins w:id="2562" w:author="Arjan" w:date="2014-01-22T15:50:00Z"/>
                <w:rFonts w:ascii="Arial" w:eastAsia="Times New Roman" w:hAnsi="Arial" w:cs="Arial"/>
                <w:color w:val="000000"/>
                <w:sz w:val="20"/>
                <w:szCs w:val="20"/>
                <w:lang w:val="nl-NL"/>
              </w:rPr>
            </w:pPr>
            <w:ins w:id="2563" w:author="Arjan" w:date="2014-01-22T15:50:00Z">
              <w:r w:rsidRPr="00DD0F4F">
                <w:rPr>
                  <w:rFonts w:ascii="Arial" w:eastAsia="Times New Roman" w:hAnsi="Arial" w:cs="Arial"/>
                  <w:color w:val="000000"/>
                  <w:sz w:val="20"/>
                  <w:szCs w:val="20"/>
                  <w:lang w:val="nl-NL"/>
                </w:rPr>
                <w:t>Alle geldige datums gelegen op, voor of na de huidige datum en tijd</w:t>
              </w:r>
            </w:ins>
          </w:p>
        </w:tc>
      </w:tr>
      <w:tr w:rsidR="00186A95" w:rsidRPr="005E066D" w:rsidTr="00186A95">
        <w:trPr>
          <w:trHeight w:val="215"/>
          <w:ins w:id="2564" w:author="Arjan" w:date="2014-01-22T15:50:00Z"/>
        </w:trPr>
        <w:tc>
          <w:tcPr>
            <w:tcW w:w="3780" w:type="dxa"/>
            <w:tcBorders>
              <w:top w:val="nil"/>
              <w:left w:val="nil"/>
              <w:bottom w:val="nil"/>
              <w:right w:val="nil"/>
            </w:tcBorders>
          </w:tcPr>
          <w:p w:rsidR="00186A95" w:rsidRPr="00DD0F4F" w:rsidRDefault="00186A95" w:rsidP="00186A95">
            <w:pPr>
              <w:autoSpaceDE w:val="0"/>
              <w:autoSpaceDN w:val="0"/>
              <w:adjustRightInd w:val="0"/>
              <w:spacing w:after="0" w:line="240" w:lineRule="auto"/>
              <w:rPr>
                <w:ins w:id="2565" w:author="Arjan" w:date="2014-01-22T15:50: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186A95" w:rsidRPr="00DD0F4F" w:rsidRDefault="00186A95" w:rsidP="00186A95">
            <w:pPr>
              <w:autoSpaceDE w:val="0"/>
              <w:autoSpaceDN w:val="0"/>
              <w:adjustRightInd w:val="0"/>
              <w:spacing w:after="0" w:line="240" w:lineRule="auto"/>
              <w:rPr>
                <w:ins w:id="2566" w:author="Arjan" w:date="2014-01-22T15:50:00Z"/>
                <w:rFonts w:ascii="Arial" w:eastAsia="Times New Roman" w:hAnsi="Arial" w:cs="Arial"/>
                <w:color w:val="000000"/>
                <w:sz w:val="20"/>
                <w:szCs w:val="20"/>
                <w:lang w:val="nl-NL"/>
              </w:rPr>
            </w:pPr>
          </w:p>
        </w:tc>
      </w:tr>
      <w:tr w:rsidR="00186A95" w:rsidRPr="00547E22" w:rsidTr="00186A95">
        <w:trPr>
          <w:trHeight w:val="215"/>
          <w:ins w:id="2567"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68" w:author="Arjan" w:date="2014-01-22T15:50:00Z"/>
                <w:rFonts w:ascii="Arial" w:eastAsia="Times New Roman" w:hAnsi="Arial" w:cs="Arial"/>
                <w:color w:val="000000"/>
                <w:sz w:val="20"/>
                <w:szCs w:val="20"/>
              </w:rPr>
            </w:pPr>
            <w:ins w:id="2569" w:author="Arjan" w:date="2014-01-22T15:50:00Z">
              <w:r w:rsidRPr="00547E2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70" w:author="Arjan" w:date="2014-01-22T15:50:00Z"/>
                <w:rFonts w:ascii="Arial" w:eastAsia="Times New Roman" w:hAnsi="Arial" w:cs="Arial"/>
                <w:color w:val="000000"/>
                <w:sz w:val="20"/>
                <w:szCs w:val="20"/>
              </w:rPr>
            </w:pPr>
            <w:ins w:id="2571" w:author="Arjan" w:date="2014-01-22T15:50:00Z">
              <w:r w:rsidRPr="00547E22">
                <w:rPr>
                  <w:rFonts w:ascii="Arial" w:eastAsia="Times New Roman" w:hAnsi="Arial" w:cs="Arial"/>
                  <w:color w:val="000000"/>
                  <w:sz w:val="20"/>
                  <w:szCs w:val="20"/>
                </w:rPr>
                <w:t>Nee</w:t>
              </w:r>
            </w:ins>
          </w:p>
        </w:tc>
      </w:tr>
      <w:tr w:rsidR="00186A95" w:rsidRPr="00547E22" w:rsidTr="00186A95">
        <w:trPr>
          <w:trHeight w:val="230"/>
          <w:ins w:id="2572"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73"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74" w:author="Arjan" w:date="2014-01-22T15:50:00Z"/>
                <w:rFonts w:ascii="Arial" w:eastAsia="Times New Roman" w:hAnsi="Arial" w:cs="Arial"/>
                <w:color w:val="000000"/>
                <w:sz w:val="20"/>
                <w:szCs w:val="20"/>
              </w:rPr>
            </w:pPr>
          </w:p>
        </w:tc>
      </w:tr>
      <w:tr w:rsidR="00186A95" w:rsidRPr="00547E22" w:rsidTr="00186A95">
        <w:trPr>
          <w:trHeight w:val="230"/>
          <w:ins w:id="2575"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76" w:author="Arjan" w:date="2014-01-22T15:50:00Z"/>
                <w:rFonts w:ascii="Arial" w:eastAsia="Times New Roman" w:hAnsi="Arial" w:cs="Arial"/>
                <w:color w:val="000000"/>
                <w:sz w:val="20"/>
                <w:szCs w:val="20"/>
              </w:rPr>
            </w:pPr>
            <w:ins w:id="2577" w:author="Arjan" w:date="2014-01-22T15:50:00Z">
              <w:r w:rsidRPr="00547E2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78" w:author="Arjan" w:date="2014-01-22T15:50:00Z"/>
                <w:rFonts w:ascii="Arial" w:eastAsia="Times New Roman" w:hAnsi="Arial" w:cs="Arial"/>
                <w:color w:val="000000"/>
                <w:sz w:val="20"/>
                <w:szCs w:val="20"/>
              </w:rPr>
            </w:pPr>
            <w:ins w:id="2579" w:author="Arjan" w:date="2014-01-22T15:50:00Z">
              <w:r w:rsidRPr="00547E22">
                <w:rPr>
                  <w:rFonts w:ascii="Arial" w:eastAsia="Times New Roman" w:hAnsi="Arial" w:cs="Arial"/>
                  <w:color w:val="000000"/>
                  <w:sz w:val="20"/>
                  <w:szCs w:val="20"/>
                </w:rPr>
                <w:t>Ja</w:t>
              </w:r>
            </w:ins>
          </w:p>
        </w:tc>
      </w:tr>
      <w:tr w:rsidR="00186A95" w:rsidRPr="00547E22" w:rsidTr="00186A95">
        <w:trPr>
          <w:trHeight w:val="230"/>
          <w:ins w:id="2580"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81"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82" w:author="Arjan" w:date="2014-01-22T15:50:00Z"/>
                <w:rFonts w:ascii="Arial" w:eastAsia="Times New Roman" w:hAnsi="Arial" w:cs="Arial"/>
                <w:color w:val="000000"/>
                <w:sz w:val="20"/>
                <w:szCs w:val="20"/>
              </w:rPr>
            </w:pPr>
          </w:p>
        </w:tc>
      </w:tr>
      <w:tr w:rsidR="00186A95" w:rsidRPr="00547E22" w:rsidTr="00186A95">
        <w:trPr>
          <w:trHeight w:val="230"/>
          <w:ins w:id="2583"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84" w:author="Arjan" w:date="2014-01-22T15:50:00Z"/>
                <w:rFonts w:ascii="Arial" w:eastAsia="Times New Roman" w:hAnsi="Arial" w:cs="Arial"/>
                <w:color w:val="000000"/>
                <w:sz w:val="20"/>
                <w:szCs w:val="20"/>
              </w:rPr>
            </w:pPr>
            <w:ins w:id="2585" w:author="Arjan" w:date="2014-01-22T15:50:00Z">
              <w:r w:rsidRPr="00547E2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86" w:author="Arjan" w:date="2014-01-22T15:50:00Z"/>
                <w:rFonts w:ascii="Arial" w:eastAsia="Times New Roman" w:hAnsi="Arial" w:cs="Arial"/>
                <w:color w:val="000000"/>
                <w:sz w:val="20"/>
                <w:szCs w:val="20"/>
              </w:rPr>
            </w:pPr>
          </w:p>
        </w:tc>
      </w:tr>
      <w:tr w:rsidR="00186A95" w:rsidRPr="00547E22" w:rsidTr="00186A95">
        <w:trPr>
          <w:trHeight w:val="230"/>
          <w:ins w:id="2587"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88"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89" w:author="Arjan" w:date="2014-01-22T15:50:00Z"/>
                <w:rFonts w:ascii="Arial" w:eastAsia="Times New Roman" w:hAnsi="Arial" w:cs="Arial"/>
                <w:color w:val="000000"/>
                <w:sz w:val="20"/>
                <w:szCs w:val="20"/>
              </w:rPr>
            </w:pPr>
          </w:p>
        </w:tc>
      </w:tr>
      <w:tr w:rsidR="00186A95" w:rsidRPr="00547E22" w:rsidTr="00186A95">
        <w:trPr>
          <w:trHeight w:val="230"/>
          <w:ins w:id="2590"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91" w:author="Arjan" w:date="2014-01-22T15:50:00Z"/>
                <w:rFonts w:ascii="Arial" w:eastAsia="Times New Roman" w:hAnsi="Arial" w:cs="Arial"/>
                <w:color w:val="000000"/>
                <w:sz w:val="20"/>
                <w:szCs w:val="20"/>
              </w:rPr>
            </w:pPr>
            <w:ins w:id="2592" w:author="Arjan" w:date="2014-01-22T15:50:00Z">
              <w:r w:rsidRPr="00547E2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93" w:author="Arjan" w:date="2014-01-22T15:50:00Z"/>
                <w:rFonts w:ascii="Arial" w:eastAsia="Times New Roman" w:hAnsi="Arial" w:cs="Arial"/>
                <w:color w:val="000000"/>
                <w:sz w:val="20"/>
                <w:szCs w:val="20"/>
              </w:rPr>
            </w:pPr>
            <w:ins w:id="2594" w:author="Arjan" w:date="2014-01-22T15:50:00Z">
              <w:r w:rsidRPr="00547E22">
                <w:rPr>
                  <w:rFonts w:ascii="Arial" w:eastAsia="Times New Roman" w:hAnsi="Arial" w:cs="Arial"/>
                  <w:color w:val="000000"/>
                  <w:sz w:val="20"/>
                  <w:szCs w:val="20"/>
                </w:rPr>
                <w:t>Nee</w:t>
              </w:r>
            </w:ins>
          </w:p>
        </w:tc>
      </w:tr>
      <w:tr w:rsidR="00186A95" w:rsidRPr="00547E22" w:rsidTr="00186A95">
        <w:trPr>
          <w:trHeight w:val="230"/>
          <w:ins w:id="2595"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96"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97" w:author="Arjan" w:date="2014-01-22T15:50:00Z"/>
                <w:rFonts w:ascii="Arial" w:eastAsia="Times New Roman" w:hAnsi="Arial" w:cs="Arial"/>
                <w:color w:val="000000"/>
                <w:sz w:val="20"/>
                <w:szCs w:val="20"/>
              </w:rPr>
            </w:pPr>
          </w:p>
        </w:tc>
      </w:tr>
      <w:tr w:rsidR="00186A95" w:rsidRPr="00547E22" w:rsidTr="00186A95">
        <w:trPr>
          <w:trHeight w:val="411"/>
          <w:ins w:id="2598"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599" w:author="Arjan" w:date="2014-01-22T15:50:00Z"/>
                <w:rFonts w:ascii="Arial" w:eastAsia="Times New Roman" w:hAnsi="Arial" w:cs="Arial"/>
                <w:color w:val="000000"/>
                <w:sz w:val="20"/>
                <w:szCs w:val="20"/>
              </w:rPr>
            </w:pPr>
            <w:ins w:id="2600" w:author="Arjan" w:date="2014-01-22T15:50:00Z">
              <w:r w:rsidRPr="00547E2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601" w:author="Arjan" w:date="2014-01-22T15:50:00Z"/>
                <w:rFonts w:ascii="Arial" w:eastAsia="Times New Roman" w:hAnsi="Arial" w:cs="Arial"/>
                <w:color w:val="000000"/>
                <w:sz w:val="20"/>
                <w:szCs w:val="20"/>
              </w:rPr>
            </w:pPr>
            <w:ins w:id="2602" w:author="Arjan" w:date="2014-01-22T15:50:00Z">
              <w:r w:rsidRPr="00547E22">
                <w:rPr>
                  <w:rFonts w:ascii="Arial" w:eastAsia="Times New Roman" w:hAnsi="Arial" w:cs="Arial"/>
                  <w:color w:val="000000"/>
                  <w:sz w:val="20"/>
                  <w:szCs w:val="20"/>
                </w:rPr>
                <w:t>Nee</w:t>
              </w:r>
            </w:ins>
          </w:p>
        </w:tc>
      </w:tr>
      <w:tr w:rsidR="00186A95" w:rsidRPr="00547E22" w:rsidTr="00186A95">
        <w:trPr>
          <w:trHeight w:val="245"/>
          <w:ins w:id="2603"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604"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605" w:author="Arjan" w:date="2014-01-22T15:50:00Z"/>
                <w:rFonts w:ascii="Arial" w:eastAsia="Times New Roman" w:hAnsi="Arial" w:cs="Arial"/>
                <w:color w:val="000000"/>
                <w:sz w:val="20"/>
                <w:szCs w:val="20"/>
              </w:rPr>
            </w:pPr>
          </w:p>
        </w:tc>
      </w:tr>
      <w:tr w:rsidR="00186A95" w:rsidRPr="00547E22" w:rsidTr="00186A95">
        <w:trPr>
          <w:trHeight w:val="230"/>
          <w:ins w:id="2606"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607" w:author="Arjan" w:date="2014-01-22T15:50:00Z"/>
                <w:rFonts w:ascii="Arial" w:eastAsia="Times New Roman" w:hAnsi="Arial" w:cs="Arial"/>
                <w:color w:val="000000"/>
                <w:sz w:val="20"/>
                <w:szCs w:val="20"/>
              </w:rPr>
            </w:pPr>
            <w:ins w:id="2608" w:author="Arjan" w:date="2014-01-22T15:50:00Z">
              <w:r w:rsidRPr="00547E2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186A95" w:rsidRPr="00547E22" w:rsidRDefault="008F2B4B" w:rsidP="00186A95">
            <w:pPr>
              <w:autoSpaceDE w:val="0"/>
              <w:autoSpaceDN w:val="0"/>
              <w:adjustRightInd w:val="0"/>
              <w:spacing w:after="0" w:line="240" w:lineRule="auto"/>
              <w:rPr>
                <w:ins w:id="2609" w:author="Arjan" w:date="2014-01-22T15:50:00Z"/>
                <w:rFonts w:ascii="Arial" w:eastAsia="Times New Roman" w:hAnsi="Arial" w:cs="Arial"/>
                <w:color w:val="000000"/>
                <w:sz w:val="20"/>
                <w:szCs w:val="20"/>
              </w:rPr>
            </w:pPr>
            <w:ins w:id="2610" w:author="Arjan" w:date="2014-01-22T15:50:00Z">
              <w:r w:rsidRPr="00547E22">
                <w:rPr>
                  <w:rFonts w:ascii="Arial" w:hAnsi="Arial" w:cs="Arial"/>
                  <w:sz w:val="20"/>
                  <w:szCs w:val="20"/>
                  <w:lang w:val="en-AU"/>
                </w:rPr>
                <w:fldChar w:fldCharType="begin" w:fldLock="1"/>
              </w:r>
              <w:r w:rsidR="00186A95" w:rsidRPr="00547E22">
                <w:rPr>
                  <w:rFonts w:ascii="Arial" w:hAnsi="Arial" w:cs="Arial"/>
                  <w:sz w:val="20"/>
                  <w:szCs w:val="20"/>
                  <w:lang w:val="en-AU"/>
                </w:rPr>
                <w:instrText xml:space="preserve">MERGEFIELD </w:instrText>
              </w:r>
              <w:r w:rsidR="00186A95" w:rsidRPr="00547E22">
                <w:rPr>
                  <w:rFonts w:ascii="Arial" w:eastAsia="Times New Roman" w:hAnsi="Arial" w:cs="Arial"/>
                  <w:color w:val="000000"/>
                  <w:sz w:val="20"/>
                  <w:szCs w:val="20"/>
                </w:rPr>
                <w:instrText>Att.LowerBound</w:instrText>
              </w:r>
              <w:r w:rsidRPr="00547E22">
                <w:rPr>
                  <w:rFonts w:ascii="Arial" w:hAnsi="Arial" w:cs="Arial"/>
                  <w:sz w:val="20"/>
                  <w:szCs w:val="20"/>
                  <w:lang w:val="en-AU"/>
                </w:rPr>
                <w:fldChar w:fldCharType="separate"/>
              </w:r>
              <w:r w:rsidR="00186A95" w:rsidRPr="00547E22">
                <w:rPr>
                  <w:rFonts w:ascii="Arial" w:eastAsia="Times New Roman" w:hAnsi="Arial" w:cs="Arial"/>
                  <w:color w:val="000000"/>
                  <w:sz w:val="20"/>
                  <w:szCs w:val="20"/>
                </w:rPr>
                <w:t>0</w:t>
              </w:r>
              <w:r w:rsidRPr="00547E22">
                <w:rPr>
                  <w:rFonts w:ascii="Arial" w:hAnsi="Arial" w:cs="Arial"/>
                  <w:sz w:val="20"/>
                  <w:szCs w:val="20"/>
                  <w:lang w:val="en-AU"/>
                </w:rPr>
                <w:fldChar w:fldCharType="end"/>
              </w:r>
              <w:r w:rsidR="00186A95" w:rsidRPr="00547E22">
                <w:rPr>
                  <w:rFonts w:ascii="Arial" w:eastAsia="Times New Roman" w:hAnsi="Arial" w:cs="Arial"/>
                  <w:color w:val="000000"/>
                  <w:sz w:val="20"/>
                  <w:szCs w:val="20"/>
                </w:rPr>
                <w:t xml:space="preserve"> - </w:t>
              </w:r>
              <w:r w:rsidRPr="00547E22">
                <w:rPr>
                  <w:rFonts w:ascii="Arial" w:eastAsia="Times New Roman" w:hAnsi="Arial" w:cs="Arial"/>
                  <w:color w:val="000000"/>
                  <w:sz w:val="20"/>
                  <w:szCs w:val="20"/>
                </w:rPr>
                <w:fldChar w:fldCharType="begin" w:fldLock="1"/>
              </w:r>
              <w:r w:rsidR="00186A95" w:rsidRPr="00547E22">
                <w:rPr>
                  <w:rFonts w:ascii="Arial" w:eastAsia="Times New Roman" w:hAnsi="Arial" w:cs="Arial"/>
                  <w:color w:val="000000"/>
                  <w:sz w:val="20"/>
                  <w:szCs w:val="20"/>
                </w:rPr>
                <w:instrText>MERGEFIELD Att.UpperBound</w:instrText>
              </w:r>
              <w:r w:rsidRPr="00547E22">
                <w:rPr>
                  <w:rFonts w:ascii="Arial" w:eastAsia="Times New Roman" w:hAnsi="Arial" w:cs="Arial"/>
                  <w:color w:val="000000"/>
                  <w:sz w:val="20"/>
                  <w:szCs w:val="20"/>
                </w:rPr>
                <w:fldChar w:fldCharType="separate"/>
              </w:r>
              <w:r w:rsidR="00186A95" w:rsidRPr="00547E22">
                <w:rPr>
                  <w:rFonts w:ascii="Arial" w:eastAsia="Times New Roman" w:hAnsi="Arial" w:cs="Arial"/>
                  <w:color w:val="000000"/>
                  <w:sz w:val="20"/>
                  <w:szCs w:val="20"/>
                </w:rPr>
                <w:t>1</w:t>
              </w:r>
              <w:r w:rsidRPr="00547E22">
                <w:rPr>
                  <w:rFonts w:ascii="Arial" w:eastAsia="Times New Roman" w:hAnsi="Arial" w:cs="Arial"/>
                  <w:color w:val="000000"/>
                  <w:sz w:val="20"/>
                  <w:szCs w:val="20"/>
                </w:rPr>
                <w:fldChar w:fldCharType="end"/>
              </w:r>
            </w:ins>
          </w:p>
        </w:tc>
      </w:tr>
      <w:tr w:rsidR="00186A95" w:rsidRPr="00547E22" w:rsidTr="00186A95">
        <w:trPr>
          <w:trHeight w:val="230"/>
          <w:ins w:id="2611"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612"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613" w:author="Arjan" w:date="2014-01-22T15:50:00Z"/>
                <w:rFonts w:ascii="Arial" w:eastAsia="Times New Roman" w:hAnsi="Arial" w:cs="Arial"/>
                <w:color w:val="000000"/>
                <w:sz w:val="20"/>
                <w:szCs w:val="20"/>
              </w:rPr>
            </w:pPr>
          </w:p>
        </w:tc>
      </w:tr>
      <w:tr w:rsidR="00186A95" w:rsidRPr="00547E22" w:rsidTr="00186A95">
        <w:trPr>
          <w:trHeight w:val="230"/>
          <w:ins w:id="2614" w:author="Arjan" w:date="2014-01-22T15:50:00Z"/>
        </w:trPr>
        <w:tc>
          <w:tcPr>
            <w:tcW w:w="37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615" w:author="Arjan" w:date="2014-01-22T15:50:00Z"/>
                <w:rFonts w:ascii="Arial" w:eastAsia="Times New Roman" w:hAnsi="Arial" w:cs="Arial"/>
                <w:color w:val="000000"/>
                <w:sz w:val="20"/>
                <w:szCs w:val="20"/>
              </w:rPr>
            </w:pPr>
            <w:ins w:id="2616" w:author="Arjan" w:date="2014-01-22T15:50:00Z">
              <w:r w:rsidRPr="00547E2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186A95" w:rsidRPr="00547E22" w:rsidRDefault="00186A95" w:rsidP="00186A95">
            <w:pPr>
              <w:autoSpaceDE w:val="0"/>
              <w:autoSpaceDN w:val="0"/>
              <w:adjustRightInd w:val="0"/>
              <w:spacing w:after="0" w:line="240" w:lineRule="auto"/>
              <w:rPr>
                <w:ins w:id="2617" w:author="Arjan" w:date="2014-01-22T15:50:00Z"/>
                <w:rFonts w:ascii="Arial" w:eastAsia="Times New Roman" w:hAnsi="Arial" w:cs="Arial"/>
                <w:color w:val="000000"/>
                <w:sz w:val="20"/>
                <w:szCs w:val="20"/>
              </w:rPr>
            </w:pPr>
            <w:ins w:id="2618" w:author="Arjan" w:date="2014-01-22T15:50:00Z">
              <w:r w:rsidRPr="00547E22">
                <w:rPr>
                  <w:rFonts w:ascii="Arial" w:eastAsia="Times New Roman" w:hAnsi="Arial" w:cs="Arial"/>
                  <w:color w:val="000000"/>
                  <w:sz w:val="20"/>
                  <w:szCs w:val="20"/>
                </w:rPr>
                <w:t>Gemeentelijk basisgegeven</w:t>
              </w:r>
            </w:ins>
          </w:p>
        </w:tc>
      </w:tr>
      <w:tr w:rsidR="00186A95" w:rsidRPr="00547E22" w:rsidTr="00186A95">
        <w:trPr>
          <w:trHeight w:val="230"/>
          <w:ins w:id="2619" w:author="Arjan" w:date="2014-01-22T15:50:00Z"/>
        </w:trPr>
        <w:tc>
          <w:tcPr>
            <w:tcW w:w="3780" w:type="dxa"/>
            <w:tcBorders>
              <w:top w:val="nil"/>
              <w:left w:val="nil"/>
              <w:right w:val="nil"/>
            </w:tcBorders>
          </w:tcPr>
          <w:p w:rsidR="00186A95" w:rsidRPr="00547E22" w:rsidRDefault="00186A95" w:rsidP="00186A95">
            <w:pPr>
              <w:autoSpaceDE w:val="0"/>
              <w:autoSpaceDN w:val="0"/>
              <w:adjustRightInd w:val="0"/>
              <w:spacing w:after="0" w:line="240" w:lineRule="auto"/>
              <w:rPr>
                <w:ins w:id="2620" w:author="Arjan" w:date="2014-01-22T15:50:00Z"/>
                <w:rFonts w:ascii="Arial" w:eastAsia="Times New Roman" w:hAnsi="Arial" w:cs="Arial"/>
                <w:b/>
                <w:bCs/>
                <w:color w:val="000000"/>
                <w:sz w:val="20"/>
                <w:szCs w:val="20"/>
              </w:rPr>
            </w:pPr>
          </w:p>
        </w:tc>
        <w:tc>
          <w:tcPr>
            <w:tcW w:w="5580" w:type="dxa"/>
            <w:tcBorders>
              <w:top w:val="nil"/>
              <w:left w:val="nil"/>
              <w:right w:val="nil"/>
            </w:tcBorders>
          </w:tcPr>
          <w:p w:rsidR="00186A95" w:rsidRPr="00547E22" w:rsidRDefault="00186A95" w:rsidP="00186A95">
            <w:pPr>
              <w:autoSpaceDE w:val="0"/>
              <w:autoSpaceDN w:val="0"/>
              <w:adjustRightInd w:val="0"/>
              <w:spacing w:after="0" w:line="240" w:lineRule="auto"/>
              <w:rPr>
                <w:ins w:id="2621" w:author="Arjan" w:date="2014-01-22T15:50:00Z"/>
                <w:rFonts w:ascii="Arial" w:eastAsia="Times New Roman" w:hAnsi="Arial" w:cs="Arial"/>
                <w:color w:val="000000"/>
                <w:sz w:val="20"/>
                <w:szCs w:val="20"/>
              </w:rPr>
            </w:pPr>
          </w:p>
        </w:tc>
      </w:tr>
      <w:tr w:rsidR="00186A95" w:rsidRPr="005E066D" w:rsidTr="00186A95">
        <w:trPr>
          <w:trHeight w:val="230"/>
          <w:ins w:id="2622" w:author="Arjan" w:date="2014-01-22T15:50:00Z"/>
        </w:trPr>
        <w:tc>
          <w:tcPr>
            <w:tcW w:w="3780" w:type="dxa"/>
            <w:tcBorders>
              <w:top w:val="nil"/>
              <w:left w:val="nil"/>
              <w:bottom w:val="single" w:sz="4" w:space="0" w:color="auto"/>
              <w:right w:val="nil"/>
            </w:tcBorders>
          </w:tcPr>
          <w:p w:rsidR="00186A95" w:rsidRPr="00547E22" w:rsidRDefault="00186A95" w:rsidP="00186A95">
            <w:pPr>
              <w:autoSpaceDE w:val="0"/>
              <w:autoSpaceDN w:val="0"/>
              <w:adjustRightInd w:val="0"/>
              <w:spacing w:after="0" w:line="240" w:lineRule="auto"/>
              <w:rPr>
                <w:ins w:id="2623" w:author="Arjan" w:date="2014-01-22T15:50:00Z"/>
                <w:rFonts w:ascii="Arial" w:eastAsia="Times New Roman" w:hAnsi="Arial" w:cs="Arial"/>
                <w:b/>
                <w:bCs/>
                <w:color w:val="000000"/>
                <w:sz w:val="20"/>
                <w:szCs w:val="20"/>
              </w:rPr>
            </w:pPr>
            <w:ins w:id="2624" w:author="Arjan" w:date="2014-01-22T15:50:00Z">
              <w:r w:rsidRPr="00547E22">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rsidR="00186A95" w:rsidRPr="00DD0F4F" w:rsidRDefault="00186A95" w:rsidP="003B0B42">
            <w:pPr>
              <w:autoSpaceDE w:val="0"/>
              <w:autoSpaceDN w:val="0"/>
              <w:adjustRightInd w:val="0"/>
              <w:spacing w:after="0" w:line="240" w:lineRule="auto"/>
              <w:rPr>
                <w:ins w:id="2625" w:author="Arjan" w:date="2014-01-22T15:50:00Z"/>
                <w:rFonts w:ascii="Arial" w:eastAsia="Times New Roman" w:hAnsi="Arial" w:cs="Arial"/>
                <w:color w:val="000000"/>
                <w:sz w:val="20"/>
                <w:szCs w:val="20"/>
                <w:lang w:val="nl-NL"/>
              </w:rPr>
            </w:pPr>
            <w:ins w:id="2626" w:author="Arjan" w:date="2014-01-22T15:50:00Z">
              <w:r w:rsidRPr="00DD0F4F">
                <w:rPr>
                  <w:rFonts w:ascii="Arial" w:eastAsia="Times New Roman" w:hAnsi="Arial" w:cs="Arial"/>
                  <w:color w:val="000000"/>
                  <w:sz w:val="20"/>
                  <w:szCs w:val="20"/>
                  <w:lang w:val="nl-NL"/>
                </w:rPr>
                <w:t>Dit attribuutsoort moet van een waarde voorzien zijn als de attribuutsoort ‘Archief</w:t>
              </w:r>
            </w:ins>
            <w:ins w:id="2627" w:author="Arjan" w:date="2014-01-22T16:20:00Z">
              <w:r w:rsidR="003B0B42" w:rsidRPr="00DD0F4F">
                <w:rPr>
                  <w:rFonts w:ascii="Arial" w:eastAsia="Times New Roman" w:hAnsi="Arial" w:cs="Arial"/>
                  <w:color w:val="000000"/>
                  <w:sz w:val="20"/>
                  <w:szCs w:val="20"/>
                  <w:lang w:val="nl-NL"/>
                </w:rPr>
                <w:t>nominatie</w:t>
              </w:r>
            </w:ins>
            <w:ins w:id="2628" w:author="Arjan" w:date="2014-01-22T15:50:00Z">
              <w:r w:rsidRPr="00DD0F4F">
                <w:rPr>
                  <w:rFonts w:ascii="Arial" w:eastAsia="Times New Roman" w:hAnsi="Arial" w:cs="Arial"/>
                  <w:color w:val="000000"/>
                  <w:sz w:val="20"/>
                  <w:szCs w:val="20"/>
                  <w:lang w:val="nl-NL"/>
                </w:rPr>
                <w:t>’ een waarde ongelijk "</w:t>
              </w:r>
            </w:ins>
            <w:ins w:id="2629" w:author="Arjan" w:date="2014-09-08T21:57:00Z">
              <w:r w:rsidR="003C376A" w:rsidRPr="00DD0F4F">
                <w:rPr>
                  <w:rFonts w:ascii="Arial" w:eastAsia="Times New Roman" w:hAnsi="Arial" w:cs="Arial"/>
                  <w:color w:val="000000"/>
                  <w:sz w:val="20"/>
                  <w:szCs w:val="20"/>
                  <w:lang w:val="nl-NL"/>
                </w:rPr>
                <w:t>c</w:t>
              </w:r>
            </w:ins>
            <w:ins w:id="2630" w:author="Arjan" w:date="2014-01-22T16:20:00Z">
              <w:r w:rsidR="003B0B42" w:rsidRPr="00DD0F4F">
                <w:rPr>
                  <w:rFonts w:ascii="Arial" w:eastAsia="Times New Roman" w:hAnsi="Arial" w:cs="Arial"/>
                  <w:color w:val="000000"/>
                  <w:sz w:val="20"/>
                  <w:szCs w:val="20"/>
                  <w:lang w:val="nl-NL"/>
                </w:rPr>
                <w:t>onform zaak</w:t>
              </w:r>
            </w:ins>
            <w:ins w:id="2631" w:author="Arjan" w:date="2014-01-22T15:50:00Z">
              <w:r w:rsidRPr="00DD0F4F">
                <w:rPr>
                  <w:rFonts w:ascii="Arial" w:eastAsia="Times New Roman" w:hAnsi="Arial" w:cs="Arial"/>
                  <w:color w:val="000000"/>
                  <w:sz w:val="20"/>
                  <w:szCs w:val="20"/>
                  <w:lang w:val="nl-NL"/>
                </w:rPr>
                <w:t>" heeft.</w:t>
              </w:r>
            </w:ins>
          </w:p>
        </w:tc>
      </w:tr>
    </w:tbl>
    <w:p w:rsidR="001E58EB" w:rsidRPr="00DD0F4F" w:rsidRDefault="001E58EB" w:rsidP="001E58EB">
      <w:pPr>
        <w:rPr>
          <w:lang w:val="nl-NL"/>
        </w:rPr>
      </w:pPr>
    </w:p>
    <w:p w:rsidR="006B0CA1" w:rsidRDefault="006B0CA1" w:rsidP="006B0CA1">
      <w:pPr>
        <w:pStyle w:val="Kop3"/>
      </w:pPr>
      <w:bookmarkStart w:id="2632" w:name="_Toc398129681"/>
      <w:r>
        <w:t>Gebruiksrechten</w:t>
      </w:r>
      <w:bookmarkEnd w:id="2632"/>
    </w:p>
    <w:p w:rsidR="006B0CA1" w:rsidRPr="00DD0F4F" w:rsidRDefault="006B0CA1" w:rsidP="006B0CA1">
      <w:pPr>
        <w:rPr>
          <w:ins w:id="2633" w:author="Arjan" w:date="2014-01-21T22:07:00Z"/>
          <w:lang w:val="nl-NL"/>
        </w:rPr>
      </w:pPr>
      <w:r w:rsidRPr="00DD0F4F">
        <w:rPr>
          <w:lang w:val="nl-NL"/>
        </w:rPr>
        <w:t xml:space="preserve">Dit is een element dat deel uitmaakt van het Toepassingsprofiel Lokale Overheden, het model van metadata van een (digitaal) record in verband met archiveringsdoeleinden. Om </w:t>
      </w:r>
      <w:r w:rsidR="00E45C16" w:rsidRPr="00DD0F4F">
        <w:rPr>
          <w:lang w:val="nl-NL"/>
        </w:rPr>
        <w:t xml:space="preserve">vanuit een zaak </w:t>
      </w:r>
      <w:r w:rsidRPr="00DD0F4F">
        <w:rPr>
          <w:lang w:val="nl-NL"/>
        </w:rPr>
        <w:t xml:space="preserve">records van metadata te kunnen voorzien, hebben we deze </w:t>
      </w:r>
      <w:r w:rsidR="00E45C16" w:rsidRPr="00DD0F4F">
        <w:rPr>
          <w:lang w:val="nl-NL"/>
        </w:rPr>
        <w:t>groep</w:t>
      </w:r>
      <w:r w:rsidRPr="00DD0F4F">
        <w:rPr>
          <w:lang w:val="nl-NL"/>
        </w:rPr>
        <w:t>attribuutsoort toegevoegd.</w:t>
      </w:r>
      <w:ins w:id="2634" w:author="Arjan" w:date="2014-01-21T22:04:00Z">
        <w:r w:rsidRPr="00DD0F4F">
          <w:rPr>
            <w:lang w:val="nl-NL"/>
          </w:rPr>
          <w:t xml:space="preserve"> </w:t>
        </w:r>
      </w:ins>
    </w:p>
    <w:p w:rsidR="006B0CA1" w:rsidRPr="006B0CA1" w:rsidRDefault="006B0CA1" w:rsidP="006B0CA1">
      <w:pPr>
        <w:widowControl w:val="0"/>
        <w:autoSpaceDE w:val="0"/>
        <w:autoSpaceDN w:val="0"/>
        <w:adjustRightInd w:val="0"/>
        <w:spacing w:before="240" w:after="60" w:line="240" w:lineRule="auto"/>
        <w:outlineLvl w:val="3"/>
        <w:rPr>
          <w:ins w:id="2635" w:author="Arjan" w:date="2014-01-21T22:04:00Z"/>
          <w:rFonts w:ascii="Arial" w:eastAsia="Times New Roman" w:hAnsi="Arial" w:cs="Arial"/>
          <w:b/>
          <w:color w:val="004080"/>
          <w:sz w:val="24"/>
          <w:szCs w:val="24"/>
          <w:lang w:eastAsia="nl-NL"/>
        </w:rPr>
      </w:pPr>
      <w:ins w:id="2636" w:author="Arjan" w:date="2014-01-21T22:07: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ins>
      <w:ins w:id="2637" w:author="Arjan" w:date="2014-01-21T22:27:00Z">
        <w:r w:rsidR="00E45C16">
          <w:rPr>
            <w:rFonts w:ascii="Arial" w:eastAsia="Times New Roman" w:hAnsi="Arial" w:cs="Arial"/>
            <w:b/>
            <w:color w:val="004080"/>
            <w:sz w:val="24"/>
            <w:szCs w:val="24"/>
            <w:lang w:eastAsia="nl-NL"/>
          </w:rPr>
          <w:t>Groepa</w:t>
        </w:r>
      </w:ins>
      <w:ins w:id="2638" w:author="Arjan" w:date="2014-01-21T22:07:00Z">
        <w:r>
          <w:rPr>
            <w:rFonts w:ascii="Arial" w:eastAsia="Times New Roman" w:hAnsi="Arial" w:cs="Arial"/>
            <w:b/>
            <w:color w:val="004080"/>
            <w:sz w:val="24"/>
            <w:szCs w:val="24"/>
            <w:lang w:eastAsia="nl-NL"/>
          </w:rPr>
          <w:t>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ins>
      <w:ins w:id="2639" w:author="Arjan" w:date="2014-01-21T22:08:00Z">
        <w:r>
          <w:rPr>
            <w:rFonts w:ascii="Arial" w:eastAsia="Times New Roman" w:hAnsi="Arial" w:cs="Arial"/>
            <w:b/>
            <w:color w:val="004080"/>
            <w:sz w:val="24"/>
            <w:szCs w:val="24"/>
            <w:lang w:eastAsia="nl-NL"/>
          </w:rPr>
          <w:t>Gebruiksrechten</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756"/>
        <w:gridCol w:w="3261"/>
        <w:gridCol w:w="1563"/>
      </w:tblGrid>
      <w:tr w:rsidR="006B0CA1" w:rsidRPr="008F7B24" w:rsidTr="00BB0052">
        <w:trPr>
          <w:trHeight w:val="230"/>
          <w:ins w:id="2640" w:author="Arjan" w:date="2014-01-21T22:04:00Z"/>
        </w:trPr>
        <w:tc>
          <w:tcPr>
            <w:tcW w:w="3780" w:type="dxa"/>
            <w:tcBorders>
              <w:top w:val="single" w:sz="4" w:space="0" w:color="auto"/>
              <w:left w:val="nil"/>
              <w:bottom w:val="nil"/>
              <w:right w:val="nil"/>
            </w:tcBorders>
          </w:tcPr>
          <w:p w:rsidR="006B0CA1" w:rsidRPr="008F7B24" w:rsidRDefault="006B0CA1" w:rsidP="006B0CA1">
            <w:pPr>
              <w:autoSpaceDE w:val="0"/>
              <w:autoSpaceDN w:val="0"/>
              <w:adjustRightInd w:val="0"/>
              <w:spacing w:after="0" w:line="240" w:lineRule="auto"/>
              <w:rPr>
                <w:ins w:id="2641" w:author="Arjan" w:date="2014-01-21T22:04:00Z"/>
                <w:rFonts w:ascii="Arial" w:eastAsia="Times New Roman" w:hAnsi="Arial" w:cs="Arial"/>
                <w:color w:val="000000"/>
                <w:sz w:val="20"/>
                <w:szCs w:val="20"/>
              </w:rPr>
            </w:pPr>
            <w:ins w:id="2642" w:author="Arjan" w:date="2014-01-21T22:04:00Z">
              <w:r w:rsidRPr="008F7B24">
                <w:rPr>
                  <w:rFonts w:ascii="Arial" w:eastAsia="Times New Roman" w:hAnsi="Arial" w:cs="Arial"/>
                  <w:b/>
                  <w:bCs/>
                  <w:color w:val="000000"/>
                  <w:sz w:val="20"/>
                  <w:szCs w:val="20"/>
                </w:rPr>
                <w:t xml:space="preserve">Naam </w:t>
              </w:r>
            </w:ins>
            <w:ins w:id="2643" w:author="Arjan" w:date="2014-01-21T22:27:00Z">
              <w:r w:rsidR="00E45C16">
                <w:rPr>
                  <w:rFonts w:ascii="Arial" w:eastAsia="Times New Roman" w:hAnsi="Arial" w:cs="Arial"/>
                  <w:b/>
                  <w:bCs/>
                  <w:color w:val="000000"/>
                  <w:sz w:val="20"/>
                  <w:szCs w:val="20"/>
                </w:rPr>
                <w:t>groep</w:t>
              </w:r>
            </w:ins>
            <w:ins w:id="2644" w:author="Arjan" w:date="2014-01-21T22:04:00Z">
              <w:r w:rsidRPr="008F7B24">
                <w:rPr>
                  <w:rFonts w:ascii="Arial" w:eastAsia="Times New Roman" w:hAnsi="Arial" w:cs="Arial"/>
                  <w:b/>
                  <w:bCs/>
                  <w:color w:val="000000"/>
                  <w:sz w:val="20"/>
                  <w:szCs w:val="20"/>
                </w:rPr>
                <w:t>attribuutsoort</w:t>
              </w:r>
            </w:ins>
          </w:p>
        </w:tc>
        <w:tc>
          <w:tcPr>
            <w:tcW w:w="5580" w:type="dxa"/>
            <w:gridSpan w:val="3"/>
            <w:tcBorders>
              <w:top w:val="single" w:sz="4" w:space="0" w:color="auto"/>
              <w:left w:val="nil"/>
              <w:bottom w:val="nil"/>
              <w:right w:val="nil"/>
            </w:tcBorders>
          </w:tcPr>
          <w:p w:rsidR="006B0CA1" w:rsidRPr="008F7B24" w:rsidRDefault="006B0CA1" w:rsidP="006B0CA1">
            <w:pPr>
              <w:autoSpaceDE w:val="0"/>
              <w:autoSpaceDN w:val="0"/>
              <w:adjustRightInd w:val="0"/>
              <w:spacing w:after="0" w:line="240" w:lineRule="auto"/>
              <w:rPr>
                <w:ins w:id="2645" w:author="Arjan" w:date="2014-01-21T22:04:00Z"/>
                <w:rFonts w:ascii="Arial" w:eastAsia="Times New Roman" w:hAnsi="Arial" w:cs="Arial"/>
                <w:color w:val="000000"/>
                <w:sz w:val="20"/>
                <w:szCs w:val="20"/>
              </w:rPr>
            </w:pPr>
            <w:ins w:id="2646" w:author="Arjan" w:date="2014-01-21T22:08:00Z">
              <w:r>
                <w:rPr>
                  <w:rFonts w:ascii="Arial" w:eastAsia="Times New Roman" w:hAnsi="Arial" w:cs="Arial"/>
                  <w:color w:val="000000"/>
                  <w:sz w:val="20"/>
                  <w:szCs w:val="20"/>
                </w:rPr>
                <w:t>Gebruiksrechten</w:t>
              </w:r>
            </w:ins>
          </w:p>
        </w:tc>
      </w:tr>
      <w:tr w:rsidR="006B0CA1" w:rsidRPr="008F7B24" w:rsidTr="00BB0052">
        <w:trPr>
          <w:ins w:id="2647" w:author="Arjan" w:date="2014-01-21T22:04:00Z"/>
        </w:trPr>
        <w:tc>
          <w:tcPr>
            <w:tcW w:w="3780" w:type="dxa"/>
            <w:tcBorders>
              <w:top w:val="nil"/>
              <w:left w:val="nil"/>
              <w:bottom w:val="nil"/>
              <w:right w:val="nil"/>
            </w:tcBorders>
          </w:tcPr>
          <w:p w:rsidR="006B0CA1" w:rsidRPr="008F7B24" w:rsidRDefault="006B0CA1" w:rsidP="006B0CA1">
            <w:pPr>
              <w:autoSpaceDE w:val="0"/>
              <w:autoSpaceDN w:val="0"/>
              <w:adjustRightInd w:val="0"/>
              <w:spacing w:after="0" w:line="240" w:lineRule="auto"/>
              <w:rPr>
                <w:ins w:id="2648"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rsidR="006B0CA1" w:rsidRPr="008F7B24" w:rsidRDefault="006B0CA1" w:rsidP="006B0CA1">
            <w:pPr>
              <w:autoSpaceDE w:val="0"/>
              <w:autoSpaceDN w:val="0"/>
              <w:adjustRightInd w:val="0"/>
              <w:spacing w:after="0" w:line="240" w:lineRule="auto"/>
              <w:rPr>
                <w:ins w:id="2649" w:author="Arjan" w:date="2014-01-21T22:04:00Z"/>
                <w:rFonts w:ascii="Arial" w:eastAsia="Times New Roman" w:hAnsi="Arial" w:cs="Arial"/>
                <w:color w:val="000000"/>
                <w:sz w:val="20"/>
                <w:szCs w:val="20"/>
              </w:rPr>
            </w:pPr>
          </w:p>
        </w:tc>
      </w:tr>
      <w:tr w:rsidR="006B0CA1" w:rsidRPr="008F7B24" w:rsidTr="00BB0052">
        <w:trPr>
          <w:ins w:id="2650" w:author="Arjan" w:date="2014-01-21T22:04:00Z"/>
        </w:trPr>
        <w:tc>
          <w:tcPr>
            <w:tcW w:w="3780" w:type="dxa"/>
            <w:tcBorders>
              <w:top w:val="nil"/>
              <w:left w:val="nil"/>
              <w:bottom w:val="nil"/>
              <w:right w:val="nil"/>
            </w:tcBorders>
          </w:tcPr>
          <w:p w:rsidR="006B0CA1" w:rsidRPr="008F7B24" w:rsidRDefault="006B0CA1" w:rsidP="006B0CA1">
            <w:pPr>
              <w:autoSpaceDE w:val="0"/>
              <w:autoSpaceDN w:val="0"/>
              <w:adjustRightInd w:val="0"/>
              <w:spacing w:after="0" w:line="240" w:lineRule="auto"/>
              <w:rPr>
                <w:ins w:id="2651" w:author="Arjan" w:date="2014-01-21T22:04:00Z"/>
                <w:rFonts w:ascii="Arial" w:eastAsia="Times New Roman" w:hAnsi="Arial" w:cs="Arial"/>
                <w:color w:val="000000"/>
                <w:sz w:val="20"/>
                <w:szCs w:val="20"/>
              </w:rPr>
            </w:pPr>
            <w:ins w:id="2652" w:author="Arjan" w:date="2014-01-21T22:04:00Z">
              <w:r w:rsidRPr="008F7B24">
                <w:rPr>
                  <w:rFonts w:ascii="Arial" w:eastAsia="Times New Roman" w:hAnsi="Arial" w:cs="Arial"/>
                  <w:b/>
                  <w:bCs/>
                  <w:color w:val="000000"/>
                  <w:sz w:val="20"/>
                  <w:szCs w:val="20"/>
                </w:rPr>
                <w:t>Herkomst attribuutsoort</w:t>
              </w:r>
            </w:ins>
          </w:p>
        </w:tc>
        <w:tc>
          <w:tcPr>
            <w:tcW w:w="5580" w:type="dxa"/>
            <w:gridSpan w:val="3"/>
            <w:tcBorders>
              <w:top w:val="nil"/>
              <w:left w:val="nil"/>
              <w:bottom w:val="nil"/>
              <w:right w:val="nil"/>
            </w:tcBorders>
          </w:tcPr>
          <w:p w:rsidR="006B0CA1" w:rsidRPr="008F7B24" w:rsidRDefault="006B0CA1" w:rsidP="00BB0052">
            <w:pPr>
              <w:autoSpaceDE w:val="0"/>
              <w:autoSpaceDN w:val="0"/>
              <w:adjustRightInd w:val="0"/>
              <w:spacing w:after="0" w:line="240" w:lineRule="auto"/>
              <w:rPr>
                <w:ins w:id="2653" w:author="Arjan" w:date="2014-01-21T22:04:00Z"/>
                <w:rFonts w:ascii="Arial" w:eastAsia="Times New Roman" w:hAnsi="Arial" w:cs="Arial"/>
                <w:color w:val="000000"/>
                <w:sz w:val="20"/>
                <w:szCs w:val="20"/>
              </w:rPr>
            </w:pPr>
            <w:ins w:id="2654" w:author="Arjan" w:date="2014-01-21T22:08:00Z">
              <w:r>
                <w:rPr>
                  <w:rFonts w:ascii="Arial" w:eastAsia="Times New Roman" w:hAnsi="Arial" w:cs="Arial"/>
                  <w:color w:val="000000"/>
                  <w:sz w:val="20"/>
                  <w:szCs w:val="20"/>
                </w:rPr>
                <w:t xml:space="preserve">Richtlijn </w:t>
              </w:r>
            </w:ins>
            <w:ins w:id="2655" w:author="Arjan" w:date="2014-01-21T22:14:00Z">
              <w:r w:rsidR="00BB0052">
                <w:rPr>
                  <w:rFonts w:ascii="Arial" w:eastAsia="Times New Roman" w:hAnsi="Arial" w:cs="Arial"/>
                  <w:color w:val="000000"/>
                  <w:sz w:val="20"/>
                  <w:szCs w:val="20"/>
                </w:rPr>
                <w:t>M</w:t>
              </w:r>
            </w:ins>
            <w:ins w:id="2656" w:author="Arjan" w:date="2014-01-21T22:08:00Z">
              <w:r>
                <w:rPr>
                  <w:rFonts w:ascii="Arial" w:eastAsia="Times New Roman" w:hAnsi="Arial" w:cs="Arial"/>
                  <w:color w:val="000000"/>
                  <w:sz w:val="20"/>
                  <w:szCs w:val="20"/>
                </w:rPr>
                <w:t>eta</w:t>
              </w:r>
            </w:ins>
            <w:ins w:id="2657" w:author="Arjan" w:date="2014-01-21T22:14:00Z">
              <w:r w:rsidR="00BB0052">
                <w:rPr>
                  <w:rFonts w:ascii="Arial" w:eastAsia="Times New Roman" w:hAnsi="Arial" w:cs="Arial"/>
                  <w:color w:val="000000"/>
                  <w:sz w:val="20"/>
                  <w:szCs w:val="20"/>
                </w:rPr>
                <w:t>gegevens</w:t>
              </w:r>
            </w:ins>
            <w:ins w:id="2658" w:author="Arjan" w:date="2014-01-21T22:08:00Z">
              <w:r>
                <w:rPr>
                  <w:rFonts w:ascii="Arial" w:eastAsia="Times New Roman" w:hAnsi="Arial" w:cs="Arial"/>
                  <w:color w:val="000000"/>
                  <w:sz w:val="20"/>
                  <w:szCs w:val="20"/>
                </w:rPr>
                <w:t xml:space="preserve"> </w:t>
              </w:r>
            </w:ins>
            <w:ins w:id="2659" w:author="Arjan" w:date="2014-01-21T22:14:00Z">
              <w:r w:rsidR="00BB0052">
                <w:rPr>
                  <w:rFonts w:ascii="Arial" w:eastAsia="Times New Roman" w:hAnsi="Arial" w:cs="Arial"/>
                  <w:color w:val="000000"/>
                  <w:sz w:val="20"/>
                  <w:szCs w:val="20"/>
                </w:rPr>
                <w:t>O</w:t>
              </w:r>
            </w:ins>
            <w:ins w:id="2660" w:author="Arjan" w:date="2014-01-21T22:08:00Z">
              <w:r>
                <w:rPr>
                  <w:rFonts w:ascii="Arial" w:eastAsia="Times New Roman" w:hAnsi="Arial" w:cs="Arial"/>
                  <w:color w:val="000000"/>
                  <w:sz w:val="20"/>
                  <w:szCs w:val="20"/>
                </w:rPr>
                <w:t>verheidsinformatie</w:t>
              </w:r>
            </w:ins>
          </w:p>
        </w:tc>
      </w:tr>
      <w:tr w:rsidR="006B0CA1" w:rsidRPr="008F7B24" w:rsidTr="00BB0052">
        <w:trPr>
          <w:ins w:id="2661" w:author="Arjan" w:date="2014-01-21T22:04:00Z"/>
        </w:trPr>
        <w:tc>
          <w:tcPr>
            <w:tcW w:w="3780" w:type="dxa"/>
            <w:tcBorders>
              <w:top w:val="nil"/>
              <w:left w:val="nil"/>
              <w:bottom w:val="nil"/>
              <w:right w:val="nil"/>
            </w:tcBorders>
          </w:tcPr>
          <w:p w:rsidR="006B0CA1" w:rsidRPr="008F7B24" w:rsidRDefault="006B0CA1" w:rsidP="006B0CA1">
            <w:pPr>
              <w:autoSpaceDE w:val="0"/>
              <w:autoSpaceDN w:val="0"/>
              <w:adjustRightInd w:val="0"/>
              <w:spacing w:after="0" w:line="240" w:lineRule="auto"/>
              <w:rPr>
                <w:ins w:id="2662"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rsidR="006B0CA1" w:rsidRPr="008F7B24" w:rsidRDefault="006B0CA1" w:rsidP="006B0CA1">
            <w:pPr>
              <w:autoSpaceDE w:val="0"/>
              <w:autoSpaceDN w:val="0"/>
              <w:adjustRightInd w:val="0"/>
              <w:spacing w:after="0" w:line="240" w:lineRule="auto"/>
              <w:rPr>
                <w:ins w:id="2663" w:author="Arjan" w:date="2014-01-21T22:04:00Z"/>
                <w:rFonts w:ascii="Arial" w:eastAsia="Times New Roman" w:hAnsi="Arial" w:cs="Arial"/>
                <w:color w:val="000000"/>
                <w:sz w:val="20"/>
                <w:szCs w:val="20"/>
              </w:rPr>
            </w:pPr>
          </w:p>
        </w:tc>
      </w:tr>
      <w:tr w:rsidR="006B0CA1" w:rsidRPr="008F7B24" w:rsidTr="00BB0052">
        <w:trPr>
          <w:ins w:id="2664" w:author="Arjan" w:date="2014-01-21T22:04:00Z"/>
        </w:trPr>
        <w:tc>
          <w:tcPr>
            <w:tcW w:w="3780" w:type="dxa"/>
            <w:tcBorders>
              <w:top w:val="nil"/>
              <w:left w:val="nil"/>
              <w:bottom w:val="nil"/>
              <w:right w:val="nil"/>
            </w:tcBorders>
          </w:tcPr>
          <w:p w:rsidR="006B0CA1" w:rsidRPr="008F7B24" w:rsidRDefault="006B0CA1" w:rsidP="006B0CA1">
            <w:pPr>
              <w:autoSpaceDE w:val="0"/>
              <w:autoSpaceDN w:val="0"/>
              <w:adjustRightInd w:val="0"/>
              <w:spacing w:after="0" w:line="240" w:lineRule="auto"/>
              <w:rPr>
                <w:ins w:id="2665" w:author="Arjan" w:date="2014-01-21T22:04:00Z"/>
                <w:rFonts w:ascii="Arial" w:eastAsia="Times New Roman" w:hAnsi="Arial" w:cs="Arial"/>
                <w:color w:val="000000"/>
                <w:sz w:val="20"/>
                <w:szCs w:val="20"/>
              </w:rPr>
            </w:pPr>
            <w:ins w:id="2666" w:author="Arjan" w:date="2014-01-21T22:04:00Z">
              <w:r w:rsidRPr="008F7B24">
                <w:rPr>
                  <w:rFonts w:ascii="Arial" w:eastAsia="Times New Roman" w:hAnsi="Arial" w:cs="Arial"/>
                  <w:b/>
                  <w:bCs/>
                  <w:color w:val="000000"/>
                  <w:sz w:val="20"/>
                  <w:szCs w:val="20"/>
                </w:rPr>
                <w:t>Code attribuutsoort</w:t>
              </w:r>
            </w:ins>
          </w:p>
        </w:tc>
        <w:tc>
          <w:tcPr>
            <w:tcW w:w="5580" w:type="dxa"/>
            <w:gridSpan w:val="3"/>
            <w:tcBorders>
              <w:top w:val="nil"/>
              <w:left w:val="nil"/>
              <w:bottom w:val="nil"/>
              <w:right w:val="nil"/>
            </w:tcBorders>
          </w:tcPr>
          <w:p w:rsidR="006B0CA1" w:rsidRPr="008F7B24" w:rsidRDefault="006B0CA1" w:rsidP="006B0CA1">
            <w:pPr>
              <w:autoSpaceDE w:val="0"/>
              <w:autoSpaceDN w:val="0"/>
              <w:adjustRightInd w:val="0"/>
              <w:spacing w:after="0" w:line="240" w:lineRule="auto"/>
              <w:rPr>
                <w:ins w:id="2667" w:author="Arjan" w:date="2014-01-21T22:04:00Z"/>
                <w:rFonts w:ascii="Arial" w:eastAsia="Times New Roman" w:hAnsi="Arial" w:cs="Arial"/>
                <w:color w:val="000000"/>
                <w:sz w:val="20"/>
                <w:szCs w:val="20"/>
              </w:rPr>
            </w:pPr>
          </w:p>
        </w:tc>
      </w:tr>
      <w:tr w:rsidR="006B0CA1" w:rsidRPr="008F7B24" w:rsidTr="00BB0052">
        <w:trPr>
          <w:ins w:id="2668" w:author="Arjan" w:date="2014-01-21T22:04:00Z"/>
        </w:trPr>
        <w:tc>
          <w:tcPr>
            <w:tcW w:w="3780" w:type="dxa"/>
            <w:tcBorders>
              <w:top w:val="nil"/>
              <w:left w:val="nil"/>
              <w:bottom w:val="nil"/>
              <w:right w:val="nil"/>
            </w:tcBorders>
          </w:tcPr>
          <w:p w:rsidR="006B0CA1" w:rsidRPr="008F7B24" w:rsidRDefault="006B0CA1" w:rsidP="006B0CA1">
            <w:pPr>
              <w:autoSpaceDE w:val="0"/>
              <w:autoSpaceDN w:val="0"/>
              <w:adjustRightInd w:val="0"/>
              <w:spacing w:after="0" w:line="240" w:lineRule="auto"/>
              <w:rPr>
                <w:ins w:id="2669"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rsidR="006B0CA1" w:rsidRPr="008F7B24" w:rsidRDefault="006B0CA1" w:rsidP="006B0CA1">
            <w:pPr>
              <w:autoSpaceDE w:val="0"/>
              <w:autoSpaceDN w:val="0"/>
              <w:adjustRightInd w:val="0"/>
              <w:spacing w:after="0" w:line="240" w:lineRule="auto"/>
              <w:rPr>
                <w:ins w:id="2670" w:author="Arjan" w:date="2014-01-21T22:04:00Z"/>
                <w:rFonts w:ascii="Arial" w:eastAsia="Times New Roman" w:hAnsi="Arial" w:cs="Arial"/>
                <w:color w:val="000000"/>
                <w:sz w:val="20"/>
                <w:szCs w:val="20"/>
              </w:rPr>
            </w:pPr>
          </w:p>
        </w:tc>
      </w:tr>
      <w:tr w:rsidR="006B0CA1" w:rsidRPr="008F7B24" w:rsidTr="00BB0052">
        <w:trPr>
          <w:ins w:id="2671" w:author="Arjan" w:date="2014-01-21T22:04:00Z"/>
        </w:trPr>
        <w:tc>
          <w:tcPr>
            <w:tcW w:w="3780" w:type="dxa"/>
            <w:tcBorders>
              <w:top w:val="nil"/>
              <w:left w:val="nil"/>
              <w:bottom w:val="nil"/>
              <w:right w:val="nil"/>
            </w:tcBorders>
          </w:tcPr>
          <w:p w:rsidR="006B0CA1" w:rsidRPr="008F7B24" w:rsidRDefault="006B0CA1" w:rsidP="006B0CA1">
            <w:pPr>
              <w:autoSpaceDE w:val="0"/>
              <w:autoSpaceDN w:val="0"/>
              <w:adjustRightInd w:val="0"/>
              <w:spacing w:after="0" w:line="240" w:lineRule="auto"/>
              <w:rPr>
                <w:ins w:id="2672" w:author="Arjan" w:date="2014-01-21T22:04:00Z"/>
                <w:rFonts w:ascii="Arial" w:eastAsia="Times New Roman" w:hAnsi="Arial" w:cs="Arial"/>
                <w:color w:val="000000"/>
                <w:sz w:val="20"/>
                <w:szCs w:val="20"/>
              </w:rPr>
            </w:pPr>
            <w:ins w:id="2673" w:author="Arjan" w:date="2014-01-21T22:04:00Z">
              <w:r w:rsidRPr="008F7B24">
                <w:rPr>
                  <w:rFonts w:ascii="Arial" w:eastAsia="Times New Roman" w:hAnsi="Arial" w:cs="Arial"/>
                  <w:b/>
                  <w:bCs/>
                  <w:color w:val="000000"/>
                  <w:sz w:val="20"/>
                  <w:szCs w:val="20"/>
                </w:rPr>
                <w:t>XML-tag attribuutsoort</w:t>
              </w:r>
            </w:ins>
          </w:p>
        </w:tc>
        <w:tc>
          <w:tcPr>
            <w:tcW w:w="5580" w:type="dxa"/>
            <w:gridSpan w:val="3"/>
            <w:tcBorders>
              <w:top w:val="nil"/>
              <w:left w:val="nil"/>
              <w:bottom w:val="nil"/>
              <w:right w:val="nil"/>
            </w:tcBorders>
          </w:tcPr>
          <w:p w:rsidR="006B0CA1" w:rsidRPr="008F7B24" w:rsidRDefault="006B0CA1" w:rsidP="006B0CA1">
            <w:pPr>
              <w:autoSpaceDE w:val="0"/>
              <w:autoSpaceDN w:val="0"/>
              <w:adjustRightInd w:val="0"/>
              <w:spacing w:after="0" w:line="240" w:lineRule="auto"/>
              <w:rPr>
                <w:ins w:id="2674" w:author="Arjan" w:date="2014-01-21T22:04:00Z"/>
                <w:rFonts w:ascii="Arial" w:eastAsia="Times New Roman" w:hAnsi="Arial" w:cs="Arial"/>
                <w:color w:val="000000"/>
                <w:sz w:val="20"/>
                <w:szCs w:val="20"/>
              </w:rPr>
            </w:pPr>
            <w:ins w:id="2675" w:author="Arjan" w:date="2014-01-21T22:08:00Z">
              <w:r>
                <w:rPr>
                  <w:rFonts w:ascii="Arial" w:eastAsia="Times New Roman" w:hAnsi="Arial" w:cs="Arial"/>
                  <w:color w:val="000000"/>
                  <w:sz w:val="20"/>
                  <w:szCs w:val="20"/>
                </w:rPr>
                <w:t>gebruiksrechten</w:t>
              </w:r>
            </w:ins>
          </w:p>
        </w:tc>
      </w:tr>
      <w:tr w:rsidR="006B0CA1" w:rsidRPr="008F7B24" w:rsidTr="00BB0052">
        <w:trPr>
          <w:ins w:id="2676" w:author="Arjan" w:date="2014-01-21T22:04:00Z"/>
        </w:trPr>
        <w:tc>
          <w:tcPr>
            <w:tcW w:w="3780" w:type="dxa"/>
            <w:tcBorders>
              <w:top w:val="nil"/>
              <w:left w:val="nil"/>
              <w:bottom w:val="nil"/>
              <w:right w:val="nil"/>
            </w:tcBorders>
          </w:tcPr>
          <w:p w:rsidR="006B0CA1" w:rsidRPr="008F7B24" w:rsidRDefault="006B0CA1" w:rsidP="006B0CA1">
            <w:pPr>
              <w:autoSpaceDE w:val="0"/>
              <w:autoSpaceDN w:val="0"/>
              <w:adjustRightInd w:val="0"/>
              <w:spacing w:after="0" w:line="240" w:lineRule="auto"/>
              <w:rPr>
                <w:ins w:id="2677"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rsidR="006B0CA1" w:rsidRPr="008F7B24" w:rsidRDefault="006B0CA1" w:rsidP="006B0CA1">
            <w:pPr>
              <w:autoSpaceDE w:val="0"/>
              <w:autoSpaceDN w:val="0"/>
              <w:adjustRightInd w:val="0"/>
              <w:spacing w:after="0" w:line="240" w:lineRule="auto"/>
              <w:rPr>
                <w:ins w:id="2678" w:author="Arjan" w:date="2014-01-21T22:04:00Z"/>
                <w:rFonts w:ascii="Arial" w:eastAsia="Times New Roman" w:hAnsi="Arial" w:cs="Arial"/>
                <w:color w:val="000000"/>
                <w:sz w:val="20"/>
                <w:szCs w:val="20"/>
              </w:rPr>
            </w:pPr>
          </w:p>
        </w:tc>
      </w:tr>
      <w:tr w:rsidR="006B0CA1" w:rsidRPr="005E066D" w:rsidTr="00BB0052">
        <w:trPr>
          <w:ins w:id="2679" w:author="Arjan" w:date="2014-01-21T22:04:00Z"/>
        </w:trPr>
        <w:tc>
          <w:tcPr>
            <w:tcW w:w="3780" w:type="dxa"/>
            <w:tcBorders>
              <w:top w:val="nil"/>
              <w:left w:val="nil"/>
              <w:bottom w:val="nil"/>
              <w:right w:val="nil"/>
            </w:tcBorders>
          </w:tcPr>
          <w:p w:rsidR="006B0CA1" w:rsidRPr="008F7B24" w:rsidRDefault="006B0CA1" w:rsidP="006B0CA1">
            <w:pPr>
              <w:autoSpaceDE w:val="0"/>
              <w:autoSpaceDN w:val="0"/>
              <w:adjustRightInd w:val="0"/>
              <w:spacing w:after="0" w:line="240" w:lineRule="auto"/>
              <w:rPr>
                <w:ins w:id="2680" w:author="Arjan" w:date="2014-01-21T22:04:00Z"/>
                <w:rFonts w:ascii="Arial" w:eastAsia="Times New Roman" w:hAnsi="Arial" w:cs="Arial"/>
                <w:color w:val="000000"/>
                <w:sz w:val="20"/>
                <w:szCs w:val="20"/>
              </w:rPr>
            </w:pPr>
            <w:ins w:id="2681" w:author="Arjan" w:date="2014-01-21T22:04:00Z">
              <w:r w:rsidRPr="008F7B24">
                <w:rPr>
                  <w:rFonts w:ascii="Arial" w:eastAsia="Times New Roman" w:hAnsi="Arial" w:cs="Arial"/>
                  <w:b/>
                  <w:bCs/>
                  <w:color w:val="000000"/>
                  <w:sz w:val="20"/>
                  <w:szCs w:val="20"/>
                </w:rPr>
                <w:t>Definitie attribuutsoort</w:t>
              </w:r>
            </w:ins>
          </w:p>
        </w:tc>
        <w:tc>
          <w:tcPr>
            <w:tcW w:w="5580" w:type="dxa"/>
            <w:gridSpan w:val="3"/>
            <w:tcBorders>
              <w:top w:val="nil"/>
              <w:left w:val="nil"/>
              <w:bottom w:val="nil"/>
              <w:right w:val="nil"/>
            </w:tcBorders>
          </w:tcPr>
          <w:p w:rsidR="006B0CA1" w:rsidRPr="00DD0F4F" w:rsidRDefault="00BB0052" w:rsidP="00BB0052">
            <w:pPr>
              <w:autoSpaceDE w:val="0"/>
              <w:autoSpaceDN w:val="0"/>
              <w:adjustRightInd w:val="0"/>
              <w:spacing w:after="0" w:line="240" w:lineRule="auto"/>
              <w:rPr>
                <w:ins w:id="2682" w:author="Arjan" w:date="2014-01-21T22:04:00Z"/>
                <w:rFonts w:ascii="Arial" w:eastAsia="Times New Roman" w:hAnsi="Arial" w:cs="Arial"/>
                <w:color w:val="000000"/>
                <w:sz w:val="20"/>
                <w:szCs w:val="20"/>
                <w:lang w:val="nl-NL"/>
              </w:rPr>
            </w:pPr>
            <w:ins w:id="2683" w:author="Arjan" w:date="2014-01-21T22:13:00Z">
              <w:r w:rsidRPr="00DD0F4F">
                <w:rPr>
                  <w:rFonts w:ascii="Arial" w:eastAsia="Times New Roman" w:hAnsi="Arial" w:cs="Arial"/>
                  <w:color w:val="000000"/>
                  <w:sz w:val="20"/>
                  <w:szCs w:val="20"/>
                  <w:lang w:val="nl-NL"/>
                </w:rPr>
                <w:t>Voorwaarden verbonden aan het gebruik van het informatieobject anders dan raadpleging</w:t>
              </w:r>
            </w:ins>
          </w:p>
        </w:tc>
      </w:tr>
      <w:tr w:rsidR="006B0CA1" w:rsidRPr="005E066D" w:rsidTr="00BB0052">
        <w:trPr>
          <w:trHeight w:val="230"/>
          <w:ins w:id="2684" w:author="Arjan" w:date="2014-01-21T22:04:00Z"/>
        </w:trPr>
        <w:tc>
          <w:tcPr>
            <w:tcW w:w="3780" w:type="dxa"/>
            <w:tcBorders>
              <w:top w:val="nil"/>
              <w:left w:val="nil"/>
              <w:bottom w:val="nil"/>
              <w:right w:val="nil"/>
            </w:tcBorders>
          </w:tcPr>
          <w:p w:rsidR="006B0CA1" w:rsidRPr="00DD0F4F" w:rsidRDefault="006B0CA1" w:rsidP="006B0CA1">
            <w:pPr>
              <w:autoSpaceDE w:val="0"/>
              <w:autoSpaceDN w:val="0"/>
              <w:adjustRightInd w:val="0"/>
              <w:spacing w:after="0" w:line="240" w:lineRule="auto"/>
              <w:rPr>
                <w:ins w:id="2685" w:author="Arjan" w:date="2014-01-21T22:04:00Z"/>
                <w:rFonts w:ascii="Arial" w:eastAsia="Times New Roman" w:hAnsi="Arial" w:cs="Arial"/>
                <w:b/>
                <w:bCs/>
                <w:color w:val="000000"/>
                <w:sz w:val="20"/>
                <w:szCs w:val="20"/>
                <w:lang w:val="nl-NL"/>
              </w:rPr>
            </w:pPr>
          </w:p>
        </w:tc>
        <w:tc>
          <w:tcPr>
            <w:tcW w:w="5580" w:type="dxa"/>
            <w:gridSpan w:val="3"/>
            <w:tcBorders>
              <w:top w:val="nil"/>
              <w:left w:val="nil"/>
              <w:bottom w:val="nil"/>
              <w:right w:val="nil"/>
            </w:tcBorders>
          </w:tcPr>
          <w:p w:rsidR="006B0CA1" w:rsidRPr="00DD0F4F" w:rsidRDefault="006B0CA1" w:rsidP="006B0CA1">
            <w:pPr>
              <w:autoSpaceDE w:val="0"/>
              <w:autoSpaceDN w:val="0"/>
              <w:adjustRightInd w:val="0"/>
              <w:spacing w:after="0" w:line="240" w:lineRule="auto"/>
              <w:rPr>
                <w:ins w:id="2686" w:author="Arjan" w:date="2014-01-21T22:04:00Z"/>
                <w:rFonts w:ascii="Arial" w:eastAsia="Times New Roman" w:hAnsi="Arial" w:cs="Arial"/>
                <w:color w:val="000000"/>
                <w:sz w:val="20"/>
                <w:szCs w:val="20"/>
                <w:lang w:val="nl-NL"/>
              </w:rPr>
            </w:pPr>
          </w:p>
        </w:tc>
      </w:tr>
      <w:tr w:rsidR="006B0CA1" w:rsidRPr="005E066D" w:rsidTr="00BB0052">
        <w:trPr>
          <w:trHeight w:val="230"/>
          <w:ins w:id="2687" w:author="Arjan" w:date="2014-01-21T22:04:00Z"/>
        </w:trPr>
        <w:tc>
          <w:tcPr>
            <w:tcW w:w="3780" w:type="dxa"/>
            <w:tcBorders>
              <w:top w:val="nil"/>
              <w:left w:val="nil"/>
              <w:bottom w:val="nil"/>
              <w:right w:val="nil"/>
            </w:tcBorders>
          </w:tcPr>
          <w:p w:rsidR="006B0CA1" w:rsidRPr="008F7B24" w:rsidRDefault="006B0CA1" w:rsidP="006B0CA1">
            <w:pPr>
              <w:autoSpaceDE w:val="0"/>
              <w:autoSpaceDN w:val="0"/>
              <w:adjustRightInd w:val="0"/>
              <w:spacing w:after="0" w:line="240" w:lineRule="auto"/>
              <w:rPr>
                <w:ins w:id="2688" w:author="Arjan" w:date="2014-01-21T22:04:00Z"/>
                <w:rFonts w:ascii="Arial" w:eastAsia="Times New Roman" w:hAnsi="Arial" w:cs="Arial"/>
                <w:color w:val="000000"/>
                <w:sz w:val="20"/>
                <w:szCs w:val="20"/>
              </w:rPr>
            </w:pPr>
            <w:ins w:id="2689" w:author="Arjan" w:date="2014-01-21T22:04:00Z">
              <w:r w:rsidRPr="008F7B24">
                <w:rPr>
                  <w:rFonts w:ascii="Arial" w:eastAsia="Times New Roman" w:hAnsi="Arial" w:cs="Arial"/>
                  <w:b/>
                  <w:bCs/>
                  <w:color w:val="000000"/>
                  <w:sz w:val="20"/>
                  <w:szCs w:val="20"/>
                </w:rPr>
                <w:t>Herkomst definitie attribuutsoort</w:t>
              </w:r>
            </w:ins>
          </w:p>
        </w:tc>
        <w:tc>
          <w:tcPr>
            <w:tcW w:w="5580" w:type="dxa"/>
            <w:gridSpan w:val="3"/>
            <w:tcBorders>
              <w:top w:val="nil"/>
              <w:left w:val="nil"/>
              <w:bottom w:val="nil"/>
              <w:right w:val="nil"/>
            </w:tcBorders>
          </w:tcPr>
          <w:p w:rsidR="006B0CA1" w:rsidRPr="00DD0F4F" w:rsidRDefault="00BB0052" w:rsidP="006B0CA1">
            <w:pPr>
              <w:autoSpaceDE w:val="0"/>
              <w:autoSpaceDN w:val="0"/>
              <w:adjustRightInd w:val="0"/>
              <w:spacing w:after="0" w:line="240" w:lineRule="auto"/>
              <w:rPr>
                <w:ins w:id="2690" w:author="Arjan" w:date="2014-01-21T22:04:00Z"/>
                <w:rFonts w:ascii="Arial" w:eastAsia="Times New Roman" w:hAnsi="Arial" w:cs="Arial"/>
                <w:color w:val="000000"/>
                <w:sz w:val="20"/>
                <w:szCs w:val="20"/>
                <w:lang w:val="nl-NL"/>
              </w:rPr>
            </w:pPr>
            <w:ins w:id="2691" w:author="Arjan" w:date="2014-01-21T22:14:00Z">
              <w:r w:rsidRPr="00DD0F4F">
                <w:rPr>
                  <w:rFonts w:ascii="Arial" w:eastAsia="Times New Roman" w:hAnsi="Arial" w:cs="Arial"/>
                  <w:color w:val="000000"/>
                  <w:sz w:val="20"/>
                  <w:szCs w:val="20"/>
                  <w:lang w:val="nl-NL"/>
                </w:rPr>
                <w:t>KING o.b.v. Richtlijn Metagegevens Overheidsinformatie</w:t>
              </w:r>
            </w:ins>
          </w:p>
        </w:tc>
      </w:tr>
      <w:tr w:rsidR="006B0CA1" w:rsidRPr="005E066D" w:rsidTr="00BB0052">
        <w:trPr>
          <w:ins w:id="2692" w:author="Arjan" w:date="2014-01-21T22:04:00Z"/>
        </w:trPr>
        <w:tc>
          <w:tcPr>
            <w:tcW w:w="3780" w:type="dxa"/>
            <w:tcBorders>
              <w:top w:val="nil"/>
              <w:left w:val="nil"/>
              <w:bottom w:val="nil"/>
              <w:right w:val="nil"/>
            </w:tcBorders>
          </w:tcPr>
          <w:p w:rsidR="006B0CA1" w:rsidRPr="00DD0F4F" w:rsidRDefault="006B0CA1" w:rsidP="006B0CA1">
            <w:pPr>
              <w:autoSpaceDE w:val="0"/>
              <w:autoSpaceDN w:val="0"/>
              <w:adjustRightInd w:val="0"/>
              <w:spacing w:after="0" w:line="240" w:lineRule="auto"/>
              <w:rPr>
                <w:ins w:id="2693" w:author="Arjan" w:date="2014-01-21T22:04:00Z"/>
                <w:rFonts w:ascii="Arial" w:eastAsia="Times New Roman" w:hAnsi="Arial" w:cs="Arial"/>
                <w:b/>
                <w:bCs/>
                <w:color w:val="000000"/>
                <w:sz w:val="20"/>
                <w:szCs w:val="20"/>
                <w:lang w:val="nl-NL"/>
              </w:rPr>
            </w:pPr>
          </w:p>
        </w:tc>
        <w:tc>
          <w:tcPr>
            <w:tcW w:w="5580" w:type="dxa"/>
            <w:gridSpan w:val="3"/>
            <w:tcBorders>
              <w:top w:val="nil"/>
              <w:left w:val="nil"/>
              <w:bottom w:val="nil"/>
              <w:right w:val="nil"/>
            </w:tcBorders>
          </w:tcPr>
          <w:p w:rsidR="006B0CA1" w:rsidRPr="00DD0F4F" w:rsidRDefault="006B0CA1" w:rsidP="006B0CA1">
            <w:pPr>
              <w:autoSpaceDE w:val="0"/>
              <w:autoSpaceDN w:val="0"/>
              <w:adjustRightInd w:val="0"/>
              <w:spacing w:after="0" w:line="240" w:lineRule="auto"/>
              <w:rPr>
                <w:ins w:id="2694" w:author="Arjan" w:date="2014-01-21T22:04:00Z"/>
                <w:rFonts w:ascii="Arial" w:eastAsia="Times New Roman" w:hAnsi="Arial" w:cs="Arial"/>
                <w:color w:val="000000"/>
                <w:sz w:val="20"/>
                <w:szCs w:val="20"/>
                <w:lang w:val="nl-NL"/>
              </w:rPr>
            </w:pPr>
          </w:p>
        </w:tc>
      </w:tr>
      <w:tr w:rsidR="006B0CA1" w:rsidRPr="008F7B24" w:rsidTr="00BB0052">
        <w:trPr>
          <w:ins w:id="2695" w:author="Arjan" w:date="2014-01-21T22:04:00Z"/>
        </w:trPr>
        <w:tc>
          <w:tcPr>
            <w:tcW w:w="3780" w:type="dxa"/>
            <w:tcBorders>
              <w:top w:val="nil"/>
              <w:left w:val="nil"/>
              <w:bottom w:val="nil"/>
              <w:right w:val="nil"/>
            </w:tcBorders>
          </w:tcPr>
          <w:p w:rsidR="006B0CA1" w:rsidRPr="008F7B24" w:rsidRDefault="006B0CA1" w:rsidP="006B0CA1">
            <w:pPr>
              <w:autoSpaceDE w:val="0"/>
              <w:autoSpaceDN w:val="0"/>
              <w:adjustRightInd w:val="0"/>
              <w:spacing w:after="0" w:line="240" w:lineRule="auto"/>
              <w:rPr>
                <w:ins w:id="2696" w:author="Arjan" w:date="2014-01-21T22:04:00Z"/>
                <w:rFonts w:ascii="Arial" w:eastAsia="Times New Roman" w:hAnsi="Arial" w:cs="Arial"/>
                <w:color w:val="000000"/>
                <w:sz w:val="20"/>
                <w:szCs w:val="20"/>
              </w:rPr>
            </w:pPr>
            <w:ins w:id="2697" w:author="Arjan" w:date="2014-01-21T22:04:00Z">
              <w:r w:rsidRPr="008F7B24">
                <w:rPr>
                  <w:rFonts w:ascii="Arial" w:eastAsia="Times New Roman" w:hAnsi="Arial" w:cs="Arial"/>
                  <w:b/>
                  <w:bCs/>
                  <w:color w:val="000000"/>
                  <w:sz w:val="20"/>
                  <w:szCs w:val="20"/>
                </w:rPr>
                <w:t>Datum opname attribuutsoort</w:t>
              </w:r>
            </w:ins>
          </w:p>
        </w:tc>
        <w:tc>
          <w:tcPr>
            <w:tcW w:w="5580" w:type="dxa"/>
            <w:gridSpan w:val="3"/>
            <w:tcBorders>
              <w:top w:val="nil"/>
              <w:left w:val="nil"/>
              <w:bottom w:val="nil"/>
              <w:right w:val="nil"/>
            </w:tcBorders>
          </w:tcPr>
          <w:p w:rsidR="006B0CA1" w:rsidRPr="008F7B24" w:rsidRDefault="00BB0052" w:rsidP="006B0CA1">
            <w:pPr>
              <w:autoSpaceDE w:val="0"/>
              <w:autoSpaceDN w:val="0"/>
              <w:adjustRightInd w:val="0"/>
              <w:spacing w:after="0" w:line="240" w:lineRule="auto"/>
              <w:rPr>
                <w:ins w:id="2698" w:author="Arjan" w:date="2014-01-21T22:04:00Z"/>
                <w:rFonts w:ascii="Arial" w:eastAsia="Times New Roman" w:hAnsi="Arial" w:cs="Arial"/>
                <w:color w:val="000000"/>
                <w:sz w:val="20"/>
                <w:szCs w:val="20"/>
              </w:rPr>
            </w:pPr>
            <w:ins w:id="2699" w:author="Arjan" w:date="2014-01-21T22:14:00Z">
              <w:r>
                <w:rPr>
                  <w:rFonts w:ascii="Arial" w:eastAsia="Times New Roman" w:hAnsi="Arial" w:cs="Arial"/>
                  <w:color w:val="000000"/>
                  <w:sz w:val="20"/>
                  <w:szCs w:val="20"/>
                </w:rPr>
                <w:t>15-12-2013</w:t>
              </w:r>
            </w:ins>
          </w:p>
        </w:tc>
      </w:tr>
      <w:tr w:rsidR="006B0CA1" w:rsidRPr="008F7B24" w:rsidTr="00BB0052">
        <w:trPr>
          <w:ins w:id="2700" w:author="Arjan" w:date="2014-01-21T22:04:00Z"/>
        </w:trPr>
        <w:tc>
          <w:tcPr>
            <w:tcW w:w="3780" w:type="dxa"/>
            <w:tcBorders>
              <w:top w:val="nil"/>
              <w:left w:val="nil"/>
              <w:bottom w:val="nil"/>
              <w:right w:val="nil"/>
            </w:tcBorders>
          </w:tcPr>
          <w:p w:rsidR="006B0CA1" w:rsidRPr="008F7B24" w:rsidRDefault="006B0CA1" w:rsidP="006B0CA1">
            <w:pPr>
              <w:autoSpaceDE w:val="0"/>
              <w:autoSpaceDN w:val="0"/>
              <w:adjustRightInd w:val="0"/>
              <w:spacing w:after="0" w:line="240" w:lineRule="auto"/>
              <w:rPr>
                <w:ins w:id="2701"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rsidR="006B0CA1" w:rsidRPr="008F7B24" w:rsidRDefault="006B0CA1" w:rsidP="006B0CA1">
            <w:pPr>
              <w:autoSpaceDE w:val="0"/>
              <w:autoSpaceDN w:val="0"/>
              <w:adjustRightInd w:val="0"/>
              <w:spacing w:after="0" w:line="240" w:lineRule="auto"/>
              <w:rPr>
                <w:ins w:id="2702" w:author="Arjan" w:date="2014-01-21T22:04:00Z"/>
                <w:rFonts w:ascii="Arial" w:eastAsia="Times New Roman" w:hAnsi="Arial" w:cs="Arial"/>
                <w:color w:val="000000"/>
                <w:sz w:val="20"/>
                <w:szCs w:val="20"/>
              </w:rPr>
            </w:pPr>
          </w:p>
        </w:tc>
      </w:tr>
      <w:tr w:rsidR="006B0CA1" w:rsidRPr="005E066D" w:rsidTr="00BB0052">
        <w:trPr>
          <w:ins w:id="2703" w:author="Arjan" w:date="2014-01-21T22:04:00Z"/>
        </w:trPr>
        <w:tc>
          <w:tcPr>
            <w:tcW w:w="3780" w:type="dxa"/>
            <w:tcBorders>
              <w:top w:val="nil"/>
              <w:left w:val="nil"/>
              <w:bottom w:val="nil"/>
              <w:right w:val="nil"/>
            </w:tcBorders>
          </w:tcPr>
          <w:p w:rsidR="006B0CA1" w:rsidRPr="008F7B24" w:rsidRDefault="006B0CA1" w:rsidP="006B0CA1">
            <w:pPr>
              <w:autoSpaceDE w:val="0"/>
              <w:autoSpaceDN w:val="0"/>
              <w:adjustRightInd w:val="0"/>
              <w:spacing w:after="0" w:line="240" w:lineRule="auto"/>
              <w:rPr>
                <w:ins w:id="2704" w:author="Arjan" w:date="2014-01-21T22:04:00Z"/>
                <w:rFonts w:ascii="Arial" w:eastAsia="Times New Roman" w:hAnsi="Arial" w:cs="Arial"/>
                <w:color w:val="000000"/>
                <w:sz w:val="20"/>
                <w:szCs w:val="20"/>
              </w:rPr>
            </w:pPr>
            <w:ins w:id="2705" w:author="Arjan" w:date="2014-01-21T22:04:00Z">
              <w:r w:rsidRPr="008F7B24">
                <w:rPr>
                  <w:rFonts w:ascii="Arial" w:eastAsia="Times New Roman" w:hAnsi="Arial" w:cs="Arial"/>
                  <w:b/>
                  <w:bCs/>
                  <w:color w:val="000000"/>
                  <w:sz w:val="20"/>
                  <w:szCs w:val="20"/>
                </w:rPr>
                <w:t>Toelichting attribuutsoort</w:t>
              </w:r>
            </w:ins>
          </w:p>
        </w:tc>
        <w:tc>
          <w:tcPr>
            <w:tcW w:w="5580" w:type="dxa"/>
            <w:gridSpan w:val="3"/>
            <w:tcBorders>
              <w:top w:val="nil"/>
              <w:left w:val="nil"/>
              <w:bottom w:val="nil"/>
              <w:right w:val="nil"/>
            </w:tcBorders>
          </w:tcPr>
          <w:p w:rsidR="005D07DB" w:rsidRPr="00DD0F4F" w:rsidRDefault="00BB0052" w:rsidP="005D07DB">
            <w:pPr>
              <w:autoSpaceDE w:val="0"/>
              <w:autoSpaceDN w:val="0"/>
              <w:adjustRightInd w:val="0"/>
              <w:spacing w:after="0" w:line="240" w:lineRule="auto"/>
              <w:rPr>
                <w:ins w:id="2706" w:author="Arjan" w:date="2014-01-21T22:04:00Z"/>
                <w:rFonts w:ascii="Arial" w:eastAsia="Times New Roman" w:hAnsi="Arial" w:cs="Arial"/>
                <w:color w:val="000000"/>
                <w:sz w:val="20"/>
                <w:szCs w:val="20"/>
                <w:lang w:val="nl-NL"/>
              </w:rPr>
            </w:pPr>
            <w:ins w:id="2707" w:author="Arjan" w:date="2014-01-21T22:15:00Z">
              <w:r w:rsidRPr="00DD0F4F">
                <w:rPr>
                  <w:rFonts w:ascii="Arial" w:eastAsia="Times New Roman" w:hAnsi="Arial" w:cs="Arial"/>
                  <w:color w:val="000000"/>
                  <w:sz w:val="20"/>
                  <w:szCs w:val="20"/>
                  <w:lang w:val="nl-NL"/>
                </w:rPr>
                <w:t>De auteurswet geeft de creator/eigenaar van informatie bepaalde bevoegdheden om beperkingen of voorwaarden te stellen aan (her)gebruik van informatie. Met deze attribuutsoort word</w:t>
              </w:r>
            </w:ins>
            <w:ins w:id="2708" w:author="Arjan" w:date="2014-01-21T22:16:00Z">
              <w:r w:rsidRPr="00DD0F4F">
                <w:rPr>
                  <w:rFonts w:ascii="Arial" w:eastAsia="Times New Roman" w:hAnsi="Arial" w:cs="Arial"/>
                  <w:color w:val="000000"/>
                  <w:sz w:val="20"/>
                  <w:szCs w:val="20"/>
                  <w:lang w:val="nl-NL"/>
                </w:rPr>
                <w:t xml:space="preserve">en de gebruiksrechten </w:t>
              </w:r>
            </w:ins>
            <w:ins w:id="2709" w:author="Arjan" w:date="2014-01-21T22:23:00Z">
              <w:r w:rsidRPr="00DD0F4F">
                <w:rPr>
                  <w:rFonts w:ascii="Arial" w:eastAsia="Times New Roman" w:hAnsi="Arial" w:cs="Arial"/>
                  <w:color w:val="000000"/>
                  <w:sz w:val="20"/>
                  <w:szCs w:val="20"/>
                  <w:lang w:val="nl-NL"/>
                </w:rPr>
                <w:t>vastgelegd</w:t>
              </w:r>
            </w:ins>
            <w:ins w:id="2710" w:author="Arjan" w:date="2014-01-21T22:17:00Z">
              <w:r w:rsidRPr="00DD0F4F">
                <w:rPr>
                  <w:rFonts w:ascii="Arial" w:eastAsia="Times New Roman" w:hAnsi="Arial" w:cs="Arial"/>
                  <w:color w:val="000000"/>
                  <w:sz w:val="20"/>
                  <w:szCs w:val="20"/>
                  <w:lang w:val="nl-NL"/>
                </w:rPr>
                <w:t xml:space="preserve">, </w:t>
              </w:r>
            </w:ins>
            <w:ins w:id="2711" w:author="Arjan" w:date="2014-01-21T22:15:00Z">
              <w:r w:rsidRPr="00DD0F4F">
                <w:rPr>
                  <w:rFonts w:ascii="Arial" w:eastAsia="Times New Roman" w:hAnsi="Arial" w:cs="Arial"/>
                  <w:color w:val="000000"/>
                  <w:sz w:val="20"/>
                  <w:szCs w:val="20"/>
                  <w:lang w:val="nl-NL"/>
                </w:rPr>
                <w:t>in</w:t>
              </w:r>
            </w:ins>
            <w:ins w:id="2712" w:author="Arjan" w:date="2014-01-21T22:17:00Z">
              <w:r w:rsidRPr="00DD0F4F">
                <w:rPr>
                  <w:rFonts w:ascii="Arial" w:eastAsia="Times New Roman" w:hAnsi="Arial" w:cs="Arial"/>
                  <w:color w:val="000000"/>
                  <w:sz w:val="20"/>
                  <w:szCs w:val="20"/>
                  <w:lang w:val="nl-NL"/>
                </w:rPr>
                <w:t>clusief de</w:t>
              </w:r>
            </w:ins>
            <w:ins w:id="2713" w:author="Arjan" w:date="2014-01-21T22:15:00Z">
              <w:r w:rsidRPr="00DD0F4F">
                <w:rPr>
                  <w:rFonts w:ascii="Arial" w:eastAsia="Times New Roman" w:hAnsi="Arial" w:cs="Arial"/>
                  <w:color w:val="000000"/>
                  <w:sz w:val="20"/>
                  <w:szCs w:val="20"/>
                  <w:lang w:val="nl-NL"/>
                </w:rPr>
                <w:t xml:space="preserve"> periode</w:t>
              </w:r>
            </w:ins>
            <w:ins w:id="2714" w:author="Arjan" w:date="2014-01-21T22:17:00Z">
              <w:r w:rsidRPr="00DD0F4F">
                <w:rPr>
                  <w:rFonts w:ascii="Arial" w:eastAsia="Times New Roman" w:hAnsi="Arial" w:cs="Arial"/>
                  <w:color w:val="000000"/>
                  <w:sz w:val="20"/>
                  <w:szCs w:val="20"/>
                  <w:lang w:val="nl-NL"/>
                </w:rPr>
                <w:t xml:space="preserve"> waarin deze gebruiksrechten gelden</w:t>
              </w:r>
            </w:ins>
            <w:ins w:id="2715" w:author="Arjan" w:date="2014-01-21T22:15:00Z">
              <w:r w:rsidRPr="00DD0F4F">
                <w:rPr>
                  <w:rFonts w:ascii="Arial" w:eastAsia="Times New Roman" w:hAnsi="Arial" w:cs="Arial"/>
                  <w:color w:val="000000"/>
                  <w:sz w:val="20"/>
                  <w:szCs w:val="20"/>
                  <w:lang w:val="nl-NL"/>
                </w:rPr>
                <w:t>.</w:t>
              </w:r>
            </w:ins>
            <w:ins w:id="2716" w:author="Arjan" w:date="2014-01-21T22:38:00Z">
              <w:r w:rsidR="005D07DB" w:rsidRPr="00DD0F4F">
                <w:rPr>
                  <w:rFonts w:ascii="Arial" w:eastAsia="Times New Roman" w:hAnsi="Arial" w:cs="Arial"/>
                  <w:color w:val="000000"/>
                  <w:sz w:val="20"/>
                  <w:szCs w:val="20"/>
                  <w:lang w:val="nl-NL"/>
                </w:rPr>
                <w:t xml:space="preserve"> Het gaat bijvoorbe</w:t>
              </w:r>
            </w:ins>
            <w:ins w:id="2717" w:author="Arjan" w:date="2014-01-21T22:39:00Z">
              <w:r w:rsidR="005D07DB" w:rsidRPr="00DD0F4F">
                <w:rPr>
                  <w:rFonts w:ascii="Arial" w:eastAsia="Times New Roman" w:hAnsi="Arial" w:cs="Arial"/>
                  <w:color w:val="000000"/>
                  <w:sz w:val="20"/>
                  <w:szCs w:val="20"/>
                  <w:lang w:val="nl-NL"/>
                </w:rPr>
                <w:t>eld om</w:t>
              </w:r>
            </w:ins>
            <w:ins w:id="2718" w:author="Arjan" w:date="2014-01-21T22:38:00Z">
              <w:r w:rsidR="005D07DB" w:rsidRPr="00DD0F4F">
                <w:rPr>
                  <w:rFonts w:ascii="Arial" w:eastAsia="Times New Roman" w:hAnsi="Arial" w:cs="Arial"/>
                  <w:color w:val="000000"/>
                  <w:sz w:val="20"/>
                  <w:szCs w:val="20"/>
                  <w:lang w:val="nl-NL"/>
                </w:rPr>
                <w:t xml:space="preserve"> auteursrechtelijke beperkingen en voorschriften voor het citeren van en verwijzen naar het record</w:t>
              </w:r>
            </w:ins>
            <w:ins w:id="2719" w:author="Arjan" w:date="2014-01-21T22:39:00Z">
              <w:r w:rsidR="005D07DB" w:rsidRPr="00DD0F4F">
                <w:rPr>
                  <w:rFonts w:ascii="Arial" w:eastAsia="Times New Roman" w:hAnsi="Arial" w:cs="Arial"/>
                  <w:color w:val="000000"/>
                  <w:sz w:val="20"/>
                  <w:szCs w:val="20"/>
                  <w:lang w:val="nl-NL"/>
                </w:rPr>
                <w:t>.</w:t>
              </w:r>
            </w:ins>
          </w:p>
        </w:tc>
      </w:tr>
      <w:tr w:rsidR="006B0CA1" w:rsidRPr="005E066D" w:rsidTr="00BB0052">
        <w:trPr>
          <w:ins w:id="2720" w:author="Arjan" w:date="2014-01-21T22:04:00Z"/>
        </w:trPr>
        <w:tc>
          <w:tcPr>
            <w:tcW w:w="3780" w:type="dxa"/>
            <w:tcBorders>
              <w:top w:val="nil"/>
              <w:left w:val="nil"/>
              <w:bottom w:val="nil"/>
              <w:right w:val="nil"/>
            </w:tcBorders>
          </w:tcPr>
          <w:p w:rsidR="006B0CA1" w:rsidRPr="00DD0F4F" w:rsidRDefault="006B0CA1" w:rsidP="006B0CA1">
            <w:pPr>
              <w:autoSpaceDE w:val="0"/>
              <w:autoSpaceDN w:val="0"/>
              <w:adjustRightInd w:val="0"/>
              <w:spacing w:after="0" w:line="240" w:lineRule="auto"/>
              <w:rPr>
                <w:ins w:id="2721" w:author="Arjan" w:date="2014-01-21T22:04:00Z"/>
                <w:rFonts w:ascii="Arial" w:eastAsia="Times New Roman" w:hAnsi="Arial" w:cs="Arial"/>
                <w:b/>
                <w:bCs/>
                <w:color w:val="000000"/>
                <w:sz w:val="20"/>
                <w:szCs w:val="20"/>
                <w:lang w:val="nl-NL"/>
              </w:rPr>
            </w:pPr>
          </w:p>
        </w:tc>
        <w:tc>
          <w:tcPr>
            <w:tcW w:w="5580" w:type="dxa"/>
            <w:gridSpan w:val="3"/>
            <w:tcBorders>
              <w:top w:val="nil"/>
              <w:left w:val="nil"/>
              <w:bottom w:val="nil"/>
              <w:right w:val="nil"/>
            </w:tcBorders>
          </w:tcPr>
          <w:p w:rsidR="006B0CA1" w:rsidRPr="00DD0F4F" w:rsidRDefault="006B0CA1" w:rsidP="006B0CA1">
            <w:pPr>
              <w:autoSpaceDE w:val="0"/>
              <w:autoSpaceDN w:val="0"/>
              <w:adjustRightInd w:val="0"/>
              <w:spacing w:after="0" w:line="240" w:lineRule="auto"/>
              <w:rPr>
                <w:ins w:id="2722" w:author="Arjan" w:date="2014-01-21T22:04:00Z"/>
                <w:rFonts w:ascii="Arial" w:eastAsia="Times New Roman" w:hAnsi="Arial" w:cs="Arial"/>
                <w:color w:val="000000"/>
                <w:sz w:val="20"/>
                <w:szCs w:val="20"/>
                <w:lang w:val="nl-NL"/>
              </w:rPr>
            </w:pPr>
          </w:p>
        </w:tc>
      </w:tr>
      <w:tr w:rsidR="00BB0052" w:rsidRPr="008F7B24" w:rsidTr="00BB0052">
        <w:trPr>
          <w:ins w:id="2723" w:author="Arjan" w:date="2014-01-21T22:22:00Z"/>
        </w:trPr>
        <w:tc>
          <w:tcPr>
            <w:tcW w:w="3780" w:type="dxa"/>
            <w:tcBorders>
              <w:top w:val="nil"/>
              <w:left w:val="nil"/>
              <w:bottom w:val="nil"/>
              <w:right w:val="nil"/>
            </w:tcBorders>
          </w:tcPr>
          <w:p w:rsidR="00BB0052" w:rsidRDefault="00BB0052" w:rsidP="006B0CA1">
            <w:pPr>
              <w:autoSpaceDE w:val="0"/>
              <w:autoSpaceDN w:val="0"/>
              <w:adjustRightInd w:val="0"/>
              <w:spacing w:after="0" w:line="240" w:lineRule="auto"/>
              <w:rPr>
                <w:ins w:id="2724" w:author="Arjan" w:date="2014-01-21T22:22:00Z"/>
                <w:rFonts w:ascii="Arial" w:eastAsia="Times New Roman" w:hAnsi="Arial" w:cs="Arial"/>
                <w:b/>
                <w:bCs/>
                <w:color w:val="000000"/>
                <w:sz w:val="20"/>
                <w:szCs w:val="20"/>
              </w:rPr>
            </w:pPr>
            <w:ins w:id="2725" w:author="Arjan" w:date="2014-01-21T22:22:00Z">
              <w:r>
                <w:rPr>
                  <w:rFonts w:ascii="Arial" w:eastAsia="Times New Roman" w:hAnsi="Arial" w:cs="Arial"/>
                  <w:b/>
                  <w:bCs/>
                  <w:color w:val="000000"/>
                  <w:sz w:val="20"/>
                  <w:szCs w:val="20"/>
                </w:rPr>
                <w:t>Overzicht attributen</w:t>
              </w:r>
            </w:ins>
          </w:p>
        </w:tc>
        <w:tc>
          <w:tcPr>
            <w:tcW w:w="756" w:type="dxa"/>
            <w:tcBorders>
              <w:top w:val="nil"/>
              <w:left w:val="nil"/>
              <w:bottom w:val="nil"/>
              <w:right w:val="nil"/>
            </w:tcBorders>
          </w:tcPr>
          <w:p w:rsidR="00BB0052" w:rsidRPr="00F2006F" w:rsidRDefault="00BB0052" w:rsidP="006B0CA1">
            <w:pPr>
              <w:autoSpaceDE w:val="0"/>
              <w:autoSpaceDN w:val="0"/>
              <w:adjustRightInd w:val="0"/>
              <w:spacing w:after="0" w:line="240" w:lineRule="auto"/>
              <w:rPr>
                <w:ins w:id="2726" w:author="Arjan" w:date="2014-01-21T22:22:00Z"/>
                <w:rFonts w:ascii="Arial" w:eastAsia="Times New Roman" w:hAnsi="Arial" w:cs="Arial"/>
                <w:i/>
                <w:iCs/>
                <w:color w:val="000000"/>
                <w:sz w:val="20"/>
                <w:szCs w:val="20"/>
              </w:rPr>
            </w:pPr>
            <w:ins w:id="2727" w:author="Arjan" w:date="2014-01-21T22:22:00Z">
              <w:r w:rsidRPr="00F2006F">
                <w:rPr>
                  <w:rFonts w:ascii="Arial" w:eastAsia="Times New Roman" w:hAnsi="Arial" w:cs="Arial"/>
                  <w:i/>
                  <w:iCs/>
                  <w:color w:val="000000"/>
                  <w:sz w:val="20"/>
                  <w:szCs w:val="20"/>
                </w:rPr>
                <w:t>Code</w:t>
              </w:r>
            </w:ins>
          </w:p>
        </w:tc>
        <w:tc>
          <w:tcPr>
            <w:tcW w:w="3261" w:type="dxa"/>
            <w:tcBorders>
              <w:top w:val="nil"/>
              <w:left w:val="nil"/>
              <w:bottom w:val="nil"/>
              <w:right w:val="nil"/>
            </w:tcBorders>
          </w:tcPr>
          <w:p w:rsidR="00BB0052" w:rsidRPr="00F2006F" w:rsidRDefault="00BB0052" w:rsidP="006B0CA1">
            <w:pPr>
              <w:autoSpaceDE w:val="0"/>
              <w:autoSpaceDN w:val="0"/>
              <w:adjustRightInd w:val="0"/>
              <w:spacing w:after="0" w:line="240" w:lineRule="auto"/>
              <w:rPr>
                <w:ins w:id="2728" w:author="Arjan" w:date="2014-01-21T22:22:00Z"/>
                <w:rFonts w:ascii="Arial" w:eastAsia="Times New Roman" w:hAnsi="Arial" w:cs="Arial"/>
                <w:i/>
                <w:iCs/>
                <w:color w:val="000000"/>
                <w:sz w:val="20"/>
                <w:szCs w:val="20"/>
              </w:rPr>
            </w:pPr>
            <w:ins w:id="2729" w:author="Arjan" w:date="2014-01-21T22:22:00Z">
              <w:r w:rsidRPr="00F2006F">
                <w:rPr>
                  <w:rFonts w:ascii="Arial" w:eastAsia="Times New Roman" w:hAnsi="Arial" w:cs="Arial"/>
                  <w:i/>
                  <w:iCs/>
                  <w:color w:val="000000"/>
                  <w:sz w:val="20"/>
                  <w:szCs w:val="20"/>
                </w:rPr>
                <w:t>Gegevensnaam</w:t>
              </w:r>
            </w:ins>
          </w:p>
        </w:tc>
        <w:tc>
          <w:tcPr>
            <w:tcW w:w="1563" w:type="dxa"/>
            <w:tcBorders>
              <w:top w:val="nil"/>
              <w:left w:val="nil"/>
              <w:bottom w:val="nil"/>
              <w:right w:val="nil"/>
            </w:tcBorders>
          </w:tcPr>
          <w:p w:rsidR="00BB0052" w:rsidRPr="00F2006F" w:rsidRDefault="00BB0052" w:rsidP="006B0CA1">
            <w:pPr>
              <w:autoSpaceDE w:val="0"/>
              <w:autoSpaceDN w:val="0"/>
              <w:adjustRightInd w:val="0"/>
              <w:spacing w:after="0" w:line="240" w:lineRule="auto"/>
              <w:rPr>
                <w:ins w:id="2730" w:author="Arjan" w:date="2014-01-21T22:22:00Z"/>
                <w:rFonts w:ascii="Arial" w:eastAsia="Times New Roman" w:hAnsi="Arial" w:cs="Arial"/>
                <w:i/>
                <w:iCs/>
                <w:color w:val="000000"/>
                <w:sz w:val="20"/>
                <w:szCs w:val="20"/>
              </w:rPr>
            </w:pPr>
            <w:ins w:id="2731" w:author="Arjan" w:date="2014-01-21T22:22:00Z">
              <w:r w:rsidRPr="00F2006F">
                <w:rPr>
                  <w:rFonts w:ascii="Arial" w:eastAsia="Times New Roman" w:hAnsi="Arial" w:cs="Arial"/>
                  <w:i/>
                  <w:iCs/>
                  <w:color w:val="000000"/>
                  <w:sz w:val="20"/>
                  <w:szCs w:val="20"/>
                </w:rPr>
                <w:t>Herkomst</w:t>
              </w:r>
            </w:ins>
          </w:p>
        </w:tc>
      </w:tr>
      <w:tr w:rsidR="00BB0052" w:rsidRPr="008F7B24" w:rsidTr="00BB0052">
        <w:trPr>
          <w:ins w:id="2732" w:author="Arjan" w:date="2014-01-21T22:22:00Z"/>
        </w:trPr>
        <w:tc>
          <w:tcPr>
            <w:tcW w:w="3780" w:type="dxa"/>
            <w:tcBorders>
              <w:top w:val="nil"/>
              <w:left w:val="nil"/>
              <w:bottom w:val="nil"/>
              <w:right w:val="nil"/>
            </w:tcBorders>
          </w:tcPr>
          <w:p w:rsidR="00BB0052" w:rsidRDefault="00BB0052" w:rsidP="006B0CA1">
            <w:pPr>
              <w:autoSpaceDE w:val="0"/>
              <w:autoSpaceDN w:val="0"/>
              <w:adjustRightInd w:val="0"/>
              <w:spacing w:after="0" w:line="240" w:lineRule="auto"/>
              <w:rPr>
                <w:ins w:id="2733" w:author="Arjan" w:date="2014-01-21T22:22:00Z"/>
                <w:rFonts w:ascii="Arial" w:eastAsia="Times New Roman" w:hAnsi="Arial" w:cs="Arial"/>
                <w:b/>
                <w:bCs/>
                <w:color w:val="000000"/>
                <w:sz w:val="20"/>
                <w:szCs w:val="20"/>
              </w:rPr>
            </w:pPr>
          </w:p>
        </w:tc>
        <w:tc>
          <w:tcPr>
            <w:tcW w:w="756" w:type="dxa"/>
            <w:tcBorders>
              <w:top w:val="nil"/>
              <w:left w:val="nil"/>
              <w:bottom w:val="nil"/>
              <w:right w:val="nil"/>
            </w:tcBorders>
          </w:tcPr>
          <w:p w:rsidR="00BB0052" w:rsidRPr="00F2006F" w:rsidRDefault="00BB0052" w:rsidP="006B0CA1">
            <w:pPr>
              <w:autoSpaceDE w:val="0"/>
              <w:autoSpaceDN w:val="0"/>
              <w:adjustRightInd w:val="0"/>
              <w:spacing w:after="0" w:line="240" w:lineRule="auto"/>
              <w:rPr>
                <w:ins w:id="2734" w:author="Arjan" w:date="2014-01-21T22:22:00Z"/>
                <w:rFonts w:ascii="Arial" w:eastAsia="Times New Roman" w:hAnsi="Arial" w:cs="Arial"/>
                <w:i/>
                <w:iCs/>
                <w:color w:val="000000"/>
                <w:sz w:val="20"/>
                <w:szCs w:val="20"/>
              </w:rPr>
            </w:pPr>
          </w:p>
        </w:tc>
        <w:tc>
          <w:tcPr>
            <w:tcW w:w="3261" w:type="dxa"/>
            <w:tcBorders>
              <w:top w:val="nil"/>
              <w:left w:val="nil"/>
              <w:bottom w:val="nil"/>
              <w:right w:val="nil"/>
            </w:tcBorders>
          </w:tcPr>
          <w:p w:rsidR="00BB0052" w:rsidRPr="00E45C16" w:rsidRDefault="00E45C16" w:rsidP="006B0CA1">
            <w:pPr>
              <w:autoSpaceDE w:val="0"/>
              <w:autoSpaceDN w:val="0"/>
              <w:adjustRightInd w:val="0"/>
              <w:spacing w:after="0" w:line="240" w:lineRule="auto"/>
              <w:rPr>
                <w:ins w:id="2735" w:author="Arjan" w:date="2014-01-21T22:22:00Z"/>
                <w:rFonts w:ascii="Arial" w:eastAsia="Times New Roman" w:hAnsi="Arial" w:cs="Arial"/>
                <w:iCs/>
                <w:color w:val="000000"/>
                <w:sz w:val="20"/>
                <w:szCs w:val="20"/>
              </w:rPr>
            </w:pPr>
            <w:ins w:id="2736" w:author="Arjan" w:date="2014-01-21T22:23:00Z">
              <w:r w:rsidRPr="00E45C16">
                <w:rPr>
                  <w:rFonts w:ascii="Arial" w:eastAsia="Times New Roman" w:hAnsi="Arial" w:cs="Arial"/>
                  <w:iCs/>
                  <w:color w:val="000000"/>
                  <w:sz w:val="20"/>
                  <w:szCs w:val="20"/>
                </w:rPr>
                <w:t>Omschrijving voorwaarden</w:t>
              </w:r>
            </w:ins>
          </w:p>
        </w:tc>
        <w:tc>
          <w:tcPr>
            <w:tcW w:w="1563" w:type="dxa"/>
            <w:tcBorders>
              <w:top w:val="nil"/>
              <w:left w:val="nil"/>
              <w:bottom w:val="nil"/>
              <w:right w:val="nil"/>
            </w:tcBorders>
          </w:tcPr>
          <w:p w:rsidR="00BB0052" w:rsidRPr="00E45C16" w:rsidRDefault="00E45C16" w:rsidP="006B0CA1">
            <w:pPr>
              <w:autoSpaceDE w:val="0"/>
              <w:autoSpaceDN w:val="0"/>
              <w:adjustRightInd w:val="0"/>
              <w:spacing w:after="0" w:line="240" w:lineRule="auto"/>
              <w:rPr>
                <w:ins w:id="2737" w:author="Arjan" w:date="2014-01-21T22:22:00Z"/>
                <w:rFonts w:ascii="Arial" w:eastAsia="Times New Roman" w:hAnsi="Arial" w:cs="Arial"/>
                <w:iCs/>
                <w:color w:val="000000"/>
                <w:sz w:val="20"/>
                <w:szCs w:val="20"/>
              </w:rPr>
            </w:pPr>
            <w:ins w:id="2738" w:author="Arjan" w:date="2014-01-21T22:24:00Z">
              <w:r w:rsidRPr="00E45C16">
                <w:rPr>
                  <w:rFonts w:ascii="Arial" w:eastAsia="Times New Roman" w:hAnsi="Arial" w:cs="Arial"/>
                  <w:iCs/>
                  <w:color w:val="000000"/>
                  <w:sz w:val="20"/>
                  <w:szCs w:val="20"/>
                </w:rPr>
                <w:t>Rl Mg Oi</w:t>
              </w:r>
            </w:ins>
          </w:p>
        </w:tc>
      </w:tr>
      <w:tr w:rsidR="00BB0052" w:rsidRPr="008F7B24" w:rsidTr="00BB0052">
        <w:trPr>
          <w:ins w:id="2739" w:author="Arjan" w:date="2014-01-21T22:22:00Z"/>
        </w:trPr>
        <w:tc>
          <w:tcPr>
            <w:tcW w:w="3780" w:type="dxa"/>
            <w:tcBorders>
              <w:top w:val="nil"/>
              <w:left w:val="nil"/>
              <w:bottom w:val="nil"/>
              <w:right w:val="nil"/>
            </w:tcBorders>
          </w:tcPr>
          <w:p w:rsidR="00BB0052" w:rsidRDefault="00BB0052" w:rsidP="006B0CA1">
            <w:pPr>
              <w:autoSpaceDE w:val="0"/>
              <w:autoSpaceDN w:val="0"/>
              <w:adjustRightInd w:val="0"/>
              <w:spacing w:after="0" w:line="240" w:lineRule="auto"/>
              <w:rPr>
                <w:ins w:id="2740" w:author="Arjan" w:date="2014-01-21T22:22:00Z"/>
                <w:rFonts w:ascii="Arial" w:eastAsia="Times New Roman" w:hAnsi="Arial" w:cs="Arial"/>
                <w:b/>
                <w:bCs/>
                <w:color w:val="000000"/>
                <w:sz w:val="20"/>
                <w:szCs w:val="20"/>
              </w:rPr>
            </w:pPr>
          </w:p>
        </w:tc>
        <w:tc>
          <w:tcPr>
            <w:tcW w:w="756" w:type="dxa"/>
            <w:tcBorders>
              <w:top w:val="nil"/>
              <w:left w:val="nil"/>
              <w:bottom w:val="nil"/>
              <w:right w:val="nil"/>
            </w:tcBorders>
          </w:tcPr>
          <w:p w:rsidR="00BB0052" w:rsidRPr="00F2006F" w:rsidRDefault="00BB0052" w:rsidP="006B0CA1">
            <w:pPr>
              <w:autoSpaceDE w:val="0"/>
              <w:autoSpaceDN w:val="0"/>
              <w:adjustRightInd w:val="0"/>
              <w:spacing w:after="0" w:line="240" w:lineRule="auto"/>
              <w:rPr>
                <w:ins w:id="2741" w:author="Arjan" w:date="2014-01-21T22:22:00Z"/>
                <w:rFonts w:ascii="Arial" w:eastAsia="Times New Roman" w:hAnsi="Arial" w:cs="Arial"/>
                <w:i/>
                <w:iCs/>
                <w:color w:val="000000"/>
                <w:sz w:val="20"/>
                <w:szCs w:val="20"/>
              </w:rPr>
            </w:pPr>
          </w:p>
        </w:tc>
        <w:tc>
          <w:tcPr>
            <w:tcW w:w="3261" w:type="dxa"/>
            <w:tcBorders>
              <w:top w:val="nil"/>
              <w:left w:val="nil"/>
              <w:bottom w:val="nil"/>
              <w:right w:val="nil"/>
            </w:tcBorders>
          </w:tcPr>
          <w:p w:rsidR="00BB0052" w:rsidRPr="00E45C16" w:rsidRDefault="009B7235" w:rsidP="009B7235">
            <w:pPr>
              <w:autoSpaceDE w:val="0"/>
              <w:autoSpaceDN w:val="0"/>
              <w:adjustRightInd w:val="0"/>
              <w:spacing w:after="0" w:line="240" w:lineRule="auto"/>
              <w:rPr>
                <w:ins w:id="2742" w:author="Arjan" w:date="2014-01-21T22:22:00Z"/>
                <w:rFonts w:ascii="Arial" w:eastAsia="Times New Roman" w:hAnsi="Arial" w:cs="Arial"/>
                <w:iCs/>
                <w:color w:val="000000"/>
                <w:sz w:val="20"/>
                <w:szCs w:val="20"/>
              </w:rPr>
            </w:pPr>
            <w:ins w:id="2743" w:author="Arjan" w:date="2014-01-21T22:47:00Z">
              <w:r>
                <w:rPr>
                  <w:rFonts w:ascii="Arial" w:eastAsia="Times New Roman" w:hAnsi="Arial" w:cs="Arial"/>
                  <w:iCs/>
                  <w:color w:val="000000"/>
                  <w:sz w:val="20"/>
                  <w:szCs w:val="20"/>
                </w:rPr>
                <w:t xml:space="preserve">Startdatum </w:t>
              </w:r>
            </w:ins>
            <w:ins w:id="2744" w:author="Arjan" w:date="2014-01-21T22:24:00Z">
              <w:r w:rsidR="00E45C16" w:rsidRPr="00E45C16">
                <w:rPr>
                  <w:rFonts w:ascii="Arial" w:eastAsia="Times New Roman" w:hAnsi="Arial" w:cs="Arial"/>
                  <w:iCs/>
                  <w:color w:val="000000"/>
                  <w:sz w:val="20"/>
                  <w:szCs w:val="20"/>
                </w:rPr>
                <w:t>gebruiksrechten</w:t>
              </w:r>
            </w:ins>
          </w:p>
        </w:tc>
        <w:tc>
          <w:tcPr>
            <w:tcW w:w="1563" w:type="dxa"/>
            <w:tcBorders>
              <w:top w:val="nil"/>
              <w:left w:val="nil"/>
              <w:bottom w:val="nil"/>
              <w:right w:val="nil"/>
            </w:tcBorders>
          </w:tcPr>
          <w:p w:rsidR="00BB0052" w:rsidRPr="00E45C16" w:rsidRDefault="00E45C16" w:rsidP="006B0CA1">
            <w:pPr>
              <w:autoSpaceDE w:val="0"/>
              <w:autoSpaceDN w:val="0"/>
              <w:adjustRightInd w:val="0"/>
              <w:spacing w:after="0" w:line="240" w:lineRule="auto"/>
              <w:rPr>
                <w:ins w:id="2745" w:author="Arjan" w:date="2014-01-21T22:22:00Z"/>
                <w:rFonts w:ascii="Arial" w:eastAsia="Times New Roman" w:hAnsi="Arial" w:cs="Arial"/>
                <w:iCs/>
                <w:color w:val="000000"/>
                <w:sz w:val="20"/>
                <w:szCs w:val="20"/>
              </w:rPr>
            </w:pPr>
            <w:ins w:id="2746" w:author="Arjan" w:date="2014-01-21T22:24:00Z">
              <w:r w:rsidRPr="00E45C16">
                <w:rPr>
                  <w:rFonts w:ascii="Arial" w:eastAsia="Times New Roman" w:hAnsi="Arial" w:cs="Arial"/>
                  <w:iCs/>
                  <w:color w:val="000000"/>
                  <w:sz w:val="20"/>
                  <w:szCs w:val="20"/>
                </w:rPr>
                <w:t>Rl Mg Oi</w:t>
              </w:r>
            </w:ins>
          </w:p>
        </w:tc>
      </w:tr>
      <w:tr w:rsidR="009B7235" w:rsidRPr="008F7B24" w:rsidTr="00BB0052">
        <w:trPr>
          <w:ins w:id="2747" w:author="Arjan" w:date="2014-01-21T22:48:00Z"/>
        </w:trPr>
        <w:tc>
          <w:tcPr>
            <w:tcW w:w="3780" w:type="dxa"/>
            <w:tcBorders>
              <w:top w:val="nil"/>
              <w:left w:val="nil"/>
              <w:bottom w:val="nil"/>
              <w:right w:val="nil"/>
            </w:tcBorders>
          </w:tcPr>
          <w:p w:rsidR="009B7235" w:rsidRDefault="009B7235" w:rsidP="006B0CA1">
            <w:pPr>
              <w:autoSpaceDE w:val="0"/>
              <w:autoSpaceDN w:val="0"/>
              <w:adjustRightInd w:val="0"/>
              <w:spacing w:after="0" w:line="240" w:lineRule="auto"/>
              <w:rPr>
                <w:ins w:id="2748" w:author="Arjan" w:date="2014-01-21T22:48:00Z"/>
                <w:rFonts w:ascii="Arial" w:eastAsia="Times New Roman" w:hAnsi="Arial" w:cs="Arial"/>
                <w:b/>
                <w:bCs/>
                <w:color w:val="000000"/>
                <w:sz w:val="20"/>
                <w:szCs w:val="20"/>
              </w:rPr>
            </w:pPr>
          </w:p>
        </w:tc>
        <w:tc>
          <w:tcPr>
            <w:tcW w:w="756" w:type="dxa"/>
            <w:tcBorders>
              <w:top w:val="nil"/>
              <w:left w:val="nil"/>
              <w:bottom w:val="nil"/>
              <w:right w:val="nil"/>
            </w:tcBorders>
          </w:tcPr>
          <w:p w:rsidR="009B7235" w:rsidRPr="00F2006F" w:rsidRDefault="009B7235" w:rsidP="006B0CA1">
            <w:pPr>
              <w:autoSpaceDE w:val="0"/>
              <w:autoSpaceDN w:val="0"/>
              <w:adjustRightInd w:val="0"/>
              <w:spacing w:after="0" w:line="240" w:lineRule="auto"/>
              <w:rPr>
                <w:ins w:id="2749" w:author="Arjan" w:date="2014-01-21T22:48:00Z"/>
                <w:rFonts w:ascii="Arial" w:eastAsia="Times New Roman" w:hAnsi="Arial" w:cs="Arial"/>
                <w:i/>
                <w:iCs/>
                <w:color w:val="000000"/>
                <w:sz w:val="20"/>
                <w:szCs w:val="20"/>
              </w:rPr>
            </w:pPr>
          </w:p>
        </w:tc>
        <w:tc>
          <w:tcPr>
            <w:tcW w:w="3261" w:type="dxa"/>
            <w:tcBorders>
              <w:top w:val="nil"/>
              <w:left w:val="nil"/>
              <w:bottom w:val="nil"/>
              <w:right w:val="nil"/>
            </w:tcBorders>
          </w:tcPr>
          <w:p w:rsidR="009B7235" w:rsidRDefault="009B7235" w:rsidP="009B7235">
            <w:pPr>
              <w:autoSpaceDE w:val="0"/>
              <w:autoSpaceDN w:val="0"/>
              <w:adjustRightInd w:val="0"/>
              <w:spacing w:after="0" w:line="240" w:lineRule="auto"/>
              <w:rPr>
                <w:ins w:id="2750" w:author="Arjan" w:date="2014-01-21T22:48:00Z"/>
                <w:rFonts w:ascii="Arial" w:eastAsia="Times New Roman" w:hAnsi="Arial" w:cs="Arial"/>
                <w:iCs/>
                <w:color w:val="000000"/>
                <w:sz w:val="20"/>
                <w:szCs w:val="20"/>
              </w:rPr>
            </w:pPr>
            <w:ins w:id="2751" w:author="Arjan" w:date="2014-01-21T22:48:00Z">
              <w:r>
                <w:rPr>
                  <w:rFonts w:ascii="Arial" w:eastAsia="Times New Roman" w:hAnsi="Arial" w:cs="Arial"/>
                  <w:iCs/>
                  <w:color w:val="000000"/>
                  <w:sz w:val="20"/>
                  <w:szCs w:val="20"/>
                </w:rPr>
                <w:t xml:space="preserve">Einddatum </w:t>
              </w:r>
              <w:r w:rsidRPr="00E45C16">
                <w:rPr>
                  <w:rFonts w:ascii="Arial" w:eastAsia="Times New Roman" w:hAnsi="Arial" w:cs="Arial"/>
                  <w:iCs/>
                  <w:color w:val="000000"/>
                  <w:sz w:val="20"/>
                  <w:szCs w:val="20"/>
                </w:rPr>
                <w:t>gebruiksrechten</w:t>
              </w:r>
            </w:ins>
          </w:p>
        </w:tc>
        <w:tc>
          <w:tcPr>
            <w:tcW w:w="1563" w:type="dxa"/>
            <w:tcBorders>
              <w:top w:val="nil"/>
              <w:left w:val="nil"/>
              <w:bottom w:val="nil"/>
              <w:right w:val="nil"/>
            </w:tcBorders>
          </w:tcPr>
          <w:p w:rsidR="009B7235" w:rsidRPr="00E45C16" w:rsidRDefault="009B7235" w:rsidP="006B0CA1">
            <w:pPr>
              <w:autoSpaceDE w:val="0"/>
              <w:autoSpaceDN w:val="0"/>
              <w:adjustRightInd w:val="0"/>
              <w:spacing w:after="0" w:line="240" w:lineRule="auto"/>
              <w:rPr>
                <w:ins w:id="2752" w:author="Arjan" w:date="2014-01-21T22:48:00Z"/>
                <w:rFonts w:ascii="Arial" w:eastAsia="Times New Roman" w:hAnsi="Arial" w:cs="Arial"/>
                <w:iCs/>
                <w:color w:val="000000"/>
                <w:sz w:val="20"/>
                <w:szCs w:val="20"/>
              </w:rPr>
            </w:pPr>
            <w:ins w:id="2753" w:author="Arjan" w:date="2014-01-21T22:48:00Z">
              <w:r w:rsidRPr="00E45C16">
                <w:rPr>
                  <w:rFonts w:ascii="Arial" w:eastAsia="Times New Roman" w:hAnsi="Arial" w:cs="Arial"/>
                  <w:iCs/>
                  <w:color w:val="000000"/>
                  <w:sz w:val="20"/>
                  <w:szCs w:val="20"/>
                </w:rPr>
                <w:t>Rl Mg Oi</w:t>
              </w:r>
            </w:ins>
          </w:p>
        </w:tc>
      </w:tr>
      <w:tr w:rsidR="009B7235" w:rsidRPr="008F7B24" w:rsidTr="00BB0052">
        <w:trPr>
          <w:trHeight w:val="230"/>
          <w:ins w:id="2754" w:author="Arjan" w:date="2014-01-21T22:04:00Z"/>
        </w:trPr>
        <w:tc>
          <w:tcPr>
            <w:tcW w:w="3780" w:type="dxa"/>
            <w:tcBorders>
              <w:top w:val="nil"/>
              <w:left w:val="nil"/>
              <w:bottom w:val="nil"/>
              <w:right w:val="nil"/>
            </w:tcBorders>
          </w:tcPr>
          <w:p w:rsidR="009B7235" w:rsidRPr="008F7B24" w:rsidRDefault="009B7235" w:rsidP="006B0CA1">
            <w:pPr>
              <w:autoSpaceDE w:val="0"/>
              <w:autoSpaceDN w:val="0"/>
              <w:adjustRightInd w:val="0"/>
              <w:spacing w:after="0" w:line="240" w:lineRule="auto"/>
              <w:rPr>
                <w:ins w:id="2755"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rsidR="009B7235" w:rsidRPr="008F7B24" w:rsidRDefault="009B7235" w:rsidP="006B0CA1">
            <w:pPr>
              <w:autoSpaceDE w:val="0"/>
              <w:autoSpaceDN w:val="0"/>
              <w:adjustRightInd w:val="0"/>
              <w:spacing w:after="0" w:line="240" w:lineRule="auto"/>
              <w:rPr>
                <w:ins w:id="2756" w:author="Arjan" w:date="2014-01-21T22:04:00Z"/>
                <w:rFonts w:ascii="Arial" w:eastAsia="Times New Roman" w:hAnsi="Arial" w:cs="Arial"/>
                <w:color w:val="000000"/>
                <w:sz w:val="20"/>
                <w:szCs w:val="20"/>
              </w:rPr>
            </w:pPr>
          </w:p>
        </w:tc>
      </w:tr>
      <w:tr w:rsidR="009B7235" w:rsidRPr="008F7B24" w:rsidTr="00BB0052">
        <w:trPr>
          <w:trHeight w:val="215"/>
          <w:ins w:id="2757" w:author="Arjan" w:date="2014-01-21T22:04:00Z"/>
        </w:trPr>
        <w:tc>
          <w:tcPr>
            <w:tcW w:w="3780" w:type="dxa"/>
            <w:tcBorders>
              <w:top w:val="nil"/>
              <w:left w:val="nil"/>
              <w:bottom w:val="nil"/>
              <w:right w:val="nil"/>
            </w:tcBorders>
          </w:tcPr>
          <w:p w:rsidR="009B7235" w:rsidRPr="008F7B24" w:rsidRDefault="009B7235" w:rsidP="006B0CA1">
            <w:pPr>
              <w:autoSpaceDE w:val="0"/>
              <w:autoSpaceDN w:val="0"/>
              <w:adjustRightInd w:val="0"/>
              <w:spacing w:after="0" w:line="240" w:lineRule="auto"/>
              <w:rPr>
                <w:ins w:id="2758" w:author="Arjan" w:date="2014-01-21T22:04:00Z"/>
                <w:rFonts w:ascii="Arial" w:eastAsia="Times New Roman" w:hAnsi="Arial" w:cs="Arial"/>
                <w:color w:val="000000"/>
                <w:sz w:val="20"/>
                <w:szCs w:val="20"/>
              </w:rPr>
            </w:pPr>
            <w:ins w:id="2759" w:author="Arjan" w:date="2014-01-21T22:04:00Z">
              <w:r w:rsidRPr="008F7B24">
                <w:rPr>
                  <w:rFonts w:ascii="Arial" w:eastAsia="Times New Roman" w:hAnsi="Arial" w:cs="Arial"/>
                  <w:b/>
                  <w:bCs/>
                  <w:color w:val="000000"/>
                  <w:sz w:val="20"/>
                  <w:szCs w:val="20"/>
                </w:rPr>
                <w:t>Indicatie materiële historie</w:t>
              </w:r>
            </w:ins>
          </w:p>
        </w:tc>
        <w:tc>
          <w:tcPr>
            <w:tcW w:w="5580" w:type="dxa"/>
            <w:gridSpan w:val="3"/>
            <w:tcBorders>
              <w:top w:val="nil"/>
              <w:left w:val="nil"/>
              <w:bottom w:val="nil"/>
              <w:right w:val="nil"/>
            </w:tcBorders>
          </w:tcPr>
          <w:p w:rsidR="009B7235" w:rsidRPr="008F7B24" w:rsidRDefault="009B7235" w:rsidP="006B0CA1">
            <w:pPr>
              <w:autoSpaceDE w:val="0"/>
              <w:autoSpaceDN w:val="0"/>
              <w:adjustRightInd w:val="0"/>
              <w:spacing w:after="0" w:line="240" w:lineRule="auto"/>
              <w:rPr>
                <w:ins w:id="2760" w:author="Arjan" w:date="2014-01-21T22:04:00Z"/>
                <w:rFonts w:ascii="Arial" w:eastAsia="Times New Roman" w:hAnsi="Arial" w:cs="Arial"/>
                <w:color w:val="000000"/>
                <w:sz w:val="20"/>
                <w:szCs w:val="20"/>
              </w:rPr>
            </w:pPr>
            <w:ins w:id="2761" w:author="Arjan" w:date="2014-01-21T22:24:00Z">
              <w:r>
                <w:rPr>
                  <w:rFonts w:ascii="Arial" w:eastAsia="Times New Roman" w:hAnsi="Arial" w:cs="Arial"/>
                  <w:color w:val="000000"/>
                  <w:sz w:val="20"/>
                  <w:szCs w:val="20"/>
                </w:rPr>
                <w:t>Ja</w:t>
              </w:r>
            </w:ins>
          </w:p>
        </w:tc>
      </w:tr>
      <w:tr w:rsidR="009B7235" w:rsidRPr="008F7B24" w:rsidTr="00BB0052">
        <w:trPr>
          <w:trHeight w:val="230"/>
          <w:ins w:id="2762" w:author="Arjan" w:date="2014-01-21T22:04:00Z"/>
        </w:trPr>
        <w:tc>
          <w:tcPr>
            <w:tcW w:w="3780" w:type="dxa"/>
            <w:tcBorders>
              <w:top w:val="nil"/>
              <w:left w:val="nil"/>
              <w:bottom w:val="nil"/>
              <w:right w:val="nil"/>
            </w:tcBorders>
          </w:tcPr>
          <w:p w:rsidR="009B7235" w:rsidRPr="008F7B24" w:rsidRDefault="009B7235" w:rsidP="006B0CA1">
            <w:pPr>
              <w:autoSpaceDE w:val="0"/>
              <w:autoSpaceDN w:val="0"/>
              <w:adjustRightInd w:val="0"/>
              <w:spacing w:after="0" w:line="240" w:lineRule="auto"/>
              <w:rPr>
                <w:ins w:id="2763"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rsidR="009B7235" w:rsidRPr="008F7B24" w:rsidRDefault="009B7235" w:rsidP="006B0CA1">
            <w:pPr>
              <w:autoSpaceDE w:val="0"/>
              <w:autoSpaceDN w:val="0"/>
              <w:adjustRightInd w:val="0"/>
              <w:spacing w:after="0" w:line="240" w:lineRule="auto"/>
              <w:rPr>
                <w:ins w:id="2764" w:author="Arjan" w:date="2014-01-21T22:04:00Z"/>
                <w:rFonts w:ascii="Arial" w:eastAsia="Times New Roman" w:hAnsi="Arial" w:cs="Arial"/>
                <w:color w:val="000000"/>
                <w:sz w:val="20"/>
                <w:szCs w:val="20"/>
              </w:rPr>
            </w:pPr>
          </w:p>
        </w:tc>
      </w:tr>
      <w:tr w:rsidR="009B7235" w:rsidRPr="008F7B24" w:rsidTr="00BB0052">
        <w:trPr>
          <w:trHeight w:val="230"/>
          <w:ins w:id="2765" w:author="Arjan" w:date="2014-01-21T22:04:00Z"/>
        </w:trPr>
        <w:tc>
          <w:tcPr>
            <w:tcW w:w="3780" w:type="dxa"/>
            <w:tcBorders>
              <w:top w:val="nil"/>
              <w:left w:val="nil"/>
              <w:bottom w:val="nil"/>
              <w:right w:val="nil"/>
            </w:tcBorders>
          </w:tcPr>
          <w:p w:rsidR="009B7235" w:rsidRPr="008F7B24" w:rsidRDefault="009B7235" w:rsidP="006B0CA1">
            <w:pPr>
              <w:autoSpaceDE w:val="0"/>
              <w:autoSpaceDN w:val="0"/>
              <w:adjustRightInd w:val="0"/>
              <w:spacing w:after="0" w:line="240" w:lineRule="auto"/>
              <w:rPr>
                <w:ins w:id="2766" w:author="Arjan" w:date="2014-01-21T22:04:00Z"/>
                <w:rFonts w:ascii="Arial" w:eastAsia="Times New Roman" w:hAnsi="Arial" w:cs="Arial"/>
                <w:color w:val="000000"/>
                <w:sz w:val="20"/>
                <w:szCs w:val="20"/>
              </w:rPr>
            </w:pPr>
            <w:ins w:id="2767" w:author="Arjan" w:date="2014-01-21T22:04:00Z">
              <w:r w:rsidRPr="008F7B24">
                <w:rPr>
                  <w:rFonts w:ascii="Arial" w:eastAsia="Times New Roman" w:hAnsi="Arial" w:cs="Arial"/>
                  <w:b/>
                  <w:bCs/>
                  <w:color w:val="000000"/>
                  <w:sz w:val="20"/>
                  <w:szCs w:val="20"/>
                </w:rPr>
                <w:t>Indicatie formele historie</w:t>
              </w:r>
            </w:ins>
          </w:p>
        </w:tc>
        <w:tc>
          <w:tcPr>
            <w:tcW w:w="5580" w:type="dxa"/>
            <w:gridSpan w:val="3"/>
            <w:tcBorders>
              <w:top w:val="nil"/>
              <w:left w:val="nil"/>
              <w:bottom w:val="nil"/>
              <w:right w:val="nil"/>
            </w:tcBorders>
          </w:tcPr>
          <w:p w:rsidR="009B7235" w:rsidRPr="008F7B24" w:rsidRDefault="009B7235" w:rsidP="006B0CA1">
            <w:pPr>
              <w:autoSpaceDE w:val="0"/>
              <w:autoSpaceDN w:val="0"/>
              <w:adjustRightInd w:val="0"/>
              <w:spacing w:after="0" w:line="240" w:lineRule="auto"/>
              <w:rPr>
                <w:ins w:id="2768" w:author="Arjan" w:date="2014-01-21T22:04:00Z"/>
                <w:rFonts w:ascii="Arial" w:eastAsia="Times New Roman" w:hAnsi="Arial" w:cs="Arial"/>
                <w:color w:val="000000"/>
                <w:sz w:val="20"/>
                <w:szCs w:val="20"/>
              </w:rPr>
            </w:pPr>
            <w:ins w:id="2769" w:author="Arjan" w:date="2014-01-21T22:24:00Z">
              <w:r>
                <w:rPr>
                  <w:rFonts w:ascii="Arial" w:eastAsia="Times New Roman" w:hAnsi="Arial" w:cs="Arial"/>
                  <w:color w:val="000000"/>
                  <w:sz w:val="20"/>
                  <w:szCs w:val="20"/>
                </w:rPr>
                <w:t>Nee</w:t>
              </w:r>
            </w:ins>
          </w:p>
        </w:tc>
      </w:tr>
      <w:tr w:rsidR="009B7235" w:rsidRPr="008F7B24" w:rsidTr="00BB0052">
        <w:trPr>
          <w:trHeight w:val="230"/>
          <w:ins w:id="2770" w:author="Arjan" w:date="2014-01-21T22:04:00Z"/>
        </w:trPr>
        <w:tc>
          <w:tcPr>
            <w:tcW w:w="3780" w:type="dxa"/>
            <w:tcBorders>
              <w:top w:val="nil"/>
              <w:left w:val="nil"/>
              <w:bottom w:val="nil"/>
              <w:right w:val="nil"/>
            </w:tcBorders>
          </w:tcPr>
          <w:p w:rsidR="009B7235" w:rsidRPr="008F7B24" w:rsidRDefault="009B7235" w:rsidP="006B0CA1">
            <w:pPr>
              <w:autoSpaceDE w:val="0"/>
              <w:autoSpaceDN w:val="0"/>
              <w:adjustRightInd w:val="0"/>
              <w:spacing w:after="0" w:line="240" w:lineRule="auto"/>
              <w:rPr>
                <w:ins w:id="2771"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rsidR="009B7235" w:rsidRPr="008F7B24" w:rsidRDefault="009B7235" w:rsidP="006B0CA1">
            <w:pPr>
              <w:autoSpaceDE w:val="0"/>
              <w:autoSpaceDN w:val="0"/>
              <w:adjustRightInd w:val="0"/>
              <w:spacing w:after="0" w:line="240" w:lineRule="auto"/>
              <w:rPr>
                <w:ins w:id="2772" w:author="Arjan" w:date="2014-01-21T22:04:00Z"/>
                <w:rFonts w:ascii="Arial" w:eastAsia="Times New Roman" w:hAnsi="Arial" w:cs="Arial"/>
                <w:color w:val="000000"/>
                <w:sz w:val="20"/>
                <w:szCs w:val="20"/>
              </w:rPr>
            </w:pPr>
          </w:p>
        </w:tc>
      </w:tr>
      <w:tr w:rsidR="009B7235" w:rsidRPr="008F7B24" w:rsidTr="00BB0052">
        <w:trPr>
          <w:trHeight w:val="230"/>
          <w:ins w:id="2773" w:author="Arjan" w:date="2014-01-21T22:04:00Z"/>
        </w:trPr>
        <w:tc>
          <w:tcPr>
            <w:tcW w:w="3780" w:type="dxa"/>
            <w:tcBorders>
              <w:top w:val="nil"/>
              <w:left w:val="nil"/>
              <w:bottom w:val="nil"/>
              <w:right w:val="nil"/>
            </w:tcBorders>
          </w:tcPr>
          <w:p w:rsidR="009B7235" w:rsidRPr="008F7B24" w:rsidRDefault="009B7235" w:rsidP="006B0CA1">
            <w:pPr>
              <w:autoSpaceDE w:val="0"/>
              <w:autoSpaceDN w:val="0"/>
              <w:adjustRightInd w:val="0"/>
              <w:spacing w:after="0" w:line="240" w:lineRule="auto"/>
              <w:rPr>
                <w:ins w:id="2774" w:author="Arjan" w:date="2014-01-21T22:04:00Z"/>
                <w:rFonts w:ascii="Arial" w:eastAsia="Times New Roman" w:hAnsi="Arial" w:cs="Arial"/>
                <w:color w:val="000000"/>
                <w:sz w:val="20"/>
                <w:szCs w:val="20"/>
              </w:rPr>
            </w:pPr>
            <w:ins w:id="2775" w:author="Arjan" w:date="2014-01-21T22:04:00Z">
              <w:r w:rsidRPr="008F7B24">
                <w:rPr>
                  <w:rFonts w:ascii="Arial" w:eastAsia="Times New Roman" w:hAnsi="Arial" w:cs="Arial"/>
                  <w:b/>
                  <w:bCs/>
                  <w:color w:val="000000"/>
                  <w:sz w:val="20"/>
                  <w:szCs w:val="20"/>
                </w:rPr>
                <w:t>Aanduiding brondocument</w:t>
              </w:r>
            </w:ins>
          </w:p>
        </w:tc>
        <w:tc>
          <w:tcPr>
            <w:tcW w:w="5580" w:type="dxa"/>
            <w:gridSpan w:val="3"/>
            <w:tcBorders>
              <w:top w:val="nil"/>
              <w:left w:val="nil"/>
              <w:bottom w:val="nil"/>
              <w:right w:val="nil"/>
            </w:tcBorders>
          </w:tcPr>
          <w:p w:rsidR="009B7235" w:rsidRPr="008F7B24" w:rsidRDefault="009B7235" w:rsidP="006B0CA1">
            <w:pPr>
              <w:autoSpaceDE w:val="0"/>
              <w:autoSpaceDN w:val="0"/>
              <w:adjustRightInd w:val="0"/>
              <w:spacing w:after="0" w:line="240" w:lineRule="auto"/>
              <w:rPr>
                <w:ins w:id="2776" w:author="Arjan" w:date="2014-01-21T22:04:00Z"/>
                <w:rFonts w:ascii="Arial" w:eastAsia="Times New Roman" w:hAnsi="Arial" w:cs="Arial"/>
                <w:color w:val="000000"/>
                <w:sz w:val="20"/>
                <w:szCs w:val="20"/>
              </w:rPr>
            </w:pPr>
            <w:ins w:id="2777" w:author="Arjan" w:date="2014-01-21T22:24:00Z">
              <w:r>
                <w:rPr>
                  <w:rFonts w:ascii="Arial" w:eastAsia="Times New Roman" w:hAnsi="Arial" w:cs="Arial"/>
                  <w:color w:val="000000"/>
                  <w:sz w:val="20"/>
                  <w:szCs w:val="20"/>
                </w:rPr>
                <w:t>Nee</w:t>
              </w:r>
            </w:ins>
          </w:p>
        </w:tc>
      </w:tr>
      <w:tr w:rsidR="009B7235" w:rsidRPr="008F7B24" w:rsidTr="00BB0052">
        <w:trPr>
          <w:trHeight w:val="230"/>
          <w:ins w:id="2778" w:author="Arjan" w:date="2014-01-21T22:04:00Z"/>
        </w:trPr>
        <w:tc>
          <w:tcPr>
            <w:tcW w:w="3780" w:type="dxa"/>
            <w:tcBorders>
              <w:top w:val="nil"/>
              <w:left w:val="nil"/>
              <w:bottom w:val="nil"/>
              <w:right w:val="nil"/>
            </w:tcBorders>
          </w:tcPr>
          <w:p w:rsidR="009B7235" w:rsidRPr="008F7B24" w:rsidRDefault="009B7235" w:rsidP="006B0CA1">
            <w:pPr>
              <w:autoSpaceDE w:val="0"/>
              <w:autoSpaceDN w:val="0"/>
              <w:adjustRightInd w:val="0"/>
              <w:spacing w:after="0" w:line="240" w:lineRule="auto"/>
              <w:rPr>
                <w:ins w:id="2779"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rsidR="009B7235" w:rsidRPr="008F7B24" w:rsidRDefault="009B7235" w:rsidP="006B0CA1">
            <w:pPr>
              <w:autoSpaceDE w:val="0"/>
              <w:autoSpaceDN w:val="0"/>
              <w:adjustRightInd w:val="0"/>
              <w:spacing w:after="0" w:line="240" w:lineRule="auto"/>
              <w:rPr>
                <w:ins w:id="2780" w:author="Arjan" w:date="2014-01-21T22:04:00Z"/>
                <w:rFonts w:ascii="Arial" w:eastAsia="Times New Roman" w:hAnsi="Arial" w:cs="Arial"/>
                <w:color w:val="000000"/>
                <w:sz w:val="20"/>
                <w:szCs w:val="20"/>
              </w:rPr>
            </w:pPr>
          </w:p>
        </w:tc>
      </w:tr>
      <w:tr w:rsidR="009B7235" w:rsidRPr="008F7B24" w:rsidTr="00BB0052">
        <w:trPr>
          <w:trHeight w:val="230"/>
          <w:ins w:id="2781" w:author="Arjan" w:date="2014-01-21T22:04:00Z"/>
        </w:trPr>
        <w:tc>
          <w:tcPr>
            <w:tcW w:w="3780" w:type="dxa"/>
            <w:tcBorders>
              <w:top w:val="nil"/>
              <w:left w:val="nil"/>
              <w:bottom w:val="nil"/>
              <w:right w:val="nil"/>
            </w:tcBorders>
          </w:tcPr>
          <w:p w:rsidR="009B7235" w:rsidRPr="008F7B24" w:rsidRDefault="009B7235" w:rsidP="006B0CA1">
            <w:pPr>
              <w:autoSpaceDE w:val="0"/>
              <w:autoSpaceDN w:val="0"/>
              <w:adjustRightInd w:val="0"/>
              <w:spacing w:after="0" w:line="240" w:lineRule="auto"/>
              <w:rPr>
                <w:ins w:id="2782" w:author="Arjan" w:date="2014-01-21T22:04:00Z"/>
                <w:rFonts w:ascii="Arial" w:eastAsia="Times New Roman" w:hAnsi="Arial" w:cs="Arial"/>
                <w:color w:val="000000"/>
                <w:sz w:val="20"/>
                <w:szCs w:val="20"/>
              </w:rPr>
            </w:pPr>
            <w:ins w:id="2783" w:author="Arjan" w:date="2014-01-21T22:04:00Z">
              <w:r w:rsidRPr="008F7B24">
                <w:rPr>
                  <w:rFonts w:ascii="Arial" w:eastAsia="Times New Roman" w:hAnsi="Arial" w:cs="Arial"/>
                  <w:b/>
                  <w:bCs/>
                  <w:color w:val="000000"/>
                  <w:sz w:val="20"/>
                  <w:szCs w:val="20"/>
                </w:rPr>
                <w:t>Indicatie in onderzoek</w:t>
              </w:r>
            </w:ins>
          </w:p>
        </w:tc>
        <w:tc>
          <w:tcPr>
            <w:tcW w:w="5580" w:type="dxa"/>
            <w:gridSpan w:val="3"/>
            <w:tcBorders>
              <w:top w:val="nil"/>
              <w:left w:val="nil"/>
              <w:bottom w:val="nil"/>
              <w:right w:val="nil"/>
            </w:tcBorders>
          </w:tcPr>
          <w:p w:rsidR="009B7235" w:rsidRPr="008F7B24" w:rsidRDefault="009B7235" w:rsidP="006B0CA1">
            <w:pPr>
              <w:autoSpaceDE w:val="0"/>
              <w:autoSpaceDN w:val="0"/>
              <w:adjustRightInd w:val="0"/>
              <w:spacing w:after="0" w:line="240" w:lineRule="auto"/>
              <w:rPr>
                <w:ins w:id="2784" w:author="Arjan" w:date="2014-01-21T22:04:00Z"/>
                <w:rFonts w:ascii="Arial" w:eastAsia="Times New Roman" w:hAnsi="Arial" w:cs="Arial"/>
                <w:color w:val="000000"/>
                <w:sz w:val="20"/>
                <w:szCs w:val="20"/>
              </w:rPr>
            </w:pPr>
            <w:ins w:id="2785" w:author="Arjan" w:date="2014-01-21T22:24:00Z">
              <w:r>
                <w:rPr>
                  <w:rFonts w:ascii="Arial" w:eastAsia="Times New Roman" w:hAnsi="Arial" w:cs="Arial"/>
                  <w:color w:val="000000"/>
                  <w:sz w:val="20"/>
                  <w:szCs w:val="20"/>
                </w:rPr>
                <w:t>Nee</w:t>
              </w:r>
            </w:ins>
          </w:p>
        </w:tc>
      </w:tr>
      <w:tr w:rsidR="009B7235" w:rsidRPr="008F7B24" w:rsidTr="00BB0052">
        <w:trPr>
          <w:trHeight w:val="230"/>
          <w:ins w:id="2786" w:author="Arjan" w:date="2014-01-21T22:04:00Z"/>
        </w:trPr>
        <w:tc>
          <w:tcPr>
            <w:tcW w:w="3780" w:type="dxa"/>
            <w:tcBorders>
              <w:top w:val="nil"/>
              <w:left w:val="nil"/>
              <w:bottom w:val="nil"/>
              <w:right w:val="nil"/>
            </w:tcBorders>
          </w:tcPr>
          <w:p w:rsidR="009B7235" w:rsidRPr="008F7B24" w:rsidRDefault="009B7235" w:rsidP="006B0CA1">
            <w:pPr>
              <w:autoSpaceDE w:val="0"/>
              <w:autoSpaceDN w:val="0"/>
              <w:adjustRightInd w:val="0"/>
              <w:spacing w:after="0" w:line="240" w:lineRule="auto"/>
              <w:rPr>
                <w:ins w:id="2787"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rsidR="009B7235" w:rsidRPr="008F7B24" w:rsidRDefault="009B7235" w:rsidP="006B0CA1">
            <w:pPr>
              <w:autoSpaceDE w:val="0"/>
              <w:autoSpaceDN w:val="0"/>
              <w:adjustRightInd w:val="0"/>
              <w:spacing w:after="0" w:line="240" w:lineRule="auto"/>
              <w:rPr>
                <w:ins w:id="2788" w:author="Arjan" w:date="2014-01-21T22:04:00Z"/>
                <w:rFonts w:ascii="Arial" w:eastAsia="Times New Roman" w:hAnsi="Arial" w:cs="Arial"/>
                <w:color w:val="000000"/>
                <w:sz w:val="20"/>
                <w:szCs w:val="20"/>
              </w:rPr>
            </w:pPr>
          </w:p>
        </w:tc>
      </w:tr>
      <w:tr w:rsidR="009B7235" w:rsidRPr="008F7B24" w:rsidTr="00BB0052">
        <w:trPr>
          <w:trHeight w:val="411"/>
          <w:ins w:id="2789" w:author="Arjan" w:date="2014-01-21T22:04:00Z"/>
        </w:trPr>
        <w:tc>
          <w:tcPr>
            <w:tcW w:w="3780" w:type="dxa"/>
            <w:tcBorders>
              <w:top w:val="nil"/>
              <w:left w:val="nil"/>
              <w:bottom w:val="nil"/>
              <w:right w:val="nil"/>
            </w:tcBorders>
          </w:tcPr>
          <w:p w:rsidR="009B7235" w:rsidRPr="008F7B24" w:rsidRDefault="009B7235" w:rsidP="006B0CA1">
            <w:pPr>
              <w:autoSpaceDE w:val="0"/>
              <w:autoSpaceDN w:val="0"/>
              <w:adjustRightInd w:val="0"/>
              <w:spacing w:after="0" w:line="240" w:lineRule="auto"/>
              <w:rPr>
                <w:ins w:id="2790" w:author="Arjan" w:date="2014-01-21T22:04:00Z"/>
                <w:rFonts w:ascii="Arial" w:eastAsia="Times New Roman" w:hAnsi="Arial" w:cs="Arial"/>
                <w:color w:val="000000"/>
                <w:sz w:val="20"/>
                <w:szCs w:val="20"/>
              </w:rPr>
            </w:pPr>
            <w:ins w:id="2791" w:author="Arjan" w:date="2014-01-21T22:04:00Z">
              <w:r w:rsidRPr="008F7B24">
                <w:rPr>
                  <w:rFonts w:ascii="Arial" w:eastAsia="Times New Roman" w:hAnsi="Arial" w:cs="Arial"/>
                  <w:b/>
                  <w:bCs/>
                  <w:color w:val="000000"/>
                  <w:sz w:val="20"/>
                  <w:szCs w:val="20"/>
                </w:rPr>
                <w:t>Aanduiding strijdigheid/nietigheid</w:t>
              </w:r>
            </w:ins>
          </w:p>
        </w:tc>
        <w:tc>
          <w:tcPr>
            <w:tcW w:w="5580" w:type="dxa"/>
            <w:gridSpan w:val="3"/>
            <w:tcBorders>
              <w:top w:val="nil"/>
              <w:left w:val="nil"/>
              <w:bottom w:val="nil"/>
              <w:right w:val="nil"/>
            </w:tcBorders>
          </w:tcPr>
          <w:p w:rsidR="009B7235" w:rsidRPr="008F7B24" w:rsidRDefault="009B7235" w:rsidP="006B0CA1">
            <w:pPr>
              <w:autoSpaceDE w:val="0"/>
              <w:autoSpaceDN w:val="0"/>
              <w:adjustRightInd w:val="0"/>
              <w:spacing w:after="0" w:line="240" w:lineRule="auto"/>
              <w:rPr>
                <w:ins w:id="2792" w:author="Arjan" w:date="2014-01-21T22:04:00Z"/>
                <w:rFonts w:ascii="Arial" w:eastAsia="Times New Roman" w:hAnsi="Arial" w:cs="Arial"/>
                <w:color w:val="000000"/>
                <w:sz w:val="20"/>
                <w:szCs w:val="20"/>
              </w:rPr>
            </w:pPr>
            <w:ins w:id="2793" w:author="Arjan" w:date="2014-01-21T22:25:00Z">
              <w:r>
                <w:rPr>
                  <w:rFonts w:ascii="Arial" w:eastAsia="Times New Roman" w:hAnsi="Arial" w:cs="Arial"/>
                  <w:color w:val="000000"/>
                  <w:sz w:val="20"/>
                  <w:szCs w:val="20"/>
                </w:rPr>
                <w:t>Nee</w:t>
              </w:r>
            </w:ins>
          </w:p>
        </w:tc>
      </w:tr>
      <w:tr w:rsidR="009B7235" w:rsidRPr="008F7B24" w:rsidTr="00BB0052">
        <w:trPr>
          <w:trHeight w:val="245"/>
          <w:ins w:id="2794" w:author="Arjan" w:date="2014-01-21T22:04:00Z"/>
        </w:trPr>
        <w:tc>
          <w:tcPr>
            <w:tcW w:w="3780" w:type="dxa"/>
            <w:tcBorders>
              <w:top w:val="nil"/>
              <w:left w:val="nil"/>
              <w:bottom w:val="nil"/>
              <w:right w:val="nil"/>
            </w:tcBorders>
          </w:tcPr>
          <w:p w:rsidR="009B7235" w:rsidRPr="008F7B24" w:rsidRDefault="009B7235" w:rsidP="006B0CA1">
            <w:pPr>
              <w:autoSpaceDE w:val="0"/>
              <w:autoSpaceDN w:val="0"/>
              <w:adjustRightInd w:val="0"/>
              <w:spacing w:after="0" w:line="240" w:lineRule="auto"/>
              <w:rPr>
                <w:ins w:id="2795"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rsidR="009B7235" w:rsidRPr="008F7B24" w:rsidRDefault="009B7235" w:rsidP="006B0CA1">
            <w:pPr>
              <w:autoSpaceDE w:val="0"/>
              <w:autoSpaceDN w:val="0"/>
              <w:adjustRightInd w:val="0"/>
              <w:spacing w:after="0" w:line="240" w:lineRule="auto"/>
              <w:rPr>
                <w:ins w:id="2796" w:author="Arjan" w:date="2014-01-21T22:04:00Z"/>
                <w:rFonts w:ascii="Arial" w:eastAsia="Times New Roman" w:hAnsi="Arial" w:cs="Arial"/>
                <w:color w:val="000000"/>
                <w:sz w:val="20"/>
                <w:szCs w:val="20"/>
              </w:rPr>
            </w:pPr>
          </w:p>
        </w:tc>
      </w:tr>
      <w:tr w:rsidR="009B7235" w:rsidRPr="008F7B24" w:rsidTr="00BB0052">
        <w:trPr>
          <w:trHeight w:val="230"/>
          <w:ins w:id="2797" w:author="Arjan" w:date="2014-01-21T22:04:00Z"/>
        </w:trPr>
        <w:tc>
          <w:tcPr>
            <w:tcW w:w="3780" w:type="dxa"/>
            <w:tcBorders>
              <w:top w:val="nil"/>
              <w:left w:val="nil"/>
              <w:bottom w:val="nil"/>
              <w:right w:val="nil"/>
            </w:tcBorders>
          </w:tcPr>
          <w:p w:rsidR="009B7235" w:rsidRPr="008F7B24" w:rsidRDefault="009B7235" w:rsidP="006B0CA1">
            <w:pPr>
              <w:autoSpaceDE w:val="0"/>
              <w:autoSpaceDN w:val="0"/>
              <w:adjustRightInd w:val="0"/>
              <w:spacing w:after="0" w:line="240" w:lineRule="auto"/>
              <w:rPr>
                <w:ins w:id="2798" w:author="Arjan" w:date="2014-01-21T22:04:00Z"/>
                <w:rFonts w:ascii="Arial" w:eastAsia="Times New Roman" w:hAnsi="Arial" w:cs="Arial"/>
                <w:color w:val="000000"/>
                <w:sz w:val="20"/>
                <w:szCs w:val="20"/>
              </w:rPr>
            </w:pPr>
            <w:ins w:id="2799" w:author="Arjan" w:date="2014-01-21T22:04:00Z">
              <w:r w:rsidRPr="008F7B24">
                <w:rPr>
                  <w:rFonts w:ascii="Arial" w:eastAsia="Times New Roman" w:hAnsi="Arial" w:cs="Arial"/>
                  <w:b/>
                  <w:bCs/>
                  <w:color w:val="000000"/>
                  <w:sz w:val="20"/>
                  <w:szCs w:val="20"/>
                </w:rPr>
                <w:t>Indicatie kardinaliteit</w:t>
              </w:r>
            </w:ins>
          </w:p>
        </w:tc>
        <w:tc>
          <w:tcPr>
            <w:tcW w:w="5580" w:type="dxa"/>
            <w:gridSpan w:val="3"/>
            <w:tcBorders>
              <w:top w:val="nil"/>
              <w:left w:val="nil"/>
              <w:bottom w:val="nil"/>
              <w:right w:val="nil"/>
            </w:tcBorders>
          </w:tcPr>
          <w:p w:rsidR="009B7235" w:rsidRPr="008F7B24" w:rsidRDefault="009B7235" w:rsidP="006B0CA1">
            <w:pPr>
              <w:autoSpaceDE w:val="0"/>
              <w:autoSpaceDN w:val="0"/>
              <w:adjustRightInd w:val="0"/>
              <w:spacing w:after="0" w:line="240" w:lineRule="auto"/>
              <w:rPr>
                <w:ins w:id="2800" w:author="Arjan" w:date="2014-01-21T22:04:00Z"/>
                <w:rFonts w:ascii="Arial" w:eastAsia="Times New Roman" w:hAnsi="Arial" w:cs="Arial"/>
                <w:color w:val="000000"/>
                <w:sz w:val="20"/>
                <w:szCs w:val="20"/>
              </w:rPr>
            </w:pPr>
            <w:ins w:id="2801" w:author="Arjan" w:date="2014-01-21T22:25:00Z">
              <w:r>
                <w:rPr>
                  <w:rFonts w:ascii="Arial" w:eastAsia="Times New Roman" w:hAnsi="Arial" w:cs="Arial"/>
                  <w:color w:val="000000"/>
                  <w:sz w:val="20"/>
                  <w:szCs w:val="20"/>
                </w:rPr>
                <w:t>0 - 1</w:t>
              </w:r>
            </w:ins>
          </w:p>
        </w:tc>
      </w:tr>
      <w:tr w:rsidR="009B7235" w:rsidRPr="008F7B24" w:rsidTr="00BB0052">
        <w:trPr>
          <w:trHeight w:val="230"/>
          <w:ins w:id="2802" w:author="Arjan" w:date="2014-01-21T22:04:00Z"/>
        </w:trPr>
        <w:tc>
          <w:tcPr>
            <w:tcW w:w="3780" w:type="dxa"/>
            <w:tcBorders>
              <w:top w:val="nil"/>
              <w:left w:val="nil"/>
              <w:bottom w:val="nil"/>
              <w:right w:val="nil"/>
            </w:tcBorders>
          </w:tcPr>
          <w:p w:rsidR="009B7235" w:rsidRPr="008F7B24" w:rsidRDefault="009B7235" w:rsidP="006B0CA1">
            <w:pPr>
              <w:autoSpaceDE w:val="0"/>
              <w:autoSpaceDN w:val="0"/>
              <w:adjustRightInd w:val="0"/>
              <w:spacing w:after="0" w:line="240" w:lineRule="auto"/>
              <w:rPr>
                <w:ins w:id="2803"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rsidR="009B7235" w:rsidRPr="008F7B24" w:rsidRDefault="009B7235" w:rsidP="006B0CA1">
            <w:pPr>
              <w:autoSpaceDE w:val="0"/>
              <w:autoSpaceDN w:val="0"/>
              <w:adjustRightInd w:val="0"/>
              <w:spacing w:after="0" w:line="240" w:lineRule="auto"/>
              <w:rPr>
                <w:ins w:id="2804" w:author="Arjan" w:date="2014-01-21T22:04:00Z"/>
                <w:rFonts w:ascii="Arial" w:eastAsia="Times New Roman" w:hAnsi="Arial" w:cs="Arial"/>
                <w:color w:val="000000"/>
                <w:sz w:val="20"/>
                <w:szCs w:val="20"/>
              </w:rPr>
            </w:pPr>
          </w:p>
        </w:tc>
      </w:tr>
      <w:tr w:rsidR="009B7235" w:rsidRPr="008F7B24" w:rsidTr="00BB0052">
        <w:trPr>
          <w:trHeight w:val="230"/>
          <w:ins w:id="2805" w:author="Arjan" w:date="2014-01-21T22:04:00Z"/>
        </w:trPr>
        <w:tc>
          <w:tcPr>
            <w:tcW w:w="3780" w:type="dxa"/>
            <w:tcBorders>
              <w:top w:val="nil"/>
              <w:left w:val="nil"/>
              <w:bottom w:val="nil"/>
              <w:right w:val="nil"/>
            </w:tcBorders>
          </w:tcPr>
          <w:p w:rsidR="009B7235" w:rsidRPr="008F7B24" w:rsidRDefault="009B7235" w:rsidP="006B0CA1">
            <w:pPr>
              <w:autoSpaceDE w:val="0"/>
              <w:autoSpaceDN w:val="0"/>
              <w:adjustRightInd w:val="0"/>
              <w:spacing w:after="0" w:line="240" w:lineRule="auto"/>
              <w:rPr>
                <w:ins w:id="2806" w:author="Arjan" w:date="2014-01-21T22:04:00Z"/>
                <w:rFonts w:ascii="Arial" w:eastAsia="Times New Roman" w:hAnsi="Arial" w:cs="Arial"/>
                <w:color w:val="000000"/>
                <w:sz w:val="20"/>
                <w:szCs w:val="20"/>
              </w:rPr>
            </w:pPr>
            <w:ins w:id="2807" w:author="Arjan" w:date="2014-01-21T22:04:00Z">
              <w:r w:rsidRPr="008F7B24">
                <w:rPr>
                  <w:rFonts w:ascii="Arial" w:eastAsia="Times New Roman" w:hAnsi="Arial" w:cs="Arial"/>
                  <w:b/>
                  <w:bCs/>
                  <w:color w:val="000000"/>
                  <w:sz w:val="20"/>
                  <w:szCs w:val="20"/>
                </w:rPr>
                <w:t>Indicatie authentiek</w:t>
              </w:r>
            </w:ins>
          </w:p>
        </w:tc>
        <w:tc>
          <w:tcPr>
            <w:tcW w:w="5580" w:type="dxa"/>
            <w:gridSpan w:val="3"/>
            <w:tcBorders>
              <w:top w:val="nil"/>
              <w:left w:val="nil"/>
              <w:bottom w:val="nil"/>
              <w:right w:val="nil"/>
            </w:tcBorders>
          </w:tcPr>
          <w:p w:rsidR="009B7235" w:rsidRPr="008F7B24" w:rsidRDefault="009B7235" w:rsidP="006B0CA1">
            <w:pPr>
              <w:autoSpaceDE w:val="0"/>
              <w:autoSpaceDN w:val="0"/>
              <w:adjustRightInd w:val="0"/>
              <w:spacing w:after="0" w:line="240" w:lineRule="auto"/>
              <w:rPr>
                <w:ins w:id="2808" w:author="Arjan" w:date="2014-01-21T22:04:00Z"/>
                <w:rFonts w:ascii="Arial" w:eastAsia="Times New Roman" w:hAnsi="Arial" w:cs="Arial"/>
                <w:color w:val="000000"/>
                <w:sz w:val="20"/>
                <w:szCs w:val="20"/>
              </w:rPr>
            </w:pPr>
            <w:ins w:id="2809" w:author="Arjan" w:date="2014-01-21T22:25:00Z">
              <w:r>
                <w:rPr>
                  <w:rFonts w:ascii="Arial" w:eastAsia="Times New Roman" w:hAnsi="Arial" w:cs="Arial"/>
                  <w:color w:val="000000"/>
                  <w:sz w:val="20"/>
                  <w:szCs w:val="20"/>
                </w:rPr>
                <w:t>Gemeentelijk basisgegeven</w:t>
              </w:r>
            </w:ins>
          </w:p>
        </w:tc>
      </w:tr>
      <w:tr w:rsidR="009B7235" w:rsidRPr="008F7B24" w:rsidTr="00BB0052">
        <w:trPr>
          <w:trHeight w:val="230"/>
          <w:ins w:id="2810" w:author="Arjan" w:date="2014-01-21T22:04:00Z"/>
        </w:trPr>
        <w:tc>
          <w:tcPr>
            <w:tcW w:w="3780" w:type="dxa"/>
            <w:tcBorders>
              <w:top w:val="nil"/>
              <w:left w:val="nil"/>
              <w:right w:val="nil"/>
            </w:tcBorders>
          </w:tcPr>
          <w:p w:rsidR="009B7235" w:rsidRPr="008F7B24" w:rsidRDefault="009B7235" w:rsidP="006B0CA1">
            <w:pPr>
              <w:autoSpaceDE w:val="0"/>
              <w:autoSpaceDN w:val="0"/>
              <w:adjustRightInd w:val="0"/>
              <w:spacing w:after="0" w:line="240" w:lineRule="auto"/>
              <w:rPr>
                <w:ins w:id="2811" w:author="Arjan" w:date="2014-01-21T22:04:00Z"/>
                <w:rFonts w:ascii="Arial" w:eastAsia="Times New Roman" w:hAnsi="Arial" w:cs="Arial"/>
                <w:b/>
                <w:bCs/>
                <w:color w:val="000000"/>
                <w:sz w:val="20"/>
                <w:szCs w:val="20"/>
              </w:rPr>
            </w:pPr>
          </w:p>
        </w:tc>
        <w:tc>
          <w:tcPr>
            <w:tcW w:w="5580" w:type="dxa"/>
            <w:gridSpan w:val="3"/>
            <w:tcBorders>
              <w:top w:val="nil"/>
              <w:left w:val="nil"/>
              <w:right w:val="nil"/>
            </w:tcBorders>
          </w:tcPr>
          <w:p w:rsidR="009B7235" w:rsidRPr="008F7B24" w:rsidRDefault="009B7235" w:rsidP="006B0CA1">
            <w:pPr>
              <w:autoSpaceDE w:val="0"/>
              <w:autoSpaceDN w:val="0"/>
              <w:adjustRightInd w:val="0"/>
              <w:spacing w:after="0" w:line="240" w:lineRule="auto"/>
              <w:rPr>
                <w:ins w:id="2812" w:author="Arjan" w:date="2014-01-21T22:04:00Z"/>
                <w:rFonts w:ascii="Arial" w:eastAsia="Times New Roman" w:hAnsi="Arial" w:cs="Arial"/>
                <w:color w:val="000000"/>
                <w:sz w:val="20"/>
                <w:szCs w:val="20"/>
              </w:rPr>
            </w:pPr>
          </w:p>
        </w:tc>
      </w:tr>
      <w:tr w:rsidR="009B7235" w:rsidRPr="008F7B24" w:rsidTr="00BB0052">
        <w:trPr>
          <w:trHeight w:val="230"/>
          <w:ins w:id="2813" w:author="Arjan" w:date="2014-01-21T22:04:00Z"/>
        </w:trPr>
        <w:tc>
          <w:tcPr>
            <w:tcW w:w="3780" w:type="dxa"/>
            <w:tcBorders>
              <w:top w:val="nil"/>
              <w:left w:val="nil"/>
              <w:bottom w:val="single" w:sz="4" w:space="0" w:color="auto"/>
              <w:right w:val="nil"/>
            </w:tcBorders>
          </w:tcPr>
          <w:p w:rsidR="009B7235" w:rsidRPr="008F7B24" w:rsidRDefault="009B7235" w:rsidP="006B0CA1">
            <w:pPr>
              <w:autoSpaceDE w:val="0"/>
              <w:autoSpaceDN w:val="0"/>
              <w:adjustRightInd w:val="0"/>
              <w:spacing w:after="0" w:line="240" w:lineRule="auto"/>
              <w:rPr>
                <w:ins w:id="2814" w:author="Arjan" w:date="2014-01-21T22:04:00Z"/>
                <w:rFonts w:ascii="Arial" w:eastAsia="Times New Roman" w:hAnsi="Arial" w:cs="Arial"/>
                <w:b/>
                <w:bCs/>
                <w:color w:val="000000"/>
                <w:sz w:val="20"/>
                <w:szCs w:val="20"/>
              </w:rPr>
            </w:pPr>
            <w:ins w:id="2815" w:author="Arjan" w:date="2014-01-21T22:04:00Z">
              <w:r w:rsidRPr="008F7B24">
                <w:rPr>
                  <w:rFonts w:ascii="Arial" w:eastAsia="Times New Roman" w:hAnsi="Arial" w:cs="Arial"/>
                  <w:b/>
                  <w:bCs/>
                  <w:color w:val="000000"/>
                  <w:sz w:val="20"/>
                  <w:szCs w:val="20"/>
                </w:rPr>
                <w:t>Regels attribuutsoort</w:t>
              </w:r>
            </w:ins>
          </w:p>
        </w:tc>
        <w:tc>
          <w:tcPr>
            <w:tcW w:w="5580" w:type="dxa"/>
            <w:gridSpan w:val="3"/>
            <w:tcBorders>
              <w:top w:val="nil"/>
              <w:left w:val="nil"/>
              <w:bottom w:val="single" w:sz="4" w:space="0" w:color="auto"/>
              <w:right w:val="nil"/>
            </w:tcBorders>
          </w:tcPr>
          <w:p w:rsidR="009B7235" w:rsidRPr="008F7B24" w:rsidRDefault="009B7235" w:rsidP="006B0CA1">
            <w:pPr>
              <w:autoSpaceDE w:val="0"/>
              <w:autoSpaceDN w:val="0"/>
              <w:adjustRightInd w:val="0"/>
              <w:spacing w:after="0" w:line="240" w:lineRule="auto"/>
              <w:rPr>
                <w:ins w:id="2816" w:author="Arjan" w:date="2014-01-21T22:04:00Z"/>
                <w:rFonts w:ascii="Arial" w:eastAsia="Times New Roman" w:hAnsi="Arial" w:cs="Arial"/>
                <w:color w:val="000000"/>
                <w:sz w:val="20"/>
                <w:szCs w:val="20"/>
              </w:rPr>
            </w:pPr>
            <w:ins w:id="2817" w:author="Arjan" w:date="2014-01-21T22:25:00Z">
              <w:r w:rsidRPr="00DD0F4F">
                <w:rPr>
                  <w:rFonts w:ascii="Arial" w:eastAsia="Times New Roman" w:hAnsi="Arial" w:cs="Arial"/>
                  <w:color w:val="000000"/>
                  <w:sz w:val="20"/>
                  <w:szCs w:val="20"/>
                  <w:lang w:val="nl-NL"/>
                </w:rPr>
                <w:t>De groepattribuutsoort moet van waarden voorzien zijn bij beëindiging van de zaak waaraan het</w:t>
              </w:r>
            </w:ins>
            <w:ins w:id="2818" w:author="Arjan" w:date="2014-01-21T22:26:00Z">
              <w:r w:rsidRPr="00DD0F4F">
                <w:rPr>
                  <w:rFonts w:ascii="Arial" w:eastAsia="Times New Roman" w:hAnsi="Arial" w:cs="Arial"/>
                  <w:color w:val="000000"/>
                  <w:sz w:val="20"/>
                  <w:szCs w:val="20"/>
                  <w:lang w:val="nl-NL"/>
                </w:rPr>
                <w:t xml:space="preserve"> informatieobject is gerelateerd d.w.z. indien </w:t>
              </w:r>
            </w:ins>
            <w:ins w:id="2819" w:author="Arjan" w:date="2014-01-21T22:28:00Z">
              <w:r w:rsidRPr="00DD0F4F">
                <w:rPr>
                  <w:rFonts w:ascii="Arial" w:eastAsia="Times New Roman" w:hAnsi="Arial" w:cs="Arial"/>
                  <w:color w:val="000000"/>
                  <w:sz w:val="20"/>
                  <w:szCs w:val="20"/>
                  <w:lang w:val="nl-NL"/>
                </w:rPr>
                <w:t xml:space="preserve">het attribuutsoort ZAAK . </w:t>
              </w:r>
              <w:r>
                <w:rPr>
                  <w:rFonts w:ascii="Arial" w:eastAsia="Times New Roman" w:hAnsi="Arial" w:cs="Arial"/>
                  <w:color w:val="000000"/>
                  <w:sz w:val="20"/>
                  <w:szCs w:val="20"/>
                </w:rPr>
                <w:t>Einddatum van een waarde is voorzien.</w:t>
              </w:r>
            </w:ins>
          </w:p>
        </w:tc>
      </w:tr>
    </w:tbl>
    <w:p w:rsidR="008F7B24" w:rsidRDefault="006B0CA1" w:rsidP="006B0CA1">
      <w:r>
        <w:t xml:space="preserve"> </w:t>
      </w:r>
    </w:p>
    <w:p w:rsidR="00E45C16" w:rsidRPr="006B0CA1" w:rsidRDefault="00E45C16" w:rsidP="00E45C16">
      <w:pPr>
        <w:widowControl w:val="0"/>
        <w:autoSpaceDE w:val="0"/>
        <w:autoSpaceDN w:val="0"/>
        <w:adjustRightInd w:val="0"/>
        <w:spacing w:before="240" w:after="60" w:line="240" w:lineRule="auto"/>
        <w:outlineLvl w:val="3"/>
        <w:rPr>
          <w:ins w:id="2820" w:author="Arjan" w:date="2014-01-21T22:33:00Z"/>
          <w:rFonts w:ascii="Arial" w:eastAsia="Times New Roman" w:hAnsi="Arial" w:cs="Arial"/>
          <w:b/>
          <w:color w:val="004080"/>
          <w:sz w:val="24"/>
          <w:szCs w:val="24"/>
          <w:lang w:eastAsia="nl-NL"/>
        </w:rPr>
      </w:pPr>
      <w:ins w:id="2821" w:author="Arjan" w:date="2014-01-21T22:33: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ins>
      <w:ins w:id="2822" w:author="Arjan" w:date="2014-01-21T22:49:00Z">
        <w:r w:rsidR="009B7235">
          <w:rPr>
            <w:rFonts w:ascii="Arial" w:eastAsia="Times New Roman" w:hAnsi="Arial" w:cs="Arial"/>
            <w:b/>
            <w:color w:val="004080"/>
            <w:sz w:val="24"/>
            <w:szCs w:val="24"/>
            <w:lang w:eastAsia="nl-NL"/>
          </w:rPr>
          <w:t>Suba</w:t>
        </w:r>
      </w:ins>
      <w:ins w:id="2823" w:author="Arjan" w:date="2014-01-21T22:33:00Z">
        <w:r>
          <w:rPr>
            <w:rFonts w:ascii="Arial" w:eastAsia="Times New Roman" w:hAnsi="Arial" w:cs="Arial"/>
            <w:b/>
            <w:color w:val="004080"/>
            <w:sz w:val="24"/>
            <w:szCs w:val="24"/>
            <w:lang w:eastAsia="nl-NL"/>
          </w:rPr>
          <w:t>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ins>
      <w:ins w:id="2824" w:author="Arjan" w:date="2014-01-21T22:34:00Z">
        <w:r w:rsidRPr="00E45C16">
          <w:rPr>
            <w:rFonts w:ascii="Arial" w:eastAsia="Times New Roman" w:hAnsi="Arial" w:cs="Arial"/>
            <w:b/>
            <w:color w:val="004080"/>
            <w:sz w:val="24"/>
            <w:szCs w:val="24"/>
            <w:lang w:eastAsia="nl-NL"/>
          </w:rPr>
          <w:t>Omschrijving voorwaarden</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E45C16" w:rsidRPr="008F7B24" w:rsidTr="00B914EC">
        <w:trPr>
          <w:trHeight w:val="230"/>
          <w:ins w:id="2825" w:author="Arjan" w:date="2014-01-21T22:33:00Z"/>
        </w:trPr>
        <w:tc>
          <w:tcPr>
            <w:tcW w:w="3780" w:type="dxa"/>
            <w:tcBorders>
              <w:top w:val="single" w:sz="4" w:space="0" w:color="auto"/>
              <w:left w:val="nil"/>
              <w:bottom w:val="nil"/>
              <w:right w:val="nil"/>
            </w:tcBorders>
          </w:tcPr>
          <w:p w:rsidR="00E45C16" w:rsidRPr="008F7B24" w:rsidRDefault="00E45C16" w:rsidP="00B914EC">
            <w:pPr>
              <w:autoSpaceDE w:val="0"/>
              <w:autoSpaceDN w:val="0"/>
              <w:adjustRightInd w:val="0"/>
              <w:spacing w:after="0" w:line="240" w:lineRule="auto"/>
              <w:rPr>
                <w:ins w:id="2826" w:author="Arjan" w:date="2014-01-21T22:33:00Z"/>
                <w:rFonts w:ascii="Arial" w:eastAsia="Times New Roman" w:hAnsi="Arial" w:cs="Arial"/>
                <w:color w:val="000000"/>
                <w:sz w:val="20"/>
                <w:szCs w:val="20"/>
              </w:rPr>
            </w:pPr>
            <w:ins w:id="2827" w:author="Arjan" w:date="2014-01-21T22:33:00Z">
              <w:r w:rsidRPr="008F7B24">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rsidR="00E45C16" w:rsidRPr="008F7B24" w:rsidRDefault="005D07DB" w:rsidP="00B914EC">
            <w:pPr>
              <w:autoSpaceDE w:val="0"/>
              <w:autoSpaceDN w:val="0"/>
              <w:adjustRightInd w:val="0"/>
              <w:spacing w:after="0" w:line="240" w:lineRule="auto"/>
              <w:rPr>
                <w:ins w:id="2828" w:author="Arjan" w:date="2014-01-21T22:33:00Z"/>
                <w:rFonts w:ascii="Arial" w:eastAsia="Times New Roman" w:hAnsi="Arial" w:cs="Arial"/>
                <w:color w:val="000000"/>
                <w:sz w:val="20"/>
                <w:szCs w:val="20"/>
              </w:rPr>
            </w:pPr>
            <w:ins w:id="2829" w:author="Arjan" w:date="2014-01-21T22:34:00Z">
              <w:r w:rsidRPr="005D07DB">
                <w:rPr>
                  <w:rFonts w:ascii="Arial" w:eastAsia="Times New Roman" w:hAnsi="Arial" w:cs="Arial"/>
                  <w:color w:val="000000"/>
                  <w:sz w:val="20"/>
                  <w:szCs w:val="20"/>
                </w:rPr>
                <w:t>Omschrijving voorwaarden</w:t>
              </w:r>
            </w:ins>
          </w:p>
        </w:tc>
      </w:tr>
      <w:tr w:rsidR="00E45C16" w:rsidRPr="008F7B24" w:rsidTr="00B914EC">
        <w:trPr>
          <w:ins w:id="2830"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31"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32" w:author="Arjan" w:date="2014-01-21T22:33:00Z"/>
                <w:rFonts w:ascii="Arial" w:eastAsia="Times New Roman" w:hAnsi="Arial" w:cs="Arial"/>
                <w:color w:val="000000"/>
                <w:sz w:val="20"/>
                <w:szCs w:val="20"/>
              </w:rPr>
            </w:pPr>
          </w:p>
        </w:tc>
      </w:tr>
      <w:tr w:rsidR="00E45C16" w:rsidRPr="008F7B24" w:rsidTr="00B914EC">
        <w:trPr>
          <w:ins w:id="2833"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34" w:author="Arjan" w:date="2014-01-21T22:33:00Z"/>
                <w:rFonts w:ascii="Arial" w:eastAsia="Times New Roman" w:hAnsi="Arial" w:cs="Arial"/>
                <w:color w:val="000000"/>
                <w:sz w:val="20"/>
                <w:szCs w:val="20"/>
              </w:rPr>
            </w:pPr>
            <w:ins w:id="2835" w:author="Arjan" w:date="2014-01-21T22:33:00Z">
              <w:r w:rsidRPr="008F7B24">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E45C16" w:rsidRPr="008F7B24" w:rsidRDefault="005D07DB" w:rsidP="00B914EC">
            <w:pPr>
              <w:autoSpaceDE w:val="0"/>
              <w:autoSpaceDN w:val="0"/>
              <w:adjustRightInd w:val="0"/>
              <w:spacing w:after="0" w:line="240" w:lineRule="auto"/>
              <w:rPr>
                <w:ins w:id="2836" w:author="Arjan" w:date="2014-01-21T22:33:00Z"/>
                <w:rFonts w:ascii="Arial" w:eastAsia="Times New Roman" w:hAnsi="Arial" w:cs="Arial"/>
                <w:color w:val="000000"/>
                <w:sz w:val="20"/>
                <w:szCs w:val="20"/>
              </w:rPr>
            </w:pPr>
            <w:ins w:id="2837" w:author="Arjan" w:date="2014-01-21T22:36:00Z">
              <w:r>
                <w:rPr>
                  <w:rFonts w:ascii="Arial" w:eastAsia="Times New Roman" w:hAnsi="Arial" w:cs="Arial"/>
                  <w:color w:val="000000"/>
                  <w:sz w:val="20"/>
                  <w:szCs w:val="20"/>
                </w:rPr>
                <w:t>Richtlijn Metagegevens Overheidsinformatie</w:t>
              </w:r>
            </w:ins>
          </w:p>
        </w:tc>
      </w:tr>
      <w:tr w:rsidR="00E45C16" w:rsidRPr="008F7B24" w:rsidTr="00B914EC">
        <w:trPr>
          <w:ins w:id="2838"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39"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40" w:author="Arjan" w:date="2014-01-21T22:33:00Z"/>
                <w:rFonts w:ascii="Arial" w:eastAsia="Times New Roman" w:hAnsi="Arial" w:cs="Arial"/>
                <w:color w:val="000000"/>
                <w:sz w:val="20"/>
                <w:szCs w:val="20"/>
              </w:rPr>
            </w:pPr>
          </w:p>
        </w:tc>
      </w:tr>
      <w:tr w:rsidR="00E45C16" w:rsidRPr="008F7B24" w:rsidTr="00B914EC">
        <w:trPr>
          <w:ins w:id="2841"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42" w:author="Arjan" w:date="2014-01-21T22:33:00Z"/>
                <w:rFonts w:ascii="Arial" w:eastAsia="Times New Roman" w:hAnsi="Arial" w:cs="Arial"/>
                <w:color w:val="000000"/>
                <w:sz w:val="20"/>
                <w:szCs w:val="20"/>
              </w:rPr>
            </w:pPr>
            <w:ins w:id="2843" w:author="Arjan" w:date="2014-01-21T22:33:00Z">
              <w:r w:rsidRPr="008F7B24">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44" w:author="Arjan" w:date="2014-01-21T22:33:00Z"/>
                <w:rFonts w:ascii="Arial" w:eastAsia="Times New Roman" w:hAnsi="Arial" w:cs="Arial"/>
                <w:color w:val="000000"/>
                <w:sz w:val="20"/>
                <w:szCs w:val="20"/>
              </w:rPr>
            </w:pPr>
          </w:p>
        </w:tc>
      </w:tr>
      <w:tr w:rsidR="00E45C16" w:rsidRPr="008F7B24" w:rsidTr="00B914EC">
        <w:trPr>
          <w:ins w:id="2845"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46"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47" w:author="Arjan" w:date="2014-01-21T22:33:00Z"/>
                <w:rFonts w:ascii="Arial" w:eastAsia="Times New Roman" w:hAnsi="Arial" w:cs="Arial"/>
                <w:color w:val="000000"/>
                <w:sz w:val="20"/>
                <w:szCs w:val="20"/>
              </w:rPr>
            </w:pPr>
          </w:p>
        </w:tc>
      </w:tr>
      <w:tr w:rsidR="00E45C16" w:rsidRPr="008F7B24" w:rsidTr="00B914EC">
        <w:trPr>
          <w:ins w:id="2848"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49" w:author="Arjan" w:date="2014-01-21T22:33:00Z"/>
                <w:rFonts w:ascii="Arial" w:eastAsia="Times New Roman" w:hAnsi="Arial" w:cs="Arial"/>
                <w:color w:val="000000"/>
                <w:sz w:val="20"/>
                <w:szCs w:val="20"/>
              </w:rPr>
            </w:pPr>
            <w:ins w:id="2850" w:author="Arjan" w:date="2014-01-21T22:33:00Z">
              <w:r w:rsidRPr="008F7B24">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E45C16" w:rsidRPr="008F7B24" w:rsidRDefault="005D07DB" w:rsidP="00B914EC">
            <w:pPr>
              <w:autoSpaceDE w:val="0"/>
              <w:autoSpaceDN w:val="0"/>
              <w:adjustRightInd w:val="0"/>
              <w:spacing w:after="0" w:line="240" w:lineRule="auto"/>
              <w:rPr>
                <w:ins w:id="2851" w:author="Arjan" w:date="2014-01-21T22:33:00Z"/>
                <w:rFonts w:ascii="Arial" w:eastAsia="Times New Roman" w:hAnsi="Arial" w:cs="Arial"/>
                <w:color w:val="000000"/>
                <w:sz w:val="20"/>
                <w:szCs w:val="20"/>
              </w:rPr>
            </w:pPr>
            <w:ins w:id="2852" w:author="Arjan" w:date="2014-01-21T22:39:00Z">
              <w:r>
                <w:rPr>
                  <w:rFonts w:ascii="Arial" w:eastAsia="Times New Roman" w:hAnsi="Arial" w:cs="Arial"/>
                  <w:color w:val="000000"/>
                  <w:sz w:val="20"/>
                  <w:szCs w:val="20"/>
                </w:rPr>
                <w:t>omschrijving</w:t>
              </w:r>
            </w:ins>
          </w:p>
        </w:tc>
      </w:tr>
      <w:tr w:rsidR="00E45C16" w:rsidRPr="008F7B24" w:rsidTr="00B914EC">
        <w:trPr>
          <w:ins w:id="2853"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54"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55" w:author="Arjan" w:date="2014-01-21T22:33:00Z"/>
                <w:rFonts w:ascii="Arial" w:eastAsia="Times New Roman" w:hAnsi="Arial" w:cs="Arial"/>
                <w:color w:val="000000"/>
                <w:sz w:val="20"/>
                <w:szCs w:val="20"/>
              </w:rPr>
            </w:pPr>
          </w:p>
        </w:tc>
      </w:tr>
      <w:tr w:rsidR="00E45C16" w:rsidRPr="005E066D" w:rsidTr="00B914EC">
        <w:trPr>
          <w:ins w:id="2856"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57" w:author="Arjan" w:date="2014-01-21T22:33:00Z"/>
                <w:rFonts w:ascii="Arial" w:eastAsia="Times New Roman" w:hAnsi="Arial" w:cs="Arial"/>
                <w:color w:val="000000"/>
                <w:sz w:val="20"/>
                <w:szCs w:val="20"/>
              </w:rPr>
            </w:pPr>
            <w:ins w:id="2858" w:author="Arjan" w:date="2014-01-21T22:33:00Z">
              <w:r w:rsidRPr="008F7B24">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E45C16" w:rsidRPr="00DD0F4F" w:rsidRDefault="005D07DB" w:rsidP="005D07DB">
            <w:pPr>
              <w:autoSpaceDE w:val="0"/>
              <w:autoSpaceDN w:val="0"/>
              <w:adjustRightInd w:val="0"/>
              <w:spacing w:after="0" w:line="240" w:lineRule="auto"/>
              <w:rPr>
                <w:ins w:id="2859" w:author="Arjan" w:date="2014-01-21T22:33:00Z"/>
                <w:rFonts w:ascii="Arial" w:eastAsia="Times New Roman" w:hAnsi="Arial" w:cs="Arial"/>
                <w:color w:val="000000"/>
                <w:sz w:val="20"/>
                <w:szCs w:val="20"/>
                <w:lang w:val="nl-NL"/>
              </w:rPr>
            </w:pPr>
            <w:ins w:id="2860" w:author="Arjan" w:date="2014-01-21T22:40:00Z">
              <w:r w:rsidRPr="00DD0F4F">
                <w:rPr>
                  <w:rFonts w:ascii="Arial" w:eastAsia="Times New Roman" w:hAnsi="Arial" w:cs="Arial"/>
                  <w:color w:val="000000"/>
                  <w:sz w:val="20"/>
                  <w:szCs w:val="20"/>
                  <w:lang w:val="nl-NL"/>
                </w:rPr>
                <w:t>Omschrijving van de van  toepassing zijnde v</w:t>
              </w:r>
            </w:ins>
            <w:ins w:id="2861" w:author="Arjan" w:date="2014-01-21T22:39:00Z">
              <w:r w:rsidRPr="00DD0F4F">
                <w:rPr>
                  <w:rFonts w:ascii="Arial" w:eastAsia="Times New Roman" w:hAnsi="Arial" w:cs="Arial"/>
                  <w:color w:val="000000"/>
                  <w:sz w:val="20"/>
                  <w:szCs w:val="20"/>
                  <w:lang w:val="nl-NL"/>
                </w:rPr>
                <w:t>oorwaarden aan het gebruik anders dan raadpleging</w:t>
              </w:r>
            </w:ins>
          </w:p>
        </w:tc>
      </w:tr>
      <w:tr w:rsidR="00E45C16" w:rsidRPr="005E066D" w:rsidTr="00B914EC">
        <w:trPr>
          <w:trHeight w:val="230"/>
          <w:ins w:id="2862" w:author="Arjan" w:date="2014-01-21T22:33:00Z"/>
        </w:trPr>
        <w:tc>
          <w:tcPr>
            <w:tcW w:w="3780" w:type="dxa"/>
            <w:tcBorders>
              <w:top w:val="nil"/>
              <w:left w:val="nil"/>
              <w:bottom w:val="nil"/>
              <w:right w:val="nil"/>
            </w:tcBorders>
          </w:tcPr>
          <w:p w:rsidR="00E45C16" w:rsidRPr="00DD0F4F" w:rsidRDefault="00E45C16" w:rsidP="00B914EC">
            <w:pPr>
              <w:autoSpaceDE w:val="0"/>
              <w:autoSpaceDN w:val="0"/>
              <w:adjustRightInd w:val="0"/>
              <w:spacing w:after="0" w:line="240" w:lineRule="auto"/>
              <w:rPr>
                <w:ins w:id="2863" w:author="Arjan" w:date="2014-01-21T22:33: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E45C16" w:rsidRPr="00DD0F4F" w:rsidRDefault="00E45C16" w:rsidP="00B914EC">
            <w:pPr>
              <w:autoSpaceDE w:val="0"/>
              <w:autoSpaceDN w:val="0"/>
              <w:adjustRightInd w:val="0"/>
              <w:spacing w:after="0" w:line="240" w:lineRule="auto"/>
              <w:rPr>
                <w:ins w:id="2864" w:author="Arjan" w:date="2014-01-21T22:33:00Z"/>
                <w:rFonts w:ascii="Arial" w:eastAsia="Times New Roman" w:hAnsi="Arial" w:cs="Arial"/>
                <w:color w:val="000000"/>
                <w:sz w:val="20"/>
                <w:szCs w:val="20"/>
                <w:lang w:val="nl-NL"/>
              </w:rPr>
            </w:pPr>
          </w:p>
        </w:tc>
      </w:tr>
      <w:tr w:rsidR="00E45C16" w:rsidRPr="005E066D" w:rsidTr="00B914EC">
        <w:trPr>
          <w:trHeight w:val="230"/>
          <w:ins w:id="2865"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66" w:author="Arjan" w:date="2014-01-21T22:33:00Z"/>
                <w:rFonts w:ascii="Arial" w:eastAsia="Times New Roman" w:hAnsi="Arial" w:cs="Arial"/>
                <w:color w:val="000000"/>
                <w:sz w:val="20"/>
                <w:szCs w:val="20"/>
              </w:rPr>
            </w:pPr>
            <w:ins w:id="2867" w:author="Arjan" w:date="2014-01-21T22:33:00Z">
              <w:r w:rsidRPr="008F7B24">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E45C16" w:rsidRPr="00DD0F4F" w:rsidRDefault="005D07DB" w:rsidP="00B914EC">
            <w:pPr>
              <w:autoSpaceDE w:val="0"/>
              <w:autoSpaceDN w:val="0"/>
              <w:adjustRightInd w:val="0"/>
              <w:spacing w:after="0" w:line="240" w:lineRule="auto"/>
              <w:rPr>
                <w:ins w:id="2868" w:author="Arjan" w:date="2014-01-21T22:33:00Z"/>
                <w:rFonts w:ascii="Arial" w:eastAsia="Times New Roman" w:hAnsi="Arial" w:cs="Arial"/>
                <w:color w:val="000000"/>
                <w:sz w:val="20"/>
                <w:szCs w:val="20"/>
                <w:lang w:val="nl-NL"/>
              </w:rPr>
            </w:pPr>
            <w:ins w:id="2869" w:author="Arjan" w:date="2014-01-21T22:41:00Z">
              <w:r w:rsidRPr="00DD0F4F">
                <w:rPr>
                  <w:rFonts w:ascii="Arial" w:eastAsia="Times New Roman" w:hAnsi="Arial" w:cs="Arial"/>
                  <w:color w:val="000000"/>
                  <w:sz w:val="20"/>
                  <w:szCs w:val="20"/>
                  <w:lang w:val="nl-NL"/>
                </w:rPr>
                <w:t xml:space="preserve">KING o.b.v. </w:t>
              </w:r>
            </w:ins>
            <w:ins w:id="2870" w:author="Arjan" w:date="2014-01-21T22:36:00Z">
              <w:r w:rsidRPr="00DD0F4F">
                <w:rPr>
                  <w:rFonts w:ascii="Arial" w:eastAsia="Times New Roman" w:hAnsi="Arial" w:cs="Arial"/>
                  <w:color w:val="000000"/>
                  <w:sz w:val="20"/>
                  <w:szCs w:val="20"/>
                  <w:lang w:val="nl-NL"/>
                </w:rPr>
                <w:t>Richtlijn Metagegevens Overheidsinformatie</w:t>
              </w:r>
            </w:ins>
          </w:p>
        </w:tc>
      </w:tr>
      <w:tr w:rsidR="00E45C16" w:rsidRPr="005E066D" w:rsidTr="00B914EC">
        <w:trPr>
          <w:ins w:id="2871" w:author="Arjan" w:date="2014-01-21T22:33:00Z"/>
        </w:trPr>
        <w:tc>
          <w:tcPr>
            <w:tcW w:w="3780" w:type="dxa"/>
            <w:tcBorders>
              <w:top w:val="nil"/>
              <w:left w:val="nil"/>
              <w:bottom w:val="nil"/>
              <w:right w:val="nil"/>
            </w:tcBorders>
          </w:tcPr>
          <w:p w:rsidR="00E45C16" w:rsidRPr="00DD0F4F" w:rsidRDefault="00E45C16" w:rsidP="00B914EC">
            <w:pPr>
              <w:autoSpaceDE w:val="0"/>
              <w:autoSpaceDN w:val="0"/>
              <w:adjustRightInd w:val="0"/>
              <w:spacing w:after="0" w:line="240" w:lineRule="auto"/>
              <w:rPr>
                <w:ins w:id="2872" w:author="Arjan" w:date="2014-01-21T22:33: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E45C16" w:rsidRPr="00DD0F4F" w:rsidRDefault="00E45C16" w:rsidP="00B914EC">
            <w:pPr>
              <w:autoSpaceDE w:val="0"/>
              <w:autoSpaceDN w:val="0"/>
              <w:adjustRightInd w:val="0"/>
              <w:spacing w:after="0" w:line="240" w:lineRule="auto"/>
              <w:rPr>
                <w:ins w:id="2873" w:author="Arjan" w:date="2014-01-21T22:33:00Z"/>
                <w:rFonts w:ascii="Arial" w:eastAsia="Times New Roman" w:hAnsi="Arial" w:cs="Arial"/>
                <w:color w:val="000000"/>
                <w:sz w:val="20"/>
                <w:szCs w:val="20"/>
                <w:lang w:val="nl-NL"/>
              </w:rPr>
            </w:pPr>
          </w:p>
        </w:tc>
      </w:tr>
      <w:tr w:rsidR="00E45C16" w:rsidRPr="008F7B24" w:rsidTr="00B914EC">
        <w:trPr>
          <w:ins w:id="2874"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75" w:author="Arjan" w:date="2014-01-21T22:33:00Z"/>
                <w:rFonts w:ascii="Arial" w:eastAsia="Times New Roman" w:hAnsi="Arial" w:cs="Arial"/>
                <w:color w:val="000000"/>
                <w:sz w:val="20"/>
                <w:szCs w:val="20"/>
              </w:rPr>
            </w:pPr>
            <w:ins w:id="2876" w:author="Arjan" w:date="2014-01-21T22:33:00Z">
              <w:r w:rsidRPr="008F7B24">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E45C16" w:rsidRPr="008F7B24" w:rsidRDefault="005D07DB" w:rsidP="00B914EC">
            <w:pPr>
              <w:autoSpaceDE w:val="0"/>
              <w:autoSpaceDN w:val="0"/>
              <w:adjustRightInd w:val="0"/>
              <w:spacing w:after="0" w:line="240" w:lineRule="auto"/>
              <w:rPr>
                <w:ins w:id="2877" w:author="Arjan" w:date="2014-01-21T22:33:00Z"/>
                <w:rFonts w:ascii="Arial" w:eastAsia="Times New Roman" w:hAnsi="Arial" w:cs="Arial"/>
                <w:color w:val="000000"/>
                <w:sz w:val="20"/>
                <w:szCs w:val="20"/>
              </w:rPr>
            </w:pPr>
            <w:ins w:id="2878" w:author="Arjan" w:date="2014-01-21T22:41:00Z">
              <w:r>
                <w:rPr>
                  <w:rFonts w:ascii="Arial" w:eastAsia="Times New Roman" w:hAnsi="Arial" w:cs="Arial"/>
                  <w:color w:val="000000"/>
                  <w:sz w:val="20"/>
                  <w:szCs w:val="20"/>
                </w:rPr>
                <w:t>15-12-2013</w:t>
              </w:r>
            </w:ins>
          </w:p>
        </w:tc>
      </w:tr>
      <w:tr w:rsidR="00E45C16" w:rsidRPr="008F7B24" w:rsidTr="00B914EC">
        <w:trPr>
          <w:ins w:id="2879"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80"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81" w:author="Arjan" w:date="2014-01-21T22:33:00Z"/>
                <w:rFonts w:ascii="Arial" w:eastAsia="Times New Roman" w:hAnsi="Arial" w:cs="Arial"/>
                <w:color w:val="000000"/>
                <w:sz w:val="20"/>
                <w:szCs w:val="20"/>
              </w:rPr>
            </w:pPr>
          </w:p>
        </w:tc>
      </w:tr>
      <w:tr w:rsidR="00E45C16" w:rsidRPr="008F7B24" w:rsidTr="00B914EC">
        <w:trPr>
          <w:ins w:id="2882"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83" w:author="Arjan" w:date="2014-01-21T22:33:00Z"/>
                <w:rFonts w:ascii="Arial" w:eastAsia="Times New Roman" w:hAnsi="Arial" w:cs="Arial"/>
                <w:color w:val="000000"/>
                <w:sz w:val="20"/>
                <w:szCs w:val="20"/>
              </w:rPr>
            </w:pPr>
            <w:ins w:id="2884" w:author="Arjan" w:date="2014-01-21T22:33:00Z">
              <w:r w:rsidRPr="008F7B24">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85" w:author="Arjan" w:date="2014-01-21T22:33:00Z"/>
                <w:rFonts w:ascii="Arial" w:eastAsia="Times New Roman" w:hAnsi="Arial" w:cs="Arial"/>
                <w:color w:val="000000"/>
                <w:sz w:val="20"/>
                <w:szCs w:val="20"/>
              </w:rPr>
            </w:pPr>
          </w:p>
        </w:tc>
      </w:tr>
      <w:tr w:rsidR="00E45C16" w:rsidRPr="008F7B24" w:rsidTr="00B914EC">
        <w:trPr>
          <w:ins w:id="2886"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87"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88" w:author="Arjan" w:date="2014-01-21T22:33:00Z"/>
                <w:rFonts w:ascii="Arial" w:eastAsia="Times New Roman" w:hAnsi="Arial" w:cs="Arial"/>
                <w:color w:val="000000"/>
                <w:sz w:val="20"/>
                <w:szCs w:val="20"/>
              </w:rPr>
            </w:pPr>
          </w:p>
        </w:tc>
      </w:tr>
      <w:tr w:rsidR="00E45C16" w:rsidRPr="008F7B24" w:rsidTr="00B914EC">
        <w:trPr>
          <w:ins w:id="2889"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90" w:author="Arjan" w:date="2014-01-21T22:33:00Z"/>
                <w:rFonts w:ascii="Arial" w:eastAsia="Times New Roman" w:hAnsi="Arial" w:cs="Arial"/>
                <w:color w:val="000000"/>
                <w:sz w:val="20"/>
                <w:szCs w:val="20"/>
              </w:rPr>
            </w:pPr>
            <w:ins w:id="2891" w:author="Arjan" w:date="2014-01-21T22:33:00Z">
              <w:r w:rsidRPr="008F7B24">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E45C16" w:rsidRPr="008F7B24" w:rsidRDefault="009B7235" w:rsidP="00B914EC">
            <w:pPr>
              <w:autoSpaceDE w:val="0"/>
              <w:autoSpaceDN w:val="0"/>
              <w:adjustRightInd w:val="0"/>
              <w:spacing w:after="0" w:line="240" w:lineRule="auto"/>
              <w:rPr>
                <w:ins w:id="2892" w:author="Arjan" w:date="2014-01-21T22:33:00Z"/>
                <w:rFonts w:ascii="Arial" w:eastAsia="Times New Roman" w:hAnsi="Arial" w:cs="Arial"/>
                <w:color w:val="000000"/>
                <w:sz w:val="20"/>
                <w:szCs w:val="20"/>
              </w:rPr>
            </w:pPr>
            <w:ins w:id="2893" w:author="Arjan" w:date="2014-01-21T22:48:00Z">
              <w:r>
                <w:rPr>
                  <w:rFonts w:ascii="Arial" w:hAnsi="Arial" w:cs="Arial"/>
                  <w:sz w:val="20"/>
                  <w:szCs w:val="20"/>
                  <w:lang w:val="en-AU"/>
                </w:rPr>
                <w:t>AN30</w:t>
              </w:r>
            </w:ins>
          </w:p>
        </w:tc>
      </w:tr>
      <w:tr w:rsidR="00E45C16" w:rsidRPr="008F7B24" w:rsidTr="00B914EC">
        <w:trPr>
          <w:trHeight w:val="230"/>
          <w:ins w:id="2894"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95"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96" w:author="Arjan" w:date="2014-01-21T22:33:00Z"/>
                <w:rFonts w:ascii="Arial" w:eastAsia="Times New Roman" w:hAnsi="Arial" w:cs="Arial"/>
                <w:color w:val="000000"/>
                <w:sz w:val="20"/>
                <w:szCs w:val="20"/>
              </w:rPr>
            </w:pPr>
          </w:p>
        </w:tc>
      </w:tr>
      <w:tr w:rsidR="00E45C16" w:rsidRPr="005E066D" w:rsidTr="00B914EC">
        <w:trPr>
          <w:trHeight w:val="230"/>
          <w:ins w:id="2897"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898" w:author="Arjan" w:date="2014-01-21T22:33:00Z"/>
                <w:rFonts w:ascii="Arial" w:eastAsia="Times New Roman" w:hAnsi="Arial" w:cs="Arial"/>
                <w:color w:val="000000"/>
                <w:sz w:val="20"/>
                <w:szCs w:val="20"/>
              </w:rPr>
            </w:pPr>
            <w:ins w:id="2899" w:author="Arjan" w:date="2014-01-21T22:33:00Z">
              <w:r w:rsidRPr="008F7B24">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E45C16" w:rsidRPr="00DD0F4F" w:rsidRDefault="005D07DB" w:rsidP="005D07DB">
            <w:pPr>
              <w:autoSpaceDE w:val="0"/>
              <w:autoSpaceDN w:val="0"/>
              <w:adjustRightInd w:val="0"/>
              <w:spacing w:after="0" w:line="240" w:lineRule="auto"/>
              <w:rPr>
                <w:ins w:id="2900" w:author="Arjan" w:date="2014-01-21T22:44:00Z"/>
                <w:lang w:val="nl-NL"/>
              </w:rPr>
            </w:pPr>
            <w:ins w:id="2901" w:author="Arjan" w:date="2014-01-21T22:43:00Z">
              <w:r w:rsidRPr="00DD0F4F">
                <w:rPr>
                  <w:lang w:val="nl-NL"/>
                </w:rPr>
                <w:t>- “Geen gebruiksrechten” (default waard</w:t>
              </w:r>
            </w:ins>
            <w:ins w:id="2902" w:author="Arjan" w:date="2014-01-21T22:44:00Z">
              <w:r w:rsidRPr="00DD0F4F">
                <w:rPr>
                  <w:lang w:val="nl-NL"/>
                </w:rPr>
                <w:t xml:space="preserve">e; er zijn geen </w:t>
              </w:r>
              <w:r w:rsidRPr="00DD0F4F">
                <w:rPr>
                  <w:lang w:val="nl-NL"/>
                </w:rPr>
                <w:lastRenderedPageBreak/>
                <w:t>voorwaarden aan het gebruik anders dan raadpleging)</w:t>
              </w:r>
            </w:ins>
          </w:p>
          <w:p w:rsidR="005D07DB" w:rsidRPr="00DD0F4F" w:rsidRDefault="005D07DB" w:rsidP="005D07DB">
            <w:pPr>
              <w:autoSpaceDE w:val="0"/>
              <w:autoSpaceDN w:val="0"/>
              <w:adjustRightInd w:val="0"/>
              <w:spacing w:after="0" w:line="240" w:lineRule="auto"/>
              <w:rPr>
                <w:ins w:id="2903" w:author="Arjan" w:date="2014-01-21T22:44:00Z"/>
                <w:lang w:val="nl-NL"/>
              </w:rPr>
            </w:pPr>
            <w:ins w:id="2904" w:author="Arjan" w:date="2014-01-21T22:44:00Z">
              <w:r w:rsidRPr="00DD0F4F">
                <w:rPr>
                  <w:lang w:val="nl-NL"/>
                </w:rPr>
                <w:t>- “Hergebruik onder voorwaarden</w:t>
              </w:r>
              <w:r w:rsidR="009B7235" w:rsidRPr="00DD0F4F">
                <w:rPr>
                  <w:lang w:val="nl-NL"/>
                </w:rPr>
                <w:t>”</w:t>
              </w:r>
            </w:ins>
            <w:ins w:id="2905" w:author="Arjan" w:date="2014-01-21T22:46:00Z">
              <w:r w:rsidR="009B7235" w:rsidRPr="00DD0F4F">
                <w:rPr>
                  <w:lang w:val="nl-NL"/>
                </w:rPr>
                <w:t xml:space="preserve"> (voor het gebruik anders dan raadpleging gelden voorwaarden</w:t>
              </w:r>
            </w:ins>
            <w:ins w:id="2906" w:author="Arjan" w:date="2014-01-21T22:47:00Z">
              <w:r w:rsidR="009B7235" w:rsidRPr="00DD0F4F">
                <w:rPr>
                  <w:lang w:val="nl-NL"/>
                </w:rPr>
                <w:t xml:space="preserve"> conform de auteurswet)</w:t>
              </w:r>
            </w:ins>
          </w:p>
          <w:p w:rsidR="009B7235" w:rsidRPr="00DD0F4F" w:rsidRDefault="009B7235" w:rsidP="005D07DB">
            <w:pPr>
              <w:autoSpaceDE w:val="0"/>
              <w:autoSpaceDN w:val="0"/>
              <w:adjustRightInd w:val="0"/>
              <w:spacing w:after="0" w:line="240" w:lineRule="auto"/>
              <w:rPr>
                <w:ins w:id="2907" w:author="Arjan" w:date="2014-01-21T22:33:00Z"/>
                <w:lang w:val="nl-NL"/>
              </w:rPr>
            </w:pPr>
            <w:ins w:id="2908" w:author="Arjan" w:date="2014-01-21T22:44:00Z">
              <w:r w:rsidRPr="00DD0F4F">
                <w:rPr>
                  <w:lang w:val="nl-NL"/>
                </w:rPr>
                <w:t>- “</w:t>
              </w:r>
            </w:ins>
            <w:ins w:id="2909" w:author="Arjan" w:date="2014-01-21T22:45:00Z">
              <w:r w:rsidRPr="00DD0F4F">
                <w:rPr>
                  <w:lang w:val="nl-NL"/>
                </w:rPr>
                <w:t>Verbod op hergebruik” (gebruik anders dan raadpleging is niet toegestaan)</w:t>
              </w:r>
            </w:ins>
          </w:p>
        </w:tc>
      </w:tr>
      <w:tr w:rsidR="00E45C16" w:rsidRPr="005E066D" w:rsidTr="00B914EC">
        <w:trPr>
          <w:trHeight w:val="215"/>
          <w:ins w:id="2910" w:author="Arjan" w:date="2014-01-21T22:33:00Z"/>
        </w:trPr>
        <w:tc>
          <w:tcPr>
            <w:tcW w:w="3780" w:type="dxa"/>
            <w:tcBorders>
              <w:top w:val="nil"/>
              <w:left w:val="nil"/>
              <w:bottom w:val="nil"/>
              <w:right w:val="nil"/>
            </w:tcBorders>
          </w:tcPr>
          <w:p w:rsidR="00E45C16" w:rsidRPr="00DD0F4F" w:rsidRDefault="00E45C16" w:rsidP="00B914EC">
            <w:pPr>
              <w:autoSpaceDE w:val="0"/>
              <w:autoSpaceDN w:val="0"/>
              <w:adjustRightInd w:val="0"/>
              <w:spacing w:after="0" w:line="240" w:lineRule="auto"/>
              <w:rPr>
                <w:ins w:id="2911" w:author="Arjan" w:date="2014-01-21T22:33: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E45C16" w:rsidRPr="00DD0F4F" w:rsidRDefault="00E45C16" w:rsidP="00B914EC">
            <w:pPr>
              <w:autoSpaceDE w:val="0"/>
              <w:autoSpaceDN w:val="0"/>
              <w:adjustRightInd w:val="0"/>
              <w:spacing w:after="0" w:line="240" w:lineRule="auto"/>
              <w:rPr>
                <w:ins w:id="2912" w:author="Arjan" w:date="2014-01-21T22:33:00Z"/>
                <w:rFonts w:ascii="Arial" w:eastAsia="Times New Roman" w:hAnsi="Arial" w:cs="Arial"/>
                <w:color w:val="000000"/>
                <w:sz w:val="20"/>
                <w:szCs w:val="20"/>
                <w:lang w:val="nl-NL"/>
              </w:rPr>
            </w:pPr>
          </w:p>
        </w:tc>
      </w:tr>
      <w:tr w:rsidR="00E45C16" w:rsidRPr="008F7B24" w:rsidTr="00B914EC">
        <w:trPr>
          <w:trHeight w:val="215"/>
          <w:ins w:id="2913"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14" w:author="Arjan" w:date="2014-01-21T22:33:00Z"/>
                <w:rFonts w:ascii="Arial" w:eastAsia="Times New Roman" w:hAnsi="Arial" w:cs="Arial"/>
                <w:color w:val="000000"/>
                <w:sz w:val="20"/>
                <w:szCs w:val="20"/>
              </w:rPr>
            </w:pPr>
            <w:ins w:id="2915" w:author="Arjan" w:date="2014-01-21T22:33:00Z">
              <w:r w:rsidRPr="008F7B24">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E45C16" w:rsidRPr="008F7B24" w:rsidRDefault="009B7235" w:rsidP="00B914EC">
            <w:pPr>
              <w:autoSpaceDE w:val="0"/>
              <w:autoSpaceDN w:val="0"/>
              <w:adjustRightInd w:val="0"/>
              <w:spacing w:after="0" w:line="240" w:lineRule="auto"/>
              <w:rPr>
                <w:ins w:id="2916" w:author="Arjan" w:date="2014-01-21T22:33:00Z"/>
                <w:rFonts w:ascii="Arial" w:eastAsia="Times New Roman" w:hAnsi="Arial" w:cs="Arial"/>
                <w:color w:val="000000"/>
                <w:sz w:val="20"/>
                <w:szCs w:val="20"/>
              </w:rPr>
            </w:pPr>
            <w:ins w:id="2917" w:author="Arjan" w:date="2014-01-21T22:49:00Z">
              <w:r>
                <w:rPr>
                  <w:rFonts w:ascii="Arial" w:eastAsia="Times New Roman" w:hAnsi="Arial" w:cs="Arial"/>
                  <w:color w:val="000000"/>
                  <w:sz w:val="20"/>
                  <w:szCs w:val="20"/>
                </w:rPr>
                <w:t>Nee</w:t>
              </w:r>
            </w:ins>
          </w:p>
        </w:tc>
      </w:tr>
      <w:tr w:rsidR="00E45C16" w:rsidRPr="008F7B24" w:rsidTr="00B914EC">
        <w:trPr>
          <w:trHeight w:val="230"/>
          <w:ins w:id="2918"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19"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20" w:author="Arjan" w:date="2014-01-21T22:33:00Z"/>
                <w:rFonts w:ascii="Arial" w:eastAsia="Times New Roman" w:hAnsi="Arial" w:cs="Arial"/>
                <w:color w:val="000000"/>
                <w:sz w:val="20"/>
                <w:szCs w:val="20"/>
              </w:rPr>
            </w:pPr>
          </w:p>
        </w:tc>
      </w:tr>
      <w:tr w:rsidR="00E45C16" w:rsidRPr="008F7B24" w:rsidTr="00B914EC">
        <w:trPr>
          <w:trHeight w:val="230"/>
          <w:ins w:id="2921"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22" w:author="Arjan" w:date="2014-01-21T22:33:00Z"/>
                <w:rFonts w:ascii="Arial" w:eastAsia="Times New Roman" w:hAnsi="Arial" w:cs="Arial"/>
                <w:color w:val="000000"/>
                <w:sz w:val="20"/>
                <w:szCs w:val="20"/>
              </w:rPr>
            </w:pPr>
            <w:ins w:id="2923" w:author="Arjan" w:date="2014-01-21T22:33:00Z">
              <w:r w:rsidRPr="008F7B24">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E45C16" w:rsidRPr="008F7B24" w:rsidRDefault="009B7235" w:rsidP="00B914EC">
            <w:pPr>
              <w:autoSpaceDE w:val="0"/>
              <w:autoSpaceDN w:val="0"/>
              <w:adjustRightInd w:val="0"/>
              <w:spacing w:after="0" w:line="240" w:lineRule="auto"/>
              <w:rPr>
                <w:ins w:id="2924" w:author="Arjan" w:date="2014-01-21T22:33:00Z"/>
                <w:rFonts w:ascii="Arial" w:eastAsia="Times New Roman" w:hAnsi="Arial" w:cs="Arial"/>
                <w:color w:val="000000"/>
                <w:sz w:val="20"/>
                <w:szCs w:val="20"/>
              </w:rPr>
            </w:pPr>
            <w:ins w:id="2925" w:author="Arjan" w:date="2014-01-21T22:49:00Z">
              <w:r>
                <w:rPr>
                  <w:rFonts w:ascii="Arial" w:eastAsia="Times New Roman" w:hAnsi="Arial" w:cs="Arial"/>
                  <w:color w:val="000000"/>
                  <w:sz w:val="20"/>
                  <w:szCs w:val="20"/>
                </w:rPr>
                <w:t>Nee</w:t>
              </w:r>
            </w:ins>
          </w:p>
        </w:tc>
      </w:tr>
      <w:tr w:rsidR="00E45C16" w:rsidRPr="008F7B24" w:rsidTr="00B914EC">
        <w:trPr>
          <w:trHeight w:val="230"/>
          <w:ins w:id="2926"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27"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28" w:author="Arjan" w:date="2014-01-21T22:33:00Z"/>
                <w:rFonts w:ascii="Arial" w:eastAsia="Times New Roman" w:hAnsi="Arial" w:cs="Arial"/>
                <w:color w:val="000000"/>
                <w:sz w:val="20"/>
                <w:szCs w:val="20"/>
              </w:rPr>
            </w:pPr>
          </w:p>
        </w:tc>
      </w:tr>
      <w:tr w:rsidR="00E45C16" w:rsidRPr="008F7B24" w:rsidTr="00B914EC">
        <w:trPr>
          <w:trHeight w:val="230"/>
          <w:ins w:id="2929"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30" w:author="Arjan" w:date="2014-01-21T22:33:00Z"/>
                <w:rFonts w:ascii="Arial" w:eastAsia="Times New Roman" w:hAnsi="Arial" w:cs="Arial"/>
                <w:color w:val="000000"/>
                <w:sz w:val="20"/>
                <w:szCs w:val="20"/>
              </w:rPr>
            </w:pPr>
            <w:ins w:id="2931" w:author="Arjan" w:date="2014-01-21T22:33:00Z">
              <w:r w:rsidRPr="008F7B24">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32" w:author="Arjan" w:date="2014-01-21T22:33:00Z"/>
                <w:rFonts w:ascii="Arial" w:eastAsia="Times New Roman" w:hAnsi="Arial" w:cs="Arial"/>
                <w:color w:val="000000"/>
                <w:sz w:val="20"/>
                <w:szCs w:val="20"/>
              </w:rPr>
            </w:pPr>
            <w:ins w:id="2933" w:author="Arjan" w:date="2014-01-21T22:33:00Z">
              <w:r>
                <w:rPr>
                  <w:rFonts w:ascii="Arial" w:eastAsia="Times New Roman" w:hAnsi="Arial" w:cs="Arial"/>
                  <w:color w:val="000000"/>
                  <w:sz w:val="20"/>
                  <w:szCs w:val="20"/>
                </w:rPr>
                <w:t>Nee</w:t>
              </w:r>
            </w:ins>
          </w:p>
        </w:tc>
      </w:tr>
      <w:tr w:rsidR="00E45C16" w:rsidRPr="008F7B24" w:rsidTr="00B914EC">
        <w:trPr>
          <w:trHeight w:val="230"/>
          <w:ins w:id="2934"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35"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36" w:author="Arjan" w:date="2014-01-21T22:33:00Z"/>
                <w:rFonts w:ascii="Arial" w:eastAsia="Times New Roman" w:hAnsi="Arial" w:cs="Arial"/>
                <w:color w:val="000000"/>
                <w:sz w:val="20"/>
                <w:szCs w:val="20"/>
              </w:rPr>
            </w:pPr>
          </w:p>
        </w:tc>
      </w:tr>
      <w:tr w:rsidR="00E45C16" w:rsidRPr="008F7B24" w:rsidTr="00B914EC">
        <w:trPr>
          <w:trHeight w:val="230"/>
          <w:ins w:id="2937"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38" w:author="Arjan" w:date="2014-01-21T22:33:00Z"/>
                <w:rFonts w:ascii="Arial" w:eastAsia="Times New Roman" w:hAnsi="Arial" w:cs="Arial"/>
                <w:color w:val="000000"/>
                <w:sz w:val="20"/>
                <w:szCs w:val="20"/>
              </w:rPr>
            </w:pPr>
            <w:ins w:id="2939" w:author="Arjan" w:date="2014-01-21T22:33:00Z">
              <w:r w:rsidRPr="008F7B24">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40" w:author="Arjan" w:date="2014-01-21T22:33:00Z"/>
                <w:rFonts w:ascii="Arial" w:eastAsia="Times New Roman" w:hAnsi="Arial" w:cs="Arial"/>
                <w:color w:val="000000"/>
                <w:sz w:val="20"/>
                <w:szCs w:val="20"/>
              </w:rPr>
            </w:pPr>
            <w:ins w:id="2941" w:author="Arjan" w:date="2014-01-21T22:33:00Z">
              <w:r w:rsidRPr="008F7B24">
                <w:rPr>
                  <w:rFonts w:ascii="Arial" w:eastAsia="Times New Roman" w:hAnsi="Arial" w:cs="Arial"/>
                  <w:color w:val="000000"/>
                  <w:sz w:val="20"/>
                  <w:szCs w:val="20"/>
                </w:rPr>
                <w:t>Nee</w:t>
              </w:r>
            </w:ins>
          </w:p>
        </w:tc>
      </w:tr>
      <w:tr w:rsidR="00E45C16" w:rsidRPr="008F7B24" w:rsidTr="00B914EC">
        <w:trPr>
          <w:trHeight w:val="230"/>
          <w:ins w:id="2942"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43"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44" w:author="Arjan" w:date="2014-01-21T22:33:00Z"/>
                <w:rFonts w:ascii="Arial" w:eastAsia="Times New Roman" w:hAnsi="Arial" w:cs="Arial"/>
                <w:color w:val="000000"/>
                <w:sz w:val="20"/>
                <w:szCs w:val="20"/>
              </w:rPr>
            </w:pPr>
          </w:p>
        </w:tc>
      </w:tr>
      <w:tr w:rsidR="00E45C16" w:rsidRPr="008F7B24" w:rsidTr="00B914EC">
        <w:trPr>
          <w:trHeight w:val="411"/>
          <w:ins w:id="2945"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46" w:author="Arjan" w:date="2014-01-21T22:33:00Z"/>
                <w:rFonts w:ascii="Arial" w:eastAsia="Times New Roman" w:hAnsi="Arial" w:cs="Arial"/>
                <w:color w:val="000000"/>
                <w:sz w:val="20"/>
                <w:szCs w:val="20"/>
              </w:rPr>
            </w:pPr>
            <w:ins w:id="2947" w:author="Arjan" w:date="2014-01-21T22:33:00Z">
              <w:r w:rsidRPr="008F7B24">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48" w:author="Arjan" w:date="2014-01-21T22:33:00Z"/>
                <w:rFonts w:ascii="Arial" w:eastAsia="Times New Roman" w:hAnsi="Arial" w:cs="Arial"/>
                <w:color w:val="000000"/>
                <w:sz w:val="20"/>
                <w:szCs w:val="20"/>
              </w:rPr>
            </w:pPr>
            <w:ins w:id="2949" w:author="Arjan" w:date="2014-01-21T22:33:00Z">
              <w:r w:rsidRPr="008F7B24">
                <w:rPr>
                  <w:rFonts w:ascii="Arial" w:eastAsia="Times New Roman" w:hAnsi="Arial" w:cs="Arial"/>
                  <w:color w:val="000000"/>
                  <w:sz w:val="20"/>
                  <w:szCs w:val="20"/>
                </w:rPr>
                <w:t>Nee</w:t>
              </w:r>
            </w:ins>
          </w:p>
        </w:tc>
      </w:tr>
      <w:tr w:rsidR="00E45C16" w:rsidRPr="008F7B24" w:rsidTr="00B914EC">
        <w:trPr>
          <w:trHeight w:val="245"/>
          <w:ins w:id="2950"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51"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52" w:author="Arjan" w:date="2014-01-21T22:33:00Z"/>
                <w:rFonts w:ascii="Arial" w:eastAsia="Times New Roman" w:hAnsi="Arial" w:cs="Arial"/>
                <w:color w:val="000000"/>
                <w:sz w:val="20"/>
                <w:szCs w:val="20"/>
              </w:rPr>
            </w:pPr>
          </w:p>
        </w:tc>
      </w:tr>
      <w:tr w:rsidR="00E45C16" w:rsidRPr="008F7B24" w:rsidTr="00B914EC">
        <w:trPr>
          <w:trHeight w:val="230"/>
          <w:ins w:id="2953"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54" w:author="Arjan" w:date="2014-01-21T22:33:00Z"/>
                <w:rFonts w:ascii="Arial" w:eastAsia="Times New Roman" w:hAnsi="Arial" w:cs="Arial"/>
                <w:color w:val="000000"/>
                <w:sz w:val="20"/>
                <w:szCs w:val="20"/>
              </w:rPr>
            </w:pPr>
            <w:ins w:id="2955" w:author="Arjan" w:date="2014-01-21T22:33:00Z">
              <w:r w:rsidRPr="008F7B24">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E45C16" w:rsidRPr="008F7B24" w:rsidRDefault="008F2B4B" w:rsidP="00B914EC">
            <w:pPr>
              <w:autoSpaceDE w:val="0"/>
              <w:autoSpaceDN w:val="0"/>
              <w:adjustRightInd w:val="0"/>
              <w:spacing w:after="0" w:line="240" w:lineRule="auto"/>
              <w:rPr>
                <w:ins w:id="2956" w:author="Arjan" w:date="2014-01-21T22:33:00Z"/>
                <w:rFonts w:ascii="Arial" w:eastAsia="Times New Roman" w:hAnsi="Arial" w:cs="Arial"/>
                <w:color w:val="000000"/>
                <w:sz w:val="20"/>
                <w:szCs w:val="20"/>
              </w:rPr>
            </w:pPr>
            <w:ins w:id="2957" w:author="Arjan" w:date="2014-01-21T22:33:00Z">
              <w:r w:rsidRPr="008F7B24">
                <w:rPr>
                  <w:rFonts w:ascii="Arial" w:hAnsi="Arial" w:cs="Arial"/>
                  <w:sz w:val="20"/>
                  <w:szCs w:val="20"/>
                  <w:lang w:val="en-AU"/>
                </w:rPr>
                <w:fldChar w:fldCharType="begin" w:fldLock="1"/>
              </w:r>
              <w:r w:rsidR="00E45C16" w:rsidRPr="008F7B24">
                <w:rPr>
                  <w:rFonts w:ascii="Arial" w:hAnsi="Arial" w:cs="Arial"/>
                  <w:sz w:val="20"/>
                  <w:szCs w:val="20"/>
                  <w:lang w:val="en-AU"/>
                </w:rPr>
                <w:instrText xml:space="preserve">MERGEFIELD </w:instrText>
              </w:r>
              <w:r w:rsidR="00E45C16" w:rsidRPr="008F7B24">
                <w:rPr>
                  <w:rFonts w:ascii="Arial" w:eastAsia="Times New Roman" w:hAnsi="Arial" w:cs="Arial"/>
                  <w:color w:val="000000"/>
                  <w:sz w:val="20"/>
                  <w:szCs w:val="20"/>
                </w:rPr>
                <w:instrText>Att.LowerBound</w:instrText>
              </w:r>
              <w:r w:rsidRPr="008F7B24">
                <w:rPr>
                  <w:rFonts w:ascii="Arial" w:hAnsi="Arial" w:cs="Arial"/>
                  <w:sz w:val="20"/>
                  <w:szCs w:val="20"/>
                  <w:lang w:val="en-AU"/>
                </w:rPr>
                <w:fldChar w:fldCharType="separate"/>
              </w:r>
              <w:r w:rsidR="00E45C16" w:rsidRPr="008F7B24">
                <w:rPr>
                  <w:rFonts w:ascii="Arial" w:eastAsia="Times New Roman" w:hAnsi="Arial" w:cs="Arial"/>
                  <w:color w:val="000000"/>
                  <w:sz w:val="20"/>
                  <w:szCs w:val="20"/>
                </w:rPr>
                <w:t>1</w:t>
              </w:r>
              <w:r w:rsidRPr="008F7B24">
                <w:rPr>
                  <w:rFonts w:ascii="Arial" w:hAnsi="Arial" w:cs="Arial"/>
                  <w:sz w:val="20"/>
                  <w:szCs w:val="20"/>
                  <w:lang w:val="en-AU"/>
                </w:rPr>
                <w:fldChar w:fldCharType="end"/>
              </w:r>
              <w:r w:rsidR="00E45C16" w:rsidRPr="008F7B24">
                <w:rPr>
                  <w:rFonts w:ascii="Arial" w:eastAsia="Times New Roman" w:hAnsi="Arial" w:cs="Arial"/>
                  <w:color w:val="000000"/>
                  <w:sz w:val="20"/>
                  <w:szCs w:val="20"/>
                </w:rPr>
                <w:t xml:space="preserve"> - </w:t>
              </w:r>
              <w:r w:rsidRPr="008F7B24">
                <w:rPr>
                  <w:rFonts w:ascii="Arial" w:eastAsia="Times New Roman" w:hAnsi="Arial" w:cs="Arial"/>
                  <w:color w:val="000000"/>
                  <w:sz w:val="20"/>
                  <w:szCs w:val="20"/>
                </w:rPr>
                <w:fldChar w:fldCharType="begin" w:fldLock="1"/>
              </w:r>
              <w:r w:rsidR="00E45C16" w:rsidRPr="008F7B24">
                <w:rPr>
                  <w:rFonts w:ascii="Arial" w:eastAsia="Times New Roman" w:hAnsi="Arial" w:cs="Arial"/>
                  <w:color w:val="000000"/>
                  <w:sz w:val="20"/>
                  <w:szCs w:val="20"/>
                </w:rPr>
                <w:instrText>MERGEFIELD Att.UpperBound</w:instrText>
              </w:r>
              <w:r w:rsidRPr="008F7B24">
                <w:rPr>
                  <w:rFonts w:ascii="Arial" w:eastAsia="Times New Roman" w:hAnsi="Arial" w:cs="Arial"/>
                  <w:color w:val="000000"/>
                  <w:sz w:val="20"/>
                  <w:szCs w:val="20"/>
                </w:rPr>
                <w:fldChar w:fldCharType="separate"/>
              </w:r>
              <w:r w:rsidR="00E45C16" w:rsidRPr="008F7B24">
                <w:rPr>
                  <w:rFonts w:ascii="Arial" w:eastAsia="Times New Roman" w:hAnsi="Arial" w:cs="Arial"/>
                  <w:color w:val="000000"/>
                  <w:sz w:val="20"/>
                  <w:szCs w:val="20"/>
                </w:rPr>
                <w:t>1</w:t>
              </w:r>
              <w:r w:rsidRPr="008F7B24">
                <w:rPr>
                  <w:rFonts w:ascii="Arial" w:eastAsia="Times New Roman" w:hAnsi="Arial" w:cs="Arial"/>
                  <w:color w:val="000000"/>
                  <w:sz w:val="20"/>
                  <w:szCs w:val="20"/>
                </w:rPr>
                <w:fldChar w:fldCharType="end"/>
              </w:r>
            </w:ins>
          </w:p>
        </w:tc>
      </w:tr>
      <w:tr w:rsidR="00E45C16" w:rsidRPr="008F7B24" w:rsidTr="00B914EC">
        <w:trPr>
          <w:trHeight w:val="230"/>
          <w:ins w:id="2958"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59"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60" w:author="Arjan" w:date="2014-01-21T22:33:00Z"/>
                <w:rFonts w:ascii="Arial" w:eastAsia="Times New Roman" w:hAnsi="Arial" w:cs="Arial"/>
                <w:color w:val="000000"/>
                <w:sz w:val="20"/>
                <w:szCs w:val="20"/>
              </w:rPr>
            </w:pPr>
          </w:p>
        </w:tc>
      </w:tr>
      <w:tr w:rsidR="00E45C16" w:rsidRPr="008F7B24" w:rsidTr="00B914EC">
        <w:trPr>
          <w:trHeight w:val="230"/>
          <w:ins w:id="2961" w:author="Arjan" w:date="2014-01-21T22:33:00Z"/>
        </w:trPr>
        <w:tc>
          <w:tcPr>
            <w:tcW w:w="37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62" w:author="Arjan" w:date="2014-01-21T22:33:00Z"/>
                <w:rFonts w:ascii="Arial" w:eastAsia="Times New Roman" w:hAnsi="Arial" w:cs="Arial"/>
                <w:color w:val="000000"/>
                <w:sz w:val="20"/>
                <w:szCs w:val="20"/>
              </w:rPr>
            </w:pPr>
            <w:ins w:id="2963" w:author="Arjan" w:date="2014-01-21T22:33:00Z">
              <w:r w:rsidRPr="008F7B24">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E45C16" w:rsidRPr="008F7B24" w:rsidRDefault="00E45C16" w:rsidP="00B914EC">
            <w:pPr>
              <w:autoSpaceDE w:val="0"/>
              <w:autoSpaceDN w:val="0"/>
              <w:adjustRightInd w:val="0"/>
              <w:spacing w:after="0" w:line="240" w:lineRule="auto"/>
              <w:rPr>
                <w:ins w:id="2964" w:author="Arjan" w:date="2014-01-21T22:33:00Z"/>
                <w:rFonts w:ascii="Arial" w:eastAsia="Times New Roman" w:hAnsi="Arial" w:cs="Arial"/>
                <w:color w:val="000000"/>
                <w:sz w:val="20"/>
                <w:szCs w:val="20"/>
              </w:rPr>
            </w:pPr>
            <w:ins w:id="2965" w:author="Arjan" w:date="2014-01-21T22:33:00Z">
              <w:r w:rsidRPr="008F7B24">
                <w:rPr>
                  <w:rFonts w:ascii="Arial" w:eastAsia="Times New Roman" w:hAnsi="Arial" w:cs="Arial"/>
                  <w:color w:val="000000"/>
                  <w:sz w:val="20"/>
                  <w:szCs w:val="20"/>
                </w:rPr>
                <w:t>Gemeentelijk basisgegeven</w:t>
              </w:r>
            </w:ins>
          </w:p>
        </w:tc>
      </w:tr>
      <w:tr w:rsidR="00E45C16" w:rsidRPr="008F7B24" w:rsidTr="00B914EC">
        <w:trPr>
          <w:trHeight w:val="230"/>
          <w:ins w:id="2966" w:author="Arjan" w:date="2014-01-21T22:33:00Z"/>
        </w:trPr>
        <w:tc>
          <w:tcPr>
            <w:tcW w:w="3780" w:type="dxa"/>
            <w:tcBorders>
              <w:top w:val="nil"/>
              <w:left w:val="nil"/>
              <w:right w:val="nil"/>
            </w:tcBorders>
          </w:tcPr>
          <w:p w:rsidR="00E45C16" w:rsidRPr="008F7B24" w:rsidRDefault="00E45C16" w:rsidP="00B914EC">
            <w:pPr>
              <w:autoSpaceDE w:val="0"/>
              <w:autoSpaceDN w:val="0"/>
              <w:adjustRightInd w:val="0"/>
              <w:spacing w:after="0" w:line="240" w:lineRule="auto"/>
              <w:rPr>
                <w:ins w:id="2967" w:author="Arjan" w:date="2014-01-21T22:33:00Z"/>
                <w:rFonts w:ascii="Arial" w:eastAsia="Times New Roman" w:hAnsi="Arial" w:cs="Arial"/>
                <w:b/>
                <w:bCs/>
                <w:color w:val="000000"/>
                <w:sz w:val="20"/>
                <w:szCs w:val="20"/>
              </w:rPr>
            </w:pPr>
          </w:p>
        </w:tc>
        <w:tc>
          <w:tcPr>
            <w:tcW w:w="5580" w:type="dxa"/>
            <w:tcBorders>
              <w:top w:val="nil"/>
              <w:left w:val="nil"/>
              <w:right w:val="nil"/>
            </w:tcBorders>
          </w:tcPr>
          <w:p w:rsidR="00E45C16" w:rsidRPr="008F7B24" w:rsidRDefault="00E45C16" w:rsidP="00B914EC">
            <w:pPr>
              <w:autoSpaceDE w:val="0"/>
              <w:autoSpaceDN w:val="0"/>
              <w:adjustRightInd w:val="0"/>
              <w:spacing w:after="0" w:line="240" w:lineRule="auto"/>
              <w:rPr>
                <w:ins w:id="2968" w:author="Arjan" w:date="2014-01-21T22:33:00Z"/>
                <w:rFonts w:ascii="Arial" w:eastAsia="Times New Roman" w:hAnsi="Arial" w:cs="Arial"/>
                <w:color w:val="000000"/>
                <w:sz w:val="20"/>
                <w:szCs w:val="20"/>
              </w:rPr>
            </w:pPr>
          </w:p>
        </w:tc>
      </w:tr>
      <w:tr w:rsidR="00E45C16" w:rsidRPr="008F7B24" w:rsidTr="00B914EC">
        <w:trPr>
          <w:trHeight w:val="230"/>
          <w:ins w:id="2969" w:author="Arjan" w:date="2014-01-21T22:33:00Z"/>
        </w:trPr>
        <w:tc>
          <w:tcPr>
            <w:tcW w:w="3780" w:type="dxa"/>
            <w:tcBorders>
              <w:top w:val="nil"/>
              <w:left w:val="nil"/>
              <w:bottom w:val="single" w:sz="4" w:space="0" w:color="auto"/>
              <w:right w:val="nil"/>
            </w:tcBorders>
          </w:tcPr>
          <w:p w:rsidR="00E45C16" w:rsidRPr="008F7B24" w:rsidRDefault="00E45C16" w:rsidP="00B914EC">
            <w:pPr>
              <w:autoSpaceDE w:val="0"/>
              <w:autoSpaceDN w:val="0"/>
              <w:adjustRightInd w:val="0"/>
              <w:spacing w:after="0" w:line="240" w:lineRule="auto"/>
              <w:rPr>
                <w:ins w:id="2970" w:author="Arjan" w:date="2014-01-21T22:33:00Z"/>
                <w:rFonts w:ascii="Arial" w:eastAsia="Times New Roman" w:hAnsi="Arial" w:cs="Arial"/>
                <w:b/>
                <w:bCs/>
                <w:color w:val="000000"/>
                <w:sz w:val="20"/>
                <w:szCs w:val="20"/>
              </w:rPr>
            </w:pPr>
            <w:ins w:id="2971" w:author="Arjan" w:date="2014-01-21T22:33:00Z">
              <w:r w:rsidRPr="008F7B24">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rsidR="00E45C16" w:rsidRPr="008F7B24" w:rsidRDefault="00E45C16" w:rsidP="00B914EC">
            <w:pPr>
              <w:autoSpaceDE w:val="0"/>
              <w:autoSpaceDN w:val="0"/>
              <w:adjustRightInd w:val="0"/>
              <w:spacing w:after="0" w:line="240" w:lineRule="auto"/>
              <w:rPr>
                <w:ins w:id="2972" w:author="Arjan" w:date="2014-01-21T22:33:00Z"/>
                <w:rFonts w:ascii="Arial" w:eastAsia="Times New Roman" w:hAnsi="Arial" w:cs="Arial"/>
                <w:color w:val="000000"/>
                <w:sz w:val="20"/>
                <w:szCs w:val="20"/>
              </w:rPr>
            </w:pPr>
            <w:ins w:id="2973" w:author="Arjan" w:date="2014-01-21T22:33:00Z">
              <w:r w:rsidRPr="008F7B24">
                <w:rPr>
                  <w:rFonts w:ascii="Arial" w:eastAsia="Times New Roman" w:hAnsi="Arial" w:cs="Arial"/>
                  <w:color w:val="000000"/>
                  <w:sz w:val="20"/>
                  <w:szCs w:val="20"/>
                </w:rPr>
                <w:t>-</w:t>
              </w:r>
            </w:ins>
          </w:p>
        </w:tc>
      </w:tr>
    </w:tbl>
    <w:p w:rsidR="00E45C16" w:rsidRDefault="00E45C16" w:rsidP="00E45C16">
      <w:pPr>
        <w:rPr>
          <w:ins w:id="2974" w:author="Arjan" w:date="2014-01-21T22:33:00Z"/>
        </w:rPr>
      </w:pPr>
    </w:p>
    <w:p w:rsidR="005D07DB" w:rsidRPr="006B0CA1" w:rsidRDefault="005D07DB" w:rsidP="005D07DB">
      <w:pPr>
        <w:widowControl w:val="0"/>
        <w:autoSpaceDE w:val="0"/>
        <w:autoSpaceDN w:val="0"/>
        <w:adjustRightInd w:val="0"/>
        <w:spacing w:before="240" w:after="60" w:line="240" w:lineRule="auto"/>
        <w:outlineLvl w:val="3"/>
        <w:rPr>
          <w:ins w:id="2975" w:author="Arjan" w:date="2014-01-21T22:35:00Z"/>
          <w:rFonts w:ascii="Arial" w:eastAsia="Times New Roman" w:hAnsi="Arial" w:cs="Arial"/>
          <w:b/>
          <w:color w:val="004080"/>
          <w:sz w:val="24"/>
          <w:szCs w:val="24"/>
          <w:lang w:eastAsia="nl-NL"/>
        </w:rPr>
      </w:pPr>
      <w:ins w:id="2976" w:author="Arjan" w:date="2014-01-21T22:35: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ins>
      <w:ins w:id="2977" w:author="Arjan" w:date="2014-01-21T22:50:00Z">
        <w:r w:rsidR="009B7235">
          <w:rPr>
            <w:rFonts w:ascii="Arial" w:eastAsia="Times New Roman" w:hAnsi="Arial" w:cs="Arial"/>
            <w:b/>
            <w:color w:val="004080"/>
            <w:sz w:val="24"/>
            <w:szCs w:val="24"/>
            <w:lang w:eastAsia="nl-NL"/>
          </w:rPr>
          <w:t>Suba</w:t>
        </w:r>
      </w:ins>
      <w:ins w:id="2978" w:author="Arjan" w:date="2014-01-21T22:35:00Z">
        <w:r>
          <w:rPr>
            <w:rFonts w:ascii="Arial" w:eastAsia="Times New Roman" w:hAnsi="Arial" w:cs="Arial"/>
            <w:b/>
            <w:color w:val="004080"/>
            <w:sz w:val="24"/>
            <w:szCs w:val="24"/>
            <w:lang w:eastAsia="nl-NL"/>
          </w:rPr>
          <w:t>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ins>
      <w:ins w:id="2979" w:author="Arjan" w:date="2014-01-21T22:50:00Z">
        <w:r w:rsidR="009B7235">
          <w:rPr>
            <w:rFonts w:ascii="Arial" w:eastAsia="Times New Roman" w:hAnsi="Arial" w:cs="Arial"/>
            <w:b/>
            <w:color w:val="004080"/>
            <w:sz w:val="24"/>
            <w:szCs w:val="24"/>
            <w:lang w:eastAsia="nl-NL"/>
          </w:rPr>
          <w:t>Startdatum</w:t>
        </w:r>
      </w:ins>
      <w:ins w:id="2980" w:author="Arjan" w:date="2014-01-21T22:35:00Z">
        <w:r w:rsidRPr="005D07DB">
          <w:rPr>
            <w:rFonts w:ascii="Arial" w:eastAsia="Times New Roman" w:hAnsi="Arial" w:cs="Arial"/>
            <w:b/>
            <w:color w:val="004080"/>
            <w:sz w:val="24"/>
            <w:szCs w:val="24"/>
            <w:lang w:eastAsia="nl-NL"/>
          </w:rPr>
          <w:t xml:space="preserve"> gebruiksrechten</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5D07DB" w:rsidRPr="008F7B24" w:rsidTr="00B914EC">
        <w:trPr>
          <w:trHeight w:val="230"/>
          <w:ins w:id="2981" w:author="Arjan" w:date="2014-01-21T22:35:00Z"/>
        </w:trPr>
        <w:tc>
          <w:tcPr>
            <w:tcW w:w="3780" w:type="dxa"/>
            <w:tcBorders>
              <w:top w:val="single" w:sz="4" w:space="0" w:color="auto"/>
              <w:left w:val="nil"/>
              <w:bottom w:val="nil"/>
              <w:right w:val="nil"/>
            </w:tcBorders>
          </w:tcPr>
          <w:p w:rsidR="005D07DB" w:rsidRPr="008F7B24" w:rsidRDefault="005D07DB" w:rsidP="00B914EC">
            <w:pPr>
              <w:autoSpaceDE w:val="0"/>
              <w:autoSpaceDN w:val="0"/>
              <w:adjustRightInd w:val="0"/>
              <w:spacing w:after="0" w:line="240" w:lineRule="auto"/>
              <w:rPr>
                <w:ins w:id="2982" w:author="Arjan" w:date="2014-01-21T22:35:00Z"/>
                <w:rFonts w:ascii="Arial" w:eastAsia="Times New Roman" w:hAnsi="Arial" w:cs="Arial"/>
                <w:color w:val="000000"/>
                <w:sz w:val="20"/>
                <w:szCs w:val="20"/>
              </w:rPr>
            </w:pPr>
            <w:ins w:id="2983" w:author="Arjan" w:date="2014-01-21T22:35:00Z">
              <w:r w:rsidRPr="008F7B24">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rsidR="005D07DB" w:rsidRPr="008F7B24" w:rsidRDefault="009B7235" w:rsidP="00B914EC">
            <w:pPr>
              <w:autoSpaceDE w:val="0"/>
              <w:autoSpaceDN w:val="0"/>
              <w:adjustRightInd w:val="0"/>
              <w:spacing w:after="0" w:line="240" w:lineRule="auto"/>
              <w:rPr>
                <w:ins w:id="2984" w:author="Arjan" w:date="2014-01-21T22:35:00Z"/>
                <w:rFonts w:ascii="Arial" w:eastAsia="Times New Roman" w:hAnsi="Arial" w:cs="Arial"/>
                <w:color w:val="000000"/>
                <w:sz w:val="20"/>
                <w:szCs w:val="20"/>
              </w:rPr>
            </w:pPr>
            <w:ins w:id="2985" w:author="Arjan" w:date="2014-01-21T22:50:00Z">
              <w:r>
                <w:rPr>
                  <w:rFonts w:ascii="Arial" w:eastAsia="Times New Roman" w:hAnsi="Arial" w:cs="Arial"/>
                  <w:color w:val="000000"/>
                  <w:sz w:val="20"/>
                  <w:szCs w:val="20"/>
                </w:rPr>
                <w:t>Startdatum</w:t>
              </w:r>
            </w:ins>
            <w:ins w:id="2986" w:author="Arjan" w:date="2014-01-21T22:35:00Z">
              <w:r w:rsidR="005D07DB" w:rsidRPr="005D07DB">
                <w:rPr>
                  <w:rFonts w:ascii="Arial" w:eastAsia="Times New Roman" w:hAnsi="Arial" w:cs="Arial"/>
                  <w:color w:val="000000"/>
                  <w:sz w:val="20"/>
                  <w:szCs w:val="20"/>
                </w:rPr>
                <w:t xml:space="preserve"> gebruiksrechten</w:t>
              </w:r>
            </w:ins>
          </w:p>
        </w:tc>
      </w:tr>
      <w:tr w:rsidR="005D07DB" w:rsidRPr="008F7B24" w:rsidTr="00B914EC">
        <w:trPr>
          <w:ins w:id="2987"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2988"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2989" w:author="Arjan" w:date="2014-01-21T22:35:00Z"/>
                <w:rFonts w:ascii="Arial" w:eastAsia="Times New Roman" w:hAnsi="Arial" w:cs="Arial"/>
                <w:color w:val="000000"/>
                <w:sz w:val="20"/>
                <w:szCs w:val="20"/>
              </w:rPr>
            </w:pPr>
          </w:p>
        </w:tc>
      </w:tr>
      <w:tr w:rsidR="005D07DB" w:rsidRPr="005E066D" w:rsidTr="00B914EC">
        <w:trPr>
          <w:ins w:id="2990"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2991" w:author="Arjan" w:date="2014-01-21T22:35:00Z"/>
                <w:rFonts w:ascii="Arial" w:eastAsia="Times New Roman" w:hAnsi="Arial" w:cs="Arial"/>
                <w:color w:val="000000"/>
                <w:sz w:val="20"/>
                <w:szCs w:val="20"/>
              </w:rPr>
            </w:pPr>
            <w:ins w:id="2992" w:author="Arjan" w:date="2014-01-21T22:35:00Z">
              <w:r w:rsidRPr="008F7B24">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5D07DB" w:rsidRPr="00DD0F4F" w:rsidRDefault="009B7235" w:rsidP="00B914EC">
            <w:pPr>
              <w:autoSpaceDE w:val="0"/>
              <w:autoSpaceDN w:val="0"/>
              <w:adjustRightInd w:val="0"/>
              <w:spacing w:after="0" w:line="240" w:lineRule="auto"/>
              <w:rPr>
                <w:ins w:id="2993" w:author="Arjan" w:date="2014-01-21T22:35:00Z"/>
                <w:rFonts w:ascii="Arial" w:eastAsia="Times New Roman" w:hAnsi="Arial" w:cs="Arial"/>
                <w:color w:val="000000"/>
                <w:sz w:val="20"/>
                <w:szCs w:val="20"/>
                <w:lang w:val="nl-NL"/>
              </w:rPr>
            </w:pPr>
            <w:ins w:id="2994" w:author="Arjan" w:date="2014-01-21T22:53:00Z">
              <w:r w:rsidRPr="00DD0F4F">
                <w:rPr>
                  <w:rFonts w:ascii="Arial" w:eastAsia="Times New Roman" w:hAnsi="Arial" w:cs="Arial"/>
                  <w:color w:val="000000"/>
                  <w:sz w:val="20"/>
                  <w:szCs w:val="20"/>
                  <w:lang w:val="nl-NL"/>
                </w:rPr>
                <w:t xml:space="preserve">KING o.b.v. </w:t>
              </w:r>
            </w:ins>
            <w:ins w:id="2995" w:author="Arjan" w:date="2014-01-21T22:36:00Z">
              <w:r w:rsidR="005D07DB" w:rsidRPr="00DD0F4F">
                <w:rPr>
                  <w:rFonts w:ascii="Arial" w:eastAsia="Times New Roman" w:hAnsi="Arial" w:cs="Arial"/>
                  <w:color w:val="000000"/>
                  <w:sz w:val="20"/>
                  <w:szCs w:val="20"/>
                  <w:lang w:val="nl-NL"/>
                </w:rPr>
                <w:t>Richtlijn Metagegevens Overheidsinformatie</w:t>
              </w:r>
            </w:ins>
          </w:p>
        </w:tc>
      </w:tr>
      <w:tr w:rsidR="005D07DB" w:rsidRPr="005E066D" w:rsidTr="00B914EC">
        <w:trPr>
          <w:ins w:id="2996" w:author="Arjan" w:date="2014-01-21T22:35:00Z"/>
        </w:trPr>
        <w:tc>
          <w:tcPr>
            <w:tcW w:w="3780" w:type="dxa"/>
            <w:tcBorders>
              <w:top w:val="nil"/>
              <w:left w:val="nil"/>
              <w:bottom w:val="nil"/>
              <w:right w:val="nil"/>
            </w:tcBorders>
          </w:tcPr>
          <w:p w:rsidR="005D07DB" w:rsidRPr="00DD0F4F" w:rsidRDefault="005D07DB" w:rsidP="00B914EC">
            <w:pPr>
              <w:autoSpaceDE w:val="0"/>
              <w:autoSpaceDN w:val="0"/>
              <w:adjustRightInd w:val="0"/>
              <w:spacing w:after="0" w:line="240" w:lineRule="auto"/>
              <w:rPr>
                <w:ins w:id="2997" w:author="Arjan" w:date="2014-01-21T22:35: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5D07DB" w:rsidRPr="00DD0F4F" w:rsidRDefault="005D07DB" w:rsidP="00B914EC">
            <w:pPr>
              <w:autoSpaceDE w:val="0"/>
              <w:autoSpaceDN w:val="0"/>
              <w:adjustRightInd w:val="0"/>
              <w:spacing w:after="0" w:line="240" w:lineRule="auto"/>
              <w:rPr>
                <w:ins w:id="2998" w:author="Arjan" w:date="2014-01-21T22:35:00Z"/>
                <w:rFonts w:ascii="Arial" w:eastAsia="Times New Roman" w:hAnsi="Arial" w:cs="Arial"/>
                <w:color w:val="000000"/>
                <w:sz w:val="20"/>
                <w:szCs w:val="20"/>
                <w:lang w:val="nl-NL"/>
              </w:rPr>
            </w:pPr>
          </w:p>
        </w:tc>
      </w:tr>
      <w:tr w:rsidR="005D07DB" w:rsidRPr="008F7B24" w:rsidTr="00B914EC">
        <w:trPr>
          <w:ins w:id="2999"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00" w:author="Arjan" w:date="2014-01-21T22:35:00Z"/>
                <w:rFonts w:ascii="Arial" w:eastAsia="Times New Roman" w:hAnsi="Arial" w:cs="Arial"/>
                <w:color w:val="000000"/>
                <w:sz w:val="20"/>
                <w:szCs w:val="20"/>
              </w:rPr>
            </w:pPr>
            <w:ins w:id="3001" w:author="Arjan" w:date="2014-01-21T22:35:00Z">
              <w:r w:rsidRPr="008F7B24">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02" w:author="Arjan" w:date="2014-01-21T22:35:00Z"/>
                <w:rFonts w:ascii="Arial" w:eastAsia="Times New Roman" w:hAnsi="Arial" w:cs="Arial"/>
                <w:color w:val="000000"/>
                <w:sz w:val="20"/>
                <w:szCs w:val="20"/>
              </w:rPr>
            </w:pPr>
          </w:p>
        </w:tc>
      </w:tr>
      <w:tr w:rsidR="005D07DB" w:rsidRPr="008F7B24" w:rsidTr="00B914EC">
        <w:trPr>
          <w:ins w:id="3003"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04"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05" w:author="Arjan" w:date="2014-01-21T22:35:00Z"/>
                <w:rFonts w:ascii="Arial" w:eastAsia="Times New Roman" w:hAnsi="Arial" w:cs="Arial"/>
                <w:color w:val="000000"/>
                <w:sz w:val="20"/>
                <w:szCs w:val="20"/>
              </w:rPr>
            </w:pPr>
          </w:p>
        </w:tc>
      </w:tr>
      <w:tr w:rsidR="005D07DB" w:rsidRPr="008F7B24" w:rsidTr="00B914EC">
        <w:trPr>
          <w:ins w:id="3006"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07" w:author="Arjan" w:date="2014-01-21T22:35:00Z"/>
                <w:rFonts w:ascii="Arial" w:eastAsia="Times New Roman" w:hAnsi="Arial" w:cs="Arial"/>
                <w:color w:val="000000"/>
                <w:sz w:val="20"/>
                <w:szCs w:val="20"/>
              </w:rPr>
            </w:pPr>
            <w:ins w:id="3008" w:author="Arjan" w:date="2014-01-21T22:35:00Z">
              <w:r w:rsidRPr="008F7B24">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5D07DB" w:rsidRPr="008F7B24" w:rsidRDefault="00765D6B" w:rsidP="00B914EC">
            <w:pPr>
              <w:autoSpaceDE w:val="0"/>
              <w:autoSpaceDN w:val="0"/>
              <w:adjustRightInd w:val="0"/>
              <w:spacing w:after="0" w:line="240" w:lineRule="auto"/>
              <w:rPr>
                <w:ins w:id="3009" w:author="Arjan" w:date="2014-01-21T22:35:00Z"/>
                <w:rFonts w:ascii="Arial" w:eastAsia="Times New Roman" w:hAnsi="Arial" w:cs="Arial"/>
                <w:color w:val="000000"/>
                <w:sz w:val="20"/>
                <w:szCs w:val="20"/>
              </w:rPr>
            </w:pPr>
            <w:ins w:id="3010" w:author="Arjan" w:date="2014-01-21T22:56:00Z">
              <w:r>
                <w:rPr>
                  <w:rFonts w:ascii="Arial" w:eastAsia="Times New Roman" w:hAnsi="Arial" w:cs="Arial"/>
                  <w:color w:val="000000"/>
                  <w:sz w:val="20"/>
                  <w:szCs w:val="20"/>
                </w:rPr>
                <w:t>startdatum</w:t>
              </w:r>
            </w:ins>
          </w:p>
        </w:tc>
      </w:tr>
      <w:tr w:rsidR="005D07DB" w:rsidRPr="008F7B24" w:rsidTr="00B914EC">
        <w:trPr>
          <w:ins w:id="3011"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12"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13" w:author="Arjan" w:date="2014-01-21T22:35:00Z"/>
                <w:rFonts w:ascii="Arial" w:eastAsia="Times New Roman" w:hAnsi="Arial" w:cs="Arial"/>
                <w:color w:val="000000"/>
                <w:sz w:val="20"/>
                <w:szCs w:val="20"/>
              </w:rPr>
            </w:pPr>
          </w:p>
        </w:tc>
      </w:tr>
      <w:tr w:rsidR="005D07DB" w:rsidRPr="005E066D" w:rsidTr="00B914EC">
        <w:trPr>
          <w:ins w:id="3014"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15" w:author="Arjan" w:date="2014-01-21T22:35:00Z"/>
                <w:rFonts w:ascii="Arial" w:eastAsia="Times New Roman" w:hAnsi="Arial" w:cs="Arial"/>
                <w:color w:val="000000"/>
                <w:sz w:val="20"/>
                <w:szCs w:val="20"/>
              </w:rPr>
            </w:pPr>
            <w:ins w:id="3016" w:author="Arjan" w:date="2014-01-21T22:35:00Z">
              <w:r w:rsidRPr="008F7B24">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5D07DB" w:rsidRPr="00DD0F4F" w:rsidRDefault="009B7235" w:rsidP="00B914EC">
            <w:pPr>
              <w:autoSpaceDE w:val="0"/>
              <w:autoSpaceDN w:val="0"/>
              <w:adjustRightInd w:val="0"/>
              <w:spacing w:after="0" w:line="240" w:lineRule="auto"/>
              <w:rPr>
                <w:ins w:id="3017" w:author="Arjan" w:date="2014-01-21T22:35:00Z"/>
                <w:rFonts w:ascii="Arial" w:eastAsia="Times New Roman" w:hAnsi="Arial" w:cs="Arial"/>
                <w:color w:val="000000"/>
                <w:sz w:val="20"/>
                <w:szCs w:val="20"/>
                <w:lang w:val="nl-NL"/>
              </w:rPr>
            </w:pPr>
            <w:ins w:id="3018" w:author="Arjan" w:date="2014-01-21T22:53:00Z">
              <w:r w:rsidRPr="00DD0F4F">
                <w:rPr>
                  <w:rFonts w:ascii="Arial" w:eastAsia="Times New Roman" w:hAnsi="Arial" w:cs="Arial"/>
                  <w:color w:val="000000"/>
                  <w:sz w:val="20"/>
                  <w:szCs w:val="20"/>
                  <w:lang w:val="nl-NL"/>
                </w:rPr>
                <w:t>Begindatum van de</w:t>
              </w:r>
            </w:ins>
            <w:ins w:id="3019" w:author="Arjan" w:date="2014-01-21T22:52:00Z">
              <w:r w:rsidRPr="00DD0F4F">
                <w:rPr>
                  <w:rFonts w:ascii="Arial" w:eastAsia="Times New Roman" w:hAnsi="Arial" w:cs="Arial"/>
                  <w:color w:val="000000"/>
                  <w:sz w:val="20"/>
                  <w:szCs w:val="20"/>
                  <w:lang w:val="nl-NL"/>
                </w:rPr>
                <w:t xml:space="preserve"> periode waarin </w:t>
              </w:r>
            </w:ins>
            <w:ins w:id="3020" w:author="Arjan" w:date="2014-01-21T22:53:00Z">
              <w:r w:rsidRPr="00DD0F4F">
                <w:rPr>
                  <w:rFonts w:ascii="Arial" w:eastAsia="Times New Roman" w:hAnsi="Arial" w:cs="Arial"/>
                  <w:color w:val="000000"/>
                  <w:sz w:val="20"/>
                  <w:szCs w:val="20"/>
                  <w:lang w:val="nl-NL"/>
                </w:rPr>
                <w:t>de gebruiksrecht</w:t>
              </w:r>
            </w:ins>
            <w:ins w:id="3021" w:author="Arjan" w:date="2014-01-21T22:52:00Z">
              <w:r w:rsidRPr="00DD0F4F">
                <w:rPr>
                  <w:rFonts w:ascii="Arial" w:eastAsia="Times New Roman" w:hAnsi="Arial" w:cs="Arial"/>
                  <w:color w:val="000000"/>
                  <w:sz w:val="20"/>
                  <w:szCs w:val="20"/>
                  <w:lang w:val="nl-NL"/>
                </w:rPr>
                <w:t>voorwaarden van toepassing zijn</w:t>
              </w:r>
            </w:ins>
          </w:p>
        </w:tc>
      </w:tr>
      <w:tr w:rsidR="005D07DB" w:rsidRPr="005E066D" w:rsidTr="00B914EC">
        <w:trPr>
          <w:trHeight w:val="230"/>
          <w:ins w:id="3022" w:author="Arjan" w:date="2014-01-21T22:35:00Z"/>
        </w:trPr>
        <w:tc>
          <w:tcPr>
            <w:tcW w:w="3780" w:type="dxa"/>
            <w:tcBorders>
              <w:top w:val="nil"/>
              <w:left w:val="nil"/>
              <w:bottom w:val="nil"/>
              <w:right w:val="nil"/>
            </w:tcBorders>
          </w:tcPr>
          <w:p w:rsidR="005D07DB" w:rsidRPr="00DD0F4F" w:rsidRDefault="005D07DB" w:rsidP="00B914EC">
            <w:pPr>
              <w:autoSpaceDE w:val="0"/>
              <w:autoSpaceDN w:val="0"/>
              <w:adjustRightInd w:val="0"/>
              <w:spacing w:after="0" w:line="240" w:lineRule="auto"/>
              <w:rPr>
                <w:ins w:id="3023" w:author="Arjan" w:date="2014-01-21T22:35: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5D07DB" w:rsidRPr="00DD0F4F" w:rsidRDefault="005D07DB" w:rsidP="00B914EC">
            <w:pPr>
              <w:autoSpaceDE w:val="0"/>
              <w:autoSpaceDN w:val="0"/>
              <w:adjustRightInd w:val="0"/>
              <w:spacing w:after="0" w:line="240" w:lineRule="auto"/>
              <w:rPr>
                <w:ins w:id="3024" w:author="Arjan" w:date="2014-01-21T22:35:00Z"/>
                <w:rFonts w:ascii="Arial" w:eastAsia="Times New Roman" w:hAnsi="Arial" w:cs="Arial"/>
                <w:color w:val="000000"/>
                <w:sz w:val="20"/>
                <w:szCs w:val="20"/>
                <w:lang w:val="nl-NL"/>
              </w:rPr>
            </w:pPr>
          </w:p>
        </w:tc>
      </w:tr>
      <w:tr w:rsidR="005D07DB" w:rsidRPr="005E066D" w:rsidTr="00B914EC">
        <w:trPr>
          <w:trHeight w:val="230"/>
          <w:ins w:id="3025"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26" w:author="Arjan" w:date="2014-01-21T22:35:00Z"/>
                <w:rFonts w:ascii="Arial" w:eastAsia="Times New Roman" w:hAnsi="Arial" w:cs="Arial"/>
                <w:color w:val="000000"/>
                <w:sz w:val="20"/>
                <w:szCs w:val="20"/>
              </w:rPr>
            </w:pPr>
            <w:ins w:id="3027" w:author="Arjan" w:date="2014-01-21T22:35:00Z">
              <w:r w:rsidRPr="008F7B24">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5D07DB" w:rsidRPr="00DD0F4F" w:rsidRDefault="009B7235" w:rsidP="00B914EC">
            <w:pPr>
              <w:autoSpaceDE w:val="0"/>
              <w:autoSpaceDN w:val="0"/>
              <w:adjustRightInd w:val="0"/>
              <w:spacing w:after="0" w:line="240" w:lineRule="auto"/>
              <w:rPr>
                <w:ins w:id="3028" w:author="Arjan" w:date="2014-01-21T22:35:00Z"/>
                <w:rFonts w:ascii="Arial" w:eastAsia="Times New Roman" w:hAnsi="Arial" w:cs="Arial"/>
                <w:color w:val="000000"/>
                <w:sz w:val="20"/>
                <w:szCs w:val="20"/>
                <w:lang w:val="nl-NL"/>
              </w:rPr>
            </w:pPr>
            <w:ins w:id="3029" w:author="Arjan" w:date="2014-01-21T22:51:00Z">
              <w:r w:rsidRPr="00DD0F4F">
                <w:rPr>
                  <w:rFonts w:ascii="Arial" w:eastAsia="Times New Roman" w:hAnsi="Arial" w:cs="Arial"/>
                  <w:color w:val="000000"/>
                  <w:sz w:val="20"/>
                  <w:szCs w:val="20"/>
                  <w:lang w:val="nl-NL"/>
                </w:rPr>
                <w:t xml:space="preserve">KING o.b.v. </w:t>
              </w:r>
            </w:ins>
            <w:ins w:id="3030" w:author="Arjan" w:date="2014-01-21T22:36:00Z">
              <w:r w:rsidR="005D07DB" w:rsidRPr="00DD0F4F">
                <w:rPr>
                  <w:rFonts w:ascii="Arial" w:eastAsia="Times New Roman" w:hAnsi="Arial" w:cs="Arial"/>
                  <w:color w:val="000000"/>
                  <w:sz w:val="20"/>
                  <w:szCs w:val="20"/>
                  <w:lang w:val="nl-NL"/>
                </w:rPr>
                <w:t>Richtlijn Metagegevens Overheidsinformatie</w:t>
              </w:r>
            </w:ins>
          </w:p>
        </w:tc>
      </w:tr>
      <w:tr w:rsidR="005D07DB" w:rsidRPr="005E066D" w:rsidTr="00B914EC">
        <w:trPr>
          <w:ins w:id="3031" w:author="Arjan" w:date="2014-01-21T22:35:00Z"/>
        </w:trPr>
        <w:tc>
          <w:tcPr>
            <w:tcW w:w="3780" w:type="dxa"/>
            <w:tcBorders>
              <w:top w:val="nil"/>
              <w:left w:val="nil"/>
              <w:bottom w:val="nil"/>
              <w:right w:val="nil"/>
            </w:tcBorders>
          </w:tcPr>
          <w:p w:rsidR="005D07DB" w:rsidRPr="00DD0F4F" w:rsidRDefault="005D07DB" w:rsidP="00B914EC">
            <w:pPr>
              <w:autoSpaceDE w:val="0"/>
              <w:autoSpaceDN w:val="0"/>
              <w:adjustRightInd w:val="0"/>
              <w:spacing w:after="0" w:line="240" w:lineRule="auto"/>
              <w:rPr>
                <w:ins w:id="3032" w:author="Arjan" w:date="2014-01-21T22:35: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5D07DB" w:rsidRPr="00DD0F4F" w:rsidRDefault="005D07DB" w:rsidP="00B914EC">
            <w:pPr>
              <w:autoSpaceDE w:val="0"/>
              <w:autoSpaceDN w:val="0"/>
              <w:adjustRightInd w:val="0"/>
              <w:spacing w:after="0" w:line="240" w:lineRule="auto"/>
              <w:rPr>
                <w:ins w:id="3033" w:author="Arjan" w:date="2014-01-21T22:35:00Z"/>
                <w:rFonts w:ascii="Arial" w:eastAsia="Times New Roman" w:hAnsi="Arial" w:cs="Arial"/>
                <w:color w:val="000000"/>
                <w:sz w:val="20"/>
                <w:szCs w:val="20"/>
                <w:lang w:val="nl-NL"/>
              </w:rPr>
            </w:pPr>
          </w:p>
        </w:tc>
      </w:tr>
      <w:tr w:rsidR="005D07DB" w:rsidRPr="008F7B24" w:rsidTr="00B914EC">
        <w:trPr>
          <w:ins w:id="3034"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35" w:author="Arjan" w:date="2014-01-21T22:35:00Z"/>
                <w:rFonts w:ascii="Arial" w:eastAsia="Times New Roman" w:hAnsi="Arial" w:cs="Arial"/>
                <w:color w:val="000000"/>
                <w:sz w:val="20"/>
                <w:szCs w:val="20"/>
              </w:rPr>
            </w:pPr>
            <w:ins w:id="3036" w:author="Arjan" w:date="2014-01-21T22:35:00Z">
              <w:r w:rsidRPr="008F7B24">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5D07DB" w:rsidRPr="008F7B24" w:rsidRDefault="009B7235" w:rsidP="00B914EC">
            <w:pPr>
              <w:autoSpaceDE w:val="0"/>
              <w:autoSpaceDN w:val="0"/>
              <w:adjustRightInd w:val="0"/>
              <w:spacing w:after="0" w:line="240" w:lineRule="auto"/>
              <w:rPr>
                <w:ins w:id="3037" w:author="Arjan" w:date="2014-01-21T22:35:00Z"/>
                <w:rFonts w:ascii="Arial" w:eastAsia="Times New Roman" w:hAnsi="Arial" w:cs="Arial"/>
                <w:color w:val="000000"/>
                <w:sz w:val="20"/>
                <w:szCs w:val="20"/>
              </w:rPr>
            </w:pPr>
            <w:ins w:id="3038" w:author="Arjan" w:date="2014-01-21T22:53:00Z">
              <w:r>
                <w:rPr>
                  <w:rFonts w:ascii="Arial" w:eastAsia="Times New Roman" w:hAnsi="Arial" w:cs="Arial"/>
                  <w:color w:val="000000"/>
                  <w:sz w:val="20"/>
                  <w:szCs w:val="20"/>
                </w:rPr>
                <w:t>15-12-2013</w:t>
              </w:r>
            </w:ins>
          </w:p>
        </w:tc>
      </w:tr>
      <w:tr w:rsidR="005D07DB" w:rsidRPr="008F7B24" w:rsidTr="00B914EC">
        <w:trPr>
          <w:ins w:id="3039"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40"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41" w:author="Arjan" w:date="2014-01-21T22:35:00Z"/>
                <w:rFonts w:ascii="Arial" w:eastAsia="Times New Roman" w:hAnsi="Arial" w:cs="Arial"/>
                <w:color w:val="000000"/>
                <w:sz w:val="20"/>
                <w:szCs w:val="20"/>
              </w:rPr>
            </w:pPr>
          </w:p>
        </w:tc>
      </w:tr>
      <w:tr w:rsidR="005D07DB" w:rsidRPr="005E066D" w:rsidTr="00B914EC">
        <w:trPr>
          <w:ins w:id="3042"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43" w:author="Arjan" w:date="2014-01-21T22:35:00Z"/>
                <w:rFonts w:ascii="Arial" w:eastAsia="Times New Roman" w:hAnsi="Arial" w:cs="Arial"/>
                <w:color w:val="000000"/>
                <w:sz w:val="20"/>
                <w:szCs w:val="20"/>
              </w:rPr>
            </w:pPr>
            <w:ins w:id="3044" w:author="Arjan" w:date="2014-01-21T22:35:00Z">
              <w:r w:rsidRPr="008F7B24">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5D07DB" w:rsidRPr="00DD0F4F" w:rsidRDefault="009B7235" w:rsidP="00B914EC">
            <w:pPr>
              <w:autoSpaceDE w:val="0"/>
              <w:autoSpaceDN w:val="0"/>
              <w:adjustRightInd w:val="0"/>
              <w:spacing w:after="0" w:line="240" w:lineRule="auto"/>
              <w:rPr>
                <w:ins w:id="3045" w:author="Arjan" w:date="2014-01-21T22:35:00Z"/>
                <w:rFonts w:ascii="Arial" w:eastAsia="Times New Roman" w:hAnsi="Arial" w:cs="Arial"/>
                <w:color w:val="000000"/>
                <w:sz w:val="20"/>
                <w:szCs w:val="20"/>
                <w:lang w:val="nl-NL"/>
              </w:rPr>
            </w:pPr>
            <w:ins w:id="3046" w:author="Arjan" w:date="2014-01-21T22:54:00Z">
              <w:r w:rsidRPr="00DD0F4F">
                <w:rPr>
                  <w:rFonts w:ascii="Arial" w:eastAsia="Times New Roman" w:hAnsi="Arial" w:cs="Arial"/>
                  <w:color w:val="000000"/>
                  <w:sz w:val="20"/>
                  <w:szCs w:val="20"/>
                  <w:lang w:val="nl-NL"/>
                </w:rPr>
                <w:t>Doorgaans is de datum van creatie van het informatieobject de startdatum</w:t>
              </w:r>
            </w:ins>
          </w:p>
        </w:tc>
      </w:tr>
      <w:tr w:rsidR="005D07DB" w:rsidRPr="005E066D" w:rsidTr="00B914EC">
        <w:trPr>
          <w:ins w:id="3047" w:author="Arjan" w:date="2014-01-21T22:35:00Z"/>
        </w:trPr>
        <w:tc>
          <w:tcPr>
            <w:tcW w:w="3780" w:type="dxa"/>
            <w:tcBorders>
              <w:top w:val="nil"/>
              <w:left w:val="nil"/>
              <w:bottom w:val="nil"/>
              <w:right w:val="nil"/>
            </w:tcBorders>
          </w:tcPr>
          <w:p w:rsidR="005D07DB" w:rsidRPr="00DD0F4F" w:rsidRDefault="005D07DB" w:rsidP="00B914EC">
            <w:pPr>
              <w:autoSpaceDE w:val="0"/>
              <w:autoSpaceDN w:val="0"/>
              <w:adjustRightInd w:val="0"/>
              <w:spacing w:after="0" w:line="240" w:lineRule="auto"/>
              <w:rPr>
                <w:ins w:id="3048" w:author="Arjan" w:date="2014-01-21T22:35: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5D07DB" w:rsidRPr="00DD0F4F" w:rsidRDefault="005D07DB" w:rsidP="00B914EC">
            <w:pPr>
              <w:autoSpaceDE w:val="0"/>
              <w:autoSpaceDN w:val="0"/>
              <w:adjustRightInd w:val="0"/>
              <w:spacing w:after="0" w:line="240" w:lineRule="auto"/>
              <w:rPr>
                <w:ins w:id="3049" w:author="Arjan" w:date="2014-01-21T22:35:00Z"/>
                <w:rFonts w:ascii="Arial" w:eastAsia="Times New Roman" w:hAnsi="Arial" w:cs="Arial"/>
                <w:color w:val="000000"/>
                <w:sz w:val="20"/>
                <w:szCs w:val="20"/>
                <w:lang w:val="nl-NL"/>
              </w:rPr>
            </w:pPr>
          </w:p>
        </w:tc>
      </w:tr>
      <w:tr w:rsidR="005D07DB" w:rsidRPr="008F7B24" w:rsidTr="00B914EC">
        <w:trPr>
          <w:ins w:id="3050"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51" w:author="Arjan" w:date="2014-01-21T22:35:00Z"/>
                <w:rFonts w:ascii="Arial" w:eastAsia="Times New Roman" w:hAnsi="Arial" w:cs="Arial"/>
                <w:color w:val="000000"/>
                <w:sz w:val="20"/>
                <w:szCs w:val="20"/>
              </w:rPr>
            </w:pPr>
            <w:ins w:id="3052" w:author="Arjan" w:date="2014-01-21T22:35:00Z">
              <w:r w:rsidRPr="008F7B24">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5D07DB" w:rsidRPr="008F7B24" w:rsidRDefault="009B7235" w:rsidP="00B914EC">
            <w:pPr>
              <w:autoSpaceDE w:val="0"/>
              <w:autoSpaceDN w:val="0"/>
              <w:adjustRightInd w:val="0"/>
              <w:spacing w:after="0" w:line="240" w:lineRule="auto"/>
              <w:rPr>
                <w:ins w:id="3053" w:author="Arjan" w:date="2014-01-21T22:35:00Z"/>
                <w:rFonts w:ascii="Arial" w:eastAsia="Times New Roman" w:hAnsi="Arial" w:cs="Arial"/>
                <w:color w:val="000000"/>
                <w:sz w:val="20"/>
                <w:szCs w:val="20"/>
              </w:rPr>
            </w:pPr>
            <w:ins w:id="3054" w:author="Arjan" w:date="2014-01-21T22:54:00Z">
              <w:r>
                <w:rPr>
                  <w:rFonts w:ascii="Arial" w:hAnsi="Arial" w:cs="Arial"/>
                  <w:sz w:val="20"/>
                  <w:szCs w:val="20"/>
                  <w:lang w:val="en-AU"/>
                </w:rPr>
                <w:t>Datum (jjjjmmdd)</w:t>
              </w:r>
            </w:ins>
          </w:p>
        </w:tc>
      </w:tr>
      <w:tr w:rsidR="005D07DB" w:rsidRPr="008F7B24" w:rsidTr="00B914EC">
        <w:trPr>
          <w:trHeight w:val="230"/>
          <w:ins w:id="3055"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56"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57" w:author="Arjan" w:date="2014-01-21T22:35:00Z"/>
                <w:rFonts w:ascii="Arial" w:eastAsia="Times New Roman" w:hAnsi="Arial" w:cs="Arial"/>
                <w:color w:val="000000"/>
                <w:sz w:val="20"/>
                <w:szCs w:val="20"/>
              </w:rPr>
            </w:pPr>
          </w:p>
        </w:tc>
      </w:tr>
      <w:tr w:rsidR="005D07DB" w:rsidRPr="008F7B24" w:rsidTr="00B914EC">
        <w:trPr>
          <w:trHeight w:val="230"/>
          <w:ins w:id="3058"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59" w:author="Arjan" w:date="2014-01-21T22:35:00Z"/>
                <w:rFonts w:ascii="Arial" w:eastAsia="Times New Roman" w:hAnsi="Arial" w:cs="Arial"/>
                <w:color w:val="000000"/>
                <w:sz w:val="20"/>
                <w:szCs w:val="20"/>
              </w:rPr>
            </w:pPr>
            <w:ins w:id="3060" w:author="Arjan" w:date="2014-01-21T22:35:00Z">
              <w:r w:rsidRPr="008F7B24">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5D07DB" w:rsidRPr="008F7B24" w:rsidRDefault="00765D6B" w:rsidP="00B914EC">
            <w:pPr>
              <w:autoSpaceDE w:val="0"/>
              <w:autoSpaceDN w:val="0"/>
              <w:adjustRightInd w:val="0"/>
              <w:spacing w:after="0" w:line="240" w:lineRule="auto"/>
              <w:rPr>
                <w:ins w:id="3061" w:author="Arjan" w:date="2014-01-21T22:35:00Z"/>
                <w:rFonts w:ascii="Arial" w:eastAsia="Times New Roman" w:hAnsi="Arial" w:cs="Arial"/>
                <w:color w:val="000000"/>
                <w:sz w:val="20"/>
                <w:szCs w:val="20"/>
              </w:rPr>
            </w:pPr>
            <w:ins w:id="3062" w:author="Arjan" w:date="2014-01-21T22:54:00Z">
              <w:r>
                <w:rPr>
                  <w:rFonts w:ascii="Arial" w:eastAsia="Times New Roman" w:hAnsi="Arial" w:cs="Arial"/>
                  <w:color w:val="000000"/>
                  <w:sz w:val="20"/>
                  <w:szCs w:val="20"/>
                </w:rPr>
                <w:t>Alle g</w:t>
              </w:r>
            </w:ins>
            <w:ins w:id="3063" w:author="Arjan" w:date="2014-01-21T22:55:00Z">
              <w:r>
                <w:rPr>
                  <w:rFonts w:ascii="Arial" w:eastAsia="Times New Roman" w:hAnsi="Arial" w:cs="Arial"/>
                  <w:color w:val="000000"/>
                  <w:sz w:val="20"/>
                  <w:szCs w:val="20"/>
                </w:rPr>
                <w:t>eldige datums</w:t>
              </w:r>
            </w:ins>
          </w:p>
        </w:tc>
      </w:tr>
      <w:tr w:rsidR="005D07DB" w:rsidRPr="008F7B24" w:rsidTr="00B914EC">
        <w:trPr>
          <w:trHeight w:val="215"/>
          <w:ins w:id="3064"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65"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66" w:author="Arjan" w:date="2014-01-21T22:35:00Z"/>
                <w:rFonts w:ascii="Arial" w:eastAsia="Times New Roman" w:hAnsi="Arial" w:cs="Arial"/>
                <w:color w:val="000000"/>
                <w:sz w:val="20"/>
                <w:szCs w:val="20"/>
              </w:rPr>
            </w:pPr>
          </w:p>
        </w:tc>
      </w:tr>
      <w:tr w:rsidR="005D07DB" w:rsidRPr="008F7B24" w:rsidTr="00B914EC">
        <w:trPr>
          <w:trHeight w:val="215"/>
          <w:ins w:id="3067"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68" w:author="Arjan" w:date="2014-01-21T22:35:00Z"/>
                <w:rFonts w:ascii="Arial" w:eastAsia="Times New Roman" w:hAnsi="Arial" w:cs="Arial"/>
                <w:color w:val="000000"/>
                <w:sz w:val="20"/>
                <w:szCs w:val="20"/>
              </w:rPr>
            </w:pPr>
            <w:ins w:id="3069" w:author="Arjan" w:date="2014-01-21T22:35:00Z">
              <w:r w:rsidRPr="008F7B24">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5D07DB" w:rsidRPr="008F7B24" w:rsidRDefault="00765D6B" w:rsidP="00B914EC">
            <w:pPr>
              <w:autoSpaceDE w:val="0"/>
              <w:autoSpaceDN w:val="0"/>
              <w:adjustRightInd w:val="0"/>
              <w:spacing w:after="0" w:line="240" w:lineRule="auto"/>
              <w:rPr>
                <w:ins w:id="3070" w:author="Arjan" w:date="2014-01-21T22:35:00Z"/>
                <w:rFonts w:ascii="Arial" w:eastAsia="Times New Roman" w:hAnsi="Arial" w:cs="Arial"/>
                <w:color w:val="000000"/>
                <w:sz w:val="20"/>
                <w:szCs w:val="20"/>
              </w:rPr>
            </w:pPr>
            <w:ins w:id="3071" w:author="Arjan" w:date="2014-01-21T22:57:00Z">
              <w:r>
                <w:rPr>
                  <w:rFonts w:ascii="Arial" w:eastAsia="Times New Roman" w:hAnsi="Arial" w:cs="Arial"/>
                  <w:color w:val="000000"/>
                  <w:sz w:val="20"/>
                  <w:szCs w:val="20"/>
                </w:rPr>
                <w:t>Nee</w:t>
              </w:r>
            </w:ins>
          </w:p>
        </w:tc>
      </w:tr>
      <w:tr w:rsidR="005D07DB" w:rsidRPr="008F7B24" w:rsidTr="00B914EC">
        <w:trPr>
          <w:trHeight w:val="230"/>
          <w:ins w:id="3072"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73"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74" w:author="Arjan" w:date="2014-01-21T22:35:00Z"/>
                <w:rFonts w:ascii="Arial" w:eastAsia="Times New Roman" w:hAnsi="Arial" w:cs="Arial"/>
                <w:color w:val="000000"/>
                <w:sz w:val="20"/>
                <w:szCs w:val="20"/>
              </w:rPr>
            </w:pPr>
          </w:p>
        </w:tc>
      </w:tr>
      <w:tr w:rsidR="005D07DB" w:rsidRPr="008F7B24" w:rsidTr="00B914EC">
        <w:trPr>
          <w:trHeight w:val="230"/>
          <w:ins w:id="3075"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76" w:author="Arjan" w:date="2014-01-21T22:35:00Z"/>
                <w:rFonts w:ascii="Arial" w:eastAsia="Times New Roman" w:hAnsi="Arial" w:cs="Arial"/>
                <w:color w:val="000000"/>
                <w:sz w:val="20"/>
                <w:szCs w:val="20"/>
              </w:rPr>
            </w:pPr>
            <w:ins w:id="3077" w:author="Arjan" w:date="2014-01-21T22:35:00Z">
              <w:r w:rsidRPr="008F7B24">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5D07DB" w:rsidRPr="008F7B24" w:rsidRDefault="00765D6B" w:rsidP="00B914EC">
            <w:pPr>
              <w:autoSpaceDE w:val="0"/>
              <w:autoSpaceDN w:val="0"/>
              <w:adjustRightInd w:val="0"/>
              <w:spacing w:after="0" w:line="240" w:lineRule="auto"/>
              <w:rPr>
                <w:ins w:id="3078" w:author="Arjan" w:date="2014-01-21T22:35:00Z"/>
                <w:rFonts w:ascii="Arial" w:eastAsia="Times New Roman" w:hAnsi="Arial" w:cs="Arial"/>
                <w:color w:val="000000"/>
                <w:sz w:val="20"/>
                <w:szCs w:val="20"/>
              </w:rPr>
            </w:pPr>
            <w:ins w:id="3079" w:author="Arjan" w:date="2014-01-21T22:55:00Z">
              <w:r>
                <w:rPr>
                  <w:rFonts w:ascii="Arial" w:eastAsia="Times New Roman" w:hAnsi="Arial" w:cs="Arial"/>
                  <w:color w:val="000000"/>
                  <w:sz w:val="20"/>
                  <w:szCs w:val="20"/>
                </w:rPr>
                <w:t>Nee</w:t>
              </w:r>
            </w:ins>
          </w:p>
        </w:tc>
      </w:tr>
      <w:tr w:rsidR="005D07DB" w:rsidRPr="008F7B24" w:rsidTr="00B914EC">
        <w:trPr>
          <w:trHeight w:val="230"/>
          <w:ins w:id="3080"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81"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82" w:author="Arjan" w:date="2014-01-21T22:35:00Z"/>
                <w:rFonts w:ascii="Arial" w:eastAsia="Times New Roman" w:hAnsi="Arial" w:cs="Arial"/>
                <w:color w:val="000000"/>
                <w:sz w:val="20"/>
                <w:szCs w:val="20"/>
              </w:rPr>
            </w:pPr>
          </w:p>
        </w:tc>
      </w:tr>
      <w:tr w:rsidR="005D07DB" w:rsidRPr="008F7B24" w:rsidTr="00B914EC">
        <w:trPr>
          <w:trHeight w:val="230"/>
          <w:ins w:id="3083"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84" w:author="Arjan" w:date="2014-01-21T22:35:00Z"/>
                <w:rFonts w:ascii="Arial" w:eastAsia="Times New Roman" w:hAnsi="Arial" w:cs="Arial"/>
                <w:color w:val="000000"/>
                <w:sz w:val="20"/>
                <w:szCs w:val="20"/>
              </w:rPr>
            </w:pPr>
            <w:ins w:id="3085" w:author="Arjan" w:date="2014-01-21T22:35:00Z">
              <w:r w:rsidRPr="008F7B24">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86" w:author="Arjan" w:date="2014-01-21T22:35:00Z"/>
                <w:rFonts w:ascii="Arial" w:eastAsia="Times New Roman" w:hAnsi="Arial" w:cs="Arial"/>
                <w:color w:val="000000"/>
                <w:sz w:val="20"/>
                <w:szCs w:val="20"/>
              </w:rPr>
            </w:pPr>
            <w:ins w:id="3087" w:author="Arjan" w:date="2014-01-21T22:35:00Z">
              <w:r>
                <w:rPr>
                  <w:rFonts w:ascii="Arial" w:eastAsia="Times New Roman" w:hAnsi="Arial" w:cs="Arial"/>
                  <w:color w:val="000000"/>
                  <w:sz w:val="20"/>
                  <w:szCs w:val="20"/>
                </w:rPr>
                <w:t>Nee</w:t>
              </w:r>
            </w:ins>
          </w:p>
        </w:tc>
      </w:tr>
      <w:tr w:rsidR="005D07DB" w:rsidRPr="008F7B24" w:rsidTr="00B914EC">
        <w:trPr>
          <w:trHeight w:val="230"/>
          <w:ins w:id="3088"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89"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90" w:author="Arjan" w:date="2014-01-21T22:35:00Z"/>
                <w:rFonts w:ascii="Arial" w:eastAsia="Times New Roman" w:hAnsi="Arial" w:cs="Arial"/>
                <w:color w:val="000000"/>
                <w:sz w:val="20"/>
                <w:szCs w:val="20"/>
              </w:rPr>
            </w:pPr>
          </w:p>
        </w:tc>
      </w:tr>
      <w:tr w:rsidR="005D07DB" w:rsidRPr="008F7B24" w:rsidTr="00B914EC">
        <w:trPr>
          <w:trHeight w:val="230"/>
          <w:ins w:id="3091"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92" w:author="Arjan" w:date="2014-01-21T22:35:00Z"/>
                <w:rFonts w:ascii="Arial" w:eastAsia="Times New Roman" w:hAnsi="Arial" w:cs="Arial"/>
                <w:color w:val="000000"/>
                <w:sz w:val="20"/>
                <w:szCs w:val="20"/>
              </w:rPr>
            </w:pPr>
            <w:ins w:id="3093" w:author="Arjan" w:date="2014-01-21T22:35:00Z">
              <w:r w:rsidRPr="008F7B24">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94" w:author="Arjan" w:date="2014-01-21T22:35:00Z"/>
                <w:rFonts w:ascii="Arial" w:eastAsia="Times New Roman" w:hAnsi="Arial" w:cs="Arial"/>
                <w:color w:val="000000"/>
                <w:sz w:val="20"/>
                <w:szCs w:val="20"/>
              </w:rPr>
            </w:pPr>
            <w:ins w:id="3095" w:author="Arjan" w:date="2014-01-21T22:35:00Z">
              <w:r w:rsidRPr="008F7B24">
                <w:rPr>
                  <w:rFonts w:ascii="Arial" w:eastAsia="Times New Roman" w:hAnsi="Arial" w:cs="Arial"/>
                  <w:color w:val="000000"/>
                  <w:sz w:val="20"/>
                  <w:szCs w:val="20"/>
                </w:rPr>
                <w:t>Nee</w:t>
              </w:r>
            </w:ins>
          </w:p>
        </w:tc>
      </w:tr>
      <w:tr w:rsidR="005D07DB" w:rsidRPr="008F7B24" w:rsidTr="00B914EC">
        <w:trPr>
          <w:trHeight w:val="230"/>
          <w:ins w:id="3096"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97"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098" w:author="Arjan" w:date="2014-01-21T22:35:00Z"/>
                <w:rFonts w:ascii="Arial" w:eastAsia="Times New Roman" w:hAnsi="Arial" w:cs="Arial"/>
                <w:color w:val="000000"/>
                <w:sz w:val="20"/>
                <w:szCs w:val="20"/>
              </w:rPr>
            </w:pPr>
          </w:p>
        </w:tc>
      </w:tr>
      <w:tr w:rsidR="005D07DB" w:rsidRPr="008F7B24" w:rsidTr="00B914EC">
        <w:trPr>
          <w:trHeight w:val="411"/>
          <w:ins w:id="3099"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100" w:author="Arjan" w:date="2014-01-21T22:35:00Z"/>
                <w:rFonts w:ascii="Arial" w:eastAsia="Times New Roman" w:hAnsi="Arial" w:cs="Arial"/>
                <w:color w:val="000000"/>
                <w:sz w:val="20"/>
                <w:szCs w:val="20"/>
              </w:rPr>
            </w:pPr>
            <w:ins w:id="3101" w:author="Arjan" w:date="2014-01-21T22:35:00Z">
              <w:r w:rsidRPr="008F7B24">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102" w:author="Arjan" w:date="2014-01-21T22:35:00Z"/>
                <w:rFonts w:ascii="Arial" w:eastAsia="Times New Roman" w:hAnsi="Arial" w:cs="Arial"/>
                <w:color w:val="000000"/>
                <w:sz w:val="20"/>
                <w:szCs w:val="20"/>
              </w:rPr>
            </w:pPr>
            <w:ins w:id="3103" w:author="Arjan" w:date="2014-01-21T22:35:00Z">
              <w:r w:rsidRPr="008F7B24">
                <w:rPr>
                  <w:rFonts w:ascii="Arial" w:eastAsia="Times New Roman" w:hAnsi="Arial" w:cs="Arial"/>
                  <w:color w:val="000000"/>
                  <w:sz w:val="20"/>
                  <w:szCs w:val="20"/>
                </w:rPr>
                <w:t>Nee</w:t>
              </w:r>
            </w:ins>
          </w:p>
        </w:tc>
      </w:tr>
      <w:tr w:rsidR="005D07DB" w:rsidRPr="008F7B24" w:rsidTr="00B914EC">
        <w:trPr>
          <w:trHeight w:val="245"/>
          <w:ins w:id="3104"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105"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106" w:author="Arjan" w:date="2014-01-21T22:35:00Z"/>
                <w:rFonts w:ascii="Arial" w:eastAsia="Times New Roman" w:hAnsi="Arial" w:cs="Arial"/>
                <w:color w:val="000000"/>
                <w:sz w:val="20"/>
                <w:szCs w:val="20"/>
              </w:rPr>
            </w:pPr>
          </w:p>
        </w:tc>
      </w:tr>
      <w:tr w:rsidR="005D07DB" w:rsidRPr="008F7B24" w:rsidTr="00B914EC">
        <w:trPr>
          <w:trHeight w:val="230"/>
          <w:ins w:id="3107"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108" w:author="Arjan" w:date="2014-01-21T22:35:00Z"/>
                <w:rFonts w:ascii="Arial" w:eastAsia="Times New Roman" w:hAnsi="Arial" w:cs="Arial"/>
                <w:color w:val="000000"/>
                <w:sz w:val="20"/>
                <w:szCs w:val="20"/>
              </w:rPr>
            </w:pPr>
            <w:ins w:id="3109" w:author="Arjan" w:date="2014-01-21T22:35:00Z">
              <w:r w:rsidRPr="008F7B24">
                <w:rPr>
                  <w:rFonts w:ascii="Arial" w:eastAsia="Times New Roman" w:hAnsi="Arial" w:cs="Arial"/>
                  <w:b/>
                  <w:bCs/>
                  <w:color w:val="000000"/>
                  <w:sz w:val="20"/>
                  <w:szCs w:val="20"/>
                </w:rPr>
                <w:lastRenderedPageBreak/>
                <w:t>Indicatie kardinaliteit</w:t>
              </w:r>
            </w:ins>
          </w:p>
        </w:tc>
        <w:tc>
          <w:tcPr>
            <w:tcW w:w="5580" w:type="dxa"/>
            <w:tcBorders>
              <w:top w:val="nil"/>
              <w:left w:val="nil"/>
              <w:bottom w:val="nil"/>
              <w:right w:val="nil"/>
            </w:tcBorders>
          </w:tcPr>
          <w:p w:rsidR="005D07DB" w:rsidRPr="008F7B24" w:rsidRDefault="00765D6B" w:rsidP="00B914EC">
            <w:pPr>
              <w:autoSpaceDE w:val="0"/>
              <w:autoSpaceDN w:val="0"/>
              <w:adjustRightInd w:val="0"/>
              <w:spacing w:after="0" w:line="240" w:lineRule="auto"/>
              <w:rPr>
                <w:ins w:id="3110" w:author="Arjan" w:date="2014-01-21T22:35:00Z"/>
                <w:rFonts w:ascii="Arial" w:eastAsia="Times New Roman" w:hAnsi="Arial" w:cs="Arial"/>
                <w:color w:val="000000"/>
                <w:sz w:val="20"/>
                <w:szCs w:val="20"/>
              </w:rPr>
            </w:pPr>
            <w:ins w:id="3111" w:author="Arjan" w:date="2014-01-21T22:57:00Z">
              <w:r>
                <w:rPr>
                  <w:rFonts w:ascii="Arial" w:hAnsi="Arial" w:cs="Arial"/>
                  <w:sz w:val="20"/>
                  <w:szCs w:val="20"/>
                  <w:lang w:val="en-AU"/>
                </w:rPr>
                <w:t>1</w:t>
              </w:r>
            </w:ins>
            <w:ins w:id="3112" w:author="Arjan" w:date="2014-01-21T22:35:00Z">
              <w:r w:rsidR="005D07DB" w:rsidRPr="008F7B24">
                <w:rPr>
                  <w:rFonts w:ascii="Arial" w:eastAsia="Times New Roman" w:hAnsi="Arial" w:cs="Arial"/>
                  <w:color w:val="000000"/>
                  <w:sz w:val="20"/>
                  <w:szCs w:val="20"/>
                </w:rPr>
                <w:t xml:space="preserve"> - </w:t>
              </w:r>
              <w:r w:rsidR="008F2B4B" w:rsidRPr="008F7B24">
                <w:rPr>
                  <w:rFonts w:ascii="Arial" w:eastAsia="Times New Roman" w:hAnsi="Arial" w:cs="Arial"/>
                  <w:color w:val="000000"/>
                  <w:sz w:val="20"/>
                  <w:szCs w:val="20"/>
                </w:rPr>
                <w:fldChar w:fldCharType="begin" w:fldLock="1"/>
              </w:r>
              <w:r w:rsidR="005D07DB" w:rsidRPr="008F7B24">
                <w:rPr>
                  <w:rFonts w:ascii="Arial" w:eastAsia="Times New Roman" w:hAnsi="Arial" w:cs="Arial"/>
                  <w:color w:val="000000"/>
                  <w:sz w:val="20"/>
                  <w:szCs w:val="20"/>
                </w:rPr>
                <w:instrText>MERGEFIELD Att.UpperBound</w:instrText>
              </w:r>
              <w:r w:rsidR="008F2B4B" w:rsidRPr="008F7B24">
                <w:rPr>
                  <w:rFonts w:ascii="Arial" w:eastAsia="Times New Roman" w:hAnsi="Arial" w:cs="Arial"/>
                  <w:color w:val="000000"/>
                  <w:sz w:val="20"/>
                  <w:szCs w:val="20"/>
                </w:rPr>
                <w:fldChar w:fldCharType="separate"/>
              </w:r>
              <w:r w:rsidR="005D07DB" w:rsidRPr="008F7B24">
                <w:rPr>
                  <w:rFonts w:ascii="Arial" w:eastAsia="Times New Roman" w:hAnsi="Arial" w:cs="Arial"/>
                  <w:color w:val="000000"/>
                  <w:sz w:val="20"/>
                  <w:szCs w:val="20"/>
                </w:rPr>
                <w:t>1</w:t>
              </w:r>
              <w:r w:rsidR="008F2B4B" w:rsidRPr="008F7B24">
                <w:rPr>
                  <w:rFonts w:ascii="Arial" w:eastAsia="Times New Roman" w:hAnsi="Arial" w:cs="Arial"/>
                  <w:color w:val="000000"/>
                  <w:sz w:val="20"/>
                  <w:szCs w:val="20"/>
                </w:rPr>
                <w:fldChar w:fldCharType="end"/>
              </w:r>
            </w:ins>
          </w:p>
        </w:tc>
      </w:tr>
      <w:tr w:rsidR="005D07DB" w:rsidRPr="008F7B24" w:rsidTr="00B914EC">
        <w:trPr>
          <w:trHeight w:val="230"/>
          <w:ins w:id="3113"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114"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115" w:author="Arjan" w:date="2014-01-21T22:35:00Z"/>
                <w:rFonts w:ascii="Arial" w:eastAsia="Times New Roman" w:hAnsi="Arial" w:cs="Arial"/>
                <w:color w:val="000000"/>
                <w:sz w:val="20"/>
                <w:szCs w:val="20"/>
              </w:rPr>
            </w:pPr>
          </w:p>
        </w:tc>
      </w:tr>
      <w:tr w:rsidR="005D07DB" w:rsidRPr="008F7B24" w:rsidTr="00B914EC">
        <w:trPr>
          <w:trHeight w:val="230"/>
          <w:ins w:id="3116" w:author="Arjan" w:date="2014-01-21T22:35:00Z"/>
        </w:trPr>
        <w:tc>
          <w:tcPr>
            <w:tcW w:w="37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117" w:author="Arjan" w:date="2014-01-21T22:35:00Z"/>
                <w:rFonts w:ascii="Arial" w:eastAsia="Times New Roman" w:hAnsi="Arial" w:cs="Arial"/>
                <w:color w:val="000000"/>
                <w:sz w:val="20"/>
                <w:szCs w:val="20"/>
              </w:rPr>
            </w:pPr>
            <w:ins w:id="3118" w:author="Arjan" w:date="2014-01-21T22:35:00Z">
              <w:r w:rsidRPr="008F7B24">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5D07DB" w:rsidRPr="008F7B24" w:rsidRDefault="005D07DB" w:rsidP="00B914EC">
            <w:pPr>
              <w:autoSpaceDE w:val="0"/>
              <w:autoSpaceDN w:val="0"/>
              <w:adjustRightInd w:val="0"/>
              <w:spacing w:after="0" w:line="240" w:lineRule="auto"/>
              <w:rPr>
                <w:ins w:id="3119" w:author="Arjan" w:date="2014-01-21T22:35:00Z"/>
                <w:rFonts w:ascii="Arial" w:eastAsia="Times New Roman" w:hAnsi="Arial" w:cs="Arial"/>
                <w:color w:val="000000"/>
                <w:sz w:val="20"/>
                <w:szCs w:val="20"/>
              </w:rPr>
            </w:pPr>
            <w:ins w:id="3120" w:author="Arjan" w:date="2014-01-21T22:35:00Z">
              <w:r w:rsidRPr="008F7B24">
                <w:rPr>
                  <w:rFonts w:ascii="Arial" w:eastAsia="Times New Roman" w:hAnsi="Arial" w:cs="Arial"/>
                  <w:color w:val="000000"/>
                  <w:sz w:val="20"/>
                  <w:szCs w:val="20"/>
                </w:rPr>
                <w:t>Gemeentelijk basisgegeven</w:t>
              </w:r>
            </w:ins>
          </w:p>
        </w:tc>
      </w:tr>
      <w:tr w:rsidR="005D07DB" w:rsidRPr="008F7B24" w:rsidTr="00B914EC">
        <w:trPr>
          <w:trHeight w:val="230"/>
          <w:ins w:id="3121" w:author="Arjan" w:date="2014-01-21T22:35:00Z"/>
        </w:trPr>
        <w:tc>
          <w:tcPr>
            <w:tcW w:w="3780" w:type="dxa"/>
            <w:tcBorders>
              <w:top w:val="nil"/>
              <w:left w:val="nil"/>
              <w:right w:val="nil"/>
            </w:tcBorders>
          </w:tcPr>
          <w:p w:rsidR="005D07DB" w:rsidRPr="008F7B24" w:rsidRDefault="005D07DB" w:rsidP="00B914EC">
            <w:pPr>
              <w:autoSpaceDE w:val="0"/>
              <w:autoSpaceDN w:val="0"/>
              <w:adjustRightInd w:val="0"/>
              <w:spacing w:after="0" w:line="240" w:lineRule="auto"/>
              <w:rPr>
                <w:ins w:id="3122" w:author="Arjan" w:date="2014-01-21T22:35:00Z"/>
                <w:rFonts w:ascii="Arial" w:eastAsia="Times New Roman" w:hAnsi="Arial" w:cs="Arial"/>
                <w:b/>
                <w:bCs/>
                <w:color w:val="000000"/>
                <w:sz w:val="20"/>
                <w:szCs w:val="20"/>
              </w:rPr>
            </w:pPr>
          </w:p>
        </w:tc>
        <w:tc>
          <w:tcPr>
            <w:tcW w:w="5580" w:type="dxa"/>
            <w:tcBorders>
              <w:top w:val="nil"/>
              <w:left w:val="nil"/>
              <w:right w:val="nil"/>
            </w:tcBorders>
          </w:tcPr>
          <w:p w:rsidR="005D07DB" w:rsidRPr="008F7B24" w:rsidRDefault="005D07DB" w:rsidP="00B914EC">
            <w:pPr>
              <w:autoSpaceDE w:val="0"/>
              <w:autoSpaceDN w:val="0"/>
              <w:adjustRightInd w:val="0"/>
              <w:spacing w:after="0" w:line="240" w:lineRule="auto"/>
              <w:rPr>
                <w:ins w:id="3123" w:author="Arjan" w:date="2014-01-21T22:35:00Z"/>
                <w:rFonts w:ascii="Arial" w:eastAsia="Times New Roman" w:hAnsi="Arial" w:cs="Arial"/>
                <w:color w:val="000000"/>
                <w:sz w:val="20"/>
                <w:szCs w:val="20"/>
              </w:rPr>
            </w:pPr>
          </w:p>
        </w:tc>
      </w:tr>
      <w:tr w:rsidR="005D07DB" w:rsidRPr="008F7B24" w:rsidTr="00B914EC">
        <w:trPr>
          <w:trHeight w:val="230"/>
          <w:ins w:id="3124" w:author="Arjan" w:date="2014-01-21T22:35:00Z"/>
        </w:trPr>
        <w:tc>
          <w:tcPr>
            <w:tcW w:w="3780" w:type="dxa"/>
            <w:tcBorders>
              <w:top w:val="nil"/>
              <w:left w:val="nil"/>
              <w:bottom w:val="single" w:sz="4" w:space="0" w:color="auto"/>
              <w:right w:val="nil"/>
            </w:tcBorders>
          </w:tcPr>
          <w:p w:rsidR="005D07DB" w:rsidRPr="008F7B24" w:rsidRDefault="005D07DB" w:rsidP="00B914EC">
            <w:pPr>
              <w:autoSpaceDE w:val="0"/>
              <w:autoSpaceDN w:val="0"/>
              <w:adjustRightInd w:val="0"/>
              <w:spacing w:after="0" w:line="240" w:lineRule="auto"/>
              <w:rPr>
                <w:ins w:id="3125" w:author="Arjan" w:date="2014-01-21T22:35:00Z"/>
                <w:rFonts w:ascii="Arial" w:eastAsia="Times New Roman" w:hAnsi="Arial" w:cs="Arial"/>
                <w:b/>
                <w:bCs/>
                <w:color w:val="000000"/>
                <w:sz w:val="20"/>
                <w:szCs w:val="20"/>
              </w:rPr>
            </w:pPr>
            <w:ins w:id="3126" w:author="Arjan" w:date="2014-01-21T22:35:00Z">
              <w:r w:rsidRPr="008F7B24">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rsidR="005D07DB" w:rsidRPr="008F7B24" w:rsidRDefault="005D07DB" w:rsidP="00B914EC">
            <w:pPr>
              <w:autoSpaceDE w:val="0"/>
              <w:autoSpaceDN w:val="0"/>
              <w:adjustRightInd w:val="0"/>
              <w:spacing w:after="0" w:line="240" w:lineRule="auto"/>
              <w:rPr>
                <w:ins w:id="3127" w:author="Arjan" w:date="2014-01-21T22:35:00Z"/>
                <w:rFonts w:ascii="Arial" w:eastAsia="Times New Roman" w:hAnsi="Arial" w:cs="Arial"/>
                <w:color w:val="000000"/>
                <w:sz w:val="20"/>
                <w:szCs w:val="20"/>
              </w:rPr>
            </w:pPr>
            <w:ins w:id="3128" w:author="Arjan" w:date="2014-01-21T22:35:00Z">
              <w:r w:rsidRPr="008F7B24">
                <w:rPr>
                  <w:rFonts w:ascii="Arial" w:eastAsia="Times New Roman" w:hAnsi="Arial" w:cs="Arial"/>
                  <w:color w:val="000000"/>
                  <w:sz w:val="20"/>
                  <w:szCs w:val="20"/>
                </w:rPr>
                <w:t>-</w:t>
              </w:r>
            </w:ins>
          </w:p>
        </w:tc>
      </w:tr>
    </w:tbl>
    <w:p w:rsidR="00E45C16" w:rsidRDefault="00E45C16" w:rsidP="006B0CA1">
      <w:pPr>
        <w:rPr>
          <w:ins w:id="3129" w:author="Arjan" w:date="2014-01-21T22:55:00Z"/>
        </w:rPr>
      </w:pPr>
    </w:p>
    <w:p w:rsidR="00765D6B" w:rsidRPr="006B0CA1" w:rsidRDefault="00765D6B" w:rsidP="00765D6B">
      <w:pPr>
        <w:widowControl w:val="0"/>
        <w:autoSpaceDE w:val="0"/>
        <w:autoSpaceDN w:val="0"/>
        <w:adjustRightInd w:val="0"/>
        <w:spacing w:before="240" w:after="60" w:line="240" w:lineRule="auto"/>
        <w:outlineLvl w:val="3"/>
        <w:rPr>
          <w:ins w:id="3130" w:author="Arjan" w:date="2014-01-21T22:55:00Z"/>
          <w:rFonts w:ascii="Arial" w:eastAsia="Times New Roman" w:hAnsi="Arial" w:cs="Arial"/>
          <w:b/>
          <w:color w:val="004080"/>
          <w:sz w:val="24"/>
          <w:szCs w:val="24"/>
          <w:lang w:eastAsia="nl-NL"/>
        </w:rPr>
      </w:pPr>
      <w:ins w:id="3131" w:author="Arjan" w:date="2014-01-21T22:55: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Subattribuutsoort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Pr>
            <w:rFonts w:ascii="Arial" w:eastAsia="Times New Roman" w:hAnsi="Arial" w:cs="Arial"/>
            <w:b/>
            <w:color w:val="004080"/>
            <w:sz w:val="24"/>
            <w:szCs w:val="24"/>
            <w:lang w:eastAsia="nl-NL"/>
          </w:rPr>
          <w:t>Einddatum</w:t>
        </w:r>
        <w:r w:rsidRPr="005D07DB">
          <w:rPr>
            <w:rFonts w:ascii="Arial" w:eastAsia="Times New Roman" w:hAnsi="Arial" w:cs="Arial"/>
            <w:b/>
            <w:color w:val="004080"/>
            <w:sz w:val="24"/>
            <w:szCs w:val="24"/>
            <w:lang w:eastAsia="nl-NL"/>
          </w:rPr>
          <w:t xml:space="preserve"> gebruiksrechten</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765D6B" w:rsidRPr="008F7B24" w:rsidTr="00B914EC">
        <w:trPr>
          <w:trHeight w:val="230"/>
          <w:ins w:id="3132" w:author="Arjan" w:date="2014-01-21T22:55:00Z"/>
        </w:trPr>
        <w:tc>
          <w:tcPr>
            <w:tcW w:w="3780" w:type="dxa"/>
            <w:tcBorders>
              <w:top w:val="single" w:sz="4" w:space="0" w:color="auto"/>
              <w:left w:val="nil"/>
              <w:bottom w:val="nil"/>
              <w:right w:val="nil"/>
            </w:tcBorders>
          </w:tcPr>
          <w:p w:rsidR="00765D6B" w:rsidRPr="008F7B24" w:rsidRDefault="00765D6B" w:rsidP="00B914EC">
            <w:pPr>
              <w:autoSpaceDE w:val="0"/>
              <w:autoSpaceDN w:val="0"/>
              <w:adjustRightInd w:val="0"/>
              <w:spacing w:after="0" w:line="240" w:lineRule="auto"/>
              <w:rPr>
                <w:ins w:id="3133" w:author="Arjan" w:date="2014-01-21T22:55:00Z"/>
                <w:rFonts w:ascii="Arial" w:eastAsia="Times New Roman" w:hAnsi="Arial" w:cs="Arial"/>
                <w:color w:val="000000"/>
                <w:sz w:val="20"/>
                <w:szCs w:val="20"/>
              </w:rPr>
            </w:pPr>
            <w:ins w:id="3134" w:author="Arjan" w:date="2014-01-21T22:55:00Z">
              <w:r w:rsidRPr="008F7B24">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rsidR="00765D6B" w:rsidRPr="008F7B24" w:rsidRDefault="00765D6B" w:rsidP="00B914EC">
            <w:pPr>
              <w:autoSpaceDE w:val="0"/>
              <w:autoSpaceDN w:val="0"/>
              <w:adjustRightInd w:val="0"/>
              <w:spacing w:after="0" w:line="240" w:lineRule="auto"/>
              <w:rPr>
                <w:ins w:id="3135" w:author="Arjan" w:date="2014-01-21T22:55:00Z"/>
                <w:rFonts w:ascii="Arial" w:eastAsia="Times New Roman" w:hAnsi="Arial" w:cs="Arial"/>
                <w:color w:val="000000"/>
                <w:sz w:val="20"/>
                <w:szCs w:val="20"/>
              </w:rPr>
            </w:pPr>
            <w:ins w:id="3136" w:author="Arjan" w:date="2014-01-21T22:55:00Z">
              <w:r>
                <w:rPr>
                  <w:rFonts w:ascii="Arial" w:eastAsia="Times New Roman" w:hAnsi="Arial" w:cs="Arial"/>
                  <w:color w:val="000000"/>
                  <w:sz w:val="20"/>
                  <w:szCs w:val="20"/>
                </w:rPr>
                <w:t>Einddatum</w:t>
              </w:r>
              <w:r w:rsidRPr="005D07DB">
                <w:rPr>
                  <w:rFonts w:ascii="Arial" w:eastAsia="Times New Roman" w:hAnsi="Arial" w:cs="Arial"/>
                  <w:color w:val="000000"/>
                  <w:sz w:val="20"/>
                  <w:szCs w:val="20"/>
                </w:rPr>
                <w:t xml:space="preserve"> gebruiksrechten</w:t>
              </w:r>
            </w:ins>
          </w:p>
        </w:tc>
      </w:tr>
      <w:tr w:rsidR="00765D6B" w:rsidRPr="008F7B24" w:rsidTr="00B914EC">
        <w:trPr>
          <w:ins w:id="3137"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38"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39" w:author="Arjan" w:date="2014-01-21T22:55:00Z"/>
                <w:rFonts w:ascii="Arial" w:eastAsia="Times New Roman" w:hAnsi="Arial" w:cs="Arial"/>
                <w:color w:val="000000"/>
                <w:sz w:val="20"/>
                <w:szCs w:val="20"/>
              </w:rPr>
            </w:pPr>
          </w:p>
        </w:tc>
      </w:tr>
      <w:tr w:rsidR="00765D6B" w:rsidRPr="005E066D" w:rsidTr="00B914EC">
        <w:trPr>
          <w:ins w:id="3140"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41" w:author="Arjan" w:date="2014-01-21T22:55:00Z"/>
                <w:rFonts w:ascii="Arial" w:eastAsia="Times New Roman" w:hAnsi="Arial" w:cs="Arial"/>
                <w:color w:val="000000"/>
                <w:sz w:val="20"/>
                <w:szCs w:val="20"/>
              </w:rPr>
            </w:pPr>
            <w:ins w:id="3142" w:author="Arjan" w:date="2014-01-21T22:55:00Z">
              <w:r w:rsidRPr="008F7B24">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765D6B" w:rsidRPr="00DD0F4F" w:rsidRDefault="00765D6B" w:rsidP="00B914EC">
            <w:pPr>
              <w:autoSpaceDE w:val="0"/>
              <w:autoSpaceDN w:val="0"/>
              <w:adjustRightInd w:val="0"/>
              <w:spacing w:after="0" w:line="240" w:lineRule="auto"/>
              <w:rPr>
                <w:ins w:id="3143" w:author="Arjan" w:date="2014-01-21T22:55:00Z"/>
                <w:rFonts w:ascii="Arial" w:eastAsia="Times New Roman" w:hAnsi="Arial" w:cs="Arial"/>
                <w:color w:val="000000"/>
                <w:sz w:val="20"/>
                <w:szCs w:val="20"/>
                <w:lang w:val="nl-NL"/>
              </w:rPr>
            </w:pPr>
            <w:ins w:id="3144" w:author="Arjan" w:date="2014-01-21T22:55:00Z">
              <w:r w:rsidRPr="00DD0F4F">
                <w:rPr>
                  <w:rFonts w:ascii="Arial" w:eastAsia="Times New Roman" w:hAnsi="Arial" w:cs="Arial"/>
                  <w:color w:val="000000"/>
                  <w:sz w:val="20"/>
                  <w:szCs w:val="20"/>
                  <w:lang w:val="nl-NL"/>
                </w:rPr>
                <w:t>KING o.b.v. Richtlijn Metagegevens Overheidsinformatie</w:t>
              </w:r>
            </w:ins>
          </w:p>
        </w:tc>
      </w:tr>
      <w:tr w:rsidR="00765D6B" w:rsidRPr="005E066D" w:rsidTr="00B914EC">
        <w:trPr>
          <w:ins w:id="3145" w:author="Arjan" w:date="2014-01-21T22:55:00Z"/>
        </w:trPr>
        <w:tc>
          <w:tcPr>
            <w:tcW w:w="3780" w:type="dxa"/>
            <w:tcBorders>
              <w:top w:val="nil"/>
              <w:left w:val="nil"/>
              <w:bottom w:val="nil"/>
              <w:right w:val="nil"/>
            </w:tcBorders>
          </w:tcPr>
          <w:p w:rsidR="00765D6B" w:rsidRPr="00DD0F4F" w:rsidRDefault="00765D6B" w:rsidP="00B914EC">
            <w:pPr>
              <w:autoSpaceDE w:val="0"/>
              <w:autoSpaceDN w:val="0"/>
              <w:adjustRightInd w:val="0"/>
              <w:spacing w:after="0" w:line="240" w:lineRule="auto"/>
              <w:rPr>
                <w:ins w:id="3146" w:author="Arjan" w:date="2014-01-21T22:55: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765D6B" w:rsidRPr="00DD0F4F" w:rsidRDefault="00765D6B" w:rsidP="00B914EC">
            <w:pPr>
              <w:autoSpaceDE w:val="0"/>
              <w:autoSpaceDN w:val="0"/>
              <w:adjustRightInd w:val="0"/>
              <w:spacing w:after="0" w:line="240" w:lineRule="auto"/>
              <w:rPr>
                <w:ins w:id="3147" w:author="Arjan" w:date="2014-01-21T22:55:00Z"/>
                <w:rFonts w:ascii="Arial" w:eastAsia="Times New Roman" w:hAnsi="Arial" w:cs="Arial"/>
                <w:color w:val="000000"/>
                <w:sz w:val="20"/>
                <w:szCs w:val="20"/>
                <w:lang w:val="nl-NL"/>
              </w:rPr>
            </w:pPr>
          </w:p>
        </w:tc>
      </w:tr>
      <w:tr w:rsidR="00765D6B" w:rsidRPr="008F7B24" w:rsidTr="00B914EC">
        <w:trPr>
          <w:ins w:id="3148"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49" w:author="Arjan" w:date="2014-01-21T22:55:00Z"/>
                <w:rFonts w:ascii="Arial" w:eastAsia="Times New Roman" w:hAnsi="Arial" w:cs="Arial"/>
                <w:color w:val="000000"/>
                <w:sz w:val="20"/>
                <w:szCs w:val="20"/>
              </w:rPr>
            </w:pPr>
            <w:ins w:id="3150" w:author="Arjan" w:date="2014-01-21T22:55:00Z">
              <w:r w:rsidRPr="008F7B24">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51" w:author="Arjan" w:date="2014-01-21T22:55:00Z"/>
                <w:rFonts w:ascii="Arial" w:eastAsia="Times New Roman" w:hAnsi="Arial" w:cs="Arial"/>
                <w:color w:val="000000"/>
                <w:sz w:val="20"/>
                <w:szCs w:val="20"/>
              </w:rPr>
            </w:pPr>
          </w:p>
        </w:tc>
      </w:tr>
      <w:tr w:rsidR="00765D6B" w:rsidRPr="008F7B24" w:rsidTr="00B914EC">
        <w:trPr>
          <w:ins w:id="3152"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53"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54" w:author="Arjan" w:date="2014-01-21T22:55:00Z"/>
                <w:rFonts w:ascii="Arial" w:eastAsia="Times New Roman" w:hAnsi="Arial" w:cs="Arial"/>
                <w:color w:val="000000"/>
                <w:sz w:val="20"/>
                <w:szCs w:val="20"/>
              </w:rPr>
            </w:pPr>
          </w:p>
        </w:tc>
      </w:tr>
      <w:tr w:rsidR="00765D6B" w:rsidRPr="008F7B24" w:rsidTr="00B914EC">
        <w:trPr>
          <w:ins w:id="3155"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56" w:author="Arjan" w:date="2014-01-21T22:55:00Z"/>
                <w:rFonts w:ascii="Arial" w:eastAsia="Times New Roman" w:hAnsi="Arial" w:cs="Arial"/>
                <w:color w:val="000000"/>
                <w:sz w:val="20"/>
                <w:szCs w:val="20"/>
              </w:rPr>
            </w:pPr>
            <w:ins w:id="3157" w:author="Arjan" w:date="2014-01-21T22:55:00Z">
              <w:r w:rsidRPr="008F7B24">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58" w:author="Arjan" w:date="2014-01-21T22:55:00Z"/>
                <w:rFonts w:ascii="Arial" w:eastAsia="Times New Roman" w:hAnsi="Arial" w:cs="Arial"/>
                <w:color w:val="000000"/>
                <w:sz w:val="20"/>
                <w:szCs w:val="20"/>
              </w:rPr>
            </w:pPr>
            <w:ins w:id="3159" w:author="Arjan" w:date="2014-01-21T22:55:00Z">
              <w:r>
                <w:rPr>
                  <w:rFonts w:ascii="Arial" w:eastAsia="Times New Roman" w:hAnsi="Arial" w:cs="Arial"/>
                  <w:color w:val="000000"/>
                  <w:sz w:val="20"/>
                  <w:szCs w:val="20"/>
                </w:rPr>
                <w:t>ein</w:t>
              </w:r>
            </w:ins>
            <w:ins w:id="3160" w:author="Arjan" w:date="2014-01-21T22:56:00Z">
              <w:r>
                <w:rPr>
                  <w:rFonts w:ascii="Arial" w:eastAsia="Times New Roman" w:hAnsi="Arial" w:cs="Arial"/>
                  <w:color w:val="000000"/>
                  <w:sz w:val="20"/>
                  <w:szCs w:val="20"/>
                </w:rPr>
                <w:t>d</w:t>
              </w:r>
            </w:ins>
            <w:ins w:id="3161" w:author="Arjan" w:date="2014-01-21T22:55:00Z">
              <w:r>
                <w:rPr>
                  <w:rFonts w:ascii="Arial" w:eastAsia="Times New Roman" w:hAnsi="Arial" w:cs="Arial"/>
                  <w:color w:val="000000"/>
                  <w:sz w:val="20"/>
                  <w:szCs w:val="20"/>
                </w:rPr>
                <w:t>datum</w:t>
              </w:r>
            </w:ins>
          </w:p>
        </w:tc>
      </w:tr>
      <w:tr w:rsidR="00765D6B" w:rsidRPr="008F7B24" w:rsidTr="00B914EC">
        <w:trPr>
          <w:ins w:id="3162"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63"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64" w:author="Arjan" w:date="2014-01-21T22:55:00Z"/>
                <w:rFonts w:ascii="Arial" w:eastAsia="Times New Roman" w:hAnsi="Arial" w:cs="Arial"/>
                <w:color w:val="000000"/>
                <w:sz w:val="20"/>
                <w:szCs w:val="20"/>
              </w:rPr>
            </w:pPr>
          </w:p>
        </w:tc>
      </w:tr>
      <w:tr w:rsidR="00765D6B" w:rsidRPr="005E066D" w:rsidTr="00B914EC">
        <w:trPr>
          <w:ins w:id="3165"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66" w:author="Arjan" w:date="2014-01-21T22:55:00Z"/>
                <w:rFonts w:ascii="Arial" w:eastAsia="Times New Roman" w:hAnsi="Arial" w:cs="Arial"/>
                <w:color w:val="000000"/>
                <w:sz w:val="20"/>
                <w:szCs w:val="20"/>
              </w:rPr>
            </w:pPr>
            <w:ins w:id="3167" w:author="Arjan" w:date="2014-01-21T22:55:00Z">
              <w:r w:rsidRPr="008F7B24">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765D6B" w:rsidRPr="00DD0F4F" w:rsidRDefault="00765D6B" w:rsidP="00B914EC">
            <w:pPr>
              <w:autoSpaceDE w:val="0"/>
              <w:autoSpaceDN w:val="0"/>
              <w:adjustRightInd w:val="0"/>
              <w:spacing w:after="0" w:line="240" w:lineRule="auto"/>
              <w:rPr>
                <w:ins w:id="3168" w:author="Arjan" w:date="2014-01-21T22:55:00Z"/>
                <w:rFonts w:ascii="Arial" w:eastAsia="Times New Roman" w:hAnsi="Arial" w:cs="Arial"/>
                <w:color w:val="000000"/>
                <w:sz w:val="20"/>
                <w:szCs w:val="20"/>
                <w:lang w:val="nl-NL"/>
              </w:rPr>
            </w:pPr>
            <w:ins w:id="3169" w:author="Arjan" w:date="2014-01-21T22:56:00Z">
              <w:r w:rsidRPr="00DD0F4F">
                <w:rPr>
                  <w:rFonts w:ascii="Arial" w:eastAsia="Times New Roman" w:hAnsi="Arial" w:cs="Arial"/>
                  <w:color w:val="000000"/>
                  <w:sz w:val="20"/>
                  <w:szCs w:val="20"/>
                  <w:lang w:val="nl-NL"/>
                </w:rPr>
                <w:t>Eind</w:t>
              </w:r>
            </w:ins>
            <w:ins w:id="3170" w:author="Arjan" w:date="2014-01-21T22:55:00Z">
              <w:r w:rsidRPr="00DD0F4F">
                <w:rPr>
                  <w:rFonts w:ascii="Arial" w:eastAsia="Times New Roman" w:hAnsi="Arial" w:cs="Arial"/>
                  <w:color w:val="000000"/>
                  <w:sz w:val="20"/>
                  <w:szCs w:val="20"/>
                  <w:lang w:val="nl-NL"/>
                </w:rPr>
                <w:t>datum van de periode waarin de gebruiksrechtvoorwaarden van toepassing zijn</w:t>
              </w:r>
            </w:ins>
          </w:p>
        </w:tc>
      </w:tr>
      <w:tr w:rsidR="00765D6B" w:rsidRPr="005E066D" w:rsidTr="00B914EC">
        <w:trPr>
          <w:trHeight w:val="230"/>
          <w:ins w:id="3171" w:author="Arjan" w:date="2014-01-21T22:55:00Z"/>
        </w:trPr>
        <w:tc>
          <w:tcPr>
            <w:tcW w:w="3780" w:type="dxa"/>
            <w:tcBorders>
              <w:top w:val="nil"/>
              <w:left w:val="nil"/>
              <w:bottom w:val="nil"/>
              <w:right w:val="nil"/>
            </w:tcBorders>
          </w:tcPr>
          <w:p w:rsidR="00765D6B" w:rsidRPr="00DD0F4F" w:rsidRDefault="00765D6B" w:rsidP="00B914EC">
            <w:pPr>
              <w:autoSpaceDE w:val="0"/>
              <w:autoSpaceDN w:val="0"/>
              <w:adjustRightInd w:val="0"/>
              <w:spacing w:after="0" w:line="240" w:lineRule="auto"/>
              <w:rPr>
                <w:ins w:id="3172" w:author="Arjan" w:date="2014-01-21T22:55: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765D6B" w:rsidRPr="00DD0F4F" w:rsidRDefault="00765D6B" w:rsidP="00B914EC">
            <w:pPr>
              <w:autoSpaceDE w:val="0"/>
              <w:autoSpaceDN w:val="0"/>
              <w:adjustRightInd w:val="0"/>
              <w:spacing w:after="0" w:line="240" w:lineRule="auto"/>
              <w:rPr>
                <w:ins w:id="3173" w:author="Arjan" w:date="2014-01-21T22:55:00Z"/>
                <w:rFonts w:ascii="Arial" w:eastAsia="Times New Roman" w:hAnsi="Arial" w:cs="Arial"/>
                <w:color w:val="000000"/>
                <w:sz w:val="20"/>
                <w:szCs w:val="20"/>
                <w:lang w:val="nl-NL"/>
              </w:rPr>
            </w:pPr>
          </w:p>
        </w:tc>
      </w:tr>
      <w:tr w:rsidR="00765D6B" w:rsidRPr="005E066D" w:rsidTr="00B914EC">
        <w:trPr>
          <w:trHeight w:val="230"/>
          <w:ins w:id="3174"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75" w:author="Arjan" w:date="2014-01-21T22:55:00Z"/>
                <w:rFonts w:ascii="Arial" w:eastAsia="Times New Roman" w:hAnsi="Arial" w:cs="Arial"/>
                <w:color w:val="000000"/>
                <w:sz w:val="20"/>
                <w:szCs w:val="20"/>
              </w:rPr>
            </w:pPr>
            <w:ins w:id="3176" w:author="Arjan" w:date="2014-01-21T22:55:00Z">
              <w:r w:rsidRPr="008F7B24">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765D6B" w:rsidRPr="00DD0F4F" w:rsidRDefault="00765D6B" w:rsidP="00B914EC">
            <w:pPr>
              <w:autoSpaceDE w:val="0"/>
              <w:autoSpaceDN w:val="0"/>
              <w:adjustRightInd w:val="0"/>
              <w:spacing w:after="0" w:line="240" w:lineRule="auto"/>
              <w:rPr>
                <w:ins w:id="3177" w:author="Arjan" w:date="2014-01-21T22:55:00Z"/>
                <w:rFonts w:ascii="Arial" w:eastAsia="Times New Roman" w:hAnsi="Arial" w:cs="Arial"/>
                <w:color w:val="000000"/>
                <w:sz w:val="20"/>
                <w:szCs w:val="20"/>
                <w:lang w:val="nl-NL"/>
              </w:rPr>
            </w:pPr>
            <w:ins w:id="3178" w:author="Arjan" w:date="2014-01-21T22:55:00Z">
              <w:r w:rsidRPr="00DD0F4F">
                <w:rPr>
                  <w:rFonts w:ascii="Arial" w:eastAsia="Times New Roman" w:hAnsi="Arial" w:cs="Arial"/>
                  <w:color w:val="000000"/>
                  <w:sz w:val="20"/>
                  <w:szCs w:val="20"/>
                  <w:lang w:val="nl-NL"/>
                </w:rPr>
                <w:t>KING o.b.v. Richtlijn Metagegevens Overheidsinformatie</w:t>
              </w:r>
            </w:ins>
          </w:p>
        </w:tc>
      </w:tr>
      <w:tr w:rsidR="00765D6B" w:rsidRPr="005E066D" w:rsidTr="00B914EC">
        <w:trPr>
          <w:ins w:id="3179" w:author="Arjan" w:date="2014-01-21T22:55:00Z"/>
        </w:trPr>
        <w:tc>
          <w:tcPr>
            <w:tcW w:w="3780" w:type="dxa"/>
            <w:tcBorders>
              <w:top w:val="nil"/>
              <w:left w:val="nil"/>
              <w:bottom w:val="nil"/>
              <w:right w:val="nil"/>
            </w:tcBorders>
          </w:tcPr>
          <w:p w:rsidR="00765D6B" w:rsidRPr="00DD0F4F" w:rsidRDefault="00765D6B" w:rsidP="00B914EC">
            <w:pPr>
              <w:autoSpaceDE w:val="0"/>
              <w:autoSpaceDN w:val="0"/>
              <w:adjustRightInd w:val="0"/>
              <w:spacing w:after="0" w:line="240" w:lineRule="auto"/>
              <w:rPr>
                <w:ins w:id="3180" w:author="Arjan" w:date="2014-01-21T22:55: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765D6B" w:rsidRPr="00DD0F4F" w:rsidRDefault="00765D6B" w:rsidP="00B914EC">
            <w:pPr>
              <w:autoSpaceDE w:val="0"/>
              <w:autoSpaceDN w:val="0"/>
              <w:adjustRightInd w:val="0"/>
              <w:spacing w:after="0" w:line="240" w:lineRule="auto"/>
              <w:rPr>
                <w:ins w:id="3181" w:author="Arjan" w:date="2014-01-21T22:55:00Z"/>
                <w:rFonts w:ascii="Arial" w:eastAsia="Times New Roman" w:hAnsi="Arial" w:cs="Arial"/>
                <w:color w:val="000000"/>
                <w:sz w:val="20"/>
                <w:szCs w:val="20"/>
                <w:lang w:val="nl-NL"/>
              </w:rPr>
            </w:pPr>
          </w:p>
        </w:tc>
      </w:tr>
      <w:tr w:rsidR="00765D6B" w:rsidRPr="008F7B24" w:rsidTr="00B914EC">
        <w:trPr>
          <w:ins w:id="3182"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83" w:author="Arjan" w:date="2014-01-21T22:55:00Z"/>
                <w:rFonts w:ascii="Arial" w:eastAsia="Times New Roman" w:hAnsi="Arial" w:cs="Arial"/>
                <w:color w:val="000000"/>
                <w:sz w:val="20"/>
                <w:szCs w:val="20"/>
              </w:rPr>
            </w:pPr>
            <w:ins w:id="3184" w:author="Arjan" w:date="2014-01-21T22:55:00Z">
              <w:r w:rsidRPr="008F7B24">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85" w:author="Arjan" w:date="2014-01-21T22:55:00Z"/>
                <w:rFonts w:ascii="Arial" w:eastAsia="Times New Roman" w:hAnsi="Arial" w:cs="Arial"/>
                <w:color w:val="000000"/>
                <w:sz w:val="20"/>
                <w:szCs w:val="20"/>
              </w:rPr>
            </w:pPr>
            <w:ins w:id="3186" w:author="Arjan" w:date="2014-01-21T22:55:00Z">
              <w:r>
                <w:rPr>
                  <w:rFonts w:ascii="Arial" w:eastAsia="Times New Roman" w:hAnsi="Arial" w:cs="Arial"/>
                  <w:color w:val="000000"/>
                  <w:sz w:val="20"/>
                  <w:szCs w:val="20"/>
                </w:rPr>
                <w:t>15-12-2013</w:t>
              </w:r>
            </w:ins>
          </w:p>
        </w:tc>
      </w:tr>
      <w:tr w:rsidR="00765D6B" w:rsidRPr="008F7B24" w:rsidTr="00B914EC">
        <w:trPr>
          <w:ins w:id="3187"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88"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89" w:author="Arjan" w:date="2014-01-21T22:55:00Z"/>
                <w:rFonts w:ascii="Arial" w:eastAsia="Times New Roman" w:hAnsi="Arial" w:cs="Arial"/>
                <w:color w:val="000000"/>
                <w:sz w:val="20"/>
                <w:szCs w:val="20"/>
              </w:rPr>
            </w:pPr>
          </w:p>
        </w:tc>
      </w:tr>
      <w:tr w:rsidR="00765D6B" w:rsidRPr="005E066D" w:rsidTr="00B914EC">
        <w:trPr>
          <w:ins w:id="3190"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91" w:author="Arjan" w:date="2014-01-21T22:55:00Z"/>
                <w:rFonts w:ascii="Arial" w:eastAsia="Times New Roman" w:hAnsi="Arial" w:cs="Arial"/>
                <w:color w:val="000000"/>
                <w:sz w:val="20"/>
                <w:szCs w:val="20"/>
              </w:rPr>
            </w:pPr>
            <w:ins w:id="3192" w:author="Arjan" w:date="2014-01-21T22:55:00Z">
              <w:r w:rsidRPr="008F7B24">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765D6B" w:rsidRPr="00DD0F4F" w:rsidRDefault="00765D6B" w:rsidP="00B914EC">
            <w:pPr>
              <w:autoSpaceDE w:val="0"/>
              <w:autoSpaceDN w:val="0"/>
              <w:adjustRightInd w:val="0"/>
              <w:spacing w:after="0" w:line="240" w:lineRule="auto"/>
              <w:rPr>
                <w:ins w:id="3193" w:author="Arjan" w:date="2014-01-21T22:55:00Z"/>
                <w:rFonts w:ascii="Arial" w:eastAsia="Times New Roman" w:hAnsi="Arial" w:cs="Arial"/>
                <w:color w:val="000000"/>
                <w:sz w:val="20"/>
                <w:szCs w:val="20"/>
                <w:lang w:val="nl-NL"/>
              </w:rPr>
            </w:pPr>
            <w:ins w:id="3194" w:author="Arjan" w:date="2014-01-21T22:56:00Z">
              <w:r w:rsidRPr="00DD0F4F">
                <w:rPr>
                  <w:rFonts w:ascii="Arial" w:eastAsia="Times New Roman" w:hAnsi="Arial" w:cs="Arial"/>
                  <w:color w:val="000000"/>
                  <w:sz w:val="20"/>
                  <w:szCs w:val="20"/>
                  <w:lang w:val="nl-NL"/>
                </w:rPr>
                <w:t>De einddatum wordt alleen van een waarde voorzien indien deze bekend is.</w:t>
              </w:r>
            </w:ins>
          </w:p>
        </w:tc>
      </w:tr>
      <w:tr w:rsidR="00765D6B" w:rsidRPr="005E066D" w:rsidTr="00B914EC">
        <w:trPr>
          <w:ins w:id="3195" w:author="Arjan" w:date="2014-01-21T22:55:00Z"/>
        </w:trPr>
        <w:tc>
          <w:tcPr>
            <w:tcW w:w="3780" w:type="dxa"/>
            <w:tcBorders>
              <w:top w:val="nil"/>
              <w:left w:val="nil"/>
              <w:bottom w:val="nil"/>
              <w:right w:val="nil"/>
            </w:tcBorders>
          </w:tcPr>
          <w:p w:rsidR="00765D6B" w:rsidRPr="00DD0F4F" w:rsidRDefault="00765D6B" w:rsidP="00B914EC">
            <w:pPr>
              <w:autoSpaceDE w:val="0"/>
              <w:autoSpaceDN w:val="0"/>
              <w:adjustRightInd w:val="0"/>
              <w:spacing w:after="0" w:line="240" w:lineRule="auto"/>
              <w:rPr>
                <w:ins w:id="3196" w:author="Arjan" w:date="2014-01-21T22:55: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765D6B" w:rsidRPr="00DD0F4F" w:rsidRDefault="00765D6B" w:rsidP="00B914EC">
            <w:pPr>
              <w:autoSpaceDE w:val="0"/>
              <w:autoSpaceDN w:val="0"/>
              <w:adjustRightInd w:val="0"/>
              <w:spacing w:after="0" w:line="240" w:lineRule="auto"/>
              <w:rPr>
                <w:ins w:id="3197" w:author="Arjan" w:date="2014-01-21T22:55:00Z"/>
                <w:rFonts w:ascii="Arial" w:eastAsia="Times New Roman" w:hAnsi="Arial" w:cs="Arial"/>
                <w:color w:val="000000"/>
                <w:sz w:val="20"/>
                <w:szCs w:val="20"/>
                <w:lang w:val="nl-NL"/>
              </w:rPr>
            </w:pPr>
          </w:p>
        </w:tc>
      </w:tr>
      <w:tr w:rsidR="00765D6B" w:rsidRPr="008F7B24" w:rsidTr="00B914EC">
        <w:trPr>
          <w:ins w:id="3198"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199" w:author="Arjan" w:date="2014-01-21T22:55:00Z"/>
                <w:rFonts w:ascii="Arial" w:eastAsia="Times New Roman" w:hAnsi="Arial" w:cs="Arial"/>
                <w:color w:val="000000"/>
                <w:sz w:val="20"/>
                <w:szCs w:val="20"/>
              </w:rPr>
            </w:pPr>
            <w:ins w:id="3200" w:author="Arjan" w:date="2014-01-21T22:55:00Z">
              <w:r w:rsidRPr="008F7B24">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01" w:author="Arjan" w:date="2014-01-21T22:55:00Z"/>
                <w:rFonts w:ascii="Arial" w:eastAsia="Times New Roman" w:hAnsi="Arial" w:cs="Arial"/>
                <w:color w:val="000000"/>
                <w:sz w:val="20"/>
                <w:szCs w:val="20"/>
              </w:rPr>
            </w:pPr>
            <w:ins w:id="3202" w:author="Arjan" w:date="2014-01-21T22:55:00Z">
              <w:r>
                <w:rPr>
                  <w:rFonts w:ascii="Arial" w:hAnsi="Arial" w:cs="Arial"/>
                  <w:sz w:val="20"/>
                  <w:szCs w:val="20"/>
                  <w:lang w:val="en-AU"/>
                </w:rPr>
                <w:t>Datum (jjjjmmdd)</w:t>
              </w:r>
            </w:ins>
          </w:p>
        </w:tc>
      </w:tr>
      <w:tr w:rsidR="00765D6B" w:rsidRPr="008F7B24" w:rsidTr="00B914EC">
        <w:trPr>
          <w:trHeight w:val="230"/>
          <w:ins w:id="3203"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04"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05" w:author="Arjan" w:date="2014-01-21T22:55:00Z"/>
                <w:rFonts w:ascii="Arial" w:eastAsia="Times New Roman" w:hAnsi="Arial" w:cs="Arial"/>
                <w:color w:val="000000"/>
                <w:sz w:val="20"/>
                <w:szCs w:val="20"/>
              </w:rPr>
            </w:pPr>
          </w:p>
        </w:tc>
      </w:tr>
      <w:tr w:rsidR="00765D6B" w:rsidRPr="008F7B24" w:rsidTr="00B914EC">
        <w:trPr>
          <w:trHeight w:val="230"/>
          <w:ins w:id="3206"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07" w:author="Arjan" w:date="2014-01-21T22:55:00Z"/>
                <w:rFonts w:ascii="Arial" w:eastAsia="Times New Roman" w:hAnsi="Arial" w:cs="Arial"/>
                <w:color w:val="000000"/>
                <w:sz w:val="20"/>
                <w:szCs w:val="20"/>
              </w:rPr>
            </w:pPr>
            <w:ins w:id="3208" w:author="Arjan" w:date="2014-01-21T22:55:00Z">
              <w:r w:rsidRPr="008F7B24">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09" w:author="Arjan" w:date="2014-01-21T22:55:00Z"/>
                <w:rFonts w:ascii="Arial" w:eastAsia="Times New Roman" w:hAnsi="Arial" w:cs="Arial"/>
                <w:color w:val="000000"/>
                <w:sz w:val="20"/>
                <w:szCs w:val="20"/>
              </w:rPr>
            </w:pPr>
            <w:ins w:id="3210" w:author="Arjan" w:date="2014-01-21T22:55:00Z">
              <w:r>
                <w:rPr>
                  <w:rFonts w:ascii="Arial" w:eastAsia="Times New Roman" w:hAnsi="Arial" w:cs="Arial"/>
                  <w:color w:val="000000"/>
                  <w:sz w:val="20"/>
                  <w:szCs w:val="20"/>
                </w:rPr>
                <w:t>Alle geldige datums</w:t>
              </w:r>
            </w:ins>
          </w:p>
        </w:tc>
      </w:tr>
      <w:tr w:rsidR="00765D6B" w:rsidRPr="008F7B24" w:rsidTr="00B914EC">
        <w:trPr>
          <w:trHeight w:val="215"/>
          <w:ins w:id="3211"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12"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13" w:author="Arjan" w:date="2014-01-21T22:55:00Z"/>
                <w:rFonts w:ascii="Arial" w:eastAsia="Times New Roman" w:hAnsi="Arial" w:cs="Arial"/>
                <w:color w:val="000000"/>
                <w:sz w:val="20"/>
                <w:szCs w:val="20"/>
              </w:rPr>
            </w:pPr>
          </w:p>
        </w:tc>
      </w:tr>
      <w:tr w:rsidR="00765D6B" w:rsidRPr="008F7B24" w:rsidTr="00B914EC">
        <w:trPr>
          <w:trHeight w:val="215"/>
          <w:ins w:id="3214"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15" w:author="Arjan" w:date="2014-01-21T22:55:00Z"/>
                <w:rFonts w:ascii="Arial" w:eastAsia="Times New Roman" w:hAnsi="Arial" w:cs="Arial"/>
                <w:color w:val="000000"/>
                <w:sz w:val="20"/>
                <w:szCs w:val="20"/>
              </w:rPr>
            </w:pPr>
            <w:ins w:id="3216" w:author="Arjan" w:date="2014-01-21T22:55:00Z">
              <w:r w:rsidRPr="008F7B24">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17" w:author="Arjan" w:date="2014-01-21T22:55:00Z"/>
                <w:rFonts w:ascii="Arial" w:eastAsia="Times New Roman" w:hAnsi="Arial" w:cs="Arial"/>
                <w:color w:val="000000"/>
                <w:sz w:val="20"/>
                <w:szCs w:val="20"/>
              </w:rPr>
            </w:pPr>
            <w:ins w:id="3218" w:author="Arjan" w:date="2014-01-21T22:57:00Z">
              <w:r>
                <w:rPr>
                  <w:rFonts w:ascii="Arial" w:eastAsia="Times New Roman" w:hAnsi="Arial" w:cs="Arial"/>
                  <w:color w:val="000000"/>
                  <w:sz w:val="20"/>
                  <w:szCs w:val="20"/>
                </w:rPr>
                <w:t>Nee</w:t>
              </w:r>
            </w:ins>
          </w:p>
        </w:tc>
      </w:tr>
      <w:tr w:rsidR="00765D6B" w:rsidRPr="008F7B24" w:rsidTr="00B914EC">
        <w:trPr>
          <w:trHeight w:val="230"/>
          <w:ins w:id="3219"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20"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21" w:author="Arjan" w:date="2014-01-21T22:55:00Z"/>
                <w:rFonts w:ascii="Arial" w:eastAsia="Times New Roman" w:hAnsi="Arial" w:cs="Arial"/>
                <w:color w:val="000000"/>
                <w:sz w:val="20"/>
                <w:szCs w:val="20"/>
              </w:rPr>
            </w:pPr>
          </w:p>
        </w:tc>
      </w:tr>
      <w:tr w:rsidR="00765D6B" w:rsidRPr="008F7B24" w:rsidTr="00B914EC">
        <w:trPr>
          <w:trHeight w:val="230"/>
          <w:ins w:id="3222"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23" w:author="Arjan" w:date="2014-01-21T22:55:00Z"/>
                <w:rFonts w:ascii="Arial" w:eastAsia="Times New Roman" w:hAnsi="Arial" w:cs="Arial"/>
                <w:color w:val="000000"/>
                <w:sz w:val="20"/>
                <w:szCs w:val="20"/>
              </w:rPr>
            </w:pPr>
            <w:ins w:id="3224" w:author="Arjan" w:date="2014-01-21T22:55:00Z">
              <w:r w:rsidRPr="008F7B24">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25" w:author="Arjan" w:date="2014-01-21T22:55:00Z"/>
                <w:rFonts w:ascii="Arial" w:eastAsia="Times New Roman" w:hAnsi="Arial" w:cs="Arial"/>
                <w:color w:val="000000"/>
                <w:sz w:val="20"/>
                <w:szCs w:val="20"/>
              </w:rPr>
            </w:pPr>
            <w:ins w:id="3226" w:author="Arjan" w:date="2014-01-21T22:55:00Z">
              <w:r>
                <w:rPr>
                  <w:rFonts w:ascii="Arial" w:eastAsia="Times New Roman" w:hAnsi="Arial" w:cs="Arial"/>
                  <w:color w:val="000000"/>
                  <w:sz w:val="20"/>
                  <w:szCs w:val="20"/>
                </w:rPr>
                <w:t>Nee</w:t>
              </w:r>
            </w:ins>
          </w:p>
        </w:tc>
      </w:tr>
      <w:tr w:rsidR="00765D6B" w:rsidRPr="008F7B24" w:rsidTr="00B914EC">
        <w:trPr>
          <w:trHeight w:val="230"/>
          <w:ins w:id="3227"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28"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29" w:author="Arjan" w:date="2014-01-21T22:55:00Z"/>
                <w:rFonts w:ascii="Arial" w:eastAsia="Times New Roman" w:hAnsi="Arial" w:cs="Arial"/>
                <w:color w:val="000000"/>
                <w:sz w:val="20"/>
                <w:szCs w:val="20"/>
              </w:rPr>
            </w:pPr>
          </w:p>
        </w:tc>
      </w:tr>
      <w:tr w:rsidR="00765D6B" w:rsidRPr="008F7B24" w:rsidTr="00B914EC">
        <w:trPr>
          <w:trHeight w:val="230"/>
          <w:ins w:id="3230"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31" w:author="Arjan" w:date="2014-01-21T22:55:00Z"/>
                <w:rFonts w:ascii="Arial" w:eastAsia="Times New Roman" w:hAnsi="Arial" w:cs="Arial"/>
                <w:color w:val="000000"/>
                <w:sz w:val="20"/>
                <w:szCs w:val="20"/>
              </w:rPr>
            </w:pPr>
            <w:ins w:id="3232" w:author="Arjan" w:date="2014-01-21T22:55:00Z">
              <w:r w:rsidRPr="008F7B24">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33" w:author="Arjan" w:date="2014-01-21T22:55:00Z"/>
                <w:rFonts w:ascii="Arial" w:eastAsia="Times New Roman" w:hAnsi="Arial" w:cs="Arial"/>
                <w:color w:val="000000"/>
                <w:sz w:val="20"/>
                <w:szCs w:val="20"/>
              </w:rPr>
            </w:pPr>
            <w:ins w:id="3234" w:author="Arjan" w:date="2014-01-21T22:55:00Z">
              <w:r>
                <w:rPr>
                  <w:rFonts w:ascii="Arial" w:eastAsia="Times New Roman" w:hAnsi="Arial" w:cs="Arial"/>
                  <w:color w:val="000000"/>
                  <w:sz w:val="20"/>
                  <w:szCs w:val="20"/>
                </w:rPr>
                <w:t>Nee</w:t>
              </w:r>
            </w:ins>
          </w:p>
        </w:tc>
      </w:tr>
      <w:tr w:rsidR="00765D6B" w:rsidRPr="008F7B24" w:rsidTr="00B914EC">
        <w:trPr>
          <w:trHeight w:val="230"/>
          <w:ins w:id="3235"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36"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37" w:author="Arjan" w:date="2014-01-21T22:55:00Z"/>
                <w:rFonts w:ascii="Arial" w:eastAsia="Times New Roman" w:hAnsi="Arial" w:cs="Arial"/>
                <w:color w:val="000000"/>
                <w:sz w:val="20"/>
                <w:szCs w:val="20"/>
              </w:rPr>
            </w:pPr>
          </w:p>
        </w:tc>
      </w:tr>
      <w:tr w:rsidR="00765D6B" w:rsidRPr="008F7B24" w:rsidTr="00B914EC">
        <w:trPr>
          <w:trHeight w:val="230"/>
          <w:ins w:id="3238"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39" w:author="Arjan" w:date="2014-01-21T22:55:00Z"/>
                <w:rFonts w:ascii="Arial" w:eastAsia="Times New Roman" w:hAnsi="Arial" w:cs="Arial"/>
                <w:color w:val="000000"/>
                <w:sz w:val="20"/>
                <w:szCs w:val="20"/>
              </w:rPr>
            </w:pPr>
            <w:ins w:id="3240" w:author="Arjan" w:date="2014-01-21T22:55:00Z">
              <w:r w:rsidRPr="008F7B24">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41" w:author="Arjan" w:date="2014-01-21T22:55:00Z"/>
                <w:rFonts w:ascii="Arial" w:eastAsia="Times New Roman" w:hAnsi="Arial" w:cs="Arial"/>
                <w:color w:val="000000"/>
                <w:sz w:val="20"/>
                <w:szCs w:val="20"/>
              </w:rPr>
            </w:pPr>
            <w:ins w:id="3242" w:author="Arjan" w:date="2014-01-21T22:55:00Z">
              <w:r w:rsidRPr="008F7B24">
                <w:rPr>
                  <w:rFonts w:ascii="Arial" w:eastAsia="Times New Roman" w:hAnsi="Arial" w:cs="Arial"/>
                  <w:color w:val="000000"/>
                  <w:sz w:val="20"/>
                  <w:szCs w:val="20"/>
                </w:rPr>
                <w:t>Nee</w:t>
              </w:r>
            </w:ins>
          </w:p>
        </w:tc>
      </w:tr>
      <w:tr w:rsidR="00765D6B" w:rsidRPr="008F7B24" w:rsidTr="00B914EC">
        <w:trPr>
          <w:trHeight w:val="230"/>
          <w:ins w:id="3243"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44"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45" w:author="Arjan" w:date="2014-01-21T22:55:00Z"/>
                <w:rFonts w:ascii="Arial" w:eastAsia="Times New Roman" w:hAnsi="Arial" w:cs="Arial"/>
                <w:color w:val="000000"/>
                <w:sz w:val="20"/>
                <w:szCs w:val="20"/>
              </w:rPr>
            </w:pPr>
          </w:p>
        </w:tc>
      </w:tr>
      <w:tr w:rsidR="00765D6B" w:rsidRPr="008F7B24" w:rsidTr="00B914EC">
        <w:trPr>
          <w:trHeight w:val="411"/>
          <w:ins w:id="3246"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47" w:author="Arjan" w:date="2014-01-21T22:55:00Z"/>
                <w:rFonts w:ascii="Arial" w:eastAsia="Times New Roman" w:hAnsi="Arial" w:cs="Arial"/>
                <w:color w:val="000000"/>
                <w:sz w:val="20"/>
                <w:szCs w:val="20"/>
              </w:rPr>
            </w:pPr>
            <w:ins w:id="3248" w:author="Arjan" w:date="2014-01-21T22:55:00Z">
              <w:r w:rsidRPr="008F7B24">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49" w:author="Arjan" w:date="2014-01-21T22:55:00Z"/>
                <w:rFonts w:ascii="Arial" w:eastAsia="Times New Roman" w:hAnsi="Arial" w:cs="Arial"/>
                <w:color w:val="000000"/>
                <w:sz w:val="20"/>
                <w:szCs w:val="20"/>
              </w:rPr>
            </w:pPr>
            <w:ins w:id="3250" w:author="Arjan" w:date="2014-01-21T22:55:00Z">
              <w:r w:rsidRPr="008F7B24">
                <w:rPr>
                  <w:rFonts w:ascii="Arial" w:eastAsia="Times New Roman" w:hAnsi="Arial" w:cs="Arial"/>
                  <w:color w:val="000000"/>
                  <w:sz w:val="20"/>
                  <w:szCs w:val="20"/>
                </w:rPr>
                <w:t>Nee</w:t>
              </w:r>
            </w:ins>
          </w:p>
        </w:tc>
      </w:tr>
      <w:tr w:rsidR="00765D6B" w:rsidRPr="008F7B24" w:rsidTr="00B914EC">
        <w:trPr>
          <w:trHeight w:val="245"/>
          <w:ins w:id="3251"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52"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53" w:author="Arjan" w:date="2014-01-21T22:55:00Z"/>
                <w:rFonts w:ascii="Arial" w:eastAsia="Times New Roman" w:hAnsi="Arial" w:cs="Arial"/>
                <w:color w:val="000000"/>
                <w:sz w:val="20"/>
                <w:szCs w:val="20"/>
              </w:rPr>
            </w:pPr>
          </w:p>
        </w:tc>
      </w:tr>
      <w:tr w:rsidR="00765D6B" w:rsidRPr="008F7B24" w:rsidTr="00B914EC">
        <w:trPr>
          <w:trHeight w:val="230"/>
          <w:ins w:id="3254"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55" w:author="Arjan" w:date="2014-01-21T22:55:00Z"/>
                <w:rFonts w:ascii="Arial" w:eastAsia="Times New Roman" w:hAnsi="Arial" w:cs="Arial"/>
                <w:color w:val="000000"/>
                <w:sz w:val="20"/>
                <w:szCs w:val="20"/>
              </w:rPr>
            </w:pPr>
            <w:ins w:id="3256" w:author="Arjan" w:date="2014-01-21T22:55:00Z">
              <w:r w:rsidRPr="008F7B24">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57" w:author="Arjan" w:date="2014-01-21T22:55:00Z"/>
                <w:rFonts w:ascii="Arial" w:eastAsia="Times New Roman" w:hAnsi="Arial" w:cs="Arial"/>
                <w:color w:val="000000"/>
                <w:sz w:val="20"/>
                <w:szCs w:val="20"/>
              </w:rPr>
            </w:pPr>
            <w:ins w:id="3258" w:author="Arjan" w:date="2014-01-21T22:58:00Z">
              <w:r>
                <w:rPr>
                  <w:rFonts w:ascii="Arial" w:hAnsi="Arial" w:cs="Arial"/>
                  <w:sz w:val="20"/>
                  <w:szCs w:val="20"/>
                  <w:lang w:val="en-AU"/>
                </w:rPr>
                <w:t>0</w:t>
              </w:r>
            </w:ins>
            <w:ins w:id="3259" w:author="Arjan" w:date="2014-01-21T22:55:00Z">
              <w:r w:rsidRPr="008F7B24">
                <w:rPr>
                  <w:rFonts w:ascii="Arial" w:eastAsia="Times New Roman" w:hAnsi="Arial" w:cs="Arial"/>
                  <w:color w:val="000000"/>
                  <w:sz w:val="20"/>
                  <w:szCs w:val="20"/>
                </w:rPr>
                <w:t xml:space="preserve"> - </w:t>
              </w:r>
              <w:r w:rsidR="008F2B4B" w:rsidRPr="008F7B24">
                <w:rPr>
                  <w:rFonts w:ascii="Arial" w:eastAsia="Times New Roman" w:hAnsi="Arial" w:cs="Arial"/>
                  <w:color w:val="000000"/>
                  <w:sz w:val="20"/>
                  <w:szCs w:val="20"/>
                </w:rPr>
                <w:fldChar w:fldCharType="begin" w:fldLock="1"/>
              </w:r>
              <w:r w:rsidRPr="008F7B24">
                <w:rPr>
                  <w:rFonts w:ascii="Arial" w:eastAsia="Times New Roman" w:hAnsi="Arial" w:cs="Arial"/>
                  <w:color w:val="000000"/>
                  <w:sz w:val="20"/>
                  <w:szCs w:val="20"/>
                </w:rPr>
                <w:instrText>MERGEFIELD Att.UpperBound</w:instrText>
              </w:r>
              <w:r w:rsidR="008F2B4B" w:rsidRPr="008F7B24">
                <w:rPr>
                  <w:rFonts w:ascii="Arial" w:eastAsia="Times New Roman" w:hAnsi="Arial" w:cs="Arial"/>
                  <w:color w:val="000000"/>
                  <w:sz w:val="20"/>
                  <w:szCs w:val="20"/>
                </w:rPr>
                <w:fldChar w:fldCharType="separate"/>
              </w:r>
              <w:r w:rsidRPr="008F7B24">
                <w:rPr>
                  <w:rFonts w:ascii="Arial" w:eastAsia="Times New Roman" w:hAnsi="Arial" w:cs="Arial"/>
                  <w:color w:val="000000"/>
                  <w:sz w:val="20"/>
                  <w:szCs w:val="20"/>
                </w:rPr>
                <w:t>1</w:t>
              </w:r>
              <w:r w:rsidR="008F2B4B" w:rsidRPr="008F7B24">
                <w:rPr>
                  <w:rFonts w:ascii="Arial" w:eastAsia="Times New Roman" w:hAnsi="Arial" w:cs="Arial"/>
                  <w:color w:val="000000"/>
                  <w:sz w:val="20"/>
                  <w:szCs w:val="20"/>
                </w:rPr>
                <w:fldChar w:fldCharType="end"/>
              </w:r>
            </w:ins>
          </w:p>
        </w:tc>
      </w:tr>
      <w:tr w:rsidR="00765D6B" w:rsidRPr="008F7B24" w:rsidTr="00B914EC">
        <w:trPr>
          <w:trHeight w:val="230"/>
          <w:ins w:id="3260"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61"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62" w:author="Arjan" w:date="2014-01-21T22:55:00Z"/>
                <w:rFonts w:ascii="Arial" w:eastAsia="Times New Roman" w:hAnsi="Arial" w:cs="Arial"/>
                <w:color w:val="000000"/>
                <w:sz w:val="20"/>
                <w:szCs w:val="20"/>
              </w:rPr>
            </w:pPr>
          </w:p>
        </w:tc>
      </w:tr>
      <w:tr w:rsidR="00765D6B" w:rsidRPr="008F7B24" w:rsidTr="00B914EC">
        <w:trPr>
          <w:trHeight w:val="230"/>
          <w:ins w:id="3263" w:author="Arjan" w:date="2014-01-21T22:55:00Z"/>
        </w:trPr>
        <w:tc>
          <w:tcPr>
            <w:tcW w:w="37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64" w:author="Arjan" w:date="2014-01-21T22:55:00Z"/>
                <w:rFonts w:ascii="Arial" w:eastAsia="Times New Roman" w:hAnsi="Arial" w:cs="Arial"/>
                <w:color w:val="000000"/>
                <w:sz w:val="20"/>
                <w:szCs w:val="20"/>
              </w:rPr>
            </w:pPr>
            <w:ins w:id="3265" w:author="Arjan" w:date="2014-01-21T22:55:00Z">
              <w:r w:rsidRPr="008F7B24">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765D6B" w:rsidRPr="008F7B24" w:rsidRDefault="00765D6B" w:rsidP="00B914EC">
            <w:pPr>
              <w:autoSpaceDE w:val="0"/>
              <w:autoSpaceDN w:val="0"/>
              <w:adjustRightInd w:val="0"/>
              <w:spacing w:after="0" w:line="240" w:lineRule="auto"/>
              <w:rPr>
                <w:ins w:id="3266" w:author="Arjan" w:date="2014-01-21T22:55:00Z"/>
                <w:rFonts w:ascii="Arial" w:eastAsia="Times New Roman" w:hAnsi="Arial" w:cs="Arial"/>
                <w:color w:val="000000"/>
                <w:sz w:val="20"/>
                <w:szCs w:val="20"/>
              </w:rPr>
            </w:pPr>
            <w:ins w:id="3267" w:author="Arjan" w:date="2014-01-21T22:55:00Z">
              <w:r w:rsidRPr="008F7B24">
                <w:rPr>
                  <w:rFonts w:ascii="Arial" w:eastAsia="Times New Roman" w:hAnsi="Arial" w:cs="Arial"/>
                  <w:color w:val="000000"/>
                  <w:sz w:val="20"/>
                  <w:szCs w:val="20"/>
                </w:rPr>
                <w:t>Gemeentelijk basisgegeven</w:t>
              </w:r>
            </w:ins>
          </w:p>
        </w:tc>
      </w:tr>
      <w:tr w:rsidR="00765D6B" w:rsidRPr="008F7B24" w:rsidTr="00B914EC">
        <w:trPr>
          <w:trHeight w:val="230"/>
          <w:ins w:id="3268" w:author="Arjan" w:date="2014-01-21T22:55:00Z"/>
        </w:trPr>
        <w:tc>
          <w:tcPr>
            <w:tcW w:w="3780" w:type="dxa"/>
            <w:tcBorders>
              <w:top w:val="nil"/>
              <w:left w:val="nil"/>
              <w:right w:val="nil"/>
            </w:tcBorders>
          </w:tcPr>
          <w:p w:rsidR="00765D6B" w:rsidRPr="008F7B24" w:rsidRDefault="00765D6B" w:rsidP="00B914EC">
            <w:pPr>
              <w:autoSpaceDE w:val="0"/>
              <w:autoSpaceDN w:val="0"/>
              <w:adjustRightInd w:val="0"/>
              <w:spacing w:after="0" w:line="240" w:lineRule="auto"/>
              <w:rPr>
                <w:ins w:id="3269" w:author="Arjan" w:date="2014-01-21T22:55:00Z"/>
                <w:rFonts w:ascii="Arial" w:eastAsia="Times New Roman" w:hAnsi="Arial" w:cs="Arial"/>
                <w:b/>
                <w:bCs/>
                <w:color w:val="000000"/>
                <w:sz w:val="20"/>
                <w:szCs w:val="20"/>
              </w:rPr>
            </w:pPr>
          </w:p>
        </w:tc>
        <w:tc>
          <w:tcPr>
            <w:tcW w:w="5580" w:type="dxa"/>
            <w:tcBorders>
              <w:top w:val="nil"/>
              <w:left w:val="nil"/>
              <w:right w:val="nil"/>
            </w:tcBorders>
          </w:tcPr>
          <w:p w:rsidR="00765D6B" w:rsidRPr="008F7B24" w:rsidRDefault="00765D6B" w:rsidP="00B914EC">
            <w:pPr>
              <w:autoSpaceDE w:val="0"/>
              <w:autoSpaceDN w:val="0"/>
              <w:adjustRightInd w:val="0"/>
              <w:spacing w:after="0" w:line="240" w:lineRule="auto"/>
              <w:rPr>
                <w:ins w:id="3270" w:author="Arjan" w:date="2014-01-21T22:55:00Z"/>
                <w:rFonts w:ascii="Arial" w:eastAsia="Times New Roman" w:hAnsi="Arial" w:cs="Arial"/>
                <w:color w:val="000000"/>
                <w:sz w:val="20"/>
                <w:szCs w:val="20"/>
              </w:rPr>
            </w:pPr>
          </w:p>
        </w:tc>
      </w:tr>
      <w:tr w:rsidR="00765D6B" w:rsidRPr="008F7B24" w:rsidTr="00B914EC">
        <w:trPr>
          <w:trHeight w:val="230"/>
          <w:ins w:id="3271" w:author="Arjan" w:date="2014-01-21T22:55:00Z"/>
        </w:trPr>
        <w:tc>
          <w:tcPr>
            <w:tcW w:w="3780" w:type="dxa"/>
            <w:tcBorders>
              <w:top w:val="nil"/>
              <w:left w:val="nil"/>
              <w:bottom w:val="single" w:sz="4" w:space="0" w:color="auto"/>
              <w:right w:val="nil"/>
            </w:tcBorders>
          </w:tcPr>
          <w:p w:rsidR="00765D6B" w:rsidRPr="008F7B24" w:rsidRDefault="00765D6B" w:rsidP="00B914EC">
            <w:pPr>
              <w:autoSpaceDE w:val="0"/>
              <w:autoSpaceDN w:val="0"/>
              <w:adjustRightInd w:val="0"/>
              <w:spacing w:after="0" w:line="240" w:lineRule="auto"/>
              <w:rPr>
                <w:ins w:id="3272" w:author="Arjan" w:date="2014-01-21T22:55:00Z"/>
                <w:rFonts w:ascii="Arial" w:eastAsia="Times New Roman" w:hAnsi="Arial" w:cs="Arial"/>
                <w:b/>
                <w:bCs/>
                <w:color w:val="000000"/>
                <w:sz w:val="20"/>
                <w:szCs w:val="20"/>
              </w:rPr>
            </w:pPr>
            <w:ins w:id="3273" w:author="Arjan" w:date="2014-01-21T22:55:00Z">
              <w:r w:rsidRPr="008F7B24">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rsidR="00765D6B" w:rsidRPr="008F7B24" w:rsidRDefault="00765D6B" w:rsidP="00B914EC">
            <w:pPr>
              <w:autoSpaceDE w:val="0"/>
              <w:autoSpaceDN w:val="0"/>
              <w:adjustRightInd w:val="0"/>
              <w:spacing w:after="0" w:line="240" w:lineRule="auto"/>
              <w:rPr>
                <w:ins w:id="3274" w:author="Arjan" w:date="2014-01-21T22:55:00Z"/>
                <w:rFonts w:ascii="Arial" w:eastAsia="Times New Roman" w:hAnsi="Arial" w:cs="Arial"/>
                <w:color w:val="000000"/>
                <w:sz w:val="20"/>
                <w:szCs w:val="20"/>
              </w:rPr>
            </w:pPr>
            <w:ins w:id="3275" w:author="Arjan" w:date="2014-01-21T22:55:00Z">
              <w:r w:rsidRPr="008F7B24">
                <w:rPr>
                  <w:rFonts w:ascii="Arial" w:eastAsia="Times New Roman" w:hAnsi="Arial" w:cs="Arial"/>
                  <w:color w:val="000000"/>
                  <w:sz w:val="20"/>
                  <w:szCs w:val="20"/>
                </w:rPr>
                <w:t>-</w:t>
              </w:r>
            </w:ins>
          </w:p>
        </w:tc>
      </w:tr>
    </w:tbl>
    <w:p w:rsidR="00AC6547" w:rsidDel="00806380" w:rsidRDefault="00AC6547" w:rsidP="00AC6547">
      <w:pPr>
        <w:rPr>
          <w:del w:id="3276" w:author="Arjan" w:date="2014-09-07T22:20:00Z"/>
        </w:rPr>
      </w:pPr>
    </w:p>
    <w:p w:rsidR="00806380" w:rsidRDefault="00806380" w:rsidP="001B6B7E">
      <w:pPr>
        <w:pStyle w:val="Kop3"/>
      </w:pPr>
      <w:bookmarkStart w:id="3277" w:name="_Toc398129682"/>
      <w:r>
        <w:t>Ondertekening</w:t>
      </w:r>
      <w:bookmarkEnd w:id="3277"/>
    </w:p>
    <w:p w:rsidR="003C376A" w:rsidRPr="00DD0F4F" w:rsidRDefault="003C376A" w:rsidP="00AC6547">
      <w:pPr>
        <w:rPr>
          <w:lang w:val="nl-NL"/>
        </w:rPr>
      </w:pPr>
      <w:r w:rsidRPr="00DD0F4F">
        <w:rPr>
          <w:lang w:val="nl-NL"/>
        </w:rPr>
        <w:t xml:space="preserve">Steeds meer worden documenten digitaal ondertekend. </w:t>
      </w:r>
      <w:r w:rsidR="00057627" w:rsidRPr="00DD0F4F">
        <w:rPr>
          <w:lang w:val="nl-NL"/>
        </w:rPr>
        <w:t>Het is</w:t>
      </w:r>
      <w:r w:rsidRPr="00DD0F4F">
        <w:rPr>
          <w:lang w:val="nl-NL"/>
        </w:rPr>
        <w:t xml:space="preserve"> dan niet meer </w:t>
      </w:r>
      <w:r w:rsidR="00057627" w:rsidRPr="00DD0F4F">
        <w:rPr>
          <w:lang w:val="nl-NL"/>
        </w:rPr>
        <w:t>nodig het</w:t>
      </w:r>
      <w:r w:rsidRPr="00DD0F4F">
        <w:rPr>
          <w:lang w:val="nl-NL"/>
        </w:rPr>
        <w:t xml:space="preserve"> document af te drukken en te waarmerken om duidelijk te maken dat het om een echte kopie gaat van het ondertekende document.</w:t>
      </w:r>
      <w:r w:rsidR="00057627" w:rsidRPr="00DD0F4F">
        <w:rPr>
          <w:lang w:val="nl-NL"/>
        </w:rPr>
        <w:t xml:space="preserve"> Duidelijk moet wel zijn of een document (digitaal) ondertekend is. En zo ja, dan is het van belang hoe dit (digitaal) ondertekend is. Om deze duidelijkheid te verkrijgen, voegen we twee attributen aan het INFORMATIEOBJECT toe.</w:t>
      </w:r>
    </w:p>
    <w:p w:rsidR="00057627" w:rsidRPr="001938EB" w:rsidRDefault="008F2B4B" w:rsidP="00057627">
      <w:pPr>
        <w:pStyle w:val="Kop41"/>
        <w:rPr>
          <w:ins w:id="3278" w:author="Arjan" w:date="2014-09-08T22:09:00Z"/>
          <w:rFonts w:eastAsia="Times New Roman"/>
          <w:shd w:val="clear" w:color="auto" w:fill="auto"/>
          <w:lang w:val="nl-NL"/>
        </w:rPr>
      </w:pPr>
      <w:ins w:id="3279" w:author="Arjan" w:date="2014-09-08T22:09:00Z">
        <w:r>
          <w:rPr>
            <w:b w:val="0"/>
            <w:bCs w:val="0"/>
            <w:color w:val="auto"/>
            <w:sz w:val="20"/>
            <w:szCs w:val="20"/>
            <w:shd w:val="clear" w:color="auto" w:fill="auto"/>
          </w:rPr>
          <w:fldChar w:fldCharType="begin" w:fldLock="1"/>
        </w:r>
        <w:r w:rsidR="00057627">
          <w:rPr>
            <w:b w:val="0"/>
            <w:bCs w:val="0"/>
            <w:color w:val="auto"/>
            <w:sz w:val="20"/>
            <w:szCs w:val="20"/>
            <w:shd w:val="clear" w:color="auto" w:fill="auto"/>
          </w:rPr>
          <w:instrText xml:space="preserve">MERGEFIELD </w:instrText>
        </w:r>
        <w:r w:rsidR="00057627">
          <w:rPr>
            <w:rFonts w:eastAsia="Times New Roman"/>
            <w:shd w:val="clear" w:color="auto" w:fill="auto"/>
            <w:lang w:val="nl-NL"/>
          </w:rPr>
          <w:instrText>Att.Stereotype</w:instrText>
        </w:r>
        <w:r>
          <w:rPr>
            <w:b w:val="0"/>
            <w:bCs w:val="0"/>
            <w:color w:val="auto"/>
            <w:sz w:val="20"/>
            <w:szCs w:val="20"/>
            <w:shd w:val="clear" w:color="auto" w:fill="auto"/>
          </w:rPr>
          <w:fldChar w:fldCharType="separate"/>
        </w:r>
        <w:r w:rsidR="00057627">
          <w:rPr>
            <w:rFonts w:eastAsia="Times New Roman"/>
            <w:shd w:val="clear" w:color="auto" w:fill="auto"/>
            <w:lang w:val="nl-NL"/>
          </w:rPr>
          <w:t>«Attribuutsoort»</w:t>
        </w:r>
        <w:r>
          <w:rPr>
            <w:b w:val="0"/>
            <w:bCs w:val="0"/>
            <w:color w:val="auto"/>
            <w:sz w:val="20"/>
            <w:szCs w:val="20"/>
            <w:shd w:val="clear" w:color="auto" w:fill="auto"/>
          </w:rPr>
          <w:fldChar w:fldCharType="end"/>
        </w:r>
        <w:r w:rsidR="00057627">
          <w:rPr>
            <w:rFonts w:eastAsia="Times New Roman"/>
            <w:shd w:val="clear" w:color="auto" w:fill="auto"/>
            <w:lang w:val="nl-NL"/>
          </w:rPr>
          <w:t xml:space="preserve"> Ondertekeningsoort</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057627" w:rsidRPr="00F64D19" w:rsidTr="00367B3C">
        <w:trPr>
          <w:trHeight w:val="230"/>
          <w:ins w:id="3280" w:author="Arjan" w:date="2014-09-08T22:09:00Z"/>
        </w:trPr>
        <w:tc>
          <w:tcPr>
            <w:tcW w:w="3780" w:type="dxa"/>
            <w:tcBorders>
              <w:top w:val="single" w:sz="4" w:space="0" w:color="auto"/>
              <w:left w:val="nil"/>
              <w:bottom w:val="nil"/>
              <w:right w:val="nil"/>
            </w:tcBorders>
          </w:tcPr>
          <w:p w:rsidR="00057627" w:rsidRPr="00F64D19" w:rsidRDefault="00057627" w:rsidP="00367B3C">
            <w:pPr>
              <w:autoSpaceDE w:val="0"/>
              <w:autoSpaceDN w:val="0"/>
              <w:adjustRightInd w:val="0"/>
              <w:spacing w:after="0" w:line="240" w:lineRule="auto"/>
              <w:rPr>
                <w:ins w:id="3281" w:author="Arjan" w:date="2014-09-08T22:09:00Z"/>
                <w:rFonts w:ascii="Arial" w:eastAsia="Times New Roman" w:hAnsi="Arial" w:cs="Arial"/>
                <w:color w:val="000000"/>
                <w:sz w:val="20"/>
                <w:szCs w:val="20"/>
              </w:rPr>
            </w:pPr>
            <w:ins w:id="3282" w:author="Arjan" w:date="2014-09-08T22:09:00Z">
              <w:r w:rsidRPr="00F64D19">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rsidR="00057627" w:rsidRPr="00F64D19" w:rsidRDefault="00057627" w:rsidP="00367B3C">
            <w:pPr>
              <w:autoSpaceDE w:val="0"/>
              <w:autoSpaceDN w:val="0"/>
              <w:adjustRightInd w:val="0"/>
              <w:spacing w:after="0" w:line="240" w:lineRule="auto"/>
              <w:rPr>
                <w:ins w:id="3283" w:author="Arjan" w:date="2014-09-08T22:09:00Z"/>
                <w:rFonts w:ascii="Arial" w:eastAsia="Times New Roman" w:hAnsi="Arial" w:cs="Arial"/>
                <w:color w:val="000000"/>
                <w:sz w:val="20"/>
                <w:szCs w:val="20"/>
              </w:rPr>
            </w:pPr>
            <w:ins w:id="3284" w:author="Arjan" w:date="2014-09-08T22:09:00Z">
              <w:r>
                <w:rPr>
                  <w:rFonts w:ascii="Arial" w:hAnsi="Arial" w:cs="Arial"/>
                  <w:sz w:val="20"/>
                  <w:szCs w:val="20"/>
                  <w:lang w:val="en-AU"/>
                </w:rPr>
                <w:t>Ondertekeningsoort</w:t>
              </w:r>
            </w:ins>
          </w:p>
        </w:tc>
      </w:tr>
      <w:tr w:rsidR="00057627" w:rsidRPr="00F64D19" w:rsidTr="00367B3C">
        <w:trPr>
          <w:ins w:id="3285"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286"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287" w:author="Arjan" w:date="2014-09-08T22:09:00Z"/>
                <w:rFonts w:ascii="Arial" w:eastAsia="Times New Roman" w:hAnsi="Arial" w:cs="Arial"/>
                <w:color w:val="000000"/>
                <w:sz w:val="20"/>
                <w:szCs w:val="20"/>
              </w:rPr>
            </w:pPr>
          </w:p>
        </w:tc>
      </w:tr>
      <w:tr w:rsidR="00057627" w:rsidRPr="00F64D19" w:rsidTr="00367B3C">
        <w:trPr>
          <w:ins w:id="3288"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289" w:author="Arjan" w:date="2014-09-08T22:09:00Z"/>
                <w:rFonts w:ascii="Arial" w:eastAsia="Times New Roman" w:hAnsi="Arial" w:cs="Arial"/>
                <w:color w:val="000000"/>
                <w:sz w:val="20"/>
                <w:szCs w:val="20"/>
              </w:rPr>
            </w:pPr>
            <w:ins w:id="3290" w:author="Arjan" w:date="2014-09-08T22:09:00Z">
              <w:r w:rsidRPr="00F64D19">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291" w:author="Arjan" w:date="2014-09-08T22:09:00Z"/>
                <w:rFonts w:ascii="Arial" w:eastAsia="Times New Roman" w:hAnsi="Arial" w:cs="Arial"/>
                <w:color w:val="000000"/>
                <w:sz w:val="20"/>
                <w:szCs w:val="20"/>
              </w:rPr>
            </w:pPr>
            <w:ins w:id="3292" w:author="Arjan" w:date="2014-09-08T22:09:00Z">
              <w:r w:rsidRPr="00F64D19">
                <w:rPr>
                  <w:rFonts w:ascii="Arial" w:eastAsia="Times New Roman" w:hAnsi="Arial" w:cs="Arial"/>
                  <w:color w:val="000000"/>
                  <w:sz w:val="20"/>
                  <w:szCs w:val="20"/>
                </w:rPr>
                <w:t>KING</w:t>
              </w:r>
            </w:ins>
          </w:p>
        </w:tc>
      </w:tr>
      <w:tr w:rsidR="00057627" w:rsidRPr="00F64D19" w:rsidTr="00367B3C">
        <w:trPr>
          <w:ins w:id="3293"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294"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295" w:author="Arjan" w:date="2014-09-08T22:09:00Z"/>
                <w:rFonts w:ascii="Arial" w:eastAsia="Times New Roman" w:hAnsi="Arial" w:cs="Arial"/>
                <w:color w:val="000000"/>
                <w:sz w:val="20"/>
                <w:szCs w:val="20"/>
              </w:rPr>
            </w:pPr>
          </w:p>
        </w:tc>
      </w:tr>
      <w:tr w:rsidR="00057627" w:rsidRPr="00F64D19" w:rsidTr="00367B3C">
        <w:trPr>
          <w:ins w:id="3296"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297" w:author="Arjan" w:date="2014-09-08T22:09:00Z"/>
                <w:rFonts w:ascii="Arial" w:eastAsia="Times New Roman" w:hAnsi="Arial" w:cs="Arial"/>
                <w:color w:val="000000"/>
                <w:sz w:val="20"/>
                <w:szCs w:val="20"/>
              </w:rPr>
            </w:pPr>
            <w:ins w:id="3298" w:author="Arjan" w:date="2014-09-08T22:09:00Z">
              <w:r w:rsidRPr="00F64D19">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299" w:author="Arjan" w:date="2014-09-08T22:09:00Z"/>
                <w:rFonts w:ascii="Arial" w:eastAsia="Times New Roman" w:hAnsi="Arial" w:cs="Arial"/>
                <w:color w:val="000000"/>
                <w:sz w:val="20"/>
                <w:szCs w:val="20"/>
              </w:rPr>
            </w:pPr>
          </w:p>
        </w:tc>
      </w:tr>
      <w:tr w:rsidR="00057627" w:rsidRPr="00F64D19" w:rsidTr="00367B3C">
        <w:trPr>
          <w:ins w:id="3300"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01"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02" w:author="Arjan" w:date="2014-09-08T22:09:00Z"/>
                <w:rFonts w:ascii="Arial" w:eastAsia="Times New Roman" w:hAnsi="Arial" w:cs="Arial"/>
                <w:color w:val="000000"/>
                <w:sz w:val="20"/>
                <w:szCs w:val="20"/>
              </w:rPr>
            </w:pPr>
          </w:p>
        </w:tc>
      </w:tr>
      <w:tr w:rsidR="00057627" w:rsidRPr="00F64D19" w:rsidTr="00367B3C">
        <w:trPr>
          <w:ins w:id="3303"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04" w:author="Arjan" w:date="2014-09-08T22:09:00Z"/>
                <w:rFonts w:ascii="Arial" w:eastAsia="Times New Roman" w:hAnsi="Arial" w:cs="Arial"/>
                <w:color w:val="000000"/>
                <w:sz w:val="20"/>
                <w:szCs w:val="20"/>
              </w:rPr>
            </w:pPr>
            <w:ins w:id="3305" w:author="Arjan" w:date="2014-09-08T22:09:00Z">
              <w:r w:rsidRPr="00F64D19">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057627" w:rsidRPr="00F64D19" w:rsidRDefault="00057627" w:rsidP="00057627">
            <w:pPr>
              <w:autoSpaceDE w:val="0"/>
              <w:autoSpaceDN w:val="0"/>
              <w:adjustRightInd w:val="0"/>
              <w:spacing w:after="0" w:line="240" w:lineRule="auto"/>
              <w:rPr>
                <w:ins w:id="3306" w:author="Arjan" w:date="2014-09-08T22:09:00Z"/>
                <w:rFonts w:ascii="Arial" w:eastAsia="Times New Roman" w:hAnsi="Arial" w:cs="Arial"/>
                <w:color w:val="000000"/>
                <w:sz w:val="20"/>
                <w:szCs w:val="20"/>
              </w:rPr>
            </w:pPr>
            <w:ins w:id="3307" w:author="Arjan" w:date="2014-09-08T22:10:00Z">
              <w:r>
                <w:rPr>
                  <w:rFonts w:ascii="Arial" w:hAnsi="Arial" w:cs="Arial"/>
                  <w:sz w:val="20"/>
                  <w:szCs w:val="20"/>
                  <w:lang w:val="en-AU"/>
                </w:rPr>
                <w:t>ondertekeningsoort</w:t>
              </w:r>
            </w:ins>
          </w:p>
        </w:tc>
      </w:tr>
      <w:tr w:rsidR="00057627" w:rsidRPr="00F64D19" w:rsidTr="00367B3C">
        <w:trPr>
          <w:ins w:id="3308"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09"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10" w:author="Arjan" w:date="2014-09-08T22:09:00Z"/>
                <w:rFonts w:ascii="Arial" w:eastAsia="Times New Roman" w:hAnsi="Arial" w:cs="Arial"/>
                <w:color w:val="000000"/>
                <w:sz w:val="20"/>
                <w:szCs w:val="20"/>
              </w:rPr>
            </w:pPr>
          </w:p>
        </w:tc>
      </w:tr>
      <w:tr w:rsidR="00057627" w:rsidRPr="005E066D" w:rsidTr="00367B3C">
        <w:trPr>
          <w:ins w:id="3311"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12" w:author="Arjan" w:date="2014-09-08T22:09:00Z"/>
                <w:rFonts w:ascii="Arial" w:eastAsia="Times New Roman" w:hAnsi="Arial" w:cs="Arial"/>
                <w:color w:val="000000"/>
                <w:sz w:val="20"/>
                <w:szCs w:val="20"/>
              </w:rPr>
            </w:pPr>
            <w:ins w:id="3313" w:author="Arjan" w:date="2014-09-08T22:09:00Z">
              <w:r w:rsidRPr="00F64D19">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057627" w:rsidRPr="00DD0F4F" w:rsidRDefault="008F2B4B" w:rsidP="006A6C7F">
            <w:pPr>
              <w:autoSpaceDE w:val="0"/>
              <w:autoSpaceDN w:val="0"/>
              <w:adjustRightInd w:val="0"/>
              <w:spacing w:after="0" w:line="240" w:lineRule="auto"/>
              <w:rPr>
                <w:ins w:id="3314" w:author="Arjan" w:date="2014-09-08T22:09:00Z"/>
                <w:rFonts w:ascii="Arial" w:eastAsia="Times New Roman" w:hAnsi="Arial" w:cs="Arial"/>
                <w:color w:val="000000"/>
                <w:sz w:val="20"/>
                <w:szCs w:val="20"/>
                <w:lang w:val="nl-NL"/>
              </w:rPr>
            </w:pPr>
            <w:ins w:id="3315" w:author="Arjan" w:date="2014-09-08T22:09:00Z">
              <w:r w:rsidRPr="00F64D19">
                <w:rPr>
                  <w:rFonts w:ascii="Arial" w:hAnsi="Arial" w:cs="Arial"/>
                  <w:sz w:val="20"/>
                  <w:szCs w:val="20"/>
                  <w:lang w:val="en-AU"/>
                </w:rPr>
                <w:fldChar w:fldCharType="begin" w:fldLock="1"/>
              </w:r>
              <w:r w:rsidR="00057627" w:rsidRPr="00DD0F4F">
                <w:rPr>
                  <w:rFonts w:ascii="Arial" w:hAnsi="Arial" w:cs="Arial"/>
                  <w:sz w:val="20"/>
                  <w:szCs w:val="20"/>
                  <w:lang w:val="nl-NL"/>
                </w:rPr>
                <w:instrText xml:space="preserve">MERGEFIELD </w:instrText>
              </w:r>
              <w:r w:rsidR="00057627" w:rsidRPr="00DD0F4F">
                <w:rPr>
                  <w:rFonts w:ascii="Arial" w:eastAsia="Times New Roman" w:hAnsi="Arial" w:cs="Arial"/>
                  <w:color w:val="000000"/>
                  <w:sz w:val="20"/>
                  <w:szCs w:val="20"/>
                  <w:lang w:val="nl-NL"/>
                </w:rPr>
                <w:instrText>Att.Notes</w:instrText>
              </w:r>
              <w:r w:rsidRPr="00F64D19">
                <w:rPr>
                  <w:rFonts w:ascii="Arial" w:hAnsi="Arial" w:cs="Arial"/>
                  <w:sz w:val="20"/>
                  <w:szCs w:val="20"/>
                  <w:lang w:val="en-AU"/>
                </w:rPr>
                <w:fldChar w:fldCharType="end"/>
              </w:r>
            </w:ins>
            <w:ins w:id="3316" w:author="Arjan" w:date="2014-09-08T22:10:00Z">
              <w:r w:rsidR="00057627" w:rsidRPr="00DD0F4F">
                <w:rPr>
                  <w:rFonts w:ascii="Arial" w:eastAsia="Times New Roman" w:hAnsi="Arial" w:cs="Arial"/>
                  <w:color w:val="610E6A"/>
                  <w:sz w:val="20"/>
                  <w:szCs w:val="20"/>
                  <w:lang w:val="nl-NL"/>
                </w:rPr>
                <w:t xml:space="preserve">Aanduiding van de wijze van ondertekening van </w:t>
              </w:r>
            </w:ins>
            <w:ins w:id="3317" w:author="Arjan" w:date="2014-09-08T22:18:00Z">
              <w:r w:rsidR="006A6C7F" w:rsidRPr="00DD0F4F">
                <w:rPr>
                  <w:rFonts w:ascii="Arial" w:eastAsia="Times New Roman" w:hAnsi="Arial" w:cs="Arial"/>
                  <w:color w:val="610E6A"/>
                  <w:sz w:val="20"/>
                  <w:szCs w:val="20"/>
                  <w:lang w:val="nl-NL"/>
                </w:rPr>
                <w:t>het</w:t>
              </w:r>
            </w:ins>
            <w:ins w:id="3318" w:author="Arjan" w:date="2014-09-08T22:10:00Z">
              <w:r w:rsidR="00057627" w:rsidRPr="00DD0F4F">
                <w:rPr>
                  <w:rFonts w:ascii="Arial" w:eastAsia="Times New Roman" w:hAnsi="Arial" w:cs="Arial"/>
                  <w:color w:val="610E6A"/>
                  <w:sz w:val="20"/>
                  <w:szCs w:val="20"/>
                  <w:lang w:val="nl-NL"/>
                </w:rPr>
                <w:t xml:space="preserve"> </w:t>
              </w:r>
            </w:ins>
            <w:ins w:id="3319" w:author="Arjan" w:date="2014-09-08T22:09:00Z">
              <w:r w:rsidR="00057627" w:rsidRPr="00DD0F4F">
                <w:rPr>
                  <w:rFonts w:ascii="Arial" w:eastAsia="Times New Roman" w:hAnsi="Arial" w:cs="Arial"/>
                  <w:color w:val="610E6A"/>
                  <w:sz w:val="20"/>
                  <w:szCs w:val="20"/>
                  <w:lang w:val="nl-NL"/>
                </w:rPr>
                <w:t>INFORMATIEOBJECT</w:t>
              </w:r>
            </w:ins>
          </w:p>
        </w:tc>
      </w:tr>
      <w:tr w:rsidR="00057627" w:rsidRPr="005E066D" w:rsidTr="00367B3C">
        <w:trPr>
          <w:trHeight w:val="230"/>
          <w:ins w:id="3320" w:author="Arjan" w:date="2014-09-08T22:09:00Z"/>
        </w:trPr>
        <w:tc>
          <w:tcPr>
            <w:tcW w:w="3780" w:type="dxa"/>
            <w:tcBorders>
              <w:top w:val="nil"/>
              <w:left w:val="nil"/>
              <w:bottom w:val="nil"/>
              <w:right w:val="nil"/>
            </w:tcBorders>
          </w:tcPr>
          <w:p w:rsidR="00057627" w:rsidRPr="00DD0F4F" w:rsidRDefault="00057627" w:rsidP="00367B3C">
            <w:pPr>
              <w:autoSpaceDE w:val="0"/>
              <w:autoSpaceDN w:val="0"/>
              <w:adjustRightInd w:val="0"/>
              <w:spacing w:after="0" w:line="240" w:lineRule="auto"/>
              <w:rPr>
                <w:ins w:id="3321" w:author="Arjan" w:date="2014-09-08T22:09: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057627" w:rsidRPr="00DD0F4F" w:rsidRDefault="00057627" w:rsidP="00367B3C">
            <w:pPr>
              <w:autoSpaceDE w:val="0"/>
              <w:autoSpaceDN w:val="0"/>
              <w:adjustRightInd w:val="0"/>
              <w:spacing w:after="0" w:line="240" w:lineRule="auto"/>
              <w:rPr>
                <w:ins w:id="3322" w:author="Arjan" w:date="2014-09-08T22:09:00Z"/>
                <w:rFonts w:ascii="Arial" w:eastAsia="Times New Roman" w:hAnsi="Arial" w:cs="Arial"/>
                <w:color w:val="000000"/>
                <w:sz w:val="20"/>
                <w:szCs w:val="20"/>
                <w:lang w:val="nl-NL"/>
              </w:rPr>
            </w:pPr>
          </w:p>
        </w:tc>
      </w:tr>
      <w:tr w:rsidR="00057627" w:rsidRPr="00F64D19" w:rsidTr="00367B3C">
        <w:trPr>
          <w:trHeight w:val="230"/>
          <w:ins w:id="3323"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24" w:author="Arjan" w:date="2014-09-08T22:09:00Z"/>
                <w:rFonts w:ascii="Arial" w:eastAsia="Times New Roman" w:hAnsi="Arial" w:cs="Arial"/>
                <w:color w:val="000000"/>
                <w:sz w:val="20"/>
                <w:szCs w:val="20"/>
              </w:rPr>
            </w:pPr>
            <w:ins w:id="3325" w:author="Arjan" w:date="2014-09-08T22:09:00Z">
              <w:r w:rsidRPr="00F64D19">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26" w:author="Arjan" w:date="2014-09-08T22:09:00Z"/>
                <w:rFonts w:ascii="Arial" w:eastAsia="Times New Roman" w:hAnsi="Arial" w:cs="Arial"/>
                <w:color w:val="000000"/>
                <w:sz w:val="20"/>
                <w:szCs w:val="20"/>
              </w:rPr>
            </w:pPr>
            <w:ins w:id="3327" w:author="Arjan" w:date="2014-09-08T22:09:00Z">
              <w:r w:rsidRPr="00F64D19">
                <w:rPr>
                  <w:rFonts w:ascii="Arial" w:eastAsia="Times New Roman" w:hAnsi="Arial" w:cs="Arial"/>
                  <w:color w:val="000000"/>
                  <w:sz w:val="20"/>
                  <w:szCs w:val="20"/>
                </w:rPr>
                <w:t xml:space="preserve">KING </w:t>
              </w:r>
            </w:ins>
          </w:p>
        </w:tc>
      </w:tr>
      <w:tr w:rsidR="00057627" w:rsidRPr="00F64D19" w:rsidTr="00367B3C">
        <w:trPr>
          <w:ins w:id="3328"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29"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30" w:author="Arjan" w:date="2014-09-08T22:09:00Z"/>
                <w:rFonts w:ascii="Arial" w:eastAsia="Times New Roman" w:hAnsi="Arial" w:cs="Arial"/>
                <w:color w:val="000000"/>
                <w:sz w:val="20"/>
                <w:szCs w:val="20"/>
              </w:rPr>
            </w:pPr>
          </w:p>
        </w:tc>
      </w:tr>
      <w:tr w:rsidR="00057627" w:rsidRPr="00F64D19" w:rsidTr="00367B3C">
        <w:trPr>
          <w:ins w:id="3331"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32" w:author="Arjan" w:date="2014-09-08T22:09:00Z"/>
                <w:rFonts w:ascii="Arial" w:eastAsia="Times New Roman" w:hAnsi="Arial" w:cs="Arial"/>
                <w:color w:val="000000"/>
                <w:sz w:val="20"/>
                <w:szCs w:val="20"/>
              </w:rPr>
            </w:pPr>
            <w:ins w:id="3333" w:author="Arjan" w:date="2014-09-08T22:09:00Z">
              <w:r w:rsidRPr="00F64D19">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34" w:author="Arjan" w:date="2014-09-08T22:09:00Z"/>
                <w:rFonts w:ascii="Arial" w:eastAsia="Times New Roman" w:hAnsi="Arial" w:cs="Arial"/>
                <w:color w:val="000000"/>
                <w:sz w:val="20"/>
                <w:szCs w:val="20"/>
              </w:rPr>
            </w:pPr>
            <w:ins w:id="3335" w:author="Arjan" w:date="2014-09-08T22:11:00Z">
              <w:r>
                <w:rPr>
                  <w:rFonts w:ascii="Arial" w:eastAsia="Times New Roman" w:hAnsi="Arial" w:cs="Arial"/>
                  <w:color w:val="000000"/>
                  <w:sz w:val="20"/>
                  <w:szCs w:val="20"/>
                </w:rPr>
                <w:t>1 september 2014</w:t>
              </w:r>
            </w:ins>
          </w:p>
        </w:tc>
      </w:tr>
      <w:tr w:rsidR="00057627" w:rsidRPr="00F64D19" w:rsidTr="00367B3C">
        <w:trPr>
          <w:ins w:id="3336"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37"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38" w:author="Arjan" w:date="2014-09-08T22:09:00Z"/>
                <w:rFonts w:ascii="Arial" w:eastAsia="Times New Roman" w:hAnsi="Arial" w:cs="Arial"/>
                <w:color w:val="000000"/>
                <w:sz w:val="20"/>
                <w:szCs w:val="20"/>
              </w:rPr>
            </w:pPr>
          </w:p>
        </w:tc>
      </w:tr>
      <w:tr w:rsidR="00057627" w:rsidRPr="005E066D" w:rsidTr="00367B3C">
        <w:trPr>
          <w:ins w:id="3339"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40" w:author="Arjan" w:date="2014-09-08T22:09:00Z"/>
                <w:rFonts w:ascii="Arial" w:eastAsia="Times New Roman" w:hAnsi="Arial" w:cs="Arial"/>
                <w:color w:val="000000"/>
                <w:sz w:val="20"/>
                <w:szCs w:val="20"/>
              </w:rPr>
            </w:pPr>
            <w:ins w:id="3341" w:author="Arjan" w:date="2014-09-08T22:09:00Z">
              <w:r w:rsidRPr="00F64D19">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057627" w:rsidRPr="00DD0F4F" w:rsidRDefault="00057627" w:rsidP="006A6C7F">
            <w:pPr>
              <w:autoSpaceDE w:val="0"/>
              <w:autoSpaceDN w:val="0"/>
              <w:adjustRightInd w:val="0"/>
              <w:spacing w:after="0" w:line="240" w:lineRule="auto"/>
              <w:rPr>
                <w:ins w:id="3342" w:author="Arjan" w:date="2014-09-08T22:09:00Z"/>
                <w:rFonts w:ascii="Arial" w:eastAsia="Times New Roman" w:hAnsi="Arial" w:cs="Arial"/>
                <w:color w:val="000000"/>
                <w:sz w:val="20"/>
                <w:szCs w:val="20"/>
                <w:lang w:val="nl-NL"/>
              </w:rPr>
            </w:pPr>
            <w:ins w:id="3343" w:author="Arjan" w:date="2014-09-08T22:11:00Z">
              <w:r w:rsidRPr="00DD0F4F">
                <w:rPr>
                  <w:rFonts w:ascii="Arial" w:eastAsia="Times New Roman" w:hAnsi="Arial" w:cs="Arial"/>
                  <w:color w:val="000000"/>
                  <w:sz w:val="20"/>
                  <w:szCs w:val="20"/>
                  <w:lang w:val="nl-NL"/>
                </w:rPr>
                <w:t>Teneinde gebruik te kunnen maken van de rechts</w:t>
              </w:r>
            </w:ins>
            <w:ins w:id="3344" w:author="Arjan" w:date="2014-09-08T22:12:00Z">
              <w:r w:rsidRPr="00DD0F4F">
                <w:rPr>
                  <w:rFonts w:ascii="Arial" w:eastAsia="Times New Roman" w:hAnsi="Arial" w:cs="Arial"/>
                  <w:color w:val="000000"/>
                  <w:sz w:val="20"/>
                  <w:szCs w:val="20"/>
                  <w:lang w:val="nl-NL"/>
                </w:rPr>
                <w:t xml:space="preserve">kracht van </w:t>
              </w:r>
            </w:ins>
            <w:ins w:id="3345" w:author="Arjan" w:date="2014-09-08T22:11:00Z">
              <w:r w:rsidRPr="00DD0F4F">
                <w:rPr>
                  <w:rFonts w:ascii="Arial" w:eastAsia="Times New Roman" w:hAnsi="Arial" w:cs="Arial"/>
                  <w:color w:val="000000"/>
                  <w:sz w:val="20"/>
                  <w:szCs w:val="20"/>
                  <w:lang w:val="nl-NL"/>
                </w:rPr>
                <w:t xml:space="preserve">documenten cq. informatieobjecten </w:t>
              </w:r>
            </w:ins>
            <w:ins w:id="3346" w:author="Arjan" w:date="2014-09-08T22:12:00Z">
              <w:r w:rsidRPr="00DD0F4F">
                <w:rPr>
                  <w:rFonts w:ascii="Arial" w:eastAsia="Times New Roman" w:hAnsi="Arial" w:cs="Arial"/>
                  <w:color w:val="000000"/>
                  <w:sz w:val="20"/>
                  <w:szCs w:val="20"/>
                  <w:lang w:val="nl-NL"/>
                </w:rPr>
                <w:t xml:space="preserve">is het van belang te weten </w:t>
              </w:r>
            </w:ins>
            <w:ins w:id="3347" w:author="Arjan" w:date="2014-09-08T22:19:00Z">
              <w:r w:rsidR="006A6C7F" w:rsidRPr="00DD0F4F">
                <w:rPr>
                  <w:rFonts w:ascii="Arial" w:eastAsia="Times New Roman" w:hAnsi="Arial" w:cs="Arial"/>
                  <w:color w:val="000000"/>
                  <w:sz w:val="20"/>
                  <w:szCs w:val="20"/>
                  <w:lang w:val="nl-NL"/>
                </w:rPr>
                <w:t>wanneer het</w:t>
              </w:r>
            </w:ins>
            <w:ins w:id="3348" w:author="Arjan" w:date="2014-09-08T22:12:00Z">
              <w:r w:rsidRPr="00DD0F4F">
                <w:rPr>
                  <w:rFonts w:ascii="Arial" w:eastAsia="Times New Roman" w:hAnsi="Arial" w:cs="Arial"/>
                  <w:color w:val="000000"/>
                  <w:sz w:val="20"/>
                  <w:szCs w:val="20"/>
                  <w:lang w:val="nl-NL"/>
                </w:rPr>
                <w:t xml:space="preserve"> document </w:t>
              </w:r>
            </w:ins>
            <w:ins w:id="3349" w:author="Arjan" w:date="2014-09-08T22:19:00Z">
              <w:r w:rsidR="006A6C7F" w:rsidRPr="00DD0F4F">
                <w:rPr>
                  <w:rFonts w:ascii="Arial" w:eastAsia="Times New Roman" w:hAnsi="Arial" w:cs="Arial"/>
                  <w:color w:val="000000"/>
                  <w:sz w:val="20"/>
                  <w:szCs w:val="20"/>
                  <w:lang w:val="nl-NL"/>
                </w:rPr>
                <w:t>ondertekend is</w:t>
              </w:r>
            </w:ins>
            <w:ins w:id="3350" w:author="Arjan" w:date="2014-09-08T22:12:00Z">
              <w:r w:rsidRPr="00DD0F4F">
                <w:rPr>
                  <w:rFonts w:ascii="Arial" w:eastAsia="Times New Roman" w:hAnsi="Arial" w:cs="Arial"/>
                  <w:color w:val="000000"/>
                  <w:sz w:val="20"/>
                  <w:szCs w:val="20"/>
                  <w:lang w:val="nl-NL"/>
                </w:rPr>
                <w:t xml:space="preserve">. </w:t>
              </w:r>
            </w:ins>
            <w:ins w:id="3351" w:author="Arjan" w:date="2014-09-08T22:19:00Z">
              <w:r w:rsidR="006A6C7F" w:rsidRPr="00DD0F4F">
                <w:rPr>
                  <w:rFonts w:ascii="Arial" w:eastAsia="Times New Roman" w:hAnsi="Arial" w:cs="Arial"/>
                  <w:color w:val="000000"/>
                  <w:sz w:val="20"/>
                  <w:szCs w:val="20"/>
                  <w:lang w:val="nl-NL"/>
                </w:rPr>
                <w:t>In combinatie met de attribuutsoort Ondertekeningsoort verschaft dit</w:t>
              </w:r>
            </w:ins>
            <w:ins w:id="3352" w:author="Arjan" w:date="2014-09-08T22:20:00Z">
              <w:r w:rsidR="006A6C7F" w:rsidRPr="00DD0F4F">
                <w:rPr>
                  <w:rFonts w:ascii="Arial" w:eastAsia="Times New Roman" w:hAnsi="Arial" w:cs="Arial"/>
                  <w:color w:val="000000"/>
                  <w:sz w:val="20"/>
                  <w:szCs w:val="20"/>
                  <w:lang w:val="nl-NL"/>
                </w:rPr>
                <w:t xml:space="preserve"> rechtskracht aan het document.</w:t>
              </w:r>
            </w:ins>
            <w:ins w:id="3353" w:author="Arjan" w:date="2014-09-08T22:19:00Z">
              <w:r w:rsidR="006A6C7F" w:rsidRPr="00DD0F4F">
                <w:rPr>
                  <w:rFonts w:ascii="Arial" w:eastAsia="Times New Roman" w:hAnsi="Arial" w:cs="Arial"/>
                  <w:color w:val="000000"/>
                  <w:sz w:val="20"/>
                  <w:szCs w:val="20"/>
                  <w:lang w:val="nl-NL"/>
                </w:rPr>
                <w:t xml:space="preserve"> </w:t>
              </w:r>
            </w:ins>
          </w:p>
        </w:tc>
      </w:tr>
      <w:tr w:rsidR="00057627" w:rsidRPr="005E066D" w:rsidTr="00367B3C">
        <w:trPr>
          <w:ins w:id="3354" w:author="Arjan" w:date="2014-09-08T22:09:00Z"/>
        </w:trPr>
        <w:tc>
          <w:tcPr>
            <w:tcW w:w="3780" w:type="dxa"/>
            <w:tcBorders>
              <w:top w:val="nil"/>
              <w:left w:val="nil"/>
              <w:bottom w:val="nil"/>
              <w:right w:val="nil"/>
            </w:tcBorders>
          </w:tcPr>
          <w:p w:rsidR="00057627" w:rsidRPr="00DD0F4F" w:rsidRDefault="00057627" w:rsidP="00367B3C">
            <w:pPr>
              <w:autoSpaceDE w:val="0"/>
              <w:autoSpaceDN w:val="0"/>
              <w:adjustRightInd w:val="0"/>
              <w:spacing w:after="0" w:line="240" w:lineRule="auto"/>
              <w:rPr>
                <w:ins w:id="3355" w:author="Arjan" w:date="2014-09-08T22:09: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057627" w:rsidRPr="00DD0F4F" w:rsidRDefault="00057627" w:rsidP="00367B3C">
            <w:pPr>
              <w:autoSpaceDE w:val="0"/>
              <w:autoSpaceDN w:val="0"/>
              <w:adjustRightInd w:val="0"/>
              <w:spacing w:after="0" w:line="240" w:lineRule="auto"/>
              <w:rPr>
                <w:ins w:id="3356" w:author="Arjan" w:date="2014-09-08T22:09:00Z"/>
                <w:rFonts w:ascii="Arial" w:eastAsia="Times New Roman" w:hAnsi="Arial" w:cs="Arial"/>
                <w:color w:val="000000"/>
                <w:sz w:val="20"/>
                <w:szCs w:val="20"/>
                <w:lang w:val="nl-NL"/>
              </w:rPr>
            </w:pPr>
          </w:p>
        </w:tc>
      </w:tr>
      <w:tr w:rsidR="00057627" w:rsidRPr="00F64D19" w:rsidTr="00367B3C">
        <w:trPr>
          <w:ins w:id="3357"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58" w:author="Arjan" w:date="2014-09-08T22:09:00Z"/>
                <w:rFonts w:ascii="Arial" w:eastAsia="Times New Roman" w:hAnsi="Arial" w:cs="Arial"/>
                <w:color w:val="000000"/>
                <w:sz w:val="20"/>
                <w:szCs w:val="20"/>
              </w:rPr>
            </w:pPr>
            <w:ins w:id="3359" w:author="Arjan" w:date="2014-09-08T22:09:00Z">
              <w:r w:rsidRPr="00F64D19">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057627" w:rsidRPr="00F64D19" w:rsidRDefault="008F2B4B" w:rsidP="00057627">
            <w:pPr>
              <w:autoSpaceDE w:val="0"/>
              <w:autoSpaceDN w:val="0"/>
              <w:adjustRightInd w:val="0"/>
              <w:spacing w:after="0" w:line="240" w:lineRule="auto"/>
              <w:rPr>
                <w:ins w:id="3360" w:author="Arjan" w:date="2014-09-08T22:09:00Z"/>
                <w:rFonts w:ascii="Arial" w:eastAsia="Times New Roman" w:hAnsi="Arial" w:cs="Arial"/>
                <w:color w:val="000000"/>
                <w:sz w:val="20"/>
                <w:szCs w:val="20"/>
              </w:rPr>
            </w:pPr>
            <w:ins w:id="3361" w:author="Arjan" w:date="2014-09-08T22:09:00Z">
              <w:r w:rsidRPr="00F64D19">
                <w:rPr>
                  <w:rFonts w:ascii="Arial" w:hAnsi="Arial" w:cs="Arial"/>
                  <w:sz w:val="20"/>
                  <w:szCs w:val="20"/>
                  <w:lang w:val="en-AU"/>
                </w:rPr>
                <w:fldChar w:fldCharType="begin" w:fldLock="1"/>
              </w:r>
              <w:r w:rsidR="00057627" w:rsidRPr="00F64D19">
                <w:rPr>
                  <w:rFonts w:ascii="Arial" w:hAnsi="Arial" w:cs="Arial"/>
                  <w:sz w:val="20"/>
                  <w:szCs w:val="20"/>
                  <w:lang w:val="en-AU"/>
                </w:rPr>
                <w:instrText xml:space="preserve">MERGEFIELD </w:instrText>
              </w:r>
              <w:r w:rsidR="00057627" w:rsidRPr="00F64D19">
                <w:rPr>
                  <w:rFonts w:ascii="Arial" w:eastAsia="Times New Roman" w:hAnsi="Arial" w:cs="Arial"/>
                  <w:color w:val="000000"/>
                  <w:sz w:val="20"/>
                  <w:szCs w:val="20"/>
                </w:rPr>
                <w:instrText>Att.Type</w:instrText>
              </w:r>
              <w:r w:rsidRPr="00F64D19">
                <w:rPr>
                  <w:rFonts w:ascii="Arial" w:hAnsi="Arial" w:cs="Arial"/>
                  <w:sz w:val="20"/>
                  <w:szCs w:val="20"/>
                  <w:lang w:val="en-AU"/>
                </w:rPr>
                <w:fldChar w:fldCharType="separate"/>
              </w:r>
              <w:r w:rsidR="00057627" w:rsidRPr="00F64D19">
                <w:rPr>
                  <w:rFonts w:ascii="Arial" w:eastAsia="Times New Roman" w:hAnsi="Arial" w:cs="Arial"/>
                  <w:color w:val="000000"/>
                  <w:sz w:val="20"/>
                  <w:szCs w:val="20"/>
                </w:rPr>
                <w:t>AN</w:t>
              </w:r>
            </w:ins>
            <w:ins w:id="3362" w:author="Arjan" w:date="2014-09-08T22:13:00Z">
              <w:r w:rsidR="00057627">
                <w:rPr>
                  <w:rFonts w:ascii="Arial" w:eastAsia="Times New Roman" w:hAnsi="Arial" w:cs="Arial"/>
                  <w:color w:val="000000"/>
                  <w:sz w:val="20"/>
                  <w:szCs w:val="20"/>
                </w:rPr>
                <w:t>1</w:t>
              </w:r>
            </w:ins>
            <w:ins w:id="3363" w:author="Arjan" w:date="2014-09-08T22:09:00Z">
              <w:r w:rsidR="00057627" w:rsidRPr="00F64D19">
                <w:rPr>
                  <w:rFonts w:ascii="Arial" w:eastAsia="Times New Roman" w:hAnsi="Arial" w:cs="Arial"/>
                  <w:color w:val="000000"/>
                  <w:sz w:val="20"/>
                  <w:szCs w:val="20"/>
                </w:rPr>
                <w:t>0</w:t>
              </w:r>
              <w:r w:rsidRPr="00F64D19">
                <w:rPr>
                  <w:rFonts w:ascii="Arial" w:hAnsi="Arial" w:cs="Arial"/>
                  <w:sz w:val="20"/>
                  <w:szCs w:val="20"/>
                  <w:lang w:val="en-AU"/>
                </w:rPr>
                <w:fldChar w:fldCharType="end"/>
              </w:r>
            </w:ins>
          </w:p>
        </w:tc>
      </w:tr>
      <w:tr w:rsidR="00057627" w:rsidRPr="00F64D19" w:rsidTr="00367B3C">
        <w:trPr>
          <w:trHeight w:val="230"/>
          <w:ins w:id="3364"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65"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66" w:author="Arjan" w:date="2014-09-08T22:09:00Z"/>
                <w:rFonts w:ascii="Arial" w:eastAsia="Times New Roman" w:hAnsi="Arial" w:cs="Arial"/>
                <w:color w:val="000000"/>
                <w:sz w:val="20"/>
                <w:szCs w:val="20"/>
              </w:rPr>
            </w:pPr>
          </w:p>
        </w:tc>
      </w:tr>
      <w:tr w:rsidR="00057627" w:rsidRPr="005E066D" w:rsidTr="00367B3C">
        <w:trPr>
          <w:trHeight w:val="230"/>
          <w:ins w:id="3367"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68" w:author="Arjan" w:date="2014-09-08T22:09:00Z"/>
                <w:rFonts w:ascii="Arial" w:eastAsia="Times New Roman" w:hAnsi="Arial" w:cs="Arial"/>
                <w:color w:val="000000"/>
                <w:sz w:val="20"/>
                <w:szCs w:val="20"/>
              </w:rPr>
            </w:pPr>
            <w:ins w:id="3369" w:author="Arjan" w:date="2014-09-08T22:09:00Z">
              <w:r w:rsidRPr="00F64D19">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057627" w:rsidRPr="00DD0F4F" w:rsidRDefault="00057627" w:rsidP="00367B3C">
            <w:pPr>
              <w:spacing w:after="0" w:line="240" w:lineRule="auto"/>
              <w:rPr>
                <w:ins w:id="3370" w:author="Arjan" w:date="2014-09-08T22:09:00Z"/>
                <w:noProof/>
                <w:lang w:val="nl-NL"/>
              </w:rPr>
            </w:pPr>
            <w:ins w:id="3371" w:author="Arjan" w:date="2014-09-08T22:14:00Z">
              <w:r w:rsidRPr="00DD0F4F">
                <w:rPr>
                  <w:noProof/>
                  <w:lang w:val="nl-NL"/>
                </w:rPr>
                <w:t>Aanduidingen van rechtsgeldige wijzen van ondertekening</w:t>
              </w:r>
            </w:ins>
          </w:p>
        </w:tc>
      </w:tr>
      <w:tr w:rsidR="00057627" w:rsidRPr="005E066D" w:rsidTr="00367B3C">
        <w:trPr>
          <w:trHeight w:val="215"/>
          <w:ins w:id="3372" w:author="Arjan" w:date="2014-09-08T22:09:00Z"/>
        </w:trPr>
        <w:tc>
          <w:tcPr>
            <w:tcW w:w="3780" w:type="dxa"/>
            <w:tcBorders>
              <w:top w:val="nil"/>
              <w:left w:val="nil"/>
              <w:bottom w:val="nil"/>
              <w:right w:val="nil"/>
            </w:tcBorders>
          </w:tcPr>
          <w:p w:rsidR="00057627" w:rsidRPr="00DD0F4F" w:rsidRDefault="00057627" w:rsidP="00367B3C">
            <w:pPr>
              <w:autoSpaceDE w:val="0"/>
              <w:autoSpaceDN w:val="0"/>
              <w:adjustRightInd w:val="0"/>
              <w:spacing w:after="0" w:line="240" w:lineRule="auto"/>
              <w:rPr>
                <w:ins w:id="3373" w:author="Arjan" w:date="2014-09-08T22:09: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057627" w:rsidRPr="00DD0F4F" w:rsidRDefault="00057627" w:rsidP="00367B3C">
            <w:pPr>
              <w:autoSpaceDE w:val="0"/>
              <w:autoSpaceDN w:val="0"/>
              <w:adjustRightInd w:val="0"/>
              <w:spacing w:after="0" w:line="240" w:lineRule="auto"/>
              <w:rPr>
                <w:ins w:id="3374" w:author="Arjan" w:date="2014-09-08T22:09:00Z"/>
                <w:rFonts w:ascii="Arial" w:eastAsia="Times New Roman" w:hAnsi="Arial" w:cs="Arial"/>
                <w:color w:val="000000"/>
                <w:sz w:val="20"/>
                <w:szCs w:val="20"/>
                <w:lang w:val="nl-NL"/>
              </w:rPr>
            </w:pPr>
          </w:p>
        </w:tc>
      </w:tr>
      <w:tr w:rsidR="00057627" w:rsidRPr="00F64D19" w:rsidTr="00367B3C">
        <w:trPr>
          <w:trHeight w:val="215"/>
          <w:ins w:id="3375"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76" w:author="Arjan" w:date="2014-09-08T22:09:00Z"/>
                <w:rFonts w:ascii="Arial" w:eastAsia="Times New Roman" w:hAnsi="Arial" w:cs="Arial"/>
                <w:color w:val="000000"/>
                <w:sz w:val="20"/>
                <w:szCs w:val="20"/>
              </w:rPr>
            </w:pPr>
            <w:ins w:id="3377" w:author="Arjan" w:date="2014-09-08T22:09:00Z">
              <w:r w:rsidRPr="00F64D19">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78" w:author="Arjan" w:date="2014-09-08T22:09:00Z"/>
                <w:rFonts w:ascii="Arial" w:eastAsia="Times New Roman" w:hAnsi="Arial" w:cs="Arial"/>
                <w:color w:val="000000"/>
                <w:sz w:val="20"/>
                <w:szCs w:val="20"/>
              </w:rPr>
            </w:pPr>
            <w:ins w:id="3379" w:author="Arjan" w:date="2014-09-08T22:14:00Z">
              <w:r>
                <w:rPr>
                  <w:rFonts w:ascii="Arial" w:eastAsia="Times New Roman" w:hAnsi="Arial" w:cs="Arial"/>
                  <w:color w:val="000000"/>
                  <w:sz w:val="20"/>
                  <w:szCs w:val="20"/>
                </w:rPr>
                <w:t>Nee</w:t>
              </w:r>
            </w:ins>
          </w:p>
        </w:tc>
      </w:tr>
      <w:tr w:rsidR="00057627" w:rsidRPr="00F64D19" w:rsidTr="00367B3C">
        <w:trPr>
          <w:trHeight w:val="230"/>
          <w:ins w:id="3380"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81"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82" w:author="Arjan" w:date="2014-09-08T22:09:00Z"/>
                <w:rFonts w:ascii="Arial" w:eastAsia="Times New Roman" w:hAnsi="Arial" w:cs="Arial"/>
                <w:color w:val="000000"/>
                <w:sz w:val="20"/>
                <w:szCs w:val="20"/>
              </w:rPr>
            </w:pPr>
          </w:p>
        </w:tc>
      </w:tr>
      <w:tr w:rsidR="00057627" w:rsidRPr="00F64D19" w:rsidTr="00367B3C">
        <w:trPr>
          <w:trHeight w:val="230"/>
          <w:ins w:id="3383"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84" w:author="Arjan" w:date="2014-09-08T22:09:00Z"/>
                <w:rFonts w:ascii="Arial" w:eastAsia="Times New Roman" w:hAnsi="Arial" w:cs="Arial"/>
                <w:color w:val="000000"/>
                <w:sz w:val="20"/>
                <w:szCs w:val="20"/>
              </w:rPr>
            </w:pPr>
            <w:ins w:id="3385" w:author="Arjan" w:date="2014-09-08T22:09:00Z">
              <w:r w:rsidRPr="00F64D19">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86" w:author="Arjan" w:date="2014-09-08T22:09:00Z"/>
                <w:rFonts w:ascii="Arial" w:eastAsia="Times New Roman" w:hAnsi="Arial" w:cs="Arial"/>
                <w:color w:val="000000"/>
                <w:sz w:val="20"/>
                <w:szCs w:val="20"/>
              </w:rPr>
            </w:pPr>
            <w:ins w:id="3387" w:author="Arjan" w:date="2014-09-08T22:09:00Z">
              <w:r w:rsidRPr="00F64D19">
                <w:rPr>
                  <w:rFonts w:ascii="Arial" w:eastAsia="Times New Roman" w:hAnsi="Arial" w:cs="Arial"/>
                  <w:color w:val="000000"/>
                  <w:sz w:val="20"/>
                  <w:szCs w:val="20"/>
                </w:rPr>
                <w:t>Nee</w:t>
              </w:r>
            </w:ins>
          </w:p>
        </w:tc>
      </w:tr>
      <w:tr w:rsidR="00057627" w:rsidRPr="00F64D19" w:rsidTr="00367B3C">
        <w:trPr>
          <w:trHeight w:val="230"/>
          <w:ins w:id="3388"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89"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90" w:author="Arjan" w:date="2014-09-08T22:09:00Z"/>
                <w:rFonts w:ascii="Arial" w:eastAsia="Times New Roman" w:hAnsi="Arial" w:cs="Arial"/>
                <w:color w:val="000000"/>
                <w:sz w:val="20"/>
                <w:szCs w:val="20"/>
              </w:rPr>
            </w:pPr>
          </w:p>
        </w:tc>
      </w:tr>
      <w:tr w:rsidR="00057627" w:rsidRPr="00F64D19" w:rsidTr="00367B3C">
        <w:trPr>
          <w:trHeight w:val="230"/>
          <w:ins w:id="3391"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92" w:author="Arjan" w:date="2014-09-08T22:09:00Z"/>
                <w:rFonts w:ascii="Arial" w:eastAsia="Times New Roman" w:hAnsi="Arial" w:cs="Arial"/>
                <w:color w:val="000000"/>
                <w:sz w:val="20"/>
                <w:szCs w:val="20"/>
              </w:rPr>
            </w:pPr>
            <w:ins w:id="3393" w:author="Arjan" w:date="2014-09-08T22:09:00Z">
              <w:r w:rsidRPr="00F64D19">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94" w:author="Arjan" w:date="2014-09-08T22:09:00Z"/>
                <w:rFonts w:ascii="Arial" w:eastAsia="Times New Roman" w:hAnsi="Arial" w:cs="Arial"/>
                <w:color w:val="000000"/>
                <w:sz w:val="20"/>
                <w:szCs w:val="20"/>
              </w:rPr>
            </w:pPr>
            <w:ins w:id="3395" w:author="Arjan" w:date="2014-09-08T22:09:00Z">
              <w:r>
                <w:rPr>
                  <w:rFonts w:ascii="Arial" w:eastAsia="Times New Roman" w:hAnsi="Arial" w:cs="Arial"/>
                  <w:color w:val="000000"/>
                  <w:sz w:val="20"/>
                  <w:szCs w:val="20"/>
                </w:rPr>
                <w:t>Nee</w:t>
              </w:r>
            </w:ins>
          </w:p>
        </w:tc>
      </w:tr>
      <w:tr w:rsidR="00057627" w:rsidRPr="00F64D19" w:rsidTr="00367B3C">
        <w:trPr>
          <w:trHeight w:val="230"/>
          <w:ins w:id="3396"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97"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398" w:author="Arjan" w:date="2014-09-08T22:09:00Z"/>
                <w:rFonts w:ascii="Arial" w:eastAsia="Times New Roman" w:hAnsi="Arial" w:cs="Arial"/>
                <w:color w:val="000000"/>
                <w:sz w:val="20"/>
                <w:szCs w:val="20"/>
              </w:rPr>
            </w:pPr>
          </w:p>
        </w:tc>
      </w:tr>
      <w:tr w:rsidR="00057627" w:rsidRPr="00F64D19" w:rsidTr="00367B3C">
        <w:trPr>
          <w:trHeight w:val="230"/>
          <w:ins w:id="3399" w:author="Arjan" w:date="2014-09-08T22:09:00Z"/>
        </w:trPr>
        <w:tc>
          <w:tcPr>
            <w:tcW w:w="37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400" w:author="Arjan" w:date="2014-09-08T22:09:00Z"/>
                <w:rFonts w:ascii="Arial" w:eastAsia="Times New Roman" w:hAnsi="Arial" w:cs="Arial"/>
                <w:color w:val="000000"/>
                <w:sz w:val="20"/>
                <w:szCs w:val="20"/>
              </w:rPr>
            </w:pPr>
            <w:ins w:id="3401" w:author="Arjan" w:date="2014-09-08T22:09:00Z">
              <w:r w:rsidRPr="00F64D19">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057627" w:rsidRPr="00F64D19" w:rsidRDefault="00057627" w:rsidP="00367B3C">
            <w:pPr>
              <w:autoSpaceDE w:val="0"/>
              <w:autoSpaceDN w:val="0"/>
              <w:adjustRightInd w:val="0"/>
              <w:spacing w:after="0" w:line="240" w:lineRule="auto"/>
              <w:rPr>
                <w:ins w:id="3402" w:author="Arjan" w:date="2014-09-08T22:09:00Z"/>
                <w:rFonts w:ascii="Arial" w:eastAsia="Times New Roman" w:hAnsi="Arial" w:cs="Arial"/>
                <w:color w:val="000000"/>
                <w:sz w:val="20"/>
                <w:szCs w:val="20"/>
              </w:rPr>
            </w:pPr>
            <w:ins w:id="3403" w:author="Arjan" w:date="2014-09-08T22:09:00Z">
              <w:r w:rsidRPr="00F64D19">
                <w:rPr>
                  <w:rFonts w:ascii="Arial" w:eastAsia="Times New Roman" w:hAnsi="Arial" w:cs="Arial"/>
                  <w:color w:val="000000"/>
                  <w:sz w:val="20"/>
                  <w:szCs w:val="20"/>
                </w:rPr>
                <w:t>Nee</w:t>
              </w:r>
            </w:ins>
          </w:p>
        </w:tc>
      </w:tr>
      <w:tr w:rsidR="00057627" w:rsidRPr="00F64D19" w:rsidTr="00367B3C">
        <w:trPr>
          <w:trHeight w:val="230"/>
          <w:ins w:id="3404" w:author="Arjan" w:date="2014-09-08T22:09:00Z"/>
        </w:trPr>
        <w:tc>
          <w:tcPr>
            <w:tcW w:w="3780" w:type="dxa"/>
            <w:tcBorders>
              <w:top w:val="nil"/>
              <w:left w:val="nil"/>
              <w:bottom w:val="nil"/>
              <w:right w:val="nil"/>
            </w:tcBorders>
          </w:tcPr>
          <w:p w:rsidR="00057627" w:rsidRPr="00F64D19" w:rsidRDefault="00057627" w:rsidP="00367B3C">
            <w:pPr>
              <w:tabs>
                <w:tab w:val="left" w:pos="284"/>
              </w:tabs>
              <w:autoSpaceDE w:val="0"/>
              <w:autoSpaceDN w:val="0"/>
              <w:adjustRightInd w:val="0"/>
              <w:spacing w:after="0" w:line="240" w:lineRule="auto"/>
              <w:rPr>
                <w:ins w:id="3405"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rsidR="00057627" w:rsidRPr="00F64D19" w:rsidRDefault="00057627" w:rsidP="00367B3C">
            <w:pPr>
              <w:tabs>
                <w:tab w:val="left" w:pos="284"/>
              </w:tabs>
              <w:autoSpaceDE w:val="0"/>
              <w:autoSpaceDN w:val="0"/>
              <w:adjustRightInd w:val="0"/>
              <w:spacing w:after="0" w:line="240" w:lineRule="auto"/>
              <w:rPr>
                <w:ins w:id="3406" w:author="Arjan" w:date="2014-09-08T22:09:00Z"/>
                <w:rFonts w:ascii="Arial" w:eastAsia="Times New Roman" w:hAnsi="Arial" w:cs="Arial"/>
                <w:color w:val="000000"/>
                <w:sz w:val="20"/>
                <w:szCs w:val="20"/>
              </w:rPr>
            </w:pPr>
          </w:p>
        </w:tc>
      </w:tr>
      <w:tr w:rsidR="00057627" w:rsidRPr="00F64D19" w:rsidTr="00367B3C">
        <w:trPr>
          <w:trHeight w:val="411"/>
          <w:ins w:id="3407" w:author="Arjan" w:date="2014-09-08T22:09:00Z"/>
        </w:trPr>
        <w:tc>
          <w:tcPr>
            <w:tcW w:w="3780" w:type="dxa"/>
            <w:tcBorders>
              <w:top w:val="nil"/>
              <w:left w:val="nil"/>
              <w:bottom w:val="nil"/>
              <w:right w:val="nil"/>
            </w:tcBorders>
          </w:tcPr>
          <w:p w:rsidR="00057627" w:rsidRPr="00F64D19" w:rsidRDefault="00057627" w:rsidP="00367B3C">
            <w:pPr>
              <w:tabs>
                <w:tab w:val="left" w:pos="284"/>
              </w:tabs>
              <w:autoSpaceDE w:val="0"/>
              <w:autoSpaceDN w:val="0"/>
              <w:adjustRightInd w:val="0"/>
              <w:spacing w:after="0" w:line="240" w:lineRule="auto"/>
              <w:rPr>
                <w:ins w:id="3408" w:author="Arjan" w:date="2014-09-08T22:09:00Z"/>
                <w:rFonts w:ascii="Arial" w:eastAsia="Times New Roman" w:hAnsi="Arial" w:cs="Arial"/>
                <w:color w:val="000000"/>
                <w:sz w:val="20"/>
                <w:szCs w:val="20"/>
              </w:rPr>
            </w:pPr>
            <w:ins w:id="3409" w:author="Arjan" w:date="2014-09-08T22:09:00Z">
              <w:r w:rsidRPr="00F64D19">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057627" w:rsidRPr="00F64D19" w:rsidRDefault="00057627" w:rsidP="00367B3C">
            <w:pPr>
              <w:tabs>
                <w:tab w:val="left" w:pos="284"/>
              </w:tabs>
              <w:autoSpaceDE w:val="0"/>
              <w:autoSpaceDN w:val="0"/>
              <w:adjustRightInd w:val="0"/>
              <w:spacing w:after="0" w:line="240" w:lineRule="auto"/>
              <w:rPr>
                <w:ins w:id="3410" w:author="Arjan" w:date="2014-09-08T22:09:00Z"/>
                <w:rFonts w:ascii="Arial" w:eastAsia="Times New Roman" w:hAnsi="Arial" w:cs="Arial"/>
                <w:color w:val="000000"/>
                <w:sz w:val="20"/>
                <w:szCs w:val="20"/>
              </w:rPr>
            </w:pPr>
            <w:ins w:id="3411" w:author="Arjan" w:date="2014-09-08T22:09:00Z">
              <w:r w:rsidRPr="00F64D19">
                <w:rPr>
                  <w:rFonts w:ascii="Arial" w:eastAsia="Times New Roman" w:hAnsi="Arial" w:cs="Arial"/>
                  <w:color w:val="000000"/>
                  <w:sz w:val="20"/>
                  <w:szCs w:val="20"/>
                </w:rPr>
                <w:t>Nee</w:t>
              </w:r>
            </w:ins>
          </w:p>
        </w:tc>
      </w:tr>
      <w:tr w:rsidR="00057627" w:rsidRPr="00F64D19" w:rsidTr="00367B3C">
        <w:trPr>
          <w:trHeight w:val="245"/>
          <w:ins w:id="3412" w:author="Arjan" w:date="2014-09-08T22:09:00Z"/>
        </w:trPr>
        <w:tc>
          <w:tcPr>
            <w:tcW w:w="3780" w:type="dxa"/>
            <w:tcBorders>
              <w:top w:val="nil"/>
              <w:left w:val="nil"/>
              <w:bottom w:val="nil"/>
              <w:right w:val="nil"/>
            </w:tcBorders>
          </w:tcPr>
          <w:p w:rsidR="00057627" w:rsidRPr="00F64D19" w:rsidRDefault="00057627" w:rsidP="00367B3C">
            <w:pPr>
              <w:tabs>
                <w:tab w:val="left" w:pos="284"/>
              </w:tabs>
              <w:autoSpaceDE w:val="0"/>
              <w:autoSpaceDN w:val="0"/>
              <w:adjustRightInd w:val="0"/>
              <w:spacing w:after="0" w:line="240" w:lineRule="auto"/>
              <w:rPr>
                <w:ins w:id="3413"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rsidR="00057627" w:rsidRPr="00F64D19" w:rsidRDefault="00057627" w:rsidP="00367B3C">
            <w:pPr>
              <w:tabs>
                <w:tab w:val="left" w:pos="284"/>
              </w:tabs>
              <w:autoSpaceDE w:val="0"/>
              <w:autoSpaceDN w:val="0"/>
              <w:adjustRightInd w:val="0"/>
              <w:spacing w:after="0" w:line="240" w:lineRule="auto"/>
              <w:rPr>
                <w:ins w:id="3414" w:author="Arjan" w:date="2014-09-08T22:09:00Z"/>
                <w:rFonts w:ascii="Arial" w:eastAsia="Times New Roman" w:hAnsi="Arial" w:cs="Arial"/>
                <w:color w:val="000000"/>
                <w:sz w:val="20"/>
                <w:szCs w:val="20"/>
              </w:rPr>
            </w:pPr>
          </w:p>
        </w:tc>
      </w:tr>
      <w:tr w:rsidR="00057627" w:rsidRPr="00F64D19" w:rsidTr="00367B3C">
        <w:trPr>
          <w:trHeight w:val="230"/>
          <w:ins w:id="3415" w:author="Arjan" w:date="2014-09-08T22:09:00Z"/>
        </w:trPr>
        <w:tc>
          <w:tcPr>
            <w:tcW w:w="3780" w:type="dxa"/>
            <w:tcBorders>
              <w:top w:val="nil"/>
              <w:left w:val="nil"/>
              <w:bottom w:val="nil"/>
              <w:right w:val="nil"/>
            </w:tcBorders>
          </w:tcPr>
          <w:p w:rsidR="00057627" w:rsidRPr="00F64D19" w:rsidRDefault="00057627" w:rsidP="00367B3C">
            <w:pPr>
              <w:tabs>
                <w:tab w:val="left" w:pos="284"/>
              </w:tabs>
              <w:autoSpaceDE w:val="0"/>
              <w:autoSpaceDN w:val="0"/>
              <w:adjustRightInd w:val="0"/>
              <w:spacing w:after="0" w:line="240" w:lineRule="auto"/>
              <w:rPr>
                <w:ins w:id="3416" w:author="Arjan" w:date="2014-09-08T22:09:00Z"/>
                <w:rFonts w:ascii="Arial" w:eastAsia="Times New Roman" w:hAnsi="Arial" w:cs="Arial"/>
                <w:color w:val="000000"/>
                <w:sz w:val="20"/>
                <w:szCs w:val="20"/>
              </w:rPr>
            </w:pPr>
            <w:ins w:id="3417" w:author="Arjan" w:date="2014-09-08T22:09:00Z">
              <w:r w:rsidRPr="00F64D19">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057627" w:rsidRPr="00F64D19" w:rsidRDefault="008F2B4B" w:rsidP="00367B3C">
            <w:pPr>
              <w:tabs>
                <w:tab w:val="left" w:pos="284"/>
              </w:tabs>
              <w:autoSpaceDE w:val="0"/>
              <w:autoSpaceDN w:val="0"/>
              <w:adjustRightInd w:val="0"/>
              <w:spacing w:after="0" w:line="240" w:lineRule="auto"/>
              <w:rPr>
                <w:ins w:id="3418" w:author="Arjan" w:date="2014-09-08T22:09:00Z"/>
                <w:rFonts w:ascii="Arial" w:eastAsia="Times New Roman" w:hAnsi="Arial" w:cs="Arial"/>
                <w:color w:val="000000"/>
                <w:sz w:val="20"/>
                <w:szCs w:val="20"/>
              </w:rPr>
            </w:pPr>
            <w:ins w:id="3419" w:author="Arjan" w:date="2014-09-08T22:09:00Z">
              <w:r w:rsidRPr="00F64D19">
                <w:rPr>
                  <w:rFonts w:ascii="Arial" w:hAnsi="Arial" w:cs="Arial"/>
                  <w:sz w:val="20"/>
                  <w:szCs w:val="20"/>
                  <w:lang w:val="en-AU"/>
                </w:rPr>
                <w:fldChar w:fldCharType="begin" w:fldLock="1"/>
              </w:r>
              <w:r w:rsidR="00057627" w:rsidRPr="00F64D19">
                <w:rPr>
                  <w:rFonts w:ascii="Arial" w:hAnsi="Arial" w:cs="Arial"/>
                  <w:sz w:val="20"/>
                  <w:szCs w:val="20"/>
                  <w:lang w:val="en-AU"/>
                </w:rPr>
                <w:instrText xml:space="preserve">MERGEFIELD </w:instrText>
              </w:r>
              <w:r w:rsidR="00057627" w:rsidRPr="00F64D19">
                <w:rPr>
                  <w:rFonts w:ascii="Arial" w:eastAsia="Times New Roman" w:hAnsi="Arial" w:cs="Arial"/>
                  <w:color w:val="000000"/>
                  <w:sz w:val="20"/>
                  <w:szCs w:val="20"/>
                </w:rPr>
                <w:instrText>Att.LowerBound</w:instrText>
              </w:r>
              <w:r w:rsidRPr="00F64D19">
                <w:rPr>
                  <w:rFonts w:ascii="Arial" w:hAnsi="Arial" w:cs="Arial"/>
                  <w:sz w:val="20"/>
                  <w:szCs w:val="20"/>
                  <w:lang w:val="en-AU"/>
                </w:rPr>
                <w:fldChar w:fldCharType="separate"/>
              </w:r>
              <w:r w:rsidR="00057627" w:rsidRPr="00F64D19">
                <w:rPr>
                  <w:rFonts w:ascii="Arial" w:eastAsia="Times New Roman" w:hAnsi="Arial" w:cs="Arial"/>
                  <w:color w:val="000000"/>
                  <w:sz w:val="20"/>
                  <w:szCs w:val="20"/>
                </w:rPr>
                <w:t>0</w:t>
              </w:r>
              <w:r w:rsidRPr="00F64D19">
                <w:rPr>
                  <w:rFonts w:ascii="Arial" w:hAnsi="Arial" w:cs="Arial"/>
                  <w:sz w:val="20"/>
                  <w:szCs w:val="20"/>
                  <w:lang w:val="en-AU"/>
                </w:rPr>
                <w:fldChar w:fldCharType="end"/>
              </w:r>
              <w:r w:rsidR="00057627" w:rsidRPr="00F64D19">
                <w:rPr>
                  <w:rFonts w:ascii="Arial" w:eastAsia="Times New Roman" w:hAnsi="Arial" w:cs="Arial"/>
                  <w:color w:val="000000"/>
                  <w:sz w:val="20"/>
                  <w:szCs w:val="20"/>
                </w:rPr>
                <w:t xml:space="preserve"> - </w:t>
              </w:r>
              <w:r w:rsidRPr="00F64D19">
                <w:rPr>
                  <w:rFonts w:ascii="Arial" w:eastAsia="Times New Roman" w:hAnsi="Arial" w:cs="Arial"/>
                  <w:color w:val="000000"/>
                  <w:sz w:val="20"/>
                  <w:szCs w:val="20"/>
                </w:rPr>
                <w:fldChar w:fldCharType="begin" w:fldLock="1"/>
              </w:r>
              <w:r w:rsidR="00057627" w:rsidRPr="00F64D19">
                <w:rPr>
                  <w:rFonts w:ascii="Arial" w:eastAsia="Times New Roman" w:hAnsi="Arial" w:cs="Arial"/>
                  <w:color w:val="000000"/>
                  <w:sz w:val="20"/>
                  <w:szCs w:val="20"/>
                </w:rPr>
                <w:instrText>MERGEFIELD Att.UpperBound</w:instrText>
              </w:r>
              <w:r w:rsidRPr="00F64D19">
                <w:rPr>
                  <w:rFonts w:ascii="Arial" w:eastAsia="Times New Roman" w:hAnsi="Arial" w:cs="Arial"/>
                  <w:color w:val="000000"/>
                  <w:sz w:val="20"/>
                  <w:szCs w:val="20"/>
                </w:rPr>
                <w:fldChar w:fldCharType="separate"/>
              </w:r>
              <w:r w:rsidR="00057627" w:rsidRPr="00F64D19">
                <w:rPr>
                  <w:rFonts w:ascii="Arial" w:eastAsia="Times New Roman" w:hAnsi="Arial" w:cs="Arial"/>
                  <w:color w:val="000000"/>
                  <w:sz w:val="20"/>
                  <w:szCs w:val="20"/>
                </w:rPr>
                <w:t>1</w:t>
              </w:r>
              <w:r w:rsidRPr="00F64D19">
                <w:rPr>
                  <w:rFonts w:ascii="Arial" w:eastAsia="Times New Roman" w:hAnsi="Arial" w:cs="Arial"/>
                  <w:color w:val="000000"/>
                  <w:sz w:val="20"/>
                  <w:szCs w:val="20"/>
                </w:rPr>
                <w:fldChar w:fldCharType="end"/>
              </w:r>
            </w:ins>
          </w:p>
        </w:tc>
      </w:tr>
      <w:tr w:rsidR="00057627" w:rsidRPr="00F64D19" w:rsidTr="00367B3C">
        <w:trPr>
          <w:trHeight w:val="230"/>
          <w:ins w:id="3420" w:author="Arjan" w:date="2014-09-08T22:09:00Z"/>
        </w:trPr>
        <w:tc>
          <w:tcPr>
            <w:tcW w:w="3780" w:type="dxa"/>
            <w:tcBorders>
              <w:top w:val="nil"/>
              <w:left w:val="nil"/>
              <w:bottom w:val="nil"/>
              <w:right w:val="nil"/>
            </w:tcBorders>
          </w:tcPr>
          <w:p w:rsidR="00057627" w:rsidRPr="00F64D19" w:rsidRDefault="00057627" w:rsidP="00367B3C">
            <w:pPr>
              <w:tabs>
                <w:tab w:val="left" w:pos="284"/>
              </w:tabs>
              <w:autoSpaceDE w:val="0"/>
              <w:autoSpaceDN w:val="0"/>
              <w:adjustRightInd w:val="0"/>
              <w:spacing w:after="0" w:line="240" w:lineRule="auto"/>
              <w:rPr>
                <w:ins w:id="3421"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rsidR="00057627" w:rsidRPr="00F64D19" w:rsidRDefault="00057627" w:rsidP="00367B3C">
            <w:pPr>
              <w:tabs>
                <w:tab w:val="left" w:pos="284"/>
              </w:tabs>
              <w:autoSpaceDE w:val="0"/>
              <w:autoSpaceDN w:val="0"/>
              <w:adjustRightInd w:val="0"/>
              <w:spacing w:after="0" w:line="240" w:lineRule="auto"/>
              <w:rPr>
                <w:ins w:id="3422" w:author="Arjan" w:date="2014-09-08T22:09:00Z"/>
                <w:rFonts w:ascii="Arial" w:eastAsia="Times New Roman" w:hAnsi="Arial" w:cs="Arial"/>
                <w:color w:val="000000"/>
                <w:sz w:val="20"/>
                <w:szCs w:val="20"/>
              </w:rPr>
            </w:pPr>
          </w:p>
        </w:tc>
      </w:tr>
      <w:tr w:rsidR="00057627" w:rsidRPr="00F64D19" w:rsidTr="00367B3C">
        <w:trPr>
          <w:trHeight w:val="230"/>
          <w:ins w:id="3423" w:author="Arjan" w:date="2014-09-08T22:09:00Z"/>
        </w:trPr>
        <w:tc>
          <w:tcPr>
            <w:tcW w:w="3780" w:type="dxa"/>
            <w:tcBorders>
              <w:top w:val="nil"/>
              <w:left w:val="nil"/>
              <w:bottom w:val="nil"/>
              <w:right w:val="nil"/>
            </w:tcBorders>
          </w:tcPr>
          <w:p w:rsidR="00057627" w:rsidRPr="00F64D19" w:rsidRDefault="00057627" w:rsidP="00367B3C">
            <w:pPr>
              <w:tabs>
                <w:tab w:val="left" w:pos="284"/>
              </w:tabs>
              <w:autoSpaceDE w:val="0"/>
              <w:autoSpaceDN w:val="0"/>
              <w:adjustRightInd w:val="0"/>
              <w:spacing w:after="0" w:line="240" w:lineRule="auto"/>
              <w:rPr>
                <w:ins w:id="3424" w:author="Arjan" w:date="2014-09-08T22:09:00Z"/>
                <w:rFonts w:ascii="Arial" w:eastAsia="Times New Roman" w:hAnsi="Arial" w:cs="Arial"/>
                <w:color w:val="000000"/>
                <w:sz w:val="20"/>
                <w:szCs w:val="20"/>
              </w:rPr>
            </w:pPr>
            <w:ins w:id="3425" w:author="Arjan" w:date="2014-09-08T22:09:00Z">
              <w:r w:rsidRPr="00F64D19">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057627" w:rsidRPr="00F64D19" w:rsidRDefault="00057627" w:rsidP="00367B3C">
            <w:pPr>
              <w:tabs>
                <w:tab w:val="left" w:pos="284"/>
              </w:tabs>
              <w:autoSpaceDE w:val="0"/>
              <w:autoSpaceDN w:val="0"/>
              <w:adjustRightInd w:val="0"/>
              <w:spacing w:after="0" w:line="240" w:lineRule="auto"/>
              <w:rPr>
                <w:ins w:id="3426" w:author="Arjan" w:date="2014-09-08T22:09:00Z"/>
                <w:rFonts w:ascii="Arial" w:eastAsia="Times New Roman" w:hAnsi="Arial" w:cs="Arial"/>
                <w:color w:val="000000"/>
                <w:sz w:val="20"/>
                <w:szCs w:val="20"/>
              </w:rPr>
            </w:pPr>
            <w:ins w:id="3427" w:author="Arjan" w:date="2014-09-08T22:09:00Z">
              <w:r w:rsidRPr="00F64D19">
                <w:rPr>
                  <w:rFonts w:ascii="Arial" w:eastAsia="Times New Roman" w:hAnsi="Arial" w:cs="Arial"/>
                  <w:color w:val="000000"/>
                  <w:sz w:val="20"/>
                  <w:szCs w:val="20"/>
                </w:rPr>
                <w:t>Gemeentelijk basisgegeven</w:t>
              </w:r>
            </w:ins>
          </w:p>
        </w:tc>
      </w:tr>
      <w:tr w:rsidR="00057627" w:rsidRPr="00F64D19" w:rsidTr="00367B3C">
        <w:trPr>
          <w:trHeight w:val="230"/>
          <w:ins w:id="3428" w:author="Arjan" w:date="2014-09-08T22:09:00Z"/>
        </w:trPr>
        <w:tc>
          <w:tcPr>
            <w:tcW w:w="3780" w:type="dxa"/>
            <w:tcBorders>
              <w:top w:val="nil"/>
              <w:left w:val="nil"/>
              <w:right w:val="nil"/>
            </w:tcBorders>
          </w:tcPr>
          <w:p w:rsidR="00057627" w:rsidRPr="00F64D19" w:rsidRDefault="00057627" w:rsidP="00367B3C">
            <w:pPr>
              <w:tabs>
                <w:tab w:val="left" w:pos="284"/>
              </w:tabs>
              <w:autoSpaceDE w:val="0"/>
              <w:autoSpaceDN w:val="0"/>
              <w:adjustRightInd w:val="0"/>
              <w:spacing w:after="0" w:line="240" w:lineRule="auto"/>
              <w:rPr>
                <w:ins w:id="3429" w:author="Arjan" w:date="2014-09-08T22:09:00Z"/>
                <w:rFonts w:ascii="Arial" w:eastAsia="Times New Roman" w:hAnsi="Arial" w:cs="Arial"/>
                <w:b/>
                <w:bCs/>
                <w:color w:val="000000"/>
                <w:sz w:val="20"/>
                <w:szCs w:val="20"/>
              </w:rPr>
            </w:pPr>
          </w:p>
        </w:tc>
        <w:tc>
          <w:tcPr>
            <w:tcW w:w="5580" w:type="dxa"/>
            <w:tcBorders>
              <w:top w:val="nil"/>
              <w:left w:val="nil"/>
              <w:right w:val="nil"/>
            </w:tcBorders>
          </w:tcPr>
          <w:p w:rsidR="00057627" w:rsidRPr="00F64D19" w:rsidRDefault="00057627" w:rsidP="00367B3C">
            <w:pPr>
              <w:tabs>
                <w:tab w:val="left" w:pos="284"/>
              </w:tabs>
              <w:autoSpaceDE w:val="0"/>
              <w:autoSpaceDN w:val="0"/>
              <w:adjustRightInd w:val="0"/>
              <w:spacing w:after="0" w:line="240" w:lineRule="auto"/>
              <w:rPr>
                <w:ins w:id="3430" w:author="Arjan" w:date="2014-09-08T22:09:00Z"/>
                <w:rFonts w:ascii="Arial" w:eastAsia="Times New Roman" w:hAnsi="Arial" w:cs="Arial"/>
                <w:color w:val="000000"/>
                <w:sz w:val="20"/>
                <w:szCs w:val="20"/>
              </w:rPr>
            </w:pPr>
          </w:p>
        </w:tc>
      </w:tr>
      <w:tr w:rsidR="00057627" w:rsidRPr="005E066D" w:rsidTr="00367B3C">
        <w:trPr>
          <w:trHeight w:val="230"/>
          <w:ins w:id="3431" w:author="Arjan" w:date="2014-09-08T22:09:00Z"/>
        </w:trPr>
        <w:tc>
          <w:tcPr>
            <w:tcW w:w="3780" w:type="dxa"/>
            <w:tcBorders>
              <w:top w:val="nil"/>
              <w:left w:val="nil"/>
              <w:bottom w:val="single" w:sz="4" w:space="0" w:color="auto"/>
              <w:right w:val="nil"/>
            </w:tcBorders>
          </w:tcPr>
          <w:p w:rsidR="00057627" w:rsidRPr="00F64D19" w:rsidRDefault="00057627" w:rsidP="00367B3C">
            <w:pPr>
              <w:tabs>
                <w:tab w:val="left" w:pos="284"/>
              </w:tabs>
              <w:autoSpaceDE w:val="0"/>
              <w:autoSpaceDN w:val="0"/>
              <w:adjustRightInd w:val="0"/>
              <w:spacing w:after="0" w:line="240" w:lineRule="auto"/>
              <w:rPr>
                <w:ins w:id="3432" w:author="Arjan" w:date="2014-09-08T22:09:00Z"/>
                <w:rFonts w:ascii="Arial" w:eastAsia="Times New Roman" w:hAnsi="Arial" w:cs="Arial"/>
                <w:b/>
                <w:bCs/>
                <w:color w:val="000000"/>
                <w:sz w:val="20"/>
                <w:szCs w:val="20"/>
              </w:rPr>
            </w:pPr>
            <w:ins w:id="3433" w:author="Arjan" w:date="2014-09-08T22:09:00Z">
              <w:r w:rsidRPr="00F64D19">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rsidR="00057627" w:rsidRPr="00DD0F4F" w:rsidRDefault="006A6C7F" w:rsidP="006A6C7F">
            <w:pPr>
              <w:tabs>
                <w:tab w:val="left" w:pos="284"/>
              </w:tabs>
              <w:autoSpaceDE w:val="0"/>
              <w:autoSpaceDN w:val="0"/>
              <w:adjustRightInd w:val="0"/>
              <w:spacing w:after="0" w:line="240" w:lineRule="auto"/>
              <w:rPr>
                <w:ins w:id="3434" w:author="Arjan" w:date="2014-09-08T22:09:00Z"/>
                <w:rFonts w:ascii="Arial" w:eastAsia="Times New Roman" w:hAnsi="Arial" w:cs="Arial"/>
                <w:color w:val="000000"/>
                <w:sz w:val="20"/>
                <w:szCs w:val="20"/>
                <w:lang w:val="nl-NL"/>
              </w:rPr>
            </w:pPr>
            <w:ins w:id="3435" w:author="Arjan" w:date="2014-09-08T22:16:00Z">
              <w:r w:rsidRPr="00DD0F4F">
                <w:rPr>
                  <w:rFonts w:ascii="Arial" w:eastAsia="Times New Roman" w:hAnsi="Arial" w:cs="Arial"/>
                  <w:color w:val="000000"/>
                  <w:sz w:val="20"/>
                  <w:szCs w:val="20"/>
                  <w:lang w:val="nl-NL"/>
                </w:rPr>
                <w:t xml:space="preserve">De attribuutsoort mag niet van een waarde zijn voorzien als de attribuutsoort ‘Status’ de </w:t>
              </w:r>
            </w:ins>
            <w:ins w:id="3436" w:author="Arjan" w:date="2014-09-08T22:09:00Z">
              <w:r w:rsidR="00057627" w:rsidRPr="00DD0F4F">
                <w:rPr>
                  <w:rFonts w:ascii="Arial" w:eastAsia="Times New Roman" w:hAnsi="Arial" w:cs="Arial"/>
                  <w:color w:val="000000"/>
                  <w:sz w:val="20"/>
                  <w:szCs w:val="20"/>
                  <w:lang w:val="nl-NL"/>
                </w:rPr>
                <w:t xml:space="preserve">waarde ‘in bewerking’ </w:t>
              </w:r>
            </w:ins>
            <w:ins w:id="3437" w:author="Arjan" w:date="2014-09-08T22:16:00Z">
              <w:r w:rsidRPr="00DD0F4F">
                <w:rPr>
                  <w:rFonts w:ascii="Arial" w:eastAsia="Times New Roman" w:hAnsi="Arial" w:cs="Arial"/>
                  <w:color w:val="000000"/>
                  <w:sz w:val="20"/>
                  <w:szCs w:val="20"/>
                  <w:lang w:val="nl-NL"/>
                </w:rPr>
                <w:t>of</w:t>
              </w:r>
            </w:ins>
            <w:ins w:id="3438" w:author="Arjan" w:date="2014-09-08T22:09:00Z">
              <w:r w:rsidR="00057627" w:rsidRPr="00DD0F4F">
                <w:rPr>
                  <w:rFonts w:ascii="Arial" w:eastAsia="Times New Roman" w:hAnsi="Arial" w:cs="Arial"/>
                  <w:color w:val="000000"/>
                  <w:sz w:val="20"/>
                  <w:szCs w:val="20"/>
                  <w:lang w:val="nl-NL"/>
                </w:rPr>
                <w:t xml:space="preserve"> ‘ter vaststelling’ heeft.</w:t>
              </w:r>
            </w:ins>
          </w:p>
        </w:tc>
      </w:tr>
    </w:tbl>
    <w:p w:rsidR="003C376A" w:rsidRPr="00DD0F4F" w:rsidRDefault="003C376A" w:rsidP="00AC6547">
      <w:pPr>
        <w:rPr>
          <w:ins w:id="3439" w:author="Arjan" w:date="2014-09-08T21:59:00Z"/>
          <w:lang w:val="nl-NL"/>
        </w:rPr>
      </w:pPr>
    </w:p>
    <w:p w:rsidR="006A6C7F" w:rsidRPr="001938EB" w:rsidRDefault="008F2B4B" w:rsidP="006A6C7F">
      <w:pPr>
        <w:pStyle w:val="Kop41"/>
        <w:rPr>
          <w:ins w:id="3440" w:author="Arjan" w:date="2014-09-08T22:17:00Z"/>
          <w:rFonts w:eastAsia="Times New Roman"/>
          <w:shd w:val="clear" w:color="auto" w:fill="auto"/>
          <w:lang w:val="nl-NL"/>
        </w:rPr>
      </w:pPr>
      <w:ins w:id="3441" w:author="Arjan" w:date="2014-09-08T22:17:00Z">
        <w:r>
          <w:rPr>
            <w:b w:val="0"/>
            <w:bCs w:val="0"/>
            <w:color w:val="auto"/>
            <w:sz w:val="20"/>
            <w:szCs w:val="20"/>
            <w:shd w:val="clear" w:color="auto" w:fill="auto"/>
          </w:rPr>
          <w:fldChar w:fldCharType="begin" w:fldLock="1"/>
        </w:r>
        <w:r w:rsidR="006A6C7F">
          <w:rPr>
            <w:b w:val="0"/>
            <w:bCs w:val="0"/>
            <w:color w:val="auto"/>
            <w:sz w:val="20"/>
            <w:szCs w:val="20"/>
            <w:shd w:val="clear" w:color="auto" w:fill="auto"/>
          </w:rPr>
          <w:instrText xml:space="preserve">MERGEFIELD </w:instrText>
        </w:r>
        <w:r w:rsidR="006A6C7F">
          <w:rPr>
            <w:rFonts w:eastAsia="Times New Roman"/>
            <w:shd w:val="clear" w:color="auto" w:fill="auto"/>
            <w:lang w:val="nl-NL"/>
          </w:rPr>
          <w:instrText>Att.Stereotype</w:instrText>
        </w:r>
        <w:r>
          <w:rPr>
            <w:b w:val="0"/>
            <w:bCs w:val="0"/>
            <w:color w:val="auto"/>
            <w:sz w:val="20"/>
            <w:szCs w:val="20"/>
            <w:shd w:val="clear" w:color="auto" w:fill="auto"/>
          </w:rPr>
          <w:fldChar w:fldCharType="separate"/>
        </w:r>
        <w:r w:rsidR="006A6C7F">
          <w:rPr>
            <w:rFonts w:eastAsia="Times New Roman"/>
            <w:shd w:val="clear" w:color="auto" w:fill="auto"/>
            <w:lang w:val="nl-NL"/>
          </w:rPr>
          <w:t>«Attribuutsoort»</w:t>
        </w:r>
        <w:r>
          <w:rPr>
            <w:b w:val="0"/>
            <w:bCs w:val="0"/>
            <w:color w:val="auto"/>
            <w:sz w:val="20"/>
            <w:szCs w:val="20"/>
            <w:shd w:val="clear" w:color="auto" w:fill="auto"/>
          </w:rPr>
          <w:fldChar w:fldCharType="end"/>
        </w:r>
        <w:r w:rsidR="006A6C7F">
          <w:rPr>
            <w:rFonts w:eastAsia="Times New Roman"/>
            <w:shd w:val="clear" w:color="auto" w:fill="auto"/>
            <w:lang w:val="nl-NL"/>
          </w:rPr>
          <w:t xml:space="preserve"> Ondertekeningdatum</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6A6C7F" w:rsidRPr="00F64D19" w:rsidTr="00367B3C">
        <w:trPr>
          <w:trHeight w:val="230"/>
          <w:ins w:id="3442" w:author="Arjan" w:date="2014-09-08T22:17:00Z"/>
        </w:trPr>
        <w:tc>
          <w:tcPr>
            <w:tcW w:w="3780" w:type="dxa"/>
            <w:tcBorders>
              <w:top w:val="single" w:sz="4" w:space="0" w:color="auto"/>
              <w:left w:val="nil"/>
              <w:bottom w:val="nil"/>
              <w:right w:val="nil"/>
            </w:tcBorders>
          </w:tcPr>
          <w:p w:rsidR="006A6C7F" w:rsidRPr="00F64D19" w:rsidRDefault="006A6C7F" w:rsidP="00367B3C">
            <w:pPr>
              <w:autoSpaceDE w:val="0"/>
              <w:autoSpaceDN w:val="0"/>
              <w:adjustRightInd w:val="0"/>
              <w:spacing w:after="0" w:line="240" w:lineRule="auto"/>
              <w:rPr>
                <w:ins w:id="3443" w:author="Arjan" w:date="2014-09-08T22:17:00Z"/>
                <w:rFonts w:ascii="Arial" w:eastAsia="Times New Roman" w:hAnsi="Arial" w:cs="Arial"/>
                <w:color w:val="000000"/>
                <w:sz w:val="20"/>
                <w:szCs w:val="20"/>
              </w:rPr>
            </w:pPr>
            <w:ins w:id="3444" w:author="Arjan" w:date="2014-09-08T22:17:00Z">
              <w:r w:rsidRPr="00F64D19">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rsidR="006A6C7F" w:rsidRPr="00F64D19" w:rsidRDefault="006A6C7F" w:rsidP="00367B3C">
            <w:pPr>
              <w:autoSpaceDE w:val="0"/>
              <w:autoSpaceDN w:val="0"/>
              <w:adjustRightInd w:val="0"/>
              <w:spacing w:after="0" w:line="240" w:lineRule="auto"/>
              <w:rPr>
                <w:ins w:id="3445" w:author="Arjan" w:date="2014-09-08T22:17:00Z"/>
                <w:rFonts w:ascii="Arial" w:eastAsia="Times New Roman" w:hAnsi="Arial" w:cs="Arial"/>
                <w:color w:val="000000"/>
                <w:sz w:val="20"/>
                <w:szCs w:val="20"/>
              </w:rPr>
            </w:pPr>
            <w:ins w:id="3446" w:author="Arjan" w:date="2014-09-08T22:17:00Z">
              <w:r>
                <w:rPr>
                  <w:rFonts w:ascii="Arial" w:hAnsi="Arial" w:cs="Arial"/>
                  <w:sz w:val="20"/>
                  <w:szCs w:val="20"/>
                  <w:lang w:val="en-AU"/>
                </w:rPr>
                <w:t>Ondertekeningdatum</w:t>
              </w:r>
            </w:ins>
          </w:p>
        </w:tc>
      </w:tr>
      <w:tr w:rsidR="006A6C7F" w:rsidRPr="00F64D19" w:rsidTr="00367B3C">
        <w:trPr>
          <w:ins w:id="3447"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48"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49" w:author="Arjan" w:date="2014-09-08T22:17:00Z"/>
                <w:rFonts w:ascii="Arial" w:eastAsia="Times New Roman" w:hAnsi="Arial" w:cs="Arial"/>
                <w:color w:val="000000"/>
                <w:sz w:val="20"/>
                <w:szCs w:val="20"/>
              </w:rPr>
            </w:pPr>
          </w:p>
        </w:tc>
      </w:tr>
      <w:tr w:rsidR="006A6C7F" w:rsidRPr="00F64D19" w:rsidTr="00367B3C">
        <w:trPr>
          <w:ins w:id="3450"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51" w:author="Arjan" w:date="2014-09-08T22:17:00Z"/>
                <w:rFonts w:ascii="Arial" w:eastAsia="Times New Roman" w:hAnsi="Arial" w:cs="Arial"/>
                <w:color w:val="000000"/>
                <w:sz w:val="20"/>
                <w:szCs w:val="20"/>
              </w:rPr>
            </w:pPr>
            <w:ins w:id="3452" w:author="Arjan" w:date="2014-09-08T22:17:00Z">
              <w:r w:rsidRPr="00F64D19">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53" w:author="Arjan" w:date="2014-09-08T22:17:00Z"/>
                <w:rFonts w:ascii="Arial" w:eastAsia="Times New Roman" w:hAnsi="Arial" w:cs="Arial"/>
                <w:color w:val="000000"/>
                <w:sz w:val="20"/>
                <w:szCs w:val="20"/>
              </w:rPr>
            </w:pPr>
            <w:ins w:id="3454" w:author="Arjan" w:date="2014-09-08T22:17:00Z">
              <w:r w:rsidRPr="00F64D19">
                <w:rPr>
                  <w:rFonts w:ascii="Arial" w:eastAsia="Times New Roman" w:hAnsi="Arial" w:cs="Arial"/>
                  <w:color w:val="000000"/>
                  <w:sz w:val="20"/>
                  <w:szCs w:val="20"/>
                </w:rPr>
                <w:t>KING</w:t>
              </w:r>
            </w:ins>
          </w:p>
        </w:tc>
      </w:tr>
      <w:tr w:rsidR="006A6C7F" w:rsidRPr="00F64D19" w:rsidTr="00367B3C">
        <w:trPr>
          <w:ins w:id="3455"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56"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57" w:author="Arjan" w:date="2014-09-08T22:17:00Z"/>
                <w:rFonts w:ascii="Arial" w:eastAsia="Times New Roman" w:hAnsi="Arial" w:cs="Arial"/>
                <w:color w:val="000000"/>
                <w:sz w:val="20"/>
                <w:szCs w:val="20"/>
              </w:rPr>
            </w:pPr>
          </w:p>
        </w:tc>
      </w:tr>
      <w:tr w:rsidR="006A6C7F" w:rsidRPr="00F64D19" w:rsidTr="00367B3C">
        <w:trPr>
          <w:ins w:id="3458"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59" w:author="Arjan" w:date="2014-09-08T22:17:00Z"/>
                <w:rFonts w:ascii="Arial" w:eastAsia="Times New Roman" w:hAnsi="Arial" w:cs="Arial"/>
                <w:color w:val="000000"/>
                <w:sz w:val="20"/>
                <w:szCs w:val="20"/>
              </w:rPr>
            </w:pPr>
            <w:ins w:id="3460" w:author="Arjan" w:date="2014-09-08T22:17:00Z">
              <w:r w:rsidRPr="00F64D19">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61" w:author="Arjan" w:date="2014-09-08T22:17:00Z"/>
                <w:rFonts w:ascii="Arial" w:eastAsia="Times New Roman" w:hAnsi="Arial" w:cs="Arial"/>
                <w:color w:val="000000"/>
                <w:sz w:val="20"/>
                <w:szCs w:val="20"/>
              </w:rPr>
            </w:pPr>
          </w:p>
        </w:tc>
      </w:tr>
      <w:tr w:rsidR="006A6C7F" w:rsidRPr="00F64D19" w:rsidTr="00367B3C">
        <w:trPr>
          <w:ins w:id="3462"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63"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64" w:author="Arjan" w:date="2014-09-08T22:17:00Z"/>
                <w:rFonts w:ascii="Arial" w:eastAsia="Times New Roman" w:hAnsi="Arial" w:cs="Arial"/>
                <w:color w:val="000000"/>
                <w:sz w:val="20"/>
                <w:szCs w:val="20"/>
              </w:rPr>
            </w:pPr>
          </w:p>
        </w:tc>
      </w:tr>
      <w:tr w:rsidR="006A6C7F" w:rsidRPr="00F64D19" w:rsidTr="00367B3C">
        <w:trPr>
          <w:ins w:id="3465"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66" w:author="Arjan" w:date="2014-09-08T22:17:00Z"/>
                <w:rFonts w:ascii="Arial" w:eastAsia="Times New Roman" w:hAnsi="Arial" w:cs="Arial"/>
                <w:color w:val="000000"/>
                <w:sz w:val="20"/>
                <w:szCs w:val="20"/>
              </w:rPr>
            </w:pPr>
            <w:ins w:id="3467" w:author="Arjan" w:date="2014-09-08T22:17:00Z">
              <w:r w:rsidRPr="00F64D19">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68" w:author="Arjan" w:date="2014-09-08T22:17:00Z"/>
                <w:rFonts w:ascii="Arial" w:eastAsia="Times New Roman" w:hAnsi="Arial" w:cs="Arial"/>
                <w:color w:val="000000"/>
                <w:sz w:val="20"/>
                <w:szCs w:val="20"/>
              </w:rPr>
            </w:pPr>
            <w:ins w:id="3469" w:author="Arjan" w:date="2014-09-08T22:17:00Z">
              <w:r>
                <w:rPr>
                  <w:rFonts w:ascii="Arial" w:hAnsi="Arial" w:cs="Arial"/>
                  <w:sz w:val="20"/>
                  <w:szCs w:val="20"/>
                  <w:lang w:val="en-AU"/>
                </w:rPr>
                <w:t>ondertekeningdatum</w:t>
              </w:r>
            </w:ins>
          </w:p>
        </w:tc>
      </w:tr>
      <w:tr w:rsidR="006A6C7F" w:rsidRPr="00F64D19" w:rsidTr="00367B3C">
        <w:trPr>
          <w:ins w:id="3470"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71"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72" w:author="Arjan" w:date="2014-09-08T22:17:00Z"/>
                <w:rFonts w:ascii="Arial" w:eastAsia="Times New Roman" w:hAnsi="Arial" w:cs="Arial"/>
                <w:color w:val="000000"/>
                <w:sz w:val="20"/>
                <w:szCs w:val="20"/>
              </w:rPr>
            </w:pPr>
          </w:p>
        </w:tc>
      </w:tr>
      <w:tr w:rsidR="006A6C7F" w:rsidRPr="005E066D" w:rsidTr="00367B3C">
        <w:trPr>
          <w:ins w:id="3473"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74" w:author="Arjan" w:date="2014-09-08T22:17:00Z"/>
                <w:rFonts w:ascii="Arial" w:eastAsia="Times New Roman" w:hAnsi="Arial" w:cs="Arial"/>
                <w:color w:val="000000"/>
                <w:sz w:val="20"/>
                <w:szCs w:val="20"/>
              </w:rPr>
            </w:pPr>
            <w:ins w:id="3475" w:author="Arjan" w:date="2014-09-08T22:17:00Z">
              <w:r w:rsidRPr="00F64D19">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6A6C7F" w:rsidRPr="00DD0F4F" w:rsidRDefault="008F2B4B" w:rsidP="006A6C7F">
            <w:pPr>
              <w:autoSpaceDE w:val="0"/>
              <w:autoSpaceDN w:val="0"/>
              <w:adjustRightInd w:val="0"/>
              <w:spacing w:after="0" w:line="240" w:lineRule="auto"/>
              <w:rPr>
                <w:ins w:id="3476" w:author="Arjan" w:date="2014-09-08T22:17:00Z"/>
                <w:rFonts w:ascii="Arial" w:eastAsia="Times New Roman" w:hAnsi="Arial" w:cs="Arial"/>
                <w:color w:val="000000"/>
                <w:sz w:val="20"/>
                <w:szCs w:val="20"/>
                <w:lang w:val="nl-NL"/>
              </w:rPr>
            </w:pPr>
            <w:ins w:id="3477" w:author="Arjan" w:date="2014-09-08T22:17:00Z">
              <w:r w:rsidRPr="00F64D19">
                <w:rPr>
                  <w:rFonts w:ascii="Arial" w:hAnsi="Arial" w:cs="Arial"/>
                  <w:sz w:val="20"/>
                  <w:szCs w:val="20"/>
                  <w:lang w:val="en-AU"/>
                </w:rPr>
                <w:fldChar w:fldCharType="begin" w:fldLock="1"/>
              </w:r>
              <w:r w:rsidR="006A6C7F" w:rsidRPr="00DD0F4F">
                <w:rPr>
                  <w:rFonts w:ascii="Arial" w:hAnsi="Arial" w:cs="Arial"/>
                  <w:sz w:val="20"/>
                  <w:szCs w:val="20"/>
                  <w:lang w:val="nl-NL"/>
                </w:rPr>
                <w:instrText xml:space="preserve">MERGEFIELD </w:instrText>
              </w:r>
              <w:r w:rsidR="006A6C7F" w:rsidRPr="00DD0F4F">
                <w:rPr>
                  <w:rFonts w:ascii="Arial" w:eastAsia="Times New Roman" w:hAnsi="Arial" w:cs="Arial"/>
                  <w:color w:val="000000"/>
                  <w:sz w:val="20"/>
                  <w:szCs w:val="20"/>
                  <w:lang w:val="nl-NL"/>
                </w:rPr>
                <w:instrText>Att.Notes</w:instrText>
              </w:r>
              <w:r w:rsidRPr="00F64D19">
                <w:rPr>
                  <w:rFonts w:ascii="Arial" w:hAnsi="Arial" w:cs="Arial"/>
                  <w:sz w:val="20"/>
                  <w:szCs w:val="20"/>
                  <w:lang w:val="en-AU"/>
                </w:rPr>
                <w:fldChar w:fldCharType="end"/>
              </w:r>
              <w:r w:rsidR="006A6C7F" w:rsidRPr="00DD0F4F">
                <w:rPr>
                  <w:rFonts w:ascii="Arial" w:eastAsia="Times New Roman" w:hAnsi="Arial" w:cs="Arial"/>
                  <w:color w:val="610E6A"/>
                  <w:sz w:val="20"/>
                  <w:szCs w:val="20"/>
                  <w:lang w:val="nl-NL"/>
                </w:rPr>
                <w:t>De datu</w:t>
              </w:r>
            </w:ins>
            <w:ins w:id="3478" w:author="Arjan" w:date="2014-09-08T22:18:00Z">
              <w:r w:rsidR="006A6C7F" w:rsidRPr="00DD0F4F">
                <w:rPr>
                  <w:rFonts w:ascii="Arial" w:eastAsia="Times New Roman" w:hAnsi="Arial" w:cs="Arial"/>
                  <w:color w:val="610E6A"/>
                  <w:sz w:val="20"/>
                  <w:szCs w:val="20"/>
                  <w:lang w:val="nl-NL"/>
                </w:rPr>
                <w:t>m waarop de</w:t>
              </w:r>
            </w:ins>
            <w:ins w:id="3479" w:author="Arjan" w:date="2014-09-08T22:17:00Z">
              <w:r w:rsidR="006A6C7F" w:rsidRPr="00DD0F4F">
                <w:rPr>
                  <w:rFonts w:ascii="Arial" w:eastAsia="Times New Roman" w:hAnsi="Arial" w:cs="Arial"/>
                  <w:color w:val="610E6A"/>
                  <w:sz w:val="20"/>
                  <w:szCs w:val="20"/>
                  <w:lang w:val="nl-NL"/>
                </w:rPr>
                <w:t xml:space="preserve"> ondertekening van </w:t>
              </w:r>
            </w:ins>
            <w:ins w:id="3480" w:author="Arjan" w:date="2014-09-08T22:18:00Z">
              <w:r w:rsidR="006A6C7F" w:rsidRPr="00DD0F4F">
                <w:rPr>
                  <w:rFonts w:ascii="Arial" w:eastAsia="Times New Roman" w:hAnsi="Arial" w:cs="Arial"/>
                  <w:color w:val="610E6A"/>
                  <w:sz w:val="20"/>
                  <w:szCs w:val="20"/>
                  <w:lang w:val="nl-NL"/>
                </w:rPr>
                <w:t>het</w:t>
              </w:r>
            </w:ins>
            <w:ins w:id="3481" w:author="Arjan" w:date="2014-09-08T22:17:00Z">
              <w:r w:rsidR="006A6C7F" w:rsidRPr="00DD0F4F">
                <w:rPr>
                  <w:rFonts w:ascii="Arial" w:eastAsia="Times New Roman" w:hAnsi="Arial" w:cs="Arial"/>
                  <w:color w:val="610E6A"/>
                  <w:sz w:val="20"/>
                  <w:szCs w:val="20"/>
                  <w:lang w:val="nl-NL"/>
                </w:rPr>
                <w:t xml:space="preserve"> INFORMATIEOBJECT</w:t>
              </w:r>
            </w:ins>
            <w:ins w:id="3482" w:author="Arjan" w:date="2014-09-08T22:18:00Z">
              <w:r w:rsidR="006A6C7F" w:rsidRPr="00DD0F4F">
                <w:rPr>
                  <w:rFonts w:ascii="Arial" w:eastAsia="Times New Roman" w:hAnsi="Arial" w:cs="Arial"/>
                  <w:color w:val="610E6A"/>
                  <w:sz w:val="20"/>
                  <w:szCs w:val="20"/>
                  <w:lang w:val="nl-NL"/>
                </w:rPr>
                <w:t xml:space="preserve"> heeft plaatsgevonden</w:t>
              </w:r>
            </w:ins>
          </w:p>
        </w:tc>
      </w:tr>
      <w:tr w:rsidR="006A6C7F" w:rsidRPr="005E066D" w:rsidTr="00367B3C">
        <w:trPr>
          <w:trHeight w:val="230"/>
          <w:ins w:id="3483" w:author="Arjan" w:date="2014-09-08T22:17:00Z"/>
        </w:trPr>
        <w:tc>
          <w:tcPr>
            <w:tcW w:w="3780" w:type="dxa"/>
            <w:tcBorders>
              <w:top w:val="nil"/>
              <w:left w:val="nil"/>
              <w:bottom w:val="nil"/>
              <w:right w:val="nil"/>
            </w:tcBorders>
          </w:tcPr>
          <w:p w:rsidR="006A6C7F" w:rsidRPr="00DD0F4F" w:rsidRDefault="006A6C7F" w:rsidP="00367B3C">
            <w:pPr>
              <w:autoSpaceDE w:val="0"/>
              <w:autoSpaceDN w:val="0"/>
              <w:adjustRightInd w:val="0"/>
              <w:spacing w:after="0" w:line="240" w:lineRule="auto"/>
              <w:rPr>
                <w:ins w:id="3484" w:author="Arjan" w:date="2014-09-08T22:17: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6A6C7F" w:rsidRPr="00DD0F4F" w:rsidRDefault="006A6C7F" w:rsidP="00367B3C">
            <w:pPr>
              <w:autoSpaceDE w:val="0"/>
              <w:autoSpaceDN w:val="0"/>
              <w:adjustRightInd w:val="0"/>
              <w:spacing w:after="0" w:line="240" w:lineRule="auto"/>
              <w:rPr>
                <w:ins w:id="3485" w:author="Arjan" w:date="2014-09-08T22:17:00Z"/>
                <w:rFonts w:ascii="Arial" w:eastAsia="Times New Roman" w:hAnsi="Arial" w:cs="Arial"/>
                <w:color w:val="000000"/>
                <w:sz w:val="20"/>
                <w:szCs w:val="20"/>
                <w:lang w:val="nl-NL"/>
              </w:rPr>
            </w:pPr>
          </w:p>
        </w:tc>
      </w:tr>
      <w:tr w:rsidR="006A6C7F" w:rsidRPr="00F64D19" w:rsidTr="00367B3C">
        <w:trPr>
          <w:trHeight w:val="230"/>
          <w:ins w:id="3486"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87" w:author="Arjan" w:date="2014-09-08T22:17:00Z"/>
                <w:rFonts w:ascii="Arial" w:eastAsia="Times New Roman" w:hAnsi="Arial" w:cs="Arial"/>
                <w:color w:val="000000"/>
                <w:sz w:val="20"/>
                <w:szCs w:val="20"/>
              </w:rPr>
            </w:pPr>
            <w:ins w:id="3488" w:author="Arjan" w:date="2014-09-08T22:17:00Z">
              <w:r w:rsidRPr="00F64D19">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89" w:author="Arjan" w:date="2014-09-08T22:17:00Z"/>
                <w:rFonts w:ascii="Arial" w:eastAsia="Times New Roman" w:hAnsi="Arial" w:cs="Arial"/>
                <w:color w:val="000000"/>
                <w:sz w:val="20"/>
                <w:szCs w:val="20"/>
              </w:rPr>
            </w:pPr>
            <w:ins w:id="3490" w:author="Arjan" w:date="2014-09-08T22:17:00Z">
              <w:r w:rsidRPr="00F64D19">
                <w:rPr>
                  <w:rFonts w:ascii="Arial" w:eastAsia="Times New Roman" w:hAnsi="Arial" w:cs="Arial"/>
                  <w:color w:val="000000"/>
                  <w:sz w:val="20"/>
                  <w:szCs w:val="20"/>
                </w:rPr>
                <w:t xml:space="preserve">KING </w:t>
              </w:r>
            </w:ins>
          </w:p>
        </w:tc>
      </w:tr>
      <w:tr w:rsidR="006A6C7F" w:rsidRPr="00F64D19" w:rsidTr="00367B3C">
        <w:trPr>
          <w:ins w:id="3491"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92"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93" w:author="Arjan" w:date="2014-09-08T22:17:00Z"/>
                <w:rFonts w:ascii="Arial" w:eastAsia="Times New Roman" w:hAnsi="Arial" w:cs="Arial"/>
                <w:color w:val="000000"/>
                <w:sz w:val="20"/>
                <w:szCs w:val="20"/>
              </w:rPr>
            </w:pPr>
          </w:p>
        </w:tc>
      </w:tr>
      <w:tr w:rsidR="006A6C7F" w:rsidRPr="00F64D19" w:rsidTr="00367B3C">
        <w:trPr>
          <w:ins w:id="3494"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95" w:author="Arjan" w:date="2014-09-08T22:17:00Z"/>
                <w:rFonts w:ascii="Arial" w:eastAsia="Times New Roman" w:hAnsi="Arial" w:cs="Arial"/>
                <w:color w:val="000000"/>
                <w:sz w:val="20"/>
                <w:szCs w:val="20"/>
              </w:rPr>
            </w:pPr>
            <w:ins w:id="3496" w:author="Arjan" w:date="2014-09-08T22:17:00Z">
              <w:r w:rsidRPr="00F64D19">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497" w:author="Arjan" w:date="2014-09-08T22:17:00Z"/>
                <w:rFonts w:ascii="Arial" w:eastAsia="Times New Roman" w:hAnsi="Arial" w:cs="Arial"/>
                <w:color w:val="000000"/>
                <w:sz w:val="20"/>
                <w:szCs w:val="20"/>
              </w:rPr>
            </w:pPr>
            <w:ins w:id="3498" w:author="Arjan" w:date="2014-09-08T22:17:00Z">
              <w:r>
                <w:rPr>
                  <w:rFonts w:ascii="Arial" w:eastAsia="Times New Roman" w:hAnsi="Arial" w:cs="Arial"/>
                  <w:color w:val="000000"/>
                  <w:sz w:val="20"/>
                  <w:szCs w:val="20"/>
                </w:rPr>
                <w:t>1 september 2014</w:t>
              </w:r>
            </w:ins>
          </w:p>
        </w:tc>
      </w:tr>
      <w:tr w:rsidR="006A6C7F" w:rsidRPr="00F64D19" w:rsidTr="00367B3C">
        <w:trPr>
          <w:ins w:id="3499"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00"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01" w:author="Arjan" w:date="2014-09-08T22:17:00Z"/>
                <w:rFonts w:ascii="Arial" w:eastAsia="Times New Roman" w:hAnsi="Arial" w:cs="Arial"/>
                <w:color w:val="000000"/>
                <w:sz w:val="20"/>
                <w:szCs w:val="20"/>
              </w:rPr>
            </w:pPr>
          </w:p>
        </w:tc>
      </w:tr>
      <w:tr w:rsidR="006A6C7F" w:rsidRPr="005E066D" w:rsidTr="00367B3C">
        <w:trPr>
          <w:ins w:id="3502"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03" w:author="Arjan" w:date="2014-09-08T22:17:00Z"/>
                <w:rFonts w:ascii="Arial" w:eastAsia="Times New Roman" w:hAnsi="Arial" w:cs="Arial"/>
                <w:color w:val="000000"/>
                <w:sz w:val="20"/>
                <w:szCs w:val="20"/>
              </w:rPr>
            </w:pPr>
            <w:ins w:id="3504" w:author="Arjan" w:date="2014-09-08T22:17:00Z">
              <w:r w:rsidRPr="00F64D19">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6A6C7F" w:rsidRPr="00DD0F4F" w:rsidRDefault="006A6C7F" w:rsidP="00367B3C">
            <w:pPr>
              <w:autoSpaceDE w:val="0"/>
              <w:autoSpaceDN w:val="0"/>
              <w:adjustRightInd w:val="0"/>
              <w:spacing w:after="0" w:line="240" w:lineRule="auto"/>
              <w:rPr>
                <w:ins w:id="3505" w:author="Arjan" w:date="2014-09-08T22:17:00Z"/>
                <w:rFonts w:ascii="Arial" w:eastAsia="Times New Roman" w:hAnsi="Arial" w:cs="Arial"/>
                <w:color w:val="000000"/>
                <w:sz w:val="20"/>
                <w:szCs w:val="20"/>
                <w:lang w:val="nl-NL"/>
              </w:rPr>
            </w:pPr>
            <w:ins w:id="3506" w:author="Arjan" w:date="2014-09-08T22:17:00Z">
              <w:r w:rsidRPr="00DD0F4F">
                <w:rPr>
                  <w:rFonts w:ascii="Arial" w:eastAsia="Times New Roman" w:hAnsi="Arial" w:cs="Arial"/>
                  <w:color w:val="000000"/>
                  <w:sz w:val="20"/>
                  <w:szCs w:val="20"/>
                  <w:lang w:val="nl-NL"/>
                </w:rPr>
                <w:t>Teneinde gebruik te kunnen maken van de rechtskracht van documenten cq. informatieobjecten is het van belang te weten of het een rechtsgeldig ondertekend document betreft. Met dit attribuutsoort wordt de wijze van ondertekening vastgelegd, zoals ‘analoog’, ‘digitaal’, ‘PKI’ e.d.</w:t>
              </w:r>
            </w:ins>
          </w:p>
        </w:tc>
      </w:tr>
      <w:tr w:rsidR="006A6C7F" w:rsidRPr="005E066D" w:rsidTr="00367B3C">
        <w:trPr>
          <w:ins w:id="3507" w:author="Arjan" w:date="2014-09-08T22:17:00Z"/>
        </w:trPr>
        <w:tc>
          <w:tcPr>
            <w:tcW w:w="3780" w:type="dxa"/>
            <w:tcBorders>
              <w:top w:val="nil"/>
              <w:left w:val="nil"/>
              <w:bottom w:val="nil"/>
              <w:right w:val="nil"/>
            </w:tcBorders>
          </w:tcPr>
          <w:p w:rsidR="006A6C7F" w:rsidRPr="00DD0F4F" w:rsidRDefault="006A6C7F" w:rsidP="00367B3C">
            <w:pPr>
              <w:autoSpaceDE w:val="0"/>
              <w:autoSpaceDN w:val="0"/>
              <w:adjustRightInd w:val="0"/>
              <w:spacing w:after="0" w:line="240" w:lineRule="auto"/>
              <w:rPr>
                <w:ins w:id="3508" w:author="Arjan" w:date="2014-09-08T22:17: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6A6C7F" w:rsidRPr="00DD0F4F" w:rsidRDefault="006A6C7F" w:rsidP="00367B3C">
            <w:pPr>
              <w:autoSpaceDE w:val="0"/>
              <w:autoSpaceDN w:val="0"/>
              <w:adjustRightInd w:val="0"/>
              <w:spacing w:after="0" w:line="240" w:lineRule="auto"/>
              <w:rPr>
                <w:ins w:id="3509" w:author="Arjan" w:date="2014-09-08T22:17:00Z"/>
                <w:rFonts w:ascii="Arial" w:eastAsia="Times New Roman" w:hAnsi="Arial" w:cs="Arial"/>
                <w:color w:val="000000"/>
                <w:sz w:val="20"/>
                <w:szCs w:val="20"/>
                <w:lang w:val="nl-NL"/>
              </w:rPr>
            </w:pPr>
          </w:p>
        </w:tc>
      </w:tr>
      <w:tr w:rsidR="006A6C7F" w:rsidRPr="00F64D19" w:rsidTr="00367B3C">
        <w:trPr>
          <w:ins w:id="3510"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11" w:author="Arjan" w:date="2014-09-08T22:17:00Z"/>
                <w:rFonts w:ascii="Arial" w:eastAsia="Times New Roman" w:hAnsi="Arial" w:cs="Arial"/>
                <w:color w:val="000000"/>
                <w:sz w:val="20"/>
                <w:szCs w:val="20"/>
              </w:rPr>
            </w:pPr>
            <w:ins w:id="3512" w:author="Arjan" w:date="2014-09-08T22:17:00Z">
              <w:r w:rsidRPr="00F64D19">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13" w:author="Arjan" w:date="2014-09-08T22:17:00Z"/>
                <w:rFonts w:ascii="Arial" w:eastAsia="Times New Roman" w:hAnsi="Arial" w:cs="Arial"/>
                <w:color w:val="000000"/>
                <w:sz w:val="20"/>
                <w:szCs w:val="20"/>
              </w:rPr>
            </w:pPr>
            <w:ins w:id="3514" w:author="Arjan" w:date="2014-09-08T22:20:00Z">
              <w:r>
                <w:rPr>
                  <w:rFonts w:ascii="Arial" w:hAnsi="Arial" w:cs="Arial"/>
                  <w:sz w:val="20"/>
                  <w:szCs w:val="20"/>
                  <w:lang w:val="en-AU"/>
                </w:rPr>
                <w:t>Datum (jjjjmmdd)</w:t>
              </w:r>
            </w:ins>
          </w:p>
        </w:tc>
      </w:tr>
      <w:tr w:rsidR="006A6C7F" w:rsidRPr="00F64D19" w:rsidTr="00367B3C">
        <w:trPr>
          <w:trHeight w:val="230"/>
          <w:ins w:id="3515"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16"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17" w:author="Arjan" w:date="2014-09-08T22:17:00Z"/>
                <w:rFonts w:ascii="Arial" w:eastAsia="Times New Roman" w:hAnsi="Arial" w:cs="Arial"/>
                <w:color w:val="000000"/>
                <w:sz w:val="20"/>
                <w:szCs w:val="20"/>
              </w:rPr>
            </w:pPr>
          </w:p>
        </w:tc>
      </w:tr>
      <w:tr w:rsidR="006A6C7F" w:rsidRPr="00F64D19" w:rsidTr="00367B3C">
        <w:trPr>
          <w:trHeight w:val="230"/>
          <w:ins w:id="3518"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19" w:author="Arjan" w:date="2014-09-08T22:17:00Z"/>
                <w:rFonts w:ascii="Arial" w:eastAsia="Times New Roman" w:hAnsi="Arial" w:cs="Arial"/>
                <w:color w:val="000000"/>
                <w:sz w:val="20"/>
                <w:szCs w:val="20"/>
              </w:rPr>
            </w:pPr>
            <w:ins w:id="3520" w:author="Arjan" w:date="2014-09-08T22:17:00Z">
              <w:r w:rsidRPr="00F64D19">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6A6C7F" w:rsidRPr="005D189E" w:rsidRDefault="006A6C7F" w:rsidP="00367B3C">
            <w:pPr>
              <w:spacing w:after="0" w:line="240" w:lineRule="auto"/>
              <w:rPr>
                <w:ins w:id="3521" w:author="Arjan" w:date="2014-09-08T22:17:00Z"/>
                <w:noProof/>
              </w:rPr>
            </w:pPr>
            <w:ins w:id="3522" w:author="Arjan" w:date="2014-09-08T22:20:00Z">
              <w:r>
                <w:rPr>
                  <w:noProof/>
                </w:rPr>
                <w:t>Alle geldige datums</w:t>
              </w:r>
            </w:ins>
          </w:p>
        </w:tc>
      </w:tr>
      <w:tr w:rsidR="006A6C7F" w:rsidRPr="00F64D19" w:rsidTr="00367B3C">
        <w:trPr>
          <w:trHeight w:val="215"/>
          <w:ins w:id="3523"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24"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25" w:author="Arjan" w:date="2014-09-08T22:17:00Z"/>
                <w:rFonts w:ascii="Arial" w:eastAsia="Times New Roman" w:hAnsi="Arial" w:cs="Arial"/>
                <w:color w:val="000000"/>
                <w:sz w:val="20"/>
                <w:szCs w:val="20"/>
              </w:rPr>
            </w:pPr>
          </w:p>
        </w:tc>
      </w:tr>
      <w:tr w:rsidR="006A6C7F" w:rsidRPr="00F64D19" w:rsidTr="00367B3C">
        <w:trPr>
          <w:trHeight w:val="215"/>
          <w:ins w:id="3526"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27" w:author="Arjan" w:date="2014-09-08T22:17:00Z"/>
                <w:rFonts w:ascii="Arial" w:eastAsia="Times New Roman" w:hAnsi="Arial" w:cs="Arial"/>
                <w:color w:val="000000"/>
                <w:sz w:val="20"/>
                <w:szCs w:val="20"/>
              </w:rPr>
            </w:pPr>
            <w:ins w:id="3528" w:author="Arjan" w:date="2014-09-08T22:17:00Z">
              <w:r w:rsidRPr="00F64D19">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29" w:author="Arjan" w:date="2014-09-08T22:17:00Z"/>
                <w:rFonts w:ascii="Arial" w:eastAsia="Times New Roman" w:hAnsi="Arial" w:cs="Arial"/>
                <w:color w:val="000000"/>
                <w:sz w:val="20"/>
                <w:szCs w:val="20"/>
              </w:rPr>
            </w:pPr>
            <w:ins w:id="3530" w:author="Arjan" w:date="2014-09-08T22:17:00Z">
              <w:r>
                <w:rPr>
                  <w:rFonts w:ascii="Arial" w:eastAsia="Times New Roman" w:hAnsi="Arial" w:cs="Arial"/>
                  <w:color w:val="000000"/>
                  <w:sz w:val="20"/>
                  <w:szCs w:val="20"/>
                </w:rPr>
                <w:t>Nee</w:t>
              </w:r>
            </w:ins>
          </w:p>
        </w:tc>
      </w:tr>
      <w:tr w:rsidR="006A6C7F" w:rsidRPr="00F64D19" w:rsidTr="00367B3C">
        <w:trPr>
          <w:trHeight w:val="230"/>
          <w:ins w:id="3531"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32"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33" w:author="Arjan" w:date="2014-09-08T22:17:00Z"/>
                <w:rFonts w:ascii="Arial" w:eastAsia="Times New Roman" w:hAnsi="Arial" w:cs="Arial"/>
                <w:color w:val="000000"/>
                <w:sz w:val="20"/>
                <w:szCs w:val="20"/>
              </w:rPr>
            </w:pPr>
          </w:p>
        </w:tc>
      </w:tr>
      <w:tr w:rsidR="006A6C7F" w:rsidRPr="00F64D19" w:rsidTr="00367B3C">
        <w:trPr>
          <w:trHeight w:val="230"/>
          <w:ins w:id="3534"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35" w:author="Arjan" w:date="2014-09-08T22:17:00Z"/>
                <w:rFonts w:ascii="Arial" w:eastAsia="Times New Roman" w:hAnsi="Arial" w:cs="Arial"/>
                <w:color w:val="000000"/>
                <w:sz w:val="20"/>
                <w:szCs w:val="20"/>
              </w:rPr>
            </w:pPr>
            <w:ins w:id="3536" w:author="Arjan" w:date="2014-09-08T22:17:00Z">
              <w:r w:rsidRPr="00F64D19">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37" w:author="Arjan" w:date="2014-09-08T22:17:00Z"/>
                <w:rFonts w:ascii="Arial" w:eastAsia="Times New Roman" w:hAnsi="Arial" w:cs="Arial"/>
                <w:color w:val="000000"/>
                <w:sz w:val="20"/>
                <w:szCs w:val="20"/>
              </w:rPr>
            </w:pPr>
            <w:ins w:id="3538" w:author="Arjan" w:date="2014-09-08T22:17:00Z">
              <w:r w:rsidRPr="00F64D19">
                <w:rPr>
                  <w:rFonts w:ascii="Arial" w:eastAsia="Times New Roman" w:hAnsi="Arial" w:cs="Arial"/>
                  <w:color w:val="000000"/>
                  <w:sz w:val="20"/>
                  <w:szCs w:val="20"/>
                </w:rPr>
                <w:t>Nee</w:t>
              </w:r>
            </w:ins>
          </w:p>
        </w:tc>
      </w:tr>
      <w:tr w:rsidR="006A6C7F" w:rsidRPr="00F64D19" w:rsidTr="00367B3C">
        <w:trPr>
          <w:trHeight w:val="230"/>
          <w:ins w:id="3539"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40"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41" w:author="Arjan" w:date="2014-09-08T22:17:00Z"/>
                <w:rFonts w:ascii="Arial" w:eastAsia="Times New Roman" w:hAnsi="Arial" w:cs="Arial"/>
                <w:color w:val="000000"/>
                <w:sz w:val="20"/>
                <w:szCs w:val="20"/>
              </w:rPr>
            </w:pPr>
          </w:p>
        </w:tc>
      </w:tr>
      <w:tr w:rsidR="006A6C7F" w:rsidRPr="00F64D19" w:rsidTr="00367B3C">
        <w:trPr>
          <w:trHeight w:val="230"/>
          <w:ins w:id="3542"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43" w:author="Arjan" w:date="2014-09-08T22:17:00Z"/>
                <w:rFonts w:ascii="Arial" w:eastAsia="Times New Roman" w:hAnsi="Arial" w:cs="Arial"/>
                <w:color w:val="000000"/>
                <w:sz w:val="20"/>
                <w:szCs w:val="20"/>
              </w:rPr>
            </w:pPr>
            <w:ins w:id="3544" w:author="Arjan" w:date="2014-09-08T22:17:00Z">
              <w:r w:rsidRPr="00F64D19">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45" w:author="Arjan" w:date="2014-09-08T22:17:00Z"/>
                <w:rFonts w:ascii="Arial" w:eastAsia="Times New Roman" w:hAnsi="Arial" w:cs="Arial"/>
                <w:color w:val="000000"/>
                <w:sz w:val="20"/>
                <w:szCs w:val="20"/>
              </w:rPr>
            </w:pPr>
            <w:ins w:id="3546" w:author="Arjan" w:date="2014-09-08T22:17:00Z">
              <w:r>
                <w:rPr>
                  <w:rFonts w:ascii="Arial" w:eastAsia="Times New Roman" w:hAnsi="Arial" w:cs="Arial"/>
                  <w:color w:val="000000"/>
                  <w:sz w:val="20"/>
                  <w:szCs w:val="20"/>
                </w:rPr>
                <w:t>Nee</w:t>
              </w:r>
            </w:ins>
          </w:p>
        </w:tc>
      </w:tr>
      <w:tr w:rsidR="006A6C7F" w:rsidRPr="00F64D19" w:rsidTr="00367B3C">
        <w:trPr>
          <w:trHeight w:val="230"/>
          <w:ins w:id="3547"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48"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49" w:author="Arjan" w:date="2014-09-08T22:17:00Z"/>
                <w:rFonts w:ascii="Arial" w:eastAsia="Times New Roman" w:hAnsi="Arial" w:cs="Arial"/>
                <w:color w:val="000000"/>
                <w:sz w:val="20"/>
                <w:szCs w:val="20"/>
              </w:rPr>
            </w:pPr>
          </w:p>
        </w:tc>
      </w:tr>
      <w:tr w:rsidR="006A6C7F" w:rsidRPr="00F64D19" w:rsidTr="00367B3C">
        <w:trPr>
          <w:trHeight w:val="230"/>
          <w:ins w:id="3550" w:author="Arjan" w:date="2014-09-08T22:17:00Z"/>
        </w:trPr>
        <w:tc>
          <w:tcPr>
            <w:tcW w:w="37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51" w:author="Arjan" w:date="2014-09-08T22:17:00Z"/>
                <w:rFonts w:ascii="Arial" w:eastAsia="Times New Roman" w:hAnsi="Arial" w:cs="Arial"/>
                <w:color w:val="000000"/>
                <w:sz w:val="20"/>
                <w:szCs w:val="20"/>
              </w:rPr>
            </w:pPr>
            <w:ins w:id="3552" w:author="Arjan" w:date="2014-09-08T22:17:00Z">
              <w:r w:rsidRPr="00F64D19">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6A6C7F" w:rsidRPr="00F64D19" w:rsidRDefault="006A6C7F" w:rsidP="00367B3C">
            <w:pPr>
              <w:autoSpaceDE w:val="0"/>
              <w:autoSpaceDN w:val="0"/>
              <w:adjustRightInd w:val="0"/>
              <w:spacing w:after="0" w:line="240" w:lineRule="auto"/>
              <w:rPr>
                <w:ins w:id="3553" w:author="Arjan" w:date="2014-09-08T22:17:00Z"/>
                <w:rFonts w:ascii="Arial" w:eastAsia="Times New Roman" w:hAnsi="Arial" w:cs="Arial"/>
                <w:color w:val="000000"/>
                <w:sz w:val="20"/>
                <w:szCs w:val="20"/>
              </w:rPr>
            </w:pPr>
            <w:ins w:id="3554" w:author="Arjan" w:date="2014-09-08T22:17:00Z">
              <w:r w:rsidRPr="00F64D19">
                <w:rPr>
                  <w:rFonts w:ascii="Arial" w:eastAsia="Times New Roman" w:hAnsi="Arial" w:cs="Arial"/>
                  <w:color w:val="000000"/>
                  <w:sz w:val="20"/>
                  <w:szCs w:val="20"/>
                </w:rPr>
                <w:t>Nee</w:t>
              </w:r>
            </w:ins>
          </w:p>
        </w:tc>
      </w:tr>
      <w:tr w:rsidR="006A6C7F" w:rsidRPr="00F64D19" w:rsidTr="00367B3C">
        <w:trPr>
          <w:trHeight w:val="230"/>
          <w:ins w:id="3555" w:author="Arjan" w:date="2014-09-08T22:17:00Z"/>
        </w:trPr>
        <w:tc>
          <w:tcPr>
            <w:tcW w:w="3780" w:type="dxa"/>
            <w:tcBorders>
              <w:top w:val="nil"/>
              <w:left w:val="nil"/>
              <w:bottom w:val="nil"/>
              <w:right w:val="nil"/>
            </w:tcBorders>
          </w:tcPr>
          <w:p w:rsidR="006A6C7F" w:rsidRPr="00F64D19" w:rsidRDefault="006A6C7F" w:rsidP="00367B3C">
            <w:pPr>
              <w:tabs>
                <w:tab w:val="left" w:pos="284"/>
              </w:tabs>
              <w:autoSpaceDE w:val="0"/>
              <w:autoSpaceDN w:val="0"/>
              <w:adjustRightInd w:val="0"/>
              <w:spacing w:after="0" w:line="240" w:lineRule="auto"/>
              <w:rPr>
                <w:ins w:id="3556"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rsidR="006A6C7F" w:rsidRPr="00F64D19" w:rsidRDefault="006A6C7F" w:rsidP="00367B3C">
            <w:pPr>
              <w:tabs>
                <w:tab w:val="left" w:pos="284"/>
              </w:tabs>
              <w:autoSpaceDE w:val="0"/>
              <w:autoSpaceDN w:val="0"/>
              <w:adjustRightInd w:val="0"/>
              <w:spacing w:after="0" w:line="240" w:lineRule="auto"/>
              <w:rPr>
                <w:ins w:id="3557" w:author="Arjan" w:date="2014-09-08T22:17:00Z"/>
                <w:rFonts w:ascii="Arial" w:eastAsia="Times New Roman" w:hAnsi="Arial" w:cs="Arial"/>
                <w:color w:val="000000"/>
                <w:sz w:val="20"/>
                <w:szCs w:val="20"/>
              </w:rPr>
            </w:pPr>
          </w:p>
        </w:tc>
      </w:tr>
      <w:tr w:rsidR="006A6C7F" w:rsidRPr="00F64D19" w:rsidTr="00367B3C">
        <w:trPr>
          <w:trHeight w:val="411"/>
          <w:ins w:id="3558" w:author="Arjan" w:date="2014-09-08T22:17:00Z"/>
        </w:trPr>
        <w:tc>
          <w:tcPr>
            <w:tcW w:w="3780" w:type="dxa"/>
            <w:tcBorders>
              <w:top w:val="nil"/>
              <w:left w:val="nil"/>
              <w:bottom w:val="nil"/>
              <w:right w:val="nil"/>
            </w:tcBorders>
          </w:tcPr>
          <w:p w:rsidR="006A6C7F" w:rsidRPr="00F64D19" w:rsidRDefault="006A6C7F" w:rsidP="00367B3C">
            <w:pPr>
              <w:tabs>
                <w:tab w:val="left" w:pos="284"/>
              </w:tabs>
              <w:autoSpaceDE w:val="0"/>
              <w:autoSpaceDN w:val="0"/>
              <w:adjustRightInd w:val="0"/>
              <w:spacing w:after="0" w:line="240" w:lineRule="auto"/>
              <w:rPr>
                <w:ins w:id="3559" w:author="Arjan" w:date="2014-09-08T22:17:00Z"/>
                <w:rFonts w:ascii="Arial" w:eastAsia="Times New Roman" w:hAnsi="Arial" w:cs="Arial"/>
                <w:color w:val="000000"/>
                <w:sz w:val="20"/>
                <w:szCs w:val="20"/>
              </w:rPr>
            </w:pPr>
            <w:ins w:id="3560" w:author="Arjan" w:date="2014-09-08T22:17:00Z">
              <w:r w:rsidRPr="00F64D19">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6A6C7F" w:rsidRPr="00F64D19" w:rsidRDefault="006A6C7F" w:rsidP="00367B3C">
            <w:pPr>
              <w:tabs>
                <w:tab w:val="left" w:pos="284"/>
              </w:tabs>
              <w:autoSpaceDE w:val="0"/>
              <w:autoSpaceDN w:val="0"/>
              <w:adjustRightInd w:val="0"/>
              <w:spacing w:after="0" w:line="240" w:lineRule="auto"/>
              <w:rPr>
                <w:ins w:id="3561" w:author="Arjan" w:date="2014-09-08T22:17:00Z"/>
                <w:rFonts w:ascii="Arial" w:eastAsia="Times New Roman" w:hAnsi="Arial" w:cs="Arial"/>
                <w:color w:val="000000"/>
                <w:sz w:val="20"/>
                <w:szCs w:val="20"/>
              </w:rPr>
            </w:pPr>
            <w:ins w:id="3562" w:author="Arjan" w:date="2014-09-08T22:17:00Z">
              <w:r w:rsidRPr="00F64D19">
                <w:rPr>
                  <w:rFonts w:ascii="Arial" w:eastAsia="Times New Roman" w:hAnsi="Arial" w:cs="Arial"/>
                  <w:color w:val="000000"/>
                  <w:sz w:val="20"/>
                  <w:szCs w:val="20"/>
                </w:rPr>
                <w:t>Nee</w:t>
              </w:r>
            </w:ins>
          </w:p>
        </w:tc>
      </w:tr>
      <w:tr w:rsidR="006A6C7F" w:rsidRPr="00F64D19" w:rsidTr="00367B3C">
        <w:trPr>
          <w:trHeight w:val="245"/>
          <w:ins w:id="3563" w:author="Arjan" w:date="2014-09-08T22:17:00Z"/>
        </w:trPr>
        <w:tc>
          <w:tcPr>
            <w:tcW w:w="3780" w:type="dxa"/>
            <w:tcBorders>
              <w:top w:val="nil"/>
              <w:left w:val="nil"/>
              <w:bottom w:val="nil"/>
              <w:right w:val="nil"/>
            </w:tcBorders>
          </w:tcPr>
          <w:p w:rsidR="006A6C7F" w:rsidRPr="00F64D19" w:rsidRDefault="006A6C7F" w:rsidP="00367B3C">
            <w:pPr>
              <w:tabs>
                <w:tab w:val="left" w:pos="284"/>
              </w:tabs>
              <w:autoSpaceDE w:val="0"/>
              <w:autoSpaceDN w:val="0"/>
              <w:adjustRightInd w:val="0"/>
              <w:spacing w:after="0" w:line="240" w:lineRule="auto"/>
              <w:rPr>
                <w:ins w:id="3564"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rsidR="006A6C7F" w:rsidRPr="00F64D19" w:rsidRDefault="006A6C7F" w:rsidP="00367B3C">
            <w:pPr>
              <w:tabs>
                <w:tab w:val="left" w:pos="284"/>
              </w:tabs>
              <w:autoSpaceDE w:val="0"/>
              <w:autoSpaceDN w:val="0"/>
              <w:adjustRightInd w:val="0"/>
              <w:spacing w:after="0" w:line="240" w:lineRule="auto"/>
              <w:rPr>
                <w:ins w:id="3565" w:author="Arjan" w:date="2014-09-08T22:17:00Z"/>
                <w:rFonts w:ascii="Arial" w:eastAsia="Times New Roman" w:hAnsi="Arial" w:cs="Arial"/>
                <w:color w:val="000000"/>
                <w:sz w:val="20"/>
                <w:szCs w:val="20"/>
              </w:rPr>
            </w:pPr>
          </w:p>
        </w:tc>
      </w:tr>
      <w:tr w:rsidR="006A6C7F" w:rsidRPr="00F64D19" w:rsidTr="00367B3C">
        <w:trPr>
          <w:trHeight w:val="230"/>
          <w:ins w:id="3566" w:author="Arjan" w:date="2014-09-08T22:17:00Z"/>
        </w:trPr>
        <w:tc>
          <w:tcPr>
            <w:tcW w:w="3780" w:type="dxa"/>
            <w:tcBorders>
              <w:top w:val="nil"/>
              <w:left w:val="nil"/>
              <w:bottom w:val="nil"/>
              <w:right w:val="nil"/>
            </w:tcBorders>
          </w:tcPr>
          <w:p w:rsidR="006A6C7F" w:rsidRPr="00F64D19" w:rsidRDefault="006A6C7F" w:rsidP="00367B3C">
            <w:pPr>
              <w:tabs>
                <w:tab w:val="left" w:pos="284"/>
              </w:tabs>
              <w:autoSpaceDE w:val="0"/>
              <w:autoSpaceDN w:val="0"/>
              <w:adjustRightInd w:val="0"/>
              <w:spacing w:after="0" w:line="240" w:lineRule="auto"/>
              <w:rPr>
                <w:ins w:id="3567" w:author="Arjan" w:date="2014-09-08T22:17:00Z"/>
                <w:rFonts w:ascii="Arial" w:eastAsia="Times New Roman" w:hAnsi="Arial" w:cs="Arial"/>
                <w:color w:val="000000"/>
                <w:sz w:val="20"/>
                <w:szCs w:val="20"/>
              </w:rPr>
            </w:pPr>
            <w:ins w:id="3568" w:author="Arjan" w:date="2014-09-08T22:17:00Z">
              <w:r w:rsidRPr="00F64D19">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6A6C7F" w:rsidRPr="00F64D19" w:rsidRDefault="008F2B4B" w:rsidP="00367B3C">
            <w:pPr>
              <w:tabs>
                <w:tab w:val="left" w:pos="284"/>
              </w:tabs>
              <w:autoSpaceDE w:val="0"/>
              <w:autoSpaceDN w:val="0"/>
              <w:adjustRightInd w:val="0"/>
              <w:spacing w:after="0" w:line="240" w:lineRule="auto"/>
              <w:rPr>
                <w:ins w:id="3569" w:author="Arjan" w:date="2014-09-08T22:17:00Z"/>
                <w:rFonts w:ascii="Arial" w:eastAsia="Times New Roman" w:hAnsi="Arial" w:cs="Arial"/>
                <w:color w:val="000000"/>
                <w:sz w:val="20"/>
                <w:szCs w:val="20"/>
              </w:rPr>
            </w:pPr>
            <w:ins w:id="3570" w:author="Arjan" w:date="2014-09-08T22:17:00Z">
              <w:r w:rsidRPr="00F64D19">
                <w:rPr>
                  <w:rFonts w:ascii="Arial" w:hAnsi="Arial" w:cs="Arial"/>
                  <w:sz w:val="20"/>
                  <w:szCs w:val="20"/>
                  <w:lang w:val="en-AU"/>
                </w:rPr>
                <w:fldChar w:fldCharType="begin" w:fldLock="1"/>
              </w:r>
              <w:r w:rsidR="006A6C7F" w:rsidRPr="00F64D19">
                <w:rPr>
                  <w:rFonts w:ascii="Arial" w:hAnsi="Arial" w:cs="Arial"/>
                  <w:sz w:val="20"/>
                  <w:szCs w:val="20"/>
                  <w:lang w:val="en-AU"/>
                </w:rPr>
                <w:instrText xml:space="preserve">MERGEFIELD </w:instrText>
              </w:r>
              <w:r w:rsidR="006A6C7F" w:rsidRPr="00F64D19">
                <w:rPr>
                  <w:rFonts w:ascii="Arial" w:eastAsia="Times New Roman" w:hAnsi="Arial" w:cs="Arial"/>
                  <w:color w:val="000000"/>
                  <w:sz w:val="20"/>
                  <w:szCs w:val="20"/>
                </w:rPr>
                <w:instrText>Att.LowerBound</w:instrText>
              </w:r>
              <w:r w:rsidRPr="00F64D19">
                <w:rPr>
                  <w:rFonts w:ascii="Arial" w:hAnsi="Arial" w:cs="Arial"/>
                  <w:sz w:val="20"/>
                  <w:szCs w:val="20"/>
                  <w:lang w:val="en-AU"/>
                </w:rPr>
                <w:fldChar w:fldCharType="separate"/>
              </w:r>
              <w:r w:rsidR="006A6C7F" w:rsidRPr="00F64D19">
                <w:rPr>
                  <w:rFonts w:ascii="Arial" w:eastAsia="Times New Roman" w:hAnsi="Arial" w:cs="Arial"/>
                  <w:color w:val="000000"/>
                  <w:sz w:val="20"/>
                  <w:szCs w:val="20"/>
                </w:rPr>
                <w:t>0</w:t>
              </w:r>
              <w:r w:rsidRPr="00F64D19">
                <w:rPr>
                  <w:rFonts w:ascii="Arial" w:hAnsi="Arial" w:cs="Arial"/>
                  <w:sz w:val="20"/>
                  <w:szCs w:val="20"/>
                  <w:lang w:val="en-AU"/>
                </w:rPr>
                <w:fldChar w:fldCharType="end"/>
              </w:r>
              <w:r w:rsidR="006A6C7F" w:rsidRPr="00F64D19">
                <w:rPr>
                  <w:rFonts w:ascii="Arial" w:eastAsia="Times New Roman" w:hAnsi="Arial" w:cs="Arial"/>
                  <w:color w:val="000000"/>
                  <w:sz w:val="20"/>
                  <w:szCs w:val="20"/>
                </w:rPr>
                <w:t xml:space="preserve"> - </w:t>
              </w:r>
              <w:r w:rsidRPr="00F64D19">
                <w:rPr>
                  <w:rFonts w:ascii="Arial" w:eastAsia="Times New Roman" w:hAnsi="Arial" w:cs="Arial"/>
                  <w:color w:val="000000"/>
                  <w:sz w:val="20"/>
                  <w:szCs w:val="20"/>
                </w:rPr>
                <w:fldChar w:fldCharType="begin" w:fldLock="1"/>
              </w:r>
              <w:r w:rsidR="006A6C7F" w:rsidRPr="00F64D19">
                <w:rPr>
                  <w:rFonts w:ascii="Arial" w:eastAsia="Times New Roman" w:hAnsi="Arial" w:cs="Arial"/>
                  <w:color w:val="000000"/>
                  <w:sz w:val="20"/>
                  <w:szCs w:val="20"/>
                </w:rPr>
                <w:instrText>MERGEFIELD Att.UpperBound</w:instrText>
              </w:r>
              <w:r w:rsidRPr="00F64D19">
                <w:rPr>
                  <w:rFonts w:ascii="Arial" w:eastAsia="Times New Roman" w:hAnsi="Arial" w:cs="Arial"/>
                  <w:color w:val="000000"/>
                  <w:sz w:val="20"/>
                  <w:szCs w:val="20"/>
                </w:rPr>
                <w:fldChar w:fldCharType="separate"/>
              </w:r>
              <w:r w:rsidR="006A6C7F" w:rsidRPr="00F64D19">
                <w:rPr>
                  <w:rFonts w:ascii="Arial" w:eastAsia="Times New Roman" w:hAnsi="Arial" w:cs="Arial"/>
                  <w:color w:val="000000"/>
                  <w:sz w:val="20"/>
                  <w:szCs w:val="20"/>
                </w:rPr>
                <w:t>1</w:t>
              </w:r>
              <w:r w:rsidRPr="00F64D19">
                <w:rPr>
                  <w:rFonts w:ascii="Arial" w:eastAsia="Times New Roman" w:hAnsi="Arial" w:cs="Arial"/>
                  <w:color w:val="000000"/>
                  <w:sz w:val="20"/>
                  <w:szCs w:val="20"/>
                </w:rPr>
                <w:fldChar w:fldCharType="end"/>
              </w:r>
            </w:ins>
          </w:p>
        </w:tc>
      </w:tr>
      <w:tr w:rsidR="006A6C7F" w:rsidRPr="00F64D19" w:rsidTr="00367B3C">
        <w:trPr>
          <w:trHeight w:val="230"/>
          <w:ins w:id="3571" w:author="Arjan" w:date="2014-09-08T22:17:00Z"/>
        </w:trPr>
        <w:tc>
          <w:tcPr>
            <w:tcW w:w="3780" w:type="dxa"/>
            <w:tcBorders>
              <w:top w:val="nil"/>
              <w:left w:val="nil"/>
              <w:bottom w:val="nil"/>
              <w:right w:val="nil"/>
            </w:tcBorders>
          </w:tcPr>
          <w:p w:rsidR="006A6C7F" w:rsidRPr="00F64D19" w:rsidRDefault="006A6C7F" w:rsidP="00367B3C">
            <w:pPr>
              <w:tabs>
                <w:tab w:val="left" w:pos="284"/>
              </w:tabs>
              <w:autoSpaceDE w:val="0"/>
              <w:autoSpaceDN w:val="0"/>
              <w:adjustRightInd w:val="0"/>
              <w:spacing w:after="0" w:line="240" w:lineRule="auto"/>
              <w:rPr>
                <w:ins w:id="3572"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rsidR="006A6C7F" w:rsidRPr="00F64D19" w:rsidRDefault="006A6C7F" w:rsidP="00367B3C">
            <w:pPr>
              <w:tabs>
                <w:tab w:val="left" w:pos="284"/>
              </w:tabs>
              <w:autoSpaceDE w:val="0"/>
              <w:autoSpaceDN w:val="0"/>
              <w:adjustRightInd w:val="0"/>
              <w:spacing w:after="0" w:line="240" w:lineRule="auto"/>
              <w:rPr>
                <w:ins w:id="3573" w:author="Arjan" w:date="2014-09-08T22:17:00Z"/>
                <w:rFonts w:ascii="Arial" w:eastAsia="Times New Roman" w:hAnsi="Arial" w:cs="Arial"/>
                <w:color w:val="000000"/>
                <w:sz w:val="20"/>
                <w:szCs w:val="20"/>
              </w:rPr>
            </w:pPr>
          </w:p>
        </w:tc>
      </w:tr>
      <w:tr w:rsidR="006A6C7F" w:rsidRPr="00F64D19" w:rsidTr="00367B3C">
        <w:trPr>
          <w:trHeight w:val="230"/>
          <w:ins w:id="3574" w:author="Arjan" w:date="2014-09-08T22:17:00Z"/>
        </w:trPr>
        <w:tc>
          <w:tcPr>
            <w:tcW w:w="3780" w:type="dxa"/>
            <w:tcBorders>
              <w:top w:val="nil"/>
              <w:left w:val="nil"/>
              <w:bottom w:val="nil"/>
              <w:right w:val="nil"/>
            </w:tcBorders>
          </w:tcPr>
          <w:p w:rsidR="006A6C7F" w:rsidRPr="00F64D19" w:rsidRDefault="006A6C7F" w:rsidP="00367B3C">
            <w:pPr>
              <w:tabs>
                <w:tab w:val="left" w:pos="284"/>
              </w:tabs>
              <w:autoSpaceDE w:val="0"/>
              <w:autoSpaceDN w:val="0"/>
              <w:adjustRightInd w:val="0"/>
              <w:spacing w:after="0" w:line="240" w:lineRule="auto"/>
              <w:rPr>
                <w:ins w:id="3575" w:author="Arjan" w:date="2014-09-08T22:17:00Z"/>
                <w:rFonts w:ascii="Arial" w:eastAsia="Times New Roman" w:hAnsi="Arial" w:cs="Arial"/>
                <w:color w:val="000000"/>
                <w:sz w:val="20"/>
                <w:szCs w:val="20"/>
              </w:rPr>
            </w:pPr>
            <w:ins w:id="3576" w:author="Arjan" w:date="2014-09-08T22:17:00Z">
              <w:r w:rsidRPr="00F64D19">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6A6C7F" w:rsidRPr="00F64D19" w:rsidRDefault="006A6C7F" w:rsidP="00367B3C">
            <w:pPr>
              <w:tabs>
                <w:tab w:val="left" w:pos="284"/>
              </w:tabs>
              <w:autoSpaceDE w:val="0"/>
              <w:autoSpaceDN w:val="0"/>
              <w:adjustRightInd w:val="0"/>
              <w:spacing w:after="0" w:line="240" w:lineRule="auto"/>
              <w:rPr>
                <w:ins w:id="3577" w:author="Arjan" w:date="2014-09-08T22:17:00Z"/>
                <w:rFonts w:ascii="Arial" w:eastAsia="Times New Roman" w:hAnsi="Arial" w:cs="Arial"/>
                <w:color w:val="000000"/>
                <w:sz w:val="20"/>
                <w:szCs w:val="20"/>
              </w:rPr>
            </w:pPr>
            <w:ins w:id="3578" w:author="Arjan" w:date="2014-09-08T22:17:00Z">
              <w:r w:rsidRPr="00F64D19">
                <w:rPr>
                  <w:rFonts w:ascii="Arial" w:eastAsia="Times New Roman" w:hAnsi="Arial" w:cs="Arial"/>
                  <w:color w:val="000000"/>
                  <w:sz w:val="20"/>
                  <w:szCs w:val="20"/>
                </w:rPr>
                <w:t>Gemeentelijk basisgegeven</w:t>
              </w:r>
            </w:ins>
          </w:p>
        </w:tc>
      </w:tr>
      <w:tr w:rsidR="006A6C7F" w:rsidRPr="00F64D19" w:rsidTr="00367B3C">
        <w:trPr>
          <w:trHeight w:val="230"/>
          <w:ins w:id="3579" w:author="Arjan" w:date="2014-09-08T22:17:00Z"/>
        </w:trPr>
        <w:tc>
          <w:tcPr>
            <w:tcW w:w="3780" w:type="dxa"/>
            <w:tcBorders>
              <w:top w:val="nil"/>
              <w:left w:val="nil"/>
              <w:right w:val="nil"/>
            </w:tcBorders>
          </w:tcPr>
          <w:p w:rsidR="006A6C7F" w:rsidRPr="00F64D19" w:rsidRDefault="006A6C7F" w:rsidP="00367B3C">
            <w:pPr>
              <w:tabs>
                <w:tab w:val="left" w:pos="284"/>
              </w:tabs>
              <w:autoSpaceDE w:val="0"/>
              <w:autoSpaceDN w:val="0"/>
              <w:adjustRightInd w:val="0"/>
              <w:spacing w:after="0" w:line="240" w:lineRule="auto"/>
              <w:rPr>
                <w:ins w:id="3580" w:author="Arjan" w:date="2014-09-08T22:17:00Z"/>
                <w:rFonts w:ascii="Arial" w:eastAsia="Times New Roman" w:hAnsi="Arial" w:cs="Arial"/>
                <w:b/>
                <w:bCs/>
                <w:color w:val="000000"/>
                <w:sz w:val="20"/>
                <w:szCs w:val="20"/>
              </w:rPr>
            </w:pPr>
          </w:p>
        </w:tc>
        <w:tc>
          <w:tcPr>
            <w:tcW w:w="5580" w:type="dxa"/>
            <w:tcBorders>
              <w:top w:val="nil"/>
              <w:left w:val="nil"/>
              <w:right w:val="nil"/>
            </w:tcBorders>
          </w:tcPr>
          <w:p w:rsidR="006A6C7F" w:rsidRPr="00F64D19" w:rsidRDefault="006A6C7F" w:rsidP="00367B3C">
            <w:pPr>
              <w:tabs>
                <w:tab w:val="left" w:pos="284"/>
              </w:tabs>
              <w:autoSpaceDE w:val="0"/>
              <w:autoSpaceDN w:val="0"/>
              <w:adjustRightInd w:val="0"/>
              <w:spacing w:after="0" w:line="240" w:lineRule="auto"/>
              <w:rPr>
                <w:ins w:id="3581" w:author="Arjan" w:date="2014-09-08T22:17:00Z"/>
                <w:rFonts w:ascii="Arial" w:eastAsia="Times New Roman" w:hAnsi="Arial" w:cs="Arial"/>
                <w:color w:val="000000"/>
                <w:sz w:val="20"/>
                <w:szCs w:val="20"/>
              </w:rPr>
            </w:pPr>
          </w:p>
        </w:tc>
      </w:tr>
      <w:tr w:rsidR="006A6C7F" w:rsidRPr="005E066D" w:rsidTr="00367B3C">
        <w:trPr>
          <w:trHeight w:val="230"/>
          <w:ins w:id="3582" w:author="Arjan" w:date="2014-09-08T22:17:00Z"/>
        </w:trPr>
        <w:tc>
          <w:tcPr>
            <w:tcW w:w="3780" w:type="dxa"/>
            <w:tcBorders>
              <w:top w:val="nil"/>
              <w:left w:val="nil"/>
              <w:bottom w:val="single" w:sz="4" w:space="0" w:color="auto"/>
              <w:right w:val="nil"/>
            </w:tcBorders>
          </w:tcPr>
          <w:p w:rsidR="006A6C7F" w:rsidRPr="00F64D19" w:rsidRDefault="006A6C7F" w:rsidP="00367B3C">
            <w:pPr>
              <w:tabs>
                <w:tab w:val="left" w:pos="284"/>
              </w:tabs>
              <w:autoSpaceDE w:val="0"/>
              <w:autoSpaceDN w:val="0"/>
              <w:adjustRightInd w:val="0"/>
              <w:spacing w:after="0" w:line="240" w:lineRule="auto"/>
              <w:rPr>
                <w:ins w:id="3583" w:author="Arjan" w:date="2014-09-08T22:17:00Z"/>
                <w:rFonts w:ascii="Arial" w:eastAsia="Times New Roman" w:hAnsi="Arial" w:cs="Arial"/>
                <w:b/>
                <w:bCs/>
                <w:color w:val="000000"/>
                <w:sz w:val="20"/>
                <w:szCs w:val="20"/>
              </w:rPr>
            </w:pPr>
            <w:ins w:id="3584" w:author="Arjan" w:date="2014-09-08T22:17:00Z">
              <w:r w:rsidRPr="00F64D19">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rsidR="006A6C7F" w:rsidRPr="00DD0F4F" w:rsidRDefault="006A6C7F" w:rsidP="006A6C7F">
            <w:pPr>
              <w:tabs>
                <w:tab w:val="left" w:pos="284"/>
              </w:tabs>
              <w:autoSpaceDE w:val="0"/>
              <w:autoSpaceDN w:val="0"/>
              <w:adjustRightInd w:val="0"/>
              <w:spacing w:after="0" w:line="240" w:lineRule="auto"/>
              <w:rPr>
                <w:ins w:id="3585" w:author="Arjan" w:date="2014-09-08T22:17:00Z"/>
                <w:rFonts w:ascii="Arial" w:eastAsia="Times New Roman" w:hAnsi="Arial" w:cs="Arial"/>
                <w:color w:val="000000"/>
                <w:sz w:val="20"/>
                <w:szCs w:val="20"/>
                <w:lang w:val="nl-NL"/>
              </w:rPr>
            </w:pPr>
            <w:ins w:id="3586" w:author="Arjan" w:date="2014-09-08T22:17:00Z">
              <w:r w:rsidRPr="00DD0F4F">
                <w:rPr>
                  <w:rFonts w:ascii="Arial" w:eastAsia="Times New Roman" w:hAnsi="Arial" w:cs="Arial"/>
                  <w:color w:val="000000"/>
                  <w:sz w:val="20"/>
                  <w:szCs w:val="20"/>
                  <w:lang w:val="nl-NL"/>
                </w:rPr>
                <w:t xml:space="preserve">De attribuutsoort </w:t>
              </w:r>
            </w:ins>
            <w:ins w:id="3587" w:author="Arjan" w:date="2014-09-08T22:22:00Z">
              <w:r w:rsidRPr="00DD0F4F">
                <w:rPr>
                  <w:rFonts w:ascii="Arial" w:eastAsia="Times New Roman" w:hAnsi="Arial" w:cs="Arial"/>
                  <w:color w:val="000000"/>
                  <w:sz w:val="20"/>
                  <w:szCs w:val="20"/>
                  <w:lang w:val="nl-NL"/>
                </w:rPr>
                <w:t>mag alleen</w:t>
              </w:r>
            </w:ins>
            <w:ins w:id="3588" w:author="Arjan" w:date="2014-09-08T22:17:00Z">
              <w:r w:rsidRPr="00DD0F4F">
                <w:rPr>
                  <w:rFonts w:ascii="Arial" w:eastAsia="Times New Roman" w:hAnsi="Arial" w:cs="Arial"/>
                  <w:color w:val="000000"/>
                  <w:sz w:val="20"/>
                  <w:szCs w:val="20"/>
                  <w:lang w:val="nl-NL"/>
                </w:rPr>
                <w:t xml:space="preserve"> van een waarde zijn voorzien als de attribuutsoort ‘</w:t>
              </w:r>
            </w:ins>
            <w:ins w:id="3589" w:author="Arjan" w:date="2014-09-08T22:21:00Z">
              <w:r w:rsidRPr="00DD0F4F">
                <w:rPr>
                  <w:rFonts w:ascii="Arial" w:eastAsia="Times New Roman" w:hAnsi="Arial" w:cs="Arial"/>
                  <w:color w:val="000000"/>
                  <w:sz w:val="20"/>
                  <w:szCs w:val="20"/>
                  <w:lang w:val="nl-NL"/>
                </w:rPr>
                <w:t>Ondertekeningsoort</w:t>
              </w:r>
            </w:ins>
            <w:ins w:id="3590" w:author="Arjan" w:date="2014-09-08T22:17:00Z">
              <w:r w:rsidRPr="00DD0F4F">
                <w:rPr>
                  <w:rFonts w:ascii="Arial" w:eastAsia="Times New Roman" w:hAnsi="Arial" w:cs="Arial"/>
                  <w:color w:val="000000"/>
                  <w:sz w:val="20"/>
                  <w:szCs w:val="20"/>
                  <w:lang w:val="nl-NL"/>
                </w:rPr>
                <w:t xml:space="preserve">’ </w:t>
              </w:r>
            </w:ins>
            <w:ins w:id="3591" w:author="Arjan" w:date="2014-09-08T22:21:00Z">
              <w:r w:rsidRPr="00DD0F4F">
                <w:rPr>
                  <w:rFonts w:ascii="Arial" w:eastAsia="Times New Roman" w:hAnsi="Arial" w:cs="Arial"/>
                  <w:color w:val="000000"/>
                  <w:sz w:val="20"/>
                  <w:szCs w:val="20"/>
                  <w:lang w:val="nl-NL"/>
                </w:rPr>
                <w:t xml:space="preserve">van een </w:t>
              </w:r>
            </w:ins>
            <w:ins w:id="3592" w:author="Arjan" w:date="2014-09-08T22:17:00Z">
              <w:r w:rsidRPr="00DD0F4F">
                <w:rPr>
                  <w:rFonts w:ascii="Arial" w:eastAsia="Times New Roman" w:hAnsi="Arial" w:cs="Arial"/>
                  <w:color w:val="000000"/>
                  <w:sz w:val="20"/>
                  <w:szCs w:val="20"/>
                  <w:lang w:val="nl-NL"/>
                </w:rPr>
                <w:t xml:space="preserve">waarde </w:t>
              </w:r>
            </w:ins>
            <w:ins w:id="3593" w:author="Arjan" w:date="2014-09-08T22:21:00Z">
              <w:r w:rsidRPr="00DD0F4F">
                <w:rPr>
                  <w:rFonts w:ascii="Arial" w:eastAsia="Times New Roman" w:hAnsi="Arial" w:cs="Arial"/>
                  <w:color w:val="000000"/>
                  <w:sz w:val="20"/>
                  <w:szCs w:val="20"/>
                  <w:lang w:val="nl-NL"/>
                </w:rPr>
                <w:t>is voorzien.</w:t>
              </w:r>
            </w:ins>
          </w:p>
        </w:tc>
      </w:tr>
    </w:tbl>
    <w:p w:rsidR="006A6C7F" w:rsidRPr="00DD0F4F" w:rsidRDefault="006A6C7F" w:rsidP="006A6C7F">
      <w:pPr>
        <w:rPr>
          <w:ins w:id="3594" w:author="Arjan" w:date="2014-09-08T22:17:00Z"/>
          <w:lang w:val="nl-NL"/>
        </w:rPr>
      </w:pPr>
    </w:p>
    <w:p w:rsidR="00490410" w:rsidRDefault="00E958E4" w:rsidP="00490410">
      <w:pPr>
        <w:pStyle w:val="Kop2"/>
      </w:pPr>
      <w:bookmarkStart w:id="3595" w:name="_Toc398129683"/>
      <w:r>
        <w:t>INFORMATIE</w:t>
      </w:r>
      <w:r w:rsidR="00490410">
        <w:t>OBJECTTYPE</w:t>
      </w:r>
      <w:bookmarkEnd w:id="3595"/>
    </w:p>
    <w:p w:rsidR="00490410" w:rsidRPr="00DD0F4F" w:rsidRDefault="00490410" w:rsidP="00490410">
      <w:pPr>
        <w:rPr>
          <w:lang w:val="nl-NL"/>
        </w:rPr>
      </w:pPr>
      <w:r w:rsidRPr="00DD0F4F">
        <w:rPr>
          <w:lang w:val="nl-NL"/>
        </w:rPr>
        <w:t>Dit is de nieuwe naam voor het huidige objecttype DOCUMENTTYPE. Zie verde</w:t>
      </w:r>
      <w:r w:rsidR="00C34301" w:rsidRPr="00DD0F4F">
        <w:rPr>
          <w:lang w:val="nl-NL"/>
        </w:rPr>
        <w:t>r de toelichting bij INFORMATIE</w:t>
      </w:r>
      <w:r w:rsidRPr="00DD0F4F">
        <w:rPr>
          <w:lang w:val="nl-NL"/>
        </w:rPr>
        <w:t xml:space="preserve">OBJECT. </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AB019F" w:rsidRPr="00AB019F" w:rsidTr="006B0975">
        <w:tc>
          <w:tcPr>
            <w:tcW w:w="3600" w:type="dxa"/>
            <w:tcBorders>
              <w:top w:val="single" w:sz="4" w:space="0" w:color="auto"/>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eastAsia="Times New Roman" w:hAnsi="Arial" w:cs="Arial"/>
                <w:b/>
                <w:bCs/>
                <w:color w:val="000000"/>
                <w:sz w:val="20"/>
                <w:szCs w:val="20"/>
              </w:rPr>
              <w:t>Naam objecttype</w:t>
            </w:r>
          </w:p>
        </w:tc>
        <w:tc>
          <w:tcPr>
            <w:tcW w:w="5760" w:type="dxa"/>
            <w:gridSpan w:val="3"/>
            <w:tcBorders>
              <w:top w:val="single" w:sz="4" w:space="0" w:color="auto"/>
              <w:left w:val="nil"/>
              <w:bottom w:val="nil"/>
              <w:right w:val="nil"/>
            </w:tcBorders>
          </w:tcPr>
          <w:p w:rsidR="00AB019F" w:rsidRPr="00AB019F" w:rsidRDefault="008F2B4B"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hAnsi="Arial" w:cs="Arial"/>
                <w:sz w:val="20"/>
                <w:szCs w:val="20"/>
                <w:lang w:val="en-AU"/>
              </w:rPr>
              <w:fldChar w:fldCharType="begin" w:fldLock="1"/>
            </w:r>
            <w:r w:rsidR="00AB019F" w:rsidRPr="00AB019F">
              <w:rPr>
                <w:rFonts w:ascii="Arial" w:hAnsi="Arial" w:cs="Arial"/>
                <w:sz w:val="20"/>
                <w:szCs w:val="20"/>
                <w:lang w:val="en-AU"/>
              </w:rPr>
              <w:instrText xml:space="preserve">MERGEFIELD </w:instrText>
            </w:r>
            <w:r w:rsidR="00AB019F" w:rsidRPr="00AB019F">
              <w:rPr>
                <w:rFonts w:ascii="Arial" w:eastAsia="Times New Roman" w:hAnsi="Arial" w:cs="Arial"/>
                <w:color w:val="000000"/>
                <w:sz w:val="20"/>
                <w:szCs w:val="20"/>
              </w:rPr>
              <w:instrText>Element.Name</w:instrText>
            </w:r>
            <w:r w:rsidRPr="00AB019F">
              <w:rPr>
                <w:rFonts w:ascii="Arial" w:hAnsi="Arial" w:cs="Arial"/>
                <w:sz w:val="20"/>
                <w:szCs w:val="20"/>
                <w:lang w:val="en-AU"/>
              </w:rPr>
              <w:fldChar w:fldCharType="separate"/>
            </w:r>
            <w:del w:id="3596" w:author="Arjan" w:date="2012-12-11T16:16:00Z">
              <w:r w:rsidR="00AB019F" w:rsidRPr="00AB019F" w:rsidDel="00C34301">
                <w:rPr>
                  <w:rFonts w:ascii="Arial" w:eastAsia="Times New Roman" w:hAnsi="Arial" w:cs="Arial"/>
                  <w:color w:val="000000"/>
                  <w:sz w:val="20"/>
                  <w:szCs w:val="20"/>
                </w:rPr>
                <w:delText>DOCUMENT</w:delText>
              </w:r>
            </w:del>
            <w:ins w:id="3597" w:author="Arjan" w:date="2012-12-11T16:16:00Z">
              <w:r w:rsidR="00C34301">
                <w:rPr>
                  <w:rFonts w:ascii="Arial" w:eastAsia="Times New Roman" w:hAnsi="Arial" w:cs="Arial"/>
                  <w:color w:val="000000"/>
                  <w:sz w:val="20"/>
                  <w:szCs w:val="20"/>
                </w:rPr>
                <w:t>INFORMATIEOBJECT</w:t>
              </w:r>
            </w:ins>
            <w:r w:rsidR="00AB019F" w:rsidRPr="00AB019F">
              <w:rPr>
                <w:rFonts w:ascii="Arial" w:eastAsia="Times New Roman" w:hAnsi="Arial" w:cs="Arial"/>
                <w:color w:val="000000"/>
                <w:sz w:val="20"/>
                <w:szCs w:val="20"/>
              </w:rPr>
              <w:t>TYPE</w:t>
            </w:r>
            <w:r w:rsidRPr="00AB019F">
              <w:rPr>
                <w:rFonts w:ascii="Arial" w:hAnsi="Arial" w:cs="Arial"/>
                <w:sz w:val="20"/>
                <w:szCs w:val="20"/>
                <w:lang w:val="en-AU"/>
              </w:rPr>
              <w:fldChar w:fldCharType="end"/>
            </w:r>
          </w:p>
        </w:tc>
      </w:tr>
      <w:tr w:rsidR="00AB019F" w:rsidRPr="00AB019F" w:rsidTr="006B0975">
        <w:trPr>
          <w:trHeight w:val="260"/>
        </w:trPr>
        <w:tc>
          <w:tcPr>
            <w:tcW w:w="360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p>
        </w:tc>
      </w:tr>
      <w:tr w:rsidR="00AB019F" w:rsidRPr="005E066D" w:rsidTr="006B0975">
        <w:tc>
          <w:tcPr>
            <w:tcW w:w="360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b/>
                <w:bCs/>
                <w:color w:val="000000"/>
                <w:sz w:val="20"/>
                <w:szCs w:val="20"/>
              </w:rPr>
            </w:pPr>
            <w:r w:rsidRPr="00AB019F">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rsidR="00AB019F" w:rsidRPr="00DD0F4F" w:rsidRDefault="00AB019F" w:rsidP="00AB019F">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Het betreft de typering van </w:t>
            </w:r>
            <w:del w:id="3598" w:author="Arjan" w:date="2012-11-16T15:34:00Z">
              <w:r w:rsidRPr="00DD0F4F" w:rsidDel="00AB019F">
                <w:rPr>
                  <w:rFonts w:ascii="Arial" w:eastAsia="Times New Roman" w:hAnsi="Arial" w:cs="Arial"/>
                  <w:color w:val="000000"/>
                  <w:sz w:val="20"/>
                  <w:szCs w:val="20"/>
                  <w:lang w:val="nl-NL"/>
                </w:rPr>
                <w:delText>document</w:delText>
              </w:r>
            </w:del>
            <w:ins w:id="3599" w:author="Arjan" w:date="2012-11-16T15:34: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en naar hun aard zoals gehanteerd door de zaakbehandelende organisatie. Elk </w:t>
            </w:r>
            <w:del w:id="3600" w:author="Arjan" w:date="2012-11-16T15:34:00Z">
              <w:r w:rsidRPr="00DD0F4F" w:rsidDel="00AB019F">
                <w:rPr>
                  <w:rFonts w:ascii="Arial" w:eastAsia="Times New Roman" w:hAnsi="Arial" w:cs="Arial"/>
                  <w:color w:val="000000"/>
                  <w:sz w:val="20"/>
                  <w:szCs w:val="20"/>
                  <w:lang w:val="nl-NL"/>
                </w:rPr>
                <w:delText>documen</w:delText>
              </w:r>
            </w:del>
            <w:ins w:id="3601" w:author="Arjan" w:date="2012-11-16T15:34: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type komt overeen met of valt binnen de generieke typering van </w:t>
            </w:r>
            <w:del w:id="3602" w:author="Arjan" w:date="2012-11-16T15:34:00Z">
              <w:r w:rsidRPr="00DD0F4F" w:rsidDel="00AB019F">
                <w:rPr>
                  <w:rFonts w:ascii="Arial" w:eastAsia="Times New Roman" w:hAnsi="Arial" w:cs="Arial"/>
                  <w:color w:val="000000"/>
                  <w:sz w:val="20"/>
                  <w:szCs w:val="20"/>
                  <w:lang w:val="nl-NL"/>
                </w:rPr>
                <w:delText>document</w:delText>
              </w:r>
            </w:del>
            <w:ins w:id="3603" w:author="Arjan" w:date="2012-11-16T15:34: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en zoals landelijk gehanteerd, de </w:t>
            </w:r>
            <w:del w:id="3604" w:author="Arjan" w:date="2012-11-16T15:35:00Z">
              <w:r w:rsidRPr="00DD0F4F" w:rsidDel="00AB019F">
                <w:rPr>
                  <w:rFonts w:ascii="Arial" w:eastAsia="Times New Roman" w:hAnsi="Arial" w:cs="Arial"/>
                  <w:color w:val="000000"/>
                  <w:sz w:val="20"/>
                  <w:szCs w:val="20"/>
                  <w:lang w:val="nl-NL"/>
                </w:rPr>
                <w:delText>Document</w:delText>
              </w:r>
            </w:del>
            <w:ins w:id="3605" w:author="Arjan" w:date="2012-11-16T15:35: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type-omschrijving generiek . Het </w:t>
            </w:r>
            <w:del w:id="3606" w:author="Arjan" w:date="2012-11-16T15:35:00Z">
              <w:r w:rsidRPr="00DD0F4F" w:rsidDel="00AB019F">
                <w:rPr>
                  <w:rFonts w:ascii="Arial" w:eastAsia="Times New Roman" w:hAnsi="Arial" w:cs="Arial"/>
                  <w:color w:val="000000"/>
                  <w:sz w:val="20"/>
                  <w:szCs w:val="20"/>
                  <w:lang w:val="nl-NL"/>
                </w:rPr>
                <w:delText>document</w:delText>
              </w:r>
            </w:del>
            <w:ins w:id="3607" w:author="Arjan" w:date="2012-11-16T15:35: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type stelt </w:t>
            </w:r>
            <w:ins w:id="3608" w:author="Arjan" w:date="2013-07-08T15:58:00Z">
              <w:r w:rsidR="00A75642" w:rsidRPr="00DD0F4F">
                <w:rPr>
                  <w:rFonts w:ascii="Arial" w:eastAsia="Times New Roman" w:hAnsi="Arial" w:cs="Arial"/>
                  <w:color w:val="000000"/>
                  <w:sz w:val="20"/>
                  <w:szCs w:val="20"/>
                  <w:lang w:val="nl-NL"/>
                </w:rPr>
                <w:t xml:space="preserve">een </w:t>
              </w:r>
            </w:ins>
            <w:r w:rsidRPr="00DD0F4F">
              <w:rPr>
                <w:rFonts w:ascii="Arial" w:eastAsia="Times New Roman" w:hAnsi="Arial" w:cs="Arial"/>
                <w:color w:val="000000"/>
                <w:sz w:val="20"/>
                <w:szCs w:val="20"/>
                <w:lang w:val="nl-NL"/>
              </w:rPr>
              <w:t xml:space="preserve">organisatie in staat hun eigen typering aan te houden en, d.m.v. de relatie naar </w:t>
            </w:r>
            <w:del w:id="3609" w:author="Arjan" w:date="2012-11-16T15:35:00Z">
              <w:r w:rsidRPr="00DD0F4F" w:rsidDel="00AB019F">
                <w:rPr>
                  <w:rFonts w:ascii="Arial" w:eastAsia="Times New Roman" w:hAnsi="Arial" w:cs="Arial"/>
                  <w:color w:val="000000"/>
                  <w:sz w:val="20"/>
                  <w:szCs w:val="20"/>
                  <w:lang w:val="nl-NL"/>
                </w:rPr>
                <w:delText>document</w:delText>
              </w:r>
            </w:del>
            <w:ins w:id="3610" w:author="Arjan" w:date="2012-11-16T15:35: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type-omschrijving generiek, toch aan te kunnen sluiten op de landelijk gehanteerde typering generiek.</w:t>
            </w:r>
          </w:p>
        </w:tc>
      </w:tr>
      <w:tr w:rsidR="00AB019F" w:rsidRPr="005E066D" w:rsidTr="006B0975">
        <w:tc>
          <w:tcPr>
            <w:tcW w:w="3600" w:type="dxa"/>
            <w:tcBorders>
              <w:top w:val="nil"/>
              <w:left w:val="nil"/>
              <w:bottom w:val="nil"/>
              <w:right w:val="nil"/>
            </w:tcBorders>
          </w:tcPr>
          <w:p w:rsidR="00AB019F" w:rsidRPr="005E066D" w:rsidRDefault="00AB019F" w:rsidP="00AB019F">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AB019F" w:rsidRPr="005E066D" w:rsidRDefault="00AB019F" w:rsidP="00AB019F">
            <w:pPr>
              <w:autoSpaceDE w:val="0"/>
              <w:autoSpaceDN w:val="0"/>
              <w:adjustRightInd w:val="0"/>
              <w:spacing w:after="0" w:line="240" w:lineRule="auto"/>
              <w:rPr>
                <w:rFonts w:ascii="Arial" w:eastAsia="Times New Roman" w:hAnsi="Arial" w:cs="Arial"/>
                <w:b/>
                <w:bCs/>
                <w:color w:val="000000"/>
                <w:sz w:val="20"/>
                <w:szCs w:val="20"/>
                <w:lang w:val="nl-NL"/>
              </w:rPr>
            </w:pPr>
          </w:p>
        </w:tc>
      </w:tr>
      <w:tr w:rsidR="00AB019F" w:rsidRPr="00AB019F" w:rsidTr="006B0975">
        <w:tc>
          <w:tcPr>
            <w:tcW w:w="360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bookmarkStart w:id="3611" w:name="BKM_F76EB624_0E5B_48dd_A1D0_FBB1CE3B3D89"/>
            <w:bookmarkEnd w:id="3611"/>
            <w:r w:rsidRPr="00AB019F">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eastAsia="Times New Roman" w:hAnsi="Arial" w:cs="Arial"/>
                <w:i/>
                <w:iCs/>
                <w:color w:val="000000"/>
                <w:sz w:val="20"/>
                <w:szCs w:val="20"/>
              </w:rPr>
              <w:t>Code</w:t>
            </w:r>
          </w:p>
        </w:tc>
        <w:tc>
          <w:tcPr>
            <w:tcW w:w="333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eastAsia="Times New Roman" w:hAnsi="Arial" w:cs="Arial"/>
                <w:i/>
                <w:iCs/>
                <w:color w:val="000000"/>
                <w:sz w:val="20"/>
                <w:szCs w:val="20"/>
              </w:rPr>
              <w:t>Gegevensnaam</w:t>
            </w:r>
          </w:p>
        </w:tc>
        <w:tc>
          <w:tcPr>
            <w:tcW w:w="135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eastAsia="Times New Roman" w:hAnsi="Arial" w:cs="Arial"/>
                <w:i/>
                <w:iCs/>
                <w:color w:val="000000"/>
                <w:sz w:val="20"/>
                <w:szCs w:val="20"/>
              </w:rPr>
              <w:t>Herkomst</w:t>
            </w:r>
          </w:p>
        </w:tc>
      </w:tr>
      <w:tr w:rsidR="00AB019F" w:rsidRPr="00AB019F" w:rsidTr="006B0975">
        <w:tc>
          <w:tcPr>
            <w:tcW w:w="360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AB019F" w:rsidRPr="00AB019F" w:rsidRDefault="008F2B4B"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hAnsi="Arial" w:cs="Arial"/>
                <w:sz w:val="20"/>
                <w:szCs w:val="20"/>
                <w:lang w:val="en-AU"/>
              </w:rPr>
              <w:fldChar w:fldCharType="begin" w:fldLock="1"/>
            </w:r>
            <w:r w:rsidR="00AB019F" w:rsidRPr="00AB019F">
              <w:rPr>
                <w:rFonts w:ascii="Arial" w:hAnsi="Arial" w:cs="Arial"/>
                <w:sz w:val="20"/>
                <w:szCs w:val="20"/>
                <w:lang w:val="en-AU"/>
              </w:rPr>
              <w:instrText xml:space="preserve">MERGEFIELD </w:instrText>
            </w:r>
            <w:r w:rsidR="00AB019F" w:rsidRPr="00AB019F">
              <w:rPr>
                <w:rFonts w:ascii="Arial" w:eastAsia="Times New Roman" w:hAnsi="Arial" w:cs="Arial"/>
                <w:color w:val="000000"/>
                <w:sz w:val="20"/>
                <w:szCs w:val="20"/>
              </w:rPr>
              <w:instrText>Att.Name</w:instrText>
            </w:r>
            <w:r w:rsidRPr="00AB019F">
              <w:rPr>
                <w:rFonts w:ascii="Arial" w:hAnsi="Arial" w:cs="Arial"/>
                <w:sz w:val="20"/>
                <w:szCs w:val="20"/>
                <w:lang w:val="en-AU"/>
              </w:rPr>
              <w:fldChar w:fldCharType="separate"/>
            </w:r>
            <w:del w:id="3612" w:author="Arjan" w:date="2012-11-16T15:37:00Z">
              <w:r w:rsidR="00AB019F" w:rsidRPr="00AB019F" w:rsidDel="00AB019F">
                <w:rPr>
                  <w:rFonts w:ascii="Arial" w:eastAsia="Times New Roman" w:hAnsi="Arial" w:cs="Arial"/>
                  <w:color w:val="000000"/>
                  <w:sz w:val="20"/>
                  <w:szCs w:val="20"/>
                </w:rPr>
                <w:delText>Document</w:delText>
              </w:r>
            </w:del>
            <w:ins w:id="3613" w:author="Arjan" w:date="2012-11-16T15:37:00Z">
              <w:r w:rsidR="00AB019F">
                <w:rPr>
                  <w:rFonts w:ascii="Arial" w:eastAsia="Times New Roman" w:hAnsi="Arial" w:cs="Arial"/>
                  <w:color w:val="000000"/>
                  <w:sz w:val="20"/>
                  <w:szCs w:val="20"/>
                </w:rPr>
                <w:t>Informatieobject</w:t>
              </w:r>
            </w:ins>
            <w:r w:rsidR="00AB019F" w:rsidRPr="00AB019F">
              <w:rPr>
                <w:rFonts w:ascii="Arial" w:eastAsia="Times New Roman" w:hAnsi="Arial" w:cs="Arial"/>
                <w:color w:val="000000"/>
                <w:sz w:val="20"/>
                <w:szCs w:val="20"/>
              </w:rPr>
              <w:t>type-omschrijving</w:t>
            </w:r>
            <w:r w:rsidRPr="00AB019F">
              <w:rPr>
                <w:rFonts w:ascii="Arial" w:hAnsi="Arial" w:cs="Arial"/>
                <w:sz w:val="20"/>
                <w:szCs w:val="20"/>
                <w:lang w:val="en-AU"/>
              </w:rPr>
              <w:fldChar w:fldCharType="end"/>
            </w:r>
          </w:p>
        </w:tc>
        <w:tc>
          <w:tcPr>
            <w:tcW w:w="135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del w:id="3614" w:author="Arjan" w:date="2013-07-08T16:02:00Z">
              <w:r w:rsidRPr="00AB019F" w:rsidDel="006B0975">
                <w:rPr>
                  <w:rFonts w:ascii="Arial" w:eastAsia="Times New Roman" w:hAnsi="Arial" w:cs="Arial"/>
                  <w:color w:val="000000"/>
                  <w:sz w:val="20"/>
                  <w:szCs w:val="20"/>
                </w:rPr>
                <w:delText>KING op basis van de Dublin Core</w:delText>
              </w:r>
            </w:del>
            <w:ins w:id="3615" w:author="Arjan" w:date="2013-07-08T16:02:00Z">
              <w:r w:rsidR="006B0975">
                <w:rPr>
                  <w:rFonts w:ascii="Arial" w:eastAsia="Times New Roman" w:hAnsi="Arial" w:cs="Arial"/>
                  <w:color w:val="000000"/>
                  <w:sz w:val="20"/>
                  <w:szCs w:val="20"/>
                </w:rPr>
                <w:t>ZTC</w:t>
              </w:r>
            </w:ins>
          </w:p>
        </w:tc>
      </w:tr>
      <w:tr w:rsidR="006B0975" w:rsidRPr="00AB019F" w:rsidTr="006B0975">
        <w:tc>
          <w:tcPr>
            <w:tcW w:w="3600" w:type="dxa"/>
            <w:tcBorders>
              <w:top w:val="nil"/>
              <w:left w:val="nil"/>
              <w:bottom w:val="nil"/>
              <w:right w:val="nil"/>
            </w:tcBorders>
          </w:tcPr>
          <w:p w:rsidR="006B0975" w:rsidRPr="00AB019F" w:rsidRDefault="006B0975" w:rsidP="00AB019F">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6B0975" w:rsidRPr="00AB019F" w:rsidRDefault="006B0975" w:rsidP="00AB019F">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6B0975" w:rsidRPr="00AB019F" w:rsidRDefault="006B0975" w:rsidP="00AB019F">
            <w:pPr>
              <w:autoSpaceDE w:val="0"/>
              <w:autoSpaceDN w:val="0"/>
              <w:adjustRightInd w:val="0"/>
              <w:spacing w:after="0" w:line="240" w:lineRule="auto"/>
              <w:rPr>
                <w:rFonts w:ascii="Arial" w:hAnsi="Arial" w:cs="Arial"/>
                <w:sz w:val="20"/>
                <w:szCs w:val="20"/>
                <w:lang w:val="en-AU"/>
              </w:rPr>
            </w:pPr>
            <w:ins w:id="3616" w:author="Arjan" w:date="2013-07-08T16:01:00Z">
              <w:r>
                <w:rPr>
                  <w:rFonts w:ascii="Arial" w:hAnsi="Arial" w:cs="Arial"/>
                  <w:sz w:val="20"/>
                  <w:szCs w:val="20"/>
                  <w:lang w:val="en-AU"/>
                </w:rPr>
                <w:t>Domein</w:t>
              </w:r>
            </w:ins>
          </w:p>
        </w:tc>
        <w:tc>
          <w:tcPr>
            <w:tcW w:w="1350" w:type="dxa"/>
            <w:tcBorders>
              <w:top w:val="nil"/>
              <w:left w:val="nil"/>
              <w:bottom w:val="nil"/>
              <w:right w:val="nil"/>
            </w:tcBorders>
          </w:tcPr>
          <w:p w:rsidR="006B0975" w:rsidRPr="00AB019F" w:rsidRDefault="006B0975" w:rsidP="00AB019F">
            <w:pPr>
              <w:autoSpaceDE w:val="0"/>
              <w:autoSpaceDN w:val="0"/>
              <w:adjustRightInd w:val="0"/>
              <w:spacing w:after="0" w:line="240" w:lineRule="auto"/>
              <w:rPr>
                <w:rFonts w:ascii="Arial" w:eastAsia="Times New Roman" w:hAnsi="Arial" w:cs="Arial"/>
                <w:color w:val="000000"/>
                <w:sz w:val="20"/>
                <w:szCs w:val="20"/>
              </w:rPr>
            </w:pPr>
            <w:ins w:id="3617" w:author="Arjan" w:date="2013-07-08T16:01:00Z">
              <w:r>
                <w:rPr>
                  <w:rFonts w:ascii="Arial" w:eastAsia="Times New Roman" w:hAnsi="Arial" w:cs="Arial"/>
                  <w:color w:val="000000"/>
                  <w:sz w:val="20"/>
                  <w:szCs w:val="20"/>
                </w:rPr>
                <w:t>ZTC</w:t>
              </w:r>
            </w:ins>
          </w:p>
        </w:tc>
      </w:tr>
      <w:tr w:rsidR="006B0975" w:rsidRPr="00AB019F" w:rsidTr="006B0975">
        <w:tc>
          <w:tcPr>
            <w:tcW w:w="3600" w:type="dxa"/>
            <w:tcBorders>
              <w:top w:val="nil"/>
              <w:left w:val="nil"/>
              <w:bottom w:val="nil"/>
              <w:right w:val="nil"/>
            </w:tcBorders>
          </w:tcPr>
          <w:p w:rsidR="006B0975" w:rsidRPr="00AB019F" w:rsidRDefault="006B0975" w:rsidP="00AB019F">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6B0975" w:rsidRPr="00AB019F" w:rsidRDefault="006B0975" w:rsidP="00AB019F">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6B0975" w:rsidRPr="00AB019F" w:rsidRDefault="006B0975" w:rsidP="00AB019F">
            <w:pPr>
              <w:autoSpaceDE w:val="0"/>
              <w:autoSpaceDN w:val="0"/>
              <w:adjustRightInd w:val="0"/>
              <w:spacing w:after="0" w:line="240" w:lineRule="auto"/>
              <w:rPr>
                <w:rFonts w:ascii="Arial" w:hAnsi="Arial" w:cs="Arial"/>
                <w:sz w:val="20"/>
                <w:szCs w:val="20"/>
                <w:lang w:val="en-AU"/>
              </w:rPr>
            </w:pPr>
            <w:ins w:id="3618" w:author="Arjan" w:date="2013-07-08T16:01:00Z">
              <w:r>
                <w:rPr>
                  <w:rFonts w:ascii="Arial" w:hAnsi="Arial" w:cs="Arial"/>
                  <w:sz w:val="20"/>
                  <w:szCs w:val="20"/>
                  <w:lang w:val="en-AU"/>
                </w:rPr>
                <w:t>RSIN</w:t>
              </w:r>
            </w:ins>
          </w:p>
        </w:tc>
        <w:tc>
          <w:tcPr>
            <w:tcW w:w="1350" w:type="dxa"/>
            <w:tcBorders>
              <w:top w:val="nil"/>
              <w:left w:val="nil"/>
              <w:bottom w:val="nil"/>
              <w:right w:val="nil"/>
            </w:tcBorders>
          </w:tcPr>
          <w:p w:rsidR="006B0975" w:rsidRPr="00AB019F" w:rsidRDefault="006B0975" w:rsidP="00AB019F">
            <w:pPr>
              <w:autoSpaceDE w:val="0"/>
              <w:autoSpaceDN w:val="0"/>
              <w:adjustRightInd w:val="0"/>
              <w:spacing w:after="0" w:line="240" w:lineRule="auto"/>
              <w:rPr>
                <w:rFonts w:ascii="Arial" w:eastAsia="Times New Roman" w:hAnsi="Arial" w:cs="Arial"/>
                <w:color w:val="000000"/>
                <w:sz w:val="20"/>
                <w:szCs w:val="20"/>
              </w:rPr>
            </w:pPr>
            <w:ins w:id="3619" w:author="Arjan" w:date="2013-07-08T16:01:00Z">
              <w:r>
                <w:rPr>
                  <w:rFonts w:ascii="Arial" w:eastAsia="Times New Roman" w:hAnsi="Arial" w:cs="Arial"/>
                  <w:color w:val="000000"/>
                  <w:sz w:val="20"/>
                  <w:szCs w:val="20"/>
                </w:rPr>
                <w:t>ZTC</w:t>
              </w:r>
            </w:ins>
          </w:p>
        </w:tc>
      </w:tr>
      <w:tr w:rsidR="00AB019F" w:rsidRPr="00AB019F" w:rsidTr="006B0975">
        <w:tc>
          <w:tcPr>
            <w:tcW w:w="360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bookmarkStart w:id="3620" w:name="BKM_7BC04198_B6DB_4124_BE49_62F586E940F4"/>
            <w:bookmarkEnd w:id="3620"/>
          </w:p>
        </w:tc>
        <w:tc>
          <w:tcPr>
            <w:tcW w:w="108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AB019F" w:rsidRPr="00AB019F" w:rsidRDefault="008F2B4B"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hAnsi="Arial" w:cs="Arial"/>
                <w:sz w:val="20"/>
                <w:szCs w:val="20"/>
                <w:lang w:val="en-AU"/>
              </w:rPr>
              <w:fldChar w:fldCharType="begin" w:fldLock="1"/>
            </w:r>
            <w:r w:rsidR="00AB019F" w:rsidRPr="00AB019F">
              <w:rPr>
                <w:rFonts w:ascii="Arial" w:hAnsi="Arial" w:cs="Arial"/>
                <w:sz w:val="20"/>
                <w:szCs w:val="20"/>
                <w:lang w:val="en-AU"/>
              </w:rPr>
              <w:instrText xml:space="preserve">MERGEFIELD </w:instrText>
            </w:r>
            <w:r w:rsidR="00AB019F" w:rsidRPr="00AB019F">
              <w:rPr>
                <w:rFonts w:ascii="Arial" w:eastAsia="Times New Roman" w:hAnsi="Arial" w:cs="Arial"/>
                <w:color w:val="000000"/>
                <w:sz w:val="20"/>
                <w:szCs w:val="20"/>
              </w:rPr>
              <w:instrText>Att.Name</w:instrText>
            </w:r>
            <w:r w:rsidRPr="00AB019F">
              <w:rPr>
                <w:rFonts w:ascii="Arial" w:hAnsi="Arial" w:cs="Arial"/>
                <w:sz w:val="20"/>
                <w:szCs w:val="20"/>
                <w:lang w:val="en-AU"/>
              </w:rPr>
              <w:fldChar w:fldCharType="separate"/>
            </w:r>
            <w:del w:id="3621" w:author="Arjan" w:date="2012-11-16T15:37:00Z">
              <w:r w:rsidR="00AB019F" w:rsidRPr="00AB019F" w:rsidDel="00AB019F">
                <w:rPr>
                  <w:rFonts w:ascii="Arial" w:eastAsia="Times New Roman" w:hAnsi="Arial" w:cs="Arial"/>
                  <w:color w:val="000000"/>
                  <w:sz w:val="20"/>
                  <w:szCs w:val="20"/>
                </w:rPr>
                <w:delText>Document</w:delText>
              </w:r>
            </w:del>
            <w:ins w:id="3622" w:author="Arjan" w:date="2012-11-16T15:37:00Z">
              <w:r w:rsidR="00AB019F">
                <w:rPr>
                  <w:rFonts w:ascii="Arial" w:eastAsia="Times New Roman" w:hAnsi="Arial" w:cs="Arial"/>
                  <w:color w:val="000000"/>
                  <w:sz w:val="20"/>
                  <w:szCs w:val="20"/>
                </w:rPr>
                <w:t>Informatieobject</w:t>
              </w:r>
            </w:ins>
            <w:r w:rsidR="00AB019F" w:rsidRPr="00AB019F">
              <w:rPr>
                <w:rFonts w:ascii="Arial" w:eastAsia="Times New Roman" w:hAnsi="Arial" w:cs="Arial"/>
                <w:color w:val="000000"/>
                <w:sz w:val="20"/>
                <w:szCs w:val="20"/>
              </w:rPr>
              <w:t>type-omschrijving generiek</w:t>
            </w:r>
            <w:r w:rsidRPr="00AB019F">
              <w:rPr>
                <w:rFonts w:ascii="Arial" w:hAnsi="Arial" w:cs="Arial"/>
                <w:sz w:val="20"/>
                <w:szCs w:val="20"/>
                <w:lang w:val="en-AU"/>
              </w:rPr>
              <w:fldChar w:fldCharType="end"/>
            </w:r>
          </w:p>
        </w:tc>
        <w:tc>
          <w:tcPr>
            <w:tcW w:w="135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del w:id="3623" w:author="Arjan" w:date="2013-07-08T16:02:00Z">
              <w:r w:rsidRPr="00AB019F" w:rsidDel="006B0975">
                <w:rPr>
                  <w:rFonts w:ascii="Arial" w:eastAsia="Times New Roman" w:hAnsi="Arial" w:cs="Arial"/>
                  <w:color w:val="000000"/>
                  <w:sz w:val="20"/>
                  <w:szCs w:val="20"/>
                </w:rPr>
                <w:delText>KING</w:delText>
              </w:r>
            </w:del>
            <w:ins w:id="3624" w:author="Arjan" w:date="2013-07-08T16:02:00Z">
              <w:r w:rsidR="006B0975">
                <w:rPr>
                  <w:rFonts w:ascii="Arial" w:eastAsia="Times New Roman" w:hAnsi="Arial" w:cs="Arial"/>
                  <w:color w:val="000000"/>
                  <w:sz w:val="20"/>
                  <w:szCs w:val="20"/>
                </w:rPr>
                <w:t>ZTC</w:t>
              </w:r>
            </w:ins>
          </w:p>
        </w:tc>
      </w:tr>
      <w:tr w:rsidR="00AB019F" w:rsidRPr="00AB019F" w:rsidTr="006B0975">
        <w:tc>
          <w:tcPr>
            <w:tcW w:w="360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bookmarkStart w:id="3625" w:name="BKM_08AF4B30_8122_4256_B996_F3D23E7F3CE6"/>
            <w:bookmarkEnd w:id="3625"/>
          </w:p>
        </w:tc>
        <w:tc>
          <w:tcPr>
            <w:tcW w:w="108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AB019F" w:rsidRPr="00AB019F" w:rsidRDefault="008F2B4B"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hAnsi="Arial" w:cs="Arial"/>
                <w:sz w:val="20"/>
                <w:szCs w:val="20"/>
                <w:lang w:val="en-AU"/>
              </w:rPr>
              <w:fldChar w:fldCharType="begin" w:fldLock="1"/>
            </w:r>
            <w:r w:rsidR="00AB019F" w:rsidRPr="00AB019F">
              <w:rPr>
                <w:rFonts w:ascii="Arial" w:hAnsi="Arial" w:cs="Arial"/>
                <w:sz w:val="20"/>
                <w:szCs w:val="20"/>
                <w:lang w:val="en-AU"/>
              </w:rPr>
              <w:instrText xml:space="preserve">MERGEFIELD </w:instrText>
            </w:r>
            <w:r w:rsidR="00AB019F" w:rsidRPr="00AB019F">
              <w:rPr>
                <w:rFonts w:ascii="Arial" w:eastAsia="Times New Roman" w:hAnsi="Arial" w:cs="Arial"/>
                <w:color w:val="000000"/>
                <w:sz w:val="20"/>
                <w:szCs w:val="20"/>
              </w:rPr>
              <w:instrText>Att.Name</w:instrText>
            </w:r>
            <w:r w:rsidRPr="00AB019F">
              <w:rPr>
                <w:rFonts w:ascii="Arial" w:hAnsi="Arial" w:cs="Arial"/>
                <w:sz w:val="20"/>
                <w:szCs w:val="20"/>
                <w:lang w:val="en-AU"/>
              </w:rPr>
              <w:fldChar w:fldCharType="separate"/>
            </w:r>
            <w:del w:id="3626" w:author="Arjan" w:date="2012-11-16T15:37:00Z">
              <w:r w:rsidR="00AB019F" w:rsidRPr="00AB019F" w:rsidDel="00AB019F">
                <w:rPr>
                  <w:rFonts w:ascii="Arial" w:eastAsia="Times New Roman" w:hAnsi="Arial" w:cs="Arial"/>
                  <w:color w:val="000000"/>
                  <w:sz w:val="20"/>
                  <w:szCs w:val="20"/>
                </w:rPr>
                <w:delText>Document</w:delText>
              </w:r>
            </w:del>
            <w:ins w:id="3627" w:author="Arjan" w:date="2012-11-16T15:37:00Z">
              <w:r w:rsidR="00AB019F">
                <w:rPr>
                  <w:rFonts w:ascii="Arial" w:eastAsia="Times New Roman" w:hAnsi="Arial" w:cs="Arial"/>
                  <w:color w:val="000000"/>
                  <w:sz w:val="20"/>
                  <w:szCs w:val="20"/>
                </w:rPr>
                <w:t>Informatieobject</w:t>
              </w:r>
            </w:ins>
            <w:r w:rsidR="00AB019F" w:rsidRPr="00AB019F">
              <w:rPr>
                <w:rFonts w:ascii="Arial" w:eastAsia="Times New Roman" w:hAnsi="Arial" w:cs="Arial"/>
                <w:color w:val="000000"/>
                <w:sz w:val="20"/>
                <w:szCs w:val="20"/>
              </w:rPr>
              <w:t>categorie</w:t>
            </w:r>
            <w:r w:rsidRPr="00AB019F">
              <w:rPr>
                <w:rFonts w:ascii="Arial" w:hAnsi="Arial" w:cs="Arial"/>
                <w:sz w:val="20"/>
                <w:szCs w:val="20"/>
                <w:lang w:val="en-AU"/>
              </w:rPr>
              <w:fldChar w:fldCharType="end"/>
            </w:r>
          </w:p>
        </w:tc>
        <w:tc>
          <w:tcPr>
            <w:tcW w:w="135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del w:id="3628" w:author="Arjan" w:date="2013-07-08T16:02:00Z">
              <w:r w:rsidRPr="00AB019F" w:rsidDel="006B0975">
                <w:rPr>
                  <w:rFonts w:ascii="Arial" w:eastAsia="Times New Roman" w:hAnsi="Arial" w:cs="Arial"/>
                  <w:color w:val="000000"/>
                  <w:sz w:val="20"/>
                  <w:szCs w:val="20"/>
                </w:rPr>
                <w:delText xml:space="preserve">KING op </w:delText>
              </w:r>
              <w:r w:rsidRPr="00AB019F" w:rsidDel="006B0975">
                <w:rPr>
                  <w:rFonts w:ascii="Arial" w:eastAsia="Times New Roman" w:hAnsi="Arial" w:cs="Arial"/>
                  <w:color w:val="000000"/>
                  <w:sz w:val="20"/>
                  <w:szCs w:val="20"/>
                </w:rPr>
                <w:lastRenderedPageBreak/>
                <w:delText>basis van de Dublin Core</w:delText>
              </w:r>
            </w:del>
            <w:ins w:id="3629" w:author="Arjan" w:date="2013-07-08T16:02:00Z">
              <w:r w:rsidR="006B0975">
                <w:rPr>
                  <w:rFonts w:ascii="Arial" w:eastAsia="Times New Roman" w:hAnsi="Arial" w:cs="Arial"/>
                  <w:color w:val="000000"/>
                  <w:sz w:val="20"/>
                  <w:szCs w:val="20"/>
                </w:rPr>
                <w:t>ZTC</w:t>
              </w:r>
            </w:ins>
          </w:p>
        </w:tc>
      </w:tr>
      <w:tr w:rsidR="00AB019F" w:rsidRPr="00AB019F" w:rsidTr="006B0975">
        <w:tc>
          <w:tcPr>
            <w:tcW w:w="360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bookmarkStart w:id="3630" w:name="BKM_25D6500A_29BE_4be5_8732_E75DEBA124A3"/>
            <w:bookmarkEnd w:id="3630"/>
          </w:p>
        </w:tc>
        <w:tc>
          <w:tcPr>
            <w:tcW w:w="108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AB019F" w:rsidRPr="00AB019F" w:rsidRDefault="008F2B4B"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hAnsi="Arial" w:cs="Arial"/>
                <w:sz w:val="20"/>
                <w:szCs w:val="20"/>
                <w:lang w:val="en-AU"/>
              </w:rPr>
              <w:fldChar w:fldCharType="begin" w:fldLock="1"/>
            </w:r>
            <w:r w:rsidR="00AB019F" w:rsidRPr="00AB019F">
              <w:rPr>
                <w:rFonts w:ascii="Arial" w:hAnsi="Arial" w:cs="Arial"/>
                <w:sz w:val="20"/>
                <w:szCs w:val="20"/>
                <w:lang w:val="en-AU"/>
              </w:rPr>
              <w:instrText xml:space="preserve">MERGEFIELD </w:instrText>
            </w:r>
            <w:r w:rsidR="00AB019F" w:rsidRPr="00AB019F">
              <w:rPr>
                <w:rFonts w:ascii="Arial" w:eastAsia="Times New Roman" w:hAnsi="Arial" w:cs="Arial"/>
                <w:color w:val="000000"/>
                <w:sz w:val="20"/>
                <w:szCs w:val="20"/>
              </w:rPr>
              <w:instrText>Att.Name</w:instrText>
            </w:r>
            <w:r w:rsidRPr="00AB019F">
              <w:rPr>
                <w:rFonts w:ascii="Arial" w:hAnsi="Arial" w:cs="Arial"/>
                <w:sz w:val="20"/>
                <w:szCs w:val="20"/>
                <w:lang w:val="en-AU"/>
              </w:rPr>
              <w:fldChar w:fldCharType="separate"/>
            </w:r>
            <w:ins w:id="3631" w:author="Arjan" w:date="2012-11-16T15:37:00Z">
              <w:r w:rsidR="00AB019F">
                <w:rPr>
                  <w:rFonts w:ascii="Arial" w:eastAsia="Times New Roman" w:hAnsi="Arial" w:cs="Arial"/>
                  <w:color w:val="000000"/>
                  <w:sz w:val="20"/>
                  <w:szCs w:val="20"/>
                </w:rPr>
                <w:t>Informatieobject</w:t>
              </w:r>
            </w:ins>
            <w:del w:id="3632" w:author="Arjan" w:date="2012-11-16T15:37:00Z">
              <w:r w:rsidR="00AB019F" w:rsidRPr="00AB019F" w:rsidDel="00AB019F">
                <w:rPr>
                  <w:rFonts w:ascii="Arial" w:eastAsia="Times New Roman" w:hAnsi="Arial" w:cs="Arial"/>
                  <w:color w:val="000000"/>
                  <w:sz w:val="20"/>
                  <w:szCs w:val="20"/>
                </w:rPr>
                <w:delText>Document</w:delText>
              </w:r>
            </w:del>
            <w:r w:rsidR="00AB019F" w:rsidRPr="00AB019F">
              <w:rPr>
                <w:rFonts w:ascii="Arial" w:eastAsia="Times New Roman" w:hAnsi="Arial" w:cs="Arial"/>
                <w:color w:val="000000"/>
                <w:sz w:val="20"/>
                <w:szCs w:val="20"/>
              </w:rPr>
              <w:t>typetrefwoord</w:t>
            </w:r>
            <w:r w:rsidRPr="00AB019F">
              <w:rPr>
                <w:rFonts w:ascii="Arial" w:hAnsi="Arial" w:cs="Arial"/>
                <w:sz w:val="20"/>
                <w:szCs w:val="20"/>
                <w:lang w:val="en-AU"/>
              </w:rPr>
              <w:fldChar w:fldCharType="end"/>
            </w:r>
          </w:p>
        </w:tc>
        <w:tc>
          <w:tcPr>
            <w:tcW w:w="1350" w:type="dxa"/>
            <w:tcBorders>
              <w:top w:val="nil"/>
              <w:left w:val="nil"/>
              <w:bottom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del w:id="3633" w:author="Arjan" w:date="2013-07-08T16:02:00Z">
              <w:r w:rsidRPr="00AB019F" w:rsidDel="006B0975">
                <w:rPr>
                  <w:rFonts w:ascii="Arial" w:eastAsia="Times New Roman" w:hAnsi="Arial" w:cs="Arial"/>
                  <w:color w:val="000000"/>
                  <w:sz w:val="20"/>
                  <w:szCs w:val="20"/>
                </w:rPr>
                <w:delText>KING</w:delText>
              </w:r>
            </w:del>
            <w:ins w:id="3634" w:author="Arjan" w:date="2013-07-08T16:02:00Z">
              <w:r w:rsidR="006B0975">
                <w:rPr>
                  <w:rFonts w:ascii="Arial" w:eastAsia="Times New Roman" w:hAnsi="Arial" w:cs="Arial"/>
                  <w:color w:val="000000"/>
                  <w:sz w:val="20"/>
                  <w:szCs w:val="20"/>
                </w:rPr>
                <w:t>ZTC</w:t>
              </w:r>
            </w:ins>
          </w:p>
        </w:tc>
      </w:tr>
      <w:tr w:rsidR="00AB019F" w:rsidRPr="00AB019F" w:rsidTr="006B0975">
        <w:tc>
          <w:tcPr>
            <w:tcW w:w="3600" w:type="dxa"/>
            <w:tcBorders>
              <w:top w:val="nil"/>
              <w:left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bookmarkStart w:id="3635" w:name="BKM_4B14CA84_1C6E_4419_B23B_B87F4B425C0B"/>
            <w:bookmarkEnd w:id="3635"/>
          </w:p>
        </w:tc>
        <w:tc>
          <w:tcPr>
            <w:tcW w:w="1080" w:type="dxa"/>
            <w:tcBorders>
              <w:top w:val="nil"/>
              <w:left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right w:val="nil"/>
            </w:tcBorders>
          </w:tcPr>
          <w:p w:rsidR="00AB019F" w:rsidRPr="00AB019F" w:rsidRDefault="008F2B4B"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hAnsi="Arial" w:cs="Arial"/>
                <w:sz w:val="20"/>
                <w:szCs w:val="20"/>
                <w:lang w:val="en-AU"/>
              </w:rPr>
              <w:fldChar w:fldCharType="begin" w:fldLock="1"/>
            </w:r>
            <w:r w:rsidR="00AB019F" w:rsidRPr="00AB019F">
              <w:rPr>
                <w:rFonts w:ascii="Arial" w:hAnsi="Arial" w:cs="Arial"/>
                <w:sz w:val="20"/>
                <w:szCs w:val="20"/>
                <w:lang w:val="en-AU"/>
              </w:rPr>
              <w:instrText xml:space="preserve">MERGEFIELD </w:instrText>
            </w:r>
            <w:r w:rsidR="00AB019F" w:rsidRPr="00AB019F">
              <w:rPr>
                <w:rFonts w:ascii="Arial" w:eastAsia="Times New Roman" w:hAnsi="Arial" w:cs="Arial"/>
                <w:color w:val="000000"/>
                <w:sz w:val="20"/>
                <w:szCs w:val="20"/>
              </w:rPr>
              <w:instrText>Att.Name</w:instrText>
            </w:r>
            <w:r w:rsidRPr="00AB019F">
              <w:rPr>
                <w:rFonts w:ascii="Arial" w:hAnsi="Arial" w:cs="Arial"/>
                <w:sz w:val="20"/>
                <w:szCs w:val="20"/>
                <w:lang w:val="en-AU"/>
              </w:rPr>
              <w:fldChar w:fldCharType="separate"/>
            </w:r>
            <w:r w:rsidR="00AB019F" w:rsidRPr="00AB019F">
              <w:rPr>
                <w:rFonts w:ascii="Arial" w:eastAsia="Times New Roman" w:hAnsi="Arial" w:cs="Arial"/>
                <w:color w:val="000000"/>
                <w:sz w:val="20"/>
                <w:szCs w:val="20"/>
              </w:rPr>
              <w:t xml:space="preserve">Datum begin geldigheid </w:t>
            </w:r>
            <w:del w:id="3636" w:author="Arjan" w:date="2012-11-16T15:37:00Z">
              <w:r w:rsidR="00AB019F" w:rsidRPr="00AB019F" w:rsidDel="00AB019F">
                <w:rPr>
                  <w:rFonts w:ascii="Arial" w:eastAsia="Times New Roman" w:hAnsi="Arial" w:cs="Arial"/>
                  <w:color w:val="000000"/>
                  <w:sz w:val="20"/>
                  <w:szCs w:val="20"/>
                </w:rPr>
                <w:delText>document</w:delText>
              </w:r>
            </w:del>
            <w:ins w:id="3637" w:author="Arjan" w:date="2012-11-16T15:38:00Z">
              <w:r w:rsidR="00AB019F">
                <w:rPr>
                  <w:rFonts w:ascii="Arial" w:eastAsia="Times New Roman" w:hAnsi="Arial" w:cs="Arial"/>
                  <w:color w:val="000000"/>
                  <w:sz w:val="20"/>
                  <w:szCs w:val="20"/>
                </w:rPr>
                <w:t>i</w:t>
              </w:r>
            </w:ins>
            <w:ins w:id="3638" w:author="Arjan" w:date="2012-11-16T15:37:00Z">
              <w:r w:rsidR="00AB019F">
                <w:rPr>
                  <w:rFonts w:ascii="Arial" w:eastAsia="Times New Roman" w:hAnsi="Arial" w:cs="Arial"/>
                  <w:color w:val="000000"/>
                  <w:sz w:val="20"/>
                  <w:szCs w:val="20"/>
                </w:rPr>
                <w:t>nformatieobject</w:t>
              </w:r>
            </w:ins>
            <w:r w:rsidR="00AB019F" w:rsidRPr="00AB019F">
              <w:rPr>
                <w:rFonts w:ascii="Arial" w:eastAsia="Times New Roman" w:hAnsi="Arial" w:cs="Arial"/>
                <w:color w:val="000000"/>
                <w:sz w:val="20"/>
                <w:szCs w:val="20"/>
              </w:rPr>
              <w:t>type</w:t>
            </w:r>
            <w:r w:rsidRPr="00AB019F">
              <w:rPr>
                <w:rFonts w:ascii="Arial" w:hAnsi="Arial" w:cs="Arial"/>
                <w:sz w:val="20"/>
                <w:szCs w:val="20"/>
                <w:lang w:val="en-AU"/>
              </w:rPr>
              <w:fldChar w:fldCharType="end"/>
            </w:r>
          </w:p>
        </w:tc>
        <w:tc>
          <w:tcPr>
            <w:tcW w:w="1350" w:type="dxa"/>
            <w:tcBorders>
              <w:top w:val="nil"/>
              <w:left w:val="nil"/>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del w:id="3639" w:author="Arjan" w:date="2013-07-08T16:02:00Z">
              <w:r w:rsidRPr="00AB019F" w:rsidDel="006B0975">
                <w:rPr>
                  <w:rFonts w:ascii="Arial" w:eastAsia="Times New Roman" w:hAnsi="Arial" w:cs="Arial"/>
                  <w:color w:val="000000"/>
                  <w:sz w:val="20"/>
                  <w:szCs w:val="20"/>
                </w:rPr>
                <w:delText>KING</w:delText>
              </w:r>
            </w:del>
            <w:ins w:id="3640" w:author="Arjan" w:date="2013-07-08T16:02:00Z">
              <w:r w:rsidR="006B0975">
                <w:rPr>
                  <w:rFonts w:ascii="Arial" w:eastAsia="Times New Roman" w:hAnsi="Arial" w:cs="Arial"/>
                  <w:color w:val="000000"/>
                  <w:sz w:val="20"/>
                  <w:szCs w:val="20"/>
                </w:rPr>
                <w:t>ZTC</w:t>
              </w:r>
            </w:ins>
          </w:p>
        </w:tc>
      </w:tr>
      <w:tr w:rsidR="00AB019F" w:rsidRPr="00AB019F" w:rsidTr="006B0975">
        <w:tc>
          <w:tcPr>
            <w:tcW w:w="3600" w:type="dxa"/>
            <w:tcBorders>
              <w:top w:val="nil"/>
              <w:left w:val="nil"/>
              <w:bottom w:val="single" w:sz="4" w:space="0" w:color="auto"/>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bookmarkStart w:id="3641" w:name="BKM_EDBAF1CD_6F90_4451_A74C_4E33FA12C9AC"/>
            <w:bookmarkEnd w:id="3641"/>
          </w:p>
        </w:tc>
        <w:tc>
          <w:tcPr>
            <w:tcW w:w="1080" w:type="dxa"/>
            <w:tcBorders>
              <w:top w:val="nil"/>
              <w:left w:val="nil"/>
              <w:bottom w:val="single" w:sz="4" w:space="0" w:color="auto"/>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single" w:sz="4" w:space="0" w:color="auto"/>
              <w:right w:val="nil"/>
            </w:tcBorders>
          </w:tcPr>
          <w:p w:rsidR="00AB019F" w:rsidRPr="00AB019F" w:rsidRDefault="008F2B4B"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hAnsi="Arial" w:cs="Arial"/>
                <w:sz w:val="20"/>
                <w:szCs w:val="20"/>
                <w:lang w:val="en-AU"/>
              </w:rPr>
              <w:fldChar w:fldCharType="begin" w:fldLock="1"/>
            </w:r>
            <w:r w:rsidR="00AB019F" w:rsidRPr="00AB019F">
              <w:rPr>
                <w:rFonts w:ascii="Arial" w:hAnsi="Arial" w:cs="Arial"/>
                <w:sz w:val="20"/>
                <w:szCs w:val="20"/>
                <w:lang w:val="en-AU"/>
              </w:rPr>
              <w:instrText xml:space="preserve">MERGEFIELD </w:instrText>
            </w:r>
            <w:r w:rsidR="00AB019F" w:rsidRPr="00AB019F">
              <w:rPr>
                <w:rFonts w:ascii="Arial" w:eastAsia="Times New Roman" w:hAnsi="Arial" w:cs="Arial"/>
                <w:color w:val="000000"/>
                <w:sz w:val="20"/>
                <w:szCs w:val="20"/>
              </w:rPr>
              <w:instrText>Att.Name</w:instrText>
            </w:r>
            <w:r w:rsidRPr="00AB019F">
              <w:rPr>
                <w:rFonts w:ascii="Arial" w:hAnsi="Arial" w:cs="Arial"/>
                <w:sz w:val="20"/>
                <w:szCs w:val="20"/>
                <w:lang w:val="en-AU"/>
              </w:rPr>
              <w:fldChar w:fldCharType="separate"/>
            </w:r>
            <w:r w:rsidR="00AB019F" w:rsidRPr="00AB019F">
              <w:rPr>
                <w:rFonts w:ascii="Arial" w:eastAsia="Times New Roman" w:hAnsi="Arial" w:cs="Arial"/>
                <w:color w:val="000000"/>
                <w:sz w:val="20"/>
                <w:szCs w:val="20"/>
              </w:rPr>
              <w:t xml:space="preserve">Datum einde geldigheid </w:t>
            </w:r>
            <w:del w:id="3642" w:author="Arjan" w:date="2012-11-16T15:38:00Z">
              <w:r w:rsidR="00AB019F" w:rsidRPr="00AB019F" w:rsidDel="00AB019F">
                <w:rPr>
                  <w:rFonts w:ascii="Arial" w:eastAsia="Times New Roman" w:hAnsi="Arial" w:cs="Arial"/>
                  <w:color w:val="000000"/>
                  <w:sz w:val="20"/>
                  <w:szCs w:val="20"/>
                </w:rPr>
                <w:delText>documen</w:delText>
              </w:r>
            </w:del>
            <w:del w:id="3643" w:author="Arjan" w:date="2012-11-16T15:37:00Z">
              <w:r w:rsidR="00AB019F" w:rsidRPr="00AB019F" w:rsidDel="00AB019F">
                <w:rPr>
                  <w:rFonts w:ascii="Arial" w:eastAsia="Times New Roman" w:hAnsi="Arial" w:cs="Arial"/>
                  <w:color w:val="000000"/>
                  <w:sz w:val="20"/>
                  <w:szCs w:val="20"/>
                </w:rPr>
                <w:delText>t</w:delText>
              </w:r>
            </w:del>
            <w:ins w:id="3644" w:author="Arjan" w:date="2012-11-16T15:38:00Z">
              <w:r w:rsidR="00AB019F">
                <w:rPr>
                  <w:rFonts w:ascii="Arial" w:eastAsia="Times New Roman" w:hAnsi="Arial" w:cs="Arial"/>
                  <w:color w:val="000000"/>
                  <w:sz w:val="20"/>
                  <w:szCs w:val="20"/>
                </w:rPr>
                <w:t>informatieobject</w:t>
              </w:r>
            </w:ins>
            <w:r w:rsidR="00AB019F" w:rsidRPr="00AB019F">
              <w:rPr>
                <w:rFonts w:ascii="Arial" w:eastAsia="Times New Roman" w:hAnsi="Arial" w:cs="Arial"/>
                <w:color w:val="000000"/>
                <w:sz w:val="20"/>
                <w:szCs w:val="20"/>
              </w:rPr>
              <w:t>type</w:t>
            </w:r>
            <w:r w:rsidRPr="00AB019F">
              <w:rPr>
                <w:rFonts w:ascii="Arial" w:hAnsi="Arial" w:cs="Arial"/>
                <w:sz w:val="20"/>
                <w:szCs w:val="20"/>
                <w:lang w:val="en-AU"/>
              </w:rPr>
              <w:fldChar w:fldCharType="end"/>
            </w:r>
          </w:p>
        </w:tc>
        <w:tc>
          <w:tcPr>
            <w:tcW w:w="1350" w:type="dxa"/>
            <w:tcBorders>
              <w:top w:val="nil"/>
              <w:left w:val="nil"/>
              <w:bottom w:val="single" w:sz="4" w:space="0" w:color="auto"/>
              <w:right w:val="nil"/>
            </w:tcBorders>
          </w:tcPr>
          <w:p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del w:id="3645" w:author="Arjan" w:date="2013-07-08T16:02:00Z">
              <w:r w:rsidRPr="00AB019F" w:rsidDel="006B0975">
                <w:rPr>
                  <w:rFonts w:ascii="Arial" w:eastAsia="Times New Roman" w:hAnsi="Arial" w:cs="Arial"/>
                  <w:color w:val="000000"/>
                  <w:sz w:val="20"/>
                  <w:szCs w:val="20"/>
                </w:rPr>
                <w:delText>KING</w:delText>
              </w:r>
            </w:del>
            <w:ins w:id="3646" w:author="Arjan" w:date="2013-07-08T16:02:00Z">
              <w:r w:rsidR="006B0975">
                <w:rPr>
                  <w:rFonts w:ascii="Arial" w:eastAsia="Times New Roman" w:hAnsi="Arial" w:cs="Arial"/>
                  <w:color w:val="000000"/>
                  <w:sz w:val="20"/>
                  <w:szCs w:val="20"/>
                </w:rPr>
                <w:t>ZTC</w:t>
              </w:r>
            </w:ins>
          </w:p>
        </w:tc>
      </w:tr>
    </w:tbl>
    <w:p w:rsidR="00490410" w:rsidRDefault="00490410" w:rsidP="0044638F"/>
    <w:p w:rsidR="00415031" w:rsidRPr="00415031" w:rsidRDefault="00415031" w:rsidP="0044638F">
      <w:pPr>
        <w:rPr>
          <w:lang w:val="nl-NL"/>
        </w:rPr>
      </w:pPr>
      <w:r w:rsidRPr="00415031">
        <w:rPr>
          <w:lang w:val="nl-NL"/>
        </w:rPr>
        <w:t xml:space="preserve">Zie de ZTC voor beschrijving van </w:t>
      </w:r>
      <w:r>
        <w:rPr>
          <w:lang w:val="nl-NL"/>
        </w:rPr>
        <w:t xml:space="preserve">het object en </w:t>
      </w:r>
      <w:r w:rsidRPr="00415031">
        <w:rPr>
          <w:lang w:val="nl-NL"/>
        </w:rPr>
        <w:t>de attributen.</w:t>
      </w:r>
    </w:p>
    <w:p w:rsidR="005D4C64" w:rsidRDefault="005D4C64" w:rsidP="005D4C64">
      <w:pPr>
        <w:pStyle w:val="Kop3"/>
      </w:pPr>
      <w:bookmarkStart w:id="3647" w:name="_Toc398129684"/>
      <w:r>
        <w:t>Unieke aanduiding</w:t>
      </w:r>
      <w:bookmarkEnd w:id="3647"/>
    </w:p>
    <w:p w:rsidR="005D4C64" w:rsidRPr="00DD0F4F" w:rsidRDefault="005D4C64" w:rsidP="005D4C64">
      <w:pPr>
        <w:rPr>
          <w:lang w:val="nl-NL"/>
        </w:rPr>
      </w:pPr>
      <w:r w:rsidRPr="00DD0F4F">
        <w:rPr>
          <w:lang w:val="nl-NL"/>
        </w:rPr>
        <w:t xml:space="preserve">De unieke aanduiding van een INFORMATIEOBJECTTYPE wordt nu gevormd door de Informatieobjecttype-omschrijving. Dit geeft  een unieke aanduiding binnen één organisatie (of eigenlijk binnen een registratie van zaken met bijbehorende gegevens). Als door organisaties samengewerkt wordt in een keten, is deze aanduiding pas uniek als daarover goede afspraken gemaakt worden en er conform die afspraken gewerkt wordt. Dit levert geen garantie op unieke aanduidingen van informatieobjecttypen. </w:t>
      </w:r>
    </w:p>
    <w:p w:rsidR="005D4C64" w:rsidRPr="00DD0F4F" w:rsidRDefault="005D4C64" w:rsidP="005D4C64">
      <w:pPr>
        <w:rPr>
          <w:lang w:val="nl-NL"/>
        </w:rPr>
      </w:pPr>
      <w:r w:rsidRPr="00DD0F4F">
        <w:rPr>
          <w:lang w:val="nl-NL"/>
        </w:rPr>
        <w:t>In de ZTC 2.0 wordt de unieke aanduiding van een INFORMATIEOBJECTTYPE gevormd door de unieke aanduiding van de CATALOGUS waartoe het INFORMATIEOBJECTTYPE behoort in combinatie met de Informatieobjecttype-omschrijving. De unieke aanduiding van CATALOGUS is opgebouwd uit Domein (een afkorting waarmee wordt aangegeven voor welk domein in de CATALOGUS INFORMATIEOBJECTTYPEn zijn uitgewerkt) en RSIN (het door een kamer toegekend uniek nummer voor de INGESCHREVEN NIET-NATUURLIJK PERSOON die de eigenaar is van de CATALOGUS).</w:t>
      </w:r>
    </w:p>
    <w:p w:rsidR="005D4C64" w:rsidRPr="00DD0F4F" w:rsidRDefault="005D4C64" w:rsidP="005D4C64">
      <w:pPr>
        <w:rPr>
          <w:lang w:val="nl-NL"/>
        </w:rPr>
      </w:pPr>
      <w:r w:rsidRPr="00DD0F4F">
        <w:rPr>
          <w:lang w:val="nl-NL"/>
        </w:rPr>
        <w:t>Aangezien het RGBZ de ZTC volgt modelleren we de unieke aanduiding van INFORMATIEOBJECTTYPE conform de ZTC 2.0. Daarmee voorzien we tevens in landelijk unieke aanduidingen van informatieobjecttypen.</w:t>
      </w:r>
    </w:p>
    <w:p w:rsidR="006B0975" w:rsidRPr="00C13AFC" w:rsidRDefault="00542973" w:rsidP="006B0975">
      <w:pPr>
        <w:widowControl w:val="0"/>
        <w:autoSpaceDE w:val="0"/>
        <w:autoSpaceDN w:val="0"/>
        <w:adjustRightInd w:val="0"/>
        <w:spacing w:before="240" w:after="60" w:line="240" w:lineRule="auto"/>
        <w:outlineLvl w:val="3"/>
        <w:rPr>
          <w:ins w:id="3648" w:author="Arjan" w:date="2013-07-08T16:03:00Z"/>
          <w:rFonts w:ascii="Arial" w:eastAsia="Times New Roman" w:hAnsi="Arial" w:cs="Arial"/>
          <w:b/>
          <w:color w:val="004080"/>
          <w:sz w:val="24"/>
          <w:szCs w:val="24"/>
          <w:lang w:eastAsia="nl-NL"/>
        </w:rPr>
      </w:pPr>
      <w:ins w:id="3649" w:author="Arjan" w:date="2013-07-08T16:28:00Z">
        <w:r w:rsidRPr="00CF1953">
          <w:rPr>
            <w:rFonts w:ascii="Arial" w:eastAsia="Times New Roman" w:hAnsi="Arial" w:cs="Arial"/>
            <w:b/>
            <w:bCs/>
            <w:color w:val="004080"/>
            <w:sz w:val="24"/>
            <w:szCs w:val="24"/>
          </w:rPr>
          <w:t>«</w:t>
        </w:r>
      </w:ins>
      <w:ins w:id="3650" w:author="Arjan" w:date="2013-07-08T16:03:00Z">
        <w:r w:rsidR="008F2B4B"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sidR="006B0975">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ins>
      <w:ins w:id="3651" w:author="Arjan" w:date="2013-07-08T16:29:00Z">
        <w:r w:rsidRPr="00CF1953">
          <w:rPr>
            <w:rFonts w:ascii="Arial" w:eastAsia="Times New Roman" w:hAnsi="Arial" w:cs="Arial"/>
            <w:b/>
            <w:bCs/>
            <w:color w:val="004080"/>
            <w:sz w:val="24"/>
            <w:szCs w:val="24"/>
          </w:rPr>
          <w:t>»</w:t>
        </w:r>
      </w:ins>
      <w:ins w:id="3652" w:author="Arjan" w:date="2013-07-08T16:03:00Z">
        <w:r w:rsidR="006B0975" w:rsidRPr="00C13AFC">
          <w:rPr>
            <w:rFonts w:ascii="Arial" w:eastAsia="Times New Roman" w:hAnsi="Arial" w:cs="Arial"/>
            <w:b/>
            <w:color w:val="004080"/>
            <w:sz w:val="24"/>
            <w:szCs w:val="24"/>
            <w:lang w:eastAsia="nl-NL"/>
          </w:rPr>
          <w:t xml:space="preserve"> </w:t>
        </w:r>
        <w:r w:rsidR="008F2B4B" w:rsidRPr="00C13AFC">
          <w:rPr>
            <w:rFonts w:ascii="Arial" w:eastAsia="Times New Roman" w:hAnsi="Arial" w:cs="Arial"/>
            <w:b/>
            <w:color w:val="004080"/>
            <w:sz w:val="24"/>
            <w:szCs w:val="24"/>
            <w:lang w:eastAsia="nl-NL"/>
          </w:rPr>
          <w:fldChar w:fldCharType="begin" w:fldLock="1"/>
        </w:r>
        <w:r w:rsidR="006B0975" w:rsidRPr="00C13AFC">
          <w:rPr>
            <w:rFonts w:ascii="Arial" w:eastAsia="Times New Roman" w:hAnsi="Arial" w:cs="Arial"/>
            <w:b/>
            <w:color w:val="004080"/>
            <w:sz w:val="24"/>
            <w:szCs w:val="24"/>
            <w:lang w:eastAsia="nl-NL"/>
          </w:rPr>
          <w:instrText>MERGEFIELD Att.Name</w:instrText>
        </w:r>
        <w:r w:rsidR="008F2B4B" w:rsidRPr="00C13AFC">
          <w:rPr>
            <w:rFonts w:ascii="Arial" w:eastAsia="Times New Roman" w:hAnsi="Arial" w:cs="Arial"/>
            <w:b/>
            <w:color w:val="004080"/>
            <w:sz w:val="24"/>
            <w:szCs w:val="24"/>
            <w:lang w:eastAsia="nl-NL"/>
          </w:rPr>
          <w:fldChar w:fldCharType="separate"/>
        </w:r>
        <w:r w:rsidR="006B0975" w:rsidRPr="00C13AFC">
          <w:rPr>
            <w:rFonts w:ascii="Arial" w:eastAsia="Times New Roman" w:hAnsi="Arial" w:cs="Arial"/>
            <w:b/>
            <w:color w:val="004080"/>
            <w:sz w:val="24"/>
            <w:szCs w:val="24"/>
            <w:lang w:eastAsia="nl-NL"/>
          </w:rPr>
          <w:t>Domein</w:t>
        </w:r>
        <w:r w:rsidR="008F2B4B" w:rsidRPr="00C13AFC">
          <w:rPr>
            <w:rFonts w:ascii="Arial" w:eastAsia="Times New Roman" w:hAnsi="Arial" w:cs="Arial"/>
            <w:b/>
            <w:color w:val="004080"/>
            <w:sz w:val="24"/>
            <w:szCs w:val="24"/>
            <w:lang w:eastAsia="nl-NL"/>
          </w:rPr>
          <w:fldChar w:fldCharType="end"/>
        </w:r>
      </w:ins>
    </w:p>
    <w:tbl>
      <w:tblPr>
        <w:tblW w:w="9360" w:type="dxa"/>
        <w:tblInd w:w="60" w:type="dxa"/>
        <w:tblLayout w:type="fixed"/>
        <w:tblCellMar>
          <w:left w:w="60" w:type="dxa"/>
          <w:right w:w="60" w:type="dxa"/>
        </w:tblCellMar>
        <w:tblLook w:val="0000" w:firstRow="0" w:lastRow="0" w:firstColumn="0" w:lastColumn="0" w:noHBand="0" w:noVBand="0"/>
      </w:tblPr>
      <w:tblGrid>
        <w:gridCol w:w="450"/>
        <w:gridCol w:w="2880"/>
        <w:gridCol w:w="6030"/>
      </w:tblGrid>
      <w:tr w:rsidR="006B0975" w:rsidRPr="00C13AFC" w:rsidTr="00542973">
        <w:trPr>
          <w:trHeight w:val="230"/>
          <w:ins w:id="3653"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654" w:author="Arjan" w:date="2013-07-08T16:03:00Z"/>
                <w:rFonts w:eastAsia="Times New Roman" w:cs="Arial"/>
                <w:color w:val="000000"/>
                <w:szCs w:val="24"/>
                <w:lang w:eastAsia="nl-NL"/>
              </w:rPr>
            </w:pPr>
            <w:ins w:id="3655" w:author="Arjan" w:date="2013-07-08T16:03:00Z">
              <w:r w:rsidRPr="00C13AFC">
                <w:rPr>
                  <w:rFonts w:eastAsia="Times New Roman" w:cs="Arial"/>
                  <w:b/>
                  <w:color w:val="000000"/>
                  <w:szCs w:val="24"/>
                  <w:lang w:eastAsia="nl-NL"/>
                </w:rPr>
                <w:t xml:space="preserve">Naam </w:t>
              </w:r>
            </w:ins>
          </w:p>
        </w:tc>
        <w:tc>
          <w:tcPr>
            <w:tcW w:w="6030" w:type="dxa"/>
            <w:tcBorders>
              <w:top w:val="nil"/>
              <w:left w:val="nil"/>
              <w:bottom w:val="nil"/>
              <w:right w:val="nil"/>
            </w:tcBorders>
          </w:tcPr>
          <w:p w:rsidR="006B0975" w:rsidRPr="00C13AFC" w:rsidRDefault="008F2B4B" w:rsidP="003616C8">
            <w:pPr>
              <w:widowControl w:val="0"/>
              <w:autoSpaceDE w:val="0"/>
              <w:autoSpaceDN w:val="0"/>
              <w:adjustRightInd w:val="0"/>
              <w:spacing w:after="0" w:line="240" w:lineRule="auto"/>
              <w:rPr>
                <w:ins w:id="3656" w:author="Arjan" w:date="2013-07-08T16:03:00Z"/>
                <w:rFonts w:eastAsia="Times New Roman" w:cs="Arial"/>
                <w:color w:val="0F0F0F"/>
                <w:szCs w:val="24"/>
                <w:lang w:eastAsia="nl-NL"/>
              </w:rPr>
            </w:pPr>
            <w:ins w:id="3657" w:author="Arjan" w:date="2013-07-08T16:03:00Z">
              <w:r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eastAsia="Times New Roman" w:cs="Arial"/>
                  <w:color w:val="0F0F0F"/>
                  <w:szCs w:val="24"/>
                  <w:lang w:eastAsia="nl-NL"/>
                </w:rPr>
                <w:instrText>Att.Name</w:instrText>
              </w:r>
              <w:r w:rsidRPr="00C13AFC">
                <w:rPr>
                  <w:rFonts w:ascii="Arial" w:hAnsi="Arial" w:cs="Arial"/>
                  <w:sz w:val="20"/>
                  <w:szCs w:val="24"/>
                  <w:lang w:val="en-AU" w:eastAsia="nl-NL"/>
                </w:rPr>
                <w:fldChar w:fldCharType="separate"/>
              </w:r>
              <w:r w:rsidR="006B0975" w:rsidRPr="00C13AFC">
                <w:rPr>
                  <w:rFonts w:eastAsia="Times New Roman" w:cs="Arial"/>
                  <w:color w:val="0F0F0F"/>
                  <w:szCs w:val="24"/>
                  <w:lang w:eastAsia="nl-NL"/>
                </w:rPr>
                <w:t>Domein</w:t>
              </w:r>
              <w:r w:rsidRPr="00C13AFC">
                <w:rPr>
                  <w:rFonts w:ascii="Arial" w:hAnsi="Arial" w:cs="Arial"/>
                  <w:sz w:val="20"/>
                  <w:szCs w:val="24"/>
                  <w:lang w:val="en-AU" w:eastAsia="nl-NL"/>
                </w:rPr>
                <w:fldChar w:fldCharType="end"/>
              </w:r>
            </w:ins>
          </w:p>
        </w:tc>
      </w:tr>
      <w:tr w:rsidR="006B0975" w:rsidRPr="00C13AFC" w:rsidTr="00542973">
        <w:trPr>
          <w:ins w:id="3658"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659" w:author="Arjan" w:date="2013-07-08T16:03:00Z"/>
                <w:rFonts w:eastAsia="Times New Roman" w:cs="Arial"/>
                <w:color w:val="000000"/>
                <w:szCs w:val="24"/>
                <w:lang w:eastAsia="nl-NL"/>
              </w:rPr>
            </w:pPr>
            <w:ins w:id="3660" w:author="Arjan" w:date="2013-07-08T16:03:00Z">
              <w:r w:rsidRPr="00C13AFC">
                <w:rPr>
                  <w:rFonts w:eastAsia="Times New Roman" w:cs="Arial"/>
                  <w:b/>
                  <w:color w:val="000000"/>
                  <w:szCs w:val="24"/>
                  <w:lang w:eastAsia="nl-NL"/>
                </w:rPr>
                <w:t xml:space="preserve">Herkomst </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661" w:author="Arjan" w:date="2013-07-08T16:03:00Z"/>
                <w:rFonts w:eastAsia="Times New Roman" w:cs="Arial"/>
                <w:color w:val="0F0F0F"/>
                <w:szCs w:val="24"/>
                <w:lang w:eastAsia="nl-NL"/>
              </w:rPr>
            </w:pPr>
            <w:ins w:id="3662" w:author="Arjan" w:date="2013-07-08T16:03:00Z">
              <w:r>
                <w:rPr>
                  <w:rFonts w:eastAsia="Times New Roman" w:cs="Arial"/>
                  <w:color w:val="0F0F0F"/>
                  <w:szCs w:val="24"/>
                  <w:lang w:eastAsia="nl-NL"/>
                </w:rPr>
                <w:t>ZTC</w:t>
              </w:r>
            </w:ins>
          </w:p>
        </w:tc>
      </w:tr>
      <w:tr w:rsidR="006B0975" w:rsidRPr="00C13AFC" w:rsidTr="00542973">
        <w:trPr>
          <w:ins w:id="3663"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664" w:author="Arjan" w:date="2013-07-08T16:03:00Z"/>
                <w:rFonts w:eastAsia="Times New Roman" w:cs="Arial"/>
                <w:color w:val="000000"/>
                <w:szCs w:val="24"/>
                <w:lang w:eastAsia="nl-NL"/>
              </w:rPr>
            </w:pPr>
            <w:ins w:id="3665" w:author="Arjan" w:date="2013-07-08T16:03:00Z">
              <w:r w:rsidRPr="00C13AFC">
                <w:rPr>
                  <w:rFonts w:eastAsia="Times New Roman" w:cs="Arial"/>
                  <w:b/>
                  <w:color w:val="000000"/>
                  <w:szCs w:val="24"/>
                  <w:lang w:eastAsia="nl-NL"/>
                </w:rPr>
                <w:t xml:space="preserve">Code </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666" w:author="Arjan" w:date="2013-07-08T16:03:00Z"/>
                <w:rFonts w:eastAsia="Times New Roman" w:cs="Arial"/>
                <w:color w:val="0F0F0F"/>
                <w:szCs w:val="24"/>
                <w:lang w:eastAsia="nl-NL"/>
              </w:rPr>
            </w:pPr>
          </w:p>
        </w:tc>
      </w:tr>
      <w:tr w:rsidR="006B0975" w:rsidRPr="00C13AFC" w:rsidTr="00542973">
        <w:trPr>
          <w:ins w:id="3667"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668" w:author="Arjan" w:date="2013-07-08T16:03:00Z"/>
                <w:rFonts w:eastAsia="Times New Roman" w:cs="Arial"/>
                <w:color w:val="000000"/>
                <w:szCs w:val="24"/>
                <w:lang w:eastAsia="nl-NL"/>
              </w:rPr>
            </w:pPr>
            <w:ins w:id="3669" w:author="Arjan" w:date="2013-07-08T16:03:00Z">
              <w:r w:rsidRPr="00C13AFC">
                <w:rPr>
                  <w:rFonts w:eastAsia="Times New Roman" w:cs="Arial"/>
                  <w:b/>
                  <w:color w:val="000000"/>
                  <w:szCs w:val="24"/>
                  <w:lang w:eastAsia="nl-NL"/>
                </w:rPr>
                <w:t xml:space="preserve">XML-tag </w:t>
              </w:r>
            </w:ins>
          </w:p>
        </w:tc>
        <w:tc>
          <w:tcPr>
            <w:tcW w:w="6030" w:type="dxa"/>
            <w:tcBorders>
              <w:top w:val="nil"/>
              <w:left w:val="nil"/>
              <w:bottom w:val="nil"/>
              <w:right w:val="nil"/>
            </w:tcBorders>
          </w:tcPr>
          <w:p w:rsidR="006B0975" w:rsidRPr="00C13AFC" w:rsidRDefault="008F2B4B" w:rsidP="003616C8">
            <w:pPr>
              <w:widowControl w:val="0"/>
              <w:autoSpaceDE w:val="0"/>
              <w:autoSpaceDN w:val="0"/>
              <w:adjustRightInd w:val="0"/>
              <w:spacing w:after="0" w:line="240" w:lineRule="auto"/>
              <w:rPr>
                <w:ins w:id="3670" w:author="Arjan" w:date="2013-07-08T16:03:00Z"/>
                <w:rFonts w:eastAsia="Times New Roman" w:cs="Arial"/>
                <w:color w:val="0F0F0F"/>
                <w:szCs w:val="24"/>
                <w:lang w:eastAsia="nl-NL"/>
              </w:rPr>
            </w:pPr>
            <w:ins w:id="3671" w:author="Arjan" w:date="2013-07-08T16:03:00Z">
              <w:r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eastAsia="Times New Roman" w:cs="Arial"/>
                  <w:color w:val="0F0F0F"/>
                  <w:szCs w:val="24"/>
                  <w:lang w:eastAsia="nl-NL"/>
                </w:rPr>
                <w:instrText>Att.Alias</w:instrText>
              </w:r>
              <w:r w:rsidRPr="00C13AFC">
                <w:rPr>
                  <w:rFonts w:ascii="Arial" w:hAnsi="Arial" w:cs="Arial"/>
                  <w:sz w:val="20"/>
                  <w:szCs w:val="24"/>
                  <w:lang w:val="en-AU" w:eastAsia="nl-NL"/>
                </w:rPr>
                <w:fldChar w:fldCharType="separate"/>
              </w:r>
              <w:r w:rsidR="006B0975" w:rsidRPr="00C13AFC">
                <w:rPr>
                  <w:rFonts w:eastAsia="Times New Roman" w:cs="Arial"/>
                  <w:color w:val="0F0F0F"/>
                  <w:szCs w:val="24"/>
                  <w:lang w:eastAsia="nl-NL"/>
                </w:rPr>
                <w:t>domein</w:t>
              </w:r>
              <w:r w:rsidRPr="00C13AFC">
                <w:rPr>
                  <w:rFonts w:ascii="Arial" w:hAnsi="Arial" w:cs="Arial"/>
                  <w:sz w:val="20"/>
                  <w:szCs w:val="24"/>
                  <w:lang w:val="en-AU" w:eastAsia="nl-NL"/>
                </w:rPr>
                <w:fldChar w:fldCharType="end"/>
              </w:r>
            </w:ins>
          </w:p>
        </w:tc>
      </w:tr>
      <w:tr w:rsidR="006B0975" w:rsidRPr="005E066D" w:rsidTr="00542973">
        <w:trPr>
          <w:ins w:id="3672"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673" w:author="Arjan" w:date="2013-07-08T16:03:00Z"/>
                <w:rFonts w:eastAsia="Times New Roman" w:cs="Arial"/>
                <w:color w:val="000000"/>
                <w:szCs w:val="24"/>
                <w:lang w:eastAsia="nl-NL"/>
              </w:rPr>
            </w:pPr>
            <w:ins w:id="3674" w:author="Arjan" w:date="2013-07-08T16:03:00Z">
              <w:r w:rsidRPr="00C13AFC">
                <w:rPr>
                  <w:rFonts w:eastAsia="Times New Roman" w:cs="Arial"/>
                  <w:b/>
                  <w:color w:val="000000"/>
                  <w:szCs w:val="24"/>
                  <w:lang w:eastAsia="nl-NL"/>
                </w:rPr>
                <w:t xml:space="preserve">Definitie </w:t>
              </w:r>
            </w:ins>
          </w:p>
        </w:tc>
        <w:tc>
          <w:tcPr>
            <w:tcW w:w="6030" w:type="dxa"/>
            <w:tcBorders>
              <w:top w:val="nil"/>
              <w:left w:val="nil"/>
              <w:bottom w:val="nil"/>
              <w:right w:val="nil"/>
            </w:tcBorders>
          </w:tcPr>
          <w:p w:rsidR="006B0975" w:rsidRPr="00DD0F4F" w:rsidRDefault="008F2B4B" w:rsidP="003616C8">
            <w:pPr>
              <w:widowControl w:val="0"/>
              <w:autoSpaceDE w:val="0"/>
              <w:autoSpaceDN w:val="0"/>
              <w:adjustRightInd w:val="0"/>
              <w:spacing w:after="0" w:line="240" w:lineRule="auto"/>
              <w:rPr>
                <w:ins w:id="3675" w:author="Arjan" w:date="2013-07-08T16:03:00Z"/>
                <w:rFonts w:eastAsia="Times New Roman" w:cs="Arial"/>
                <w:color w:val="0F0F0F"/>
                <w:szCs w:val="24"/>
                <w:lang w:val="nl-NL" w:eastAsia="nl-NL"/>
              </w:rPr>
            </w:pPr>
            <w:ins w:id="3676" w:author="Arjan" w:date="2013-07-08T16:03:00Z">
              <w:r w:rsidRPr="00C13AFC">
                <w:rPr>
                  <w:rFonts w:ascii="Arial" w:hAnsi="Arial" w:cs="Arial"/>
                  <w:sz w:val="20"/>
                  <w:szCs w:val="24"/>
                  <w:lang w:val="en-AU" w:eastAsia="nl-NL"/>
                </w:rPr>
                <w:fldChar w:fldCharType="begin" w:fldLock="1"/>
              </w:r>
              <w:r w:rsidR="006B0975" w:rsidRPr="00DD0F4F">
                <w:rPr>
                  <w:rFonts w:ascii="Arial" w:hAnsi="Arial" w:cs="Arial"/>
                  <w:sz w:val="20"/>
                  <w:szCs w:val="24"/>
                  <w:lang w:val="nl-NL" w:eastAsia="nl-NL"/>
                </w:rPr>
                <w:instrText xml:space="preserve">MERGEFIELD </w:instrText>
              </w:r>
              <w:r w:rsidR="006B0975" w:rsidRPr="00DD0F4F">
                <w:rPr>
                  <w:rFonts w:eastAsia="Times New Roman" w:cs="Arial"/>
                  <w:color w:val="0F0F0F"/>
                  <w:szCs w:val="24"/>
                  <w:lang w:val="nl-NL" w:eastAsia="nl-NL"/>
                </w:rPr>
                <w:instrText>Att.Notes</w:instrText>
              </w:r>
              <w:r w:rsidRPr="00C13AFC">
                <w:rPr>
                  <w:rFonts w:ascii="Arial" w:hAnsi="Arial" w:cs="Arial"/>
                  <w:sz w:val="20"/>
                  <w:szCs w:val="24"/>
                  <w:lang w:val="en-AU" w:eastAsia="nl-NL"/>
                </w:rPr>
                <w:fldChar w:fldCharType="separate"/>
              </w:r>
              <w:r w:rsidR="006B0975" w:rsidRPr="00DD0F4F">
                <w:rPr>
                  <w:rFonts w:eastAsia="Times New Roman" w:cs="Arial"/>
                  <w:color w:val="0F0F0F"/>
                  <w:szCs w:val="24"/>
                  <w:lang w:val="nl-NL" w:eastAsia="nl-NL"/>
                </w:rPr>
                <w:t>Een afkorting waarmee wordt aangegeven voor welk domein in de CATALOGUS ZAAKTYPEn zijn uitgewerkt.</w:t>
              </w:r>
              <w:r w:rsidRPr="00C13AFC">
                <w:rPr>
                  <w:rFonts w:ascii="Arial" w:hAnsi="Arial" w:cs="Arial"/>
                  <w:sz w:val="20"/>
                  <w:szCs w:val="24"/>
                  <w:lang w:val="en-AU" w:eastAsia="nl-NL"/>
                </w:rPr>
                <w:fldChar w:fldCharType="end"/>
              </w:r>
            </w:ins>
          </w:p>
        </w:tc>
      </w:tr>
      <w:tr w:rsidR="006B0975" w:rsidRPr="00C13AFC" w:rsidTr="00542973">
        <w:trPr>
          <w:trHeight w:val="230"/>
          <w:ins w:id="3677"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678" w:author="Arjan" w:date="2013-07-08T16:03:00Z"/>
                <w:rFonts w:eastAsia="Times New Roman" w:cs="Arial"/>
                <w:color w:val="000000"/>
                <w:szCs w:val="24"/>
                <w:lang w:eastAsia="nl-NL"/>
              </w:rPr>
            </w:pPr>
            <w:ins w:id="3679" w:author="Arjan" w:date="2013-07-08T16:03:00Z">
              <w:r w:rsidRPr="00C13AFC">
                <w:rPr>
                  <w:rFonts w:eastAsia="Times New Roman" w:cs="Arial"/>
                  <w:b/>
                  <w:color w:val="000000"/>
                  <w:szCs w:val="24"/>
                  <w:lang w:eastAsia="nl-NL"/>
                </w:rPr>
                <w:t xml:space="preserve">Herkomst definitie </w:t>
              </w:r>
            </w:ins>
          </w:p>
        </w:tc>
        <w:tc>
          <w:tcPr>
            <w:tcW w:w="6030" w:type="dxa"/>
            <w:tcBorders>
              <w:top w:val="nil"/>
              <w:left w:val="nil"/>
              <w:bottom w:val="nil"/>
              <w:right w:val="nil"/>
            </w:tcBorders>
          </w:tcPr>
          <w:p w:rsidR="006B0975" w:rsidRPr="00C13AFC" w:rsidRDefault="003A012F" w:rsidP="003616C8">
            <w:pPr>
              <w:widowControl w:val="0"/>
              <w:autoSpaceDE w:val="0"/>
              <w:autoSpaceDN w:val="0"/>
              <w:adjustRightInd w:val="0"/>
              <w:spacing w:after="0" w:line="240" w:lineRule="auto"/>
              <w:rPr>
                <w:ins w:id="3680" w:author="Arjan" w:date="2013-07-08T16:03:00Z"/>
                <w:rFonts w:eastAsia="Times New Roman" w:cs="Arial"/>
                <w:color w:val="0F0F0F"/>
                <w:szCs w:val="24"/>
                <w:lang w:eastAsia="nl-NL"/>
              </w:rPr>
            </w:pPr>
            <w:ins w:id="3681" w:author="Arjan" w:date="2013-07-08T16:20:00Z">
              <w:r>
                <w:rPr>
                  <w:rFonts w:eastAsia="Times New Roman" w:cs="Arial"/>
                  <w:color w:val="0F0F0F"/>
                  <w:szCs w:val="24"/>
                  <w:lang w:eastAsia="nl-NL"/>
                </w:rPr>
                <w:t>ZTC</w:t>
              </w:r>
            </w:ins>
          </w:p>
        </w:tc>
      </w:tr>
      <w:tr w:rsidR="006B0975" w:rsidRPr="00C13AFC" w:rsidTr="00542973">
        <w:trPr>
          <w:ins w:id="3682"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683" w:author="Arjan" w:date="2013-07-08T16:03:00Z"/>
                <w:rFonts w:eastAsia="Times New Roman" w:cs="Arial"/>
                <w:color w:val="000000"/>
                <w:szCs w:val="24"/>
                <w:lang w:eastAsia="nl-NL"/>
              </w:rPr>
            </w:pPr>
            <w:ins w:id="3684" w:author="Arjan" w:date="2013-07-08T16:03:00Z">
              <w:r w:rsidRPr="00C13AFC">
                <w:rPr>
                  <w:rFonts w:eastAsia="Times New Roman" w:cs="Arial"/>
                  <w:b/>
                  <w:color w:val="000000"/>
                  <w:szCs w:val="24"/>
                  <w:lang w:eastAsia="nl-NL"/>
                </w:rPr>
                <w:t xml:space="preserve">Datum opname </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685" w:author="Arjan" w:date="2013-07-08T16:03:00Z"/>
                <w:rFonts w:eastAsia="Times New Roman" w:cs="Arial"/>
                <w:color w:val="0F0F0F"/>
                <w:szCs w:val="24"/>
                <w:lang w:eastAsia="nl-NL"/>
              </w:rPr>
            </w:pPr>
            <w:ins w:id="3686" w:author="Arjan" w:date="2013-07-08T16:03:00Z">
              <w:r w:rsidRPr="00C13AFC">
                <w:rPr>
                  <w:rFonts w:eastAsia="Times New Roman" w:cs="Arial"/>
                  <w:color w:val="0F0F0F"/>
                  <w:szCs w:val="24"/>
                  <w:lang w:eastAsia="nl-NL"/>
                </w:rPr>
                <w:t xml:space="preserve">1 </w:t>
              </w:r>
              <w:r>
                <w:rPr>
                  <w:rFonts w:eastAsia="Times New Roman" w:cs="Arial"/>
                  <w:color w:val="0F0F0F"/>
                  <w:szCs w:val="24"/>
                  <w:lang w:eastAsia="nl-NL"/>
                </w:rPr>
                <w:t>me</w:t>
              </w:r>
              <w:r w:rsidRPr="00C13AFC">
                <w:rPr>
                  <w:rFonts w:eastAsia="Times New Roman" w:cs="Arial"/>
                  <w:color w:val="0F0F0F"/>
                  <w:szCs w:val="24"/>
                  <w:lang w:eastAsia="nl-NL"/>
                </w:rPr>
                <w:t>i 201</w:t>
              </w:r>
              <w:r>
                <w:rPr>
                  <w:rFonts w:eastAsia="Times New Roman" w:cs="Arial"/>
                  <w:color w:val="0F0F0F"/>
                  <w:szCs w:val="24"/>
                  <w:lang w:eastAsia="nl-NL"/>
                </w:rPr>
                <w:t>3</w:t>
              </w:r>
            </w:ins>
          </w:p>
        </w:tc>
      </w:tr>
      <w:tr w:rsidR="006B0975" w:rsidRPr="00C13AFC" w:rsidTr="00542973">
        <w:trPr>
          <w:ins w:id="3687"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688" w:author="Arjan" w:date="2013-07-08T16:03:00Z"/>
                <w:rFonts w:eastAsia="Times New Roman" w:cs="Arial"/>
                <w:color w:val="000000"/>
                <w:szCs w:val="24"/>
                <w:lang w:eastAsia="nl-NL"/>
              </w:rPr>
            </w:pPr>
            <w:ins w:id="3689" w:author="Arjan" w:date="2013-07-08T16:03:00Z">
              <w:r w:rsidRPr="00C13AFC">
                <w:rPr>
                  <w:rFonts w:eastAsia="Times New Roman" w:cs="Arial"/>
                  <w:b/>
                  <w:color w:val="000000"/>
                  <w:szCs w:val="24"/>
                  <w:lang w:eastAsia="nl-NL"/>
                </w:rPr>
                <w:t xml:space="preserve">Formaat </w:t>
              </w:r>
            </w:ins>
          </w:p>
        </w:tc>
        <w:tc>
          <w:tcPr>
            <w:tcW w:w="6030" w:type="dxa"/>
            <w:tcBorders>
              <w:top w:val="nil"/>
              <w:left w:val="nil"/>
              <w:bottom w:val="nil"/>
              <w:right w:val="nil"/>
            </w:tcBorders>
          </w:tcPr>
          <w:p w:rsidR="006B0975" w:rsidRPr="00C13AFC" w:rsidRDefault="008F2B4B" w:rsidP="003616C8">
            <w:pPr>
              <w:widowControl w:val="0"/>
              <w:autoSpaceDE w:val="0"/>
              <w:autoSpaceDN w:val="0"/>
              <w:adjustRightInd w:val="0"/>
              <w:spacing w:after="0" w:line="240" w:lineRule="auto"/>
              <w:rPr>
                <w:ins w:id="3690" w:author="Arjan" w:date="2013-07-08T16:03:00Z"/>
                <w:rFonts w:eastAsia="Times New Roman" w:cs="Arial"/>
                <w:color w:val="0F0F0F"/>
                <w:szCs w:val="24"/>
                <w:lang w:eastAsia="nl-NL"/>
              </w:rPr>
            </w:pPr>
            <w:ins w:id="3691" w:author="Arjan" w:date="2013-07-08T16:03:00Z">
              <w:r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eastAsia="Times New Roman" w:cs="Arial"/>
                  <w:color w:val="0F0F0F"/>
                  <w:szCs w:val="24"/>
                  <w:lang w:eastAsia="nl-NL"/>
                </w:rPr>
                <w:instrText>Att.Type</w:instrText>
              </w:r>
              <w:r w:rsidRPr="00C13AFC">
                <w:rPr>
                  <w:rFonts w:ascii="Arial" w:hAnsi="Arial" w:cs="Arial"/>
                  <w:sz w:val="20"/>
                  <w:szCs w:val="24"/>
                  <w:lang w:val="en-AU" w:eastAsia="nl-NL"/>
                </w:rPr>
                <w:fldChar w:fldCharType="separate"/>
              </w:r>
              <w:r w:rsidR="006B0975" w:rsidRPr="00C13AFC">
                <w:rPr>
                  <w:rFonts w:eastAsia="Times New Roman" w:cs="Arial"/>
                  <w:color w:val="0F0F0F"/>
                  <w:szCs w:val="24"/>
                  <w:lang w:eastAsia="nl-NL"/>
                </w:rPr>
                <w:t>AN</w:t>
              </w:r>
              <w:r w:rsidR="006B0975">
                <w:rPr>
                  <w:rFonts w:eastAsia="Times New Roman" w:cs="Arial"/>
                  <w:color w:val="0F0F0F"/>
                  <w:szCs w:val="24"/>
                  <w:lang w:eastAsia="nl-NL"/>
                </w:rPr>
                <w:t>5</w:t>
              </w:r>
              <w:r w:rsidRPr="00C13AFC">
                <w:rPr>
                  <w:rFonts w:ascii="Arial" w:hAnsi="Arial" w:cs="Arial"/>
                  <w:sz w:val="20"/>
                  <w:szCs w:val="24"/>
                  <w:lang w:val="en-AU" w:eastAsia="nl-NL"/>
                </w:rPr>
                <w:fldChar w:fldCharType="end"/>
              </w:r>
            </w:ins>
          </w:p>
        </w:tc>
      </w:tr>
      <w:tr w:rsidR="006B0975" w:rsidRPr="00C13AFC" w:rsidTr="00542973">
        <w:trPr>
          <w:trHeight w:val="230"/>
          <w:ins w:id="3692"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693" w:author="Arjan" w:date="2013-07-08T16:03:00Z"/>
                <w:rFonts w:eastAsia="Times New Roman" w:cs="Arial"/>
                <w:color w:val="000000"/>
                <w:szCs w:val="24"/>
                <w:lang w:eastAsia="nl-NL"/>
              </w:rPr>
            </w:pPr>
            <w:ins w:id="3694" w:author="Arjan" w:date="2013-07-08T16:03:00Z">
              <w:r w:rsidRPr="00C13AFC">
                <w:rPr>
                  <w:rFonts w:eastAsia="Times New Roman" w:cs="Arial"/>
                  <w:b/>
                  <w:color w:val="000000"/>
                  <w:szCs w:val="24"/>
                  <w:lang w:eastAsia="nl-NL"/>
                </w:rPr>
                <w:t>Waardenverzameling</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695" w:author="Arjan" w:date="2013-07-08T16:03:00Z"/>
                <w:rFonts w:eastAsia="Times New Roman" w:cs="Arial"/>
                <w:color w:val="0F0F0F"/>
                <w:szCs w:val="24"/>
                <w:lang w:eastAsia="nl-NL"/>
              </w:rPr>
            </w:pPr>
            <w:ins w:id="3696" w:author="Arjan" w:date="2013-07-08T16:03:00Z">
              <w:r>
                <w:rPr>
                  <w:rFonts w:eastAsia="Times New Roman" w:cs="Arial"/>
                  <w:color w:val="0F0F0F"/>
                  <w:szCs w:val="24"/>
                  <w:lang w:eastAsia="nl-NL"/>
                </w:rPr>
                <w:t>H</w:t>
              </w:r>
              <w:r w:rsidRPr="00C13AFC">
                <w:rPr>
                  <w:rFonts w:eastAsia="Times New Roman" w:cs="Arial"/>
                  <w:color w:val="0F0F0F"/>
                  <w:szCs w:val="24"/>
                  <w:lang w:eastAsia="nl-NL"/>
                </w:rPr>
                <w:t>oofdletters</w:t>
              </w:r>
            </w:ins>
          </w:p>
        </w:tc>
      </w:tr>
      <w:tr w:rsidR="006B0975" w:rsidRPr="00C13AFC" w:rsidTr="00542973">
        <w:trPr>
          <w:trHeight w:val="215"/>
          <w:ins w:id="3697"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698" w:author="Arjan" w:date="2013-07-08T16:03:00Z"/>
                <w:rFonts w:eastAsia="Times New Roman" w:cs="Arial"/>
                <w:color w:val="000000"/>
                <w:szCs w:val="24"/>
                <w:lang w:eastAsia="nl-NL"/>
              </w:rPr>
            </w:pPr>
            <w:ins w:id="3699" w:author="Arjan" w:date="2013-07-08T16:03:00Z">
              <w:r w:rsidRPr="00C13AFC">
                <w:rPr>
                  <w:rFonts w:eastAsia="Times New Roman" w:cs="Arial"/>
                  <w:b/>
                  <w:color w:val="000000"/>
                  <w:szCs w:val="24"/>
                  <w:lang w:eastAsia="nl-NL"/>
                </w:rPr>
                <w:t>Indicatie materiële historie</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00" w:author="Arjan" w:date="2013-07-08T16:03:00Z"/>
                <w:rFonts w:eastAsia="Times New Roman" w:cs="Arial"/>
                <w:color w:val="0F0F0F"/>
                <w:szCs w:val="24"/>
                <w:lang w:eastAsia="nl-NL"/>
              </w:rPr>
            </w:pPr>
            <w:ins w:id="3701" w:author="Arjan" w:date="2013-07-08T16:03:00Z">
              <w:r w:rsidRPr="00C13AFC">
                <w:rPr>
                  <w:rFonts w:eastAsia="Times New Roman" w:cs="Arial"/>
                  <w:color w:val="0F0F0F"/>
                  <w:szCs w:val="24"/>
                  <w:lang w:eastAsia="nl-NL"/>
                </w:rPr>
                <w:t>Nee</w:t>
              </w:r>
            </w:ins>
          </w:p>
        </w:tc>
      </w:tr>
      <w:tr w:rsidR="006B0975" w:rsidRPr="00C13AFC" w:rsidTr="00542973">
        <w:trPr>
          <w:trHeight w:val="230"/>
          <w:ins w:id="3702"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03" w:author="Arjan" w:date="2013-07-08T16:03:00Z"/>
                <w:rFonts w:eastAsia="Times New Roman" w:cs="Arial"/>
                <w:color w:val="000000"/>
                <w:szCs w:val="24"/>
                <w:lang w:eastAsia="nl-NL"/>
              </w:rPr>
            </w:pPr>
            <w:ins w:id="3704" w:author="Arjan" w:date="2013-07-08T16:03:00Z">
              <w:r w:rsidRPr="00C13AFC">
                <w:rPr>
                  <w:rFonts w:eastAsia="Times New Roman" w:cs="Arial"/>
                  <w:b/>
                  <w:color w:val="000000"/>
                  <w:szCs w:val="24"/>
                  <w:lang w:eastAsia="nl-NL"/>
                </w:rPr>
                <w:t>Indicatie formele historie</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05" w:author="Arjan" w:date="2013-07-08T16:03:00Z"/>
                <w:rFonts w:eastAsia="Times New Roman" w:cs="Arial"/>
                <w:color w:val="0F0F0F"/>
                <w:szCs w:val="24"/>
                <w:lang w:eastAsia="nl-NL"/>
              </w:rPr>
            </w:pPr>
            <w:ins w:id="3706" w:author="Arjan" w:date="2013-07-08T16:03:00Z">
              <w:r w:rsidRPr="00C13AFC">
                <w:rPr>
                  <w:rFonts w:eastAsia="Times New Roman" w:cs="Arial"/>
                  <w:color w:val="0F0F0F"/>
                  <w:szCs w:val="24"/>
                  <w:lang w:eastAsia="nl-NL"/>
                </w:rPr>
                <w:t>Nee</w:t>
              </w:r>
            </w:ins>
          </w:p>
        </w:tc>
      </w:tr>
      <w:tr w:rsidR="006B0975" w:rsidRPr="00C13AFC" w:rsidTr="00542973">
        <w:trPr>
          <w:trHeight w:val="230"/>
          <w:ins w:id="3707"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08" w:author="Arjan" w:date="2013-07-08T16:03:00Z"/>
                <w:rFonts w:eastAsia="Times New Roman" w:cs="Arial"/>
                <w:b/>
                <w:color w:val="000000"/>
                <w:szCs w:val="24"/>
                <w:lang w:eastAsia="nl-NL"/>
              </w:rPr>
            </w:pPr>
            <w:ins w:id="3709" w:author="Arjan" w:date="2013-07-08T16:03:00Z">
              <w:r w:rsidRPr="00C13AFC">
                <w:rPr>
                  <w:rFonts w:eastAsia="Times New Roman" w:cs="Arial"/>
                  <w:b/>
                  <w:color w:val="000000"/>
                  <w:szCs w:val="24"/>
                  <w:lang w:eastAsia="nl-NL"/>
                </w:rPr>
                <w:t>Aanduiding gebeurtenis</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10" w:author="Arjan" w:date="2013-07-08T16:03:00Z"/>
                <w:rFonts w:eastAsia="Times New Roman" w:cs="Arial"/>
                <w:color w:val="0F0F0F"/>
                <w:szCs w:val="24"/>
                <w:lang w:eastAsia="nl-NL"/>
              </w:rPr>
            </w:pPr>
            <w:ins w:id="3711" w:author="Arjan" w:date="2013-07-08T16:03:00Z">
              <w:r w:rsidRPr="00C13AFC">
                <w:rPr>
                  <w:rFonts w:eastAsia="Times New Roman" w:cs="Arial"/>
                  <w:color w:val="0F0F0F"/>
                  <w:szCs w:val="24"/>
                  <w:lang w:eastAsia="nl-NL"/>
                </w:rPr>
                <w:t>Nee</w:t>
              </w:r>
            </w:ins>
          </w:p>
        </w:tc>
      </w:tr>
      <w:tr w:rsidR="006B0975" w:rsidRPr="00C13AFC" w:rsidTr="00542973">
        <w:trPr>
          <w:trHeight w:val="230"/>
          <w:ins w:id="3712"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13" w:author="Arjan" w:date="2013-07-08T16:03:00Z"/>
                <w:rFonts w:eastAsia="Times New Roman" w:cs="Arial"/>
                <w:color w:val="000000"/>
                <w:szCs w:val="24"/>
                <w:lang w:eastAsia="nl-NL"/>
              </w:rPr>
            </w:pPr>
            <w:ins w:id="3714" w:author="Arjan" w:date="2013-07-08T16:03:00Z">
              <w:r w:rsidRPr="00C13AFC">
                <w:rPr>
                  <w:rFonts w:eastAsia="Times New Roman" w:cs="Arial"/>
                  <w:b/>
                  <w:color w:val="000000"/>
                  <w:szCs w:val="24"/>
                  <w:lang w:eastAsia="nl-NL"/>
                </w:rPr>
                <w:t>Aanduiding brondocument</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15" w:author="Arjan" w:date="2013-07-08T16:03:00Z"/>
                <w:rFonts w:eastAsia="Times New Roman" w:cs="Arial"/>
                <w:color w:val="0F0F0F"/>
                <w:szCs w:val="24"/>
                <w:lang w:eastAsia="nl-NL"/>
              </w:rPr>
            </w:pPr>
          </w:p>
        </w:tc>
      </w:tr>
      <w:tr w:rsidR="006B0975" w:rsidRPr="00C13AFC" w:rsidTr="00542973">
        <w:trPr>
          <w:trHeight w:val="230"/>
          <w:ins w:id="3716"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17" w:author="Arjan" w:date="2013-07-08T16:03:00Z"/>
                <w:rFonts w:eastAsia="Times New Roman" w:cs="Arial"/>
                <w:color w:val="000000"/>
                <w:szCs w:val="24"/>
                <w:lang w:eastAsia="nl-NL"/>
              </w:rPr>
            </w:pPr>
            <w:ins w:id="3718" w:author="Arjan" w:date="2013-07-08T16:03:00Z">
              <w:r w:rsidRPr="00C13AFC">
                <w:rPr>
                  <w:rFonts w:eastAsia="Times New Roman" w:cs="Arial"/>
                  <w:b/>
                  <w:color w:val="000000"/>
                  <w:szCs w:val="24"/>
                  <w:lang w:eastAsia="nl-NL"/>
                </w:rPr>
                <w:t>Indicatie in onderzoek</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19" w:author="Arjan" w:date="2013-07-08T16:03:00Z"/>
                <w:rFonts w:eastAsia="Times New Roman" w:cs="Arial"/>
                <w:color w:val="0F0F0F"/>
                <w:szCs w:val="24"/>
                <w:lang w:eastAsia="nl-NL"/>
              </w:rPr>
            </w:pPr>
            <w:ins w:id="3720" w:author="Arjan" w:date="2013-07-08T16:03:00Z">
              <w:r w:rsidRPr="00C13AFC">
                <w:rPr>
                  <w:rFonts w:eastAsia="Times New Roman" w:cs="Arial"/>
                  <w:color w:val="0F0F0F"/>
                  <w:szCs w:val="24"/>
                  <w:lang w:eastAsia="nl-NL"/>
                </w:rPr>
                <w:t>Nee</w:t>
              </w:r>
            </w:ins>
          </w:p>
        </w:tc>
      </w:tr>
      <w:tr w:rsidR="006B0975" w:rsidRPr="00C13AFC" w:rsidTr="00542973">
        <w:trPr>
          <w:ins w:id="3721"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22" w:author="Arjan" w:date="2013-07-08T16:03:00Z"/>
                <w:rFonts w:eastAsia="Times New Roman" w:cs="Arial"/>
                <w:color w:val="000000"/>
                <w:szCs w:val="24"/>
                <w:lang w:eastAsia="nl-NL"/>
              </w:rPr>
            </w:pPr>
            <w:ins w:id="3723" w:author="Arjan" w:date="2013-07-08T16:03:00Z">
              <w:r w:rsidRPr="00C13AFC">
                <w:rPr>
                  <w:rFonts w:eastAsia="Times New Roman" w:cs="Arial"/>
                  <w:b/>
                  <w:color w:val="000000"/>
                  <w:szCs w:val="24"/>
                  <w:lang w:eastAsia="nl-NL"/>
                </w:rPr>
                <w:t>Aanduiding strijdigheid/nietigheid</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24" w:author="Arjan" w:date="2013-07-08T16:03:00Z"/>
                <w:rFonts w:eastAsia="Times New Roman" w:cs="Arial"/>
                <w:color w:val="0F0F0F"/>
                <w:szCs w:val="24"/>
                <w:lang w:eastAsia="nl-NL"/>
              </w:rPr>
            </w:pPr>
            <w:ins w:id="3725" w:author="Arjan" w:date="2013-07-08T16:03:00Z">
              <w:r w:rsidRPr="00C13AFC">
                <w:rPr>
                  <w:rFonts w:eastAsia="Times New Roman" w:cs="Arial"/>
                  <w:color w:val="0F0F0F"/>
                  <w:szCs w:val="24"/>
                  <w:lang w:eastAsia="nl-NL"/>
                </w:rPr>
                <w:t>Nee</w:t>
              </w:r>
            </w:ins>
          </w:p>
        </w:tc>
      </w:tr>
      <w:tr w:rsidR="006B0975" w:rsidRPr="00C13AFC" w:rsidTr="00542973">
        <w:trPr>
          <w:trHeight w:val="230"/>
          <w:ins w:id="3726"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27" w:author="Arjan" w:date="2013-07-08T16:03:00Z"/>
                <w:rFonts w:eastAsia="Times New Roman" w:cs="Arial"/>
                <w:color w:val="000000"/>
                <w:szCs w:val="24"/>
                <w:lang w:eastAsia="nl-NL"/>
              </w:rPr>
            </w:pPr>
            <w:ins w:id="3728" w:author="Arjan" w:date="2013-07-08T16:03:00Z">
              <w:r w:rsidRPr="00C13AFC">
                <w:rPr>
                  <w:rFonts w:eastAsia="Times New Roman" w:cs="Arial"/>
                  <w:b/>
                  <w:color w:val="000000"/>
                  <w:szCs w:val="24"/>
                  <w:lang w:eastAsia="nl-NL"/>
                </w:rPr>
                <w:t>Indicatie kardinaliteit</w:t>
              </w:r>
            </w:ins>
          </w:p>
        </w:tc>
        <w:tc>
          <w:tcPr>
            <w:tcW w:w="6030" w:type="dxa"/>
            <w:tcBorders>
              <w:top w:val="nil"/>
              <w:left w:val="nil"/>
              <w:bottom w:val="nil"/>
              <w:right w:val="nil"/>
            </w:tcBorders>
          </w:tcPr>
          <w:p w:rsidR="006B0975" w:rsidRPr="00C13AFC" w:rsidRDefault="008F2B4B" w:rsidP="003616C8">
            <w:pPr>
              <w:widowControl w:val="0"/>
              <w:autoSpaceDE w:val="0"/>
              <w:autoSpaceDN w:val="0"/>
              <w:adjustRightInd w:val="0"/>
              <w:spacing w:after="0" w:line="240" w:lineRule="auto"/>
              <w:rPr>
                <w:ins w:id="3729" w:author="Arjan" w:date="2013-07-08T16:03:00Z"/>
                <w:rFonts w:eastAsia="Times New Roman" w:cs="Arial"/>
                <w:color w:val="0F0F0F"/>
                <w:szCs w:val="24"/>
                <w:lang w:eastAsia="nl-NL"/>
              </w:rPr>
            </w:pPr>
            <w:ins w:id="3730" w:author="Arjan" w:date="2013-07-08T16:03:00Z">
              <w:r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eastAsia="Times New Roman" w:cs="Arial"/>
                  <w:color w:val="0F0F0F"/>
                  <w:szCs w:val="24"/>
                  <w:lang w:eastAsia="nl-NL"/>
                </w:rPr>
                <w:instrText>Att.LowerBound</w:instrText>
              </w:r>
              <w:r w:rsidRPr="00C13AFC">
                <w:rPr>
                  <w:rFonts w:ascii="Arial" w:hAnsi="Arial" w:cs="Arial"/>
                  <w:sz w:val="20"/>
                  <w:szCs w:val="24"/>
                  <w:lang w:val="en-AU" w:eastAsia="nl-NL"/>
                </w:rPr>
                <w:fldChar w:fldCharType="separate"/>
              </w:r>
              <w:r w:rsidR="006B0975" w:rsidRPr="00C13AFC">
                <w:rPr>
                  <w:rFonts w:eastAsia="Times New Roman" w:cs="Arial"/>
                  <w:color w:val="0F0F0F"/>
                  <w:szCs w:val="24"/>
                  <w:lang w:eastAsia="nl-NL"/>
                </w:rPr>
                <w:t>1</w:t>
              </w:r>
              <w:r w:rsidRPr="00C13AFC">
                <w:rPr>
                  <w:rFonts w:ascii="Arial" w:hAnsi="Arial" w:cs="Arial"/>
                  <w:sz w:val="20"/>
                  <w:szCs w:val="24"/>
                  <w:lang w:val="en-AU" w:eastAsia="nl-NL"/>
                </w:rPr>
                <w:fldChar w:fldCharType="end"/>
              </w:r>
              <w:r w:rsidR="006B0975" w:rsidRPr="00C13AFC">
                <w:rPr>
                  <w:rFonts w:eastAsia="Times New Roman" w:cs="Arial"/>
                  <w:color w:val="0F0F0F"/>
                  <w:szCs w:val="24"/>
                  <w:lang w:eastAsia="nl-NL"/>
                </w:rPr>
                <w:t xml:space="preserve"> - </w:t>
              </w:r>
              <w:r w:rsidRPr="00C13AFC">
                <w:rPr>
                  <w:rFonts w:eastAsia="Times New Roman" w:cs="Arial"/>
                  <w:color w:val="0F0F0F"/>
                  <w:szCs w:val="24"/>
                  <w:lang w:eastAsia="nl-NL"/>
                </w:rPr>
                <w:fldChar w:fldCharType="begin" w:fldLock="1"/>
              </w:r>
              <w:r w:rsidR="006B0975" w:rsidRPr="00C13AFC">
                <w:rPr>
                  <w:rFonts w:eastAsia="Times New Roman" w:cs="Arial"/>
                  <w:color w:val="0F0F0F"/>
                  <w:szCs w:val="24"/>
                  <w:lang w:eastAsia="nl-NL"/>
                </w:rPr>
                <w:instrText>MERGEFIELD Att.UpperBound</w:instrText>
              </w:r>
              <w:r w:rsidRPr="00C13AFC">
                <w:rPr>
                  <w:rFonts w:eastAsia="Times New Roman" w:cs="Arial"/>
                  <w:color w:val="0F0F0F"/>
                  <w:szCs w:val="24"/>
                  <w:lang w:eastAsia="nl-NL"/>
                </w:rPr>
                <w:fldChar w:fldCharType="separate"/>
              </w:r>
              <w:r w:rsidR="006B0975" w:rsidRPr="00C13AFC">
                <w:rPr>
                  <w:rFonts w:eastAsia="Times New Roman" w:cs="Arial"/>
                  <w:color w:val="0F0F0F"/>
                  <w:szCs w:val="24"/>
                  <w:lang w:eastAsia="nl-NL"/>
                </w:rPr>
                <w:t>1</w:t>
              </w:r>
              <w:r w:rsidRPr="00C13AFC">
                <w:rPr>
                  <w:rFonts w:eastAsia="Times New Roman" w:cs="Arial"/>
                  <w:color w:val="0F0F0F"/>
                  <w:szCs w:val="24"/>
                  <w:lang w:eastAsia="nl-NL"/>
                </w:rPr>
                <w:fldChar w:fldCharType="end"/>
              </w:r>
            </w:ins>
          </w:p>
        </w:tc>
      </w:tr>
      <w:tr w:rsidR="006B0975" w:rsidRPr="00C13AFC" w:rsidTr="00542973">
        <w:trPr>
          <w:trHeight w:val="230"/>
          <w:ins w:id="3731"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32" w:author="Arjan" w:date="2013-07-08T16:03:00Z"/>
                <w:rFonts w:eastAsia="Times New Roman" w:cs="Arial"/>
                <w:color w:val="000000"/>
                <w:szCs w:val="24"/>
                <w:lang w:eastAsia="nl-NL"/>
              </w:rPr>
            </w:pPr>
            <w:ins w:id="3733" w:author="Arjan" w:date="2013-07-08T16:03:00Z">
              <w:r w:rsidRPr="00C13AFC">
                <w:rPr>
                  <w:rFonts w:eastAsia="Times New Roman" w:cs="Arial"/>
                  <w:b/>
                  <w:color w:val="000000"/>
                  <w:szCs w:val="24"/>
                  <w:lang w:eastAsia="nl-NL"/>
                </w:rPr>
                <w:t>Indicatie authentiek</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34" w:author="Arjan" w:date="2013-07-08T16:03:00Z"/>
                <w:rFonts w:eastAsia="Times New Roman" w:cs="Arial"/>
                <w:color w:val="0F0F0F"/>
                <w:szCs w:val="24"/>
                <w:lang w:eastAsia="nl-NL"/>
              </w:rPr>
            </w:pPr>
            <w:ins w:id="3735" w:author="Arjan" w:date="2013-07-08T16:03:00Z">
              <w:r>
                <w:rPr>
                  <w:rFonts w:eastAsia="Times New Roman" w:cs="Arial"/>
                  <w:color w:val="0F0F0F"/>
                  <w:szCs w:val="24"/>
                  <w:lang w:eastAsia="nl-NL"/>
                </w:rPr>
                <w:t>Nee</w:t>
              </w:r>
            </w:ins>
          </w:p>
        </w:tc>
      </w:tr>
      <w:tr w:rsidR="006B0975" w:rsidRPr="00C13AFC" w:rsidTr="00542973">
        <w:trPr>
          <w:trHeight w:val="230"/>
          <w:ins w:id="3736"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37" w:author="Arjan" w:date="2013-07-08T16:03:00Z"/>
                <w:rFonts w:eastAsia="Times New Roman" w:cs="Arial"/>
                <w:b/>
                <w:color w:val="000000"/>
                <w:szCs w:val="24"/>
                <w:lang w:eastAsia="nl-NL"/>
              </w:rPr>
            </w:pPr>
            <w:ins w:id="3738" w:author="Arjan" w:date="2013-07-08T16:03:00Z">
              <w:r w:rsidRPr="00C13AFC">
                <w:rPr>
                  <w:rFonts w:eastAsia="Times New Roman" w:cs="Arial"/>
                  <w:b/>
                  <w:color w:val="000000"/>
                  <w:szCs w:val="24"/>
                  <w:lang w:eastAsia="nl-NL"/>
                </w:rPr>
                <w:lastRenderedPageBreak/>
                <w:t xml:space="preserve">Regels </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39" w:author="Arjan" w:date="2013-07-08T16:03:00Z"/>
                <w:rFonts w:eastAsia="Times New Roman" w:cs="Arial"/>
                <w:color w:val="0F0F0F"/>
                <w:szCs w:val="24"/>
                <w:lang w:eastAsia="nl-NL"/>
              </w:rPr>
            </w:pPr>
            <w:ins w:id="3740" w:author="Arjan" w:date="2013-07-08T16:03:00Z">
              <w:r w:rsidRPr="00C13AFC">
                <w:rPr>
                  <w:rFonts w:eastAsia="Times New Roman" w:cs="Arial"/>
                  <w:color w:val="0F0F0F"/>
                  <w:szCs w:val="24"/>
                  <w:lang w:eastAsia="nl-NL"/>
                </w:rPr>
                <w:t>-</w:t>
              </w:r>
            </w:ins>
          </w:p>
        </w:tc>
      </w:tr>
      <w:tr w:rsidR="006B0975" w:rsidRPr="00C13AFC" w:rsidTr="00542973">
        <w:trPr>
          <w:ins w:id="3741" w:author="Arjan" w:date="2013-07-08T16:03:00Z"/>
        </w:trPr>
        <w:tc>
          <w:tcPr>
            <w:tcW w:w="9360" w:type="dxa"/>
            <w:gridSpan w:val="3"/>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42" w:author="Arjan" w:date="2013-07-08T16:03:00Z"/>
                <w:rFonts w:eastAsia="Times New Roman" w:cs="Arial"/>
                <w:color w:val="0F0F0F"/>
                <w:szCs w:val="24"/>
                <w:lang w:eastAsia="nl-NL"/>
              </w:rPr>
            </w:pPr>
            <w:ins w:id="3743" w:author="Arjan" w:date="2013-07-08T16:03:00Z">
              <w:r w:rsidRPr="00C13AFC">
                <w:rPr>
                  <w:rFonts w:eastAsia="Times New Roman" w:cs="Arial"/>
                  <w:b/>
                  <w:color w:val="0F0F0F"/>
                  <w:szCs w:val="24"/>
                  <w:lang w:eastAsia="nl-NL"/>
                </w:rPr>
                <w:t>Toelichting</w:t>
              </w:r>
            </w:ins>
          </w:p>
        </w:tc>
      </w:tr>
      <w:tr w:rsidR="006B0975" w:rsidRPr="005E066D" w:rsidTr="00542973">
        <w:trPr>
          <w:ins w:id="3744" w:author="Arjan" w:date="2013-07-08T16:03:00Z"/>
        </w:trPr>
        <w:tc>
          <w:tcPr>
            <w:tcW w:w="45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45" w:author="Arjan" w:date="2013-07-08T16:03:00Z"/>
                <w:rFonts w:eastAsia="Times New Roman" w:cs="Arial"/>
                <w:b/>
                <w:color w:val="0F0F0F"/>
                <w:szCs w:val="24"/>
                <w:lang w:eastAsia="nl-NL"/>
              </w:rPr>
            </w:pPr>
          </w:p>
        </w:tc>
        <w:tc>
          <w:tcPr>
            <w:tcW w:w="8910" w:type="dxa"/>
            <w:gridSpan w:val="2"/>
            <w:tcBorders>
              <w:top w:val="nil"/>
              <w:left w:val="nil"/>
              <w:bottom w:val="nil"/>
              <w:right w:val="nil"/>
            </w:tcBorders>
          </w:tcPr>
          <w:p w:rsidR="006B0975" w:rsidRPr="00DD0F4F" w:rsidRDefault="006B0975" w:rsidP="003616C8">
            <w:pPr>
              <w:widowControl w:val="0"/>
              <w:autoSpaceDE w:val="0"/>
              <w:autoSpaceDN w:val="0"/>
              <w:adjustRightInd w:val="0"/>
              <w:spacing w:after="0" w:line="240" w:lineRule="auto"/>
              <w:rPr>
                <w:ins w:id="3746" w:author="Arjan" w:date="2013-07-08T16:03:00Z"/>
                <w:rFonts w:eastAsia="Times New Roman" w:cs="Arial"/>
                <w:color w:val="0F0F0F"/>
                <w:szCs w:val="24"/>
                <w:lang w:val="nl-NL" w:eastAsia="nl-NL"/>
              </w:rPr>
            </w:pPr>
            <w:ins w:id="3747" w:author="Arjan" w:date="2013-07-08T16:03:00Z">
              <w:r w:rsidRPr="00DD0F4F">
                <w:rPr>
                  <w:rFonts w:eastAsia="Times New Roman" w:cs="Arial"/>
                  <w:color w:val="0F0F0F"/>
                  <w:szCs w:val="24"/>
                  <w:lang w:val="nl-NL" w:eastAsia="nl-NL"/>
                </w:rPr>
                <w:t xml:space="preserve">Het betreft hier de catalogus conform de ZTC waarvan het </w:t>
              </w:r>
            </w:ins>
            <w:ins w:id="3748" w:author="Arjan" w:date="2013-07-08T16:04:00Z">
              <w:r w:rsidRPr="00DD0F4F">
                <w:rPr>
                  <w:rFonts w:eastAsia="Times New Roman" w:cs="Arial"/>
                  <w:color w:val="0F0F0F"/>
                  <w:szCs w:val="24"/>
                  <w:lang w:val="nl-NL" w:eastAsia="nl-NL"/>
                </w:rPr>
                <w:t>informatieobject</w:t>
              </w:r>
            </w:ins>
            <w:ins w:id="3749" w:author="Arjan" w:date="2013-07-08T16:03:00Z">
              <w:r w:rsidRPr="00DD0F4F">
                <w:rPr>
                  <w:rFonts w:eastAsia="Times New Roman" w:cs="Arial"/>
                  <w:color w:val="0F0F0F"/>
                  <w:szCs w:val="24"/>
                  <w:lang w:val="nl-NL" w:eastAsia="nl-NL"/>
                </w:rPr>
                <w:t xml:space="preserve">type deel uit maakt. </w:t>
              </w:r>
            </w:ins>
          </w:p>
          <w:p w:rsidR="006B0975" w:rsidRPr="00DD0F4F" w:rsidRDefault="006B0975" w:rsidP="003616C8">
            <w:pPr>
              <w:widowControl w:val="0"/>
              <w:autoSpaceDE w:val="0"/>
              <w:autoSpaceDN w:val="0"/>
              <w:adjustRightInd w:val="0"/>
              <w:spacing w:after="0" w:line="240" w:lineRule="auto"/>
              <w:rPr>
                <w:ins w:id="3750" w:author="Arjan" w:date="2013-07-08T16:03:00Z"/>
                <w:rFonts w:eastAsia="Times New Roman" w:cs="Arial"/>
                <w:color w:val="0F0F0F"/>
                <w:szCs w:val="24"/>
                <w:lang w:val="nl-NL" w:eastAsia="nl-NL"/>
              </w:rPr>
            </w:pPr>
            <w:ins w:id="3751" w:author="Arjan" w:date="2013-07-08T16:03:00Z">
              <w:r w:rsidRPr="00DD0F4F">
                <w:rPr>
                  <w:rFonts w:eastAsia="Times New Roman" w:cs="Arial"/>
                  <w:color w:val="0F0F0F"/>
                  <w:szCs w:val="24"/>
                  <w:lang w:val="nl-NL" w:eastAsia="nl-NL"/>
                </w:rPr>
                <w:t>Voor de waardenverzameling wordt door KING een waardenlijst beheerd waarin wordt bijgehouden welke afkorting welk domein betreft.</w:t>
              </w:r>
            </w:ins>
          </w:p>
        </w:tc>
      </w:tr>
    </w:tbl>
    <w:p w:rsidR="006B0975" w:rsidRPr="00C13AFC" w:rsidRDefault="00542973" w:rsidP="006B0975">
      <w:pPr>
        <w:widowControl w:val="0"/>
        <w:autoSpaceDE w:val="0"/>
        <w:autoSpaceDN w:val="0"/>
        <w:adjustRightInd w:val="0"/>
        <w:spacing w:before="240" w:after="60" w:line="240" w:lineRule="auto"/>
        <w:outlineLvl w:val="3"/>
        <w:rPr>
          <w:ins w:id="3752" w:author="Arjan" w:date="2013-07-08T16:03:00Z"/>
          <w:rFonts w:ascii="Arial" w:eastAsia="Times New Roman" w:hAnsi="Arial" w:cs="Arial"/>
          <w:b/>
          <w:color w:val="004080"/>
          <w:sz w:val="24"/>
          <w:szCs w:val="24"/>
          <w:lang w:eastAsia="nl-NL"/>
        </w:rPr>
      </w:pPr>
      <w:ins w:id="3753" w:author="Arjan" w:date="2013-07-08T16:29:00Z">
        <w:r w:rsidRPr="00CF1953">
          <w:rPr>
            <w:rFonts w:ascii="Arial" w:eastAsia="Times New Roman" w:hAnsi="Arial" w:cs="Arial"/>
            <w:b/>
            <w:bCs/>
            <w:color w:val="004080"/>
            <w:sz w:val="24"/>
            <w:szCs w:val="24"/>
          </w:rPr>
          <w:t>«</w:t>
        </w:r>
      </w:ins>
      <w:ins w:id="3754" w:author="Arjan" w:date="2013-07-08T16:03:00Z">
        <w:r w:rsidR="008F2B4B"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sidR="006B0975">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ins>
      <w:ins w:id="3755" w:author="Arjan" w:date="2013-07-08T16:30:00Z">
        <w:r w:rsidRPr="00CF1953">
          <w:rPr>
            <w:rFonts w:ascii="Arial" w:eastAsia="Times New Roman" w:hAnsi="Arial" w:cs="Arial"/>
            <w:b/>
            <w:bCs/>
            <w:color w:val="004080"/>
            <w:sz w:val="24"/>
            <w:szCs w:val="24"/>
          </w:rPr>
          <w:t>»</w:t>
        </w:r>
      </w:ins>
      <w:ins w:id="3756" w:author="Arjan" w:date="2013-07-08T16:03:00Z">
        <w:r w:rsidR="006B0975" w:rsidRPr="00C13AFC">
          <w:rPr>
            <w:rFonts w:ascii="Arial" w:eastAsia="Times New Roman" w:hAnsi="Arial" w:cs="Arial"/>
            <w:b/>
            <w:color w:val="004080"/>
            <w:sz w:val="24"/>
            <w:szCs w:val="24"/>
            <w:lang w:eastAsia="nl-NL"/>
          </w:rPr>
          <w:t xml:space="preserve"> </w:t>
        </w:r>
        <w:r w:rsidR="008F2B4B" w:rsidRPr="00C13AFC">
          <w:rPr>
            <w:rFonts w:ascii="Arial" w:eastAsia="Times New Roman" w:hAnsi="Arial" w:cs="Arial"/>
            <w:b/>
            <w:color w:val="004080"/>
            <w:sz w:val="24"/>
            <w:szCs w:val="24"/>
            <w:lang w:eastAsia="nl-NL"/>
          </w:rPr>
          <w:fldChar w:fldCharType="begin" w:fldLock="1"/>
        </w:r>
        <w:r w:rsidR="006B0975" w:rsidRPr="00C13AFC">
          <w:rPr>
            <w:rFonts w:ascii="Arial" w:eastAsia="Times New Roman" w:hAnsi="Arial" w:cs="Arial"/>
            <w:b/>
            <w:color w:val="004080"/>
            <w:sz w:val="24"/>
            <w:szCs w:val="24"/>
            <w:lang w:eastAsia="nl-NL"/>
          </w:rPr>
          <w:instrText>MERGEFIELD Att.Name</w:instrText>
        </w:r>
        <w:r w:rsidR="008F2B4B" w:rsidRPr="00C13AFC">
          <w:rPr>
            <w:rFonts w:ascii="Arial" w:eastAsia="Times New Roman" w:hAnsi="Arial" w:cs="Arial"/>
            <w:b/>
            <w:color w:val="004080"/>
            <w:sz w:val="24"/>
            <w:szCs w:val="24"/>
            <w:lang w:eastAsia="nl-NL"/>
          </w:rPr>
          <w:fldChar w:fldCharType="separate"/>
        </w:r>
        <w:r w:rsidR="006B0975" w:rsidRPr="00C13AFC">
          <w:rPr>
            <w:rFonts w:ascii="Arial" w:eastAsia="Times New Roman" w:hAnsi="Arial" w:cs="Arial"/>
            <w:b/>
            <w:color w:val="004080"/>
            <w:sz w:val="24"/>
            <w:szCs w:val="24"/>
            <w:lang w:eastAsia="nl-NL"/>
          </w:rPr>
          <w:t>RSIN</w:t>
        </w:r>
        <w:r w:rsidR="008F2B4B" w:rsidRPr="00C13AFC">
          <w:rPr>
            <w:rFonts w:ascii="Arial" w:eastAsia="Times New Roman" w:hAnsi="Arial" w:cs="Arial"/>
            <w:b/>
            <w:color w:val="004080"/>
            <w:sz w:val="24"/>
            <w:szCs w:val="24"/>
            <w:lang w:eastAsia="nl-NL"/>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450"/>
        <w:gridCol w:w="2880"/>
        <w:gridCol w:w="6030"/>
      </w:tblGrid>
      <w:tr w:rsidR="006B0975" w:rsidRPr="00C13AFC" w:rsidTr="003616C8">
        <w:trPr>
          <w:trHeight w:val="230"/>
          <w:ins w:id="3757"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58" w:author="Arjan" w:date="2013-07-08T16:03:00Z"/>
                <w:rFonts w:eastAsia="Times New Roman" w:cs="Arial"/>
                <w:color w:val="000000"/>
                <w:szCs w:val="24"/>
                <w:lang w:eastAsia="nl-NL"/>
              </w:rPr>
            </w:pPr>
            <w:ins w:id="3759" w:author="Arjan" w:date="2013-07-08T16:03:00Z">
              <w:r w:rsidRPr="00C13AFC">
                <w:rPr>
                  <w:rFonts w:eastAsia="Times New Roman" w:cs="Arial"/>
                  <w:b/>
                  <w:color w:val="000000"/>
                  <w:szCs w:val="24"/>
                  <w:lang w:eastAsia="nl-NL"/>
                </w:rPr>
                <w:t xml:space="preserve">Naam </w:t>
              </w:r>
            </w:ins>
          </w:p>
        </w:tc>
        <w:tc>
          <w:tcPr>
            <w:tcW w:w="6030" w:type="dxa"/>
            <w:tcBorders>
              <w:top w:val="nil"/>
              <w:left w:val="nil"/>
              <w:bottom w:val="nil"/>
              <w:right w:val="nil"/>
            </w:tcBorders>
          </w:tcPr>
          <w:p w:rsidR="006B0975" w:rsidRPr="00C13AFC" w:rsidRDefault="008F2B4B" w:rsidP="003616C8">
            <w:pPr>
              <w:widowControl w:val="0"/>
              <w:autoSpaceDE w:val="0"/>
              <w:autoSpaceDN w:val="0"/>
              <w:adjustRightInd w:val="0"/>
              <w:spacing w:after="0" w:line="240" w:lineRule="auto"/>
              <w:rPr>
                <w:ins w:id="3760" w:author="Arjan" w:date="2013-07-08T16:03:00Z"/>
                <w:rFonts w:eastAsia="Times New Roman" w:cs="Arial"/>
                <w:color w:val="0F0F0F"/>
                <w:szCs w:val="24"/>
                <w:lang w:eastAsia="nl-NL"/>
              </w:rPr>
            </w:pPr>
            <w:ins w:id="3761" w:author="Arjan" w:date="2013-07-08T16:03:00Z">
              <w:r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eastAsia="Times New Roman" w:cs="Arial"/>
                  <w:color w:val="0F0F0F"/>
                  <w:szCs w:val="24"/>
                  <w:lang w:eastAsia="nl-NL"/>
                </w:rPr>
                <w:instrText>Att.Name</w:instrText>
              </w:r>
              <w:r w:rsidRPr="00C13AFC">
                <w:rPr>
                  <w:rFonts w:ascii="Arial" w:hAnsi="Arial" w:cs="Arial"/>
                  <w:sz w:val="20"/>
                  <w:szCs w:val="24"/>
                  <w:lang w:val="en-AU" w:eastAsia="nl-NL"/>
                </w:rPr>
                <w:fldChar w:fldCharType="separate"/>
              </w:r>
              <w:r w:rsidR="006B0975" w:rsidRPr="00C13AFC">
                <w:rPr>
                  <w:rFonts w:eastAsia="Times New Roman" w:cs="Arial"/>
                  <w:color w:val="0F0F0F"/>
                  <w:szCs w:val="24"/>
                  <w:lang w:eastAsia="nl-NL"/>
                </w:rPr>
                <w:t>RSIN</w:t>
              </w:r>
              <w:r w:rsidRPr="00C13AFC">
                <w:rPr>
                  <w:rFonts w:ascii="Arial" w:hAnsi="Arial" w:cs="Arial"/>
                  <w:sz w:val="20"/>
                  <w:szCs w:val="24"/>
                  <w:lang w:val="en-AU" w:eastAsia="nl-NL"/>
                </w:rPr>
                <w:fldChar w:fldCharType="end"/>
              </w:r>
            </w:ins>
          </w:p>
        </w:tc>
      </w:tr>
      <w:tr w:rsidR="006B0975" w:rsidRPr="00C13AFC" w:rsidTr="003616C8">
        <w:trPr>
          <w:ins w:id="3762"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63" w:author="Arjan" w:date="2013-07-08T16:03:00Z"/>
                <w:rFonts w:eastAsia="Times New Roman" w:cs="Arial"/>
                <w:color w:val="000000"/>
                <w:szCs w:val="24"/>
                <w:lang w:eastAsia="nl-NL"/>
              </w:rPr>
            </w:pPr>
            <w:ins w:id="3764" w:author="Arjan" w:date="2013-07-08T16:03:00Z">
              <w:r w:rsidRPr="00C13AFC">
                <w:rPr>
                  <w:rFonts w:eastAsia="Times New Roman" w:cs="Arial"/>
                  <w:b/>
                  <w:color w:val="000000"/>
                  <w:szCs w:val="24"/>
                  <w:lang w:eastAsia="nl-NL"/>
                </w:rPr>
                <w:t xml:space="preserve">Herkomst </w:t>
              </w:r>
            </w:ins>
          </w:p>
        </w:tc>
        <w:tc>
          <w:tcPr>
            <w:tcW w:w="6030" w:type="dxa"/>
            <w:tcBorders>
              <w:top w:val="nil"/>
              <w:left w:val="nil"/>
              <w:bottom w:val="nil"/>
              <w:right w:val="nil"/>
            </w:tcBorders>
          </w:tcPr>
          <w:p w:rsidR="006B0975" w:rsidRPr="00C13AFC" w:rsidRDefault="003A012F" w:rsidP="003616C8">
            <w:pPr>
              <w:widowControl w:val="0"/>
              <w:autoSpaceDE w:val="0"/>
              <w:autoSpaceDN w:val="0"/>
              <w:adjustRightInd w:val="0"/>
              <w:spacing w:after="0" w:line="240" w:lineRule="auto"/>
              <w:rPr>
                <w:ins w:id="3765" w:author="Arjan" w:date="2013-07-08T16:03:00Z"/>
                <w:rFonts w:eastAsia="Times New Roman" w:cs="Arial"/>
                <w:color w:val="0F0F0F"/>
                <w:szCs w:val="24"/>
                <w:lang w:eastAsia="nl-NL"/>
              </w:rPr>
            </w:pPr>
            <w:ins w:id="3766" w:author="Arjan" w:date="2013-07-08T16:20:00Z">
              <w:r>
                <w:rPr>
                  <w:rFonts w:eastAsia="Times New Roman" w:cs="Arial"/>
                  <w:color w:val="0F0F0F"/>
                  <w:szCs w:val="24"/>
                  <w:lang w:eastAsia="nl-NL"/>
                </w:rPr>
                <w:t>ZTC</w:t>
              </w:r>
            </w:ins>
          </w:p>
        </w:tc>
      </w:tr>
      <w:tr w:rsidR="006B0975" w:rsidRPr="00C13AFC" w:rsidTr="003616C8">
        <w:trPr>
          <w:ins w:id="3767"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68" w:author="Arjan" w:date="2013-07-08T16:03:00Z"/>
                <w:rFonts w:eastAsia="Times New Roman" w:cs="Arial"/>
                <w:color w:val="000000"/>
                <w:szCs w:val="24"/>
                <w:lang w:eastAsia="nl-NL"/>
              </w:rPr>
            </w:pPr>
            <w:ins w:id="3769" w:author="Arjan" w:date="2013-07-08T16:03:00Z">
              <w:r w:rsidRPr="00C13AFC">
                <w:rPr>
                  <w:rFonts w:eastAsia="Times New Roman" w:cs="Arial"/>
                  <w:b/>
                  <w:color w:val="000000"/>
                  <w:szCs w:val="24"/>
                  <w:lang w:eastAsia="nl-NL"/>
                </w:rPr>
                <w:t xml:space="preserve">Code </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70" w:author="Arjan" w:date="2013-07-08T16:03:00Z"/>
                <w:rFonts w:eastAsia="Times New Roman" w:cs="Arial"/>
                <w:color w:val="0F0F0F"/>
                <w:szCs w:val="24"/>
                <w:lang w:eastAsia="nl-NL"/>
              </w:rPr>
            </w:pPr>
          </w:p>
        </w:tc>
      </w:tr>
      <w:tr w:rsidR="006B0975" w:rsidRPr="00C13AFC" w:rsidTr="003616C8">
        <w:trPr>
          <w:ins w:id="3771"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72" w:author="Arjan" w:date="2013-07-08T16:03:00Z"/>
                <w:rFonts w:eastAsia="Times New Roman" w:cs="Arial"/>
                <w:color w:val="000000"/>
                <w:szCs w:val="24"/>
                <w:lang w:eastAsia="nl-NL"/>
              </w:rPr>
            </w:pPr>
            <w:ins w:id="3773" w:author="Arjan" w:date="2013-07-08T16:03:00Z">
              <w:r w:rsidRPr="00C13AFC">
                <w:rPr>
                  <w:rFonts w:eastAsia="Times New Roman" w:cs="Arial"/>
                  <w:b/>
                  <w:color w:val="000000"/>
                  <w:szCs w:val="24"/>
                  <w:lang w:eastAsia="nl-NL"/>
                </w:rPr>
                <w:t xml:space="preserve">XML-tag </w:t>
              </w:r>
            </w:ins>
          </w:p>
        </w:tc>
        <w:tc>
          <w:tcPr>
            <w:tcW w:w="6030" w:type="dxa"/>
            <w:tcBorders>
              <w:top w:val="nil"/>
              <w:left w:val="nil"/>
              <w:bottom w:val="nil"/>
              <w:right w:val="nil"/>
            </w:tcBorders>
          </w:tcPr>
          <w:p w:rsidR="006B0975" w:rsidRPr="00C13AFC" w:rsidRDefault="008F2B4B" w:rsidP="003616C8">
            <w:pPr>
              <w:widowControl w:val="0"/>
              <w:autoSpaceDE w:val="0"/>
              <w:autoSpaceDN w:val="0"/>
              <w:adjustRightInd w:val="0"/>
              <w:spacing w:after="0" w:line="240" w:lineRule="auto"/>
              <w:rPr>
                <w:ins w:id="3774" w:author="Arjan" w:date="2013-07-08T16:03:00Z"/>
                <w:rFonts w:eastAsia="Times New Roman" w:cs="Arial"/>
                <w:color w:val="0F0F0F"/>
                <w:szCs w:val="24"/>
                <w:lang w:eastAsia="nl-NL"/>
              </w:rPr>
            </w:pPr>
            <w:ins w:id="3775" w:author="Arjan" w:date="2013-07-08T16:03:00Z">
              <w:r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eastAsia="Times New Roman" w:cs="Arial"/>
                  <w:color w:val="0F0F0F"/>
                  <w:szCs w:val="24"/>
                  <w:lang w:eastAsia="nl-NL"/>
                </w:rPr>
                <w:instrText>Att.Alias</w:instrText>
              </w:r>
              <w:r w:rsidRPr="00C13AFC">
                <w:rPr>
                  <w:rFonts w:ascii="Arial" w:hAnsi="Arial" w:cs="Arial"/>
                  <w:sz w:val="20"/>
                  <w:szCs w:val="24"/>
                  <w:lang w:val="en-AU" w:eastAsia="nl-NL"/>
                </w:rPr>
                <w:fldChar w:fldCharType="separate"/>
              </w:r>
              <w:r w:rsidR="006B0975" w:rsidRPr="00C13AFC">
                <w:rPr>
                  <w:rFonts w:eastAsia="Times New Roman" w:cs="Arial"/>
                  <w:color w:val="0F0F0F"/>
                  <w:szCs w:val="24"/>
                  <w:lang w:eastAsia="nl-NL"/>
                </w:rPr>
                <w:t>rsin</w:t>
              </w:r>
              <w:r w:rsidRPr="00C13AFC">
                <w:rPr>
                  <w:rFonts w:ascii="Arial" w:hAnsi="Arial" w:cs="Arial"/>
                  <w:sz w:val="20"/>
                  <w:szCs w:val="24"/>
                  <w:lang w:val="en-AU" w:eastAsia="nl-NL"/>
                </w:rPr>
                <w:fldChar w:fldCharType="end"/>
              </w:r>
            </w:ins>
          </w:p>
        </w:tc>
      </w:tr>
      <w:tr w:rsidR="006B0975" w:rsidRPr="005E066D" w:rsidTr="003616C8">
        <w:trPr>
          <w:ins w:id="3776"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77" w:author="Arjan" w:date="2013-07-08T16:03:00Z"/>
                <w:rFonts w:eastAsia="Times New Roman" w:cs="Arial"/>
                <w:color w:val="000000"/>
                <w:szCs w:val="24"/>
                <w:lang w:eastAsia="nl-NL"/>
              </w:rPr>
            </w:pPr>
            <w:ins w:id="3778" w:author="Arjan" w:date="2013-07-08T16:03:00Z">
              <w:r w:rsidRPr="00C13AFC">
                <w:rPr>
                  <w:rFonts w:eastAsia="Times New Roman" w:cs="Arial"/>
                  <w:b/>
                  <w:color w:val="000000"/>
                  <w:szCs w:val="24"/>
                  <w:lang w:eastAsia="nl-NL"/>
                </w:rPr>
                <w:t xml:space="preserve">Definitie </w:t>
              </w:r>
            </w:ins>
          </w:p>
        </w:tc>
        <w:tc>
          <w:tcPr>
            <w:tcW w:w="6030" w:type="dxa"/>
            <w:tcBorders>
              <w:top w:val="nil"/>
              <w:left w:val="nil"/>
              <w:bottom w:val="nil"/>
              <w:right w:val="nil"/>
            </w:tcBorders>
          </w:tcPr>
          <w:p w:rsidR="006B0975" w:rsidRPr="00DD0F4F" w:rsidRDefault="008F2B4B" w:rsidP="003616C8">
            <w:pPr>
              <w:widowControl w:val="0"/>
              <w:autoSpaceDE w:val="0"/>
              <w:autoSpaceDN w:val="0"/>
              <w:adjustRightInd w:val="0"/>
              <w:spacing w:after="0" w:line="240" w:lineRule="auto"/>
              <w:rPr>
                <w:ins w:id="3779" w:author="Arjan" w:date="2013-07-08T16:03:00Z"/>
                <w:rFonts w:eastAsia="Times New Roman" w:cs="Arial"/>
                <w:color w:val="0F0F0F"/>
                <w:szCs w:val="24"/>
                <w:lang w:val="nl-NL" w:eastAsia="nl-NL"/>
              </w:rPr>
            </w:pPr>
            <w:ins w:id="3780" w:author="Arjan" w:date="2013-07-08T16:03:00Z">
              <w:r w:rsidRPr="00C13AFC">
                <w:rPr>
                  <w:rFonts w:ascii="Arial" w:hAnsi="Arial" w:cs="Arial"/>
                  <w:sz w:val="20"/>
                  <w:szCs w:val="24"/>
                  <w:lang w:val="en-AU" w:eastAsia="nl-NL"/>
                </w:rPr>
                <w:fldChar w:fldCharType="begin" w:fldLock="1"/>
              </w:r>
              <w:r w:rsidR="006B0975" w:rsidRPr="00DD0F4F">
                <w:rPr>
                  <w:rFonts w:ascii="Arial" w:hAnsi="Arial" w:cs="Arial"/>
                  <w:sz w:val="20"/>
                  <w:szCs w:val="24"/>
                  <w:lang w:val="nl-NL" w:eastAsia="nl-NL"/>
                </w:rPr>
                <w:instrText xml:space="preserve">MERGEFIELD </w:instrText>
              </w:r>
              <w:r w:rsidR="006B0975" w:rsidRPr="00DD0F4F">
                <w:rPr>
                  <w:rFonts w:eastAsia="Times New Roman" w:cs="Arial"/>
                  <w:color w:val="0F0F0F"/>
                  <w:szCs w:val="24"/>
                  <w:lang w:val="nl-NL" w:eastAsia="nl-NL"/>
                </w:rPr>
                <w:instrText>Att.Notes</w:instrText>
              </w:r>
              <w:r w:rsidRPr="00C13AFC">
                <w:rPr>
                  <w:rFonts w:ascii="Arial" w:hAnsi="Arial" w:cs="Arial"/>
                  <w:sz w:val="20"/>
                  <w:szCs w:val="24"/>
                  <w:lang w:val="en-AU" w:eastAsia="nl-NL"/>
                </w:rPr>
                <w:fldChar w:fldCharType="separate"/>
              </w:r>
              <w:r w:rsidR="006B0975" w:rsidRPr="00DD0F4F">
                <w:rPr>
                  <w:rFonts w:eastAsia="Times New Roman" w:cs="Arial"/>
                  <w:color w:val="0F0F0F"/>
                  <w:szCs w:val="24"/>
                  <w:lang w:val="nl-NL" w:eastAsia="nl-NL"/>
                </w:rPr>
                <w:t>Het door een kamer toegekend uniek nummer voor de INGESCHREVEN NIET-NATUURLIJK PERSOON</w:t>
              </w:r>
              <w:r w:rsidRPr="00C13AFC">
                <w:rPr>
                  <w:rFonts w:ascii="Arial" w:hAnsi="Arial" w:cs="Arial"/>
                  <w:sz w:val="20"/>
                  <w:szCs w:val="24"/>
                  <w:lang w:val="en-AU" w:eastAsia="nl-NL"/>
                </w:rPr>
                <w:fldChar w:fldCharType="end"/>
              </w:r>
              <w:r w:rsidR="006B0975" w:rsidRPr="00DD0F4F">
                <w:rPr>
                  <w:rFonts w:ascii="Arial" w:hAnsi="Arial" w:cs="Arial"/>
                  <w:sz w:val="20"/>
                  <w:szCs w:val="24"/>
                  <w:lang w:val="nl-NL" w:eastAsia="nl-NL"/>
                </w:rPr>
                <w:t xml:space="preserve"> die de eigenaar is van de CATALOGUS</w:t>
              </w:r>
            </w:ins>
          </w:p>
        </w:tc>
      </w:tr>
      <w:tr w:rsidR="006B0975" w:rsidRPr="00C13AFC" w:rsidTr="003616C8">
        <w:trPr>
          <w:trHeight w:val="230"/>
          <w:ins w:id="3781"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82" w:author="Arjan" w:date="2013-07-08T16:03:00Z"/>
                <w:rFonts w:eastAsia="Times New Roman" w:cs="Arial"/>
                <w:color w:val="000000"/>
                <w:szCs w:val="24"/>
                <w:lang w:eastAsia="nl-NL"/>
              </w:rPr>
            </w:pPr>
            <w:ins w:id="3783" w:author="Arjan" w:date="2013-07-08T16:03:00Z">
              <w:r w:rsidRPr="00C13AFC">
                <w:rPr>
                  <w:rFonts w:eastAsia="Times New Roman" w:cs="Arial"/>
                  <w:b/>
                  <w:color w:val="000000"/>
                  <w:szCs w:val="24"/>
                  <w:lang w:eastAsia="nl-NL"/>
                </w:rPr>
                <w:t xml:space="preserve">Herkomst definitie </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84" w:author="Arjan" w:date="2013-07-08T16:03:00Z"/>
                <w:rFonts w:eastAsia="Times New Roman" w:cs="Arial"/>
                <w:color w:val="0F0F0F"/>
                <w:szCs w:val="24"/>
                <w:lang w:eastAsia="nl-NL"/>
              </w:rPr>
            </w:pPr>
            <w:ins w:id="3785" w:author="Arjan" w:date="2013-07-08T16:03:00Z">
              <w:r>
                <w:rPr>
                  <w:rFonts w:eastAsia="Times New Roman" w:cs="Arial"/>
                  <w:color w:val="0F0F0F"/>
                  <w:szCs w:val="24"/>
                  <w:lang w:eastAsia="nl-NL"/>
                </w:rPr>
                <w:t>ZTC</w:t>
              </w:r>
            </w:ins>
          </w:p>
        </w:tc>
      </w:tr>
      <w:tr w:rsidR="006B0975" w:rsidRPr="00C13AFC" w:rsidTr="003616C8">
        <w:trPr>
          <w:ins w:id="3786"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87" w:author="Arjan" w:date="2013-07-08T16:03:00Z"/>
                <w:rFonts w:eastAsia="Times New Roman" w:cs="Arial"/>
                <w:color w:val="000000"/>
                <w:szCs w:val="24"/>
                <w:lang w:eastAsia="nl-NL"/>
              </w:rPr>
            </w:pPr>
            <w:ins w:id="3788" w:author="Arjan" w:date="2013-07-08T16:03:00Z">
              <w:r w:rsidRPr="00C13AFC">
                <w:rPr>
                  <w:rFonts w:eastAsia="Times New Roman" w:cs="Arial"/>
                  <w:b/>
                  <w:color w:val="000000"/>
                  <w:szCs w:val="24"/>
                  <w:lang w:eastAsia="nl-NL"/>
                </w:rPr>
                <w:t xml:space="preserve">Datum opname </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89" w:author="Arjan" w:date="2013-07-08T16:03:00Z"/>
                <w:rFonts w:eastAsia="Times New Roman" w:cs="Arial"/>
                <w:color w:val="0F0F0F"/>
                <w:szCs w:val="24"/>
                <w:lang w:eastAsia="nl-NL"/>
              </w:rPr>
            </w:pPr>
            <w:ins w:id="3790" w:author="Arjan" w:date="2013-07-08T16:03:00Z">
              <w:r>
                <w:rPr>
                  <w:rFonts w:eastAsia="Times New Roman" w:cs="Arial"/>
                  <w:color w:val="0F0F0F"/>
                  <w:szCs w:val="24"/>
                  <w:lang w:eastAsia="nl-NL"/>
                </w:rPr>
                <w:t>1 mei 2013</w:t>
              </w:r>
            </w:ins>
          </w:p>
        </w:tc>
      </w:tr>
      <w:tr w:rsidR="006B0975" w:rsidRPr="00C13AFC" w:rsidTr="003616C8">
        <w:trPr>
          <w:ins w:id="3791"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92" w:author="Arjan" w:date="2013-07-08T16:03:00Z"/>
                <w:rFonts w:eastAsia="Times New Roman" w:cs="Arial"/>
                <w:color w:val="000000"/>
                <w:szCs w:val="24"/>
                <w:lang w:eastAsia="nl-NL"/>
              </w:rPr>
            </w:pPr>
            <w:ins w:id="3793" w:author="Arjan" w:date="2013-07-08T16:03:00Z">
              <w:r w:rsidRPr="00C13AFC">
                <w:rPr>
                  <w:rFonts w:eastAsia="Times New Roman" w:cs="Arial"/>
                  <w:b/>
                  <w:color w:val="000000"/>
                  <w:szCs w:val="24"/>
                  <w:lang w:eastAsia="nl-NL"/>
                </w:rPr>
                <w:t xml:space="preserve">Formaat </w:t>
              </w:r>
            </w:ins>
          </w:p>
        </w:tc>
        <w:tc>
          <w:tcPr>
            <w:tcW w:w="6030" w:type="dxa"/>
            <w:tcBorders>
              <w:top w:val="nil"/>
              <w:left w:val="nil"/>
              <w:bottom w:val="nil"/>
              <w:right w:val="nil"/>
            </w:tcBorders>
          </w:tcPr>
          <w:p w:rsidR="006B0975" w:rsidRPr="00C13AFC" w:rsidRDefault="008F2B4B" w:rsidP="003616C8">
            <w:pPr>
              <w:widowControl w:val="0"/>
              <w:autoSpaceDE w:val="0"/>
              <w:autoSpaceDN w:val="0"/>
              <w:adjustRightInd w:val="0"/>
              <w:spacing w:after="0" w:line="240" w:lineRule="auto"/>
              <w:rPr>
                <w:ins w:id="3794" w:author="Arjan" w:date="2013-07-08T16:03:00Z"/>
                <w:rFonts w:eastAsia="Times New Roman" w:cs="Arial"/>
                <w:color w:val="0F0F0F"/>
                <w:szCs w:val="24"/>
                <w:lang w:eastAsia="nl-NL"/>
              </w:rPr>
            </w:pPr>
            <w:ins w:id="3795" w:author="Arjan" w:date="2013-07-08T16:03:00Z">
              <w:r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eastAsia="Times New Roman" w:cs="Arial"/>
                  <w:color w:val="0F0F0F"/>
                  <w:szCs w:val="24"/>
                  <w:lang w:eastAsia="nl-NL"/>
                </w:rPr>
                <w:instrText>Att.Type</w:instrText>
              </w:r>
              <w:r w:rsidRPr="00C13AFC">
                <w:rPr>
                  <w:rFonts w:ascii="Arial" w:hAnsi="Arial" w:cs="Arial"/>
                  <w:sz w:val="20"/>
                  <w:szCs w:val="24"/>
                  <w:lang w:val="en-AU" w:eastAsia="nl-NL"/>
                </w:rPr>
                <w:fldChar w:fldCharType="separate"/>
              </w:r>
              <w:r w:rsidR="006B0975" w:rsidRPr="00C13AFC">
                <w:rPr>
                  <w:rFonts w:eastAsia="Times New Roman" w:cs="Arial"/>
                  <w:color w:val="0F0F0F"/>
                  <w:szCs w:val="24"/>
                  <w:lang w:eastAsia="nl-NL"/>
                </w:rPr>
                <w:t>N9</w:t>
              </w:r>
              <w:r w:rsidRPr="00C13AFC">
                <w:rPr>
                  <w:rFonts w:ascii="Arial" w:hAnsi="Arial" w:cs="Arial"/>
                  <w:sz w:val="20"/>
                  <w:szCs w:val="24"/>
                  <w:lang w:val="en-AU" w:eastAsia="nl-NL"/>
                </w:rPr>
                <w:fldChar w:fldCharType="end"/>
              </w:r>
            </w:ins>
          </w:p>
        </w:tc>
      </w:tr>
      <w:tr w:rsidR="006B0975" w:rsidRPr="00C13AFC" w:rsidTr="003616C8">
        <w:trPr>
          <w:trHeight w:val="230"/>
          <w:ins w:id="3796"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97" w:author="Arjan" w:date="2013-07-08T16:03:00Z"/>
                <w:rFonts w:eastAsia="Times New Roman" w:cs="Arial"/>
                <w:color w:val="000000"/>
                <w:szCs w:val="24"/>
                <w:lang w:eastAsia="nl-NL"/>
              </w:rPr>
            </w:pPr>
            <w:ins w:id="3798" w:author="Arjan" w:date="2013-07-08T16:03:00Z">
              <w:r w:rsidRPr="00C13AFC">
                <w:rPr>
                  <w:rFonts w:eastAsia="Times New Roman" w:cs="Arial"/>
                  <w:b/>
                  <w:color w:val="000000"/>
                  <w:szCs w:val="24"/>
                  <w:lang w:eastAsia="nl-NL"/>
                </w:rPr>
                <w:t>Waardenverzameling</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799" w:author="Arjan" w:date="2013-07-08T16:03:00Z"/>
                <w:rFonts w:eastAsia="Times New Roman" w:cs="Arial"/>
                <w:color w:val="0F0F0F"/>
                <w:szCs w:val="24"/>
                <w:lang w:eastAsia="nl-NL"/>
              </w:rPr>
            </w:pPr>
          </w:p>
        </w:tc>
      </w:tr>
      <w:tr w:rsidR="006B0975" w:rsidRPr="00C13AFC" w:rsidTr="003616C8">
        <w:trPr>
          <w:trHeight w:val="215"/>
          <w:ins w:id="3800"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01" w:author="Arjan" w:date="2013-07-08T16:03:00Z"/>
                <w:rFonts w:eastAsia="Times New Roman" w:cs="Arial"/>
                <w:color w:val="000000"/>
                <w:szCs w:val="24"/>
                <w:lang w:eastAsia="nl-NL"/>
              </w:rPr>
            </w:pPr>
            <w:ins w:id="3802" w:author="Arjan" w:date="2013-07-08T16:03:00Z">
              <w:r w:rsidRPr="00C13AFC">
                <w:rPr>
                  <w:rFonts w:eastAsia="Times New Roman" w:cs="Arial"/>
                  <w:b/>
                  <w:color w:val="000000"/>
                  <w:szCs w:val="24"/>
                  <w:lang w:eastAsia="nl-NL"/>
                </w:rPr>
                <w:t>Indicatie materiële historie</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03" w:author="Arjan" w:date="2013-07-08T16:03:00Z"/>
                <w:rFonts w:eastAsia="Times New Roman" w:cs="Arial"/>
                <w:color w:val="0F0F0F"/>
                <w:szCs w:val="24"/>
                <w:lang w:eastAsia="nl-NL"/>
              </w:rPr>
            </w:pPr>
            <w:ins w:id="3804" w:author="Arjan" w:date="2013-07-08T16:03:00Z">
              <w:r w:rsidRPr="00C13AFC">
                <w:rPr>
                  <w:rFonts w:eastAsia="Times New Roman" w:cs="Arial"/>
                  <w:color w:val="0F0F0F"/>
                  <w:szCs w:val="24"/>
                  <w:lang w:eastAsia="nl-NL"/>
                </w:rPr>
                <w:t>Ja</w:t>
              </w:r>
            </w:ins>
          </w:p>
        </w:tc>
      </w:tr>
      <w:tr w:rsidR="006B0975" w:rsidRPr="00C13AFC" w:rsidTr="003616C8">
        <w:trPr>
          <w:trHeight w:val="230"/>
          <w:ins w:id="3805"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06" w:author="Arjan" w:date="2013-07-08T16:03:00Z"/>
                <w:rFonts w:eastAsia="Times New Roman" w:cs="Arial"/>
                <w:color w:val="000000"/>
                <w:szCs w:val="24"/>
                <w:lang w:eastAsia="nl-NL"/>
              </w:rPr>
            </w:pPr>
            <w:ins w:id="3807" w:author="Arjan" w:date="2013-07-08T16:03:00Z">
              <w:r w:rsidRPr="00C13AFC">
                <w:rPr>
                  <w:rFonts w:eastAsia="Times New Roman" w:cs="Arial"/>
                  <w:b/>
                  <w:color w:val="000000"/>
                  <w:szCs w:val="24"/>
                  <w:lang w:eastAsia="nl-NL"/>
                </w:rPr>
                <w:t>Indicatie formele historie</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08" w:author="Arjan" w:date="2013-07-08T16:03:00Z"/>
                <w:rFonts w:eastAsia="Times New Roman" w:cs="Arial"/>
                <w:color w:val="0F0F0F"/>
                <w:szCs w:val="24"/>
                <w:lang w:eastAsia="nl-NL"/>
              </w:rPr>
            </w:pPr>
            <w:ins w:id="3809" w:author="Arjan" w:date="2013-07-08T16:03:00Z">
              <w:r w:rsidRPr="00C13AFC">
                <w:rPr>
                  <w:rFonts w:eastAsia="Times New Roman" w:cs="Arial"/>
                  <w:color w:val="0F0F0F"/>
                  <w:szCs w:val="24"/>
                  <w:lang w:eastAsia="nl-NL"/>
                </w:rPr>
                <w:t>Ja</w:t>
              </w:r>
            </w:ins>
          </w:p>
        </w:tc>
      </w:tr>
      <w:tr w:rsidR="006B0975" w:rsidRPr="00C13AFC" w:rsidTr="003616C8">
        <w:trPr>
          <w:trHeight w:val="230"/>
          <w:ins w:id="3810"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11" w:author="Arjan" w:date="2013-07-08T16:03:00Z"/>
                <w:rFonts w:eastAsia="Times New Roman" w:cs="Arial"/>
                <w:b/>
                <w:color w:val="000000"/>
                <w:szCs w:val="24"/>
                <w:lang w:eastAsia="nl-NL"/>
              </w:rPr>
            </w:pPr>
            <w:ins w:id="3812" w:author="Arjan" w:date="2013-07-08T16:03:00Z">
              <w:r w:rsidRPr="00C13AFC">
                <w:rPr>
                  <w:rFonts w:eastAsia="Times New Roman" w:cs="Arial"/>
                  <w:b/>
                  <w:color w:val="000000"/>
                  <w:szCs w:val="24"/>
                  <w:lang w:eastAsia="nl-NL"/>
                </w:rPr>
                <w:t>Aanduiding gebeurtenis</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13" w:author="Arjan" w:date="2013-07-08T16:03:00Z"/>
                <w:rFonts w:eastAsia="Times New Roman" w:cs="Arial"/>
                <w:color w:val="0F0F0F"/>
                <w:szCs w:val="24"/>
                <w:lang w:eastAsia="nl-NL"/>
              </w:rPr>
            </w:pPr>
            <w:ins w:id="3814" w:author="Arjan" w:date="2013-07-08T16:03:00Z">
              <w:r w:rsidRPr="00C13AFC">
                <w:rPr>
                  <w:rFonts w:eastAsia="Times New Roman" w:cs="Arial"/>
                  <w:color w:val="0F0F0F"/>
                  <w:szCs w:val="24"/>
                  <w:lang w:eastAsia="nl-NL"/>
                </w:rPr>
                <w:t>Nee</w:t>
              </w:r>
            </w:ins>
          </w:p>
        </w:tc>
      </w:tr>
      <w:tr w:rsidR="006B0975" w:rsidRPr="00C13AFC" w:rsidTr="003616C8">
        <w:trPr>
          <w:trHeight w:val="230"/>
          <w:ins w:id="3815"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16" w:author="Arjan" w:date="2013-07-08T16:03:00Z"/>
                <w:rFonts w:eastAsia="Times New Roman" w:cs="Arial"/>
                <w:color w:val="000000"/>
                <w:szCs w:val="24"/>
                <w:lang w:eastAsia="nl-NL"/>
              </w:rPr>
            </w:pPr>
            <w:ins w:id="3817" w:author="Arjan" w:date="2013-07-08T16:03:00Z">
              <w:r w:rsidRPr="00C13AFC">
                <w:rPr>
                  <w:rFonts w:eastAsia="Times New Roman" w:cs="Arial"/>
                  <w:b/>
                  <w:color w:val="000000"/>
                  <w:szCs w:val="24"/>
                  <w:lang w:eastAsia="nl-NL"/>
                </w:rPr>
                <w:t>Aanduiding brondocument</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18" w:author="Arjan" w:date="2013-07-08T16:03:00Z"/>
                <w:rFonts w:eastAsia="Times New Roman" w:cs="Arial"/>
                <w:color w:val="0F0F0F"/>
                <w:szCs w:val="24"/>
                <w:lang w:eastAsia="nl-NL"/>
              </w:rPr>
            </w:pPr>
          </w:p>
        </w:tc>
      </w:tr>
      <w:tr w:rsidR="006B0975" w:rsidRPr="00C13AFC" w:rsidTr="003616C8">
        <w:trPr>
          <w:trHeight w:val="230"/>
          <w:ins w:id="3819"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20" w:author="Arjan" w:date="2013-07-08T16:03:00Z"/>
                <w:rFonts w:eastAsia="Times New Roman" w:cs="Arial"/>
                <w:color w:val="000000"/>
                <w:szCs w:val="24"/>
                <w:lang w:eastAsia="nl-NL"/>
              </w:rPr>
            </w:pPr>
            <w:ins w:id="3821" w:author="Arjan" w:date="2013-07-08T16:03:00Z">
              <w:r w:rsidRPr="00C13AFC">
                <w:rPr>
                  <w:rFonts w:eastAsia="Times New Roman" w:cs="Arial"/>
                  <w:b/>
                  <w:color w:val="000000"/>
                  <w:szCs w:val="24"/>
                  <w:lang w:eastAsia="nl-NL"/>
                </w:rPr>
                <w:t>Indicatie in onderzoek</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22" w:author="Arjan" w:date="2013-07-08T16:03:00Z"/>
                <w:rFonts w:eastAsia="Times New Roman" w:cs="Arial"/>
                <w:color w:val="0F0F0F"/>
                <w:szCs w:val="24"/>
                <w:lang w:eastAsia="nl-NL"/>
              </w:rPr>
            </w:pPr>
            <w:ins w:id="3823" w:author="Arjan" w:date="2013-07-08T16:03:00Z">
              <w:r w:rsidRPr="00C13AFC">
                <w:rPr>
                  <w:rFonts w:eastAsia="Times New Roman" w:cs="Arial"/>
                  <w:color w:val="0F0F0F"/>
                  <w:szCs w:val="24"/>
                  <w:lang w:eastAsia="nl-NL"/>
                </w:rPr>
                <w:t>Ja</w:t>
              </w:r>
            </w:ins>
          </w:p>
        </w:tc>
      </w:tr>
      <w:tr w:rsidR="006B0975" w:rsidRPr="00C13AFC" w:rsidTr="003616C8">
        <w:trPr>
          <w:ins w:id="3824"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25" w:author="Arjan" w:date="2013-07-08T16:03:00Z"/>
                <w:rFonts w:eastAsia="Times New Roman" w:cs="Arial"/>
                <w:color w:val="000000"/>
                <w:szCs w:val="24"/>
                <w:lang w:eastAsia="nl-NL"/>
              </w:rPr>
            </w:pPr>
            <w:ins w:id="3826" w:author="Arjan" w:date="2013-07-08T16:03:00Z">
              <w:r w:rsidRPr="00C13AFC">
                <w:rPr>
                  <w:rFonts w:eastAsia="Times New Roman" w:cs="Arial"/>
                  <w:b/>
                  <w:color w:val="000000"/>
                  <w:szCs w:val="24"/>
                  <w:lang w:eastAsia="nl-NL"/>
                </w:rPr>
                <w:t>Aanduiding strijdigheid/nietigheid</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27" w:author="Arjan" w:date="2013-07-08T16:03:00Z"/>
                <w:rFonts w:eastAsia="Times New Roman" w:cs="Arial"/>
                <w:color w:val="0F0F0F"/>
                <w:szCs w:val="24"/>
                <w:lang w:eastAsia="nl-NL"/>
              </w:rPr>
            </w:pPr>
            <w:ins w:id="3828" w:author="Arjan" w:date="2013-07-08T16:03:00Z">
              <w:r w:rsidRPr="00C13AFC">
                <w:rPr>
                  <w:rFonts w:eastAsia="Times New Roman" w:cs="Arial"/>
                  <w:color w:val="0F0F0F"/>
                  <w:szCs w:val="24"/>
                  <w:lang w:eastAsia="nl-NL"/>
                </w:rPr>
                <w:t>Nee</w:t>
              </w:r>
            </w:ins>
          </w:p>
        </w:tc>
      </w:tr>
      <w:tr w:rsidR="006B0975" w:rsidRPr="00C13AFC" w:rsidTr="003616C8">
        <w:trPr>
          <w:trHeight w:val="230"/>
          <w:ins w:id="3829"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30" w:author="Arjan" w:date="2013-07-08T16:03:00Z"/>
                <w:rFonts w:eastAsia="Times New Roman" w:cs="Arial"/>
                <w:color w:val="000000"/>
                <w:szCs w:val="24"/>
                <w:lang w:eastAsia="nl-NL"/>
              </w:rPr>
            </w:pPr>
            <w:ins w:id="3831" w:author="Arjan" w:date="2013-07-08T16:03:00Z">
              <w:r w:rsidRPr="00C13AFC">
                <w:rPr>
                  <w:rFonts w:eastAsia="Times New Roman" w:cs="Arial"/>
                  <w:b/>
                  <w:color w:val="000000"/>
                  <w:szCs w:val="24"/>
                  <w:lang w:eastAsia="nl-NL"/>
                </w:rPr>
                <w:t>Indicatie kardinaliteit</w:t>
              </w:r>
            </w:ins>
          </w:p>
        </w:tc>
        <w:tc>
          <w:tcPr>
            <w:tcW w:w="6030" w:type="dxa"/>
            <w:tcBorders>
              <w:top w:val="nil"/>
              <w:left w:val="nil"/>
              <w:bottom w:val="nil"/>
              <w:right w:val="nil"/>
            </w:tcBorders>
          </w:tcPr>
          <w:p w:rsidR="006B0975" w:rsidRPr="00C13AFC" w:rsidRDefault="008F2B4B" w:rsidP="003616C8">
            <w:pPr>
              <w:widowControl w:val="0"/>
              <w:autoSpaceDE w:val="0"/>
              <w:autoSpaceDN w:val="0"/>
              <w:adjustRightInd w:val="0"/>
              <w:spacing w:after="0" w:line="240" w:lineRule="auto"/>
              <w:rPr>
                <w:ins w:id="3832" w:author="Arjan" w:date="2013-07-08T16:03:00Z"/>
                <w:rFonts w:eastAsia="Times New Roman" w:cs="Arial"/>
                <w:color w:val="0F0F0F"/>
                <w:szCs w:val="24"/>
                <w:lang w:eastAsia="nl-NL"/>
              </w:rPr>
            </w:pPr>
            <w:ins w:id="3833" w:author="Arjan" w:date="2013-07-08T16:03:00Z">
              <w:r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eastAsia="Times New Roman" w:cs="Arial"/>
                  <w:color w:val="0F0F0F"/>
                  <w:szCs w:val="24"/>
                  <w:lang w:eastAsia="nl-NL"/>
                </w:rPr>
                <w:instrText>Att.LowerBound</w:instrText>
              </w:r>
              <w:r w:rsidRPr="00C13AFC">
                <w:rPr>
                  <w:rFonts w:ascii="Arial" w:hAnsi="Arial" w:cs="Arial"/>
                  <w:sz w:val="20"/>
                  <w:szCs w:val="24"/>
                  <w:lang w:val="en-AU" w:eastAsia="nl-NL"/>
                </w:rPr>
                <w:fldChar w:fldCharType="separate"/>
              </w:r>
              <w:r w:rsidR="006B0975" w:rsidRPr="00C13AFC">
                <w:rPr>
                  <w:rFonts w:eastAsia="Times New Roman" w:cs="Arial"/>
                  <w:color w:val="0F0F0F"/>
                  <w:szCs w:val="24"/>
                  <w:lang w:eastAsia="nl-NL"/>
                </w:rPr>
                <w:t>1</w:t>
              </w:r>
              <w:r w:rsidRPr="00C13AFC">
                <w:rPr>
                  <w:rFonts w:ascii="Arial" w:hAnsi="Arial" w:cs="Arial"/>
                  <w:sz w:val="20"/>
                  <w:szCs w:val="24"/>
                  <w:lang w:val="en-AU" w:eastAsia="nl-NL"/>
                </w:rPr>
                <w:fldChar w:fldCharType="end"/>
              </w:r>
              <w:r w:rsidR="006B0975" w:rsidRPr="00C13AFC">
                <w:rPr>
                  <w:rFonts w:eastAsia="Times New Roman" w:cs="Arial"/>
                  <w:color w:val="0F0F0F"/>
                  <w:szCs w:val="24"/>
                  <w:lang w:eastAsia="nl-NL"/>
                </w:rPr>
                <w:t xml:space="preserve"> - </w:t>
              </w:r>
              <w:r w:rsidRPr="00C13AFC">
                <w:rPr>
                  <w:rFonts w:eastAsia="Times New Roman" w:cs="Arial"/>
                  <w:color w:val="0F0F0F"/>
                  <w:szCs w:val="24"/>
                  <w:lang w:eastAsia="nl-NL"/>
                </w:rPr>
                <w:fldChar w:fldCharType="begin" w:fldLock="1"/>
              </w:r>
              <w:r w:rsidR="006B0975" w:rsidRPr="00C13AFC">
                <w:rPr>
                  <w:rFonts w:eastAsia="Times New Roman" w:cs="Arial"/>
                  <w:color w:val="0F0F0F"/>
                  <w:szCs w:val="24"/>
                  <w:lang w:eastAsia="nl-NL"/>
                </w:rPr>
                <w:instrText>MERGEFIELD Att.UpperBound</w:instrText>
              </w:r>
              <w:r w:rsidRPr="00C13AFC">
                <w:rPr>
                  <w:rFonts w:eastAsia="Times New Roman" w:cs="Arial"/>
                  <w:color w:val="0F0F0F"/>
                  <w:szCs w:val="24"/>
                  <w:lang w:eastAsia="nl-NL"/>
                </w:rPr>
                <w:fldChar w:fldCharType="separate"/>
              </w:r>
              <w:r w:rsidR="006B0975" w:rsidRPr="00C13AFC">
                <w:rPr>
                  <w:rFonts w:eastAsia="Times New Roman" w:cs="Arial"/>
                  <w:color w:val="0F0F0F"/>
                  <w:szCs w:val="24"/>
                  <w:lang w:eastAsia="nl-NL"/>
                </w:rPr>
                <w:t>1</w:t>
              </w:r>
              <w:r w:rsidRPr="00C13AFC">
                <w:rPr>
                  <w:rFonts w:eastAsia="Times New Roman" w:cs="Arial"/>
                  <w:color w:val="0F0F0F"/>
                  <w:szCs w:val="24"/>
                  <w:lang w:eastAsia="nl-NL"/>
                </w:rPr>
                <w:fldChar w:fldCharType="end"/>
              </w:r>
            </w:ins>
          </w:p>
        </w:tc>
      </w:tr>
      <w:tr w:rsidR="006B0975" w:rsidRPr="00C13AFC" w:rsidTr="003616C8">
        <w:trPr>
          <w:trHeight w:val="230"/>
          <w:ins w:id="3834"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35" w:author="Arjan" w:date="2013-07-08T16:03:00Z"/>
                <w:rFonts w:eastAsia="Times New Roman" w:cs="Arial"/>
                <w:color w:val="000000"/>
                <w:szCs w:val="24"/>
                <w:lang w:eastAsia="nl-NL"/>
              </w:rPr>
            </w:pPr>
            <w:ins w:id="3836" w:author="Arjan" w:date="2013-07-08T16:03:00Z">
              <w:r w:rsidRPr="00C13AFC">
                <w:rPr>
                  <w:rFonts w:eastAsia="Times New Roman" w:cs="Arial"/>
                  <w:b/>
                  <w:color w:val="000000"/>
                  <w:szCs w:val="24"/>
                  <w:lang w:eastAsia="nl-NL"/>
                </w:rPr>
                <w:t>Indicatie authentiek</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37" w:author="Arjan" w:date="2013-07-08T16:03:00Z"/>
                <w:rFonts w:eastAsia="Times New Roman" w:cs="Arial"/>
                <w:color w:val="0F0F0F"/>
                <w:szCs w:val="24"/>
                <w:lang w:eastAsia="nl-NL"/>
              </w:rPr>
            </w:pPr>
          </w:p>
          <w:p w:rsidR="006B0975" w:rsidRPr="00C13AFC" w:rsidRDefault="006B0975" w:rsidP="003616C8">
            <w:pPr>
              <w:widowControl w:val="0"/>
              <w:autoSpaceDE w:val="0"/>
              <w:autoSpaceDN w:val="0"/>
              <w:adjustRightInd w:val="0"/>
              <w:spacing w:after="0" w:line="240" w:lineRule="auto"/>
              <w:rPr>
                <w:ins w:id="3838" w:author="Arjan" w:date="2013-07-08T16:03:00Z"/>
                <w:rFonts w:eastAsia="Times New Roman" w:cs="Arial"/>
                <w:color w:val="0F0F0F"/>
                <w:szCs w:val="24"/>
                <w:lang w:eastAsia="nl-NL"/>
              </w:rPr>
            </w:pPr>
            <w:ins w:id="3839" w:author="Arjan" w:date="2013-07-08T16:03:00Z">
              <w:r w:rsidRPr="00C13AFC">
                <w:rPr>
                  <w:rFonts w:eastAsia="Times New Roman" w:cs="Arial"/>
                  <w:color w:val="0F0F0F"/>
                  <w:szCs w:val="24"/>
                  <w:lang w:eastAsia="nl-NL"/>
                </w:rPr>
                <w:t>Authentiek gegeven</w:t>
              </w:r>
            </w:ins>
          </w:p>
        </w:tc>
      </w:tr>
      <w:tr w:rsidR="006B0975" w:rsidRPr="00C13AFC" w:rsidTr="003616C8">
        <w:trPr>
          <w:trHeight w:val="230"/>
          <w:ins w:id="3840" w:author="Arjan" w:date="2013-07-08T16:03:00Z"/>
        </w:trPr>
        <w:tc>
          <w:tcPr>
            <w:tcW w:w="3330" w:type="dxa"/>
            <w:gridSpan w:val="2"/>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41" w:author="Arjan" w:date="2013-07-08T16:03:00Z"/>
                <w:rFonts w:eastAsia="Times New Roman" w:cs="Arial"/>
                <w:b/>
                <w:color w:val="000000"/>
                <w:szCs w:val="24"/>
                <w:lang w:eastAsia="nl-NL"/>
              </w:rPr>
            </w:pPr>
            <w:ins w:id="3842" w:author="Arjan" w:date="2013-07-08T16:03:00Z">
              <w:r w:rsidRPr="00C13AFC">
                <w:rPr>
                  <w:rFonts w:eastAsia="Times New Roman" w:cs="Arial"/>
                  <w:b/>
                  <w:color w:val="000000"/>
                  <w:szCs w:val="24"/>
                  <w:lang w:eastAsia="nl-NL"/>
                </w:rPr>
                <w:t xml:space="preserve">Regels </w:t>
              </w:r>
            </w:ins>
          </w:p>
        </w:tc>
        <w:tc>
          <w:tcPr>
            <w:tcW w:w="603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43" w:author="Arjan" w:date="2013-07-08T16:03:00Z"/>
                <w:rFonts w:eastAsia="Times New Roman" w:cs="Arial"/>
                <w:color w:val="0F0F0F"/>
                <w:szCs w:val="24"/>
                <w:lang w:eastAsia="nl-NL"/>
              </w:rPr>
            </w:pPr>
            <w:ins w:id="3844" w:author="Arjan" w:date="2013-07-08T16:03:00Z">
              <w:r w:rsidRPr="00C13AFC">
                <w:rPr>
                  <w:rFonts w:eastAsia="Times New Roman" w:cs="Arial"/>
                  <w:color w:val="0F0F0F"/>
                  <w:szCs w:val="24"/>
                  <w:lang w:eastAsia="nl-NL"/>
                </w:rPr>
                <w:t>-</w:t>
              </w:r>
            </w:ins>
          </w:p>
        </w:tc>
      </w:tr>
      <w:tr w:rsidR="006B0975" w:rsidRPr="00C13AFC" w:rsidTr="003616C8">
        <w:trPr>
          <w:ins w:id="3845" w:author="Arjan" w:date="2013-07-08T16:03:00Z"/>
        </w:trPr>
        <w:tc>
          <w:tcPr>
            <w:tcW w:w="9360" w:type="dxa"/>
            <w:gridSpan w:val="3"/>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46" w:author="Arjan" w:date="2013-07-08T16:03:00Z"/>
                <w:rFonts w:eastAsia="Times New Roman" w:cs="Arial"/>
                <w:color w:val="0F0F0F"/>
                <w:szCs w:val="24"/>
                <w:lang w:eastAsia="nl-NL"/>
              </w:rPr>
            </w:pPr>
            <w:ins w:id="3847" w:author="Arjan" w:date="2013-07-08T16:03:00Z">
              <w:r w:rsidRPr="00C13AFC">
                <w:rPr>
                  <w:rFonts w:eastAsia="Times New Roman" w:cs="Arial"/>
                  <w:b/>
                  <w:color w:val="0F0F0F"/>
                  <w:szCs w:val="24"/>
                  <w:lang w:eastAsia="nl-NL"/>
                </w:rPr>
                <w:t>Toelichting</w:t>
              </w:r>
            </w:ins>
          </w:p>
        </w:tc>
      </w:tr>
      <w:tr w:rsidR="006B0975" w:rsidRPr="005E066D" w:rsidTr="003616C8">
        <w:trPr>
          <w:ins w:id="3848" w:author="Arjan" w:date="2013-07-08T16:03:00Z"/>
        </w:trPr>
        <w:tc>
          <w:tcPr>
            <w:tcW w:w="450" w:type="dxa"/>
            <w:tcBorders>
              <w:top w:val="nil"/>
              <w:left w:val="nil"/>
              <w:bottom w:val="nil"/>
              <w:right w:val="nil"/>
            </w:tcBorders>
          </w:tcPr>
          <w:p w:rsidR="006B0975" w:rsidRPr="00C13AFC" w:rsidRDefault="006B0975" w:rsidP="003616C8">
            <w:pPr>
              <w:widowControl w:val="0"/>
              <w:autoSpaceDE w:val="0"/>
              <w:autoSpaceDN w:val="0"/>
              <w:adjustRightInd w:val="0"/>
              <w:spacing w:after="0" w:line="240" w:lineRule="auto"/>
              <w:rPr>
                <w:ins w:id="3849" w:author="Arjan" w:date="2013-07-08T16:03:00Z"/>
                <w:rFonts w:eastAsia="Times New Roman" w:cs="Arial"/>
                <w:b/>
                <w:color w:val="0F0F0F"/>
                <w:szCs w:val="24"/>
                <w:lang w:eastAsia="nl-NL"/>
              </w:rPr>
            </w:pPr>
          </w:p>
        </w:tc>
        <w:tc>
          <w:tcPr>
            <w:tcW w:w="8910" w:type="dxa"/>
            <w:gridSpan w:val="2"/>
            <w:tcBorders>
              <w:top w:val="nil"/>
              <w:left w:val="nil"/>
              <w:bottom w:val="nil"/>
              <w:right w:val="nil"/>
            </w:tcBorders>
          </w:tcPr>
          <w:p w:rsidR="006B0975" w:rsidRPr="00DD0F4F" w:rsidRDefault="006B0975" w:rsidP="006B0975">
            <w:pPr>
              <w:widowControl w:val="0"/>
              <w:autoSpaceDE w:val="0"/>
              <w:autoSpaceDN w:val="0"/>
              <w:adjustRightInd w:val="0"/>
              <w:spacing w:after="0" w:line="240" w:lineRule="auto"/>
              <w:rPr>
                <w:ins w:id="3850" w:author="Arjan" w:date="2013-07-08T16:03:00Z"/>
                <w:rFonts w:eastAsia="Times New Roman" w:cs="Arial"/>
                <w:color w:val="0F0F0F"/>
                <w:szCs w:val="24"/>
                <w:lang w:val="nl-NL" w:eastAsia="nl-NL"/>
              </w:rPr>
            </w:pPr>
            <w:ins w:id="3851" w:author="Arjan" w:date="2013-07-08T16:03:00Z">
              <w:r w:rsidRPr="00DD0F4F">
                <w:rPr>
                  <w:rFonts w:eastAsia="Times New Roman" w:cs="Arial"/>
                  <w:color w:val="0F0F0F"/>
                  <w:szCs w:val="24"/>
                  <w:lang w:val="nl-NL" w:eastAsia="nl-NL"/>
                </w:rPr>
                <w:t xml:space="preserve">Het betreft hier de eigenaar van de catalogus conform de ZTC waarvan het </w:t>
              </w:r>
            </w:ins>
            <w:ins w:id="3852" w:author="Arjan" w:date="2013-07-08T16:04:00Z">
              <w:r w:rsidRPr="00DD0F4F">
                <w:rPr>
                  <w:rFonts w:eastAsia="Times New Roman" w:cs="Arial"/>
                  <w:color w:val="0F0F0F"/>
                  <w:szCs w:val="24"/>
                  <w:lang w:val="nl-NL" w:eastAsia="nl-NL"/>
                </w:rPr>
                <w:t>informatieobject</w:t>
              </w:r>
            </w:ins>
            <w:ins w:id="3853" w:author="Arjan" w:date="2013-07-08T16:03:00Z">
              <w:r w:rsidRPr="00DD0F4F">
                <w:rPr>
                  <w:rFonts w:eastAsia="Times New Roman" w:cs="Arial"/>
                  <w:color w:val="0F0F0F"/>
                  <w:szCs w:val="24"/>
                  <w:lang w:val="nl-NL" w:eastAsia="nl-NL"/>
                </w:rPr>
                <w:t xml:space="preserve">type deel uit maakt. </w:t>
              </w:r>
            </w:ins>
          </w:p>
        </w:tc>
      </w:tr>
    </w:tbl>
    <w:p w:rsidR="006B0975" w:rsidRPr="00DD0F4F" w:rsidRDefault="006B0975" w:rsidP="005D4C64">
      <w:pPr>
        <w:rPr>
          <w:ins w:id="3854" w:author="Arjan" w:date="2013-07-08T15:42:00Z"/>
          <w:lang w:val="nl-NL"/>
        </w:rPr>
      </w:pPr>
    </w:p>
    <w:p w:rsidR="005D4C64" w:rsidRPr="00DD0F4F" w:rsidRDefault="005D4C64" w:rsidP="0044638F">
      <w:pPr>
        <w:rPr>
          <w:lang w:val="nl-NL"/>
        </w:rPr>
      </w:pPr>
    </w:p>
    <w:p w:rsidR="00B16C6E" w:rsidRDefault="00C34301" w:rsidP="00B16C6E">
      <w:pPr>
        <w:pStyle w:val="Kop3"/>
      </w:pPr>
      <w:bookmarkStart w:id="3855" w:name="_Toc398129685"/>
      <w:r>
        <w:t>I</w:t>
      </w:r>
      <w:r w:rsidR="00910CBE">
        <w:t>nformatieobjecttype-omschrijving generiek</w:t>
      </w:r>
      <w:bookmarkEnd w:id="3855"/>
    </w:p>
    <w:p w:rsidR="00B16C6E" w:rsidRPr="00DD0F4F" w:rsidRDefault="00B16C6E" w:rsidP="0044638F">
      <w:pPr>
        <w:rPr>
          <w:lang w:val="nl-NL"/>
        </w:rPr>
      </w:pPr>
      <w:r w:rsidRPr="00DD0F4F">
        <w:rPr>
          <w:lang w:val="nl-NL"/>
        </w:rPr>
        <w:t>De waarden die deze attribuutsoort kan hebben zijn vastgelegd in een waardenlijst. Deze hebben we geëvalueerd op evenwichtigheid, abstractieniveau, volledigheid e.d. Basis daarvoor vormen de documenttypen die opgenomen zijn in de recentelijk vastgestelde NEN-norm 2084. De daarin onderscheiden documenttypen hebben we overgenomen. Dit betreft een waardenset aan documenttypen</w:t>
      </w:r>
      <w:r w:rsidR="00934EE7" w:rsidRPr="00DD0F4F">
        <w:rPr>
          <w:lang w:val="nl-NL"/>
        </w:rPr>
        <w:t xml:space="preserve"> die</w:t>
      </w:r>
      <w:r w:rsidRPr="00DD0F4F">
        <w:rPr>
          <w:lang w:val="nl-NL"/>
        </w:rPr>
        <w:t xml:space="preserve"> </w:t>
      </w:r>
      <w:r w:rsidR="00B65857" w:rsidRPr="00DD0F4F">
        <w:rPr>
          <w:lang w:val="nl-NL"/>
        </w:rPr>
        <w:t xml:space="preserve">domeinoverstijgend </w:t>
      </w:r>
      <w:r w:rsidR="005B3891" w:rsidRPr="00DD0F4F">
        <w:rPr>
          <w:lang w:val="nl-NL"/>
        </w:rPr>
        <w:t xml:space="preserve">en </w:t>
      </w:r>
      <w:r w:rsidRPr="00DD0F4F">
        <w:rPr>
          <w:lang w:val="nl-NL"/>
        </w:rPr>
        <w:t>op landelijk niveau</w:t>
      </w:r>
      <w:r w:rsidR="005B3891" w:rsidRPr="00DD0F4F">
        <w:rPr>
          <w:lang w:val="nl-NL"/>
        </w:rPr>
        <w:t xml:space="preserve"> van toepassing</w:t>
      </w:r>
      <w:r w:rsidR="00934EE7" w:rsidRPr="00DD0F4F">
        <w:rPr>
          <w:lang w:val="nl-NL"/>
        </w:rPr>
        <w:t xml:space="preserve"> zijn</w:t>
      </w:r>
      <w:r w:rsidRPr="00DD0F4F">
        <w:rPr>
          <w:lang w:val="nl-NL"/>
        </w:rPr>
        <w:t xml:space="preserve">. Deze hebben we waar zinvol aangevuld met documenttypen die landelijk voor </w:t>
      </w:r>
      <w:r w:rsidR="00B65857" w:rsidRPr="00DD0F4F">
        <w:rPr>
          <w:lang w:val="nl-NL"/>
        </w:rPr>
        <w:t>het domein</w:t>
      </w:r>
      <w:r w:rsidRPr="00DD0F4F">
        <w:rPr>
          <w:lang w:val="nl-NL"/>
        </w:rPr>
        <w:t xml:space="preserve"> overheid relevant zijn. </w:t>
      </w:r>
      <w:r w:rsidR="00934EE7" w:rsidRPr="00DD0F4F">
        <w:rPr>
          <w:lang w:val="nl-NL"/>
        </w:rPr>
        <w:t>Documenttypen voor speci</w:t>
      </w:r>
      <w:r w:rsidRPr="00DD0F4F">
        <w:rPr>
          <w:lang w:val="nl-NL"/>
        </w:rPr>
        <w:t>fieke</w:t>
      </w:r>
      <w:r w:rsidR="00B65857" w:rsidRPr="00DD0F4F">
        <w:rPr>
          <w:lang w:val="nl-NL"/>
        </w:rPr>
        <w:t>re</w:t>
      </w:r>
      <w:r w:rsidRPr="00DD0F4F">
        <w:rPr>
          <w:lang w:val="nl-NL"/>
        </w:rPr>
        <w:t xml:space="preserve"> </w:t>
      </w:r>
      <w:r w:rsidR="00934EE7" w:rsidRPr="00DD0F4F">
        <w:rPr>
          <w:lang w:val="nl-NL"/>
        </w:rPr>
        <w:t xml:space="preserve">domeinen en voor specifieke </w:t>
      </w:r>
      <w:r w:rsidRPr="00DD0F4F">
        <w:rPr>
          <w:lang w:val="nl-NL"/>
        </w:rPr>
        <w:t>organisaties maken hiervan dus geen deel uit. De nieuwe waardenlijst</w:t>
      </w:r>
      <w:r w:rsidR="00934EE7" w:rsidRPr="00DD0F4F">
        <w:rPr>
          <w:lang w:val="nl-NL"/>
        </w:rPr>
        <w:t xml:space="preserve"> </w:t>
      </w:r>
      <w:r w:rsidR="00574446" w:rsidRPr="00DD0F4F">
        <w:rPr>
          <w:lang w:val="nl-NL"/>
        </w:rPr>
        <w:t>is</w:t>
      </w:r>
      <w:r w:rsidR="00934EE7" w:rsidRPr="00DD0F4F">
        <w:rPr>
          <w:lang w:val="nl-NL"/>
        </w:rPr>
        <w:t xml:space="preserve"> gemodelleerd als een zgn. referentielijst</w:t>
      </w:r>
      <w:r w:rsidR="00574446" w:rsidRPr="00DD0F4F">
        <w:rPr>
          <w:lang w:val="nl-NL"/>
        </w:rPr>
        <w:t xml:space="preserve"> en opgenomen in het informatiemodel van de ZTC 2</w:t>
      </w:r>
      <w:r w:rsidR="00934EE7" w:rsidRPr="00DD0F4F">
        <w:rPr>
          <w:lang w:val="nl-NL"/>
        </w:rPr>
        <w:t>. De waarden in deze waardenlijst vermelden we in bijlage 1</w:t>
      </w:r>
      <w:r w:rsidRPr="00DD0F4F">
        <w:rPr>
          <w:lang w:val="nl-NL"/>
        </w:rPr>
        <w:t>, inclusief de wijzigingen ten opzicht</w:t>
      </w:r>
      <w:r w:rsidR="00934EE7" w:rsidRPr="00DD0F4F">
        <w:rPr>
          <w:lang w:val="nl-NL"/>
        </w:rPr>
        <w:t>e van de bestaande waardenlijst.</w:t>
      </w:r>
    </w:p>
    <w:p w:rsidR="00932A2F" w:rsidRPr="00932A2F" w:rsidRDefault="008F2B4B" w:rsidP="00932A2F">
      <w:pPr>
        <w:autoSpaceDE w:val="0"/>
        <w:autoSpaceDN w:val="0"/>
        <w:adjustRightInd w:val="0"/>
        <w:spacing w:before="240" w:after="60" w:line="240" w:lineRule="auto"/>
        <w:outlineLvl w:val="3"/>
        <w:rPr>
          <w:rFonts w:ascii="Arial" w:eastAsia="Times New Roman" w:hAnsi="Arial" w:cs="Arial"/>
          <w:b/>
          <w:bCs/>
          <w:color w:val="004080"/>
          <w:sz w:val="24"/>
          <w:szCs w:val="24"/>
        </w:rPr>
      </w:pPr>
      <w:r w:rsidRPr="00932A2F">
        <w:rPr>
          <w:rFonts w:ascii="Arial" w:hAnsi="Arial" w:cs="Arial"/>
          <w:sz w:val="20"/>
          <w:szCs w:val="20"/>
          <w:lang w:val="en-AU"/>
        </w:rPr>
        <w:fldChar w:fldCharType="begin" w:fldLock="1"/>
      </w:r>
      <w:r w:rsidR="00932A2F" w:rsidRPr="00932A2F">
        <w:rPr>
          <w:rFonts w:ascii="Arial" w:hAnsi="Arial" w:cs="Arial"/>
          <w:sz w:val="20"/>
          <w:szCs w:val="20"/>
          <w:lang w:val="en-AU"/>
        </w:rPr>
        <w:instrText xml:space="preserve">MERGEFIELD </w:instrText>
      </w:r>
      <w:r w:rsidR="00932A2F" w:rsidRPr="00932A2F">
        <w:rPr>
          <w:rFonts w:ascii="Arial" w:eastAsia="Times New Roman" w:hAnsi="Arial" w:cs="Arial"/>
          <w:b/>
          <w:bCs/>
          <w:color w:val="004080"/>
          <w:sz w:val="24"/>
          <w:szCs w:val="24"/>
        </w:rPr>
        <w:instrText>Att.Stereotype</w:instrText>
      </w:r>
      <w:r w:rsidRPr="00932A2F">
        <w:rPr>
          <w:rFonts w:ascii="Arial" w:hAnsi="Arial" w:cs="Arial"/>
          <w:sz w:val="20"/>
          <w:szCs w:val="20"/>
          <w:lang w:val="en-AU"/>
        </w:rPr>
        <w:fldChar w:fldCharType="separate"/>
      </w:r>
      <w:r w:rsidR="00932A2F" w:rsidRPr="00932A2F">
        <w:rPr>
          <w:rFonts w:ascii="Arial" w:eastAsia="Times New Roman" w:hAnsi="Arial" w:cs="Arial"/>
          <w:b/>
          <w:bCs/>
          <w:color w:val="004080"/>
          <w:sz w:val="24"/>
          <w:szCs w:val="24"/>
        </w:rPr>
        <w:t>«Attribuutsoort»</w:t>
      </w:r>
      <w:r w:rsidRPr="00932A2F">
        <w:rPr>
          <w:rFonts w:ascii="Arial" w:hAnsi="Arial" w:cs="Arial"/>
          <w:sz w:val="20"/>
          <w:szCs w:val="20"/>
          <w:lang w:val="en-AU"/>
        </w:rPr>
        <w:fldChar w:fldCharType="end"/>
      </w:r>
      <w:r w:rsidR="00932A2F" w:rsidRPr="00932A2F">
        <w:rPr>
          <w:rFonts w:ascii="Arial" w:eastAsia="Times New Roman" w:hAnsi="Arial" w:cs="Arial"/>
          <w:b/>
          <w:bCs/>
          <w:color w:val="004080"/>
          <w:sz w:val="24"/>
          <w:szCs w:val="24"/>
        </w:rPr>
        <w:t xml:space="preserve"> </w:t>
      </w:r>
      <w:r w:rsidRPr="00932A2F">
        <w:rPr>
          <w:rFonts w:ascii="Arial" w:eastAsia="Times New Roman" w:hAnsi="Arial" w:cs="Arial"/>
          <w:b/>
          <w:bCs/>
          <w:color w:val="004080"/>
          <w:sz w:val="24"/>
          <w:szCs w:val="24"/>
        </w:rPr>
        <w:fldChar w:fldCharType="begin" w:fldLock="1"/>
      </w:r>
      <w:r w:rsidR="00932A2F" w:rsidRPr="00932A2F">
        <w:rPr>
          <w:rFonts w:ascii="Arial" w:eastAsia="Times New Roman" w:hAnsi="Arial" w:cs="Arial"/>
          <w:b/>
          <w:bCs/>
          <w:color w:val="004080"/>
          <w:sz w:val="24"/>
          <w:szCs w:val="24"/>
        </w:rPr>
        <w:instrText>MERGEFIELD Att.Name</w:instrText>
      </w:r>
      <w:r w:rsidRPr="00932A2F">
        <w:rPr>
          <w:rFonts w:ascii="Arial" w:eastAsia="Times New Roman" w:hAnsi="Arial" w:cs="Arial"/>
          <w:b/>
          <w:bCs/>
          <w:color w:val="004080"/>
          <w:sz w:val="24"/>
          <w:szCs w:val="24"/>
        </w:rPr>
        <w:fldChar w:fldCharType="separate"/>
      </w:r>
      <w:r w:rsidR="00932A2F">
        <w:rPr>
          <w:rFonts w:ascii="Arial" w:eastAsia="Times New Roman" w:hAnsi="Arial" w:cs="Arial"/>
          <w:b/>
          <w:bCs/>
          <w:color w:val="004080"/>
          <w:sz w:val="24"/>
          <w:szCs w:val="24"/>
        </w:rPr>
        <w:t>Informatieobject</w:t>
      </w:r>
      <w:r w:rsidR="00932A2F" w:rsidRPr="00932A2F">
        <w:rPr>
          <w:rFonts w:ascii="Arial" w:eastAsia="Times New Roman" w:hAnsi="Arial" w:cs="Arial"/>
          <w:b/>
          <w:bCs/>
          <w:color w:val="004080"/>
          <w:sz w:val="24"/>
          <w:szCs w:val="24"/>
        </w:rPr>
        <w:t>type-omschrijving generiek</w:t>
      </w:r>
      <w:r w:rsidRPr="00932A2F">
        <w:rPr>
          <w:rFonts w:ascii="Arial" w:eastAsia="Times New Roman" w:hAnsi="Arial" w:cs="Arial"/>
          <w:b/>
          <w:bCs/>
          <w:color w:val="004080"/>
          <w:sz w:val="24"/>
          <w:szCs w:val="24"/>
        </w:rPr>
        <w:fldChar w:fldCharType="end"/>
      </w:r>
    </w:p>
    <w:tbl>
      <w:tblPr>
        <w:tblW w:w="0" w:type="auto"/>
        <w:tblInd w:w="60" w:type="dxa"/>
        <w:tblLayout w:type="fixed"/>
        <w:tblCellMar>
          <w:left w:w="60" w:type="dxa"/>
          <w:right w:w="60" w:type="dxa"/>
        </w:tblCellMar>
        <w:tblLook w:val="0000" w:firstRow="0" w:lastRow="0" w:firstColumn="0" w:lastColumn="0" w:noHBand="0" w:noVBand="0"/>
      </w:tblPr>
      <w:tblGrid>
        <w:gridCol w:w="3780"/>
        <w:gridCol w:w="5580"/>
      </w:tblGrid>
      <w:tr w:rsidR="00932A2F" w:rsidRPr="00932A2F">
        <w:trPr>
          <w:trHeight w:val="230"/>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Naam attribuutsoort</w:t>
            </w:r>
          </w:p>
        </w:tc>
        <w:tc>
          <w:tcPr>
            <w:tcW w:w="5580" w:type="dxa"/>
            <w:tcBorders>
              <w:top w:val="nil"/>
              <w:left w:val="nil"/>
              <w:bottom w:val="nil"/>
              <w:right w:val="nil"/>
            </w:tcBorders>
          </w:tcPr>
          <w:p w:rsidR="00932A2F" w:rsidRPr="00932A2F" w:rsidRDefault="008F2B4B"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hAnsi="Arial" w:cs="Arial"/>
                <w:sz w:val="20"/>
                <w:szCs w:val="20"/>
                <w:lang w:val="en-AU"/>
              </w:rPr>
              <w:fldChar w:fldCharType="begin" w:fldLock="1"/>
            </w:r>
            <w:r w:rsidR="00932A2F" w:rsidRPr="00932A2F">
              <w:rPr>
                <w:rFonts w:ascii="Arial" w:hAnsi="Arial" w:cs="Arial"/>
                <w:sz w:val="20"/>
                <w:szCs w:val="20"/>
                <w:lang w:val="en-AU"/>
              </w:rPr>
              <w:instrText xml:space="preserve">MERGEFIELD </w:instrText>
            </w:r>
            <w:r w:rsidR="00932A2F" w:rsidRPr="00932A2F">
              <w:rPr>
                <w:rFonts w:ascii="Arial" w:eastAsia="Times New Roman" w:hAnsi="Arial" w:cs="Arial"/>
                <w:color w:val="000000"/>
                <w:sz w:val="20"/>
                <w:szCs w:val="20"/>
              </w:rPr>
              <w:instrText>Att.Name</w:instrText>
            </w:r>
            <w:r w:rsidRPr="00932A2F">
              <w:rPr>
                <w:rFonts w:ascii="Arial" w:hAnsi="Arial" w:cs="Arial"/>
                <w:sz w:val="20"/>
                <w:szCs w:val="20"/>
                <w:lang w:val="en-AU"/>
              </w:rPr>
              <w:fldChar w:fldCharType="separate"/>
            </w:r>
            <w:del w:id="3856" w:author="Arjan" w:date="2013-07-02T13:02:00Z">
              <w:r w:rsidR="00932A2F" w:rsidRPr="00932A2F" w:rsidDel="00932A2F">
                <w:rPr>
                  <w:rFonts w:ascii="Arial" w:eastAsia="Times New Roman" w:hAnsi="Arial" w:cs="Arial"/>
                  <w:color w:val="000000"/>
                  <w:sz w:val="20"/>
                  <w:szCs w:val="20"/>
                </w:rPr>
                <w:delText>Document</w:delText>
              </w:r>
            </w:del>
            <w:ins w:id="3857" w:author="Arjan" w:date="2013-07-02T13:02:00Z">
              <w:r w:rsidR="00932A2F">
                <w:rPr>
                  <w:rFonts w:ascii="Arial" w:eastAsia="Times New Roman" w:hAnsi="Arial" w:cs="Arial"/>
                  <w:color w:val="000000"/>
                  <w:sz w:val="20"/>
                  <w:szCs w:val="20"/>
                </w:rPr>
                <w:t>Informatieobject</w:t>
              </w:r>
            </w:ins>
            <w:r w:rsidR="00932A2F" w:rsidRPr="00932A2F">
              <w:rPr>
                <w:rFonts w:ascii="Arial" w:eastAsia="Times New Roman" w:hAnsi="Arial" w:cs="Arial"/>
                <w:color w:val="000000"/>
                <w:sz w:val="20"/>
                <w:szCs w:val="20"/>
              </w:rPr>
              <w:t>type-omschrijving generiek</w:t>
            </w:r>
            <w:r w:rsidRPr="00932A2F">
              <w:rPr>
                <w:rFonts w:ascii="Arial" w:hAnsi="Arial" w:cs="Arial"/>
                <w:sz w:val="20"/>
                <w:szCs w:val="20"/>
                <w:lang w:val="en-AU"/>
              </w:rPr>
              <w:fldChar w:fldCharType="end"/>
            </w:r>
          </w:p>
        </w:tc>
      </w:tr>
      <w:tr w:rsidR="00932A2F" w:rsidRPr="00932A2F">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Herkomst attribuutsoort</w:t>
            </w: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KING</w:t>
            </w:r>
          </w:p>
        </w:tc>
      </w:tr>
      <w:tr w:rsidR="00932A2F" w:rsidRPr="00932A2F">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Code attribuutsoort</w:t>
            </w: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XML-tag attribuutsoort</w:t>
            </w:r>
          </w:p>
        </w:tc>
        <w:tc>
          <w:tcPr>
            <w:tcW w:w="5580" w:type="dxa"/>
            <w:tcBorders>
              <w:top w:val="nil"/>
              <w:left w:val="nil"/>
              <w:bottom w:val="nil"/>
              <w:right w:val="nil"/>
            </w:tcBorders>
          </w:tcPr>
          <w:p w:rsidR="00932A2F" w:rsidRPr="00932A2F" w:rsidRDefault="008F2B4B"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hAnsi="Arial" w:cs="Arial"/>
                <w:sz w:val="20"/>
                <w:szCs w:val="20"/>
                <w:lang w:val="en-AU"/>
              </w:rPr>
              <w:fldChar w:fldCharType="begin" w:fldLock="1"/>
            </w:r>
            <w:r w:rsidR="00932A2F" w:rsidRPr="00932A2F">
              <w:rPr>
                <w:rFonts w:ascii="Arial" w:hAnsi="Arial" w:cs="Arial"/>
                <w:sz w:val="20"/>
                <w:szCs w:val="20"/>
                <w:lang w:val="en-AU"/>
              </w:rPr>
              <w:instrText xml:space="preserve">MERGEFIELD </w:instrText>
            </w:r>
            <w:r w:rsidR="00932A2F" w:rsidRPr="00932A2F">
              <w:rPr>
                <w:rFonts w:ascii="Arial" w:eastAsia="Times New Roman" w:hAnsi="Arial" w:cs="Arial"/>
                <w:color w:val="000000"/>
                <w:sz w:val="20"/>
                <w:szCs w:val="20"/>
              </w:rPr>
              <w:instrText>Att.Alias</w:instrText>
            </w:r>
            <w:r w:rsidRPr="00932A2F">
              <w:rPr>
                <w:rFonts w:ascii="Arial" w:hAnsi="Arial" w:cs="Arial"/>
                <w:sz w:val="20"/>
                <w:szCs w:val="20"/>
                <w:lang w:val="en-AU"/>
              </w:rPr>
              <w:fldChar w:fldCharType="separate"/>
            </w:r>
            <w:r w:rsidR="00932A2F" w:rsidRPr="00932A2F">
              <w:rPr>
                <w:rFonts w:ascii="Arial" w:eastAsia="Times New Roman" w:hAnsi="Arial" w:cs="Arial"/>
                <w:color w:val="000000"/>
                <w:sz w:val="20"/>
                <w:szCs w:val="20"/>
              </w:rPr>
              <w:t>omschrijvingGeneriek</w:t>
            </w:r>
            <w:r w:rsidRPr="00932A2F">
              <w:rPr>
                <w:rFonts w:ascii="Arial" w:hAnsi="Arial" w:cs="Arial"/>
                <w:sz w:val="20"/>
                <w:szCs w:val="20"/>
                <w:lang w:val="en-AU"/>
              </w:rPr>
              <w:fldChar w:fldCharType="end"/>
            </w:r>
          </w:p>
        </w:tc>
      </w:tr>
      <w:tr w:rsidR="00932A2F" w:rsidRPr="00932A2F">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5E066D">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Definitie attribuutsoort</w:t>
            </w:r>
          </w:p>
        </w:tc>
        <w:tc>
          <w:tcPr>
            <w:tcW w:w="5580" w:type="dxa"/>
            <w:tcBorders>
              <w:top w:val="nil"/>
              <w:left w:val="nil"/>
              <w:bottom w:val="nil"/>
              <w:right w:val="nil"/>
            </w:tcBorders>
          </w:tcPr>
          <w:p w:rsidR="00932A2F" w:rsidRPr="00DD0F4F" w:rsidRDefault="008F2B4B" w:rsidP="00932A2F">
            <w:pPr>
              <w:autoSpaceDE w:val="0"/>
              <w:autoSpaceDN w:val="0"/>
              <w:adjustRightInd w:val="0"/>
              <w:spacing w:after="0" w:line="240" w:lineRule="auto"/>
              <w:rPr>
                <w:rFonts w:ascii="Arial" w:eastAsia="Times New Roman" w:hAnsi="Arial" w:cs="Arial"/>
                <w:color w:val="000000"/>
                <w:sz w:val="20"/>
                <w:szCs w:val="20"/>
                <w:lang w:val="nl-NL"/>
              </w:rPr>
            </w:pPr>
            <w:r w:rsidRPr="00932A2F">
              <w:rPr>
                <w:rFonts w:ascii="Arial" w:hAnsi="Arial" w:cs="Arial"/>
                <w:sz w:val="20"/>
                <w:szCs w:val="20"/>
                <w:lang w:val="en-AU"/>
              </w:rPr>
              <w:fldChar w:fldCharType="begin" w:fldLock="1"/>
            </w:r>
            <w:r w:rsidR="00932A2F" w:rsidRPr="00DD0F4F">
              <w:rPr>
                <w:rFonts w:ascii="Arial" w:hAnsi="Arial" w:cs="Arial"/>
                <w:sz w:val="20"/>
                <w:szCs w:val="20"/>
                <w:lang w:val="nl-NL"/>
              </w:rPr>
              <w:instrText xml:space="preserve">MERGEFIELD </w:instrText>
            </w:r>
            <w:r w:rsidR="00932A2F" w:rsidRPr="00DD0F4F">
              <w:rPr>
                <w:rFonts w:ascii="Arial" w:eastAsia="Times New Roman" w:hAnsi="Arial" w:cs="Arial"/>
                <w:color w:val="000000"/>
                <w:sz w:val="20"/>
                <w:szCs w:val="20"/>
                <w:lang w:val="nl-NL"/>
              </w:rPr>
              <w:instrText>Att.Notes</w:instrText>
            </w:r>
            <w:r w:rsidRPr="00932A2F">
              <w:rPr>
                <w:rFonts w:ascii="Arial" w:hAnsi="Arial" w:cs="Arial"/>
                <w:sz w:val="20"/>
                <w:szCs w:val="20"/>
                <w:lang w:val="en-AU"/>
              </w:rPr>
              <w:fldChar w:fldCharType="end"/>
            </w:r>
            <w:r w:rsidR="00932A2F" w:rsidRPr="00DD0F4F">
              <w:rPr>
                <w:rFonts w:ascii="Arial" w:eastAsia="Times New Roman" w:hAnsi="Arial" w:cs="Arial"/>
                <w:color w:val="610E6A"/>
                <w:sz w:val="20"/>
                <w:szCs w:val="20"/>
                <w:lang w:val="nl-NL"/>
              </w:rPr>
              <w:t xml:space="preserve">Algemeen gehanteerde omschrijving van het </w:t>
            </w:r>
            <w:del w:id="3858" w:author="Arjan" w:date="2013-07-02T13:02:00Z">
              <w:r w:rsidR="00932A2F" w:rsidRPr="00DD0F4F" w:rsidDel="00932A2F">
                <w:rPr>
                  <w:rFonts w:ascii="Arial" w:eastAsia="Times New Roman" w:hAnsi="Arial" w:cs="Arial"/>
                  <w:color w:val="610E6A"/>
                  <w:sz w:val="20"/>
                  <w:szCs w:val="20"/>
                  <w:lang w:val="nl-NL"/>
                </w:rPr>
                <w:delText>DOCUMENT</w:delText>
              </w:r>
            </w:del>
            <w:ins w:id="3859" w:author="Arjan" w:date="2013-07-02T13:02:00Z">
              <w:r w:rsidR="00932A2F" w:rsidRPr="00DD0F4F">
                <w:rPr>
                  <w:rFonts w:ascii="Arial" w:eastAsia="Times New Roman" w:hAnsi="Arial" w:cs="Arial"/>
                  <w:color w:val="610E6A"/>
                  <w:sz w:val="20"/>
                  <w:szCs w:val="20"/>
                  <w:lang w:val="nl-NL"/>
                </w:rPr>
                <w:t>INFORMATIEOBJECT</w:t>
              </w:r>
            </w:ins>
            <w:r w:rsidR="00932A2F" w:rsidRPr="00DD0F4F">
              <w:rPr>
                <w:rFonts w:ascii="Arial" w:eastAsia="Times New Roman" w:hAnsi="Arial" w:cs="Arial"/>
                <w:color w:val="610E6A"/>
                <w:sz w:val="20"/>
                <w:szCs w:val="20"/>
                <w:lang w:val="nl-NL"/>
              </w:rPr>
              <w:t>TYPE</w:t>
            </w:r>
          </w:p>
        </w:tc>
      </w:tr>
      <w:tr w:rsidR="00932A2F" w:rsidRPr="005E066D">
        <w:trPr>
          <w:trHeight w:val="230"/>
        </w:trPr>
        <w:tc>
          <w:tcPr>
            <w:tcW w:w="3780" w:type="dxa"/>
            <w:tcBorders>
              <w:top w:val="nil"/>
              <w:left w:val="nil"/>
              <w:bottom w:val="nil"/>
              <w:right w:val="nil"/>
            </w:tcBorders>
          </w:tcPr>
          <w:p w:rsidR="00932A2F" w:rsidRPr="00DD0F4F" w:rsidRDefault="00932A2F" w:rsidP="00932A2F">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932A2F" w:rsidRPr="00DD0F4F" w:rsidRDefault="00932A2F" w:rsidP="00932A2F">
            <w:pPr>
              <w:autoSpaceDE w:val="0"/>
              <w:autoSpaceDN w:val="0"/>
              <w:adjustRightInd w:val="0"/>
              <w:spacing w:after="0" w:line="240" w:lineRule="auto"/>
              <w:rPr>
                <w:rFonts w:ascii="Arial" w:eastAsia="Times New Roman" w:hAnsi="Arial" w:cs="Arial"/>
                <w:color w:val="000000"/>
                <w:sz w:val="20"/>
                <w:szCs w:val="20"/>
                <w:lang w:val="nl-NL"/>
              </w:rPr>
            </w:pPr>
          </w:p>
        </w:tc>
      </w:tr>
      <w:tr w:rsidR="00932A2F" w:rsidRPr="00932A2F">
        <w:trPr>
          <w:trHeight w:val="230"/>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Herkomst definitie attribuutsoort</w:t>
            </w: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 xml:space="preserve">KING </w:t>
            </w:r>
          </w:p>
        </w:tc>
      </w:tr>
      <w:tr w:rsidR="00932A2F" w:rsidRPr="00932A2F">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Datum opname attribuutsoort</w:t>
            </w: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1 juni 2008</w:t>
            </w:r>
          </w:p>
        </w:tc>
      </w:tr>
      <w:tr w:rsidR="00932A2F" w:rsidRPr="00932A2F">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5E066D">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Toelichting attribuutsoort</w:t>
            </w:r>
          </w:p>
        </w:tc>
        <w:tc>
          <w:tcPr>
            <w:tcW w:w="5580" w:type="dxa"/>
            <w:tcBorders>
              <w:top w:val="nil"/>
              <w:left w:val="nil"/>
              <w:bottom w:val="nil"/>
              <w:right w:val="nil"/>
            </w:tcBorders>
          </w:tcPr>
          <w:p w:rsidR="00932A2F" w:rsidRPr="00DD0F4F" w:rsidRDefault="00932A2F" w:rsidP="000E349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Het gaat hier om een korte omschrijving van de </w:t>
            </w:r>
            <w:ins w:id="3860" w:author="Arjan" w:date="2013-07-02T13:04:00Z">
              <w:r w:rsidRPr="00DD0F4F">
                <w:rPr>
                  <w:rFonts w:ascii="Arial" w:eastAsia="Times New Roman" w:hAnsi="Arial" w:cs="Arial"/>
                  <w:color w:val="000000"/>
                  <w:sz w:val="20"/>
                  <w:szCs w:val="20"/>
                  <w:lang w:val="nl-NL"/>
                </w:rPr>
                <w:t xml:space="preserve">typering van INFORMATIEOBJECTen naar hun </w:t>
              </w:r>
            </w:ins>
            <w:r w:rsidRPr="00DD0F4F">
              <w:rPr>
                <w:rFonts w:ascii="Arial" w:eastAsia="Times New Roman" w:hAnsi="Arial" w:cs="Arial"/>
                <w:color w:val="000000"/>
                <w:sz w:val="20"/>
                <w:szCs w:val="20"/>
                <w:lang w:val="nl-NL"/>
              </w:rPr>
              <w:t>aard</w:t>
            </w:r>
            <w:del w:id="3861" w:author="Arjan" w:date="2013-07-02T13:04:00Z">
              <w:r w:rsidRPr="00DD0F4F" w:rsidDel="00932A2F">
                <w:rPr>
                  <w:rFonts w:ascii="Arial" w:eastAsia="Times New Roman" w:hAnsi="Arial" w:cs="Arial"/>
                  <w:color w:val="000000"/>
                  <w:sz w:val="20"/>
                  <w:szCs w:val="20"/>
                  <w:lang w:val="nl-NL"/>
                </w:rPr>
                <w:delText xml:space="preserve"> van een document</w:delText>
              </w:r>
            </w:del>
            <w:r w:rsidRPr="00DD0F4F">
              <w:rPr>
                <w:rFonts w:ascii="Arial" w:eastAsia="Times New Roman" w:hAnsi="Arial" w:cs="Arial"/>
                <w:color w:val="000000"/>
                <w:sz w:val="20"/>
                <w:szCs w:val="20"/>
                <w:lang w:val="nl-NL"/>
              </w:rPr>
              <w:t>, ook wel document</w:t>
            </w:r>
            <w:del w:id="3862" w:author="Arjan" w:date="2013-07-02T13:04:00Z">
              <w:r w:rsidRPr="00DD0F4F" w:rsidDel="00932A2F">
                <w:rPr>
                  <w:rFonts w:ascii="Arial" w:eastAsia="Times New Roman" w:hAnsi="Arial" w:cs="Arial"/>
                  <w:color w:val="000000"/>
                  <w:sz w:val="20"/>
                  <w:szCs w:val="20"/>
                  <w:lang w:val="nl-NL"/>
                </w:rPr>
                <w:delText>naam</w:delText>
              </w:r>
            </w:del>
            <w:ins w:id="3863" w:author="Arjan" w:date="2013-07-02T13:04:00Z">
              <w:r w:rsidRPr="00DD0F4F">
                <w:rPr>
                  <w:rFonts w:ascii="Arial" w:eastAsia="Times New Roman" w:hAnsi="Arial" w:cs="Arial"/>
                  <w:color w:val="000000"/>
                  <w:sz w:val="20"/>
                  <w:szCs w:val="20"/>
                  <w:lang w:val="nl-NL"/>
                </w:rPr>
                <w:t>soort</w:t>
              </w:r>
            </w:ins>
            <w:r w:rsidRPr="00DD0F4F">
              <w:rPr>
                <w:rFonts w:ascii="Arial" w:eastAsia="Times New Roman" w:hAnsi="Arial" w:cs="Arial"/>
                <w:color w:val="000000"/>
                <w:sz w:val="20"/>
                <w:szCs w:val="20"/>
                <w:lang w:val="nl-NL"/>
              </w:rPr>
              <w:t xml:space="preserve"> genoemd, zoals deze landelijk wordt toegepast. Deze kan afwijken van de door de zaakbehandelende organisatie(s) gehanteerde </w:t>
            </w:r>
            <w:del w:id="3864" w:author="Arjan" w:date="2013-07-02T13:05:00Z">
              <w:r w:rsidRPr="00DD0F4F" w:rsidDel="00932A2F">
                <w:rPr>
                  <w:rFonts w:ascii="Arial" w:eastAsia="Times New Roman" w:hAnsi="Arial" w:cs="Arial"/>
                  <w:color w:val="000000"/>
                  <w:sz w:val="20"/>
                  <w:szCs w:val="20"/>
                  <w:lang w:val="nl-NL"/>
                </w:rPr>
                <w:delText>naam</w:delText>
              </w:r>
            </w:del>
            <w:ins w:id="3865" w:author="Arjan" w:date="2013-07-02T13:05:00Z">
              <w:r w:rsidRPr="00DD0F4F">
                <w:rPr>
                  <w:rFonts w:ascii="Arial" w:eastAsia="Times New Roman" w:hAnsi="Arial" w:cs="Arial"/>
                  <w:color w:val="000000"/>
                  <w:sz w:val="20"/>
                  <w:szCs w:val="20"/>
                  <w:lang w:val="nl-NL"/>
                </w:rPr>
                <w:t>soort</w:t>
              </w:r>
            </w:ins>
            <w:r w:rsidRPr="00DD0F4F">
              <w:rPr>
                <w:rFonts w:ascii="Arial" w:eastAsia="Times New Roman" w:hAnsi="Arial" w:cs="Arial"/>
                <w:color w:val="000000"/>
                <w:sz w:val="20"/>
                <w:szCs w:val="20"/>
                <w:lang w:val="nl-NL"/>
              </w:rPr>
              <w:t xml:space="preserve">, de </w:t>
            </w:r>
            <w:del w:id="3866" w:author="Arjan" w:date="2013-07-02T13:05:00Z">
              <w:r w:rsidRPr="00DD0F4F" w:rsidDel="00932A2F">
                <w:rPr>
                  <w:rFonts w:ascii="Arial" w:eastAsia="Times New Roman" w:hAnsi="Arial" w:cs="Arial"/>
                  <w:color w:val="000000"/>
                  <w:sz w:val="20"/>
                  <w:szCs w:val="20"/>
                  <w:lang w:val="nl-NL"/>
                </w:rPr>
                <w:delText>Document</w:delText>
              </w:r>
            </w:del>
            <w:ins w:id="3867" w:author="Arjan" w:date="2013-07-02T13:05: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type-omschrijving. De domeinwaarden</w:t>
            </w:r>
            <w:ins w:id="3868" w:author="Arjan" w:date="2013-07-02T13:05:00Z">
              <w:r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zijn opgenomen in een</w:t>
            </w:r>
            <w:del w:id="3869" w:author="Arjan" w:date="2013-07-02T13:05:00Z">
              <w:r w:rsidRPr="00DD0F4F" w:rsidDel="000E349E">
                <w:rPr>
                  <w:rFonts w:ascii="Arial" w:eastAsia="Times New Roman" w:hAnsi="Arial" w:cs="Arial"/>
                  <w:color w:val="000000"/>
                  <w:sz w:val="20"/>
                  <w:szCs w:val="20"/>
                  <w:lang w:val="nl-NL"/>
                </w:rPr>
                <w:delText xml:space="preserve"> specifieke tabel. De desbetreffende waarden zijn vermeld in het document 'RGBZ domeintabellen'</w:delText>
              </w:r>
            </w:del>
            <w:ins w:id="3870" w:author="Arjan" w:date="2013-07-02T13:05:00Z">
              <w:r w:rsidR="000E349E" w:rsidRPr="00DD0F4F">
                <w:rPr>
                  <w:rFonts w:ascii="Arial" w:eastAsia="Times New Roman" w:hAnsi="Arial" w:cs="Arial"/>
                  <w:color w:val="000000"/>
                  <w:sz w:val="20"/>
                  <w:szCs w:val="20"/>
                  <w:lang w:val="nl-NL"/>
                </w:rPr>
                <w:t xml:space="preserve">zgn. referentielijst (zie </w:t>
              </w:r>
            </w:ins>
            <w:ins w:id="3871" w:author="Arjan" w:date="2013-07-02T13:06:00Z">
              <w:r w:rsidR="000E349E" w:rsidRPr="00DD0F4F">
                <w:rPr>
                  <w:rFonts w:ascii="Arial" w:eastAsia="Times New Roman" w:hAnsi="Arial" w:cs="Arial"/>
                  <w:color w:val="000000"/>
                  <w:sz w:val="20"/>
                  <w:szCs w:val="20"/>
                  <w:lang w:val="nl-NL"/>
                </w:rPr>
                <w:t>Waardenverzameling)</w:t>
              </w:r>
            </w:ins>
            <w:ins w:id="3872" w:author="Arjan" w:date="2014-01-22T19:29:00Z">
              <w:r w:rsidR="00574446" w:rsidRPr="00DD0F4F">
                <w:rPr>
                  <w:rFonts w:ascii="Arial" w:eastAsia="Times New Roman" w:hAnsi="Arial" w:cs="Arial"/>
                  <w:color w:val="000000"/>
                  <w:sz w:val="20"/>
                  <w:szCs w:val="20"/>
                  <w:lang w:val="nl-NL"/>
                </w:rPr>
                <w:t xml:space="preserve"> als onderdeel van het informatiemodel van de ZTC 2</w:t>
              </w:r>
            </w:ins>
            <w:r w:rsidRPr="00DD0F4F">
              <w:rPr>
                <w:rFonts w:ascii="Arial" w:eastAsia="Times New Roman" w:hAnsi="Arial" w:cs="Arial"/>
                <w:color w:val="000000"/>
                <w:sz w:val="20"/>
                <w:szCs w:val="20"/>
                <w:lang w:val="nl-NL"/>
              </w:rPr>
              <w:t>.</w:t>
            </w:r>
          </w:p>
        </w:tc>
      </w:tr>
      <w:tr w:rsidR="00932A2F" w:rsidRPr="005E066D">
        <w:tc>
          <w:tcPr>
            <w:tcW w:w="3780" w:type="dxa"/>
            <w:tcBorders>
              <w:top w:val="nil"/>
              <w:left w:val="nil"/>
              <w:bottom w:val="nil"/>
              <w:right w:val="nil"/>
            </w:tcBorders>
          </w:tcPr>
          <w:p w:rsidR="00932A2F" w:rsidRPr="00DD0F4F" w:rsidRDefault="00932A2F" w:rsidP="00932A2F">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932A2F" w:rsidRPr="00DD0F4F" w:rsidRDefault="00932A2F" w:rsidP="00932A2F">
            <w:pPr>
              <w:autoSpaceDE w:val="0"/>
              <w:autoSpaceDN w:val="0"/>
              <w:adjustRightInd w:val="0"/>
              <w:spacing w:after="0" w:line="240" w:lineRule="auto"/>
              <w:rPr>
                <w:rFonts w:ascii="Arial" w:eastAsia="Times New Roman" w:hAnsi="Arial" w:cs="Arial"/>
                <w:color w:val="000000"/>
                <w:sz w:val="20"/>
                <w:szCs w:val="20"/>
                <w:lang w:val="nl-NL"/>
              </w:rPr>
            </w:pPr>
          </w:p>
        </w:tc>
      </w:tr>
      <w:tr w:rsidR="00932A2F" w:rsidRPr="00932A2F">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Formaat attribuutsoort</w:t>
            </w: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Formaat:</w:t>
            </w:r>
            <w:r w:rsidRPr="00932A2F">
              <w:rPr>
                <w:rFonts w:ascii="Arial" w:eastAsia="Times New Roman" w:hAnsi="Arial" w:cs="Arial"/>
                <w:color w:val="000000"/>
                <w:sz w:val="20"/>
                <w:szCs w:val="20"/>
              </w:rPr>
              <w:tab/>
              <w:t>AN80</w:t>
            </w:r>
          </w:p>
        </w:tc>
      </w:tr>
      <w:tr w:rsidR="00932A2F" w:rsidRPr="00932A2F">
        <w:trPr>
          <w:trHeight w:val="230"/>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trPr>
          <w:trHeight w:val="230"/>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Waardenverzameling</w:t>
            </w: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del w:id="3873" w:author="Arjan" w:date="2013-07-02T13:01:00Z">
              <w:r w:rsidRPr="00932A2F" w:rsidDel="00932A2F">
                <w:rPr>
                  <w:rFonts w:ascii="Arial" w:eastAsia="Times New Roman" w:hAnsi="Arial" w:cs="Arial"/>
                  <w:color w:val="000000"/>
                  <w:sz w:val="20"/>
                  <w:szCs w:val="20"/>
                </w:rPr>
                <w:delText>zie DTG-tabel.</w:delText>
              </w:r>
            </w:del>
            <w:ins w:id="3874" w:author="Arjan" w:date="2014-01-22T19:29:00Z">
              <w:r w:rsidR="00574446">
                <w:rPr>
                  <w:rFonts w:ascii="Arial" w:eastAsia="Times New Roman" w:hAnsi="Arial" w:cs="Arial"/>
                  <w:color w:val="000000"/>
                  <w:sz w:val="20"/>
                  <w:szCs w:val="20"/>
                </w:rPr>
                <w:t>ZTC .</w:t>
              </w:r>
            </w:ins>
            <w:ins w:id="3875" w:author="Arjan" w:date="2013-07-02T13:01:00Z">
              <w:r w:rsidRPr="009C615C">
                <w:rPr>
                  <w:rFonts w:ascii="Arial" w:hAnsi="Arial" w:cs="Arial"/>
                  <w:sz w:val="20"/>
                  <w:szCs w:val="20"/>
                  <w:lang w:val="en-AU"/>
                </w:rPr>
                <w:t xml:space="preserve"> </w:t>
              </w:r>
              <w:r w:rsidR="008F2B4B" w:rsidRPr="009C615C">
                <w:rPr>
                  <w:rFonts w:ascii="Arial" w:hAnsi="Arial" w:cs="Arial"/>
                  <w:sz w:val="20"/>
                  <w:szCs w:val="20"/>
                  <w:lang w:val="en-AU"/>
                </w:rPr>
                <w:fldChar w:fldCharType="begin" w:fldLock="1"/>
              </w:r>
              <w:r w:rsidRPr="009C615C">
                <w:rPr>
                  <w:rFonts w:ascii="Arial" w:hAnsi="Arial" w:cs="Arial"/>
                  <w:sz w:val="20"/>
                  <w:szCs w:val="20"/>
                  <w:lang w:val="en-AU"/>
                </w:rPr>
                <w:instrText xml:space="preserve">MERGEFIELD </w:instrText>
              </w:r>
              <w:r w:rsidRPr="009C615C">
                <w:rPr>
                  <w:rFonts w:ascii="Arial" w:eastAsia="Times New Roman" w:hAnsi="Arial" w:cs="Arial"/>
                  <w:color w:val="000000"/>
                  <w:sz w:val="20"/>
                  <w:szCs w:val="20"/>
                </w:rPr>
                <w:instrText>Att.Type</w:instrText>
              </w:r>
              <w:r w:rsidR="008F2B4B" w:rsidRPr="009C615C">
                <w:rPr>
                  <w:rFonts w:ascii="Arial" w:hAnsi="Arial" w:cs="Arial"/>
                  <w:sz w:val="20"/>
                  <w:szCs w:val="20"/>
                  <w:lang w:val="en-AU"/>
                </w:rPr>
                <w:fldChar w:fldCharType="separate"/>
              </w:r>
              <w:r w:rsidRPr="009C615C">
                <w:rPr>
                  <w:rFonts w:ascii="Arial" w:eastAsia="Times New Roman" w:hAnsi="Arial" w:cs="Arial"/>
                  <w:color w:val="000000"/>
                  <w:sz w:val="20"/>
                  <w:szCs w:val="20"/>
                </w:rPr>
                <w:t>INFORMATIEOBJECTTYPE-OMSCHRIJVING GENERIEK</w:t>
              </w:r>
              <w:r w:rsidR="008F2B4B" w:rsidRPr="009C615C">
                <w:rPr>
                  <w:rFonts w:ascii="Arial" w:hAnsi="Arial" w:cs="Arial"/>
                  <w:sz w:val="20"/>
                  <w:szCs w:val="20"/>
                  <w:lang w:val="en-AU"/>
                </w:rPr>
                <w:fldChar w:fldCharType="end"/>
              </w:r>
            </w:ins>
          </w:p>
        </w:tc>
      </w:tr>
      <w:tr w:rsidR="00932A2F" w:rsidRPr="00932A2F">
        <w:trPr>
          <w:trHeight w:val="215"/>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trPr>
          <w:trHeight w:val="215"/>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Indicatie materiële historie</w:t>
            </w: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Nee</w:t>
            </w:r>
          </w:p>
        </w:tc>
      </w:tr>
      <w:tr w:rsidR="00932A2F" w:rsidRPr="00932A2F">
        <w:trPr>
          <w:trHeight w:val="230"/>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trPr>
          <w:trHeight w:val="230"/>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Indicatie formele historie</w:t>
            </w: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Nee</w:t>
            </w:r>
          </w:p>
        </w:tc>
      </w:tr>
      <w:tr w:rsidR="00932A2F" w:rsidRPr="00932A2F">
        <w:trPr>
          <w:trHeight w:val="230"/>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trPr>
          <w:trHeight w:val="230"/>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Aanduiding brondocument</w:t>
            </w: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trPr>
          <w:trHeight w:val="230"/>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trPr>
          <w:trHeight w:val="230"/>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Indicatie in onderzoek</w:t>
            </w: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Nee</w:t>
            </w:r>
          </w:p>
        </w:tc>
      </w:tr>
      <w:tr w:rsidR="00932A2F" w:rsidRPr="00932A2F">
        <w:trPr>
          <w:trHeight w:val="230"/>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trPr>
          <w:trHeight w:val="411"/>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Aanduiding strijdigheid/nietigheid</w:t>
            </w: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Nee</w:t>
            </w:r>
          </w:p>
        </w:tc>
      </w:tr>
      <w:tr w:rsidR="00932A2F" w:rsidRPr="00932A2F">
        <w:trPr>
          <w:trHeight w:val="245"/>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trPr>
          <w:trHeight w:val="230"/>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Indicatie kardinaliteit</w:t>
            </w:r>
          </w:p>
        </w:tc>
        <w:tc>
          <w:tcPr>
            <w:tcW w:w="5580" w:type="dxa"/>
            <w:tcBorders>
              <w:top w:val="nil"/>
              <w:left w:val="nil"/>
              <w:bottom w:val="nil"/>
              <w:right w:val="nil"/>
            </w:tcBorders>
          </w:tcPr>
          <w:p w:rsidR="00932A2F" w:rsidRPr="00932A2F" w:rsidRDefault="008F2B4B"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hAnsi="Arial" w:cs="Arial"/>
                <w:sz w:val="20"/>
                <w:szCs w:val="20"/>
                <w:lang w:val="en-AU"/>
              </w:rPr>
              <w:fldChar w:fldCharType="begin" w:fldLock="1"/>
            </w:r>
            <w:r w:rsidR="00932A2F" w:rsidRPr="00932A2F">
              <w:rPr>
                <w:rFonts w:ascii="Arial" w:hAnsi="Arial" w:cs="Arial"/>
                <w:sz w:val="20"/>
                <w:szCs w:val="20"/>
                <w:lang w:val="en-AU"/>
              </w:rPr>
              <w:instrText xml:space="preserve">MERGEFIELD </w:instrText>
            </w:r>
            <w:r w:rsidR="00932A2F" w:rsidRPr="00932A2F">
              <w:rPr>
                <w:rFonts w:ascii="Arial" w:eastAsia="Times New Roman" w:hAnsi="Arial" w:cs="Arial"/>
                <w:color w:val="000000"/>
                <w:sz w:val="20"/>
                <w:szCs w:val="20"/>
              </w:rPr>
              <w:instrText>Att.LowerBound</w:instrText>
            </w:r>
            <w:r w:rsidRPr="00932A2F">
              <w:rPr>
                <w:rFonts w:ascii="Arial" w:hAnsi="Arial" w:cs="Arial"/>
                <w:sz w:val="20"/>
                <w:szCs w:val="20"/>
                <w:lang w:val="en-AU"/>
              </w:rPr>
              <w:fldChar w:fldCharType="separate"/>
            </w:r>
            <w:r w:rsidR="00932A2F" w:rsidRPr="00932A2F">
              <w:rPr>
                <w:rFonts w:ascii="Arial" w:eastAsia="Times New Roman" w:hAnsi="Arial" w:cs="Arial"/>
                <w:color w:val="000000"/>
                <w:sz w:val="20"/>
                <w:szCs w:val="20"/>
              </w:rPr>
              <w:t>0</w:t>
            </w:r>
            <w:r w:rsidRPr="00932A2F">
              <w:rPr>
                <w:rFonts w:ascii="Arial" w:hAnsi="Arial" w:cs="Arial"/>
                <w:sz w:val="20"/>
                <w:szCs w:val="20"/>
                <w:lang w:val="en-AU"/>
              </w:rPr>
              <w:fldChar w:fldCharType="end"/>
            </w:r>
            <w:r w:rsidR="00932A2F" w:rsidRPr="00932A2F">
              <w:rPr>
                <w:rFonts w:ascii="Arial" w:eastAsia="Times New Roman" w:hAnsi="Arial" w:cs="Arial"/>
                <w:color w:val="000000"/>
                <w:sz w:val="20"/>
                <w:szCs w:val="20"/>
              </w:rPr>
              <w:t xml:space="preserve"> - </w:t>
            </w:r>
            <w:r w:rsidRPr="00932A2F">
              <w:rPr>
                <w:rFonts w:ascii="Arial" w:eastAsia="Times New Roman" w:hAnsi="Arial" w:cs="Arial"/>
                <w:color w:val="000000"/>
                <w:sz w:val="20"/>
                <w:szCs w:val="20"/>
              </w:rPr>
              <w:fldChar w:fldCharType="begin" w:fldLock="1"/>
            </w:r>
            <w:r w:rsidR="00932A2F" w:rsidRPr="00932A2F">
              <w:rPr>
                <w:rFonts w:ascii="Arial" w:eastAsia="Times New Roman" w:hAnsi="Arial" w:cs="Arial"/>
                <w:color w:val="000000"/>
                <w:sz w:val="20"/>
                <w:szCs w:val="20"/>
              </w:rPr>
              <w:instrText>MERGEFIELD Att.UpperBound</w:instrText>
            </w:r>
            <w:r w:rsidRPr="00932A2F">
              <w:rPr>
                <w:rFonts w:ascii="Arial" w:eastAsia="Times New Roman" w:hAnsi="Arial" w:cs="Arial"/>
                <w:color w:val="000000"/>
                <w:sz w:val="20"/>
                <w:szCs w:val="20"/>
              </w:rPr>
              <w:fldChar w:fldCharType="separate"/>
            </w:r>
            <w:r w:rsidR="00932A2F" w:rsidRPr="00932A2F">
              <w:rPr>
                <w:rFonts w:ascii="Arial" w:eastAsia="Times New Roman" w:hAnsi="Arial" w:cs="Arial"/>
                <w:color w:val="000000"/>
                <w:sz w:val="20"/>
                <w:szCs w:val="20"/>
              </w:rPr>
              <w:t>1</w:t>
            </w:r>
            <w:r w:rsidRPr="00932A2F">
              <w:rPr>
                <w:rFonts w:ascii="Arial" w:eastAsia="Times New Roman" w:hAnsi="Arial" w:cs="Arial"/>
                <w:color w:val="000000"/>
                <w:sz w:val="20"/>
                <w:szCs w:val="20"/>
              </w:rPr>
              <w:fldChar w:fldCharType="end"/>
            </w:r>
          </w:p>
        </w:tc>
      </w:tr>
      <w:tr w:rsidR="00932A2F" w:rsidRPr="00932A2F">
        <w:trPr>
          <w:trHeight w:val="230"/>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trPr>
          <w:trHeight w:val="230"/>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Indicatie authentiek</w:t>
            </w: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Gemeentelijk basisgegeven</w:t>
            </w:r>
          </w:p>
        </w:tc>
      </w:tr>
      <w:tr w:rsidR="00932A2F" w:rsidRPr="00932A2F">
        <w:trPr>
          <w:trHeight w:val="230"/>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trPr>
          <w:trHeight w:val="230"/>
        </w:trPr>
        <w:tc>
          <w:tcPr>
            <w:tcW w:w="37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r w:rsidRPr="00932A2F">
              <w:rPr>
                <w:rFonts w:ascii="Arial" w:eastAsia="Times New Roman" w:hAnsi="Arial" w:cs="Arial"/>
                <w:b/>
                <w:bCs/>
                <w:color w:val="000000"/>
                <w:sz w:val="20"/>
                <w:szCs w:val="20"/>
              </w:rPr>
              <w:t>Regels attribuutsoort</w:t>
            </w:r>
          </w:p>
        </w:tc>
        <w:tc>
          <w:tcPr>
            <w:tcW w:w="5580" w:type="dxa"/>
            <w:tcBorders>
              <w:top w:val="nil"/>
              <w:left w:val="nil"/>
              <w:bottom w:val="nil"/>
              <w:right w:val="nil"/>
            </w:tcBorders>
          </w:tcPr>
          <w:p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w:t>
            </w:r>
          </w:p>
        </w:tc>
      </w:tr>
    </w:tbl>
    <w:p w:rsidR="0033587D" w:rsidRDefault="0033587D" w:rsidP="0044638F">
      <w:bookmarkStart w:id="3876" w:name="BKM_3200C800_4D22_4bff_801D_072E19BEF0A3"/>
      <w:bookmarkStart w:id="3877" w:name="BKM_0F0EBB17_F02F_4fdc_A837_EBC7F3E2405C"/>
      <w:bookmarkStart w:id="3878" w:name="BKM_B3DFD7ED_A582_49bb_8ABA_10D0464AF4B5"/>
      <w:bookmarkStart w:id="3879" w:name="BKM_B445845F_64E5_456f_92CB_CA3D69479344"/>
      <w:bookmarkStart w:id="3880" w:name="BKM_4A68E511_4C6A_4034_91AA_D12B7EBF999D"/>
      <w:bookmarkStart w:id="3881" w:name="BKM_4FAFDB08_6EC9_41c8_9129_1DD3D1EC78CF"/>
      <w:bookmarkStart w:id="3882" w:name="BKM_07910E1A_491E_4f09_B516_8DE46C2B6364"/>
      <w:bookmarkEnd w:id="3876"/>
      <w:bookmarkEnd w:id="3877"/>
      <w:bookmarkEnd w:id="3878"/>
      <w:bookmarkEnd w:id="3879"/>
      <w:bookmarkEnd w:id="3880"/>
      <w:bookmarkEnd w:id="3881"/>
      <w:bookmarkEnd w:id="3882"/>
    </w:p>
    <w:p w:rsidR="00772000" w:rsidRDefault="00772000" w:rsidP="00772000">
      <w:pPr>
        <w:pStyle w:val="Kop2"/>
      </w:pPr>
      <w:bookmarkStart w:id="3883" w:name="_Ref361131713"/>
      <w:bookmarkStart w:id="3884" w:name="_Toc398129686"/>
      <w:r>
        <w:t>KLANTCONTACT</w:t>
      </w:r>
      <w:bookmarkEnd w:id="3883"/>
      <w:bookmarkEnd w:id="3884"/>
    </w:p>
    <w:p w:rsidR="00772000" w:rsidRDefault="00772000" w:rsidP="00772000">
      <w:pPr>
        <w:spacing w:after="0"/>
      </w:pPr>
      <w:r w:rsidRPr="00772000">
        <w:rPr>
          <w:noProof/>
        </w:rPr>
        <w:drawing>
          <wp:anchor distT="0" distB="0" distL="114300" distR="114300" simplePos="0" relativeHeight="251667456" behindDoc="0" locked="0" layoutInCell="1" allowOverlap="1">
            <wp:simplePos x="0" y="0"/>
            <wp:positionH relativeFrom="column">
              <wp:posOffset>2517775</wp:posOffset>
            </wp:positionH>
            <wp:positionV relativeFrom="paragraph">
              <wp:posOffset>-237490</wp:posOffset>
            </wp:positionV>
            <wp:extent cx="3737610" cy="1203960"/>
            <wp:effectExtent l="19050" t="0" r="0" b="0"/>
            <wp:wrapSquare wrapText="bothSides"/>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733800" cy="1200150"/>
                    </a:xfrm>
                    <a:prstGeom prst="rect">
                      <a:avLst/>
                    </a:prstGeom>
                    <a:noFill/>
                    <a:ln w="9525">
                      <a:noFill/>
                      <a:miter lim="800000"/>
                      <a:headEnd/>
                      <a:tailEnd/>
                    </a:ln>
                  </pic:spPr>
                </pic:pic>
              </a:graphicData>
            </a:graphic>
          </wp:anchor>
        </w:drawing>
      </w:r>
      <w:r w:rsidRPr="00DD0F4F">
        <w:rPr>
          <w:lang w:val="nl-NL"/>
        </w:rPr>
        <w:t xml:space="preserve">De behoefte is geuit om ook contacten met klanten met betrekking tot zaken te modelleren in het RGBZ. Klantcontacten kunnen onderscheiden worden in zes groepen zoals gevisualiseerd in nevenstaande figuur. </w:t>
      </w:r>
      <w:r>
        <w:t>Dit betreft vier soorten contacten:</w:t>
      </w:r>
    </w:p>
    <w:p w:rsidR="00772000" w:rsidRPr="00DD0F4F" w:rsidRDefault="00772000" w:rsidP="00772000">
      <w:pPr>
        <w:pStyle w:val="Lijstalinea"/>
        <w:numPr>
          <w:ilvl w:val="0"/>
          <w:numId w:val="17"/>
        </w:numPr>
        <w:spacing w:after="0"/>
        <w:ind w:left="426"/>
        <w:rPr>
          <w:lang w:val="nl-NL"/>
        </w:rPr>
      </w:pPr>
      <w:r w:rsidRPr="00DD0F4F">
        <w:rPr>
          <w:lang w:val="nl-NL"/>
        </w:rPr>
        <w:t>Persoonlijk contact: een gebeurtenis van een aaneengesloten tijdsspanne waarbij interactief informatie wordt uitgewisseld, tussen minimaal 2 partijen, waarvan tenminste 1 medewerker van een gemeente en tenminste 1 natuurlijk persoon, eventueel in de rol van medewerker van een niet-natuurlijk persoon of een vestiging.</w:t>
      </w:r>
    </w:p>
    <w:p w:rsidR="00772000" w:rsidRPr="00DD0F4F" w:rsidRDefault="00772000" w:rsidP="00772000">
      <w:pPr>
        <w:pStyle w:val="Lijstalinea"/>
        <w:numPr>
          <w:ilvl w:val="0"/>
          <w:numId w:val="17"/>
        </w:numPr>
        <w:spacing w:after="0"/>
        <w:ind w:left="426"/>
        <w:rPr>
          <w:lang w:val="nl-NL"/>
        </w:rPr>
      </w:pPr>
      <w:r w:rsidRPr="00DD0F4F">
        <w:rPr>
          <w:lang w:val="nl-NL"/>
        </w:rPr>
        <w:lastRenderedPageBreak/>
        <w:t>Anoniem klantcontact: een gebeurtenis van een aaneengesloten tijdsspanne waarbij interactief informatie wordt uitgewisseld tussen minimaal 2 partijen waarvan tenminste 1 medewerker van een gemeente en 1 of meer natuurlijke personen die niet zijn geïdentificeerd.</w:t>
      </w:r>
    </w:p>
    <w:p w:rsidR="00772000" w:rsidRPr="00DD0F4F" w:rsidRDefault="00772000" w:rsidP="00772000">
      <w:pPr>
        <w:pStyle w:val="Lijstalinea"/>
        <w:numPr>
          <w:ilvl w:val="0"/>
          <w:numId w:val="17"/>
        </w:numPr>
        <w:spacing w:after="0"/>
        <w:ind w:left="426"/>
        <w:rPr>
          <w:lang w:val="nl-NL"/>
        </w:rPr>
      </w:pPr>
      <w:r w:rsidRPr="00DD0F4F">
        <w:rPr>
          <w:lang w:val="nl-NL"/>
        </w:rPr>
        <w:t>Informatie-ontvangst: Een gebeurtenis waarbij op een bepaald moment voor de gemeente bestemde informatie wordt ontvangen door de Gemeente (</w:t>
      </w:r>
      <w:r w:rsidR="00F53FB3" w:rsidRPr="00DD0F4F">
        <w:rPr>
          <w:lang w:val="nl-NL"/>
        </w:rPr>
        <w:t xml:space="preserve">ook </w:t>
      </w:r>
      <w:r w:rsidR="007F03EA" w:rsidRPr="00DD0F4F">
        <w:rPr>
          <w:lang w:val="nl-NL"/>
        </w:rPr>
        <w:t xml:space="preserve">al </w:t>
      </w:r>
      <w:r w:rsidR="00F53FB3" w:rsidRPr="00DD0F4F">
        <w:rPr>
          <w:lang w:val="nl-NL"/>
        </w:rPr>
        <w:t xml:space="preserve">is de afzender bekend, </w:t>
      </w:r>
      <w:r w:rsidRPr="00DD0F4F">
        <w:rPr>
          <w:lang w:val="nl-NL"/>
        </w:rPr>
        <w:t>bij de</w:t>
      </w:r>
      <w:r w:rsidR="00F53FB3" w:rsidRPr="00DD0F4F">
        <w:rPr>
          <w:lang w:val="nl-NL"/>
        </w:rPr>
        <w:t xml:space="preserve"> gebeurtenis </w:t>
      </w:r>
      <w:r w:rsidRPr="00DD0F4F">
        <w:rPr>
          <w:lang w:val="nl-NL"/>
        </w:rPr>
        <w:t xml:space="preserve">is de </w:t>
      </w:r>
      <w:r w:rsidR="00F53FB3" w:rsidRPr="00DD0F4F">
        <w:rPr>
          <w:lang w:val="nl-NL"/>
        </w:rPr>
        <w:t>af</w:t>
      </w:r>
      <w:r w:rsidRPr="00DD0F4F">
        <w:rPr>
          <w:lang w:val="nl-NL"/>
        </w:rPr>
        <w:t xml:space="preserve">zender niet </w:t>
      </w:r>
      <w:r w:rsidR="00F53FB3" w:rsidRPr="00DD0F4F">
        <w:rPr>
          <w:lang w:val="nl-NL"/>
        </w:rPr>
        <w:t xml:space="preserve">actief </w:t>
      </w:r>
      <w:r w:rsidRPr="00DD0F4F">
        <w:rPr>
          <w:lang w:val="nl-NL"/>
        </w:rPr>
        <w:t>betrokken).</w:t>
      </w:r>
    </w:p>
    <w:p w:rsidR="00772000" w:rsidRPr="00DD0F4F" w:rsidRDefault="00772000" w:rsidP="00772000">
      <w:pPr>
        <w:pStyle w:val="Lijstalinea"/>
        <w:numPr>
          <w:ilvl w:val="0"/>
          <w:numId w:val="17"/>
        </w:numPr>
        <w:ind w:left="426"/>
        <w:rPr>
          <w:lang w:val="nl-NL"/>
        </w:rPr>
      </w:pPr>
      <w:r w:rsidRPr="00DD0F4F">
        <w:rPr>
          <w:lang w:val="nl-NL"/>
        </w:rPr>
        <w:t>Informatie-verzending: Een gebeurtenis waarbij op een bepaald moment voor een burger of bedrijf bestemde informatie wordt verzonden door de Gemeente (</w:t>
      </w:r>
      <w:r w:rsidR="007F03EA" w:rsidRPr="00DD0F4F">
        <w:rPr>
          <w:lang w:val="nl-NL"/>
        </w:rPr>
        <w:t xml:space="preserve">ook al is de geadresseerde bekend, </w:t>
      </w:r>
      <w:r w:rsidRPr="00DD0F4F">
        <w:rPr>
          <w:lang w:val="nl-NL"/>
        </w:rPr>
        <w:t xml:space="preserve">bij de gebeurtenis is de geadresseerde niet </w:t>
      </w:r>
      <w:r w:rsidR="007F03EA" w:rsidRPr="00DD0F4F">
        <w:rPr>
          <w:lang w:val="nl-NL"/>
        </w:rPr>
        <w:t xml:space="preserve">actief </w:t>
      </w:r>
      <w:r w:rsidRPr="00DD0F4F">
        <w:rPr>
          <w:lang w:val="nl-NL"/>
        </w:rPr>
        <w:t>betrokken).</w:t>
      </w:r>
    </w:p>
    <w:p w:rsidR="00CF1DA2" w:rsidRPr="00DD0F4F" w:rsidRDefault="00772000" w:rsidP="0044638F">
      <w:pPr>
        <w:rPr>
          <w:lang w:val="nl-NL"/>
        </w:rPr>
      </w:pPr>
      <w:r w:rsidRPr="00DD0F4F">
        <w:rPr>
          <w:lang w:val="nl-NL"/>
        </w:rPr>
        <w:t xml:space="preserve">We hebben besloten om alleen de zaakgerelateerde persoonlijke klantcontacten te ondersteunen met het RGBZ. De modellering visualiseren we in onderstaand schema.  </w:t>
      </w:r>
      <w:r w:rsidR="00CF1DA2" w:rsidRPr="00DD0F4F">
        <w:rPr>
          <w:lang w:val="nl-NL"/>
        </w:rPr>
        <w:t xml:space="preserve">Daaronder volgen de specificaties van objecttype, attribuut- en relatiesoorten en relatieklasse. </w:t>
      </w:r>
      <w:r w:rsidR="00CF1DA2" w:rsidRPr="00DD0F4F">
        <w:rPr>
          <w:lang w:val="nl-NL"/>
        </w:rPr>
        <w:br/>
        <w:t>Aan het RGBZ zijn toegevoegd het objecttype KLANTCONTACT, de relaties van KLANTCONTACT met ZAAK, DOCUMENT</w:t>
      </w:r>
      <w:r w:rsidR="000703E2">
        <w:rPr>
          <w:lang w:val="nl-NL"/>
        </w:rPr>
        <w:t xml:space="preserve"> (INFORMATIEOBJECT)</w:t>
      </w:r>
      <w:r w:rsidR="00CF1DA2" w:rsidRPr="00DD0F4F">
        <w:rPr>
          <w:lang w:val="nl-NL"/>
        </w:rPr>
        <w:t>, NATUURLIJK PERSOON, VESTIGING en MEDEWERKER en de relatieklasse KLANT-CONTACTPERSOON. Deze relatieklassen bevat de gegevens van de medewerker va n een vestiging van een onderneming waarmee een klantcontact plaats vond.</w:t>
      </w:r>
    </w:p>
    <w:p w:rsidR="00772000" w:rsidRPr="00DD0F4F" w:rsidRDefault="007F03EA" w:rsidP="0044638F">
      <w:pPr>
        <w:rPr>
          <w:lang w:val="nl-NL"/>
        </w:rPr>
      </w:pPr>
      <w:r w:rsidRPr="00DD0F4F">
        <w:rPr>
          <w:lang w:val="nl-NL"/>
        </w:rPr>
        <w:t>Een punt van discussie was het al dan niet relateren van een klantcontact aan de status van een zaak in plaats van rechtstreeks aan die zaak (zoals het nu gemodelleerd is). Gebleken is dat dit alleen gebruikt wordt voor het overzichtelijk kunnen presenteren van klantcontacten. Het op deze wijze registreren van een klantcontact is niet anders dan een tijdstip-relatie. Er wordt niet inhoudelijk bepaald op welke status een klantcontact betrekking heeft. De beoogde relatie kan dan ook afgeleid worden van de ‘datum-tijd-stempels’ van klantcontact en status. Dientengevolge is afgezien van het relateren van klantcontact aan status.</w:t>
      </w:r>
    </w:p>
    <w:p w:rsidR="00772000" w:rsidRPr="00DD0F4F" w:rsidRDefault="00CF1DA2" w:rsidP="0044638F">
      <w:pPr>
        <w:rPr>
          <w:lang w:val="nl-NL"/>
        </w:rPr>
      </w:pPr>
      <w:r>
        <w:rPr>
          <w:noProof/>
        </w:rPr>
        <w:lastRenderedPageBreak/>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5971540" cy="4465955"/>
            <wp:effectExtent l="19050" t="0" r="0" b="0"/>
            <wp:wrapTopAndBottom/>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71540" cy="4465955"/>
                    </a:xfrm>
                    <a:prstGeom prst="rect">
                      <a:avLst/>
                    </a:prstGeom>
                    <a:noFill/>
                    <a:ln w="9525">
                      <a:noFill/>
                      <a:miter lim="800000"/>
                      <a:headEnd/>
                      <a:tailEnd/>
                    </a:ln>
                  </pic:spPr>
                </pic:pic>
              </a:graphicData>
            </a:graphic>
          </wp:anchor>
        </w:drawing>
      </w:r>
    </w:p>
    <w:tbl>
      <w:tblPr>
        <w:tblW w:w="0" w:type="auto"/>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CF1DA2" w:rsidRPr="00CF1DA2">
        <w:trPr>
          <w:ins w:id="3885"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886" w:author="Arjan" w:date="2012-12-10T16:10:00Z"/>
                <w:rFonts w:ascii="Arial" w:eastAsia="Times New Roman" w:hAnsi="Arial" w:cs="Arial"/>
                <w:color w:val="000000"/>
                <w:sz w:val="20"/>
                <w:szCs w:val="20"/>
              </w:rPr>
            </w:pPr>
            <w:bookmarkStart w:id="3887" w:name="BKM_627E6CE3_8797_4b96_A5C9_8864389023C1"/>
            <w:bookmarkStart w:id="3888" w:name="BKM_C6239CFC_5A25_42db_9BD4_E9472DD58A72"/>
            <w:bookmarkStart w:id="3889" w:name="BKM_E0980E81_E6E7_456b_8D8C_1F66987EF551"/>
            <w:bookmarkStart w:id="3890" w:name="BKM_ADBDE3EA_3310_4dd7_BB46_32306A597D7D"/>
            <w:bookmarkStart w:id="3891" w:name="BKM_F8D8880B_1F87_4c8b_BE83_C92AAF747619"/>
            <w:bookmarkStart w:id="3892" w:name="BKM_76EB1F01_9FFF_4f0b_A1E2_685D821C0846"/>
            <w:bookmarkEnd w:id="3887"/>
            <w:bookmarkEnd w:id="3888"/>
            <w:bookmarkEnd w:id="3889"/>
            <w:bookmarkEnd w:id="3890"/>
            <w:bookmarkEnd w:id="3891"/>
            <w:bookmarkEnd w:id="3892"/>
            <w:ins w:id="3893" w:author="Arjan" w:date="2012-12-10T16:10:00Z">
              <w:r w:rsidRPr="00CF1DA2">
                <w:rPr>
                  <w:rFonts w:ascii="Arial" w:eastAsia="Times New Roman" w:hAnsi="Arial" w:cs="Arial"/>
                  <w:b/>
                  <w:bCs/>
                  <w:color w:val="000000"/>
                  <w:sz w:val="20"/>
                  <w:szCs w:val="20"/>
                </w:rPr>
                <w:t>Naam objecttype</w:t>
              </w:r>
            </w:ins>
          </w:p>
        </w:tc>
        <w:tc>
          <w:tcPr>
            <w:tcW w:w="5760" w:type="dxa"/>
            <w:gridSpan w:val="3"/>
            <w:tcBorders>
              <w:top w:val="nil"/>
              <w:left w:val="nil"/>
              <w:bottom w:val="nil"/>
              <w:right w:val="nil"/>
            </w:tcBorders>
          </w:tcPr>
          <w:p w:rsidR="00CF1DA2" w:rsidRPr="00CF1DA2" w:rsidRDefault="008F2B4B" w:rsidP="00CF1DA2">
            <w:pPr>
              <w:autoSpaceDE w:val="0"/>
              <w:autoSpaceDN w:val="0"/>
              <w:adjustRightInd w:val="0"/>
              <w:spacing w:after="0" w:line="240" w:lineRule="auto"/>
              <w:rPr>
                <w:ins w:id="3894" w:author="Arjan" w:date="2012-12-10T16:10:00Z"/>
                <w:rFonts w:ascii="Arial" w:eastAsia="Times New Roman" w:hAnsi="Arial" w:cs="Arial"/>
                <w:color w:val="000000"/>
                <w:sz w:val="20"/>
                <w:szCs w:val="20"/>
              </w:rPr>
            </w:pPr>
            <w:ins w:id="3895"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Element.Name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KLANTCONTACT</w:t>
              </w:r>
              <w:r w:rsidRPr="00CF1DA2">
                <w:rPr>
                  <w:rFonts w:ascii="Arial" w:hAnsi="Arial" w:cs="Arial"/>
                  <w:sz w:val="20"/>
                  <w:szCs w:val="20"/>
                  <w:lang w:val="en-AU"/>
                </w:rPr>
                <w:fldChar w:fldCharType="end"/>
              </w:r>
            </w:ins>
          </w:p>
        </w:tc>
      </w:tr>
      <w:tr w:rsidR="00CF1DA2" w:rsidRPr="00CF1DA2">
        <w:trPr>
          <w:ins w:id="3896"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897" w:author="Arjan" w:date="2012-12-10T16:10:00Z"/>
                <w:rFonts w:ascii="Arial" w:eastAsia="Times New Roman" w:hAnsi="Arial" w:cs="Arial"/>
                <w:b/>
                <w:bCs/>
                <w:color w:val="000000"/>
                <w:sz w:val="20"/>
                <w:szCs w:val="20"/>
              </w:rPr>
            </w:pPr>
          </w:p>
        </w:tc>
        <w:tc>
          <w:tcPr>
            <w:tcW w:w="5760" w:type="dxa"/>
            <w:gridSpan w:val="3"/>
            <w:tcBorders>
              <w:top w:val="nil"/>
              <w:left w:val="nil"/>
              <w:bottom w:val="nil"/>
              <w:right w:val="nil"/>
            </w:tcBorders>
          </w:tcPr>
          <w:p w:rsidR="00CF1DA2" w:rsidRPr="00CF1DA2" w:rsidRDefault="00CF1DA2" w:rsidP="00CF1DA2">
            <w:pPr>
              <w:autoSpaceDE w:val="0"/>
              <w:autoSpaceDN w:val="0"/>
              <w:adjustRightInd w:val="0"/>
              <w:spacing w:after="0" w:line="240" w:lineRule="auto"/>
              <w:rPr>
                <w:ins w:id="3898" w:author="Arjan" w:date="2012-12-10T16:10:00Z"/>
                <w:rFonts w:ascii="Arial" w:eastAsia="Times New Roman" w:hAnsi="Arial" w:cs="Arial"/>
                <w:color w:val="000000"/>
                <w:sz w:val="20"/>
                <w:szCs w:val="20"/>
              </w:rPr>
            </w:pPr>
          </w:p>
        </w:tc>
      </w:tr>
      <w:tr w:rsidR="00CF1DA2" w:rsidRPr="00CF1DA2">
        <w:trPr>
          <w:ins w:id="3899"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00" w:author="Arjan" w:date="2012-12-10T16:10:00Z"/>
                <w:rFonts w:ascii="Arial" w:eastAsia="Times New Roman" w:hAnsi="Arial" w:cs="Arial"/>
                <w:color w:val="000000"/>
                <w:sz w:val="20"/>
                <w:szCs w:val="20"/>
              </w:rPr>
            </w:pPr>
            <w:ins w:id="3901" w:author="Arjan" w:date="2012-12-10T16:10:00Z">
              <w:r w:rsidRPr="00CF1DA2">
                <w:rPr>
                  <w:rFonts w:ascii="Arial" w:eastAsia="Times New Roman" w:hAnsi="Arial" w:cs="Arial"/>
                  <w:b/>
                  <w:bCs/>
                  <w:color w:val="000000"/>
                  <w:sz w:val="20"/>
                  <w:szCs w:val="20"/>
                </w:rPr>
                <w:t>Mnemonic objecttype</w:t>
              </w:r>
            </w:ins>
          </w:p>
        </w:tc>
        <w:tc>
          <w:tcPr>
            <w:tcW w:w="5760" w:type="dxa"/>
            <w:gridSpan w:val="3"/>
            <w:tcBorders>
              <w:top w:val="nil"/>
              <w:left w:val="nil"/>
              <w:bottom w:val="nil"/>
              <w:right w:val="nil"/>
            </w:tcBorders>
          </w:tcPr>
          <w:p w:rsidR="00CF1DA2" w:rsidRPr="00CF1DA2" w:rsidRDefault="008F2B4B" w:rsidP="00CF1DA2">
            <w:pPr>
              <w:autoSpaceDE w:val="0"/>
              <w:autoSpaceDN w:val="0"/>
              <w:adjustRightInd w:val="0"/>
              <w:spacing w:after="0" w:line="240" w:lineRule="auto"/>
              <w:rPr>
                <w:ins w:id="3902" w:author="Arjan" w:date="2012-12-10T16:10:00Z"/>
                <w:rFonts w:ascii="Arial" w:eastAsia="Times New Roman" w:hAnsi="Arial" w:cs="Arial"/>
                <w:color w:val="000000"/>
                <w:sz w:val="20"/>
                <w:szCs w:val="20"/>
              </w:rPr>
            </w:pPr>
            <w:ins w:id="3903"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Element.Alias</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KCT</w:t>
              </w:r>
              <w:r w:rsidRPr="00CF1DA2">
                <w:rPr>
                  <w:rFonts w:ascii="Arial" w:hAnsi="Arial" w:cs="Arial"/>
                  <w:sz w:val="20"/>
                  <w:szCs w:val="20"/>
                  <w:lang w:val="en-AU"/>
                </w:rPr>
                <w:fldChar w:fldCharType="end"/>
              </w:r>
            </w:ins>
          </w:p>
        </w:tc>
      </w:tr>
      <w:tr w:rsidR="00CF1DA2" w:rsidRPr="00CF1DA2">
        <w:trPr>
          <w:ins w:id="3904"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05" w:author="Arjan" w:date="2012-12-10T16:10:00Z"/>
                <w:rFonts w:ascii="Arial" w:eastAsia="Times New Roman" w:hAnsi="Arial" w:cs="Arial"/>
                <w:b/>
                <w:bCs/>
                <w:color w:val="000000"/>
                <w:sz w:val="20"/>
                <w:szCs w:val="20"/>
              </w:rPr>
            </w:pPr>
          </w:p>
        </w:tc>
        <w:tc>
          <w:tcPr>
            <w:tcW w:w="5760" w:type="dxa"/>
            <w:gridSpan w:val="3"/>
            <w:tcBorders>
              <w:top w:val="nil"/>
              <w:left w:val="nil"/>
              <w:bottom w:val="nil"/>
              <w:right w:val="nil"/>
            </w:tcBorders>
          </w:tcPr>
          <w:p w:rsidR="00CF1DA2" w:rsidRPr="00CF1DA2" w:rsidRDefault="00CF1DA2" w:rsidP="00CF1DA2">
            <w:pPr>
              <w:autoSpaceDE w:val="0"/>
              <w:autoSpaceDN w:val="0"/>
              <w:adjustRightInd w:val="0"/>
              <w:spacing w:after="0" w:line="240" w:lineRule="auto"/>
              <w:rPr>
                <w:ins w:id="3906" w:author="Arjan" w:date="2012-12-10T16:10:00Z"/>
                <w:rFonts w:ascii="Arial" w:eastAsia="Times New Roman" w:hAnsi="Arial" w:cs="Arial"/>
                <w:color w:val="000000"/>
                <w:sz w:val="20"/>
                <w:szCs w:val="20"/>
              </w:rPr>
            </w:pPr>
          </w:p>
        </w:tc>
      </w:tr>
      <w:tr w:rsidR="00CF1DA2" w:rsidRPr="00CF1DA2">
        <w:trPr>
          <w:ins w:id="3907"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08" w:author="Arjan" w:date="2012-12-10T16:10:00Z"/>
                <w:rFonts w:ascii="Arial" w:eastAsia="Times New Roman" w:hAnsi="Arial" w:cs="Arial"/>
                <w:b/>
                <w:bCs/>
                <w:color w:val="000000"/>
                <w:sz w:val="20"/>
                <w:szCs w:val="20"/>
              </w:rPr>
            </w:pPr>
            <w:ins w:id="3909" w:author="Arjan" w:date="2012-12-10T16:10:00Z">
              <w:r w:rsidRPr="00CF1DA2">
                <w:rPr>
                  <w:rFonts w:ascii="Arial" w:eastAsia="Times New Roman" w:hAnsi="Arial" w:cs="Arial"/>
                  <w:b/>
                  <w:bCs/>
                  <w:color w:val="000000"/>
                  <w:sz w:val="20"/>
                  <w:szCs w:val="20"/>
                </w:rPr>
                <w:t>Herkomst objecttype</w:t>
              </w:r>
            </w:ins>
          </w:p>
        </w:tc>
        <w:tc>
          <w:tcPr>
            <w:tcW w:w="5760" w:type="dxa"/>
            <w:gridSpan w:val="3"/>
            <w:tcBorders>
              <w:top w:val="nil"/>
              <w:left w:val="nil"/>
              <w:bottom w:val="nil"/>
              <w:right w:val="nil"/>
            </w:tcBorders>
          </w:tcPr>
          <w:p w:rsidR="00CF1DA2" w:rsidRPr="00CF1DA2" w:rsidRDefault="00CF1DA2" w:rsidP="00CF1DA2">
            <w:pPr>
              <w:autoSpaceDE w:val="0"/>
              <w:autoSpaceDN w:val="0"/>
              <w:adjustRightInd w:val="0"/>
              <w:spacing w:after="0" w:line="240" w:lineRule="auto"/>
              <w:rPr>
                <w:ins w:id="3910" w:author="Arjan" w:date="2012-12-10T16:10:00Z"/>
                <w:rFonts w:ascii="Arial" w:eastAsia="Times New Roman" w:hAnsi="Arial" w:cs="Arial"/>
                <w:color w:val="000000"/>
                <w:sz w:val="20"/>
                <w:szCs w:val="20"/>
              </w:rPr>
            </w:pPr>
            <w:ins w:id="3911" w:author="Arjan" w:date="2012-12-10T16:10:00Z">
              <w:r w:rsidRPr="00CF1DA2">
                <w:rPr>
                  <w:rFonts w:ascii="Arial" w:eastAsia="Times New Roman" w:hAnsi="Arial" w:cs="Arial"/>
                  <w:color w:val="000000"/>
                  <w:sz w:val="20"/>
                  <w:szCs w:val="20"/>
                </w:rPr>
                <w:t>KING</w:t>
              </w:r>
            </w:ins>
          </w:p>
        </w:tc>
      </w:tr>
      <w:tr w:rsidR="00CF1DA2" w:rsidRPr="00CF1DA2">
        <w:trPr>
          <w:trHeight w:val="230"/>
          <w:ins w:id="3912"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13" w:author="Arjan" w:date="2012-12-10T16:10:00Z"/>
                <w:rFonts w:ascii="Arial" w:eastAsia="Times New Roman" w:hAnsi="Arial" w:cs="Arial"/>
                <w:b/>
                <w:bCs/>
                <w:color w:val="000000"/>
                <w:sz w:val="20"/>
                <w:szCs w:val="20"/>
              </w:rPr>
            </w:pPr>
          </w:p>
        </w:tc>
        <w:tc>
          <w:tcPr>
            <w:tcW w:w="5760" w:type="dxa"/>
            <w:gridSpan w:val="3"/>
            <w:tcBorders>
              <w:top w:val="nil"/>
              <w:left w:val="nil"/>
              <w:bottom w:val="nil"/>
              <w:right w:val="nil"/>
            </w:tcBorders>
          </w:tcPr>
          <w:p w:rsidR="00CF1DA2" w:rsidRPr="00CF1DA2" w:rsidRDefault="00CF1DA2" w:rsidP="00CF1DA2">
            <w:pPr>
              <w:autoSpaceDE w:val="0"/>
              <w:autoSpaceDN w:val="0"/>
              <w:adjustRightInd w:val="0"/>
              <w:spacing w:after="0" w:line="240" w:lineRule="auto"/>
              <w:rPr>
                <w:ins w:id="3914" w:author="Arjan" w:date="2012-12-10T16:10:00Z"/>
                <w:rFonts w:ascii="Arial" w:eastAsia="Times New Roman" w:hAnsi="Arial" w:cs="Arial"/>
                <w:color w:val="000000"/>
                <w:sz w:val="20"/>
                <w:szCs w:val="20"/>
              </w:rPr>
            </w:pPr>
          </w:p>
        </w:tc>
      </w:tr>
      <w:tr w:rsidR="00CF1DA2" w:rsidRPr="00CF1DA2">
        <w:trPr>
          <w:trHeight w:val="230"/>
          <w:ins w:id="3915"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16" w:author="Arjan" w:date="2012-12-10T16:10:00Z"/>
                <w:rFonts w:ascii="Arial" w:eastAsia="Times New Roman" w:hAnsi="Arial" w:cs="Arial"/>
                <w:b/>
                <w:bCs/>
                <w:color w:val="000000"/>
                <w:sz w:val="20"/>
                <w:szCs w:val="20"/>
              </w:rPr>
            </w:pPr>
            <w:ins w:id="3917" w:author="Arjan" w:date="2012-12-10T16:10:00Z">
              <w:r w:rsidRPr="00CF1DA2">
                <w:rPr>
                  <w:rFonts w:ascii="Arial" w:eastAsia="Times New Roman" w:hAnsi="Arial" w:cs="Arial"/>
                  <w:b/>
                  <w:bCs/>
                  <w:color w:val="000000"/>
                  <w:sz w:val="20"/>
                  <w:szCs w:val="20"/>
                </w:rPr>
                <w:t>Code objecttype</w:t>
              </w:r>
            </w:ins>
          </w:p>
        </w:tc>
        <w:tc>
          <w:tcPr>
            <w:tcW w:w="5760" w:type="dxa"/>
            <w:gridSpan w:val="3"/>
            <w:tcBorders>
              <w:top w:val="nil"/>
              <w:left w:val="nil"/>
              <w:bottom w:val="nil"/>
              <w:right w:val="nil"/>
            </w:tcBorders>
          </w:tcPr>
          <w:p w:rsidR="00CF1DA2" w:rsidRPr="00CF1DA2" w:rsidRDefault="00CF1DA2" w:rsidP="00CF1DA2">
            <w:pPr>
              <w:autoSpaceDE w:val="0"/>
              <w:autoSpaceDN w:val="0"/>
              <w:adjustRightInd w:val="0"/>
              <w:spacing w:after="0" w:line="240" w:lineRule="auto"/>
              <w:rPr>
                <w:ins w:id="3918" w:author="Arjan" w:date="2012-12-10T16:10:00Z"/>
                <w:rFonts w:ascii="Arial" w:eastAsia="Times New Roman" w:hAnsi="Arial" w:cs="Arial"/>
                <w:color w:val="000000"/>
                <w:sz w:val="20"/>
                <w:szCs w:val="20"/>
              </w:rPr>
            </w:pPr>
          </w:p>
        </w:tc>
      </w:tr>
      <w:tr w:rsidR="00CF1DA2" w:rsidRPr="00CF1DA2">
        <w:trPr>
          <w:trHeight w:val="230"/>
          <w:ins w:id="3919"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20" w:author="Arjan" w:date="2012-12-10T16:10:00Z"/>
                <w:rFonts w:ascii="Arial" w:eastAsia="Times New Roman" w:hAnsi="Arial" w:cs="Arial"/>
                <w:b/>
                <w:bCs/>
                <w:color w:val="000000"/>
                <w:sz w:val="20"/>
                <w:szCs w:val="20"/>
              </w:rPr>
            </w:pPr>
          </w:p>
        </w:tc>
        <w:tc>
          <w:tcPr>
            <w:tcW w:w="5760" w:type="dxa"/>
            <w:gridSpan w:val="3"/>
            <w:tcBorders>
              <w:top w:val="nil"/>
              <w:left w:val="nil"/>
              <w:bottom w:val="nil"/>
              <w:right w:val="nil"/>
            </w:tcBorders>
          </w:tcPr>
          <w:p w:rsidR="00CF1DA2" w:rsidRPr="00CF1DA2" w:rsidRDefault="00CF1DA2" w:rsidP="00CF1DA2">
            <w:pPr>
              <w:autoSpaceDE w:val="0"/>
              <w:autoSpaceDN w:val="0"/>
              <w:adjustRightInd w:val="0"/>
              <w:spacing w:after="0" w:line="240" w:lineRule="auto"/>
              <w:rPr>
                <w:ins w:id="3921" w:author="Arjan" w:date="2012-12-10T16:10:00Z"/>
                <w:rFonts w:ascii="Arial" w:eastAsia="Times New Roman" w:hAnsi="Arial" w:cs="Arial"/>
                <w:color w:val="000000"/>
                <w:sz w:val="20"/>
                <w:szCs w:val="20"/>
              </w:rPr>
            </w:pPr>
          </w:p>
        </w:tc>
      </w:tr>
      <w:tr w:rsidR="00CF1DA2" w:rsidRPr="005E066D">
        <w:trPr>
          <w:trHeight w:val="230"/>
          <w:ins w:id="3922"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23" w:author="Arjan" w:date="2012-12-10T16:10:00Z"/>
                <w:rFonts w:ascii="Arial" w:eastAsia="Times New Roman" w:hAnsi="Arial" w:cs="Arial"/>
                <w:b/>
                <w:bCs/>
                <w:color w:val="000000"/>
                <w:sz w:val="20"/>
                <w:szCs w:val="20"/>
              </w:rPr>
            </w:pPr>
            <w:ins w:id="3924" w:author="Arjan" w:date="2012-12-10T16:10:00Z">
              <w:r w:rsidRPr="00CF1DA2">
                <w:rPr>
                  <w:rFonts w:ascii="Arial" w:eastAsia="Times New Roman" w:hAnsi="Arial" w:cs="Arial"/>
                  <w:b/>
                  <w:bCs/>
                  <w:color w:val="000000"/>
                  <w:sz w:val="20"/>
                  <w:szCs w:val="20"/>
                </w:rPr>
                <w:t>Definitie objecttype</w:t>
              </w:r>
            </w:ins>
          </w:p>
        </w:tc>
        <w:tc>
          <w:tcPr>
            <w:tcW w:w="5760" w:type="dxa"/>
            <w:gridSpan w:val="3"/>
            <w:tcBorders>
              <w:top w:val="nil"/>
              <w:left w:val="nil"/>
              <w:bottom w:val="nil"/>
              <w:right w:val="nil"/>
            </w:tcBorders>
          </w:tcPr>
          <w:p w:rsidR="00CF1DA2" w:rsidRPr="00DD0F4F" w:rsidRDefault="008F2B4B" w:rsidP="00CF1DA2">
            <w:pPr>
              <w:autoSpaceDE w:val="0"/>
              <w:autoSpaceDN w:val="0"/>
              <w:adjustRightInd w:val="0"/>
              <w:spacing w:after="0" w:line="240" w:lineRule="auto"/>
              <w:rPr>
                <w:ins w:id="3925" w:author="Arjan" w:date="2012-12-10T16:10:00Z"/>
                <w:rFonts w:ascii="Arial" w:eastAsia="Times New Roman" w:hAnsi="Arial" w:cs="Arial"/>
                <w:color w:val="000000"/>
                <w:sz w:val="20"/>
                <w:szCs w:val="20"/>
                <w:lang w:val="nl-NL"/>
              </w:rPr>
            </w:pPr>
            <w:ins w:id="3926" w:author="Arjan" w:date="2012-12-10T16:10: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Element.Notes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 xml:space="preserve">Een uniek en persoonlijk contact van een burger of bedrijfsmedewerker met een medewerker van de zaakbehandelende organisatie over een onderhanden of afgesloten zaak </w:t>
              </w:r>
              <w:r w:rsidRPr="00CF1DA2">
                <w:rPr>
                  <w:rFonts w:ascii="Arial" w:hAnsi="Arial" w:cs="Arial"/>
                  <w:sz w:val="20"/>
                  <w:szCs w:val="20"/>
                  <w:lang w:val="en-AU"/>
                </w:rPr>
                <w:fldChar w:fldCharType="end"/>
              </w:r>
            </w:ins>
          </w:p>
        </w:tc>
      </w:tr>
      <w:tr w:rsidR="00CF1DA2" w:rsidRPr="005E066D">
        <w:trPr>
          <w:ins w:id="3927" w:author="Arjan" w:date="2012-12-10T16:10:00Z"/>
        </w:trPr>
        <w:tc>
          <w:tcPr>
            <w:tcW w:w="360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3928" w:author="Arjan" w:date="2012-12-10T16:10:00Z"/>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CF1DA2" w:rsidRPr="00DD0F4F" w:rsidRDefault="00CF1DA2" w:rsidP="00CF1DA2">
            <w:pPr>
              <w:autoSpaceDE w:val="0"/>
              <w:autoSpaceDN w:val="0"/>
              <w:adjustRightInd w:val="0"/>
              <w:spacing w:after="0" w:line="240" w:lineRule="auto"/>
              <w:rPr>
                <w:ins w:id="3929" w:author="Arjan" w:date="2012-12-10T16:10:00Z"/>
                <w:rFonts w:ascii="Arial" w:eastAsia="Times New Roman" w:hAnsi="Arial" w:cs="Arial"/>
                <w:color w:val="000000"/>
                <w:sz w:val="20"/>
                <w:szCs w:val="20"/>
                <w:lang w:val="nl-NL"/>
              </w:rPr>
            </w:pPr>
          </w:p>
        </w:tc>
      </w:tr>
      <w:tr w:rsidR="00CF1DA2" w:rsidRPr="00CF1DA2">
        <w:trPr>
          <w:ins w:id="3930"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31" w:author="Arjan" w:date="2012-12-10T16:10:00Z"/>
                <w:rFonts w:ascii="Arial" w:eastAsia="Times New Roman" w:hAnsi="Arial" w:cs="Arial"/>
                <w:b/>
                <w:bCs/>
                <w:color w:val="000000"/>
                <w:sz w:val="20"/>
                <w:szCs w:val="20"/>
              </w:rPr>
            </w:pPr>
            <w:ins w:id="3932" w:author="Arjan" w:date="2012-12-10T16:10:00Z">
              <w:r w:rsidRPr="00CF1DA2">
                <w:rPr>
                  <w:rFonts w:ascii="Arial" w:eastAsia="Times New Roman" w:hAnsi="Arial" w:cs="Arial"/>
                  <w:b/>
                  <w:bCs/>
                  <w:color w:val="000000"/>
                  <w:sz w:val="20"/>
                  <w:szCs w:val="20"/>
                </w:rPr>
                <w:t>Herkomst definitie objecttype</w:t>
              </w:r>
            </w:ins>
          </w:p>
        </w:tc>
        <w:tc>
          <w:tcPr>
            <w:tcW w:w="5760" w:type="dxa"/>
            <w:gridSpan w:val="3"/>
            <w:tcBorders>
              <w:top w:val="nil"/>
              <w:left w:val="nil"/>
              <w:bottom w:val="nil"/>
              <w:right w:val="nil"/>
            </w:tcBorders>
          </w:tcPr>
          <w:p w:rsidR="00CF1DA2" w:rsidRPr="00CF1DA2" w:rsidRDefault="00CF1DA2" w:rsidP="00CF1DA2">
            <w:pPr>
              <w:autoSpaceDE w:val="0"/>
              <w:autoSpaceDN w:val="0"/>
              <w:adjustRightInd w:val="0"/>
              <w:spacing w:after="0" w:line="240" w:lineRule="auto"/>
              <w:rPr>
                <w:ins w:id="3933" w:author="Arjan" w:date="2012-12-10T16:10:00Z"/>
                <w:rFonts w:ascii="Arial" w:eastAsia="Times New Roman" w:hAnsi="Arial" w:cs="Arial"/>
                <w:color w:val="000000"/>
                <w:sz w:val="20"/>
                <w:szCs w:val="20"/>
              </w:rPr>
            </w:pPr>
            <w:ins w:id="3934" w:author="Arjan" w:date="2012-12-10T16:10:00Z">
              <w:r w:rsidRPr="00CF1DA2">
                <w:rPr>
                  <w:rFonts w:ascii="Arial" w:eastAsia="Times New Roman" w:hAnsi="Arial" w:cs="Arial"/>
                  <w:color w:val="000000"/>
                  <w:sz w:val="20"/>
                  <w:szCs w:val="20"/>
                </w:rPr>
                <w:t>KING</w:t>
              </w:r>
            </w:ins>
          </w:p>
        </w:tc>
      </w:tr>
      <w:tr w:rsidR="00CF1DA2" w:rsidRPr="00CF1DA2">
        <w:trPr>
          <w:trHeight w:val="230"/>
          <w:ins w:id="3935"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36" w:author="Arjan" w:date="2012-12-10T16:10:00Z"/>
                <w:rFonts w:ascii="Arial" w:eastAsia="Times New Roman" w:hAnsi="Arial" w:cs="Arial"/>
                <w:b/>
                <w:bCs/>
                <w:color w:val="000000"/>
                <w:sz w:val="20"/>
                <w:szCs w:val="20"/>
              </w:rPr>
            </w:pPr>
          </w:p>
        </w:tc>
        <w:tc>
          <w:tcPr>
            <w:tcW w:w="5760" w:type="dxa"/>
            <w:gridSpan w:val="3"/>
            <w:tcBorders>
              <w:top w:val="nil"/>
              <w:left w:val="nil"/>
              <w:bottom w:val="nil"/>
              <w:right w:val="nil"/>
            </w:tcBorders>
          </w:tcPr>
          <w:p w:rsidR="00CF1DA2" w:rsidRPr="00CF1DA2" w:rsidRDefault="00CF1DA2" w:rsidP="00CF1DA2">
            <w:pPr>
              <w:autoSpaceDE w:val="0"/>
              <w:autoSpaceDN w:val="0"/>
              <w:adjustRightInd w:val="0"/>
              <w:spacing w:after="0" w:line="240" w:lineRule="auto"/>
              <w:rPr>
                <w:ins w:id="3937" w:author="Arjan" w:date="2012-12-10T16:10:00Z"/>
                <w:rFonts w:ascii="Arial" w:eastAsia="Times New Roman" w:hAnsi="Arial" w:cs="Arial"/>
                <w:color w:val="000000"/>
                <w:sz w:val="20"/>
                <w:szCs w:val="20"/>
              </w:rPr>
            </w:pPr>
          </w:p>
        </w:tc>
      </w:tr>
      <w:tr w:rsidR="00CF1DA2" w:rsidRPr="00CF1DA2">
        <w:trPr>
          <w:ins w:id="3938"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39" w:author="Arjan" w:date="2012-12-10T16:10:00Z"/>
                <w:rFonts w:ascii="Arial" w:eastAsia="Times New Roman" w:hAnsi="Arial" w:cs="Arial"/>
                <w:b/>
                <w:bCs/>
                <w:color w:val="000000"/>
                <w:sz w:val="20"/>
                <w:szCs w:val="20"/>
              </w:rPr>
            </w:pPr>
            <w:ins w:id="3940" w:author="Arjan" w:date="2012-12-10T16:10:00Z">
              <w:r w:rsidRPr="00CF1DA2">
                <w:rPr>
                  <w:rFonts w:ascii="Arial" w:eastAsia="Times New Roman" w:hAnsi="Arial" w:cs="Arial"/>
                  <w:b/>
                  <w:bCs/>
                  <w:color w:val="000000"/>
                  <w:sz w:val="20"/>
                  <w:szCs w:val="20"/>
                </w:rPr>
                <w:t>Datum opname objecttype</w:t>
              </w:r>
            </w:ins>
          </w:p>
        </w:tc>
        <w:tc>
          <w:tcPr>
            <w:tcW w:w="5760" w:type="dxa"/>
            <w:gridSpan w:val="3"/>
            <w:tcBorders>
              <w:top w:val="nil"/>
              <w:left w:val="nil"/>
              <w:bottom w:val="nil"/>
              <w:right w:val="nil"/>
            </w:tcBorders>
          </w:tcPr>
          <w:p w:rsidR="00CF1DA2" w:rsidRPr="00CF1DA2" w:rsidRDefault="00CF1DA2" w:rsidP="00CF1DA2">
            <w:pPr>
              <w:autoSpaceDE w:val="0"/>
              <w:autoSpaceDN w:val="0"/>
              <w:adjustRightInd w:val="0"/>
              <w:spacing w:after="0" w:line="240" w:lineRule="auto"/>
              <w:rPr>
                <w:ins w:id="3941" w:author="Arjan" w:date="2012-12-10T16:10:00Z"/>
                <w:rFonts w:ascii="Arial" w:eastAsia="Times New Roman" w:hAnsi="Arial" w:cs="Arial"/>
                <w:color w:val="000000"/>
                <w:sz w:val="20"/>
                <w:szCs w:val="20"/>
              </w:rPr>
            </w:pPr>
            <w:ins w:id="3942" w:author="Arjan" w:date="2012-12-10T16:10:00Z">
              <w:r w:rsidRPr="00CF1DA2">
                <w:rPr>
                  <w:rFonts w:ascii="Arial" w:eastAsia="Times New Roman" w:hAnsi="Arial" w:cs="Arial"/>
                  <w:color w:val="000000"/>
                  <w:sz w:val="20"/>
                  <w:szCs w:val="20"/>
                </w:rPr>
                <w:t>1 januari 2013</w:t>
              </w:r>
            </w:ins>
          </w:p>
        </w:tc>
      </w:tr>
      <w:tr w:rsidR="00CF1DA2" w:rsidRPr="00CF1DA2">
        <w:trPr>
          <w:trHeight w:val="260"/>
          <w:ins w:id="3943"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44" w:author="Arjan" w:date="2012-12-10T16:10:00Z"/>
                <w:rFonts w:ascii="Arial" w:eastAsia="Times New Roman" w:hAnsi="Arial" w:cs="Arial"/>
                <w:b/>
                <w:bCs/>
                <w:color w:val="000000"/>
                <w:sz w:val="20"/>
                <w:szCs w:val="20"/>
              </w:rPr>
            </w:pPr>
          </w:p>
        </w:tc>
        <w:tc>
          <w:tcPr>
            <w:tcW w:w="5760" w:type="dxa"/>
            <w:gridSpan w:val="3"/>
            <w:tcBorders>
              <w:top w:val="nil"/>
              <w:left w:val="nil"/>
              <w:bottom w:val="nil"/>
              <w:right w:val="nil"/>
            </w:tcBorders>
          </w:tcPr>
          <w:p w:rsidR="00CF1DA2" w:rsidRPr="00CF1DA2" w:rsidRDefault="00CF1DA2" w:rsidP="00CF1DA2">
            <w:pPr>
              <w:autoSpaceDE w:val="0"/>
              <w:autoSpaceDN w:val="0"/>
              <w:adjustRightInd w:val="0"/>
              <w:spacing w:after="0" w:line="240" w:lineRule="auto"/>
              <w:rPr>
                <w:ins w:id="3945" w:author="Arjan" w:date="2012-12-10T16:10:00Z"/>
                <w:rFonts w:ascii="Arial" w:eastAsia="Times New Roman" w:hAnsi="Arial" w:cs="Arial"/>
                <w:color w:val="000000"/>
                <w:sz w:val="20"/>
                <w:szCs w:val="20"/>
              </w:rPr>
            </w:pPr>
          </w:p>
        </w:tc>
      </w:tr>
      <w:tr w:rsidR="00CF1DA2" w:rsidRPr="005E066D">
        <w:trPr>
          <w:ins w:id="3946"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47" w:author="Arjan" w:date="2012-12-10T16:10:00Z"/>
                <w:rFonts w:ascii="Arial" w:eastAsia="Times New Roman" w:hAnsi="Arial" w:cs="Arial"/>
                <w:b/>
                <w:bCs/>
                <w:color w:val="000000"/>
                <w:sz w:val="20"/>
                <w:szCs w:val="20"/>
              </w:rPr>
            </w:pPr>
            <w:ins w:id="3948" w:author="Arjan" w:date="2012-12-10T16:10:00Z">
              <w:r w:rsidRPr="00CF1DA2">
                <w:rPr>
                  <w:rFonts w:ascii="Arial" w:eastAsia="Times New Roman" w:hAnsi="Arial" w:cs="Arial"/>
                  <w:b/>
                  <w:bCs/>
                  <w:color w:val="000000"/>
                  <w:sz w:val="20"/>
                  <w:szCs w:val="20"/>
                </w:rPr>
                <w:t>Toelichting objecttype</w:t>
              </w:r>
            </w:ins>
          </w:p>
        </w:tc>
        <w:tc>
          <w:tcPr>
            <w:tcW w:w="5760" w:type="dxa"/>
            <w:gridSpan w:val="3"/>
            <w:tcBorders>
              <w:top w:val="nil"/>
              <w:left w:val="nil"/>
              <w:bottom w:val="nil"/>
              <w:right w:val="nil"/>
            </w:tcBorders>
          </w:tcPr>
          <w:p w:rsidR="00CF1DA2" w:rsidRPr="00DD0F4F" w:rsidRDefault="00CF1DA2" w:rsidP="00CF1DA2">
            <w:pPr>
              <w:autoSpaceDE w:val="0"/>
              <w:autoSpaceDN w:val="0"/>
              <w:adjustRightInd w:val="0"/>
              <w:spacing w:after="0" w:line="240" w:lineRule="auto"/>
              <w:rPr>
                <w:ins w:id="3949" w:author="Arjan" w:date="2012-12-10T16:10:00Z"/>
                <w:rFonts w:ascii="Arial" w:eastAsia="Times New Roman" w:hAnsi="Arial" w:cs="Arial"/>
                <w:color w:val="000000"/>
                <w:sz w:val="20"/>
                <w:szCs w:val="20"/>
                <w:lang w:val="nl-NL"/>
              </w:rPr>
            </w:pPr>
            <w:ins w:id="3950" w:author="Arjan" w:date="2012-12-10T16:10:00Z">
              <w:r w:rsidRPr="00DD0F4F">
                <w:rPr>
                  <w:rFonts w:ascii="Arial" w:eastAsia="Times New Roman" w:hAnsi="Arial" w:cs="Arial"/>
                  <w:color w:val="000000"/>
                  <w:sz w:val="20"/>
                  <w:szCs w:val="20"/>
                  <w:lang w:val="nl-NL"/>
                </w:rPr>
                <w:t>Het gaat hier om een persoonlijk contact over een lopende of afgeronde zaak. Met een persoonlijk contact wordt bedoeld een gebeurtenis van een aaneengesloten tijdsspanne waarbij interactief informatie wordt uitgewisseld, tussen minimaal twee partijen, waarvan tenminste een medewerker van de zaakbehandelende organisatie en tenminste een natuurlijk persoon, eventueel in de rol van medewerker van een niet-natuurlijk persoon of een vestiging. Voorbeelden hiervan zijn een baliebezoek en een telefonisch contact over een onderhanden zijnde zaak.</w:t>
              </w:r>
            </w:ins>
          </w:p>
          <w:p w:rsidR="00CF1DA2" w:rsidRPr="00DD0F4F" w:rsidRDefault="00CF1DA2" w:rsidP="00CF1DA2">
            <w:pPr>
              <w:autoSpaceDE w:val="0"/>
              <w:autoSpaceDN w:val="0"/>
              <w:adjustRightInd w:val="0"/>
              <w:spacing w:after="0" w:line="240" w:lineRule="auto"/>
              <w:rPr>
                <w:ins w:id="3951" w:author="Arjan" w:date="2012-12-10T16:10:00Z"/>
                <w:rFonts w:ascii="Arial" w:eastAsia="Times New Roman" w:hAnsi="Arial" w:cs="Arial"/>
                <w:color w:val="000000"/>
                <w:sz w:val="20"/>
                <w:szCs w:val="20"/>
                <w:lang w:val="nl-NL"/>
              </w:rPr>
            </w:pPr>
            <w:ins w:id="3952" w:author="Arjan" w:date="2012-12-10T16:10:00Z">
              <w:r w:rsidRPr="00DD0F4F">
                <w:rPr>
                  <w:rFonts w:ascii="Arial" w:eastAsia="Times New Roman" w:hAnsi="Arial" w:cs="Arial"/>
                  <w:color w:val="000000"/>
                  <w:sz w:val="20"/>
                  <w:szCs w:val="20"/>
                  <w:lang w:val="nl-NL"/>
                </w:rPr>
                <w:lastRenderedPageBreak/>
                <w:t xml:space="preserve">Een anoniem klantcontact en de ontvangst en de verzending van een informatieobject vallen hier niet onder. Voorbeelden hiervan zijn de ontvangst van een ingevuld webformulier en de verzending van een brief. </w:t>
              </w:r>
            </w:ins>
          </w:p>
          <w:p w:rsidR="00CF1DA2" w:rsidRPr="00DD0F4F" w:rsidRDefault="00CF1DA2" w:rsidP="00CF1DA2">
            <w:pPr>
              <w:autoSpaceDE w:val="0"/>
              <w:autoSpaceDN w:val="0"/>
              <w:adjustRightInd w:val="0"/>
              <w:spacing w:after="0" w:line="240" w:lineRule="auto"/>
              <w:rPr>
                <w:ins w:id="3953" w:author="Arjan" w:date="2012-12-10T16:10:00Z"/>
                <w:rFonts w:ascii="Arial" w:eastAsia="Times New Roman" w:hAnsi="Arial" w:cs="Arial"/>
                <w:color w:val="000000"/>
                <w:sz w:val="20"/>
                <w:szCs w:val="20"/>
                <w:lang w:val="nl-NL"/>
              </w:rPr>
            </w:pPr>
            <w:ins w:id="3954" w:author="Arjan" w:date="2012-12-10T16:10:00Z">
              <w:r w:rsidRPr="00DD0F4F">
                <w:rPr>
                  <w:rFonts w:ascii="Arial" w:eastAsia="Times New Roman" w:hAnsi="Arial" w:cs="Arial"/>
                  <w:color w:val="000000"/>
                  <w:sz w:val="20"/>
                  <w:szCs w:val="20"/>
                  <w:lang w:val="nl-NL"/>
                </w:rPr>
                <w:t>Een 'grensgeval' is het persoonlijk contact dat leidt tot een nieuwe zaak. Indien die zaak gecreeerd wordt gedurende het persoonlijke contact, dan kan dit contact als klantcontact bij die nieuwe, inmiddels lopende, zaak gevoegd worden.</w:t>
              </w:r>
            </w:ins>
          </w:p>
        </w:tc>
      </w:tr>
      <w:tr w:rsidR="00CF1DA2" w:rsidRPr="005E066D">
        <w:trPr>
          <w:ins w:id="3955" w:author="Arjan" w:date="2012-12-10T16:10:00Z"/>
        </w:trPr>
        <w:tc>
          <w:tcPr>
            <w:tcW w:w="360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3956" w:author="Arjan" w:date="2012-12-10T16:10:00Z"/>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CF1DA2" w:rsidRPr="00DD0F4F" w:rsidRDefault="00CF1DA2" w:rsidP="00CF1DA2">
            <w:pPr>
              <w:autoSpaceDE w:val="0"/>
              <w:autoSpaceDN w:val="0"/>
              <w:adjustRightInd w:val="0"/>
              <w:spacing w:after="0" w:line="240" w:lineRule="auto"/>
              <w:rPr>
                <w:ins w:id="3957" w:author="Arjan" w:date="2012-12-10T16:10:00Z"/>
                <w:rFonts w:ascii="Arial" w:eastAsia="Times New Roman" w:hAnsi="Arial" w:cs="Arial"/>
                <w:color w:val="000000"/>
                <w:sz w:val="20"/>
                <w:szCs w:val="20"/>
                <w:lang w:val="nl-NL"/>
              </w:rPr>
            </w:pPr>
          </w:p>
        </w:tc>
      </w:tr>
      <w:tr w:rsidR="00CF1DA2" w:rsidRPr="005E066D">
        <w:trPr>
          <w:ins w:id="3958"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59" w:author="Arjan" w:date="2012-12-10T16:10:00Z"/>
                <w:rFonts w:ascii="Arial" w:eastAsia="Times New Roman" w:hAnsi="Arial" w:cs="Arial"/>
                <w:b/>
                <w:bCs/>
                <w:color w:val="000000"/>
                <w:sz w:val="20"/>
                <w:szCs w:val="20"/>
              </w:rPr>
            </w:pPr>
            <w:ins w:id="3960" w:author="Arjan" w:date="2012-12-10T16:10:00Z">
              <w:r w:rsidRPr="00CF1DA2">
                <w:rPr>
                  <w:rFonts w:ascii="Arial" w:eastAsia="Times New Roman" w:hAnsi="Arial" w:cs="Arial"/>
                  <w:b/>
                  <w:bCs/>
                  <w:color w:val="000000"/>
                  <w:sz w:val="20"/>
                  <w:szCs w:val="20"/>
                </w:rPr>
                <w:t>Unieke aanduiding objecttype</w:t>
              </w:r>
            </w:ins>
          </w:p>
        </w:tc>
        <w:tc>
          <w:tcPr>
            <w:tcW w:w="5760" w:type="dxa"/>
            <w:gridSpan w:val="3"/>
            <w:tcBorders>
              <w:top w:val="nil"/>
              <w:left w:val="nil"/>
              <w:bottom w:val="nil"/>
              <w:right w:val="nil"/>
            </w:tcBorders>
          </w:tcPr>
          <w:p w:rsidR="00CF1DA2" w:rsidRPr="00DD0F4F" w:rsidRDefault="00034211" w:rsidP="00CF1DA2">
            <w:pPr>
              <w:autoSpaceDE w:val="0"/>
              <w:autoSpaceDN w:val="0"/>
              <w:adjustRightInd w:val="0"/>
              <w:spacing w:after="0" w:line="240" w:lineRule="auto"/>
              <w:rPr>
                <w:ins w:id="3961" w:author="Arjan" w:date="2012-12-10T16:10:00Z"/>
                <w:rFonts w:ascii="Arial" w:eastAsia="Times New Roman" w:hAnsi="Arial" w:cs="Arial"/>
                <w:color w:val="000000"/>
                <w:sz w:val="20"/>
                <w:szCs w:val="20"/>
                <w:lang w:val="nl-NL"/>
              </w:rPr>
            </w:pPr>
            <w:ins w:id="3962" w:author="Arjan" w:date="2013-07-02T13:15:00Z">
              <w:r w:rsidRPr="00DD0F4F">
                <w:rPr>
                  <w:rFonts w:ascii="Arial" w:eastAsia="Times New Roman" w:hAnsi="Arial" w:cs="Arial"/>
                  <w:color w:val="000000"/>
                  <w:sz w:val="20"/>
                  <w:szCs w:val="20"/>
                  <w:lang w:val="nl-NL"/>
                </w:rPr>
                <w:t xml:space="preserve">Combinatie van </w:t>
              </w:r>
            </w:ins>
            <w:ins w:id="3963" w:author="Arjan" w:date="2013-07-02T13:16:00Z">
              <w:r w:rsidRPr="00DD0F4F">
                <w:rPr>
                  <w:rFonts w:ascii="Arial" w:eastAsia="Times New Roman" w:hAnsi="Arial" w:cs="Arial"/>
                  <w:color w:val="000000"/>
                  <w:sz w:val="20"/>
                  <w:szCs w:val="20"/>
                  <w:lang w:val="nl-NL"/>
                </w:rPr>
                <w:t>ZAAK.Verantwoordelijke</w:t>
              </w:r>
            </w:ins>
            <w:ins w:id="3964" w:author="Arjan" w:date="2013-07-02T13:17:00Z">
              <w:r w:rsidRPr="00DD0F4F">
                <w:rPr>
                  <w:rFonts w:ascii="Arial" w:eastAsia="Times New Roman" w:hAnsi="Arial" w:cs="Arial"/>
                  <w:color w:val="000000"/>
                  <w:sz w:val="20"/>
                  <w:szCs w:val="20"/>
                  <w:lang w:val="nl-NL"/>
                </w:rPr>
                <w:t>_</w:t>
              </w:r>
            </w:ins>
            <w:ins w:id="3965" w:author="Arjan" w:date="2013-07-02T13:16:00Z">
              <w:r w:rsidRPr="00DD0F4F">
                <w:rPr>
                  <w:rFonts w:ascii="Arial" w:eastAsia="Times New Roman" w:hAnsi="Arial" w:cs="Arial"/>
                  <w:color w:val="000000"/>
                  <w:sz w:val="20"/>
                  <w:szCs w:val="20"/>
                  <w:lang w:val="nl-NL"/>
                </w:rPr>
                <w:t xml:space="preserve">organisatie </w:t>
              </w:r>
            </w:ins>
            <w:ins w:id="3966" w:author="Arjan" w:date="2013-07-02T13:17:00Z">
              <w:r w:rsidRPr="00DD0F4F">
                <w:rPr>
                  <w:rFonts w:ascii="Arial" w:eastAsia="Times New Roman" w:hAnsi="Arial" w:cs="Arial"/>
                  <w:color w:val="000000"/>
                  <w:sz w:val="20"/>
                  <w:szCs w:val="20"/>
                  <w:lang w:val="nl-NL"/>
                </w:rPr>
                <w:t xml:space="preserve">(van de zaak waarop het klantcontact betrekking heeft) </w:t>
              </w:r>
            </w:ins>
            <w:ins w:id="3967" w:author="Arjan" w:date="2013-07-02T13:16:00Z">
              <w:r w:rsidRPr="00DD0F4F">
                <w:rPr>
                  <w:rFonts w:ascii="Arial" w:eastAsia="Times New Roman" w:hAnsi="Arial" w:cs="Arial"/>
                  <w:color w:val="000000"/>
                  <w:sz w:val="20"/>
                  <w:szCs w:val="20"/>
                  <w:lang w:val="nl-NL"/>
                </w:rPr>
                <w:t xml:space="preserve">met </w:t>
              </w:r>
            </w:ins>
            <w:ins w:id="3968" w:author="Arjan" w:date="2012-12-10T16:10:00Z">
              <w:r w:rsidR="00CF1DA2" w:rsidRPr="00DD0F4F">
                <w:rPr>
                  <w:rFonts w:ascii="Arial" w:eastAsia="Times New Roman" w:hAnsi="Arial" w:cs="Arial"/>
                  <w:color w:val="000000"/>
                  <w:sz w:val="20"/>
                  <w:szCs w:val="20"/>
                  <w:lang w:val="nl-NL"/>
                </w:rPr>
                <w:t>Identificatie</w:t>
              </w:r>
            </w:ins>
          </w:p>
        </w:tc>
      </w:tr>
      <w:tr w:rsidR="00CF1DA2" w:rsidRPr="005E066D">
        <w:trPr>
          <w:ins w:id="3969" w:author="Arjan" w:date="2012-12-10T16:10:00Z"/>
        </w:trPr>
        <w:tc>
          <w:tcPr>
            <w:tcW w:w="360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3970" w:author="Arjan" w:date="2012-12-10T16:10:00Z"/>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CF1DA2" w:rsidRPr="00DD0F4F" w:rsidRDefault="00CF1DA2" w:rsidP="00CF1DA2">
            <w:pPr>
              <w:autoSpaceDE w:val="0"/>
              <w:autoSpaceDN w:val="0"/>
              <w:adjustRightInd w:val="0"/>
              <w:spacing w:after="0" w:line="240" w:lineRule="auto"/>
              <w:rPr>
                <w:ins w:id="3971" w:author="Arjan" w:date="2012-12-10T16:10:00Z"/>
                <w:rFonts w:ascii="Arial" w:eastAsia="Times New Roman" w:hAnsi="Arial" w:cs="Arial"/>
                <w:color w:val="000000"/>
                <w:sz w:val="20"/>
                <w:szCs w:val="20"/>
                <w:lang w:val="nl-NL"/>
              </w:rPr>
            </w:pPr>
          </w:p>
        </w:tc>
      </w:tr>
      <w:tr w:rsidR="00CF1DA2" w:rsidRPr="005E066D">
        <w:trPr>
          <w:ins w:id="3972"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73" w:author="Arjan" w:date="2012-12-10T16:10:00Z"/>
                <w:rFonts w:ascii="Arial" w:eastAsia="Times New Roman" w:hAnsi="Arial" w:cs="Arial"/>
                <w:b/>
                <w:bCs/>
                <w:color w:val="000000"/>
                <w:sz w:val="20"/>
                <w:szCs w:val="20"/>
              </w:rPr>
            </w:pPr>
            <w:ins w:id="3974" w:author="Arjan" w:date="2012-12-10T16:10:00Z">
              <w:r w:rsidRPr="00CF1DA2">
                <w:rPr>
                  <w:rFonts w:ascii="Arial" w:eastAsia="Times New Roman" w:hAnsi="Arial" w:cs="Arial"/>
                  <w:b/>
                  <w:bCs/>
                  <w:color w:val="000000"/>
                  <w:sz w:val="20"/>
                  <w:szCs w:val="20"/>
                </w:rPr>
                <w:t>Populatie objecttype</w:t>
              </w:r>
            </w:ins>
          </w:p>
        </w:tc>
        <w:tc>
          <w:tcPr>
            <w:tcW w:w="5760" w:type="dxa"/>
            <w:gridSpan w:val="3"/>
            <w:tcBorders>
              <w:top w:val="nil"/>
              <w:left w:val="nil"/>
              <w:bottom w:val="nil"/>
              <w:right w:val="nil"/>
            </w:tcBorders>
          </w:tcPr>
          <w:p w:rsidR="00CF1DA2" w:rsidRPr="00DD0F4F" w:rsidRDefault="00CF1DA2" w:rsidP="00CF1DA2">
            <w:pPr>
              <w:autoSpaceDE w:val="0"/>
              <w:autoSpaceDN w:val="0"/>
              <w:adjustRightInd w:val="0"/>
              <w:spacing w:after="0" w:line="240" w:lineRule="auto"/>
              <w:rPr>
                <w:ins w:id="3975" w:author="Arjan" w:date="2012-12-10T16:10:00Z"/>
                <w:rFonts w:ascii="Arial" w:eastAsia="Times New Roman" w:hAnsi="Arial" w:cs="Arial"/>
                <w:color w:val="000000"/>
                <w:sz w:val="20"/>
                <w:szCs w:val="20"/>
                <w:lang w:val="nl-NL"/>
              </w:rPr>
            </w:pPr>
            <w:ins w:id="3976" w:author="Arjan" w:date="2012-12-10T16:10:00Z">
              <w:r w:rsidRPr="00DD0F4F">
                <w:rPr>
                  <w:rFonts w:ascii="Arial" w:eastAsia="Times New Roman" w:hAnsi="Arial" w:cs="Arial"/>
                  <w:color w:val="000000"/>
                  <w:sz w:val="20"/>
                  <w:szCs w:val="20"/>
                  <w:lang w:val="nl-NL"/>
                </w:rPr>
                <w:t>Alle met burgers en bedrijfsmedewerkers gevoerde contacten over onderhanden en afgesloten zaken ongeacht het kanaal.</w:t>
              </w:r>
            </w:ins>
          </w:p>
        </w:tc>
      </w:tr>
      <w:tr w:rsidR="00CF1DA2" w:rsidRPr="005E066D">
        <w:trPr>
          <w:ins w:id="3977" w:author="Arjan" w:date="2012-12-10T16:10:00Z"/>
        </w:trPr>
        <w:tc>
          <w:tcPr>
            <w:tcW w:w="360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3978" w:author="Arjan" w:date="2012-12-10T16:10:00Z"/>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CF1DA2" w:rsidRPr="00DD0F4F" w:rsidRDefault="00CF1DA2" w:rsidP="00CF1DA2">
            <w:pPr>
              <w:autoSpaceDE w:val="0"/>
              <w:autoSpaceDN w:val="0"/>
              <w:adjustRightInd w:val="0"/>
              <w:spacing w:after="0" w:line="240" w:lineRule="auto"/>
              <w:rPr>
                <w:ins w:id="3979" w:author="Arjan" w:date="2012-12-10T16:10:00Z"/>
                <w:rFonts w:ascii="Arial" w:eastAsia="Times New Roman" w:hAnsi="Arial" w:cs="Arial"/>
                <w:color w:val="000000"/>
                <w:sz w:val="20"/>
                <w:szCs w:val="20"/>
                <w:lang w:val="nl-NL"/>
              </w:rPr>
            </w:pPr>
          </w:p>
        </w:tc>
      </w:tr>
      <w:tr w:rsidR="00CF1DA2" w:rsidRPr="00CF1DA2">
        <w:trPr>
          <w:ins w:id="3980"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81" w:author="Arjan" w:date="2012-12-10T16:10:00Z"/>
                <w:rFonts w:ascii="Arial" w:eastAsia="Times New Roman" w:hAnsi="Arial" w:cs="Arial"/>
                <w:b/>
                <w:bCs/>
                <w:color w:val="000000"/>
                <w:sz w:val="20"/>
                <w:szCs w:val="20"/>
              </w:rPr>
            </w:pPr>
            <w:ins w:id="3982" w:author="Arjan" w:date="2012-12-10T16:10:00Z">
              <w:r w:rsidRPr="00CF1DA2">
                <w:rPr>
                  <w:rFonts w:ascii="Arial" w:eastAsia="Times New Roman" w:hAnsi="Arial" w:cs="Arial"/>
                  <w:b/>
                  <w:bCs/>
                  <w:color w:val="000000"/>
                  <w:sz w:val="20"/>
                  <w:szCs w:val="20"/>
                </w:rPr>
                <w:t>Kwaliteitsbegrip objecttype</w:t>
              </w:r>
            </w:ins>
          </w:p>
        </w:tc>
        <w:tc>
          <w:tcPr>
            <w:tcW w:w="5760" w:type="dxa"/>
            <w:gridSpan w:val="3"/>
            <w:tcBorders>
              <w:top w:val="nil"/>
              <w:left w:val="nil"/>
              <w:bottom w:val="nil"/>
              <w:right w:val="nil"/>
            </w:tcBorders>
          </w:tcPr>
          <w:p w:rsidR="00CF1DA2" w:rsidRPr="00CF1DA2" w:rsidRDefault="00CF1DA2" w:rsidP="00CF1DA2">
            <w:pPr>
              <w:autoSpaceDE w:val="0"/>
              <w:autoSpaceDN w:val="0"/>
              <w:adjustRightInd w:val="0"/>
              <w:spacing w:after="0" w:line="240" w:lineRule="auto"/>
              <w:rPr>
                <w:ins w:id="3983" w:author="Arjan" w:date="2012-12-10T16:10:00Z"/>
                <w:rFonts w:ascii="Arial" w:eastAsia="Times New Roman" w:hAnsi="Arial" w:cs="Arial"/>
                <w:color w:val="000000"/>
                <w:sz w:val="20"/>
                <w:szCs w:val="20"/>
              </w:rPr>
            </w:pPr>
          </w:p>
        </w:tc>
      </w:tr>
      <w:tr w:rsidR="00CF1DA2" w:rsidRPr="00CF1DA2">
        <w:trPr>
          <w:ins w:id="3984"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85" w:author="Arjan" w:date="2012-12-10T16:10:00Z"/>
                <w:rFonts w:ascii="Arial" w:eastAsia="Times New Roman" w:hAnsi="Arial" w:cs="Arial"/>
                <w:b/>
                <w:bCs/>
                <w:color w:val="000000"/>
                <w:sz w:val="20"/>
                <w:szCs w:val="20"/>
              </w:rPr>
            </w:pPr>
          </w:p>
        </w:tc>
        <w:tc>
          <w:tcPr>
            <w:tcW w:w="5760" w:type="dxa"/>
            <w:gridSpan w:val="3"/>
            <w:tcBorders>
              <w:top w:val="nil"/>
              <w:left w:val="nil"/>
              <w:bottom w:val="nil"/>
              <w:right w:val="nil"/>
            </w:tcBorders>
          </w:tcPr>
          <w:p w:rsidR="00CF1DA2" w:rsidRPr="00CF1DA2" w:rsidRDefault="00CF1DA2" w:rsidP="00CF1DA2">
            <w:pPr>
              <w:autoSpaceDE w:val="0"/>
              <w:autoSpaceDN w:val="0"/>
              <w:adjustRightInd w:val="0"/>
              <w:spacing w:after="0" w:line="240" w:lineRule="auto"/>
              <w:rPr>
                <w:ins w:id="3986" w:author="Arjan" w:date="2012-12-10T16:10:00Z"/>
                <w:rFonts w:ascii="Arial" w:eastAsia="Times New Roman" w:hAnsi="Arial" w:cs="Arial"/>
                <w:b/>
                <w:bCs/>
                <w:color w:val="000000"/>
                <w:sz w:val="20"/>
                <w:szCs w:val="20"/>
              </w:rPr>
            </w:pPr>
          </w:p>
        </w:tc>
      </w:tr>
      <w:tr w:rsidR="00CF1DA2" w:rsidRPr="00CF1DA2">
        <w:trPr>
          <w:ins w:id="3987"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88" w:author="Arjan" w:date="2012-12-10T16:10:00Z"/>
                <w:rFonts w:ascii="Arial" w:eastAsia="Times New Roman" w:hAnsi="Arial" w:cs="Arial"/>
                <w:color w:val="000000"/>
                <w:sz w:val="20"/>
                <w:szCs w:val="20"/>
              </w:rPr>
            </w:pPr>
            <w:ins w:id="3989" w:author="Arjan" w:date="2012-12-10T16:10:00Z">
              <w:r w:rsidRPr="00CF1DA2">
                <w:rPr>
                  <w:rFonts w:ascii="Arial" w:eastAsia="Times New Roman" w:hAnsi="Arial" w:cs="Arial"/>
                  <w:b/>
                  <w:bCs/>
                  <w:color w:val="000000"/>
                  <w:sz w:val="20"/>
                  <w:szCs w:val="20"/>
                </w:rPr>
                <w:t>Overzicht Attributen</w:t>
              </w:r>
            </w:ins>
          </w:p>
        </w:tc>
        <w:tc>
          <w:tcPr>
            <w:tcW w:w="10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90" w:author="Arjan" w:date="2012-12-10T16:10:00Z"/>
                <w:rFonts w:ascii="Arial" w:eastAsia="Times New Roman" w:hAnsi="Arial" w:cs="Arial"/>
                <w:color w:val="000000"/>
                <w:sz w:val="20"/>
                <w:szCs w:val="20"/>
              </w:rPr>
            </w:pPr>
            <w:ins w:id="3991" w:author="Arjan" w:date="2012-12-10T16:10:00Z">
              <w:r w:rsidRPr="00CF1DA2">
                <w:rPr>
                  <w:rFonts w:ascii="Arial" w:eastAsia="Times New Roman" w:hAnsi="Arial" w:cs="Arial"/>
                  <w:i/>
                  <w:iCs/>
                  <w:color w:val="000000"/>
                  <w:sz w:val="20"/>
                  <w:szCs w:val="20"/>
                </w:rPr>
                <w:t>Code</w:t>
              </w:r>
            </w:ins>
          </w:p>
        </w:tc>
        <w:tc>
          <w:tcPr>
            <w:tcW w:w="333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92" w:author="Arjan" w:date="2012-12-10T16:10:00Z"/>
                <w:rFonts w:ascii="Arial" w:eastAsia="Times New Roman" w:hAnsi="Arial" w:cs="Arial"/>
                <w:color w:val="000000"/>
                <w:sz w:val="20"/>
                <w:szCs w:val="20"/>
              </w:rPr>
            </w:pPr>
            <w:ins w:id="3993" w:author="Arjan" w:date="2012-12-10T16:10:00Z">
              <w:r w:rsidRPr="00CF1DA2">
                <w:rPr>
                  <w:rFonts w:ascii="Arial" w:eastAsia="Times New Roman" w:hAnsi="Arial" w:cs="Arial"/>
                  <w:i/>
                  <w:iCs/>
                  <w:color w:val="000000"/>
                  <w:sz w:val="20"/>
                  <w:szCs w:val="20"/>
                </w:rPr>
                <w:t>Gegevensnaam</w:t>
              </w:r>
            </w:ins>
          </w:p>
        </w:tc>
        <w:tc>
          <w:tcPr>
            <w:tcW w:w="135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94" w:author="Arjan" w:date="2012-12-10T16:10:00Z"/>
                <w:rFonts w:ascii="Arial" w:eastAsia="Times New Roman" w:hAnsi="Arial" w:cs="Arial"/>
                <w:color w:val="000000"/>
                <w:sz w:val="20"/>
                <w:szCs w:val="20"/>
              </w:rPr>
            </w:pPr>
            <w:ins w:id="3995" w:author="Arjan" w:date="2012-12-10T16:10:00Z">
              <w:r w:rsidRPr="00CF1DA2">
                <w:rPr>
                  <w:rFonts w:ascii="Arial" w:eastAsia="Times New Roman" w:hAnsi="Arial" w:cs="Arial"/>
                  <w:i/>
                  <w:iCs/>
                  <w:color w:val="000000"/>
                  <w:sz w:val="20"/>
                  <w:szCs w:val="20"/>
                </w:rPr>
                <w:t>Herkomst</w:t>
              </w:r>
            </w:ins>
          </w:p>
        </w:tc>
      </w:tr>
      <w:tr w:rsidR="00CF1DA2" w:rsidRPr="00CF1DA2">
        <w:trPr>
          <w:ins w:id="3996"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97" w:author="Arjan" w:date="2012-12-10T16:10:00Z"/>
                <w:rFonts w:ascii="Arial" w:eastAsia="Times New Roman" w:hAnsi="Arial" w:cs="Arial"/>
                <w:color w:val="000000"/>
                <w:sz w:val="20"/>
                <w:szCs w:val="20"/>
              </w:rPr>
            </w:pPr>
          </w:p>
        </w:tc>
        <w:tc>
          <w:tcPr>
            <w:tcW w:w="10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3998" w:author="Arjan" w:date="2012-12-10T16:10:00Z"/>
                <w:rFonts w:ascii="Arial" w:eastAsia="Times New Roman" w:hAnsi="Arial" w:cs="Arial"/>
                <w:color w:val="000000"/>
                <w:sz w:val="20"/>
                <w:szCs w:val="20"/>
              </w:rPr>
            </w:pPr>
          </w:p>
        </w:tc>
        <w:tc>
          <w:tcPr>
            <w:tcW w:w="333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3999" w:author="Arjan" w:date="2012-12-10T16:10:00Z"/>
                <w:rFonts w:ascii="Arial" w:eastAsia="Times New Roman" w:hAnsi="Arial" w:cs="Arial"/>
                <w:color w:val="000000"/>
                <w:sz w:val="20"/>
                <w:szCs w:val="20"/>
              </w:rPr>
            </w:pPr>
            <w:ins w:id="4000"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Identificatie</w:t>
              </w:r>
              <w:r w:rsidRPr="00CF1DA2">
                <w:rPr>
                  <w:rFonts w:ascii="Arial" w:hAnsi="Arial" w:cs="Arial"/>
                  <w:sz w:val="20"/>
                  <w:szCs w:val="20"/>
                  <w:lang w:val="en-AU"/>
                </w:rPr>
                <w:fldChar w:fldCharType="end"/>
              </w:r>
            </w:ins>
          </w:p>
        </w:tc>
        <w:tc>
          <w:tcPr>
            <w:tcW w:w="135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01" w:author="Arjan" w:date="2012-12-10T16:10:00Z"/>
                <w:rFonts w:ascii="Arial" w:eastAsia="Times New Roman" w:hAnsi="Arial" w:cs="Arial"/>
                <w:color w:val="000000"/>
                <w:sz w:val="20"/>
                <w:szCs w:val="20"/>
              </w:rPr>
            </w:pPr>
            <w:ins w:id="4002" w:author="Arjan" w:date="2012-12-10T16:10:00Z">
              <w:r w:rsidRPr="00CF1DA2">
                <w:rPr>
                  <w:rFonts w:ascii="Arial" w:eastAsia="Times New Roman" w:hAnsi="Arial" w:cs="Arial"/>
                  <w:color w:val="000000"/>
                  <w:sz w:val="20"/>
                  <w:szCs w:val="20"/>
                </w:rPr>
                <w:t>KING</w:t>
              </w:r>
            </w:ins>
          </w:p>
        </w:tc>
      </w:tr>
      <w:tr w:rsidR="00CF1DA2" w:rsidRPr="00CF1DA2">
        <w:trPr>
          <w:ins w:id="4003"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04" w:author="Arjan" w:date="2012-12-10T16:10:00Z"/>
                <w:rFonts w:ascii="Arial" w:eastAsia="Times New Roman" w:hAnsi="Arial" w:cs="Arial"/>
                <w:color w:val="000000"/>
                <w:sz w:val="20"/>
                <w:szCs w:val="20"/>
              </w:rPr>
            </w:pPr>
          </w:p>
        </w:tc>
        <w:tc>
          <w:tcPr>
            <w:tcW w:w="10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05" w:author="Arjan" w:date="2012-12-10T16:10:00Z"/>
                <w:rFonts w:ascii="Arial" w:eastAsia="Times New Roman" w:hAnsi="Arial" w:cs="Arial"/>
                <w:color w:val="000000"/>
                <w:sz w:val="20"/>
                <w:szCs w:val="20"/>
              </w:rPr>
            </w:pPr>
          </w:p>
        </w:tc>
        <w:tc>
          <w:tcPr>
            <w:tcW w:w="333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006" w:author="Arjan" w:date="2012-12-10T16:10:00Z"/>
                <w:rFonts w:ascii="Arial" w:eastAsia="Times New Roman" w:hAnsi="Arial" w:cs="Arial"/>
                <w:color w:val="000000"/>
                <w:sz w:val="20"/>
                <w:szCs w:val="20"/>
              </w:rPr>
            </w:pPr>
            <w:ins w:id="4007"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Datum-tijd</w:t>
              </w:r>
              <w:r w:rsidRPr="00CF1DA2">
                <w:rPr>
                  <w:rFonts w:ascii="Arial" w:hAnsi="Arial" w:cs="Arial"/>
                  <w:sz w:val="20"/>
                  <w:szCs w:val="20"/>
                  <w:lang w:val="en-AU"/>
                </w:rPr>
                <w:fldChar w:fldCharType="end"/>
              </w:r>
            </w:ins>
          </w:p>
        </w:tc>
        <w:tc>
          <w:tcPr>
            <w:tcW w:w="135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08" w:author="Arjan" w:date="2012-12-10T16:10:00Z"/>
                <w:rFonts w:ascii="Arial" w:eastAsia="Times New Roman" w:hAnsi="Arial" w:cs="Arial"/>
                <w:color w:val="000000"/>
                <w:sz w:val="20"/>
                <w:szCs w:val="20"/>
              </w:rPr>
            </w:pPr>
            <w:ins w:id="4009" w:author="Arjan" w:date="2012-12-10T16:10:00Z">
              <w:r w:rsidRPr="00CF1DA2">
                <w:rPr>
                  <w:rFonts w:ascii="Arial" w:eastAsia="Times New Roman" w:hAnsi="Arial" w:cs="Arial"/>
                  <w:color w:val="000000"/>
                  <w:sz w:val="20"/>
                  <w:szCs w:val="20"/>
                </w:rPr>
                <w:t>KING</w:t>
              </w:r>
            </w:ins>
          </w:p>
        </w:tc>
      </w:tr>
      <w:tr w:rsidR="00CF1DA2" w:rsidRPr="00CF1DA2">
        <w:trPr>
          <w:ins w:id="4010"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11" w:author="Arjan" w:date="2012-12-10T16:10:00Z"/>
                <w:rFonts w:ascii="Arial" w:eastAsia="Times New Roman" w:hAnsi="Arial" w:cs="Arial"/>
                <w:color w:val="000000"/>
                <w:sz w:val="20"/>
                <w:szCs w:val="20"/>
              </w:rPr>
            </w:pPr>
          </w:p>
        </w:tc>
        <w:tc>
          <w:tcPr>
            <w:tcW w:w="10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12" w:author="Arjan" w:date="2012-12-10T16:10:00Z"/>
                <w:rFonts w:ascii="Arial" w:eastAsia="Times New Roman" w:hAnsi="Arial" w:cs="Arial"/>
                <w:color w:val="000000"/>
                <w:sz w:val="20"/>
                <w:szCs w:val="20"/>
              </w:rPr>
            </w:pPr>
          </w:p>
        </w:tc>
        <w:tc>
          <w:tcPr>
            <w:tcW w:w="333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013" w:author="Arjan" w:date="2012-12-10T16:10:00Z"/>
                <w:rFonts w:ascii="Arial" w:eastAsia="Times New Roman" w:hAnsi="Arial" w:cs="Arial"/>
                <w:color w:val="000000"/>
                <w:sz w:val="20"/>
                <w:szCs w:val="20"/>
              </w:rPr>
            </w:pPr>
            <w:ins w:id="4014"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Kanaal</w:t>
              </w:r>
              <w:r w:rsidRPr="00CF1DA2">
                <w:rPr>
                  <w:rFonts w:ascii="Arial" w:hAnsi="Arial" w:cs="Arial"/>
                  <w:sz w:val="20"/>
                  <w:szCs w:val="20"/>
                  <w:lang w:val="en-AU"/>
                </w:rPr>
                <w:fldChar w:fldCharType="end"/>
              </w:r>
            </w:ins>
          </w:p>
        </w:tc>
        <w:tc>
          <w:tcPr>
            <w:tcW w:w="135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15" w:author="Arjan" w:date="2012-12-10T16:10:00Z"/>
                <w:rFonts w:ascii="Arial" w:eastAsia="Times New Roman" w:hAnsi="Arial" w:cs="Arial"/>
                <w:color w:val="000000"/>
                <w:sz w:val="20"/>
                <w:szCs w:val="20"/>
              </w:rPr>
            </w:pPr>
            <w:ins w:id="4016" w:author="Arjan" w:date="2012-12-10T16:10:00Z">
              <w:r w:rsidRPr="00CF1DA2">
                <w:rPr>
                  <w:rFonts w:ascii="Arial" w:eastAsia="Times New Roman" w:hAnsi="Arial" w:cs="Arial"/>
                  <w:color w:val="000000"/>
                  <w:sz w:val="20"/>
                  <w:szCs w:val="20"/>
                </w:rPr>
                <w:t>KING</w:t>
              </w:r>
            </w:ins>
          </w:p>
        </w:tc>
      </w:tr>
      <w:tr w:rsidR="00CF1DA2" w:rsidRPr="00CF1DA2">
        <w:trPr>
          <w:ins w:id="4017"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18" w:author="Arjan" w:date="2012-12-10T16:10:00Z"/>
                <w:rFonts w:ascii="Arial" w:eastAsia="Times New Roman" w:hAnsi="Arial" w:cs="Arial"/>
                <w:color w:val="000000"/>
                <w:sz w:val="20"/>
                <w:szCs w:val="20"/>
              </w:rPr>
            </w:pPr>
          </w:p>
        </w:tc>
        <w:tc>
          <w:tcPr>
            <w:tcW w:w="10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19" w:author="Arjan" w:date="2012-12-10T16:10:00Z"/>
                <w:rFonts w:ascii="Arial" w:eastAsia="Times New Roman" w:hAnsi="Arial" w:cs="Arial"/>
                <w:color w:val="000000"/>
                <w:sz w:val="20"/>
                <w:szCs w:val="20"/>
              </w:rPr>
            </w:pPr>
          </w:p>
        </w:tc>
        <w:tc>
          <w:tcPr>
            <w:tcW w:w="333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020" w:author="Arjan" w:date="2012-12-10T16:10:00Z"/>
                <w:rFonts w:ascii="Arial" w:eastAsia="Times New Roman" w:hAnsi="Arial" w:cs="Arial"/>
                <w:color w:val="000000"/>
                <w:sz w:val="20"/>
                <w:szCs w:val="20"/>
              </w:rPr>
            </w:pPr>
            <w:ins w:id="4021"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Onderwerp</w:t>
              </w:r>
              <w:r w:rsidRPr="00CF1DA2">
                <w:rPr>
                  <w:rFonts w:ascii="Arial" w:hAnsi="Arial" w:cs="Arial"/>
                  <w:sz w:val="20"/>
                  <w:szCs w:val="20"/>
                  <w:lang w:val="en-AU"/>
                </w:rPr>
                <w:fldChar w:fldCharType="end"/>
              </w:r>
            </w:ins>
          </w:p>
        </w:tc>
        <w:tc>
          <w:tcPr>
            <w:tcW w:w="135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22" w:author="Arjan" w:date="2012-12-10T16:10:00Z"/>
                <w:rFonts w:ascii="Arial" w:eastAsia="Times New Roman" w:hAnsi="Arial" w:cs="Arial"/>
                <w:color w:val="000000"/>
                <w:sz w:val="20"/>
                <w:szCs w:val="20"/>
              </w:rPr>
            </w:pPr>
            <w:ins w:id="4023" w:author="Arjan" w:date="2012-12-10T16:10:00Z">
              <w:r w:rsidRPr="00CF1DA2">
                <w:rPr>
                  <w:rFonts w:ascii="Arial" w:eastAsia="Times New Roman" w:hAnsi="Arial" w:cs="Arial"/>
                  <w:color w:val="000000"/>
                  <w:sz w:val="20"/>
                  <w:szCs w:val="20"/>
                </w:rPr>
                <w:t>KING</w:t>
              </w:r>
            </w:ins>
          </w:p>
        </w:tc>
      </w:tr>
      <w:tr w:rsidR="00CF1DA2" w:rsidRPr="00CF1DA2">
        <w:trPr>
          <w:ins w:id="4024"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25" w:author="Arjan" w:date="2012-12-10T16:10:00Z"/>
                <w:rFonts w:ascii="Arial" w:eastAsia="Times New Roman" w:hAnsi="Arial" w:cs="Arial"/>
                <w:color w:val="000000"/>
                <w:sz w:val="20"/>
                <w:szCs w:val="20"/>
              </w:rPr>
            </w:pPr>
          </w:p>
        </w:tc>
        <w:tc>
          <w:tcPr>
            <w:tcW w:w="10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26" w:author="Arjan" w:date="2012-12-10T16:10:00Z"/>
                <w:rFonts w:ascii="Arial" w:eastAsia="Times New Roman" w:hAnsi="Arial" w:cs="Arial"/>
                <w:color w:val="000000"/>
                <w:sz w:val="20"/>
                <w:szCs w:val="20"/>
              </w:rPr>
            </w:pPr>
          </w:p>
        </w:tc>
        <w:tc>
          <w:tcPr>
            <w:tcW w:w="333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027" w:author="Arjan" w:date="2012-12-10T16:10:00Z"/>
                <w:rFonts w:ascii="Arial" w:eastAsia="Times New Roman" w:hAnsi="Arial" w:cs="Arial"/>
                <w:color w:val="000000"/>
                <w:sz w:val="20"/>
                <w:szCs w:val="20"/>
              </w:rPr>
            </w:pPr>
            <w:ins w:id="4028"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Toelichting</w:t>
              </w:r>
              <w:r w:rsidRPr="00CF1DA2">
                <w:rPr>
                  <w:rFonts w:ascii="Arial" w:hAnsi="Arial" w:cs="Arial"/>
                  <w:sz w:val="20"/>
                  <w:szCs w:val="20"/>
                  <w:lang w:val="en-AU"/>
                </w:rPr>
                <w:fldChar w:fldCharType="end"/>
              </w:r>
            </w:ins>
          </w:p>
        </w:tc>
        <w:tc>
          <w:tcPr>
            <w:tcW w:w="135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29" w:author="Arjan" w:date="2012-12-10T16:10:00Z"/>
                <w:rFonts w:ascii="Arial" w:eastAsia="Times New Roman" w:hAnsi="Arial" w:cs="Arial"/>
                <w:color w:val="000000"/>
                <w:sz w:val="20"/>
                <w:szCs w:val="20"/>
              </w:rPr>
            </w:pPr>
            <w:ins w:id="4030" w:author="Arjan" w:date="2012-12-10T16:10:00Z">
              <w:r w:rsidRPr="00CF1DA2">
                <w:rPr>
                  <w:rFonts w:ascii="Arial" w:eastAsia="Times New Roman" w:hAnsi="Arial" w:cs="Arial"/>
                  <w:color w:val="000000"/>
                  <w:sz w:val="20"/>
                  <w:szCs w:val="20"/>
                </w:rPr>
                <w:t>KING</w:t>
              </w:r>
            </w:ins>
          </w:p>
        </w:tc>
      </w:tr>
      <w:tr w:rsidR="00CF1DA2" w:rsidRPr="00CF1DA2">
        <w:trPr>
          <w:ins w:id="4031"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32" w:author="Arjan" w:date="2012-12-10T16:10:00Z"/>
                <w:rFonts w:ascii="Arial" w:eastAsia="Times New Roman" w:hAnsi="Arial" w:cs="Arial"/>
                <w:color w:val="000000"/>
                <w:sz w:val="20"/>
                <w:szCs w:val="20"/>
              </w:rPr>
            </w:pPr>
            <w:ins w:id="4033" w:author="Arjan" w:date="2012-12-10T16:10:00Z">
              <w:r w:rsidRPr="00CF1DA2">
                <w:rPr>
                  <w:rFonts w:ascii="Arial" w:eastAsia="Times New Roman" w:hAnsi="Arial" w:cs="Arial"/>
                  <w:b/>
                  <w:bCs/>
                  <w:color w:val="000000"/>
                  <w:sz w:val="20"/>
                  <w:szCs w:val="20"/>
                </w:rPr>
                <w:t>Overzicht relaties</w:t>
              </w:r>
            </w:ins>
          </w:p>
        </w:tc>
        <w:tc>
          <w:tcPr>
            <w:tcW w:w="4410" w:type="dxa"/>
            <w:gridSpan w:val="2"/>
            <w:tcBorders>
              <w:top w:val="nil"/>
              <w:left w:val="nil"/>
              <w:bottom w:val="nil"/>
              <w:right w:val="nil"/>
            </w:tcBorders>
          </w:tcPr>
          <w:p w:rsidR="00CF1DA2" w:rsidRPr="00CF1DA2" w:rsidRDefault="00CF1DA2" w:rsidP="00CF1DA2">
            <w:pPr>
              <w:autoSpaceDE w:val="0"/>
              <w:autoSpaceDN w:val="0"/>
              <w:adjustRightInd w:val="0"/>
              <w:spacing w:after="0" w:line="240" w:lineRule="auto"/>
              <w:rPr>
                <w:ins w:id="4034" w:author="Arjan" w:date="2012-12-10T16:10:00Z"/>
                <w:rFonts w:ascii="Arial" w:eastAsia="Times New Roman" w:hAnsi="Arial" w:cs="Arial"/>
                <w:color w:val="000000"/>
                <w:sz w:val="20"/>
                <w:szCs w:val="20"/>
              </w:rPr>
            </w:pPr>
            <w:ins w:id="4035" w:author="Arjan" w:date="2012-12-10T16:10:00Z">
              <w:r w:rsidRPr="00CF1DA2">
                <w:rPr>
                  <w:rFonts w:ascii="Arial" w:eastAsia="Times New Roman" w:hAnsi="Arial" w:cs="Arial"/>
                  <w:i/>
                  <w:iCs/>
                  <w:color w:val="000000"/>
                  <w:sz w:val="20"/>
                  <w:szCs w:val="20"/>
                </w:rPr>
                <w:t>Relatienaam incl. gerelateerd type</w:t>
              </w:r>
            </w:ins>
          </w:p>
        </w:tc>
        <w:tc>
          <w:tcPr>
            <w:tcW w:w="135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36" w:author="Arjan" w:date="2012-12-10T16:10:00Z"/>
                <w:rFonts w:ascii="Arial" w:eastAsia="Times New Roman" w:hAnsi="Arial" w:cs="Arial"/>
                <w:color w:val="000000"/>
                <w:sz w:val="20"/>
                <w:szCs w:val="20"/>
              </w:rPr>
            </w:pPr>
            <w:ins w:id="4037" w:author="Arjan" w:date="2012-12-10T16:10:00Z">
              <w:r w:rsidRPr="00CF1DA2">
                <w:rPr>
                  <w:rFonts w:ascii="Arial" w:eastAsia="Times New Roman" w:hAnsi="Arial" w:cs="Arial"/>
                  <w:i/>
                  <w:iCs/>
                  <w:color w:val="000000"/>
                  <w:sz w:val="20"/>
                  <w:szCs w:val="20"/>
                </w:rPr>
                <w:t>Herkomst</w:t>
              </w:r>
            </w:ins>
          </w:p>
        </w:tc>
      </w:tr>
      <w:tr w:rsidR="00CF1DA2" w:rsidRPr="00CF1DA2">
        <w:trPr>
          <w:ins w:id="4038"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39" w:author="Arjan" w:date="2012-12-10T16:10:00Z"/>
                <w:rFonts w:ascii="Arial" w:eastAsia="Times New Roman" w:hAnsi="Arial" w:cs="Arial"/>
                <w:color w:val="000000"/>
                <w:sz w:val="20"/>
                <w:szCs w:val="20"/>
              </w:rPr>
            </w:pPr>
          </w:p>
        </w:tc>
        <w:tc>
          <w:tcPr>
            <w:tcW w:w="4410" w:type="dxa"/>
            <w:gridSpan w:val="2"/>
            <w:tcBorders>
              <w:top w:val="nil"/>
              <w:left w:val="nil"/>
              <w:bottom w:val="nil"/>
              <w:right w:val="nil"/>
            </w:tcBorders>
          </w:tcPr>
          <w:p w:rsidR="00CF1DA2" w:rsidRPr="00CF1DA2" w:rsidRDefault="008F2B4B" w:rsidP="00CF1DA2">
            <w:pPr>
              <w:autoSpaceDE w:val="0"/>
              <w:autoSpaceDN w:val="0"/>
              <w:adjustRightInd w:val="0"/>
              <w:spacing w:after="0" w:line="240" w:lineRule="auto"/>
              <w:rPr>
                <w:ins w:id="4040" w:author="Arjan" w:date="2012-12-10T16:10:00Z"/>
                <w:rFonts w:ascii="Arial" w:eastAsia="Times New Roman" w:hAnsi="Arial" w:cs="Arial"/>
                <w:color w:val="000000"/>
                <w:sz w:val="20"/>
                <w:szCs w:val="20"/>
              </w:rPr>
            </w:pPr>
            <w:ins w:id="4041"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heeft betrekking op</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w:t>
              </w:r>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Element.Name</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ZAAK</w:t>
              </w:r>
              <w:r w:rsidRPr="00CF1DA2">
                <w:rPr>
                  <w:rFonts w:ascii="Arial" w:eastAsia="Times New Roman" w:hAnsi="Arial" w:cs="Arial"/>
                  <w:color w:val="000000"/>
                  <w:sz w:val="20"/>
                  <w:szCs w:val="20"/>
                </w:rPr>
                <w:fldChar w:fldCharType="end"/>
              </w:r>
              <w:r w:rsidR="00CF1DA2" w:rsidRPr="00CF1DA2">
                <w:rPr>
                  <w:rFonts w:ascii="Arial" w:eastAsia="Times New Roman" w:hAnsi="Arial" w:cs="Arial"/>
                  <w:color w:val="000000"/>
                  <w:sz w:val="20"/>
                  <w:szCs w:val="20"/>
                </w:rPr>
                <w:t xml:space="preserve">  </w:t>
              </w:r>
            </w:ins>
          </w:p>
        </w:tc>
        <w:tc>
          <w:tcPr>
            <w:tcW w:w="135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42" w:author="Arjan" w:date="2012-12-10T16:10:00Z"/>
                <w:rFonts w:ascii="Arial" w:eastAsia="Times New Roman" w:hAnsi="Arial" w:cs="Arial"/>
                <w:color w:val="000000"/>
                <w:sz w:val="20"/>
                <w:szCs w:val="20"/>
              </w:rPr>
            </w:pPr>
            <w:ins w:id="4043" w:author="Arjan" w:date="2012-12-10T16:10:00Z">
              <w:r w:rsidRPr="00CF1DA2">
                <w:rPr>
                  <w:rFonts w:ascii="Arial" w:eastAsia="Times New Roman" w:hAnsi="Arial" w:cs="Arial"/>
                  <w:color w:val="000000"/>
                  <w:sz w:val="20"/>
                  <w:szCs w:val="20"/>
                </w:rPr>
                <w:t>KING</w:t>
              </w:r>
            </w:ins>
          </w:p>
        </w:tc>
      </w:tr>
      <w:tr w:rsidR="00CF1DA2" w:rsidRPr="00CF1DA2">
        <w:trPr>
          <w:ins w:id="4044"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45" w:author="Arjan" w:date="2012-12-10T16:10:00Z"/>
                <w:rFonts w:ascii="Arial" w:eastAsia="Times New Roman" w:hAnsi="Arial" w:cs="Arial"/>
                <w:color w:val="000000"/>
                <w:sz w:val="20"/>
                <w:szCs w:val="20"/>
              </w:rPr>
            </w:pPr>
          </w:p>
        </w:tc>
        <w:tc>
          <w:tcPr>
            <w:tcW w:w="4410" w:type="dxa"/>
            <w:gridSpan w:val="2"/>
            <w:tcBorders>
              <w:top w:val="nil"/>
              <w:left w:val="nil"/>
              <w:bottom w:val="nil"/>
              <w:right w:val="nil"/>
            </w:tcBorders>
          </w:tcPr>
          <w:p w:rsidR="00CF1DA2" w:rsidRPr="00DD0F4F" w:rsidRDefault="008F2B4B" w:rsidP="00CF1DA2">
            <w:pPr>
              <w:autoSpaceDE w:val="0"/>
              <w:autoSpaceDN w:val="0"/>
              <w:adjustRightInd w:val="0"/>
              <w:spacing w:after="0" w:line="240" w:lineRule="auto"/>
              <w:rPr>
                <w:ins w:id="4046" w:author="Arjan" w:date="2012-12-10T16:10:00Z"/>
                <w:rFonts w:ascii="Arial" w:eastAsia="Times New Roman" w:hAnsi="Arial" w:cs="Arial"/>
                <w:color w:val="000000"/>
                <w:sz w:val="20"/>
                <w:szCs w:val="20"/>
                <w:lang w:val="nl-NL"/>
              </w:rPr>
            </w:pPr>
            <w:ins w:id="4047" w:author="Arjan" w:date="2012-12-10T16:10: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Connector.Name</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heeft plaatsgevonden met</w:t>
              </w:r>
              <w:r w:rsidRPr="00CF1DA2">
                <w:rPr>
                  <w:rFonts w:ascii="Arial" w:hAnsi="Arial" w:cs="Arial"/>
                  <w:sz w:val="20"/>
                  <w:szCs w:val="20"/>
                  <w:lang w:val="en-AU"/>
                </w:rPr>
                <w:fldChar w:fldCharType="end"/>
              </w:r>
              <w:r w:rsidR="00CF1DA2" w:rsidRPr="00DD0F4F">
                <w:rPr>
                  <w:rFonts w:ascii="Arial" w:eastAsia="Times New Roman" w:hAnsi="Arial" w:cs="Arial"/>
                  <w:color w:val="000000"/>
                  <w:sz w:val="20"/>
                  <w:szCs w:val="20"/>
                  <w:lang w:val="nl-NL"/>
                </w:rPr>
                <w:t xml:space="preserve">   </w:t>
              </w:r>
              <w:r w:rsidRPr="00CF1DA2">
                <w:rPr>
                  <w:rFonts w:ascii="Arial" w:eastAsia="Times New Roman" w:hAnsi="Arial" w:cs="Arial"/>
                  <w:color w:val="000000"/>
                  <w:sz w:val="20"/>
                  <w:szCs w:val="20"/>
                </w:rPr>
                <w:fldChar w:fldCharType="begin" w:fldLock="1"/>
              </w:r>
              <w:r w:rsidR="00CF1DA2" w:rsidRPr="00DD0F4F">
                <w:rPr>
                  <w:rFonts w:ascii="Arial" w:eastAsia="Times New Roman" w:hAnsi="Arial" w:cs="Arial"/>
                  <w:color w:val="000000"/>
                  <w:sz w:val="20"/>
                  <w:szCs w:val="20"/>
                  <w:lang w:val="nl-NL"/>
                </w:rPr>
                <w:instrText>MERGEFIELD Element.Name</w:instrText>
              </w:r>
              <w:r w:rsidRPr="00CF1DA2">
                <w:rPr>
                  <w:rFonts w:ascii="Arial" w:eastAsia="Times New Roman" w:hAnsi="Arial" w:cs="Arial"/>
                  <w:color w:val="000000"/>
                  <w:sz w:val="20"/>
                  <w:szCs w:val="20"/>
                </w:rPr>
                <w:fldChar w:fldCharType="separate"/>
              </w:r>
              <w:r w:rsidR="00CF1DA2" w:rsidRPr="00DD0F4F">
                <w:rPr>
                  <w:rFonts w:ascii="Arial" w:eastAsia="Times New Roman" w:hAnsi="Arial" w:cs="Arial"/>
                  <w:color w:val="000000"/>
                  <w:sz w:val="20"/>
                  <w:szCs w:val="20"/>
                  <w:lang w:val="nl-NL"/>
                </w:rPr>
                <w:t>NATUURLIJK PERSOON</w:t>
              </w:r>
              <w:r w:rsidRPr="00CF1DA2">
                <w:rPr>
                  <w:rFonts w:ascii="Arial" w:eastAsia="Times New Roman" w:hAnsi="Arial" w:cs="Arial"/>
                  <w:color w:val="000000"/>
                  <w:sz w:val="20"/>
                  <w:szCs w:val="20"/>
                </w:rPr>
                <w:fldChar w:fldCharType="end"/>
              </w:r>
              <w:r w:rsidR="00CF1DA2" w:rsidRPr="00DD0F4F">
                <w:rPr>
                  <w:rFonts w:ascii="Arial" w:eastAsia="Times New Roman" w:hAnsi="Arial" w:cs="Arial"/>
                  <w:color w:val="000000"/>
                  <w:sz w:val="20"/>
                  <w:szCs w:val="20"/>
                  <w:lang w:val="nl-NL"/>
                </w:rPr>
                <w:t xml:space="preserve">  </w:t>
              </w:r>
            </w:ins>
          </w:p>
        </w:tc>
        <w:tc>
          <w:tcPr>
            <w:tcW w:w="135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48" w:author="Arjan" w:date="2012-12-10T16:10:00Z"/>
                <w:rFonts w:ascii="Arial" w:eastAsia="Times New Roman" w:hAnsi="Arial" w:cs="Arial"/>
                <w:color w:val="000000"/>
                <w:sz w:val="20"/>
                <w:szCs w:val="20"/>
              </w:rPr>
            </w:pPr>
            <w:ins w:id="4049" w:author="Arjan" w:date="2012-12-10T16:10:00Z">
              <w:r w:rsidRPr="00CF1DA2">
                <w:rPr>
                  <w:rFonts w:ascii="Arial" w:eastAsia="Times New Roman" w:hAnsi="Arial" w:cs="Arial"/>
                  <w:color w:val="000000"/>
                  <w:sz w:val="20"/>
                  <w:szCs w:val="20"/>
                </w:rPr>
                <w:t>KING</w:t>
              </w:r>
            </w:ins>
          </w:p>
        </w:tc>
      </w:tr>
      <w:tr w:rsidR="00CF1DA2" w:rsidRPr="00CF1DA2">
        <w:trPr>
          <w:ins w:id="4050"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51" w:author="Arjan" w:date="2012-12-10T16:10:00Z"/>
                <w:rFonts w:ascii="Arial" w:eastAsia="Times New Roman" w:hAnsi="Arial" w:cs="Arial"/>
                <w:color w:val="000000"/>
                <w:sz w:val="20"/>
                <w:szCs w:val="20"/>
              </w:rPr>
            </w:pPr>
          </w:p>
        </w:tc>
        <w:tc>
          <w:tcPr>
            <w:tcW w:w="4410" w:type="dxa"/>
            <w:gridSpan w:val="2"/>
            <w:tcBorders>
              <w:top w:val="nil"/>
              <w:left w:val="nil"/>
              <w:bottom w:val="nil"/>
              <w:right w:val="nil"/>
            </w:tcBorders>
          </w:tcPr>
          <w:p w:rsidR="00CF1DA2" w:rsidRPr="00CF1DA2" w:rsidRDefault="008F2B4B" w:rsidP="00CF1DA2">
            <w:pPr>
              <w:autoSpaceDE w:val="0"/>
              <w:autoSpaceDN w:val="0"/>
              <w:adjustRightInd w:val="0"/>
              <w:spacing w:after="0" w:line="240" w:lineRule="auto"/>
              <w:rPr>
                <w:ins w:id="4052" w:author="Arjan" w:date="2012-12-10T16:10:00Z"/>
                <w:rFonts w:ascii="Arial" w:eastAsia="Times New Roman" w:hAnsi="Arial" w:cs="Arial"/>
                <w:color w:val="000000"/>
                <w:sz w:val="20"/>
                <w:szCs w:val="20"/>
              </w:rPr>
            </w:pPr>
            <w:ins w:id="4053"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heeft plaatsgevonden met</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w:t>
              </w:r>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Element.Name</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VESTIGING</w:t>
              </w:r>
              <w:r w:rsidRPr="00CF1DA2">
                <w:rPr>
                  <w:rFonts w:ascii="Arial" w:eastAsia="Times New Roman" w:hAnsi="Arial" w:cs="Arial"/>
                  <w:color w:val="000000"/>
                  <w:sz w:val="20"/>
                  <w:szCs w:val="20"/>
                </w:rPr>
                <w:fldChar w:fldCharType="end"/>
              </w:r>
              <w:r w:rsidR="00CF1DA2" w:rsidRPr="00CF1DA2">
                <w:rPr>
                  <w:rFonts w:ascii="Arial" w:eastAsia="Times New Roman" w:hAnsi="Arial" w:cs="Arial"/>
                  <w:color w:val="000000"/>
                  <w:sz w:val="20"/>
                  <w:szCs w:val="20"/>
                </w:rPr>
                <w:t xml:space="preserve">  </w:t>
              </w:r>
            </w:ins>
          </w:p>
        </w:tc>
        <w:tc>
          <w:tcPr>
            <w:tcW w:w="135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54" w:author="Arjan" w:date="2012-12-10T16:10:00Z"/>
                <w:rFonts w:ascii="Arial" w:eastAsia="Times New Roman" w:hAnsi="Arial" w:cs="Arial"/>
                <w:color w:val="000000"/>
                <w:sz w:val="20"/>
                <w:szCs w:val="20"/>
              </w:rPr>
            </w:pPr>
            <w:ins w:id="4055" w:author="Arjan" w:date="2012-12-10T16:10:00Z">
              <w:r w:rsidRPr="00CF1DA2">
                <w:rPr>
                  <w:rFonts w:ascii="Arial" w:eastAsia="Times New Roman" w:hAnsi="Arial" w:cs="Arial"/>
                  <w:color w:val="000000"/>
                  <w:sz w:val="20"/>
                  <w:szCs w:val="20"/>
                </w:rPr>
                <w:t>KING</w:t>
              </w:r>
            </w:ins>
          </w:p>
        </w:tc>
      </w:tr>
      <w:tr w:rsidR="00CF1DA2" w:rsidRPr="00CF1DA2">
        <w:trPr>
          <w:ins w:id="4056"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57" w:author="Arjan" w:date="2012-12-10T16:10:00Z"/>
                <w:rFonts w:ascii="Arial" w:eastAsia="Times New Roman" w:hAnsi="Arial" w:cs="Arial"/>
                <w:color w:val="000000"/>
                <w:sz w:val="20"/>
                <w:szCs w:val="20"/>
              </w:rPr>
            </w:pPr>
          </w:p>
        </w:tc>
        <w:tc>
          <w:tcPr>
            <w:tcW w:w="4410" w:type="dxa"/>
            <w:gridSpan w:val="2"/>
            <w:tcBorders>
              <w:top w:val="nil"/>
              <w:left w:val="nil"/>
              <w:bottom w:val="nil"/>
              <w:right w:val="nil"/>
            </w:tcBorders>
          </w:tcPr>
          <w:p w:rsidR="00CF1DA2" w:rsidRPr="00CF1DA2" w:rsidRDefault="008F2B4B" w:rsidP="000A1102">
            <w:pPr>
              <w:autoSpaceDE w:val="0"/>
              <w:autoSpaceDN w:val="0"/>
              <w:adjustRightInd w:val="0"/>
              <w:spacing w:after="0" w:line="240" w:lineRule="auto"/>
              <w:rPr>
                <w:ins w:id="4058" w:author="Arjan" w:date="2012-12-10T16:10:00Z"/>
                <w:rFonts w:ascii="Arial" w:eastAsia="Times New Roman" w:hAnsi="Arial" w:cs="Arial"/>
                <w:color w:val="000000"/>
                <w:sz w:val="20"/>
                <w:szCs w:val="20"/>
              </w:rPr>
            </w:pPr>
            <w:ins w:id="4059"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heeft relevant</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w:t>
              </w:r>
            </w:ins>
            <w:ins w:id="4060" w:author="Arjan" w:date="2013-07-02T11:26:00Z">
              <w:r w:rsidR="000A1102">
                <w:rPr>
                  <w:rFonts w:ascii="Arial" w:eastAsia="Times New Roman" w:hAnsi="Arial" w:cs="Arial"/>
                  <w:color w:val="000000"/>
                  <w:sz w:val="20"/>
                  <w:szCs w:val="20"/>
                </w:rPr>
                <w:t>INFORMATIEOBJE</w:t>
              </w:r>
            </w:ins>
            <w:ins w:id="4061" w:author="Arjan" w:date="2013-07-02T11:27:00Z">
              <w:r w:rsidR="000A1102">
                <w:rPr>
                  <w:rFonts w:ascii="Arial" w:eastAsia="Times New Roman" w:hAnsi="Arial" w:cs="Arial"/>
                  <w:color w:val="000000"/>
                  <w:sz w:val="20"/>
                  <w:szCs w:val="20"/>
                </w:rPr>
                <w:t>CT</w:t>
              </w:r>
            </w:ins>
            <w:ins w:id="4062" w:author="Arjan" w:date="2012-12-10T16:10:00Z">
              <w:r w:rsidR="00CF1DA2" w:rsidRPr="00CF1DA2">
                <w:rPr>
                  <w:rFonts w:ascii="Arial" w:eastAsia="Times New Roman" w:hAnsi="Arial" w:cs="Arial"/>
                  <w:color w:val="000000"/>
                  <w:sz w:val="20"/>
                  <w:szCs w:val="20"/>
                </w:rPr>
                <w:t xml:space="preserve">  </w:t>
              </w:r>
            </w:ins>
          </w:p>
        </w:tc>
        <w:tc>
          <w:tcPr>
            <w:tcW w:w="135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63" w:author="Arjan" w:date="2012-12-10T16:10:00Z"/>
                <w:rFonts w:ascii="Arial" w:eastAsia="Times New Roman" w:hAnsi="Arial" w:cs="Arial"/>
                <w:color w:val="000000"/>
                <w:sz w:val="20"/>
                <w:szCs w:val="20"/>
              </w:rPr>
            </w:pPr>
            <w:ins w:id="4064" w:author="Arjan" w:date="2012-12-10T16:10:00Z">
              <w:r w:rsidRPr="00CF1DA2">
                <w:rPr>
                  <w:rFonts w:ascii="Arial" w:eastAsia="Times New Roman" w:hAnsi="Arial" w:cs="Arial"/>
                  <w:color w:val="000000"/>
                  <w:sz w:val="20"/>
                  <w:szCs w:val="20"/>
                </w:rPr>
                <w:t>KING</w:t>
              </w:r>
            </w:ins>
          </w:p>
        </w:tc>
      </w:tr>
      <w:tr w:rsidR="00CF1DA2" w:rsidRPr="00CF1DA2">
        <w:trPr>
          <w:ins w:id="4065" w:author="Arjan" w:date="2012-12-10T16:10:00Z"/>
        </w:trPr>
        <w:tc>
          <w:tcPr>
            <w:tcW w:w="360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66" w:author="Arjan" w:date="2012-12-10T16:10:00Z"/>
                <w:rFonts w:ascii="Arial" w:eastAsia="Times New Roman" w:hAnsi="Arial" w:cs="Arial"/>
                <w:color w:val="000000"/>
                <w:sz w:val="20"/>
                <w:szCs w:val="20"/>
              </w:rPr>
            </w:pPr>
          </w:p>
        </w:tc>
        <w:tc>
          <w:tcPr>
            <w:tcW w:w="4410" w:type="dxa"/>
            <w:gridSpan w:val="2"/>
            <w:tcBorders>
              <w:top w:val="nil"/>
              <w:left w:val="nil"/>
              <w:bottom w:val="nil"/>
              <w:right w:val="nil"/>
            </w:tcBorders>
          </w:tcPr>
          <w:p w:rsidR="00CF1DA2" w:rsidRPr="00CF1DA2" w:rsidRDefault="008F2B4B" w:rsidP="00CF1DA2">
            <w:pPr>
              <w:autoSpaceDE w:val="0"/>
              <w:autoSpaceDN w:val="0"/>
              <w:adjustRightInd w:val="0"/>
              <w:spacing w:after="0" w:line="240" w:lineRule="auto"/>
              <w:rPr>
                <w:ins w:id="4067" w:author="Arjan" w:date="2012-12-10T16:10:00Z"/>
                <w:rFonts w:ascii="Arial" w:eastAsia="Times New Roman" w:hAnsi="Arial" w:cs="Arial"/>
                <w:color w:val="000000"/>
                <w:sz w:val="20"/>
                <w:szCs w:val="20"/>
              </w:rPr>
            </w:pPr>
            <w:ins w:id="4068"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is gevoerd door</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w:t>
              </w:r>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Element.Name</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MEDEWERKER</w:t>
              </w:r>
              <w:r w:rsidRPr="00CF1DA2">
                <w:rPr>
                  <w:rFonts w:ascii="Arial" w:eastAsia="Times New Roman" w:hAnsi="Arial" w:cs="Arial"/>
                  <w:color w:val="000000"/>
                  <w:sz w:val="20"/>
                  <w:szCs w:val="20"/>
                </w:rPr>
                <w:fldChar w:fldCharType="end"/>
              </w:r>
              <w:r w:rsidR="00CF1DA2" w:rsidRPr="00CF1DA2">
                <w:rPr>
                  <w:rFonts w:ascii="Arial" w:eastAsia="Times New Roman" w:hAnsi="Arial" w:cs="Arial"/>
                  <w:color w:val="000000"/>
                  <w:sz w:val="20"/>
                  <w:szCs w:val="20"/>
                </w:rPr>
                <w:t xml:space="preserve">  </w:t>
              </w:r>
            </w:ins>
          </w:p>
        </w:tc>
        <w:tc>
          <w:tcPr>
            <w:tcW w:w="135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69" w:author="Arjan" w:date="2012-12-10T16:10:00Z"/>
                <w:rFonts w:ascii="Arial" w:eastAsia="Times New Roman" w:hAnsi="Arial" w:cs="Arial"/>
                <w:color w:val="000000"/>
                <w:sz w:val="20"/>
                <w:szCs w:val="20"/>
              </w:rPr>
            </w:pPr>
            <w:ins w:id="4070" w:author="Arjan" w:date="2012-12-10T16:10:00Z">
              <w:r w:rsidRPr="00CF1DA2">
                <w:rPr>
                  <w:rFonts w:ascii="Arial" w:eastAsia="Times New Roman" w:hAnsi="Arial" w:cs="Arial"/>
                  <w:color w:val="000000"/>
                  <w:sz w:val="20"/>
                  <w:szCs w:val="20"/>
                </w:rPr>
                <w:t>KING</w:t>
              </w:r>
            </w:ins>
          </w:p>
        </w:tc>
      </w:tr>
    </w:tbl>
    <w:p w:rsidR="00772000" w:rsidRDefault="00772000" w:rsidP="0044638F">
      <w:pPr>
        <w:rPr>
          <w:ins w:id="4071" w:author="Arjan" w:date="2012-12-10T16:10:00Z"/>
        </w:rPr>
      </w:pPr>
    </w:p>
    <w:p w:rsidR="00CF1DA2" w:rsidRPr="00CF1DA2" w:rsidRDefault="008F2B4B" w:rsidP="00CF1DA2">
      <w:pPr>
        <w:autoSpaceDE w:val="0"/>
        <w:autoSpaceDN w:val="0"/>
        <w:adjustRightInd w:val="0"/>
        <w:spacing w:before="240" w:after="60" w:line="240" w:lineRule="auto"/>
        <w:outlineLvl w:val="3"/>
        <w:rPr>
          <w:ins w:id="4072" w:author="Arjan" w:date="2012-12-10T16:13:00Z"/>
          <w:rFonts w:ascii="Arial" w:eastAsia="Times New Roman" w:hAnsi="Arial" w:cs="Arial"/>
          <w:b/>
          <w:bCs/>
          <w:color w:val="004080"/>
          <w:sz w:val="24"/>
          <w:szCs w:val="24"/>
        </w:rPr>
      </w:pPr>
      <w:ins w:id="4073"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Att.Stereotype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«Attribuutsoort»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Att.Name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Identificatie</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780"/>
        <w:gridCol w:w="5580"/>
      </w:tblGrid>
      <w:tr w:rsidR="00CF1DA2" w:rsidRPr="00CF1DA2">
        <w:trPr>
          <w:trHeight w:val="230"/>
          <w:ins w:id="407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75" w:author="Arjan" w:date="2012-12-10T16:13:00Z"/>
                <w:rFonts w:ascii="Arial" w:eastAsia="Times New Roman" w:hAnsi="Arial" w:cs="Arial"/>
                <w:color w:val="000000"/>
                <w:sz w:val="20"/>
                <w:szCs w:val="20"/>
              </w:rPr>
            </w:pPr>
            <w:ins w:id="4076" w:author="Arjan" w:date="2012-12-10T16:13:00Z">
              <w:r w:rsidRPr="00CF1DA2">
                <w:rPr>
                  <w:rFonts w:ascii="Arial" w:eastAsia="Times New Roman" w:hAnsi="Arial" w:cs="Arial"/>
                  <w:b/>
                  <w:bCs/>
                  <w:color w:val="000000"/>
                  <w:sz w:val="20"/>
                  <w:szCs w:val="20"/>
                </w:rPr>
                <w:t>Naam attribuutsoort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077" w:author="Arjan" w:date="2012-12-10T16:13:00Z"/>
                <w:rFonts w:ascii="Arial" w:eastAsia="Times New Roman" w:hAnsi="Arial" w:cs="Arial"/>
                <w:color w:val="000000"/>
                <w:sz w:val="20"/>
                <w:szCs w:val="20"/>
              </w:rPr>
            </w:pPr>
            <w:ins w:id="4078"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Identificatie</w:t>
              </w:r>
              <w:r w:rsidRPr="00CF1DA2">
                <w:rPr>
                  <w:rFonts w:ascii="Arial" w:hAnsi="Arial" w:cs="Arial"/>
                  <w:sz w:val="20"/>
                  <w:szCs w:val="20"/>
                  <w:lang w:val="en-AU"/>
                </w:rPr>
                <w:fldChar w:fldCharType="end"/>
              </w:r>
            </w:ins>
          </w:p>
        </w:tc>
      </w:tr>
      <w:tr w:rsidR="00CF1DA2" w:rsidRPr="00CF1DA2">
        <w:trPr>
          <w:ins w:id="407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8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81" w:author="Arjan" w:date="2012-12-10T16:13:00Z"/>
                <w:rFonts w:ascii="Arial" w:eastAsia="Times New Roman" w:hAnsi="Arial" w:cs="Arial"/>
                <w:color w:val="000000"/>
                <w:sz w:val="20"/>
                <w:szCs w:val="20"/>
              </w:rPr>
            </w:pPr>
          </w:p>
        </w:tc>
      </w:tr>
      <w:tr w:rsidR="00CF1DA2" w:rsidRPr="00CF1DA2">
        <w:trPr>
          <w:ins w:id="408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83" w:author="Arjan" w:date="2012-12-10T16:13:00Z"/>
                <w:rFonts w:ascii="Arial" w:eastAsia="Times New Roman" w:hAnsi="Arial" w:cs="Arial"/>
                <w:color w:val="000000"/>
                <w:sz w:val="20"/>
                <w:szCs w:val="20"/>
              </w:rPr>
            </w:pPr>
            <w:ins w:id="4084" w:author="Arjan" w:date="2012-12-10T16:13:00Z">
              <w:r w:rsidRPr="00CF1DA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85" w:author="Arjan" w:date="2012-12-10T16:13:00Z"/>
                <w:rFonts w:ascii="Arial" w:eastAsia="Times New Roman" w:hAnsi="Arial" w:cs="Arial"/>
                <w:color w:val="000000"/>
                <w:sz w:val="20"/>
                <w:szCs w:val="20"/>
              </w:rPr>
            </w:pPr>
            <w:ins w:id="4086" w:author="Arjan" w:date="2012-12-10T16:13:00Z">
              <w:r w:rsidRPr="00CF1DA2">
                <w:rPr>
                  <w:rFonts w:ascii="Arial" w:eastAsia="Times New Roman" w:hAnsi="Arial" w:cs="Arial"/>
                  <w:color w:val="000000"/>
                  <w:sz w:val="20"/>
                  <w:szCs w:val="20"/>
                </w:rPr>
                <w:t>KING</w:t>
              </w:r>
            </w:ins>
          </w:p>
        </w:tc>
      </w:tr>
      <w:tr w:rsidR="00CF1DA2" w:rsidRPr="00CF1DA2">
        <w:trPr>
          <w:ins w:id="408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8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89" w:author="Arjan" w:date="2012-12-10T16:13:00Z"/>
                <w:rFonts w:ascii="Arial" w:eastAsia="Times New Roman" w:hAnsi="Arial" w:cs="Arial"/>
                <w:color w:val="000000"/>
                <w:sz w:val="20"/>
                <w:szCs w:val="20"/>
              </w:rPr>
            </w:pPr>
          </w:p>
        </w:tc>
      </w:tr>
      <w:tr w:rsidR="00CF1DA2" w:rsidRPr="00CF1DA2">
        <w:trPr>
          <w:ins w:id="409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91" w:author="Arjan" w:date="2012-12-10T16:13:00Z"/>
                <w:rFonts w:ascii="Arial" w:eastAsia="Times New Roman" w:hAnsi="Arial" w:cs="Arial"/>
                <w:color w:val="000000"/>
                <w:sz w:val="20"/>
                <w:szCs w:val="20"/>
              </w:rPr>
            </w:pPr>
            <w:ins w:id="4092" w:author="Arjan" w:date="2012-12-10T16:13:00Z">
              <w:r w:rsidRPr="00CF1DA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93" w:author="Arjan" w:date="2012-12-10T16:13:00Z"/>
                <w:rFonts w:ascii="Arial" w:eastAsia="Times New Roman" w:hAnsi="Arial" w:cs="Arial"/>
                <w:color w:val="000000"/>
                <w:sz w:val="20"/>
                <w:szCs w:val="20"/>
              </w:rPr>
            </w:pPr>
          </w:p>
        </w:tc>
      </w:tr>
      <w:tr w:rsidR="00CF1DA2" w:rsidRPr="00CF1DA2">
        <w:trPr>
          <w:ins w:id="409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9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96" w:author="Arjan" w:date="2012-12-10T16:13:00Z"/>
                <w:rFonts w:ascii="Arial" w:eastAsia="Times New Roman" w:hAnsi="Arial" w:cs="Arial"/>
                <w:color w:val="000000"/>
                <w:sz w:val="20"/>
                <w:szCs w:val="20"/>
              </w:rPr>
            </w:pPr>
          </w:p>
        </w:tc>
      </w:tr>
      <w:tr w:rsidR="00CF1DA2" w:rsidRPr="00CF1DA2">
        <w:trPr>
          <w:ins w:id="409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098" w:author="Arjan" w:date="2012-12-10T16:13:00Z"/>
                <w:rFonts w:ascii="Arial" w:eastAsia="Times New Roman" w:hAnsi="Arial" w:cs="Arial"/>
                <w:color w:val="000000"/>
                <w:sz w:val="20"/>
                <w:szCs w:val="20"/>
              </w:rPr>
            </w:pPr>
            <w:ins w:id="4099" w:author="Arjan" w:date="2012-12-10T16:13:00Z">
              <w:r w:rsidRPr="00CF1DA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100" w:author="Arjan" w:date="2012-12-10T16:13:00Z"/>
                <w:rFonts w:ascii="Arial" w:eastAsia="Times New Roman" w:hAnsi="Arial" w:cs="Arial"/>
                <w:color w:val="000000"/>
                <w:sz w:val="20"/>
                <w:szCs w:val="20"/>
              </w:rPr>
            </w:pPr>
            <w:ins w:id="4101"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Att.Alias</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identificatie</w:t>
              </w:r>
              <w:r w:rsidRPr="00CF1DA2">
                <w:rPr>
                  <w:rFonts w:ascii="Arial" w:hAnsi="Arial" w:cs="Arial"/>
                  <w:sz w:val="20"/>
                  <w:szCs w:val="20"/>
                  <w:lang w:val="en-AU"/>
                </w:rPr>
                <w:fldChar w:fldCharType="end"/>
              </w:r>
            </w:ins>
          </w:p>
        </w:tc>
      </w:tr>
      <w:tr w:rsidR="00CF1DA2" w:rsidRPr="00CF1DA2">
        <w:trPr>
          <w:ins w:id="410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03"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04" w:author="Arjan" w:date="2012-12-10T16:13:00Z"/>
                <w:rFonts w:ascii="Arial" w:eastAsia="Times New Roman" w:hAnsi="Arial" w:cs="Arial"/>
                <w:color w:val="000000"/>
                <w:sz w:val="20"/>
                <w:szCs w:val="20"/>
              </w:rPr>
            </w:pPr>
          </w:p>
        </w:tc>
      </w:tr>
      <w:tr w:rsidR="00CF1DA2" w:rsidRPr="005E066D">
        <w:trPr>
          <w:ins w:id="410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06" w:author="Arjan" w:date="2012-12-10T16:13:00Z"/>
                <w:rFonts w:ascii="Arial" w:eastAsia="Times New Roman" w:hAnsi="Arial" w:cs="Arial"/>
                <w:color w:val="000000"/>
                <w:sz w:val="20"/>
                <w:szCs w:val="20"/>
              </w:rPr>
            </w:pPr>
            <w:ins w:id="4107" w:author="Arjan" w:date="2012-12-10T16:13:00Z">
              <w:r w:rsidRPr="00CF1DA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CF1DA2" w:rsidRPr="00DD0F4F" w:rsidRDefault="008F2B4B" w:rsidP="002C7394">
            <w:pPr>
              <w:autoSpaceDE w:val="0"/>
              <w:autoSpaceDN w:val="0"/>
              <w:adjustRightInd w:val="0"/>
              <w:spacing w:after="0" w:line="240" w:lineRule="auto"/>
              <w:rPr>
                <w:ins w:id="4108" w:author="Arjan" w:date="2012-12-10T16:13:00Z"/>
                <w:rFonts w:ascii="Arial" w:eastAsia="Times New Roman" w:hAnsi="Arial" w:cs="Arial"/>
                <w:color w:val="000000"/>
                <w:sz w:val="20"/>
                <w:szCs w:val="20"/>
                <w:lang w:val="nl-NL"/>
              </w:rPr>
            </w:pPr>
            <w:ins w:id="4109"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Att.Notes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 xml:space="preserve">De unieke aanduiding van een </w:t>
              </w:r>
            </w:ins>
            <w:ins w:id="4110" w:author="Arjan" w:date="2013-07-02T13:11:00Z">
              <w:r w:rsidR="002C7394" w:rsidRPr="00DD0F4F">
                <w:rPr>
                  <w:rFonts w:ascii="Arial" w:eastAsia="Times New Roman" w:hAnsi="Arial" w:cs="Arial"/>
                  <w:color w:val="000000"/>
                  <w:sz w:val="20"/>
                  <w:szCs w:val="20"/>
                  <w:lang w:val="nl-NL"/>
                </w:rPr>
                <w:t>k</w:t>
              </w:r>
            </w:ins>
            <w:ins w:id="4111" w:author="Arjan" w:date="2012-12-10T16:13:00Z">
              <w:r w:rsidR="00CF1DA2" w:rsidRPr="00DD0F4F">
                <w:rPr>
                  <w:rFonts w:ascii="Arial" w:eastAsia="Times New Roman" w:hAnsi="Arial" w:cs="Arial"/>
                  <w:color w:val="000000"/>
                  <w:sz w:val="20"/>
                  <w:szCs w:val="20"/>
                  <w:lang w:val="nl-NL"/>
                </w:rPr>
                <w:t>lantcontact</w:t>
              </w:r>
              <w:r w:rsidRPr="00CF1DA2">
                <w:rPr>
                  <w:rFonts w:ascii="Arial" w:hAnsi="Arial" w:cs="Arial"/>
                  <w:sz w:val="20"/>
                  <w:szCs w:val="20"/>
                  <w:lang w:val="en-AU"/>
                </w:rPr>
                <w:fldChar w:fldCharType="end"/>
              </w:r>
            </w:ins>
          </w:p>
        </w:tc>
      </w:tr>
      <w:tr w:rsidR="00CF1DA2" w:rsidRPr="005E066D">
        <w:trPr>
          <w:trHeight w:val="230"/>
          <w:ins w:id="4112" w:author="Arjan" w:date="2012-12-10T16:13:00Z"/>
        </w:trPr>
        <w:tc>
          <w:tcPr>
            <w:tcW w:w="37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113" w:author="Arjan" w:date="2012-12-10T16:13: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114" w:author="Arjan" w:date="2012-12-10T16:13:00Z"/>
                <w:rFonts w:ascii="Arial" w:eastAsia="Times New Roman" w:hAnsi="Arial" w:cs="Arial"/>
                <w:color w:val="000000"/>
                <w:sz w:val="20"/>
                <w:szCs w:val="20"/>
                <w:lang w:val="nl-NL"/>
              </w:rPr>
            </w:pPr>
          </w:p>
        </w:tc>
      </w:tr>
      <w:tr w:rsidR="00CF1DA2" w:rsidRPr="00CF1DA2">
        <w:trPr>
          <w:trHeight w:val="230"/>
          <w:ins w:id="411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16" w:author="Arjan" w:date="2012-12-10T16:13:00Z"/>
                <w:rFonts w:ascii="Arial" w:eastAsia="Times New Roman" w:hAnsi="Arial" w:cs="Arial"/>
                <w:color w:val="000000"/>
                <w:sz w:val="20"/>
                <w:szCs w:val="20"/>
              </w:rPr>
            </w:pPr>
            <w:ins w:id="4117" w:author="Arjan" w:date="2012-12-10T16:13:00Z">
              <w:r w:rsidRPr="00CF1DA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18" w:author="Arjan" w:date="2012-12-10T16:13:00Z"/>
                <w:rFonts w:ascii="Arial" w:eastAsia="Times New Roman" w:hAnsi="Arial" w:cs="Arial"/>
                <w:color w:val="000000"/>
                <w:sz w:val="20"/>
                <w:szCs w:val="20"/>
              </w:rPr>
            </w:pPr>
            <w:ins w:id="4119" w:author="Arjan" w:date="2012-12-10T16:13:00Z">
              <w:r w:rsidRPr="00CF1DA2">
                <w:rPr>
                  <w:rFonts w:ascii="Arial" w:eastAsia="Times New Roman" w:hAnsi="Arial" w:cs="Arial"/>
                  <w:color w:val="000000"/>
                  <w:sz w:val="20"/>
                  <w:szCs w:val="20"/>
                </w:rPr>
                <w:t xml:space="preserve">KING </w:t>
              </w:r>
            </w:ins>
          </w:p>
        </w:tc>
      </w:tr>
      <w:tr w:rsidR="00CF1DA2" w:rsidRPr="00CF1DA2">
        <w:trPr>
          <w:ins w:id="412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21"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22" w:author="Arjan" w:date="2012-12-10T16:13:00Z"/>
                <w:rFonts w:ascii="Arial" w:eastAsia="Times New Roman" w:hAnsi="Arial" w:cs="Arial"/>
                <w:color w:val="000000"/>
                <w:sz w:val="20"/>
                <w:szCs w:val="20"/>
              </w:rPr>
            </w:pPr>
          </w:p>
        </w:tc>
      </w:tr>
      <w:tr w:rsidR="00CF1DA2" w:rsidRPr="00CF1DA2">
        <w:trPr>
          <w:ins w:id="4123"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24" w:author="Arjan" w:date="2012-12-10T16:13:00Z"/>
                <w:rFonts w:ascii="Arial" w:eastAsia="Times New Roman" w:hAnsi="Arial" w:cs="Arial"/>
                <w:color w:val="000000"/>
                <w:sz w:val="20"/>
                <w:szCs w:val="20"/>
              </w:rPr>
            </w:pPr>
            <w:ins w:id="4125" w:author="Arjan" w:date="2012-12-10T16:13:00Z">
              <w:r w:rsidRPr="00CF1DA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26" w:author="Arjan" w:date="2012-12-10T16:13:00Z"/>
                <w:rFonts w:ascii="Arial" w:eastAsia="Times New Roman" w:hAnsi="Arial" w:cs="Arial"/>
                <w:color w:val="000000"/>
                <w:sz w:val="20"/>
                <w:szCs w:val="20"/>
              </w:rPr>
            </w:pPr>
            <w:ins w:id="4127" w:author="Arjan" w:date="2012-12-10T16:13:00Z">
              <w:r w:rsidRPr="00CF1DA2">
                <w:rPr>
                  <w:rFonts w:ascii="Arial" w:eastAsia="Times New Roman" w:hAnsi="Arial" w:cs="Arial"/>
                  <w:color w:val="000000"/>
                  <w:sz w:val="20"/>
                  <w:szCs w:val="20"/>
                </w:rPr>
                <w:t>1 januari 2013</w:t>
              </w:r>
            </w:ins>
          </w:p>
        </w:tc>
      </w:tr>
      <w:tr w:rsidR="00CF1DA2" w:rsidRPr="00CF1DA2">
        <w:trPr>
          <w:ins w:id="4128"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29"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30" w:author="Arjan" w:date="2012-12-10T16:13:00Z"/>
                <w:rFonts w:ascii="Arial" w:eastAsia="Times New Roman" w:hAnsi="Arial" w:cs="Arial"/>
                <w:color w:val="000000"/>
                <w:sz w:val="20"/>
                <w:szCs w:val="20"/>
              </w:rPr>
            </w:pPr>
          </w:p>
        </w:tc>
      </w:tr>
      <w:tr w:rsidR="00CF1DA2" w:rsidRPr="005E066D">
        <w:trPr>
          <w:ins w:id="4131"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32" w:author="Arjan" w:date="2012-12-10T16:13:00Z"/>
                <w:rFonts w:ascii="Arial" w:eastAsia="Times New Roman" w:hAnsi="Arial" w:cs="Arial"/>
                <w:color w:val="000000"/>
                <w:sz w:val="20"/>
                <w:szCs w:val="20"/>
              </w:rPr>
            </w:pPr>
            <w:ins w:id="4133" w:author="Arjan" w:date="2012-12-10T16:13:00Z">
              <w:r w:rsidRPr="00CF1DA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CF1DA2" w:rsidRPr="00DD0F4F" w:rsidRDefault="00CF1DA2" w:rsidP="002C7394">
            <w:pPr>
              <w:autoSpaceDE w:val="0"/>
              <w:autoSpaceDN w:val="0"/>
              <w:adjustRightInd w:val="0"/>
              <w:spacing w:after="0" w:line="240" w:lineRule="auto"/>
              <w:rPr>
                <w:ins w:id="4134" w:author="Arjan" w:date="2012-12-10T16:13:00Z"/>
                <w:rFonts w:ascii="Arial" w:eastAsia="Times New Roman" w:hAnsi="Arial" w:cs="Arial"/>
                <w:color w:val="000000"/>
                <w:sz w:val="20"/>
                <w:szCs w:val="20"/>
                <w:lang w:val="nl-NL"/>
              </w:rPr>
            </w:pPr>
            <w:ins w:id="4135" w:author="Arjan" w:date="2012-12-10T16:13:00Z">
              <w:r w:rsidRPr="00DD0F4F">
                <w:rPr>
                  <w:rFonts w:ascii="Arial" w:eastAsia="Times New Roman" w:hAnsi="Arial" w:cs="Arial"/>
                  <w:color w:val="000000"/>
                  <w:sz w:val="20"/>
                  <w:szCs w:val="20"/>
                  <w:lang w:val="nl-NL"/>
                </w:rPr>
                <w:t xml:space="preserve">Betreft de nummering van klantcontacten volgens een organisatie-eigen systematiek. </w:t>
              </w:r>
            </w:ins>
            <w:ins w:id="4136" w:author="Arjan" w:date="2013-07-02T13:13:00Z">
              <w:r w:rsidR="002C7394" w:rsidRPr="00DD0F4F">
                <w:rPr>
                  <w:rFonts w:ascii="Arial" w:eastAsia="Times New Roman" w:hAnsi="Arial" w:cs="Arial"/>
                  <w:color w:val="000000"/>
                  <w:sz w:val="20"/>
                  <w:szCs w:val="20"/>
                  <w:lang w:val="nl-NL"/>
                </w:rPr>
                <w:t>Als systematiek kan b</w:t>
              </w:r>
            </w:ins>
            <w:ins w:id="4137" w:author="Arjan" w:date="2012-12-10T16:13:00Z">
              <w:r w:rsidRPr="00DD0F4F">
                <w:rPr>
                  <w:rFonts w:ascii="Arial" w:eastAsia="Times New Roman" w:hAnsi="Arial" w:cs="Arial"/>
                  <w:color w:val="000000"/>
                  <w:sz w:val="20"/>
                  <w:szCs w:val="20"/>
                  <w:lang w:val="nl-NL"/>
                </w:rPr>
                <w:t xml:space="preserve">ijvoorbeeld </w:t>
              </w:r>
            </w:ins>
            <w:ins w:id="4138" w:author="Arjan" w:date="2013-07-02T13:13:00Z">
              <w:r w:rsidR="002C7394" w:rsidRPr="00DD0F4F">
                <w:rPr>
                  <w:rFonts w:ascii="Arial" w:eastAsia="Times New Roman" w:hAnsi="Arial" w:cs="Arial"/>
                  <w:color w:val="000000"/>
                  <w:sz w:val="20"/>
                  <w:szCs w:val="20"/>
                  <w:lang w:val="nl-NL"/>
                </w:rPr>
                <w:t xml:space="preserve">gehanteerd worden </w:t>
              </w:r>
            </w:ins>
            <w:ins w:id="4139" w:author="Arjan" w:date="2012-12-10T16:13:00Z">
              <w:r w:rsidRPr="00DD0F4F">
                <w:rPr>
                  <w:rFonts w:ascii="Arial" w:eastAsia="Times New Roman" w:hAnsi="Arial" w:cs="Arial"/>
                  <w:color w:val="000000"/>
                  <w:sz w:val="20"/>
                  <w:szCs w:val="20"/>
                  <w:lang w:val="nl-NL"/>
                </w:rPr>
                <w:t>het jaartal gevolgd door een oplopend volgnummer of het tijdstip, tot op de honderdste seconde, van het begin van de registratie van het klantcontact</w:t>
              </w:r>
            </w:ins>
            <w:ins w:id="4140" w:author="Arjan" w:date="2013-07-02T13:13:00Z">
              <w:r w:rsidR="002C7394" w:rsidRPr="00DD0F4F">
                <w:rPr>
                  <w:rFonts w:ascii="Arial" w:eastAsia="Times New Roman" w:hAnsi="Arial" w:cs="Arial"/>
                  <w:color w:val="000000"/>
                  <w:sz w:val="20"/>
                  <w:szCs w:val="20"/>
                  <w:lang w:val="nl-NL"/>
                </w:rPr>
                <w:t xml:space="preserve">. Beseft moet worden dat de aldus gegenereerde identificatie </w:t>
              </w:r>
            </w:ins>
            <w:ins w:id="4141" w:author="Arjan" w:date="2013-07-02T13:14:00Z">
              <w:r w:rsidR="002C7394" w:rsidRPr="00DD0F4F">
                <w:rPr>
                  <w:rFonts w:ascii="Arial" w:eastAsia="Times New Roman" w:hAnsi="Arial" w:cs="Arial"/>
                  <w:color w:val="000000"/>
                  <w:sz w:val="20"/>
                  <w:szCs w:val="20"/>
                  <w:lang w:val="nl-NL"/>
                </w:rPr>
                <w:t>beschouwd moet worden als een uniek betekenisloos kenmerk.</w:t>
              </w:r>
            </w:ins>
          </w:p>
        </w:tc>
      </w:tr>
      <w:tr w:rsidR="00CF1DA2" w:rsidRPr="005E066D">
        <w:trPr>
          <w:ins w:id="4142" w:author="Arjan" w:date="2012-12-10T16:13:00Z"/>
        </w:trPr>
        <w:tc>
          <w:tcPr>
            <w:tcW w:w="37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143" w:author="Arjan" w:date="2012-12-10T16:13: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144" w:author="Arjan" w:date="2012-12-10T16:13:00Z"/>
                <w:rFonts w:ascii="Arial" w:eastAsia="Times New Roman" w:hAnsi="Arial" w:cs="Arial"/>
                <w:color w:val="000000"/>
                <w:sz w:val="20"/>
                <w:szCs w:val="20"/>
                <w:lang w:val="nl-NL"/>
              </w:rPr>
            </w:pPr>
          </w:p>
        </w:tc>
      </w:tr>
      <w:tr w:rsidR="00CF1DA2" w:rsidRPr="00CF1DA2">
        <w:trPr>
          <w:ins w:id="414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46" w:author="Arjan" w:date="2012-12-10T16:13:00Z"/>
                <w:rFonts w:ascii="Arial" w:eastAsia="Times New Roman" w:hAnsi="Arial" w:cs="Arial"/>
                <w:color w:val="000000"/>
                <w:sz w:val="20"/>
                <w:szCs w:val="20"/>
              </w:rPr>
            </w:pPr>
            <w:ins w:id="4147" w:author="Arjan" w:date="2012-12-10T16:13:00Z">
              <w:r w:rsidRPr="00CF1DA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148" w:author="Arjan" w:date="2012-12-10T16:13:00Z"/>
                <w:rFonts w:ascii="Arial" w:eastAsia="Times New Roman" w:hAnsi="Arial" w:cs="Arial"/>
                <w:color w:val="000000"/>
                <w:sz w:val="20"/>
                <w:szCs w:val="20"/>
              </w:rPr>
            </w:pPr>
            <w:ins w:id="4149"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Att.Type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AN14</w:t>
              </w:r>
              <w:r w:rsidRPr="00CF1DA2">
                <w:rPr>
                  <w:rFonts w:ascii="Arial" w:hAnsi="Arial" w:cs="Arial"/>
                  <w:sz w:val="20"/>
                  <w:szCs w:val="20"/>
                  <w:lang w:val="en-AU"/>
                </w:rPr>
                <w:fldChar w:fldCharType="end"/>
              </w:r>
            </w:ins>
          </w:p>
        </w:tc>
      </w:tr>
      <w:tr w:rsidR="00CF1DA2" w:rsidRPr="00CF1DA2">
        <w:trPr>
          <w:trHeight w:val="230"/>
          <w:ins w:id="415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51"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52" w:author="Arjan" w:date="2012-12-10T16:13:00Z"/>
                <w:rFonts w:ascii="Arial" w:eastAsia="Times New Roman" w:hAnsi="Arial" w:cs="Arial"/>
                <w:color w:val="000000"/>
                <w:sz w:val="20"/>
                <w:szCs w:val="20"/>
              </w:rPr>
            </w:pPr>
          </w:p>
        </w:tc>
      </w:tr>
      <w:tr w:rsidR="00CF1DA2" w:rsidRPr="00CF1DA2">
        <w:trPr>
          <w:trHeight w:val="230"/>
          <w:ins w:id="4153"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54" w:author="Arjan" w:date="2012-12-10T16:13:00Z"/>
                <w:rFonts w:ascii="Arial" w:eastAsia="Times New Roman" w:hAnsi="Arial" w:cs="Arial"/>
                <w:color w:val="000000"/>
                <w:sz w:val="20"/>
                <w:szCs w:val="20"/>
              </w:rPr>
            </w:pPr>
            <w:ins w:id="4155" w:author="Arjan" w:date="2012-12-10T16:13:00Z">
              <w:r w:rsidRPr="00CF1DA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56" w:author="Arjan" w:date="2012-12-10T16:13:00Z"/>
                <w:rFonts w:ascii="Arial" w:eastAsia="Times New Roman" w:hAnsi="Arial" w:cs="Arial"/>
                <w:color w:val="000000"/>
                <w:sz w:val="20"/>
                <w:szCs w:val="20"/>
              </w:rPr>
            </w:pPr>
            <w:ins w:id="4157" w:author="Arjan" w:date="2012-12-10T16:13:00Z">
              <w:r w:rsidRPr="00CF1DA2">
                <w:rPr>
                  <w:rFonts w:ascii="Arial" w:eastAsia="Times New Roman" w:hAnsi="Arial" w:cs="Arial"/>
                  <w:color w:val="000000"/>
                  <w:sz w:val="20"/>
                  <w:szCs w:val="20"/>
                </w:rPr>
                <w:t>Alle alfanumerieke tekens</w:t>
              </w:r>
            </w:ins>
          </w:p>
        </w:tc>
      </w:tr>
      <w:tr w:rsidR="00CF1DA2" w:rsidRPr="00CF1DA2">
        <w:trPr>
          <w:trHeight w:val="215"/>
          <w:ins w:id="4158"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59"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60" w:author="Arjan" w:date="2012-12-10T16:13:00Z"/>
                <w:rFonts w:ascii="Arial" w:eastAsia="Times New Roman" w:hAnsi="Arial" w:cs="Arial"/>
                <w:color w:val="000000"/>
                <w:sz w:val="20"/>
                <w:szCs w:val="20"/>
              </w:rPr>
            </w:pPr>
          </w:p>
        </w:tc>
      </w:tr>
      <w:tr w:rsidR="00CF1DA2" w:rsidRPr="00CF1DA2">
        <w:trPr>
          <w:trHeight w:val="215"/>
          <w:ins w:id="4161"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62" w:author="Arjan" w:date="2012-12-10T16:13:00Z"/>
                <w:rFonts w:ascii="Arial" w:eastAsia="Times New Roman" w:hAnsi="Arial" w:cs="Arial"/>
                <w:color w:val="000000"/>
                <w:sz w:val="20"/>
                <w:szCs w:val="20"/>
              </w:rPr>
            </w:pPr>
            <w:ins w:id="4163" w:author="Arjan" w:date="2012-12-10T16:13:00Z">
              <w:r w:rsidRPr="00CF1DA2">
                <w:rPr>
                  <w:rFonts w:ascii="Arial" w:eastAsia="Times New Roman" w:hAnsi="Arial" w:cs="Arial"/>
                  <w:b/>
                  <w:bCs/>
                  <w:color w:val="000000"/>
                  <w:sz w:val="20"/>
                  <w:szCs w:val="20"/>
                </w:rPr>
                <w:lastRenderedPageBreak/>
                <w:t>Indicatie materiële historie</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64" w:author="Arjan" w:date="2012-12-10T16:13:00Z"/>
                <w:rFonts w:ascii="Arial" w:eastAsia="Times New Roman" w:hAnsi="Arial" w:cs="Arial"/>
                <w:color w:val="000000"/>
                <w:sz w:val="20"/>
                <w:szCs w:val="20"/>
              </w:rPr>
            </w:pPr>
            <w:ins w:id="4165" w:author="Arjan" w:date="2012-12-10T16:13:00Z">
              <w:r w:rsidRPr="00CF1DA2">
                <w:rPr>
                  <w:rFonts w:ascii="Arial" w:eastAsia="Times New Roman" w:hAnsi="Arial" w:cs="Arial"/>
                  <w:color w:val="000000"/>
                  <w:sz w:val="20"/>
                  <w:szCs w:val="20"/>
                </w:rPr>
                <w:t>Nee</w:t>
              </w:r>
            </w:ins>
          </w:p>
        </w:tc>
      </w:tr>
      <w:tr w:rsidR="00CF1DA2" w:rsidRPr="00CF1DA2">
        <w:trPr>
          <w:trHeight w:val="230"/>
          <w:ins w:id="4166"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67"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68" w:author="Arjan" w:date="2012-12-10T16:13:00Z"/>
                <w:rFonts w:ascii="Arial" w:eastAsia="Times New Roman" w:hAnsi="Arial" w:cs="Arial"/>
                <w:color w:val="000000"/>
                <w:sz w:val="20"/>
                <w:szCs w:val="20"/>
              </w:rPr>
            </w:pPr>
          </w:p>
        </w:tc>
      </w:tr>
      <w:tr w:rsidR="00CF1DA2" w:rsidRPr="00CF1DA2">
        <w:trPr>
          <w:trHeight w:val="230"/>
          <w:ins w:id="416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70" w:author="Arjan" w:date="2012-12-10T16:13:00Z"/>
                <w:rFonts w:ascii="Arial" w:eastAsia="Times New Roman" w:hAnsi="Arial" w:cs="Arial"/>
                <w:color w:val="000000"/>
                <w:sz w:val="20"/>
                <w:szCs w:val="20"/>
              </w:rPr>
            </w:pPr>
            <w:ins w:id="4171" w:author="Arjan" w:date="2012-12-10T16:13:00Z">
              <w:r w:rsidRPr="00CF1DA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72" w:author="Arjan" w:date="2012-12-10T16:13:00Z"/>
                <w:rFonts w:ascii="Arial" w:eastAsia="Times New Roman" w:hAnsi="Arial" w:cs="Arial"/>
                <w:color w:val="000000"/>
                <w:sz w:val="20"/>
                <w:szCs w:val="20"/>
              </w:rPr>
            </w:pPr>
            <w:ins w:id="4173" w:author="Arjan" w:date="2012-12-10T16:13:00Z">
              <w:r w:rsidRPr="00CF1DA2">
                <w:rPr>
                  <w:rFonts w:ascii="Arial" w:eastAsia="Times New Roman" w:hAnsi="Arial" w:cs="Arial"/>
                  <w:color w:val="000000"/>
                  <w:sz w:val="20"/>
                  <w:szCs w:val="20"/>
                </w:rPr>
                <w:t>Nee</w:t>
              </w:r>
            </w:ins>
          </w:p>
        </w:tc>
      </w:tr>
      <w:tr w:rsidR="00CF1DA2" w:rsidRPr="00CF1DA2">
        <w:trPr>
          <w:trHeight w:val="230"/>
          <w:ins w:id="417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7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76" w:author="Arjan" w:date="2012-12-10T16:13:00Z"/>
                <w:rFonts w:ascii="Arial" w:eastAsia="Times New Roman" w:hAnsi="Arial" w:cs="Arial"/>
                <w:color w:val="000000"/>
                <w:sz w:val="20"/>
                <w:szCs w:val="20"/>
              </w:rPr>
            </w:pPr>
          </w:p>
        </w:tc>
      </w:tr>
      <w:tr w:rsidR="00CF1DA2" w:rsidRPr="00CF1DA2">
        <w:trPr>
          <w:trHeight w:val="230"/>
          <w:ins w:id="417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78" w:author="Arjan" w:date="2012-12-10T16:13:00Z"/>
                <w:rFonts w:ascii="Arial" w:eastAsia="Times New Roman" w:hAnsi="Arial" w:cs="Arial"/>
                <w:color w:val="000000"/>
                <w:sz w:val="20"/>
                <w:szCs w:val="20"/>
              </w:rPr>
            </w:pPr>
            <w:ins w:id="4179" w:author="Arjan" w:date="2012-12-10T16:13:00Z">
              <w:r w:rsidRPr="00CF1DA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80" w:author="Arjan" w:date="2012-12-10T16:13:00Z"/>
                <w:rFonts w:ascii="Arial" w:eastAsia="Times New Roman" w:hAnsi="Arial" w:cs="Arial"/>
                <w:color w:val="000000"/>
                <w:sz w:val="20"/>
                <w:szCs w:val="20"/>
              </w:rPr>
            </w:pPr>
          </w:p>
        </w:tc>
      </w:tr>
      <w:tr w:rsidR="00CF1DA2" w:rsidRPr="00CF1DA2">
        <w:trPr>
          <w:trHeight w:val="230"/>
          <w:ins w:id="4181"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82"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83" w:author="Arjan" w:date="2012-12-10T16:13:00Z"/>
                <w:rFonts w:ascii="Arial" w:eastAsia="Times New Roman" w:hAnsi="Arial" w:cs="Arial"/>
                <w:color w:val="000000"/>
                <w:sz w:val="20"/>
                <w:szCs w:val="20"/>
              </w:rPr>
            </w:pPr>
          </w:p>
        </w:tc>
      </w:tr>
      <w:tr w:rsidR="00CF1DA2" w:rsidRPr="00CF1DA2">
        <w:trPr>
          <w:trHeight w:val="230"/>
          <w:ins w:id="418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85" w:author="Arjan" w:date="2012-12-10T16:13:00Z"/>
                <w:rFonts w:ascii="Arial" w:eastAsia="Times New Roman" w:hAnsi="Arial" w:cs="Arial"/>
                <w:color w:val="000000"/>
                <w:sz w:val="20"/>
                <w:szCs w:val="20"/>
              </w:rPr>
            </w:pPr>
            <w:ins w:id="4186" w:author="Arjan" w:date="2012-12-10T16:13:00Z">
              <w:r w:rsidRPr="00CF1DA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87" w:author="Arjan" w:date="2012-12-10T16:13:00Z"/>
                <w:rFonts w:ascii="Arial" w:eastAsia="Times New Roman" w:hAnsi="Arial" w:cs="Arial"/>
                <w:color w:val="000000"/>
                <w:sz w:val="20"/>
                <w:szCs w:val="20"/>
              </w:rPr>
            </w:pPr>
            <w:ins w:id="4188" w:author="Arjan" w:date="2012-12-10T16:13:00Z">
              <w:r w:rsidRPr="00CF1DA2">
                <w:rPr>
                  <w:rFonts w:ascii="Arial" w:eastAsia="Times New Roman" w:hAnsi="Arial" w:cs="Arial"/>
                  <w:color w:val="000000"/>
                  <w:sz w:val="20"/>
                  <w:szCs w:val="20"/>
                </w:rPr>
                <w:t>Nee</w:t>
              </w:r>
            </w:ins>
          </w:p>
        </w:tc>
      </w:tr>
      <w:tr w:rsidR="00CF1DA2" w:rsidRPr="00CF1DA2">
        <w:trPr>
          <w:trHeight w:val="230"/>
          <w:ins w:id="418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9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91" w:author="Arjan" w:date="2012-12-10T16:13:00Z"/>
                <w:rFonts w:ascii="Arial" w:eastAsia="Times New Roman" w:hAnsi="Arial" w:cs="Arial"/>
                <w:color w:val="000000"/>
                <w:sz w:val="20"/>
                <w:szCs w:val="20"/>
              </w:rPr>
            </w:pPr>
          </w:p>
        </w:tc>
      </w:tr>
      <w:tr w:rsidR="00CF1DA2" w:rsidRPr="00CF1DA2">
        <w:trPr>
          <w:trHeight w:val="411"/>
          <w:ins w:id="419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93" w:author="Arjan" w:date="2012-12-10T16:13:00Z"/>
                <w:rFonts w:ascii="Arial" w:eastAsia="Times New Roman" w:hAnsi="Arial" w:cs="Arial"/>
                <w:color w:val="000000"/>
                <w:sz w:val="20"/>
                <w:szCs w:val="20"/>
              </w:rPr>
            </w:pPr>
            <w:ins w:id="4194" w:author="Arjan" w:date="2012-12-10T16:13:00Z">
              <w:r w:rsidRPr="00CF1DA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95" w:author="Arjan" w:date="2012-12-10T16:13:00Z"/>
                <w:rFonts w:ascii="Arial" w:eastAsia="Times New Roman" w:hAnsi="Arial" w:cs="Arial"/>
                <w:color w:val="000000"/>
                <w:sz w:val="20"/>
                <w:szCs w:val="20"/>
              </w:rPr>
            </w:pPr>
            <w:ins w:id="4196" w:author="Arjan" w:date="2012-12-10T16:13:00Z">
              <w:r w:rsidRPr="00CF1DA2">
                <w:rPr>
                  <w:rFonts w:ascii="Arial" w:eastAsia="Times New Roman" w:hAnsi="Arial" w:cs="Arial"/>
                  <w:color w:val="000000"/>
                  <w:sz w:val="20"/>
                  <w:szCs w:val="20"/>
                </w:rPr>
                <w:t>Nee</w:t>
              </w:r>
            </w:ins>
          </w:p>
        </w:tc>
      </w:tr>
      <w:tr w:rsidR="00CF1DA2" w:rsidRPr="00CF1DA2">
        <w:trPr>
          <w:trHeight w:val="245"/>
          <w:ins w:id="419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9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199" w:author="Arjan" w:date="2012-12-10T16:13:00Z"/>
                <w:rFonts w:ascii="Arial" w:eastAsia="Times New Roman" w:hAnsi="Arial" w:cs="Arial"/>
                <w:color w:val="000000"/>
                <w:sz w:val="20"/>
                <w:szCs w:val="20"/>
              </w:rPr>
            </w:pPr>
          </w:p>
        </w:tc>
      </w:tr>
      <w:tr w:rsidR="00CF1DA2" w:rsidRPr="00CF1DA2">
        <w:trPr>
          <w:trHeight w:val="230"/>
          <w:ins w:id="420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01" w:author="Arjan" w:date="2012-12-10T16:13:00Z"/>
                <w:rFonts w:ascii="Arial" w:eastAsia="Times New Roman" w:hAnsi="Arial" w:cs="Arial"/>
                <w:color w:val="000000"/>
                <w:sz w:val="20"/>
                <w:szCs w:val="20"/>
              </w:rPr>
            </w:pPr>
            <w:ins w:id="4202" w:author="Arjan" w:date="2012-12-10T16:13:00Z">
              <w:r w:rsidRPr="00CF1DA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203" w:author="Arjan" w:date="2012-12-10T16:13:00Z"/>
                <w:rFonts w:ascii="Arial" w:eastAsia="Times New Roman" w:hAnsi="Arial" w:cs="Arial"/>
                <w:color w:val="000000"/>
                <w:sz w:val="20"/>
                <w:szCs w:val="20"/>
              </w:rPr>
            </w:pPr>
            <w:ins w:id="4204"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Att.LowerBound</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1</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 </w:t>
              </w:r>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Att.UpperBound</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1</w:t>
              </w:r>
              <w:r w:rsidRPr="00CF1DA2">
                <w:rPr>
                  <w:rFonts w:ascii="Arial" w:eastAsia="Times New Roman" w:hAnsi="Arial" w:cs="Arial"/>
                  <w:color w:val="000000"/>
                  <w:sz w:val="20"/>
                  <w:szCs w:val="20"/>
                </w:rPr>
                <w:fldChar w:fldCharType="end"/>
              </w:r>
            </w:ins>
          </w:p>
        </w:tc>
      </w:tr>
      <w:tr w:rsidR="00CF1DA2" w:rsidRPr="00CF1DA2">
        <w:trPr>
          <w:trHeight w:val="230"/>
          <w:ins w:id="420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06"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07" w:author="Arjan" w:date="2012-12-10T16:13:00Z"/>
                <w:rFonts w:ascii="Arial" w:eastAsia="Times New Roman" w:hAnsi="Arial" w:cs="Arial"/>
                <w:color w:val="000000"/>
                <w:sz w:val="20"/>
                <w:szCs w:val="20"/>
              </w:rPr>
            </w:pPr>
          </w:p>
        </w:tc>
      </w:tr>
      <w:tr w:rsidR="00CF1DA2" w:rsidRPr="00CF1DA2">
        <w:trPr>
          <w:trHeight w:val="230"/>
          <w:ins w:id="4208"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09" w:author="Arjan" w:date="2012-12-10T16:13:00Z"/>
                <w:rFonts w:ascii="Arial" w:eastAsia="Times New Roman" w:hAnsi="Arial" w:cs="Arial"/>
                <w:color w:val="000000"/>
                <w:sz w:val="20"/>
                <w:szCs w:val="20"/>
              </w:rPr>
            </w:pPr>
            <w:ins w:id="4210" w:author="Arjan" w:date="2012-12-10T16:13:00Z">
              <w:r w:rsidRPr="00CF1DA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11" w:author="Arjan" w:date="2012-12-10T16:13:00Z"/>
                <w:rFonts w:ascii="Arial" w:eastAsia="Times New Roman" w:hAnsi="Arial" w:cs="Arial"/>
                <w:color w:val="000000"/>
                <w:sz w:val="20"/>
                <w:szCs w:val="20"/>
              </w:rPr>
            </w:pPr>
            <w:ins w:id="4212" w:author="Arjan" w:date="2012-12-10T16:13:00Z">
              <w:r w:rsidRPr="00CF1DA2">
                <w:rPr>
                  <w:rFonts w:ascii="Arial" w:eastAsia="Times New Roman" w:hAnsi="Arial" w:cs="Arial"/>
                  <w:color w:val="000000"/>
                  <w:sz w:val="20"/>
                  <w:szCs w:val="20"/>
                </w:rPr>
                <w:t>Gemeentelijk kerngegeven</w:t>
              </w:r>
            </w:ins>
          </w:p>
        </w:tc>
      </w:tr>
      <w:tr w:rsidR="00CF1DA2" w:rsidRPr="00CF1DA2">
        <w:trPr>
          <w:trHeight w:val="230"/>
          <w:ins w:id="4213"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14"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15" w:author="Arjan" w:date="2012-12-10T16:13:00Z"/>
                <w:rFonts w:ascii="Arial" w:eastAsia="Times New Roman" w:hAnsi="Arial" w:cs="Arial"/>
                <w:color w:val="000000"/>
                <w:sz w:val="20"/>
                <w:szCs w:val="20"/>
              </w:rPr>
            </w:pPr>
          </w:p>
        </w:tc>
      </w:tr>
      <w:tr w:rsidR="00CF1DA2" w:rsidRPr="00CF1DA2">
        <w:trPr>
          <w:trHeight w:val="230"/>
          <w:ins w:id="4216"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17" w:author="Arjan" w:date="2012-12-10T16:13:00Z"/>
                <w:rFonts w:ascii="Arial" w:eastAsia="Times New Roman" w:hAnsi="Arial" w:cs="Arial"/>
                <w:b/>
                <w:bCs/>
                <w:color w:val="000000"/>
                <w:sz w:val="20"/>
                <w:szCs w:val="20"/>
              </w:rPr>
            </w:pPr>
            <w:ins w:id="4218" w:author="Arjan" w:date="2012-12-10T16:13:00Z">
              <w:r w:rsidRPr="00CF1DA2">
                <w:rPr>
                  <w:rFonts w:ascii="Arial" w:eastAsia="Times New Roman" w:hAnsi="Arial" w:cs="Arial"/>
                  <w:b/>
                  <w:bCs/>
                  <w:color w:val="000000"/>
                  <w:sz w:val="20"/>
                  <w:szCs w:val="20"/>
                </w:rPr>
                <w:t>Regels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19" w:author="Arjan" w:date="2012-12-10T16:13:00Z"/>
                <w:rFonts w:ascii="Arial" w:eastAsia="Times New Roman" w:hAnsi="Arial" w:cs="Arial"/>
                <w:color w:val="000000"/>
                <w:sz w:val="20"/>
                <w:szCs w:val="20"/>
              </w:rPr>
            </w:pPr>
            <w:ins w:id="4220" w:author="Arjan" w:date="2012-12-10T16:13:00Z">
              <w:r w:rsidRPr="00CF1DA2">
                <w:rPr>
                  <w:rFonts w:ascii="Arial" w:eastAsia="Times New Roman" w:hAnsi="Arial" w:cs="Arial"/>
                  <w:color w:val="000000"/>
                  <w:sz w:val="20"/>
                  <w:szCs w:val="20"/>
                </w:rPr>
                <w:t>-</w:t>
              </w:r>
            </w:ins>
          </w:p>
        </w:tc>
      </w:tr>
      <w:tr w:rsidR="00CF1DA2" w:rsidRPr="00CF1DA2">
        <w:trPr>
          <w:trHeight w:val="230"/>
          <w:ins w:id="4221"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22" w:author="Arjan" w:date="2012-12-10T16:13:00Z"/>
                <w:rFonts w:ascii="Arial" w:eastAsia="Times New Roman" w:hAnsi="Arial" w:cs="Arial"/>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23" w:author="Arjan" w:date="2012-12-10T16:13:00Z"/>
                <w:rFonts w:ascii="Arial" w:eastAsia="Times New Roman" w:hAnsi="Arial" w:cs="Arial"/>
                <w:color w:val="000000"/>
                <w:sz w:val="20"/>
                <w:szCs w:val="20"/>
              </w:rPr>
            </w:pPr>
          </w:p>
        </w:tc>
      </w:tr>
    </w:tbl>
    <w:p w:rsidR="00CF1DA2" w:rsidRPr="00CF1DA2" w:rsidRDefault="008F2B4B" w:rsidP="00CF1DA2">
      <w:pPr>
        <w:autoSpaceDE w:val="0"/>
        <w:autoSpaceDN w:val="0"/>
        <w:adjustRightInd w:val="0"/>
        <w:spacing w:before="240" w:after="60" w:line="240" w:lineRule="auto"/>
        <w:outlineLvl w:val="3"/>
        <w:rPr>
          <w:ins w:id="4224" w:author="Arjan" w:date="2012-12-10T16:13:00Z"/>
          <w:rFonts w:ascii="Arial" w:eastAsia="Times New Roman" w:hAnsi="Arial" w:cs="Arial"/>
          <w:b/>
          <w:bCs/>
          <w:color w:val="004080"/>
          <w:sz w:val="24"/>
          <w:szCs w:val="24"/>
        </w:rPr>
      </w:pPr>
      <w:ins w:id="4225"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Att.Stereotype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«Attribuutsoort»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Att.Name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Datum-tijd</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780"/>
        <w:gridCol w:w="5580"/>
      </w:tblGrid>
      <w:tr w:rsidR="00CF1DA2" w:rsidRPr="00CF1DA2">
        <w:trPr>
          <w:trHeight w:val="230"/>
          <w:ins w:id="4226"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27" w:author="Arjan" w:date="2012-12-10T16:13:00Z"/>
                <w:rFonts w:ascii="Arial" w:eastAsia="Times New Roman" w:hAnsi="Arial" w:cs="Arial"/>
                <w:color w:val="000000"/>
                <w:sz w:val="20"/>
                <w:szCs w:val="20"/>
              </w:rPr>
            </w:pPr>
            <w:ins w:id="4228" w:author="Arjan" w:date="2012-12-10T16:13:00Z">
              <w:r w:rsidRPr="00CF1DA2">
                <w:rPr>
                  <w:rFonts w:ascii="Arial" w:eastAsia="Times New Roman" w:hAnsi="Arial" w:cs="Arial"/>
                  <w:b/>
                  <w:bCs/>
                  <w:color w:val="000000"/>
                  <w:sz w:val="20"/>
                  <w:szCs w:val="20"/>
                </w:rPr>
                <w:t>Naam attribuutsoort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229" w:author="Arjan" w:date="2012-12-10T16:13:00Z"/>
                <w:rFonts w:ascii="Arial" w:eastAsia="Times New Roman" w:hAnsi="Arial" w:cs="Arial"/>
                <w:color w:val="000000"/>
                <w:sz w:val="20"/>
                <w:szCs w:val="20"/>
              </w:rPr>
            </w:pPr>
            <w:ins w:id="4230"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Datum-tijd</w:t>
              </w:r>
              <w:r w:rsidRPr="00CF1DA2">
                <w:rPr>
                  <w:rFonts w:ascii="Arial" w:hAnsi="Arial" w:cs="Arial"/>
                  <w:sz w:val="20"/>
                  <w:szCs w:val="20"/>
                  <w:lang w:val="en-AU"/>
                </w:rPr>
                <w:fldChar w:fldCharType="end"/>
              </w:r>
            </w:ins>
          </w:p>
        </w:tc>
      </w:tr>
      <w:tr w:rsidR="00CF1DA2" w:rsidRPr="00CF1DA2">
        <w:trPr>
          <w:ins w:id="4231"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32"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33" w:author="Arjan" w:date="2012-12-10T16:13:00Z"/>
                <w:rFonts w:ascii="Arial" w:eastAsia="Times New Roman" w:hAnsi="Arial" w:cs="Arial"/>
                <w:color w:val="000000"/>
                <w:sz w:val="20"/>
                <w:szCs w:val="20"/>
              </w:rPr>
            </w:pPr>
          </w:p>
        </w:tc>
      </w:tr>
      <w:tr w:rsidR="00CF1DA2" w:rsidRPr="00CF1DA2">
        <w:trPr>
          <w:ins w:id="423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35" w:author="Arjan" w:date="2012-12-10T16:13:00Z"/>
                <w:rFonts w:ascii="Arial" w:eastAsia="Times New Roman" w:hAnsi="Arial" w:cs="Arial"/>
                <w:color w:val="000000"/>
                <w:sz w:val="20"/>
                <w:szCs w:val="20"/>
              </w:rPr>
            </w:pPr>
            <w:ins w:id="4236" w:author="Arjan" w:date="2012-12-10T16:13:00Z">
              <w:r w:rsidRPr="00CF1DA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37" w:author="Arjan" w:date="2012-12-10T16:13:00Z"/>
                <w:rFonts w:ascii="Arial" w:eastAsia="Times New Roman" w:hAnsi="Arial" w:cs="Arial"/>
                <w:color w:val="000000"/>
                <w:sz w:val="20"/>
                <w:szCs w:val="20"/>
              </w:rPr>
            </w:pPr>
            <w:ins w:id="4238" w:author="Arjan" w:date="2012-12-10T16:13:00Z">
              <w:r w:rsidRPr="00CF1DA2">
                <w:rPr>
                  <w:rFonts w:ascii="Arial" w:eastAsia="Times New Roman" w:hAnsi="Arial" w:cs="Arial"/>
                  <w:color w:val="000000"/>
                  <w:sz w:val="20"/>
                  <w:szCs w:val="20"/>
                </w:rPr>
                <w:t>KING</w:t>
              </w:r>
            </w:ins>
          </w:p>
        </w:tc>
      </w:tr>
      <w:tr w:rsidR="00CF1DA2" w:rsidRPr="00CF1DA2">
        <w:trPr>
          <w:ins w:id="423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4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41" w:author="Arjan" w:date="2012-12-10T16:13:00Z"/>
                <w:rFonts w:ascii="Arial" w:eastAsia="Times New Roman" w:hAnsi="Arial" w:cs="Arial"/>
                <w:color w:val="000000"/>
                <w:sz w:val="20"/>
                <w:szCs w:val="20"/>
              </w:rPr>
            </w:pPr>
          </w:p>
        </w:tc>
      </w:tr>
      <w:tr w:rsidR="00CF1DA2" w:rsidRPr="00CF1DA2">
        <w:trPr>
          <w:ins w:id="424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43" w:author="Arjan" w:date="2012-12-10T16:13:00Z"/>
                <w:rFonts w:ascii="Arial" w:eastAsia="Times New Roman" w:hAnsi="Arial" w:cs="Arial"/>
                <w:color w:val="000000"/>
                <w:sz w:val="20"/>
                <w:szCs w:val="20"/>
              </w:rPr>
            </w:pPr>
            <w:ins w:id="4244" w:author="Arjan" w:date="2012-12-10T16:13:00Z">
              <w:r w:rsidRPr="00CF1DA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45" w:author="Arjan" w:date="2012-12-10T16:13:00Z"/>
                <w:rFonts w:ascii="Arial" w:eastAsia="Times New Roman" w:hAnsi="Arial" w:cs="Arial"/>
                <w:color w:val="000000"/>
                <w:sz w:val="20"/>
                <w:szCs w:val="20"/>
              </w:rPr>
            </w:pPr>
          </w:p>
        </w:tc>
      </w:tr>
      <w:tr w:rsidR="00CF1DA2" w:rsidRPr="00CF1DA2">
        <w:trPr>
          <w:ins w:id="4246"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47"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48" w:author="Arjan" w:date="2012-12-10T16:13:00Z"/>
                <w:rFonts w:ascii="Arial" w:eastAsia="Times New Roman" w:hAnsi="Arial" w:cs="Arial"/>
                <w:color w:val="000000"/>
                <w:sz w:val="20"/>
                <w:szCs w:val="20"/>
              </w:rPr>
            </w:pPr>
          </w:p>
        </w:tc>
      </w:tr>
      <w:tr w:rsidR="00CF1DA2" w:rsidRPr="00CF1DA2">
        <w:trPr>
          <w:ins w:id="424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50" w:author="Arjan" w:date="2012-12-10T16:13:00Z"/>
                <w:rFonts w:ascii="Arial" w:eastAsia="Times New Roman" w:hAnsi="Arial" w:cs="Arial"/>
                <w:color w:val="000000"/>
                <w:sz w:val="20"/>
                <w:szCs w:val="20"/>
              </w:rPr>
            </w:pPr>
            <w:ins w:id="4251" w:author="Arjan" w:date="2012-12-10T16:13:00Z">
              <w:r w:rsidRPr="00CF1DA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252" w:author="Arjan" w:date="2012-12-10T16:13:00Z"/>
                <w:rFonts w:ascii="Arial" w:eastAsia="Times New Roman" w:hAnsi="Arial" w:cs="Arial"/>
                <w:color w:val="000000"/>
                <w:sz w:val="20"/>
                <w:szCs w:val="20"/>
              </w:rPr>
            </w:pPr>
            <w:ins w:id="4253"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Att.Alias</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datumTijd</w:t>
              </w:r>
              <w:r w:rsidRPr="00CF1DA2">
                <w:rPr>
                  <w:rFonts w:ascii="Arial" w:hAnsi="Arial" w:cs="Arial"/>
                  <w:sz w:val="20"/>
                  <w:szCs w:val="20"/>
                  <w:lang w:val="en-AU"/>
                </w:rPr>
                <w:fldChar w:fldCharType="end"/>
              </w:r>
            </w:ins>
          </w:p>
        </w:tc>
      </w:tr>
      <w:tr w:rsidR="00CF1DA2" w:rsidRPr="00CF1DA2">
        <w:trPr>
          <w:ins w:id="425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5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56" w:author="Arjan" w:date="2012-12-10T16:13:00Z"/>
                <w:rFonts w:ascii="Arial" w:eastAsia="Times New Roman" w:hAnsi="Arial" w:cs="Arial"/>
                <w:color w:val="000000"/>
                <w:sz w:val="20"/>
                <w:szCs w:val="20"/>
              </w:rPr>
            </w:pPr>
          </w:p>
        </w:tc>
      </w:tr>
      <w:tr w:rsidR="00CF1DA2" w:rsidRPr="005E066D">
        <w:trPr>
          <w:ins w:id="425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58" w:author="Arjan" w:date="2012-12-10T16:13:00Z"/>
                <w:rFonts w:ascii="Arial" w:eastAsia="Times New Roman" w:hAnsi="Arial" w:cs="Arial"/>
                <w:color w:val="000000"/>
                <w:sz w:val="20"/>
                <w:szCs w:val="20"/>
              </w:rPr>
            </w:pPr>
            <w:ins w:id="4259" w:author="Arjan" w:date="2012-12-10T16:13:00Z">
              <w:r w:rsidRPr="00CF1DA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CF1DA2" w:rsidRPr="00DD0F4F" w:rsidRDefault="008F2B4B" w:rsidP="00CF1DA2">
            <w:pPr>
              <w:autoSpaceDE w:val="0"/>
              <w:autoSpaceDN w:val="0"/>
              <w:adjustRightInd w:val="0"/>
              <w:spacing w:after="0" w:line="240" w:lineRule="auto"/>
              <w:rPr>
                <w:ins w:id="4260" w:author="Arjan" w:date="2012-12-10T16:13:00Z"/>
                <w:rFonts w:ascii="Arial" w:eastAsia="Times New Roman" w:hAnsi="Arial" w:cs="Arial"/>
                <w:color w:val="000000"/>
                <w:sz w:val="20"/>
                <w:szCs w:val="20"/>
                <w:lang w:val="nl-NL"/>
              </w:rPr>
            </w:pPr>
            <w:ins w:id="4261"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Att.Notes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De datum en het tijdstip waaop het Klantcontact begint</w:t>
              </w:r>
              <w:r w:rsidRPr="00CF1DA2">
                <w:rPr>
                  <w:rFonts w:ascii="Arial" w:hAnsi="Arial" w:cs="Arial"/>
                  <w:sz w:val="20"/>
                  <w:szCs w:val="20"/>
                  <w:lang w:val="en-AU"/>
                </w:rPr>
                <w:fldChar w:fldCharType="end"/>
              </w:r>
            </w:ins>
          </w:p>
        </w:tc>
      </w:tr>
      <w:tr w:rsidR="00CF1DA2" w:rsidRPr="005E066D">
        <w:trPr>
          <w:trHeight w:val="230"/>
          <w:ins w:id="4262" w:author="Arjan" w:date="2012-12-10T16:13:00Z"/>
        </w:trPr>
        <w:tc>
          <w:tcPr>
            <w:tcW w:w="37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263" w:author="Arjan" w:date="2012-12-10T16:13: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264" w:author="Arjan" w:date="2012-12-10T16:13:00Z"/>
                <w:rFonts w:ascii="Arial" w:eastAsia="Times New Roman" w:hAnsi="Arial" w:cs="Arial"/>
                <w:color w:val="000000"/>
                <w:sz w:val="20"/>
                <w:szCs w:val="20"/>
                <w:lang w:val="nl-NL"/>
              </w:rPr>
            </w:pPr>
          </w:p>
        </w:tc>
      </w:tr>
      <w:tr w:rsidR="00CF1DA2" w:rsidRPr="00CF1DA2">
        <w:trPr>
          <w:trHeight w:val="230"/>
          <w:ins w:id="426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66" w:author="Arjan" w:date="2012-12-10T16:13:00Z"/>
                <w:rFonts w:ascii="Arial" w:eastAsia="Times New Roman" w:hAnsi="Arial" w:cs="Arial"/>
                <w:color w:val="000000"/>
                <w:sz w:val="20"/>
                <w:szCs w:val="20"/>
              </w:rPr>
            </w:pPr>
            <w:ins w:id="4267" w:author="Arjan" w:date="2012-12-10T16:13:00Z">
              <w:r w:rsidRPr="00CF1DA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68" w:author="Arjan" w:date="2012-12-10T16:13:00Z"/>
                <w:rFonts w:ascii="Arial" w:eastAsia="Times New Roman" w:hAnsi="Arial" w:cs="Arial"/>
                <w:color w:val="000000"/>
                <w:sz w:val="20"/>
                <w:szCs w:val="20"/>
              </w:rPr>
            </w:pPr>
            <w:ins w:id="4269" w:author="Arjan" w:date="2012-12-10T16:13:00Z">
              <w:r w:rsidRPr="00CF1DA2">
                <w:rPr>
                  <w:rFonts w:ascii="Arial" w:eastAsia="Times New Roman" w:hAnsi="Arial" w:cs="Arial"/>
                  <w:color w:val="000000"/>
                  <w:sz w:val="20"/>
                  <w:szCs w:val="20"/>
                </w:rPr>
                <w:t xml:space="preserve">KING </w:t>
              </w:r>
            </w:ins>
          </w:p>
        </w:tc>
      </w:tr>
      <w:tr w:rsidR="00CF1DA2" w:rsidRPr="00CF1DA2">
        <w:trPr>
          <w:ins w:id="427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71"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72" w:author="Arjan" w:date="2012-12-10T16:13:00Z"/>
                <w:rFonts w:ascii="Arial" w:eastAsia="Times New Roman" w:hAnsi="Arial" w:cs="Arial"/>
                <w:color w:val="000000"/>
                <w:sz w:val="20"/>
                <w:szCs w:val="20"/>
              </w:rPr>
            </w:pPr>
          </w:p>
        </w:tc>
      </w:tr>
      <w:tr w:rsidR="00CF1DA2" w:rsidRPr="00CF1DA2">
        <w:trPr>
          <w:ins w:id="4273"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74" w:author="Arjan" w:date="2012-12-10T16:13:00Z"/>
                <w:rFonts w:ascii="Arial" w:eastAsia="Times New Roman" w:hAnsi="Arial" w:cs="Arial"/>
                <w:color w:val="000000"/>
                <w:sz w:val="20"/>
                <w:szCs w:val="20"/>
              </w:rPr>
            </w:pPr>
            <w:ins w:id="4275" w:author="Arjan" w:date="2012-12-10T16:13:00Z">
              <w:r w:rsidRPr="00CF1DA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76" w:author="Arjan" w:date="2012-12-10T16:13:00Z"/>
                <w:rFonts w:ascii="Arial" w:eastAsia="Times New Roman" w:hAnsi="Arial" w:cs="Arial"/>
                <w:color w:val="000000"/>
                <w:sz w:val="20"/>
                <w:szCs w:val="20"/>
              </w:rPr>
            </w:pPr>
            <w:ins w:id="4277" w:author="Arjan" w:date="2012-12-10T16:13:00Z">
              <w:r w:rsidRPr="00CF1DA2">
                <w:rPr>
                  <w:rFonts w:ascii="Arial" w:eastAsia="Times New Roman" w:hAnsi="Arial" w:cs="Arial"/>
                  <w:color w:val="000000"/>
                  <w:sz w:val="20"/>
                  <w:szCs w:val="20"/>
                </w:rPr>
                <w:t>1 januari 2013</w:t>
              </w:r>
            </w:ins>
          </w:p>
        </w:tc>
      </w:tr>
      <w:tr w:rsidR="00CF1DA2" w:rsidRPr="00CF1DA2">
        <w:trPr>
          <w:ins w:id="4278"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79"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80" w:author="Arjan" w:date="2012-12-10T16:13:00Z"/>
                <w:rFonts w:ascii="Arial" w:eastAsia="Times New Roman" w:hAnsi="Arial" w:cs="Arial"/>
                <w:color w:val="000000"/>
                <w:sz w:val="20"/>
                <w:szCs w:val="20"/>
              </w:rPr>
            </w:pPr>
          </w:p>
        </w:tc>
      </w:tr>
      <w:tr w:rsidR="00CF1DA2" w:rsidRPr="00CF1DA2">
        <w:trPr>
          <w:ins w:id="4281"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82" w:author="Arjan" w:date="2012-12-10T16:13:00Z"/>
                <w:rFonts w:ascii="Arial" w:eastAsia="Times New Roman" w:hAnsi="Arial" w:cs="Arial"/>
                <w:color w:val="000000"/>
                <w:sz w:val="20"/>
                <w:szCs w:val="20"/>
              </w:rPr>
            </w:pPr>
            <w:ins w:id="4283" w:author="Arjan" w:date="2012-12-10T16:13:00Z">
              <w:r w:rsidRPr="00CF1DA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84" w:author="Arjan" w:date="2012-12-10T16:13:00Z"/>
                <w:rFonts w:ascii="Arial" w:eastAsia="Times New Roman" w:hAnsi="Arial" w:cs="Arial"/>
                <w:color w:val="000000"/>
                <w:sz w:val="20"/>
                <w:szCs w:val="20"/>
              </w:rPr>
            </w:pPr>
          </w:p>
        </w:tc>
      </w:tr>
      <w:tr w:rsidR="00CF1DA2" w:rsidRPr="00CF1DA2">
        <w:trPr>
          <w:ins w:id="428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86"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87" w:author="Arjan" w:date="2012-12-10T16:13:00Z"/>
                <w:rFonts w:ascii="Arial" w:eastAsia="Times New Roman" w:hAnsi="Arial" w:cs="Arial"/>
                <w:color w:val="000000"/>
                <w:sz w:val="20"/>
                <w:szCs w:val="20"/>
              </w:rPr>
            </w:pPr>
          </w:p>
        </w:tc>
      </w:tr>
      <w:tr w:rsidR="00CF1DA2" w:rsidRPr="00CF1DA2">
        <w:trPr>
          <w:ins w:id="4288"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89" w:author="Arjan" w:date="2012-12-10T16:13:00Z"/>
                <w:rFonts w:ascii="Arial" w:eastAsia="Times New Roman" w:hAnsi="Arial" w:cs="Arial"/>
                <w:color w:val="000000"/>
                <w:sz w:val="20"/>
                <w:szCs w:val="20"/>
              </w:rPr>
            </w:pPr>
            <w:ins w:id="4290" w:author="Arjan" w:date="2012-12-10T16:13:00Z">
              <w:r w:rsidRPr="00CF1DA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291" w:author="Arjan" w:date="2012-12-10T16:13:00Z"/>
                <w:rFonts w:ascii="Arial" w:eastAsia="Times New Roman" w:hAnsi="Arial" w:cs="Arial"/>
                <w:color w:val="000000"/>
                <w:sz w:val="20"/>
                <w:szCs w:val="20"/>
              </w:rPr>
            </w:pPr>
            <w:ins w:id="4292"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Att.Type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Datum/Tijd (jjjjmmddhhss)</w:t>
              </w:r>
              <w:r w:rsidRPr="00CF1DA2">
                <w:rPr>
                  <w:rFonts w:ascii="Arial" w:hAnsi="Arial" w:cs="Arial"/>
                  <w:sz w:val="20"/>
                  <w:szCs w:val="20"/>
                  <w:lang w:val="en-AU"/>
                </w:rPr>
                <w:fldChar w:fldCharType="end"/>
              </w:r>
            </w:ins>
          </w:p>
        </w:tc>
      </w:tr>
      <w:tr w:rsidR="00CF1DA2" w:rsidRPr="00CF1DA2">
        <w:trPr>
          <w:trHeight w:val="230"/>
          <w:ins w:id="4293"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94"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95" w:author="Arjan" w:date="2012-12-10T16:13:00Z"/>
                <w:rFonts w:ascii="Arial" w:eastAsia="Times New Roman" w:hAnsi="Arial" w:cs="Arial"/>
                <w:color w:val="000000"/>
                <w:sz w:val="20"/>
                <w:szCs w:val="20"/>
              </w:rPr>
            </w:pPr>
          </w:p>
        </w:tc>
      </w:tr>
      <w:tr w:rsidR="00CF1DA2" w:rsidRPr="005E066D">
        <w:trPr>
          <w:trHeight w:val="230"/>
          <w:ins w:id="4296"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297" w:author="Arjan" w:date="2012-12-10T16:13:00Z"/>
                <w:rFonts w:ascii="Arial" w:eastAsia="Times New Roman" w:hAnsi="Arial" w:cs="Arial"/>
                <w:color w:val="000000"/>
                <w:sz w:val="20"/>
                <w:szCs w:val="20"/>
              </w:rPr>
            </w:pPr>
            <w:ins w:id="4298" w:author="Arjan" w:date="2012-12-10T16:13:00Z">
              <w:r w:rsidRPr="00CF1DA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299" w:author="Arjan" w:date="2012-12-10T16:13:00Z"/>
                <w:rFonts w:ascii="Arial" w:eastAsia="Times New Roman" w:hAnsi="Arial" w:cs="Arial"/>
                <w:color w:val="000000"/>
                <w:sz w:val="20"/>
                <w:szCs w:val="20"/>
                <w:lang w:val="nl-NL"/>
              </w:rPr>
            </w:pPr>
            <w:ins w:id="4300" w:author="Arjan" w:date="2012-12-10T16:13:00Z">
              <w:r w:rsidRPr="00DD0F4F">
                <w:rPr>
                  <w:rFonts w:ascii="Arial" w:eastAsia="Times New Roman" w:hAnsi="Arial" w:cs="Arial"/>
                  <w:color w:val="000000"/>
                  <w:sz w:val="20"/>
                  <w:szCs w:val="20"/>
                  <w:lang w:val="nl-NL"/>
                </w:rPr>
                <w:t>Alle geldige datums en tijdstippen tot op heden</w:t>
              </w:r>
            </w:ins>
          </w:p>
        </w:tc>
      </w:tr>
      <w:tr w:rsidR="00CF1DA2" w:rsidRPr="005E066D">
        <w:trPr>
          <w:trHeight w:val="215"/>
          <w:ins w:id="4301" w:author="Arjan" w:date="2012-12-10T16:13:00Z"/>
        </w:trPr>
        <w:tc>
          <w:tcPr>
            <w:tcW w:w="37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302" w:author="Arjan" w:date="2012-12-10T16:13: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303" w:author="Arjan" w:date="2012-12-10T16:13:00Z"/>
                <w:rFonts w:ascii="Arial" w:eastAsia="Times New Roman" w:hAnsi="Arial" w:cs="Arial"/>
                <w:color w:val="000000"/>
                <w:sz w:val="20"/>
                <w:szCs w:val="20"/>
                <w:lang w:val="nl-NL"/>
              </w:rPr>
            </w:pPr>
          </w:p>
        </w:tc>
      </w:tr>
      <w:tr w:rsidR="00CF1DA2" w:rsidRPr="00CF1DA2">
        <w:trPr>
          <w:trHeight w:val="215"/>
          <w:ins w:id="430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05" w:author="Arjan" w:date="2012-12-10T16:13:00Z"/>
                <w:rFonts w:ascii="Arial" w:eastAsia="Times New Roman" w:hAnsi="Arial" w:cs="Arial"/>
                <w:color w:val="000000"/>
                <w:sz w:val="20"/>
                <w:szCs w:val="20"/>
              </w:rPr>
            </w:pPr>
            <w:ins w:id="4306" w:author="Arjan" w:date="2012-12-10T16:13:00Z">
              <w:r w:rsidRPr="00CF1DA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07" w:author="Arjan" w:date="2012-12-10T16:13:00Z"/>
                <w:rFonts w:ascii="Arial" w:eastAsia="Times New Roman" w:hAnsi="Arial" w:cs="Arial"/>
                <w:color w:val="000000"/>
                <w:sz w:val="20"/>
                <w:szCs w:val="20"/>
              </w:rPr>
            </w:pPr>
            <w:ins w:id="4308" w:author="Arjan" w:date="2012-12-10T16:13:00Z">
              <w:r w:rsidRPr="00CF1DA2">
                <w:rPr>
                  <w:rFonts w:ascii="Arial" w:eastAsia="Times New Roman" w:hAnsi="Arial" w:cs="Arial"/>
                  <w:color w:val="000000"/>
                  <w:sz w:val="20"/>
                  <w:szCs w:val="20"/>
                </w:rPr>
                <w:t>Nee</w:t>
              </w:r>
            </w:ins>
          </w:p>
        </w:tc>
      </w:tr>
      <w:tr w:rsidR="00CF1DA2" w:rsidRPr="00CF1DA2">
        <w:trPr>
          <w:trHeight w:val="230"/>
          <w:ins w:id="430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1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11" w:author="Arjan" w:date="2012-12-10T16:13:00Z"/>
                <w:rFonts w:ascii="Arial" w:eastAsia="Times New Roman" w:hAnsi="Arial" w:cs="Arial"/>
                <w:color w:val="000000"/>
                <w:sz w:val="20"/>
                <w:szCs w:val="20"/>
              </w:rPr>
            </w:pPr>
          </w:p>
        </w:tc>
      </w:tr>
      <w:tr w:rsidR="00CF1DA2" w:rsidRPr="00CF1DA2">
        <w:trPr>
          <w:trHeight w:val="230"/>
          <w:ins w:id="431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13" w:author="Arjan" w:date="2012-12-10T16:13:00Z"/>
                <w:rFonts w:ascii="Arial" w:eastAsia="Times New Roman" w:hAnsi="Arial" w:cs="Arial"/>
                <w:color w:val="000000"/>
                <w:sz w:val="20"/>
                <w:szCs w:val="20"/>
              </w:rPr>
            </w:pPr>
            <w:ins w:id="4314" w:author="Arjan" w:date="2012-12-10T16:13:00Z">
              <w:r w:rsidRPr="00CF1DA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15" w:author="Arjan" w:date="2012-12-10T16:13:00Z"/>
                <w:rFonts w:ascii="Arial" w:eastAsia="Times New Roman" w:hAnsi="Arial" w:cs="Arial"/>
                <w:color w:val="000000"/>
                <w:sz w:val="20"/>
                <w:szCs w:val="20"/>
              </w:rPr>
            </w:pPr>
            <w:ins w:id="4316" w:author="Arjan" w:date="2012-12-10T16:13:00Z">
              <w:r w:rsidRPr="00CF1DA2">
                <w:rPr>
                  <w:rFonts w:ascii="Arial" w:eastAsia="Times New Roman" w:hAnsi="Arial" w:cs="Arial"/>
                  <w:color w:val="000000"/>
                  <w:sz w:val="20"/>
                  <w:szCs w:val="20"/>
                </w:rPr>
                <w:t>Nee</w:t>
              </w:r>
            </w:ins>
          </w:p>
        </w:tc>
      </w:tr>
      <w:tr w:rsidR="00CF1DA2" w:rsidRPr="00CF1DA2">
        <w:trPr>
          <w:trHeight w:val="230"/>
          <w:ins w:id="431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1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19" w:author="Arjan" w:date="2012-12-10T16:13:00Z"/>
                <w:rFonts w:ascii="Arial" w:eastAsia="Times New Roman" w:hAnsi="Arial" w:cs="Arial"/>
                <w:color w:val="000000"/>
                <w:sz w:val="20"/>
                <w:szCs w:val="20"/>
              </w:rPr>
            </w:pPr>
          </w:p>
        </w:tc>
      </w:tr>
      <w:tr w:rsidR="00CF1DA2" w:rsidRPr="00CF1DA2">
        <w:trPr>
          <w:trHeight w:val="230"/>
          <w:ins w:id="432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21" w:author="Arjan" w:date="2012-12-10T16:13:00Z"/>
                <w:rFonts w:ascii="Arial" w:eastAsia="Times New Roman" w:hAnsi="Arial" w:cs="Arial"/>
                <w:color w:val="000000"/>
                <w:sz w:val="20"/>
                <w:szCs w:val="20"/>
              </w:rPr>
            </w:pPr>
            <w:ins w:id="4322" w:author="Arjan" w:date="2012-12-10T16:13:00Z">
              <w:r w:rsidRPr="00CF1DA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23" w:author="Arjan" w:date="2012-12-10T16:13:00Z"/>
                <w:rFonts w:ascii="Arial" w:eastAsia="Times New Roman" w:hAnsi="Arial" w:cs="Arial"/>
                <w:color w:val="000000"/>
                <w:sz w:val="20"/>
                <w:szCs w:val="20"/>
              </w:rPr>
            </w:pPr>
          </w:p>
        </w:tc>
      </w:tr>
      <w:tr w:rsidR="00CF1DA2" w:rsidRPr="00CF1DA2">
        <w:trPr>
          <w:trHeight w:val="230"/>
          <w:ins w:id="432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2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26" w:author="Arjan" w:date="2012-12-10T16:13:00Z"/>
                <w:rFonts w:ascii="Arial" w:eastAsia="Times New Roman" w:hAnsi="Arial" w:cs="Arial"/>
                <w:color w:val="000000"/>
                <w:sz w:val="20"/>
                <w:szCs w:val="20"/>
              </w:rPr>
            </w:pPr>
          </w:p>
        </w:tc>
      </w:tr>
      <w:tr w:rsidR="00CF1DA2" w:rsidRPr="00CF1DA2">
        <w:trPr>
          <w:trHeight w:val="230"/>
          <w:ins w:id="432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28" w:author="Arjan" w:date="2012-12-10T16:13:00Z"/>
                <w:rFonts w:ascii="Arial" w:eastAsia="Times New Roman" w:hAnsi="Arial" w:cs="Arial"/>
                <w:color w:val="000000"/>
                <w:sz w:val="20"/>
                <w:szCs w:val="20"/>
              </w:rPr>
            </w:pPr>
            <w:ins w:id="4329" w:author="Arjan" w:date="2012-12-10T16:13:00Z">
              <w:r w:rsidRPr="00CF1DA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30" w:author="Arjan" w:date="2012-12-10T16:13:00Z"/>
                <w:rFonts w:ascii="Arial" w:eastAsia="Times New Roman" w:hAnsi="Arial" w:cs="Arial"/>
                <w:color w:val="000000"/>
                <w:sz w:val="20"/>
                <w:szCs w:val="20"/>
              </w:rPr>
            </w:pPr>
            <w:ins w:id="4331" w:author="Arjan" w:date="2012-12-10T16:13:00Z">
              <w:r w:rsidRPr="00CF1DA2">
                <w:rPr>
                  <w:rFonts w:ascii="Arial" w:eastAsia="Times New Roman" w:hAnsi="Arial" w:cs="Arial"/>
                  <w:color w:val="000000"/>
                  <w:sz w:val="20"/>
                  <w:szCs w:val="20"/>
                </w:rPr>
                <w:t>Nee</w:t>
              </w:r>
            </w:ins>
          </w:p>
        </w:tc>
      </w:tr>
      <w:tr w:rsidR="00CF1DA2" w:rsidRPr="00CF1DA2">
        <w:trPr>
          <w:trHeight w:val="230"/>
          <w:ins w:id="433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33"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34" w:author="Arjan" w:date="2012-12-10T16:13:00Z"/>
                <w:rFonts w:ascii="Arial" w:eastAsia="Times New Roman" w:hAnsi="Arial" w:cs="Arial"/>
                <w:color w:val="000000"/>
                <w:sz w:val="20"/>
                <w:szCs w:val="20"/>
              </w:rPr>
            </w:pPr>
          </w:p>
        </w:tc>
      </w:tr>
      <w:tr w:rsidR="00CF1DA2" w:rsidRPr="00CF1DA2">
        <w:trPr>
          <w:trHeight w:val="411"/>
          <w:ins w:id="433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36" w:author="Arjan" w:date="2012-12-10T16:13:00Z"/>
                <w:rFonts w:ascii="Arial" w:eastAsia="Times New Roman" w:hAnsi="Arial" w:cs="Arial"/>
                <w:color w:val="000000"/>
                <w:sz w:val="20"/>
                <w:szCs w:val="20"/>
              </w:rPr>
            </w:pPr>
            <w:ins w:id="4337" w:author="Arjan" w:date="2012-12-10T16:13:00Z">
              <w:r w:rsidRPr="00CF1DA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38" w:author="Arjan" w:date="2012-12-10T16:13:00Z"/>
                <w:rFonts w:ascii="Arial" w:eastAsia="Times New Roman" w:hAnsi="Arial" w:cs="Arial"/>
                <w:color w:val="000000"/>
                <w:sz w:val="20"/>
                <w:szCs w:val="20"/>
              </w:rPr>
            </w:pPr>
            <w:ins w:id="4339" w:author="Arjan" w:date="2012-12-10T16:13:00Z">
              <w:r w:rsidRPr="00CF1DA2">
                <w:rPr>
                  <w:rFonts w:ascii="Arial" w:eastAsia="Times New Roman" w:hAnsi="Arial" w:cs="Arial"/>
                  <w:color w:val="000000"/>
                  <w:sz w:val="20"/>
                  <w:szCs w:val="20"/>
                </w:rPr>
                <w:t>Nee</w:t>
              </w:r>
            </w:ins>
          </w:p>
        </w:tc>
      </w:tr>
      <w:tr w:rsidR="00CF1DA2" w:rsidRPr="00CF1DA2">
        <w:trPr>
          <w:trHeight w:val="245"/>
          <w:ins w:id="434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41"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42" w:author="Arjan" w:date="2012-12-10T16:13:00Z"/>
                <w:rFonts w:ascii="Arial" w:eastAsia="Times New Roman" w:hAnsi="Arial" w:cs="Arial"/>
                <w:color w:val="000000"/>
                <w:sz w:val="20"/>
                <w:szCs w:val="20"/>
              </w:rPr>
            </w:pPr>
          </w:p>
        </w:tc>
      </w:tr>
      <w:tr w:rsidR="00CF1DA2" w:rsidRPr="00CF1DA2">
        <w:trPr>
          <w:trHeight w:val="230"/>
          <w:ins w:id="4343"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44" w:author="Arjan" w:date="2012-12-10T16:13:00Z"/>
                <w:rFonts w:ascii="Arial" w:eastAsia="Times New Roman" w:hAnsi="Arial" w:cs="Arial"/>
                <w:color w:val="000000"/>
                <w:sz w:val="20"/>
                <w:szCs w:val="20"/>
              </w:rPr>
            </w:pPr>
            <w:ins w:id="4345" w:author="Arjan" w:date="2012-12-10T16:13:00Z">
              <w:r w:rsidRPr="00CF1DA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346" w:author="Arjan" w:date="2012-12-10T16:13:00Z"/>
                <w:rFonts w:ascii="Arial" w:eastAsia="Times New Roman" w:hAnsi="Arial" w:cs="Arial"/>
                <w:color w:val="000000"/>
                <w:sz w:val="20"/>
                <w:szCs w:val="20"/>
              </w:rPr>
            </w:pPr>
            <w:ins w:id="4347"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Att.LowerBound</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1</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 </w:t>
              </w:r>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Att.UpperBound</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1</w:t>
              </w:r>
              <w:r w:rsidRPr="00CF1DA2">
                <w:rPr>
                  <w:rFonts w:ascii="Arial" w:eastAsia="Times New Roman" w:hAnsi="Arial" w:cs="Arial"/>
                  <w:color w:val="000000"/>
                  <w:sz w:val="20"/>
                  <w:szCs w:val="20"/>
                </w:rPr>
                <w:fldChar w:fldCharType="end"/>
              </w:r>
            </w:ins>
          </w:p>
        </w:tc>
      </w:tr>
      <w:tr w:rsidR="00CF1DA2" w:rsidRPr="00CF1DA2">
        <w:trPr>
          <w:trHeight w:val="230"/>
          <w:ins w:id="4348"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49"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50" w:author="Arjan" w:date="2012-12-10T16:13:00Z"/>
                <w:rFonts w:ascii="Arial" w:eastAsia="Times New Roman" w:hAnsi="Arial" w:cs="Arial"/>
                <w:color w:val="000000"/>
                <w:sz w:val="20"/>
                <w:szCs w:val="20"/>
              </w:rPr>
            </w:pPr>
          </w:p>
        </w:tc>
      </w:tr>
      <w:tr w:rsidR="00CF1DA2" w:rsidRPr="00CF1DA2">
        <w:trPr>
          <w:trHeight w:val="230"/>
          <w:ins w:id="4351"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52" w:author="Arjan" w:date="2012-12-10T16:13:00Z"/>
                <w:rFonts w:ascii="Arial" w:eastAsia="Times New Roman" w:hAnsi="Arial" w:cs="Arial"/>
                <w:color w:val="000000"/>
                <w:sz w:val="20"/>
                <w:szCs w:val="20"/>
              </w:rPr>
            </w:pPr>
            <w:ins w:id="4353" w:author="Arjan" w:date="2012-12-10T16:13:00Z">
              <w:r w:rsidRPr="00CF1DA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54" w:author="Arjan" w:date="2012-12-10T16:13:00Z"/>
                <w:rFonts w:ascii="Arial" w:eastAsia="Times New Roman" w:hAnsi="Arial" w:cs="Arial"/>
                <w:color w:val="000000"/>
                <w:sz w:val="20"/>
                <w:szCs w:val="20"/>
              </w:rPr>
            </w:pPr>
            <w:ins w:id="4355" w:author="Arjan" w:date="2012-12-10T16:13:00Z">
              <w:r w:rsidRPr="00CF1DA2">
                <w:rPr>
                  <w:rFonts w:ascii="Arial" w:eastAsia="Times New Roman" w:hAnsi="Arial" w:cs="Arial"/>
                  <w:color w:val="000000"/>
                  <w:sz w:val="20"/>
                  <w:szCs w:val="20"/>
                </w:rPr>
                <w:t>Gemeentelijk kerngegeven</w:t>
              </w:r>
            </w:ins>
          </w:p>
        </w:tc>
      </w:tr>
      <w:tr w:rsidR="00CF1DA2" w:rsidRPr="00CF1DA2">
        <w:trPr>
          <w:trHeight w:val="230"/>
          <w:ins w:id="4356"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57"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58" w:author="Arjan" w:date="2012-12-10T16:13:00Z"/>
                <w:rFonts w:ascii="Arial" w:eastAsia="Times New Roman" w:hAnsi="Arial" w:cs="Arial"/>
                <w:color w:val="000000"/>
                <w:sz w:val="20"/>
                <w:szCs w:val="20"/>
              </w:rPr>
            </w:pPr>
          </w:p>
        </w:tc>
      </w:tr>
      <w:tr w:rsidR="00CF1DA2" w:rsidRPr="00CF1DA2">
        <w:trPr>
          <w:trHeight w:val="230"/>
          <w:ins w:id="435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60" w:author="Arjan" w:date="2012-12-10T16:13:00Z"/>
                <w:rFonts w:ascii="Arial" w:eastAsia="Times New Roman" w:hAnsi="Arial" w:cs="Arial"/>
                <w:b/>
                <w:bCs/>
                <w:color w:val="000000"/>
                <w:sz w:val="20"/>
                <w:szCs w:val="20"/>
              </w:rPr>
            </w:pPr>
            <w:ins w:id="4361" w:author="Arjan" w:date="2012-12-10T16:13:00Z">
              <w:r w:rsidRPr="00CF1DA2">
                <w:rPr>
                  <w:rFonts w:ascii="Arial" w:eastAsia="Times New Roman" w:hAnsi="Arial" w:cs="Arial"/>
                  <w:b/>
                  <w:bCs/>
                  <w:color w:val="000000"/>
                  <w:sz w:val="20"/>
                  <w:szCs w:val="20"/>
                </w:rPr>
                <w:t>Regels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62" w:author="Arjan" w:date="2012-12-10T16:13:00Z"/>
                <w:rFonts w:ascii="Arial" w:eastAsia="Times New Roman" w:hAnsi="Arial" w:cs="Arial"/>
                <w:color w:val="000000"/>
                <w:sz w:val="20"/>
                <w:szCs w:val="20"/>
              </w:rPr>
            </w:pPr>
            <w:ins w:id="4363" w:author="Arjan" w:date="2012-12-10T16:13:00Z">
              <w:r w:rsidRPr="00CF1DA2">
                <w:rPr>
                  <w:rFonts w:ascii="Arial" w:eastAsia="Times New Roman" w:hAnsi="Arial" w:cs="Arial"/>
                  <w:color w:val="000000"/>
                  <w:sz w:val="20"/>
                  <w:szCs w:val="20"/>
                </w:rPr>
                <w:t>-</w:t>
              </w:r>
            </w:ins>
          </w:p>
        </w:tc>
      </w:tr>
      <w:tr w:rsidR="00CF1DA2" w:rsidRPr="00CF1DA2">
        <w:trPr>
          <w:trHeight w:val="230"/>
          <w:ins w:id="436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65" w:author="Arjan" w:date="2012-12-10T16:13:00Z"/>
                <w:rFonts w:ascii="Arial" w:eastAsia="Times New Roman" w:hAnsi="Arial" w:cs="Arial"/>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66" w:author="Arjan" w:date="2012-12-10T16:13:00Z"/>
                <w:rFonts w:ascii="Arial" w:eastAsia="Times New Roman" w:hAnsi="Arial" w:cs="Arial"/>
                <w:color w:val="000000"/>
                <w:sz w:val="20"/>
                <w:szCs w:val="20"/>
              </w:rPr>
            </w:pPr>
          </w:p>
        </w:tc>
      </w:tr>
    </w:tbl>
    <w:p w:rsidR="00CF1DA2" w:rsidRPr="00CF1DA2" w:rsidRDefault="008F2B4B" w:rsidP="00CF1DA2">
      <w:pPr>
        <w:autoSpaceDE w:val="0"/>
        <w:autoSpaceDN w:val="0"/>
        <w:adjustRightInd w:val="0"/>
        <w:spacing w:before="240" w:after="60" w:line="240" w:lineRule="auto"/>
        <w:outlineLvl w:val="3"/>
        <w:rPr>
          <w:ins w:id="4367" w:author="Arjan" w:date="2012-12-10T16:13:00Z"/>
          <w:rFonts w:ascii="Arial" w:eastAsia="Times New Roman" w:hAnsi="Arial" w:cs="Arial"/>
          <w:b/>
          <w:bCs/>
          <w:color w:val="004080"/>
          <w:sz w:val="24"/>
          <w:szCs w:val="24"/>
        </w:rPr>
      </w:pPr>
      <w:ins w:id="4368"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Att.Stereotype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«Attribuutsoort»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Att.Name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Kanaal</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780"/>
        <w:gridCol w:w="5580"/>
      </w:tblGrid>
      <w:tr w:rsidR="00CF1DA2" w:rsidRPr="00CF1DA2">
        <w:trPr>
          <w:trHeight w:val="230"/>
          <w:ins w:id="436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70" w:author="Arjan" w:date="2012-12-10T16:13:00Z"/>
                <w:rFonts w:ascii="Arial" w:eastAsia="Times New Roman" w:hAnsi="Arial" w:cs="Arial"/>
                <w:color w:val="000000"/>
                <w:sz w:val="20"/>
                <w:szCs w:val="20"/>
              </w:rPr>
            </w:pPr>
            <w:ins w:id="4371" w:author="Arjan" w:date="2012-12-10T16:13:00Z">
              <w:r w:rsidRPr="00CF1DA2">
                <w:rPr>
                  <w:rFonts w:ascii="Arial" w:eastAsia="Times New Roman" w:hAnsi="Arial" w:cs="Arial"/>
                  <w:b/>
                  <w:bCs/>
                  <w:color w:val="000000"/>
                  <w:sz w:val="20"/>
                  <w:szCs w:val="20"/>
                </w:rPr>
                <w:t>Naam attribuutsoort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372" w:author="Arjan" w:date="2012-12-10T16:13:00Z"/>
                <w:rFonts w:ascii="Arial" w:eastAsia="Times New Roman" w:hAnsi="Arial" w:cs="Arial"/>
                <w:color w:val="000000"/>
                <w:sz w:val="20"/>
                <w:szCs w:val="20"/>
              </w:rPr>
            </w:pPr>
            <w:ins w:id="4373"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Kanaal</w:t>
              </w:r>
              <w:r w:rsidRPr="00CF1DA2">
                <w:rPr>
                  <w:rFonts w:ascii="Arial" w:hAnsi="Arial" w:cs="Arial"/>
                  <w:sz w:val="20"/>
                  <w:szCs w:val="20"/>
                  <w:lang w:val="en-AU"/>
                </w:rPr>
                <w:fldChar w:fldCharType="end"/>
              </w:r>
            </w:ins>
          </w:p>
        </w:tc>
      </w:tr>
      <w:tr w:rsidR="00CF1DA2" w:rsidRPr="00CF1DA2">
        <w:trPr>
          <w:ins w:id="437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7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76" w:author="Arjan" w:date="2012-12-10T16:13:00Z"/>
                <w:rFonts w:ascii="Arial" w:eastAsia="Times New Roman" w:hAnsi="Arial" w:cs="Arial"/>
                <w:color w:val="000000"/>
                <w:sz w:val="20"/>
                <w:szCs w:val="20"/>
              </w:rPr>
            </w:pPr>
          </w:p>
        </w:tc>
      </w:tr>
      <w:tr w:rsidR="00CF1DA2" w:rsidRPr="00CF1DA2">
        <w:trPr>
          <w:ins w:id="437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78" w:author="Arjan" w:date="2012-12-10T16:13:00Z"/>
                <w:rFonts w:ascii="Arial" w:eastAsia="Times New Roman" w:hAnsi="Arial" w:cs="Arial"/>
                <w:color w:val="000000"/>
                <w:sz w:val="20"/>
                <w:szCs w:val="20"/>
              </w:rPr>
            </w:pPr>
            <w:ins w:id="4379" w:author="Arjan" w:date="2012-12-10T16:13:00Z">
              <w:r w:rsidRPr="00CF1DA2">
                <w:rPr>
                  <w:rFonts w:ascii="Arial" w:eastAsia="Times New Roman" w:hAnsi="Arial" w:cs="Arial"/>
                  <w:b/>
                  <w:bCs/>
                  <w:color w:val="000000"/>
                  <w:sz w:val="20"/>
                  <w:szCs w:val="20"/>
                </w:rPr>
                <w:lastRenderedPageBreak/>
                <w:t>Herkomst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80" w:author="Arjan" w:date="2012-12-10T16:13:00Z"/>
                <w:rFonts w:ascii="Arial" w:eastAsia="Times New Roman" w:hAnsi="Arial" w:cs="Arial"/>
                <w:color w:val="000000"/>
                <w:sz w:val="20"/>
                <w:szCs w:val="20"/>
              </w:rPr>
            </w:pPr>
            <w:ins w:id="4381" w:author="Arjan" w:date="2012-12-10T16:13:00Z">
              <w:r w:rsidRPr="00CF1DA2">
                <w:rPr>
                  <w:rFonts w:ascii="Arial" w:eastAsia="Times New Roman" w:hAnsi="Arial" w:cs="Arial"/>
                  <w:color w:val="000000"/>
                  <w:sz w:val="20"/>
                  <w:szCs w:val="20"/>
                </w:rPr>
                <w:t>KING</w:t>
              </w:r>
            </w:ins>
          </w:p>
        </w:tc>
      </w:tr>
      <w:tr w:rsidR="00CF1DA2" w:rsidRPr="00CF1DA2">
        <w:trPr>
          <w:ins w:id="438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83"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84" w:author="Arjan" w:date="2012-12-10T16:13:00Z"/>
                <w:rFonts w:ascii="Arial" w:eastAsia="Times New Roman" w:hAnsi="Arial" w:cs="Arial"/>
                <w:color w:val="000000"/>
                <w:sz w:val="20"/>
                <w:szCs w:val="20"/>
              </w:rPr>
            </w:pPr>
          </w:p>
        </w:tc>
      </w:tr>
      <w:tr w:rsidR="00CF1DA2" w:rsidRPr="00CF1DA2">
        <w:trPr>
          <w:ins w:id="438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86" w:author="Arjan" w:date="2012-12-10T16:13:00Z"/>
                <w:rFonts w:ascii="Arial" w:eastAsia="Times New Roman" w:hAnsi="Arial" w:cs="Arial"/>
                <w:color w:val="000000"/>
                <w:sz w:val="20"/>
                <w:szCs w:val="20"/>
              </w:rPr>
            </w:pPr>
            <w:ins w:id="4387" w:author="Arjan" w:date="2012-12-10T16:13:00Z">
              <w:r w:rsidRPr="00CF1DA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88" w:author="Arjan" w:date="2012-12-10T16:13:00Z"/>
                <w:rFonts w:ascii="Arial" w:eastAsia="Times New Roman" w:hAnsi="Arial" w:cs="Arial"/>
                <w:color w:val="000000"/>
                <w:sz w:val="20"/>
                <w:szCs w:val="20"/>
              </w:rPr>
            </w:pPr>
          </w:p>
        </w:tc>
      </w:tr>
      <w:tr w:rsidR="00CF1DA2" w:rsidRPr="00CF1DA2">
        <w:trPr>
          <w:ins w:id="438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9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91" w:author="Arjan" w:date="2012-12-10T16:13:00Z"/>
                <w:rFonts w:ascii="Arial" w:eastAsia="Times New Roman" w:hAnsi="Arial" w:cs="Arial"/>
                <w:color w:val="000000"/>
                <w:sz w:val="20"/>
                <w:szCs w:val="20"/>
              </w:rPr>
            </w:pPr>
          </w:p>
        </w:tc>
      </w:tr>
      <w:tr w:rsidR="00CF1DA2" w:rsidRPr="00CF1DA2">
        <w:trPr>
          <w:ins w:id="439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93" w:author="Arjan" w:date="2012-12-10T16:13:00Z"/>
                <w:rFonts w:ascii="Arial" w:eastAsia="Times New Roman" w:hAnsi="Arial" w:cs="Arial"/>
                <w:color w:val="000000"/>
                <w:sz w:val="20"/>
                <w:szCs w:val="20"/>
              </w:rPr>
            </w:pPr>
            <w:ins w:id="4394" w:author="Arjan" w:date="2012-12-10T16:13:00Z">
              <w:r w:rsidRPr="00CF1DA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395" w:author="Arjan" w:date="2012-12-10T16:13:00Z"/>
                <w:rFonts w:ascii="Arial" w:eastAsia="Times New Roman" w:hAnsi="Arial" w:cs="Arial"/>
                <w:color w:val="000000"/>
                <w:sz w:val="20"/>
                <w:szCs w:val="20"/>
              </w:rPr>
            </w:pPr>
            <w:ins w:id="4396"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Att.Alias</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kanaaal</w:t>
              </w:r>
              <w:r w:rsidRPr="00CF1DA2">
                <w:rPr>
                  <w:rFonts w:ascii="Arial" w:hAnsi="Arial" w:cs="Arial"/>
                  <w:sz w:val="20"/>
                  <w:szCs w:val="20"/>
                  <w:lang w:val="en-AU"/>
                </w:rPr>
                <w:fldChar w:fldCharType="end"/>
              </w:r>
            </w:ins>
          </w:p>
        </w:tc>
      </w:tr>
      <w:tr w:rsidR="00CF1DA2" w:rsidRPr="00CF1DA2">
        <w:trPr>
          <w:ins w:id="439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9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399" w:author="Arjan" w:date="2012-12-10T16:13:00Z"/>
                <w:rFonts w:ascii="Arial" w:eastAsia="Times New Roman" w:hAnsi="Arial" w:cs="Arial"/>
                <w:color w:val="000000"/>
                <w:sz w:val="20"/>
                <w:szCs w:val="20"/>
              </w:rPr>
            </w:pPr>
          </w:p>
        </w:tc>
      </w:tr>
      <w:tr w:rsidR="00CF1DA2" w:rsidRPr="005E066D">
        <w:trPr>
          <w:ins w:id="440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01" w:author="Arjan" w:date="2012-12-10T16:13:00Z"/>
                <w:rFonts w:ascii="Arial" w:eastAsia="Times New Roman" w:hAnsi="Arial" w:cs="Arial"/>
                <w:color w:val="000000"/>
                <w:sz w:val="20"/>
                <w:szCs w:val="20"/>
              </w:rPr>
            </w:pPr>
            <w:ins w:id="4402" w:author="Arjan" w:date="2012-12-10T16:13:00Z">
              <w:r w:rsidRPr="00CF1DA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CF1DA2" w:rsidRPr="00DD0F4F" w:rsidRDefault="008F2B4B" w:rsidP="00CF1DA2">
            <w:pPr>
              <w:autoSpaceDE w:val="0"/>
              <w:autoSpaceDN w:val="0"/>
              <w:adjustRightInd w:val="0"/>
              <w:spacing w:after="0" w:line="240" w:lineRule="auto"/>
              <w:rPr>
                <w:ins w:id="4403" w:author="Arjan" w:date="2012-12-10T16:13:00Z"/>
                <w:rFonts w:ascii="Arial" w:eastAsia="Times New Roman" w:hAnsi="Arial" w:cs="Arial"/>
                <w:color w:val="000000"/>
                <w:sz w:val="20"/>
                <w:szCs w:val="20"/>
                <w:lang w:val="nl-NL"/>
              </w:rPr>
            </w:pPr>
            <w:ins w:id="4404"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Att.Notes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Het communicatiekanaal waarlangs het Klantcontact gevoerd wordt</w:t>
              </w:r>
              <w:r w:rsidRPr="00CF1DA2">
                <w:rPr>
                  <w:rFonts w:ascii="Arial" w:hAnsi="Arial" w:cs="Arial"/>
                  <w:sz w:val="20"/>
                  <w:szCs w:val="20"/>
                  <w:lang w:val="en-AU"/>
                </w:rPr>
                <w:fldChar w:fldCharType="end"/>
              </w:r>
            </w:ins>
          </w:p>
        </w:tc>
      </w:tr>
      <w:tr w:rsidR="00CF1DA2" w:rsidRPr="005E066D">
        <w:trPr>
          <w:trHeight w:val="230"/>
          <w:ins w:id="4405" w:author="Arjan" w:date="2012-12-10T16:13:00Z"/>
        </w:trPr>
        <w:tc>
          <w:tcPr>
            <w:tcW w:w="37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406" w:author="Arjan" w:date="2012-12-10T16:13: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407" w:author="Arjan" w:date="2012-12-10T16:13:00Z"/>
                <w:rFonts w:ascii="Arial" w:eastAsia="Times New Roman" w:hAnsi="Arial" w:cs="Arial"/>
                <w:color w:val="000000"/>
                <w:sz w:val="20"/>
                <w:szCs w:val="20"/>
                <w:lang w:val="nl-NL"/>
              </w:rPr>
            </w:pPr>
          </w:p>
        </w:tc>
      </w:tr>
      <w:tr w:rsidR="00CF1DA2" w:rsidRPr="00CF1DA2">
        <w:trPr>
          <w:trHeight w:val="230"/>
          <w:ins w:id="4408"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09" w:author="Arjan" w:date="2012-12-10T16:13:00Z"/>
                <w:rFonts w:ascii="Arial" w:eastAsia="Times New Roman" w:hAnsi="Arial" w:cs="Arial"/>
                <w:color w:val="000000"/>
                <w:sz w:val="20"/>
                <w:szCs w:val="20"/>
              </w:rPr>
            </w:pPr>
            <w:ins w:id="4410" w:author="Arjan" w:date="2012-12-10T16:13:00Z">
              <w:r w:rsidRPr="00CF1DA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11" w:author="Arjan" w:date="2012-12-10T16:13:00Z"/>
                <w:rFonts w:ascii="Arial" w:eastAsia="Times New Roman" w:hAnsi="Arial" w:cs="Arial"/>
                <w:color w:val="000000"/>
                <w:sz w:val="20"/>
                <w:szCs w:val="20"/>
              </w:rPr>
            </w:pPr>
            <w:ins w:id="4412" w:author="Arjan" w:date="2012-12-10T16:13:00Z">
              <w:r w:rsidRPr="00CF1DA2">
                <w:rPr>
                  <w:rFonts w:ascii="Arial" w:eastAsia="Times New Roman" w:hAnsi="Arial" w:cs="Arial"/>
                  <w:color w:val="000000"/>
                  <w:sz w:val="20"/>
                  <w:szCs w:val="20"/>
                </w:rPr>
                <w:t xml:space="preserve">KING </w:t>
              </w:r>
            </w:ins>
          </w:p>
        </w:tc>
      </w:tr>
      <w:tr w:rsidR="00CF1DA2" w:rsidRPr="00CF1DA2">
        <w:trPr>
          <w:ins w:id="4413"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14"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15" w:author="Arjan" w:date="2012-12-10T16:13:00Z"/>
                <w:rFonts w:ascii="Arial" w:eastAsia="Times New Roman" w:hAnsi="Arial" w:cs="Arial"/>
                <w:color w:val="000000"/>
                <w:sz w:val="20"/>
                <w:szCs w:val="20"/>
              </w:rPr>
            </w:pPr>
          </w:p>
        </w:tc>
      </w:tr>
      <w:tr w:rsidR="00CF1DA2" w:rsidRPr="00CF1DA2">
        <w:trPr>
          <w:ins w:id="4416"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17" w:author="Arjan" w:date="2012-12-10T16:13:00Z"/>
                <w:rFonts w:ascii="Arial" w:eastAsia="Times New Roman" w:hAnsi="Arial" w:cs="Arial"/>
                <w:color w:val="000000"/>
                <w:sz w:val="20"/>
                <w:szCs w:val="20"/>
              </w:rPr>
            </w:pPr>
            <w:ins w:id="4418" w:author="Arjan" w:date="2012-12-10T16:13:00Z">
              <w:r w:rsidRPr="00CF1DA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19" w:author="Arjan" w:date="2012-12-10T16:13:00Z"/>
                <w:rFonts w:ascii="Arial" w:eastAsia="Times New Roman" w:hAnsi="Arial" w:cs="Arial"/>
                <w:color w:val="000000"/>
                <w:sz w:val="20"/>
                <w:szCs w:val="20"/>
              </w:rPr>
            </w:pPr>
            <w:ins w:id="4420" w:author="Arjan" w:date="2012-12-10T16:13:00Z">
              <w:r w:rsidRPr="00CF1DA2">
                <w:rPr>
                  <w:rFonts w:ascii="Arial" w:eastAsia="Times New Roman" w:hAnsi="Arial" w:cs="Arial"/>
                  <w:color w:val="000000"/>
                  <w:sz w:val="20"/>
                  <w:szCs w:val="20"/>
                </w:rPr>
                <w:t>1 januari 2013</w:t>
              </w:r>
            </w:ins>
          </w:p>
        </w:tc>
      </w:tr>
      <w:tr w:rsidR="00CF1DA2" w:rsidRPr="00CF1DA2">
        <w:trPr>
          <w:ins w:id="4421"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22"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23" w:author="Arjan" w:date="2012-12-10T16:13:00Z"/>
                <w:rFonts w:ascii="Arial" w:eastAsia="Times New Roman" w:hAnsi="Arial" w:cs="Arial"/>
                <w:color w:val="000000"/>
                <w:sz w:val="20"/>
                <w:szCs w:val="20"/>
              </w:rPr>
            </w:pPr>
          </w:p>
        </w:tc>
      </w:tr>
      <w:tr w:rsidR="00CF1DA2" w:rsidRPr="005E066D">
        <w:trPr>
          <w:ins w:id="442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25" w:author="Arjan" w:date="2012-12-10T16:13:00Z"/>
                <w:rFonts w:ascii="Arial" w:eastAsia="Times New Roman" w:hAnsi="Arial" w:cs="Arial"/>
                <w:color w:val="000000"/>
                <w:sz w:val="20"/>
                <w:szCs w:val="20"/>
              </w:rPr>
            </w:pPr>
            <w:ins w:id="4426" w:author="Arjan" w:date="2012-12-10T16:13:00Z">
              <w:r w:rsidRPr="00CF1DA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427" w:author="Arjan" w:date="2012-12-10T16:13:00Z"/>
                <w:rFonts w:ascii="Arial" w:eastAsia="Times New Roman" w:hAnsi="Arial" w:cs="Arial"/>
                <w:color w:val="000000"/>
                <w:sz w:val="20"/>
                <w:szCs w:val="20"/>
                <w:lang w:val="nl-NL"/>
              </w:rPr>
            </w:pPr>
            <w:ins w:id="4428" w:author="Arjan" w:date="2012-12-10T16:13:00Z">
              <w:r w:rsidRPr="00DD0F4F">
                <w:rPr>
                  <w:rFonts w:ascii="Arial" w:eastAsia="Times New Roman" w:hAnsi="Arial" w:cs="Arial"/>
                  <w:color w:val="000000"/>
                  <w:sz w:val="20"/>
                  <w:szCs w:val="20"/>
                  <w:lang w:val="nl-NL"/>
                </w:rPr>
                <w:t>Aangezien het om persoonlijk cointact gaat zal het veelal het contact aan het loket of de telefoon betreffen.</w:t>
              </w:r>
            </w:ins>
          </w:p>
        </w:tc>
      </w:tr>
      <w:tr w:rsidR="00CF1DA2" w:rsidRPr="005E066D">
        <w:trPr>
          <w:ins w:id="4429" w:author="Arjan" w:date="2012-12-10T16:13:00Z"/>
        </w:trPr>
        <w:tc>
          <w:tcPr>
            <w:tcW w:w="37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430" w:author="Arjan" w:date="2012-12-10T16:13: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431" w:author="Arjan" w:date="2012-12-10T16:13:00Z"/>
                <w:rFonts w:ascii="Arial" w:eastAsia="Times New Roman" w:hAnsi="Arial" w:cs="Arial"/>
                <w:color w:val="000000"/>
                <w:sz w:val="20"/>
                <w:szCs w:val="20"/>
                <w:lang w:val="nl-NL"/>
              </w:rPr>
            </w:pPr>
          </w:p>
        </w:tc>
      </w:tr>
      <w:tr w:rsidR="00CF1DA2" w:rsidRPr="00CF1DA2">
        <w:trPr>
          <w:ins w:id="443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33" w:author="Arjan" w:date="2012-12-10T16:13:00Z"/>
                <w:rFonts w:ascii="Arial" w:eastAsia="Times New Roman" w:hAnsi="Arial" w:cs="Arial"/>
                <w:color w:val="000000"/>
                <w:sz w:val="20"/>
                <w:szCs w:val="20"/>
              </w:rPr>
            </w:pPr>
            <w:ins w:id="4434" w:author="Arjan" w:date="2012-12-10T16:13:00Z">
              <w:r w:rsidRPr="00CF1DA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435" w:author="Arjan" w:date="2012-12-10T16:13:00Z"/>
                <w:rFonts w:ascii="Arial" w:eastAsia="Times New Roman" w:hAnsi="Arial" w:cs="Arial"/>
                <w:color w:val="000000"/>
                <w:sz w:val="20"/>
                <w:szCs w:val="20"/>
              </w:rPr>
            </w:pPr>
            <w:ins w:id="4436"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Att.Type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AN20</w:t>
              </w:r>
              <w:r w:rsidRPr="00CF1DA2">
                <w:rPr>
                  <w:rFonts w:ascii="Arial" w:hAnsi="Arial" w:cs="Arial"/>
                  <w:sz w:val="20"/>
                  <w:szCs w:val="20"/>
                  <w:lang w:val="en-AU"/>
                </w:rPr>
                <w:fldChar w:fldCharType="end"/>
              </w:r>
            </w:ins>
          </w:p>
        </w:tc>
      </w:tr>
      <w:tr w:rsidR="00CF1DA2" w:rsidRPr="00CF1DA2">
        <w:trPr>
          <w:trHeight w:val="230"/>
          <w:ins w:id="443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3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39" w:author="Arjan" w:date="2012-12-10T16:13:00Z"/>
                <w:rFonts w:ascii="Arial" w:eastAsia="Times New Roman" w:hAnsi="Arial" w:cs="Arial"/>
                <w:color w:val="000000"/>
                <w:sz w:val="20"/>
                <w:szCs w:val="20"/>
              </w:rPr>
            </w:pPr>
          </w:p>
        </w:tc>
      </w:tr>
      <w:tr w:rsidR="00CF1DA2" w:rsidRPr="00CF1DA2">
        <w:trPr>
          <w:trHeight w:val="230"/>
          <w:ins w:id="444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41" w:author="Arjan" w:date="2012-12-10T16:13:00Z"/>
                <w:rFonts w:ascii="Arial" w:eastAsia="Times New Roman" w:hAnsi="Arial" w:cs="Arial"/>
                <w:color w:val="000000"/>
                <w:sz w:val="20"/>
                <w:szCs w:val="20"/>
              </w:rPr>
            </w:pPr>
            <w:ins w:id="4442" w:author="Arjan" w:date="2012-12-10T16:13:00Z">
              <w:r w:rsidRPr="00CF1DA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43" w:author="Arjan" w:date="2012-12-10T16:13:00Z"/>
                <w:rFonts w:ascii="Arial" w:eastAsia="Times New Roman" w:hAnsi="Arial" w:cs="Arial"/>
                <w:color w:val="000000"/>
                <w:sz w:val="20"/>
                <w:szCs w:val="20"/>
              </w:rPr>
            </w:pPr>
          </w:p>
        </w:tc>
      </w:tr>
      <w:tr w:rsidR="00CF1DA2" w:rsidRPr="00CF1DA2">
        <w:trPr>
          <w:trHeight w:val="215"/>
          <w:ins w:id="444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4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46" w:author="Arjan" w:date="2012-12-10T16:13:00Z"/>
                <w:rFonts w:ascii="Arial" w:eastAsia="Times New Roman" w:hAnsi="Arial" w:cs="Arial"/>
                <w:color w:val="000000"/>
                <w:sz w:val="20"/>
                <w:szCs w:val="20"/>
              </w:rPr>
            </w:pPr>
          </w:p>
        </w:tc>
      </w:tr>
      <w:tr w:rsidR="00CF1DA2" w:rsidRPr="00CF1DA2">
        <w:trPr>
          <w:trHeight w:val="215"/>
          <w:ins w:id="444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48" w:author="Arjan" w:date="2012-12-10T16:13:00Z"/>
                <w:rFonts w:ascii="Arial" w:eastAsia="Times New Roman" w:hAnsi="Arial" w:cs="Arial"/>
                <w:color w:val="000000"/>
                <w:sz w:val="20"/>
                <w:szCs w:val="20"/>
              </w:rPr>
            </w:pPr>
            <w:ins w:id="4449" w:author="Arjan" w:date="2012-12-10T16:13:00Z">
              <w:r w:rsidRPr="00CF1DA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50" w:author="Arjan" w:date="2012-12-10T16:13:00Z"/>
                <w:rFonts w:ascii="Arial" w:eastAsia="Times New Roman" w:hAnsi="Arial" w:cs="Arial"/>
                <w:color w:val="000000"/>
                <w:sz w:val="20"/>
                <w:szCs w:val="20"/>
              </w:rPr>
            </w:pPr>
            <w:ins w:id="4451" w:author="Arjan" w:date="2012-12-10T16:13:00Z">
              <w:r w:rsidRPr="00CF1DA2">
                <w:rPr>
                  <w:rFonts w:ascii="Arial" w:eastAsia="Times New Roman" w:hAnsi="Arial" w:cs="Arial"/>
                  <w:color w:val="000000"/>
                  <w:sz w:val="20"/>
                  <w:szCs w:val="20"/>
                </w:rPr>
                <w:t>Nee</w:t>
              </w:r>
            </w:ins>
          </w:p>
        </w:tc>
      </w:tr>
      <w:tr w:rsidR="00CF1DA2" w:rsidRPr="00CF1DA2">
        <w:trPr>
          <w:trHeight w:val="230"/>
          <w:ins w:id="445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53"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54" w:author="Arjan" w:date="2012-12-10T16:13:00Z"/>
                <w:rFonts w:ascii="Arial" w:eastAsia="Times New Roman" w:hAnsi="Arial" w:cs="Arial"/>
                <w:color w:val="000000"/>
                <w:sz w:val="20"/>
                <w:szCs w:val="20"/>
              </w:rPr>
            </w:pPr>
          </w:p>
        </w:tc>
      </w:tr>
      <w:tr w:rsidR="00CF1DA2" w:rsidRPr="00CF1DA2">
        <w:trPr>
          <w:trHeight w:val="230"/>
          <w:ins w:id="445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56" w:author="Arjan" w:date="2012-12-10T16:13:00Z"/>
                <w:rFonts w:ascii="Arial" w:eastAsia="Times New Roman" w:hAnsi="Arial" w:cs="Arial"/>
                <w:color w:val="000000"/>
                <w:sz w:val="20"/>
                <w:szCs w:val="20"/>
              </w:rPr>
            </w:pPr>
            <w:ins w:id="4457" w:author="Arjan" w:date="2012-12-10T16:13:00Z">
              <w:r w:rsidRPr="00CF1DA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58" w:author="Arjan" w:date="2012-12-10T16:13:00Z"/>
                <w:rFonts w:ascii="Arial" w:eastAsia="Times New Roman" w:hAnsi="Arial" w:cs="Arial"/>
                <w:color w:val="000000"/>
                <w:sz w:val="20"/>
                <w:szCs w:val="20"/>
              </w:rPr>
            </w:pPr>
            <w:ins w:id="4459" w:author="Arjan" w:date="2012-12-10T16:13:00Z">
              <w:r w:rsidRPr="00CF1DA2">
                <w:rPr>
                  <w:rFonts w:ascii="Arial" w:eastAsia="Times New Roman" w:hAnsi="Arial" w:cs="Arial"/>
                  <w:color w:val="000000"/>
                  <w:sz w:val="20"/>
                  <w:szCs w:val="20"/>
                </w:rPr>
                <w:t>Nee</w:t>
              </w:r>
            </w:ins>
          </w:p>
        </w:tc>
      </w:tr>
      <w:tr w:rsidR="00CF1DA2" w:rsidRPr="00CF1DA2">
        <w:trPr>
          <w:trHeight w:val="230"/>
          <w:ins w:id="446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61"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62" w:author="Arjan" w:date="2012-12-10T16:13:00Z"/>
                <w:rFonts w:ascii="Arial" w:eastAsia="Times New Roman" w:hAnsi="Arial" w:cs="Arial"/>
                <w:color w:val="000000"/>
                <w:sz w:val="20"/>
                <w:szCs w:val="20"/>
              </w:rPr>
            </w:pPr>
          </w:p>
        </w:tc>
      </w:tr>
      <w:tr w:rsidR="00CF1DA2" w:rsidRPr="00CF1DA2">
        <w:trPr>
          <w:trHeight w:val="230"/>
          <w:ins w:id="4463"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64" w:author="Arjan" w:date="2012-12-10T16:13:00Z"/>
                <w:rFonts w:ascii="Arial" w:eastAsia="Times New Roman" w:hAnsi="Arial" w:cs="Arial"/>
                <w:color w:val="000000"/>
                <w:sz w:val="20"/>
                <w:szCs w:val="20"/>
              </w:rPr>
            </w:pPr>
            <w:ins w:id="4465" w:author="Arjan" w:date="2012-12-10T16:13:00Z">
              <w:r w:rsidRPr="00CF1DA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66" w:author="Arjan" w:date="2012-12-10T16:13:00Z"/>
                <w:rFonts w:ascii="Arial" w:eastAsia="Times New Roman" w:hAnsi="Arial" w:cs="Arial"/>
                <w:color w:val="000000"/>
                <w:sz w:val="20"/>
                <w:szCs w:val="20"/>
              </w:rPr>
            </w:pPr>
          </w:p>
        </w:tc>
      </w:tr>
      <w:tr w:rsidR="00CF1DA2" w:rsidRPr="00CF1DA2">
        <w:trPr>
          <w:trHeight w:val="230"/>
          <w:ins w:id="446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6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69" w:author="Arjan" w:date="2012-12-10T16:13:00Z"/>
                <w:rFonts w:ascii="Arial" w:eastAsia="Times New Roman" w:hAnsi="Arial" w:cs="Arial"/>
                <w:color w:val="000000"/>
                <w:sz w:val="20"/>
                <w:szCs w:val="20"/>
              </w:rPr>
            </w:pPr>
          </w:p>
        </w:tc>
      </w:tr>
      <w:tr w:rsidR="00CF1DA2" w:rsidRPr="00CF1DA2">
        <w:trPr>
          <w:trHeight w:val="230"/>
          <w:ins w:id="447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71" w:author="Arjan" w:date="2012-12-10T16:13:00Z"/>
                <w:rFonts w:ascii="Arial" w:eastAsia="Times New Roman" w:hAnsi="Arial" w:cs="Arial"/>
                <w:color w:val="000000"/>
                <w:sz w:val="20"/>
                <w:szCs w:val="20"/>
              </w:rPr>
            </w:pPr>
            <w:ins w:id="4472" w:author="Arjan" w:date="2012-12-10T16:13:00Z">
              <w:r w:rsidRPr="00CF1DA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73" w:author="Arjan" w:date="2012-12-10T16:13:00Z"/>
                <w:rFonts w:ascii="Arial" w:eastAsia="Times New Roman" w:hAnsi="Arial" w:cs="Arial"/>
                <w:color w:val="000000"/>
                <w:sz w:val="20"/>
                <w:szCs w:val="20"/>
              </w:rPr>
            </w:pPr>
            <w:ins w:id="4474" w:author="Arjan" w:date="2012-12-10T16:13:00Z">
              <w:r w:rsidRPr="00CF1DA2">
                <w:rPr>
                  <w:rFonts w:ascii="Arial" w:eastAsia="Times New Roman" w:hAnsi="Arial" w:cs="Arial"/>
                  <w:color w:val="000000"/>
                  <w:sz w:val="20"/>
                  <w:szCs w:val="20"/>
                </w:rPr>
                <w:t>Nee</w:t>
              </w:r>
            </w:ins>
          </w:p>
        </w:tc>
      </w:tr>
      <w:tr w:rsidR="00CF1DA2" w:rsidRPr="00CF1DA2">
        <w:trPr>
          <w:trHeight w:val="230"/>
          <w:ins w:id="447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76"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77" w:author="Arjan" w:date="2012-12-10T16:13:00Z"/>
                <w:rFonts w:ascii="Arial" w:eastAsia="Times New Roman" w:hAnsi="Arial" w:cs="Arial"/>
                <w:color w:val="000000"/>
                <w:sz w:val="20"/>
                <w:szCs w:val="20"/>
              </w:rPr>
            </w:pPr>
          </w:p>
        </w:tc>
      </w:tr>
      <w:tr w:rsidR="00CF1DA2" w:rsidRPr="00CF1DA2">
        <w:trPr>
          <w:trHeight w:val="411"/>
          <w:ins w:id="4478"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79" w:author="Arjan" w:date="2012-12-10T16:13:00Z"/>
                <w:rFonts w:ascii="Arial" w:eastAsia="Times New Roman" w:hAnsi="Arial" w:cs="Arial"/>
                <w:color w:val="000000"/>
                <w:sz w:val="20"/>
                <w:szCs w:val="20"/>
              </w:rPr>
            </w:pPr>
            <w:ins w:id="4480" w:author="Arjan" w:date="2012-12-10T16:13:00Z">
              <w:r w:rsidRPr="00CF1DA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81" w:author="Arjan" w:date="2012-12-10T16:13:00Z"/>
                <w:rFonts w:ascii="Arial" w:eastAsia="Times New Roman" w:hAnsi="Arial" w:cs="Arial"/>
                <w:color w:val="000000"/>
                <w:sz w:val="20"/>
                <w:szCs w:val="20"/>
              </w:rPr>
            </w:pPr>
            <w:ins w:id="4482" w:author="Arjan" w:date="2012-12-10T16:13:00Z">
              <w:r w:rsidRPr="00CF1DA2">
                <w:rPr>
                  <w:rFonts w:ascii="Arial" w:eastAsia="Times New Roman" w:hAnsi="Arial" w:cs="Arial"/>
                  <w:color w:val="000000"/>
                  <w:sz w:val="20"/>
                  <w:szCs w:val="20"/>
                </w:rPr>
                <w:t>Nee</w:t>
              </w:r>
            </w:ins>
          </w:p>
        </w:tc>
      </w:tr>
      <w:tr w:rsidR="00CF1DA2" w:rsidRPr="00CF1DA2">
        <w:trPr>
          <w:trHeight w:val="245"/>
          <w:ins w:id="4483"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84"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85" w:author="Arjan" w:date="2012-12-10T16:13:00Z"/>
                <w:rFonts w:ascii="Arial" w:eastAsia="Times New Roman" w:hAnsi="Arial" w:cs="Arial"/>
                <w:color w:val="000000"/>
                <w:sz w:val="20"/>
                <w:szCs w:val="20"/>
              </w:rPr>
            </w:pPr>
          </w:p>
        </w:tc>
      </w:tr>
      <w:tr w:rsidR="00CF1DA2" w:rsidRPr="00CF1DA2">
        <w:trPr>
          <w:trHeight w:val="230"/>
          <w:ins w:id="4486"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87" w:author="Arjan" w:date="2012-12-10T16:13:00Z"/>
                <w:rFonts w:ascii="Arial" w:eastAsia="Times New Roman" w:hAnsi="Arial" w:cs="Arial"/>
                <w:color w:val="000000"/>
                <w:sz w:val="20"/>
                <w:szCs w:val="20"/>
              </w:rPr>
            </w:pPr>
            <w:ins w:id="4488" w:author="Arjan" w:date="2012-12-10T16:13:00Z">
              <w:r w:rsidRPr="00CF1DA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489" w:author="Arjan" w:date="2012-12-10T16:13:00Z"/>
                <w:rFonts w:ascii="Arial" w:eastAsia="Times New Roman" w:hAnsi="Arial" w:cs="Arial"/>
                <w:color w:val="000000"/>
                <w:sz w:val="20"/>
                <w:szCs w:val="20"/>
              </w:rPr>
            </w:pPr>
            <w:ins w:id="4490"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Att.LowerBound</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0</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 </w:t>
              </w:r>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Att.UpperBound</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1</w:t>
              </w:r>
              <w:r w:rsidRPr="00CF1DA2">
                <w:rPr>
                  <w:rFonts w:ascii="Arial" w:eastAsia="Times New Roman" w:hAnsi="Arial" w:cs="Arial"/>
                  <w:color w:val="000000"/>
                  <w:sz w:val="20"/>
                  <w:szCs w:val="20"/>
                </w:rPr>
                <w:fldChar w:fldCharType="end"/>
              </w:r>
            </w:ins>
          </w:p>
        </w:tc>
      </w:tr>
      <w:tr w:rsidR="00CF1DA2" w:rsidRPr="00CF1DA2">
        <w:trPr>
          <w:trHeight w:val="230"/>
          <w:ins w:id="4491"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92"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93" w:author="Arjan" w:date="2012-12-10T16:13:00Z"/>
                <w:rFonts w:ascii="Arial" w:eastAsia="Times New Roman" w:hAnsi="Arial" w:cs="Arial"/>
                <w:color w:val="000000"/>
                <w:sz w:val="20"/>
                <w:szCs w:val="20"/>
              </w:rPr>
            </w:pPr>
          </w:p>
        </w:tc>
      </w:tr>
      <w:tr w:rsidR="00CF1DA2" w:rsidRPr="00CF1DA2">
        <w:trPr>
          <w:trHeight w:val="230"/>
          <w:ins w:id="449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95" w:author="Arjan" w:date="2012-12-10T16:13:00Z"/>
                <w:rFonts w:ascii="Arial" w:eastAsia="Times New Roman" w:hAnsi="Arial" w:cs="Arial"/>
                <w:color w:val="000000"/>
                <w:sz w:val="20"/>
                <w:szCs w:val="20"/>
              </w:rPr>
            </w:pPr>
            <w:ins w:id="4496" w:author="Arjan" w:date="2012-12-10T16:13:00Z">
              <w:r w:rsidRPr="00CF1DA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497" w:author="Arjan" w:date="2012-12-10T16:13:00Z"/>
                <w:rFonts w:ascii="Arial" w:eastAsia="Times New Roman" w:hAnsi="Arial" w:cs="Arial"/>
                <w:color w:val="000000"/>
                <w:sz w:val="20"/>
                <w:szCs w:val="20"/>
              </w:rPr>
            </w:pPr>
            <w:ins w:id="4498" w:author="Arjan" w:date="2012-12-10T16:13:00Z">
              <w:r w:rsidRPr="00CF1DA2">
                <w:rPr>
                  <w:rFonts w:ascii="Arial" w:eastAsia="Times New Roman" w:hAnsi="Arial" w:cs="Arial"/>
                  <w:color w:val="000000"/>
                  <w:sz w:val="20"/>
                  <w:szCs w:val="20"/>
                </w:rPr>
                <w:t>Gemeentelijk kerngegeven</w:t>
              </w:r>
            </w:ins>
          </w:p>
        </w:tc>
      </w:tr>
      <w:tr w:rsidR="00CF1DA2" w:rsidRPr="00CF1DA2">
        <w:trPr>
          <w:trHeight w:val="230"/>
          <w:ins w:id="449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0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01" w:author="Arjan" w:date="2012-12-10T16:13:00Z"/>
                <w:rFonts w:ascii="Arial" w:eastAsia="Times New Roman" w:hAnsi="Arial" w:cs="Arial"/>
                <w:color w:val="000000"/>
                <w:sz w:val="20"/>
                <w:szCs w:val="20"/>
              </w:rPr>
            </w:pPr>
          </w:p>
        </w:tc>
      </w:tr>
      <w:tr w:rsidR="00CF1DA2" w:rsidRPr="00CF1DA2">
        <w:trPr>
          <w:trHeight w:val="230"/>
          <w:ins w:id="450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03" w:author="Arjan" w:date="2012-12-10T16:13:00Z"/>
                <w:rFonts w:ascii="Arial" w:eastAsia="Times New Roman" w:hAnsi="Arial" w:cs="Arial"/>
                <w:b/>
                <w:bCs/>
                <w:color w:val="000000"/>
                <w:sz w:val="20"/>
                <w:szCs w:val="20"/>
              </w:rPr>
            </w:pPr>
            <w:ins w:id="4504" w:author="Arjan" w:date="2012-12-10T16:13:00Z">
              <w:r w:rsidRPr="00CF1DA2">
                <w:rPr>
                  <w:rFonts w:ascii="Arial" w:eastAsia="Times New Roman" w:hAnsi="Arial" w:cs="Arial"/>
                  <w:b/>
                  <w:bCs/>
                  <w:color w:val="000000"/>
                  <w:sz w:val="20"/>
                  <w:szCs w:val="20"/>
                </w:rPr>
                <w:t>Regels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05" w:author="Arjan" w:date="2012-12-10T16:13:00Z"/>
                <w:rFonts w:ascii="Arial" w:eastAsia="Times New Roman" w:hAnsi="Arial" w:cs="Arial"/>
                <w:color w:val="000000"/>
                <w:sz w:val="20"/>
                <w:szCs w:val="20"/>
              </w:rPr>
            </w:pPr>
            <w:ins w:id="4506" w:author="Arjan" w:date="2012-12-10T16:13:00Z">
              <w:r w:rsidRPr="00CF1DA2">
                <w:rPr>
                  <w:rFonts w:ascii="Arial" w:eastAsia="Times New Roman" w:hAnsi="Arial" w:cs="Arial"/>
                  <w:color w:val="000000"/>
                  <w:sz w:val="20"/>
                  <w:szCs w:val="20"/>
                </w:rPr>
                <w:t>-</w:t>
              </w:r>
            </w:ins>
          </w:p>
        </w:tc>
      </w:tr>
      <w:tr w:rsidR="00CF1DA2" w:rsidRPr="00CF1DA2">
        <w:trPr>
          <w:trHeight w:val="230"/>
          <w:ins w:id="450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08" w:author="Arjan" w:date="2012-12-10T16:13:00Z"/>
                <w:rFonts w:ascii="Arial" w:eastAsia="Times New Roman" w:hAnsi="Arial" w:cs="Arial"/>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09" w:author="Arjan" w:date="2012-12-10T16:13:00Z"/>
                <w:rFonts w:ascii="Arial" w:eastAsia="Times New Roman" w:hAnsi="Arial" w:cs="Arial"/>
                <w:color w:val="000000"/>
                <w:sz w:val="20"/>
                <w:szCs w:val="20"/>
              </w:rPr>
            </w:pPr>
          </w:p>
        </w:tc>
      </w:tr>
    </w:tbl>
    <w:p w:rsidR="00CF1DA2" w:rsidRPr="00CF1DA2" w:rsidRDefault="008F2B4B" w:rsidP="00CF1DA2">
      <w:pPr>
        <w:autoSpaceDE w:val="0"/>
        <w:autoSpaceDN w:val="0"/>
        <w:adjustRightInd w:val="0"/>
        <w:spacing w:before="240" w:after="60" w:line="240" w:lineRule="auto"/>
        <w:outlineLvl w:val="3"/>
        <w:rPr>
          <w:ins w:id="4510" w:author="Arjan" w:date="2012-12-10T16:13:00Z"/>
          <w:rFonts w:ascii="Arial" w:eastAsia="Times New Roman" w:hAnsi="Arial" w:cs="Arial"/>
          <w:b/>
          <w:bCs/>
          <w:color w:val="004080"/>
          <w:sz w:val="24"/>
          <w:szCs w:val="24"/>
        </w:rPr>
      </w:pPr>
      <w:ins w:id="4511"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Att.Stereotype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«Attribuutsoort»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Att.Name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Onderwerp</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780"/>
        <w:gridCol w:w="5580"/>
      </w:tblGrid>
      <w:tr w:rsidR="00CF1DA2" w:rsidRPr="00CF1DA2">
        <w:trPr>
          <w:trHeight w:val="230"/>
          <w:ins w:id="451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13" w:author="Arjan" w:date="2012-12-10T16:13:00Z"/>
                <w:rFonts w:ascii="Arial" w:eastAsia="Times New Roman" w:hAnsi="Arial" w:cs="Arial"/>
                <w:color w:val="000000"/>
                <w:sz w:val="20"/>
                <w:szCs w:val="20"/>
              </w:rPr>
            </w:pPr>
            <w:ins w:id="4514" w:author="Arjan" w:date="2012-12-10T16:13:00Z">
              <w:r w:rsidRPr="00CF1DA2">
                <w:rPr>
                  <w:rFonts w:ascii="Arial" w:eastAsia="Times New Roman" w:hAnsi="Arial" w:cs="Arial"/>
                  <w:b/>
                  <w:bCs/>
                  <w:color w:val="000000"/>
                  <w:sz w:val="20"/>
                  <w:szCs w:val="20"/>
                </w:rPr>
                <w:t>Naam attribuutsoort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515" w:author="Arjan" w:date="2012-12-10T16:13:00Z"/>
                <w:rFonts w:ascii="Arial" w:eastAsia="Times New Roman" w:hAnsi="Arial" w:cs="Arial"/>
                <w:color w:val="000000"/>
                <w:sz w:val="20"/>
                <w:szCs w:val="20"/>
              </w:rPr>
            </w:pPr>
            <w:ins w:id="4516"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Onderwerp</w:t>
              </w:r>
              <w:r w:rsidRPr="00CF1DA2">
                <w:rPr>
                  <w:rFonts w:ascii="Arial" w:hAnsi="Arial" w:cs="Arial"/>
                  <w:sz w:val="20"/>
                  <w:szCs w:val="20"/>
                  <w:lang w:val="en-AU"/>
                </w:rPr>
                <w:fldChar w:fldCharType="end"/>
              </w:r>
            </w:ins>
          </w:p>
        </w:tc>
      </w:tr>
      <w:tr w:rsidR="00CF1DA2" w:rsidRPr="00CF1DA2">
        <w:trPr>
          <w:ins w:id="451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1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19" w:author="Arjan" w:date="2012-12-10T16:13:00Z"/>
                <w:rFonts w:ascii="Arial" w:eastAsia="Times New Roman" w:hAnsi="Arial" w:cs="Arial"/>
                <w:color w:val="000000"/>
                <w:sz w:val="20"/>
                <w:szCs w:val="20"/>
              </w:rPr>
            </w:pPr>
          </w:p>
        </w:tc>
      </w:tr>
      <w:tr w:rsidR="00CF1DA2" w:rsidRPr="00CF1DA2">
        <w:trPr>
          <w:ins w:id="452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21" w:author="Arjan" w:date="2012-12-10T16:13:00Z"/>
                <w:rFonts w:ascii="Arial" w:eastAsia="Times New Roman" w:hAnsi="Arial" w:cs="Arial"/>
                <w:color w:val="000000"/>
                <w:sz w:val="20"/>
                <w:szCs w:val="20"/>
              </w:rPr>
            </w:pPr>
            <w:ins w:id="4522" w:author="Arjan" w:date="2012-12-10T16:13:00Z">
              <w:r w:rsidRPr="00CF1DA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23" w:author="Arjan" w:date="2012-12-10T16:13:00Z"/>
                <w:rFonts w:ascii="Arial" w:eastAsia="Times New Roman" w:hAnsi="Arial" w:cs="Arial"/>
                <w:color w:val="000000"/>
                <w:sz w:val="20"/>
                <w:szCs w:val="20"/>
              </w:rPr>
            </w:pPr>
            <w:ins w:id="4524" w:author="Arjan" w:date="2012-12-10T16:13:00Z">
              <w:r w:rsidRPr="00CF1DA2">
                <w:rPr>
                  <w:rFonts w:ascii="Arial" w:eastAsia="Times New Roman" w:hAnsi="Arial" w:cs="Arial"/>
                  <w:color w:val="000000"/>
                  <w:sz w:val="20"/>
                  <w:szCs w:val="20"/>
                </w:rPr>
                <w:t>KING</w:t>
              </w:r>
            </w:ins>
          </w:p>
        </w:tc>
      </w:tr>
      <w:tr w:rsidR="00CF1DA2" w:rsidRPr="00CF1DA2">
        <w:trPr>
          <w:ins w:id="452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26"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27" w:author="Arjan" w:date="2012-12-10T16:13:00Z"/>
                <w:rFonts w:ascii="Arial" w:eastAsia="Times New Roman" w:hAnsi="Arial" w:cs="Arial"/>
                <w:color w:val="000000"/>
                <w:sz w:val="20"/>
                <w:szCs w:val="20"/>
              </w:rPr>
            </w:pPr>
          </w:p>
        </w:tc>
      </w:tr>
      <w:tr w:rsidR="00CF1DA2" w:rsidRPr="00CF1DA2">
        <w:trPr>
          <w:ins w:id="4528"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29" w:author="Arjan" w:date="2012-12-10T16:13:00Z"/>
                <w:rFonts w:ascii="Arial" w:eastAsia="Times New Roman" w:hAnsi="Arial" w:cs="Arial"/>
                <w:color w:val="000000"/>
                <w:sz w:val="20"/>
                <w:szCs w:val="20"/>
              </w:rPr>
            </w:pPr>
            <w:ins w:id="4530" w:author="Arjan" w:date="2012-12-10T16:13:00Z">
              <w:r w:rsidRPr="00CF1DA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31" w:author="Arjan" w:date="2012-12-10T16:13:00Z"/>
                <w:rFonts w:ascii="Arial" w:eastAsia="Times New Roman" w:hAnsi="Arial" w:cs="Arial"/>
                <w:color w:val="000000"/>
                <w:sz w:val="20"/>
                <w:szCs w:val="20"/>
              </w:rPr>
            </w:pPr>
          </w:p>
        </w:tc>
      </w:tr>
      <w:tr w:rsidR="00CF1DA2" w:rsidRPr="00CF1DA2">
        <w:trPr>
          <w:ins w:id="453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33"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34" w:author="Arjan" w:date="2012-12-10T16:13:00Z"/>
                <w:rFonts w:ascii="Arial" w:eastAsia="Times New Roman" w:hAnsi="Arial" w:cs="Arial"/>
                <w:color w:val="000000"/>
                <w:sz w:val="20"/>
                <w:szCs w:val="20"/>
              </w:rPr>
            </w:pPr>
          </w:p>
        </w:tc>
      </w:tr>
      <w:tr w:rsidR="00CF1DA2" w:rsidRPr="00CF1DA2">
        <w:trPr>
          <w:ins w:id="453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36" w:author="Arjan" w:date="2012-12-10T16:13:00Z"/>
                <w:rFonts w:ascii="Arial" w:eastAsia="Times New Roman" w:hAnsi="Arial" w:cs="Arial"/>
                <w:color w:val="000000"/>
                <w:sz w:val="20"/>
                <w:szCs w:val="20"/>
              </w:rPr>
            </w:pPr>
            <w:ins w:id="4537" w:author="Arjan" w:date="2012-12-10T16:13:00Z">
              <w:r w:rsidRPr="00CF1DA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538" w:author="Arjan" w:date="2012-12-10T16:13:00Z"/>
                <w:rFonts w:ascii="Arial" w:eastAsia="Times New Roman" w:hAnsi="Arial" w:cs="Arial"/>
                <w:color w:val="000000"/>
                <w:sz w:val="20"/>
                <w:szCs w:val="20"/>
              </w:rPr>
            </w:pPr>
            <w:ins w:id="4539"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Att.Alias</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onderwerp</w:t>
              </w:r>
              <w:r w:rsidRPr="00CF1DA2">
                <w:rPr>
                  <w:rFonts w:ascii="Arial" w:hAnsi="Arial" w:cs="Arial"/>
                  <w:sz w:val="20"/>
                  <w:szCs w:val="20"/>
                  <w:lang w:val="en-AU"/>
                </w:rPr>
                <w:fldChar w:fldCharType="end"/>
              </w:r>
            </w:ins>
          </w:p>
        </w:tc>
      </w:tr>
      <w:tr w:rsidR="00CF1DA2" w:rsidRPr="00CF1DA2">
        <w:trPr>
          <w:ins w:id="454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41"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42" w:author="Arjan" w:date="2012-12-10T16:13:00Z"/>
                <w:rFonts w:ascii="Arial" w:eastAsia="Times New Roman" w:hAnsi="Arial" w:cs="Arial"/>
                <w:color w:val="000000"/>
                <w:sz w:val="20"/>
                <w:szCs w:val="20"/>
              </w:rPr>
            </w:pPr>
          </w:p>
        </w:tc>
      </w:tr>
      <w:tr w:rsidR="00CF1DA2" w:rsidRPr="005E066D">
        <w:trPr>
          <w:ins w:id="4543"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44" w:author="Arjan" w:date="2012-12-10T16:13:00Z"/>
                <w:rFonts w:ascii="Arial" w:eastAsia="Times New Roman" w:hAnsi="Arial" w:cs="Arial"/>
                <w:color w:val="000000"/>
                <w:sz w:val="20"/>
                <w:szCs w:val="20"/>
              </w:rPr>
            </w:pPr>
            <w:ins w:id="4545" w:author="Arjan" w:date="2012-12-10T16:13:00Z">
              <w:r w:rsidRPr="00CF1DA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CF1DA2" w:rsidRPr="00DD0F4F" w:rsidRDefault="008F2B4B" w:rsidP="00CF1DA2">
            <w:pPr>
              <w:autoSpaceDE w:val="0"/>
              <w:autoSpaceDN w:val="0"/>
              <w:adjustRightInd w:val="0"/>
              <w:spacing w:after="0" w:line="240" w:lineRule="auto"/>
              <w:rPr>
                <w:ins w:id="4546" w:author="Arjan" w:date="2012-12-10T16:13:00Z"/>
                <w:rFonts w:ascii="Arial" w:eastAsia="Times New Roman" w:hAnsi="Arial" w:cs="Arial"/>
                <w:color w:val="000000"/>
                <w:sz w:val="20"/>
                <w:szCs w:val="20"/>
                <w:lang w:val="nl-NL"/>
              </w:rPr>
            </w:pPr>
            <w:ins w:id="4547"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Att.Notes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De kern van datgene waar het klantcontact over gaat.</w:t>
              </w:r>
              <w:r w:rsidRPr="00CF1DA2">
                <w:rPr>
                  <w:rFonts w:ascii="Arial" w:hAnsi="Arial" w:cs="Arial"/>
                  <w:sz w:val="20"/>
                  <w:szCs w:val="20"/>
                  <w:lang w:val="en-AU"/>
                </w:rPr>
                <w:fldChar w:fldCharType="end"/>
              </w:r>
            </w:ins>
          </w:p>
        </w:tc>
      </w:tr>
      <w:tr w:rsidR="00CF1DA2" w:rsidRPr="005E066D">
        <w:trPr>
          <w:trHeight w:val="230"/>
          <w:ins w:id="4548" w:author="Arjan" w:date="2012-12-10T16:13:00Z"/>
        </w:trPr>
        <w:tc>
          <w:tcPr>
            <w:tcW w:w="37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549" w:author="Arjan" w:date="2012-12-10T16:13: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550" w:author="Arjan" w:date="2012-12-10T16:13:00Z"/>
                <w:rFonts w:ascii="Arial" w:eastAsia="Times New Roman" w:hAnsi="Arial" w:cs="Arial"/>
                <w:color w:val="000000"/>
                <w:sz w:val="20"/>
                <w:szCs w:val="20"/>
                <w:lang w:val="nl-NL"/>
              </w:rPr>
            </w:pPr>
          </w:p>
        </w:tc>
      </w:tr>
      <w:tr w:rsidR="00CF1DA2" w:rsidRPr="00CF1DA2">
        <w:trPr>
          <w:trHeight w:val="230"/>
          <w:ins w:id="4551"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52" w:author="Arjan" w:date="2012-12-10T16:13:00Z"/>
                <w:rFonts w:ascii="Arial" w:eastAsia="Times New Roman" w:hAnsi="Arial" w:cs="Arial"/>
                <w:color w:val="000000"/>
                <w:sz w:val="20"/>
                <w:szCs w:val="20"/>
              </w:rPr>
            </w:pPr>
            <w:ins w:id="4553" w:author="Arjan" w:date="2012-12-10T16:13:00Z">
              <w:r w:rsidRPr="00CF1DA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54" w:author="Arjan" w:date="2012-12-10T16:13:00Z"/>
                <w:rFonts w:ascii="Arial" w:eastAsia="Times New Roman" w:hAnsi="Arial" w:cs="Arial"/>
                <w:color w:val="000000"/>
                <w:sz w:val="20"/>
                <w:szCs w:val="20"/>
              </w:rPr>
            </w:pPr>
            <w:ins w:id="4555" w:author="Arjan" w:date="2012-12-10T16:13:00Z">
              <w:r w:rsidRPr="00CF1DA2">
                <w:rPr>
                  <w:rFonts w:ascii="Arial" w:eastAsia="Times New Roman" w:hAnsi="Arial" w:cs="Arial"/>
                  <w:color w:val="000000"/>
                  <w:sz w:val="20"/>
                  <w:szCs w:val="20"/>
                </w:rPr>
                <w:t xml:space="preserve">KING </w:t>
              </w:r>
            </w:ins>
          </w:p>
        </w:tc>
      </w:tr>
      <w:tr w:rsidR="00CF1DA2" w:rsidRPr="00CF1DA2">
        <w:trPr>
          <w:ins w:id="4556"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57"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58" w:author="Arjan" w:date="2012-12-10T16:13:00Z"/>
                <w:rFonts w:ascii="Arial" w:eastAsia="Times New Roman" w:hAnsi="Arial" w:cs="Arial"/>
                <w:color w:val="000000"/>
                <w:sz w:val="20"/>
                <w:szCs w:val="20"/>
              </w:rPr>
            </w:pPr>
          </w:p>
        </w:tc>
      </w:tr>
      <w:tr w:rsidR="00CF1DA2" w:rsidRPr="00CF1DA2">
        <w:trPr>
          <w:ins w:id="455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60" w:author="Arjan" w:date="2012-12-10T16:13:00Z"/>
                <w:rFonts w:ascii="Arial" w:eastAsia="Times New Roman" w:hAnsi="Arial" w:cs="Arial"/>
                <w:color w:val="000000"/>
                <w:sz w:val="20"/>
                <w:szCs w:val="20"/>
              </w:rPr>
            </w:pPr>
            <w:ins w:id="4561" w:author="Arjan" w:date="2012-12-10T16:13:00Z">
              <w:r w:rsidRPr="00CF1DA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62" w:author="Arjan" w:date="2012-12-10T16:13:00Z"/>
                <w:rFonts w:ascii="Arial" w:eastAsia="Times New Roman" w:hAnsi="Arial" w:cs="Arial"/>
                <w:color w:val="000000"/>
                <w:sz w:val="20"/>
                <w:szCs w:val="20"/>
              </w:rPr>
            </w:pPr>
            <w:ins w:id="4563" w:author="Arjan" w:date="2012-12-10T16:13:00Z">
              <w:r w:rsidRPr="00CF1DA2">
                <w:rPr>
                  <w:rFonts w:ascii="Arial" w:eastAsia="Times New Roman" w:hAnsi="Arial" w:cs="Arial"/>
                  <w:color w:val="000000"/>
                  <w:sz w:val="20"/>
                  <w:szCs w:val="20"/>
                </w:rPr>
                <w:t>1 januari 2013</w:t>
              </w:r>
            </w:ins>
          </w:p>
        </w:tc>
      </w:tr>
      <w:tr w:rsidR="00CF1DA2" w:rsidRPr="00CF1DA2">
        <w:trPr>
          <w:ins w:id="456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6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66" w:author="Arjan" w:date="2012-12-10T16:13:00Z"/>
                <w:rFonts w:ascii="Arial" w:eastAsia="Times New Roman" w:hAnsi="Arial" w:cs="Arial"/>
                <w:color w:val="000000"/>
                <w:sz w:val="20"/>
                <w:szCs w:val="20"/>
              </w:rPr>
            </w:pPr>
          </w:p>
        </w:tc>
      </w:tr>
      <w:tr w:rsidR="00CF1DA2" w:rsidRPr="00CF1DA2">
        <w:trPr>
          <w:ins w:id="456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68" w:author="Arjan" w:date="2012-12-10T16:13:00Z"/>
                <w:rFonts w:ascii="Arial" w:eastAsia="Times New Roman" w:hAnsi="Arial" w:cs="Arial"/>
                <w:color w:val="000000"/>
                <w:sz w:val="20"/>
                <w:szCs w:val="20"/>
              </w:rPr>
            </w:pPr>
            <w:ins w:id="4569" w:author="Arjan" w:date="2012-12-10T16:13:00Z">
              <w:r w:rsidRPr="00CF1DA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70" w:author="Arjan" w:date="2012-12-10T16:13:00Z"/>
                <w:rFonts w:ascii="Arial" w:eastAsia="Times New Roman" w:hAnsi="Arial" w:cs="Arial"/>
                <w:color w:val="000000"/>
                <w:sz w:val="20"/>
                <w:szCs w:val="20"/>
              </w:rPr>
            </w:pPr>
          </w:p>
        </w:tc>
      </w:tr>
      <w:tr w:rsidR="00CF1DA2" w:rsidRPr="00CF1DA2">
        <w:trPr>
          <w:ins w:id="4571"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72"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73" w:author="Arjan" w:date="2012-12-10T16:13:00Z"/>
                <w:rFonts w:ascii="Arial" w:eastAsia="Times New Roman" w:hAnsi="Arial" w:cs="Arial"/>
                <w:color w:val="000000"/>
                <w:sz w:val="20"/>
                <w:szCs w:val="20"/>
              </w:rPr>
            </w:pPr>
          </w:p>
        </w:tc>
      </w:tr>
      <w:tr w:rsidR="00CF1DA2" w:rsidRPr="00CF1DA2">
        <w:trPr>
          <w:ins w:id="457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75" w:author="Arjan" w:date="2012-12-10T16:13:00Z"/>
                <w:rFonts w:ascii="Arial" w:eastAsia="Times New Roman" w:hAnsi="Arial" w:cs="Arial"/>
                <w:color w:val="000000"/>
                <w:sz w:val="20"/>
                <w:szCs w:val="20"/>
              </w:rPr>
            </w:pPr>
            <w:ins w:id="4576" w:author="Arjan" w:date="2012-12-10T16:13:00Z">
              <w:r w:rsidRPr="00CF1DA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577" w:author="Arjan" w:date="2012-12-10T16:13:00Z"/>
                <w:rFonts w:ascii="Arial" w:eastAsia="Times New Roman" w:hAnsi="Arial" w:cs="Arial"/>
                <w:color w:val="000000"/>
                <w:sz w:val="20"/>
                <w:szCs w:val="20"/>
              </w:rPr>
            </w:pPr>
            <w:ins w:id="4578"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Att.Type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AN80</w:t>
              </w:r>
              <w:r w:rsidRPr="00CF1DA2">
                <w:rPr>
                  <w:rFonts w:ascii="Arial" w:hAnsi="Arial" w:cs="Arial"/>
                  <w:sz w:val="20"/>
                  <w:szCs w:val="20"/>
                  <w:lang w:val="en-AU"/>
                </w:rPr>
                <w:fldChar w:fldCharType="end"/>
              </w:r>
            </w:ins>
          </w:p>
        </w:tc>
      </w:tr>
      <w:tr w:rsidR="00CF1DA2" w:rsidRPr="00CF1DA2">
        <w:trPr>
          <w:trHeight w:val="230"/>
          <w:ins w:id="457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8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81" w:author="Arjan" w:date="2012-12-10T16:13:00Z"/>
                <w:rFonts w:ascii="Arial" w:eastAsia="Times New Roman" w:hAnsi="Arial" w:cs="Arial"/>
                <w:color w:val="000000"/>
                <w:sz w:val="20"/>
                <w:szCs w:val="20"/>
              </w:rPr>
            </w:pPr>
          </w:p>
        </w:tc>
      </w:tr>
      <w:tr w:rsidR="00CF1DA2" w:rsidRPr="00CF1DA2">
        <w:trPr>
          <w:trHeight w:val="230"/>
          <w:ins w:id="458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83" w:author="Arjan" w:date="2012-12-10T16:13:00Z"/>
                <w:rFonts w:ascii="Arial" w:eastAsia="Times New Roman" w:hAnsi="Arial" w:cs="Arial"/>
                <w:color w:val="000000"/>
                <w:sz w:val="20"/>
                <w:szCs w:val="20"/>
              </w:rPr>
            </w:pPr>
            <w:ins w:id="4584" w:author="Arjan" w:date="2012-12-10T16:13:00Z">
              <w:r w:rsidRPr="00CF1DA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85" w:author="Arjan" w:date="2012-12-10T16:13:00Z"/>
                <w:rFonts w:ascii="Arial" w:eastAsia="Times New Roman" w:hAnsi="Arial" w:cs="Arial"/>
                <w:color w:val="000000"/>
                <w:sz w:val="20"/>
                <w:szCs w:val="20"/>
              </w:rPr>
            </w:pPr>
          </w:p>
        </w:tc>
      </w:tr>
      <w:tr w:rsidR="00CF1DA2" w:rsidRPr="00CF1DA2">
        <w:trPr>
          <w:trHeight w:val="215"/>
          <w:ins w:id="4586"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87"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88" w:author="Arjan" w:date="2012-12-10T16:13:00Z"/>
                <w:rFonts w:ascii="Arial" w:eastAsia="Times New Roman" w:hAnsi="Arial" w:cs="Arial"/>
                <w:color w:val="000000"/>
                <w:sz w:val="20"/>
                <w:szCs w:val="20"/>
              </w:rPr>
            </w:pPr>
          </w:p>
        </w:tc>
      </w:tr>
      <w:tr w:rsidR="00CF1DA2" w:rsidRPr="00CF1DA2">
        <w:trPr>
          <w:trHeight w:val="215"/>
          <w:ins w:id="458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90" w:author="Arjan" w:date="2012-12-10T16:13:00Z"/>
                <w:rFonts w:ascii="Arial" w:eastAsia="Times New Roman" w:hAnsi="Arial" w:cs="Arial"/>
                <w:color w:val="000000"/>
                <w:sz w:val="20"/>
                <w:szCs w:val="20"/>
              </w:rPr>
            </w:pPr>
            <w:ins w:id="4591" w:author="Arjan" w:date="2012-12-10T16:13:00Z">
              <w:r w:rsidRPr="00CF1DA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92" w:author="Arjan" w:date="2012-12-10T16:13:00Z"/>
                <w:rFonts w:ascii="Arial" w:eastAsia="Times New Roman" w:hAnsi="Arial" w:cs="Arial"/>
                <w:color w:val="000000"/>
                <w:sz w:val="20"/>
                <w:szCs w:val="20"/>
              </w:rPr>
            </w:pPr>
            <w:ins w:id="4593" w:author="Arjan" w:date="2012-12-10T16:13:00Z">
              <w:r w:rsidRPr="00CF1DA2">
                <w:rPr>
                  <w:rFonts w:ascii="Arial" w:eastAsia="Times New Roman" w:hAnsi="Arial" w:cs="Arial"/>
                  <w:color w:val="000000"/>
                  <w:sz w:val="20"/>
                  <w:szCs w:val="20"/>
                </w:rPr>
                <w:t>Nee</w:t>
              </w:r>
            </w:ins>
          </w:p>
        </w:tc>
      </w:tr>
      <w:tr w:rsidR="00CF1DA2" w:rsidRPr="00CF1DA2">
        <w:trPr>
          <w:trHeight w:val="230"/>
          <w:ins w:id="459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9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96" w:author="Arjan" w:date="2012-12-10T16:13:00Z"/>
                <w:rFonts w:ascii="Arial" w:eastAsia="Times New Roman" w:hAnsi="Arial" w:cs="Arial"/>
                <w:color w:val="000000"/>
                <w:sz w:val="20"/>
                <w:szCs w:val="20"/>
              </w:rPr>
            </w:pPr>
          </w:p>
        </w:tc>
      </w:tr>
      <w:tr w:rsidR="00CF1DA2" w:rsidRPr="00CF1DA2">
        <w:trPr>
          <w:trHeight w:val="230"/>
          <w:ins w:id="459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598" w:author="Arjan" w:date="2012-12-10T16:13:00Z"/>
                <w:rFonts w:ascii="Arial" w:eastAsia="Times New Roman" w:hAnsi="Arial" w:cs="Arial"/>
                <w:color w:val="000000"/>
                <w:sz w:val="20"/>
                <w:szCs w:val="20"/>
              </w:rPr>
            </w:pPr>
            <w:ins w:id="4599" w:author="Arjan" w:date="2012-12-10T16:13:00Z">
              <w:r w:rsidRPr="00CF1DA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00" w:author="Arjan" w:date="2012-12-10T16:13:00Z"/>
                <w:rFonts w:ascii="Arial" w:eastAsia="Times New Roman" w:hAnsi="Arial" w:cs="Arial"/>
                <w:color w:val="000000"/>
                <w:sz w:val="20"/>
                <w:szCs w:val="20"/>
              </w:rPr>
            </w:pPr>
            <w:ins w:id="4601" w:author="Arjan" w:date="2012-12-10T16:13:00Z">
              <w:r w:rsidRPr="00CF1DA2">
                <w:rPr>
                  <w:rFonts w:ascii="Arial" w:eastAsia="Times New Roman" w:hAnsi="Arial" w:cs="Arial"/>
                  <w:color w:val="000000"/>
                  <w:sz w:val="20"/>
                  <w:szCs w:val="20"/>
                </w:rPr>
                <w:t>Nee</w:t>
              </w:r>
            </w:ins>
          </w:p>
        </w:tc>
      </w:tr>
      <w:tr w:rsidR="00CF1DA2" w:rsidRPr="00CF1DA2">
        <w:trPr>
          <w:trHeight w:val="230"/>
          <w:ins w:id="460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03"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04" w:author="Arjan" w:date="2012-12-10T16:13:00Z"/>
                <w:rFonts w:ascii="Arial" w:eastAsia="Times New Roman" w:hAnsi="Arial" w:cs="Arial"/>
                <w:color w:val="000000"/>
                <w:sz w:val="20"/>
                <w:szCs w:val="20"/>
              </w:rPr>
            </w:pPr>
          </w:p>
        </w:tc>
      </w:tr>
      <w:tr w:rsidR="00CF1DA2" w:rsidRPr="00CF1DA2">
        <w:trPr>
          <w:trHeight w:val="230"/>
          <w:ins w:id="460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06" w:author="Arjan" w:date="2012-12-10T16:13:00Z"/>
                <w:rFonts w:ascii="Arial" w:eastAsia="Times New Roman" w:hAnsi="Arial" w:cs="Arial"/>
                <w:color w:val="000000"/>
                <w:sz w:val="20"/>
                <w:szCs w:val="20"/>
              </w:rPr>
            </w:pPr>
            <w:ins w:id="4607" w:author="Arjan" w:date="2012-12-10T16:13:00Z">
              <w:r w:rsidRPr="00CF1DA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08" w:author="Arjan" w:date="2012-12-10T16:13:00Z"/>
                <w:rFonts w:ascii="Arial" w:eastAsia="Times New Roman" w:hAnsi="Arial" w:cs="Arial"/>
                <w:color w:val="000000"/>
                <w:sz w:val="20"/>
                <w:szCs w:val="20"/>
              </w:rPr>
            </w:pPr>
          </w:p>
        </w:tc>
      </w:tr>
      <w:tr w:rsidR="00CF1DA2" w:rsidRPr="00CF1DA2">
        <w:trPr>
          <w:trHeight w:val="230"/>
          <w:ins w:id="460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1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11" w:author="Arjan" w:date="2012-12-10T16:13:00Z"/>
                <w:rFonts w:ascii="Arial" w:eastAsia="Times New Roman" w:hAnsi="Arial" w:cs="Arial"/>
                <w:color w:val="000000"/>
                <w:sz w:val="20"/>
                <w:szCs w:val="20"/>
              </w:rPr>
            </w:pPr>
          </w:p>
        </w:tc>
      </w:tr>
      <w:tr w:rsidR="00CF1DA2" w:rsidRPr="00CF1DA2">
        <w:trPr>
          <w:trHeight w:val="230"/>
          <w:ins w:id="461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13" w:author="Arjan" w:date="2012-12-10T16:13:00Z"/>
                <w:rFonts w:ascii="Arial" w:eastAsia="Times New Roman" w:hAnsi="Arial" w:cs="Arial"/>
                <w:color w:val="000000"/>
                <w:sz w:val="20"/>
                <w:szCs w:val="20"/>
              </w:rPr>
            </w:pPr>
            <w:ins w:id="4614" w:author="Arjan" w:date="2012-12-10T16:13:00Z">
              <w:r w:rsidRPr="00CF1DA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15" w:author="Arjan" w:date="2012-12-10T16:13:00Z"/>
                <w:rFonts w:ascii="Arial" w:eastAsia="Times New Roman" w:hAnsi="Arial" w:cs="Arial"/>
                <w:color w:val="000000"/>
                <w:sz w:val="20"/>
                <w:szCs w:val="20"/>
              </w:rPr>
            </w:pPr>
            <w:ins w:id="4616" w:author="Arjan" w:date="2012-12-10T16:13:00Z">
              <w:r w:rsidRPr="00CF1DA2">
                <w:rPr>
                  <w:rFonts w:ascii="Arial" w:eastAsia="Times New Roman" w:hAnsi="Arial" w:cs="Arial"/>
                  <w:color w:val="000000"/>
                  <w:sz w:val="20"/>
                  <w:szCs w:val="20"/>
                </w:rPr>
                <w:t>Nee</w:t>
              </w:r>
            </w:ins>
          </w:p>
        </w:tc>
      </w:tr>
      <w:tr w:rsidR="00CF1DA2" w:rsidRPr="00CF1DA2">
        <w:trPr>
          <w:trHeight w:val="230"/>
          <w:ins w:id="461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1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19" w:author="Arjan" w:date="2012-12-10T16:13:00Z"/>
                <w:rFonts w:ascii="Arial" w:eastAsia="Times New Roman" w:hAnsi="Arial" w:cs="Arial"/>
                <w:color w:val="000000"/>
                <w:sz w:val="20"/>
                <w:szCs w:val="20"/>
              </w:rPr>
            </w:pPr>
          </w:p>
        </w:tc>
      </w:tr>
      <w:tr w:rsidR="00CF1DA2" w:rsidRPr="00CF1DA2">
        <w:trPr>
          <w:trHeight w:val="411"/>
          <w:ins w:id="462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21" w:author="Arjan" w:date="2012-12-10T16:13:00Z"/>
                <w:rFonts w:ascii="Arial" w:eastAsia="Times New Roman" w:hAnsi="Arial" w:cs="Arial"/>
                <w:color w:val="000000"/>
                <w:sz w:val="20"/>
                <w:szCs w:val="20"/>
              </w:rPr>
            </w:pPr>
            <w:ins w:id="4622" w:author="Arjan" w:date="2012-12-10T16:13:00Z">
              <w:r w:rsidRPr="00CF1DA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23" w:author="Arjan" w:date="2012-12-10T16:13:00Z"/>
                <w:rFonts w:ascii="Arial" w:eastAsia="Times New Roman" w:hAnsi="Arial" w:cs="Arial"/>
                <w:color w:val="000000"/>
                <w:sz w:val="20"/>
                <w:szCs w:val="20"/>
              </w:rPr>
            </w:pPr>
            <w:ins w:id="4624" w:author="Arjan" w:date="2012-12-10T16:13:00Z">
              <w:r w:rsidRPr="00CF1DA2">
                <w:rPr>
                  <w:rFonts w:ascii="Arial" w:eastAsia="Times New Roman" w:hAnsi="Arial" w:cs="Arial"/>
                  <w:color w:val="000000"/>
                  <w:sz w:val="20"/>
                  <w:szCs w:val="20"/>
                </w:rPr>
                <w:t>Nee</w:t>
              </w:r>
            </w:ins>
          </w:p>
        </w:tc>
      </w:tr>
      <w:tr w:rsidR="00CF1DA2" w:rsidRPr="00CF1DA2">
        <w:trPr>
          <w:trHeight w:val="245"/>
          <w:ins w:id="462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26"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27" w:author="Arjan" w:date="2012-12-10T16:13:00Z"/>
                <w:rFonts w:ascii="Arial" w:eastAsia="Times New Roman" w:hAnsi="Arial" w:cs="Arial"/>
                <w:color w:val="000000"/>
                <w:sz w:val="20"/>
                <w:szCs w:val="20"/>
              </w:rPr>
            </w:pPr>
          </w:p>
        </w:tc>
      </w:tr>
      <w:tr w:rsidR="00CF1DA2" w:rsidRPr="00CF1DA2">
        <w:trPr>
          <w:trHeight w:val="230"/>
          <w:ins w:id="4628"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29" w:author="Arjan" w:date="2012-12-10T16:13:00Z"/>
                <w:rFonts w:ascii="Arial" w:eastAsia="Times New Roman" w:hAnsi="Arial" w:cs="Arial"/>
                <w:color w:val="000000"/>
                <w:sz w:val="20"/>
                <w:szCs w:val="20"/>
              </w:rPr>
            </w:pPr>
            <w:ins w:id="4630" w:author="Arjan" w:date="2012-12-10T16:13:00Z">
              <w:r w:rsidRPr="00CF1DA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631" w:author="Arjan" w:date="2012-12-10T16:13:00Z"/>
                <w:rFonts w:ascii="Arial" w:eastAsia="Times New Roman" w:hAnsi="Arial" w:cs="Arial"/>
                <w:color w:val="000000"/>
                <w:sz w:val="20"/>
                <w:szCs w:val="20"/>
              </w:rPr>
            </w:pPr>
            <w:ins w:id="4632"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Att.LowerBound</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1</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 </w:t>
              </w:r>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Att.UpperBound</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1</w:t>
              </w:r>
              <w:r w:rsidRPr="00CF1DA2">
                <w:rPr>
                  <w:rFonts w:ascii="Arial" w:eastAsia="Times New Roman" w:hAnsi="Arial" w:cs="Arial"/>
                  <w:color w:val="000000"/>
                  <w:sz w:val="20"/>
                  <w:szCs w:val="20"/>
                </w:rPr>
                <w:fldChar w:fldCharType="end"/>
              </w:r>
            </w:ins>
          </w:p>
        </w:tc>
      </w:tr>
      <w:tr w:rsidR="00CF1DA2" w:rsidRPr="00CF1DA2">
        <w:trPr>
          <w:trHeight w:val="230"/>
          <w:ins w:id="4633"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34"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35" w:author="Arjan" w:date="2012-12-10T16:13:00Z"/>
                <w:rFonts w:ascii="Arial" w:eastAsia="Times New Roman" w:hAnsi="Arial" w:cs="Arial"/>
                <w:color w:val="000000"/>
                <w:sz w:val="20"/>
                <w:szCs w:val="20"/>
              </w:rPr>
            </w:pPr>
          </w:p>
        </w:tc>
      </w:tr>
      <w:tr w:rsidR="00CF1DA2" w:rsidRPr="00CF1DA2">
        <w:trPr>
          <w:trHeight w:val="230"/>
          <w:ins w:id="4636"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37" w:author="Arjan" w:date="2012-12-10T16:13:00Z"/>
                <w:rFonts w:ascii="Arial" w:eastAsia="Times New Roman" w:hAnsi="Arial" w:cs="Arial"/>
                <w:color w:val="000000"/>
                <w:sz w:val="20"/>
                <w:szCs w:val="20"/>
              </w:rPr>
            </w:pPr>
            <w:ins w:id="4638" w:author="Arjan" w:date="2012-12-10T16:13:00Z">
              <w:r w:rsidRPr="00CF1DA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39" w:author="Arjan" w:date="2012-12-10T16:13:00Z"/>
                <w:rFonts w:ascii="Arial" w:eastAsia="Times New Roman" w:hAnsi="Arial" w:cs="Arial"/>
                <w:color w:val="000000"/>
                <w:sz w:val="20"/>
                <w:szCs w:val="20"/>
              </w:rPr>
            </w:pPr>
            <w:ins w:id="4640" w:author="Arjan" w:date="2012-12-10T16:13:00Z">
              <w:r w:rsidRPr="00CF1DA2">
                <w:rPr>
                  <w:rFonts w:ascii="Arial" w:eastAsia="Times New Roman" w:hAnsi="Arial" w:cs="Arial"/>
                  <w:color w:val="000000"/>
                  <w:sz w:val="20"/>
                  <w:szCs w:val="20"/>
                </w:rPr>
                <w:t>Gemeentelijk kerngegeven</w:t>
              </w:r>
            </w:ins>
          </w:p>
        </w:tc>
      </w:tr>
      <w:tr w:rsidR="00CF1DA2" w:rsidRPr="00CF1DA2">
        <w:trPr>
          <w:trHeight w:val="230"/>
          <w:ins w:id="4641"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42"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43" w:author="Arjan" w:date="2012-12-10T16:13:00Z"/>
                <w:rFonts w:ascii="Arial" w:eastAsia="Times New Roman" w:hAnsi="Arial" w:cs="Arial"/>
                <w:color w:val="000000"/>
                <w:sz w:val="20"/>
                <w:szCs w:val="20"/>
              </w:rPr>
            </w:pPr>
          </w:p>
        </w:tc>
      </w:tr>
      <w:tr w:rsidR="00CF1DA2" w:rsidRPr="00CF1DA2">
        <w:trPr>
          <w:trHeight w:val="230"/>
          <w:ins w:id="464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45" w:author="Arjan" w:date="2012-12-10T16:13:00Z"/>
                <w:rFonts w:ascii="Arial" w:eastAsia="Times New Roman" w:hAnsi="Arial" w:cs="Arial"/>
                <w:b/>
                <w:bCs/>
                <w:color w:val="000000"/>
                <w:sz w:val="20"/>
                <w:szCs w:val="20"/>
              </w:rPr>
            </w:pPr>
            <w:ins w:id="4646" w:author="Arjan" w:date="2012-12-10T16:13:00Z">
              <w:r w:rsidRPr="00CF1DA2">
                <w:rPr>
                  <w:rFonts w:ascii="Arial" w:eastAsia="Times New Roman" w:hAnsi="Arial" w:cs="Arial"/>
                  <w:b/>
                  <w:bCs/>
                  <w:color w:val="000000"/>
                  <w:sz w:val="20"/>
                  <w:szCs w:val="20"/>
                </w:rPr>
                <w:t>Regels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47" w:author="Arjan" w:date="2012-12-10T16:13:00Z"/>
                <w:rFonts w:ascii="Arial" w:eastAsia="Times New Roman" w:hAnsi="Arial" w:cs="Arial"/>
                <w:color w:val="000000"/>
                <w:sz w:val="20"/>
                <w:szCs w:val="20"/>
              </w:rPr>
            </w:pPr>
            <w:ins w:id="4648" w:author="Arjan" w:date="2012-12-10T16:13:00Z">
              <w:r w:rsidRPr="00CF1DA2">
                <w:rPr>
                  <w:rFonts w:ascii="Arial" w:eastAsia="Times New Roman" w:hAnsi="Arial" w:cs="Arial"/>
                  <w:color w:val="000000"/>
                  <w:sz w:val="20"/>
                  <w:szCs w:val="20"/>
                </w:rPr>
                <w:t>-</w:t>
              </w:r>
            </w:ins>
          </w:p>
        </w:tc>
      </w:tr>
      <w:tr w:rsidR="00CF1DA2" w:rsidRPr="00CF1DA2">
        <w:trPr>
          <w:trHeight w:val="230"/>
          <w:ins w:id="464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50" w:author="Arjan" w:date="2012-12-10T16:13:00Z"/>
                <w:rFonts w:ascii="Arial" w:eastAsia="Times New Roman" w:hAnsi="Arial" w:cs="Arial"/>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51" w:author="Arjan" w:date="2012-12-10T16:13:00Z"/>
                <w:rFonts w:ascii="Arial" w:eastAsia="Times New Roman" w:hAnsi="Arial" w:cs="Arial"/>
                <w:color w:val="000000"/>
                <w:sz w:val="20"/>
                <w:szCs w:val="20"/>
              </w:rPr>
            </w:pPr>
          </w:p>
        </w:tc>
      </w:tr>
    </w:tbl>
    <w:p w:rsidR="00CF1DA2" w:rsidRPr="00CF1DA2" w:rsidRDefault="008F2B4B" w:rsidP="00CF1DA2">
      <w:pPr>
        <w:autoSpaceDE w:val="0"/>
        <w:autoSpaceDN w:val="0"/>
        <w:adjustRightInd w:val="0"/>
        <w:spacing w:before="240" w:after="60" w:line="240" w:lineRule="auto"/>
        <w:outlineLvl w:val="3"/>
        <w:rPr>
          <w:ins w:id="4652" w:author="Arjan" w:date="2012-12-10T16:13:00Z"/>
          <w:rFonts w:ascii="Arial" w:eastAsia="Times New Roman" w:hAnsi="Arial" w:cs="Arial"/>
          <w:b/>
          <w:bCs/>
          <w:color w:val="004080"/>
          <w:sz w:val="24"/>
          <w:szCs w:val="24"/>
        </w:rPr>
      </w:pPr>
      <w:ins w:id="4653"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Att.Stereotype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«Attribuutsoort»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Att.Name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Toelichting</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780"/>
        <w:gridCol w:w="5580"/>
      </w:tblGrid>
      <w:tr w:rsidR="00CF1DA2" w:rsidRPr="00CF1DA2">
        <w:trPr>
          <w:trHeight w:val="230"/>
          <w:ins w:id="465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55" w:author="Arjan" w:date="2012-12-10T16:13:00Z"/>
                <w:rFonts w:ascii="Arial" w:eastAsia="Times New Roman" w:hAnsi="Arial" w:cs="Arial"/>
                <w:color w:val="000000"/>
                <w:sz w:val="20"/>
                <w:szCs w:val="20"/>
              </w:rPr>
            </w:pPr>
            <w:ins w:id="4656" w:author="Arjan" w:date="2012-12-10T16:13:00Z">
              <w:r w:rsidRPr="00CF1DA2">
                <w:rPr>
                  <w:rFonts w:ascii="Arial" w:eastAsia="Times New Roman" w:hAnsi="Arial" w:cs="Arial"/>
                  <w:b/>
                  <w:bCs/>
                  <w:color w:val="000000"/>
                  <w:sz w:val="20"/>
                  <w:szCs w:val="20"/>
                </w:rPr>
                <w:t>Naam attribuutsoort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657" w:author="Arjan" w:date="2012-12-10T16:13:00Z"/>
                <w:rFonts w:ascii="Arial" w:eastAsia="Times New Roman" w:hAnsi="Arial" w:cs="Arial"/>
                <w:color w:val="000000"/>
                <w:sz w:val="20"/>
                <w:szCs w:val="20"/>
              </w:rPr>
            </w:pPr>
            <w:ins w:id="4658"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Toelichting</w:t>
              </w:r>
              <w:r w:rsidRPr="00CF1DA2">
                <w:rPr>
                  <w:rFonts w:ascii="Arial" w:hAnsi="Arial" w:cs="Arial"/>
                  <w:sz w:val="20"/>
                  <w:szCs w:val="20"/>
                  <w:lang w:val="en-AU"/>
                </w:rPr>
                <w:fldChar w:fldCharType="end"/>
              </w:r>
            </w:ins>
          </w:p>
        </w:tc>
      </w:tr>
      <w:tr w:rsidR="00CF1DA2" w:rsidRPr="00CF1DA2">
        <w:trPr>
          <w:ins w:id="465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6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61" w:author="Arjan" w:date="2012-12-10T16:13:00Z"/>
                <w:rFonts w:ascii="Arial" w:eastAsia="Times New Roman" w:hAnsi="Arial" w:cs="Arial"/>
                <w:color w:val="000000"/>
                <w:sz w:val="20"/>
                <w:szCs w:val="20"/>
              </w:rPr>
            </w:pPr>
          </w:p>
        </w:tc>
      </w:tr>
      <w:tr w:rsidR="00CF1DA2" w:rsidRPr="00CF1DA2">
        <w:trPr>
          <w:ins w:id="466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63" w:author="Arjan" w:date="2012-12-10T16:13:00Z"/>
                <w:rFonts w:ascii="Arial" w:eastAsia="Times New Roman" w:hAnsi="Arial" w:cs="Arial"/>
                <w:color w:val="000000"/>
                <w:sz w:val="20"/>
                <w:szCs w:val="20"/>
              </w:rPr>
            </w:pPr>
            <w:ins w:id="4664" w:author="Arjan" w:date="2012-12-10T16:13:00Z">
              <w:r w:rsidRPr="00CF1DA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65" w:author="Arjan" w:date="2012-12-10T16:13:00Z"/>
                <w:rFonts w:ascii="Arial" w:eastAsia="Times New Roman" w:hAnsi="Arial" w:cs="Arial"/>
                <w:color w:val="000000"/>
                <w:sz w:val="20"/>
                <w:szCs w:val="20"/>
              </w:rPr>
            </w:pPr>
            <w:ins w:id="4666" w:author="Arjan" w:date="2012-12-10T16:13:00Z">
              <w:r w:rsidRPr="00CF1DA2">
                <w:rPr>
                  <w:rFonts w:ascii="Arial" w:eastAsia="Times New Roman" w:hAnsi="Arial" w:cs="Arial"/>
                  <w:color w:val="000000"/>
                  <w:sz w:val="20"/>
                  <w:szCs w:val="20"/>
                </w:rPr>
                <w:t>KING</w:t>
              </w:r>
            </w:ins>
          </w:p>
        </w:tc>
      </w:tr>
      <w:tr w:rsidR="00CF1DA2" w:rsidRPr="00CF1DA2">
        <w:trPr>
          <w:ins w:id="466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6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69" w:author="Arjan" w:date="2012-12-10T16:13:00Z"/>
                <w:rFonts w:ascii="Arial" w:eastAsia="Times New Roman" w:hAnsi="Arial" w:cs="Arial"/>
                <w:color w:val="000000"/>
                <w:sz w:val="20"/>
                <w:szCs w:val="20"/>
              </w:rPr>
            </w:pPr>
          </w:p>
        </w:tc>
      </w:tr>
      <w:tr w:rsidR="00CF1DA2" w:rsidRPr="00CF1DA2">
        <w:trPr>
          <w:ins w:id="467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71" w:author="Arjan" w:date="2012-12-10T16:13:00Z"/>
                <w:rFonts w:ascii="Arial" w:eastAsia="Times New Roman" w:hAnsi="Arial" w:cs="Arial"/>
                <w:color w:val="000000"/>
                <w:sz w:val="20"/>
                <w:szCs w:val="20"/>
              </w:rPr>
            </w:pPr>
            <w:ins w:id="4672" w:author="Arjan" w:date="2012-12-10T16:13:00Z">
              <w:r w:rsidRPr="00CF1DA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73" w:author="Arjan" w:date="2012-12-10T16:13:00Z"/>
                <w:rFonts w:ascii="Arial" w:eastAsia="Times New Roman" w:hAnsi="Arial" w:cs="Arial"/>
                <w:color w:val="000000"/>
                <w:sz w:val="20"/>
                <w:szCs w:val="20"/>
              </w:rPr>
            </w:pPr>
          </w:p>
        </w:tc>
      </w:tr>
      <w:tr w:rsidR="00CF1DA2" w:rsidRPr="00CF1DA2">
        <w:trPr>
          <w:ins w:id="467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7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76" w:author="Arjan" w:date="2012-12-10T16:13:00Z"/>
                <w:rFonts w:ascii="Arial" w:eastAsia="Times New Roman" w:hAnsi="Arial" w:cs="Arial"/>
                <w:color w:val="000000"/>
                <w:sz w:val="20"/>
                <w:szCs w:val="20"/>
              </w:rPr>
            </w:pPr>
          </w:p>
        </w:tc>
      </w:tr>
      <w:tr w:rsidR="00CF1DA2" w:rsidRPr="00CF1DA2">
        <w:trPr>
          <w:ins w:id="467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78" w:author="Arjan" w:date="2012-12-10T16:13:00Z"/>
                <w:rFonts w:ascii="Arial" w:eastAsia="Times New Roman" w:hAnsi="Arial" w:cs="Arial"/>
                <w:color w:val="000000"/>
                <w:sz w:val="20"/>
                <w:szCs w:val="20"/>
              </w:rPr>
            </w:pPr>
            <w:ins w:id="4679" w:author="Arjan" w:date="2012-12-10T16:13:00Z">
              <w:r w:rsidRPr="00CF1DA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680" w:author="Arjan" w:date="2012-12-10T16:13:00Z"/>
                <w:rFonts w:ascii="Arial" w:eastAsia="Times New Roman" w:hAnsi="Arial" w:cs="Arial"/>
                <w:color w:val="000000"/>
                <w:sz w:val="20"/>
                <w:szCs w:val="20"/>
              </w:rPr>
            </w:pPr>
            <w:ins w:id="4681"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Att.Alias</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toelichting</w:t>
              </w:r>
              <w:r w:rsidRPr="00CF1DA2">
                <w:rPr>
                  <w:rFonts w:ascii="Arial" w:hAnsi="Arial" w:cs="Arial"/>
                  <w:sz w:val="20"/>
                  <w:szCs w:val="20"/>
                  <w:lang w:val="en-AU"/>
                </w:rPr>
                <w:fldChar w:fldCharType="end"/>
              </w:r>
            </w:ins>
          </w:p>
        </w:tc>
      </w:tr>
      <w:tr w:rsidR="00CF1DA2" w:rsidRPr="00CF1DA2">
        <w:trPr>
          <w:ins w:id="468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83"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84" w:author="Arjan" w:date="2012-12-10T16:13:00Z"/>
                <w:rFonts w:ascii="Arial" w:eastAsia="Times New Roman" w:hAnsi="Arial" w:cs="Arial"/>
                <w:color w:val="000000"/>
                <w:sz w:val="20"/>
                <w:szCs w:val="20"/>
              </w:rPr>
            </w:pPr>
          </w:p>
        </w:tc>
      </w:tr>
      <w:tr w:rsidR="00CF1DA2" w:rsidRPr="005E066D">
        <w:trPr>
          <w:ins w:id="468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86" w:author="Arjan" w:date="2012-12-10T16:13:00Z"/>
                <w:rFonts w:ascii="Arial" w:eastAsia="Times New Roman" w:hAnsi="Arial" w:cs="Arial"/>
                <w:color w:val="000000"/>
                <w:sz w:val="20"/>
                <w:szCs w:val="20"/>
              </w:rPr>
            </w:pPr>
            <w:ins w:id="4687" w:author="Arjan" w:date="2012-12-10T16:13:00Z">
              <w:r w:rsidRPr="00CF1DA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CF1DA2" w:rsidRPr="00DD0F4F" w:rsidRDefault="008F2B4B" w:rsidP="00CF1DA2">
            <w:pPr>
              <w:autoSpaceDE w:val="0"/>
              <w:autoSpaceDN w:val="0"/>
              <w:adjustRightInd w:val="0"/>
              <w:spacing w:after="0" w:line="240" w:lineRule="auto"/>
              <w:rPr>
                <w:ins w:id="4688" w:author="Arjan" w:date="2012-12-10T16:13:00Z"/>
                <w:rFonts w:ascii="Arial" w:eastAsia="Times New Roman" w:hAnsi="Arial" w:cs="Arial"/>
                <w:color w:val="000000"/>
                <w:sz w:val="20"/>
                <w:szCs w:val="20"/>
                <w:lang w:val="nl-NL"/>
              </w:rPr>
            </w:pPr>
            <w:ins w:id="4689"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Att.Notes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Samenvattende beschrijving van de relevante kenmerken van het gevoerde contact</w:t>
              </w:r>
              <w:r w:rsidRPr="00CF1DA2">
                <w:rPr>
                  <w:rFonts w:ascii="Arial" w:hAnsi="Arial" w:cs="Arial"/>
                  <w:sz w:val="20"/>
                  <w:szCs w:val="20"/>
                  <w:lang w:val="en-AU"/>
                </w:rPr>
                <w:fldChar w:fldCharType="end"/>
              </w:r>
            </w:ins>
          </w:p>
        </w:tc>
      </w:tr>
      <w:tr w:rsidR="00CF1DA2" w:rsidRPr="005E066D">
        <w:trPr>
          <w:trHeight w:val="230"/>
          <w:ins w:id="4690" w:author="Arjan" w:date="2012-12-10T16:13:00Z"/>
        </w:trPr>
        <w:tc>
          <w:tcPr>
            <w:tcW w:w="37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691" w:author="Arjan" w:date="2012-12-10T16:13: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692" w:author="Arjan" w:date="2012-12-10T16:13:00Z"/>
                <w:rFonts w:ascii="Arial" w:eastAsia="Times New Roman" w:hAnsi="Arial" w:cs="Arial"/>
                <w:color w:val="000000"/>
                <w:sz w:val="20"/>
                <w:szCs w:val="20"/>
                <w:lang w:val="nl-NL"/>
              </w:rPr>
            </w:pPr>
          </w:p>
        </w:tc>
      </w:tr>
      <w:tr w:rsidR="00CF1DA2" w:rsidRPr="00CF1DA2">
        <w:trPr>
          <w:trHeight w:val="230"/>
          <w:ins w:id="4693"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94" w:author="Arjan" w:date="2012-12-10T16:13:00Z"/>
                <w:rFonts w:ascii="Arial" w:eastAsia="Times New Roman" w:hAnsi="Arial" w:cs="Arial"/>
                <w:color w:val="000000"/>
                <w:sz w:val="20"/>
                <w:szCs w:val="20"/>
              </w:rPr>
            </w:pPr>
            <w:ins w:id="4695" w:author="Arjan" w:date="2012-12-10T16:13:00Z">
              <w:r w:rsidRPr="00CF1DA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96" w:author="Arjan" w:date="2012-12-10T16:13:00Z"/>
                <w:rFonts w:ascii="Arial" w:eastAsia="Times New Roman" w:hAnsi="Arial" w:cs="Arial"/>
                <w:color w:val="000000"/>
                <w:sz w:val="20"/>
                <w:szCs w:val="20"/>
              </w:rPr>
            </w:pPr>
            <w:ins w:id="4697" w:author="Arjan" w:date="2012-12-10T16:13:00Z">
              <w:r w:rsidRPr="00CF1DA2">
                <w:rPr>
                  <w:rFonts w:ascii="Arial" w:eastAsia="Times New Roman" w:hAnsi="Arial" w:cs="Arial"/>
                  <w:color w:val="000000"/>
                  <w:sz w:val="20"/>
                  <w:szCs w:val="20"/>
                </w:rPr>
                <w:t xml:space="preserve">KING </w:t>
              </w:r>
            </w:ins>
          </w:p>
        </w:tc>
      </w:tr>
      <w:tr w:rsidR="00CF1DA2" w:rsidRPr="00CF1DA2">
        <w:trPr>
          <w:ins w:id="4698"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699"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00" w:author="Arjan" w:date="2012-12-10T16:13:00Z"/>
                <w:rFonts w:ascii="Arial" w:eastAsia="Times New Roman" w:hAnsi="Arial" w:cs="Arial"/>
                <w:color w:val="000000"/>
                <w:sz w:val="20"/>
                <w:szCs w:val="20"/>
              </w:rPr>
            </w:pPr>
          </w:p>
        </w:tc>
      </w:tr>
      <w:tr w:rsidR="00CF1DA2" w:rsidRPr="00CF1DA2">
        <w:trPr>
          <w:ins w:id="4701"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02" w:author="Arjan" w:date="2012-12-10T16:13:00Z"/>
                <w:rFonts w:ascii="Arial" w:eastAsia="Times New Roman" w:hAnsi="Arial" w:cs="Arial"/>
                <w:color w:val="000000"/>
                <w:sz w:val="20"/>
                <w:szCs w:val="20"/>
              </w:rPr>
            </w:pPr>
            <w:ins w:id="4703" w:author="Arjan" w:date="2012-12-10T16:13:00Z">
              <w:r w:rsidRPr="00CF1DA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04" w:author="Arjan" w:date="2012-12-10T16:13:00Z"/>
                <w:rFonts w:ascii="Arial" w:eastAsia="Times New Roman" w:hAnsi="Arial" w:cs="Arial"/>
                <w:color w:val="000000"/>
                <w:sz w:val="20"/>
                <w:szCs w:val="20"/>
              </w:rPr>
            </w:pPr>
            <w:ins w:id="4705" w:author="Arjan" w:date="2012-12-10T16:13:00Z">
              <w:r w:rsidRPr="00CF1DA2">
                <w:rPr>
                  <w:rFonts w:ascii="Arial" w:eastAsia="Times New Roman" w:hAnsi="Arial" w:cs="Arial"/>
                  <w:color w:val="000000"/>
                  <w:sz w:val="20"/>
                  <w:szCs w:val="20"/>
                </w:rPr>
                <w:t>1 januari 2013</w:t>
              </w:r>
            </w:ins>
          </w:p>
        </w:tc>
      </w:tr>
      <w:tr w:rsidR="00CF1DA2" w:rsidRPr="00CF1DA2">
        <w:trPr>
          <w:ins w:id="4706"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07"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08" w:author="Arjan" w:date="2012-12-10T16:13:00Z"/>
                <w:rFonts w:ascii="Arial" w:eastAsia="Times New Roman" w:hAnsi="Arial" w:cs="Arial"/>
                <w:color w:val="000000"/>
                <w:sz w:val="20"/>
                <w:szCs w:val="20"/>
              </w:rPr>
            </w:pPr>
          </w:p>
        </w:tc>
      </w:tr>
      <w:tr w:rsidR="00CF1DA2" w:rsidRPr="00CF1DA2">
        <w:trPr>
          <w:ins w:id="470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10" w:author="Arjan" w:date="2012-12-10T16:13:00Z"/>
                <w:rFonts w:ascii="Arial" w:eastAsia="Times New Roman" w:hAnsi="Arial" w:cs="Arial"/>
                <w:color w:val="000000"/>
                <w:sz w:val="20"/>
                <w:szCs w:val="20"/>
              </w:rPr>
            </w:pPr>
            <w:ins w:id="4711" w:author="Arjan" w:date="2012-12-10T16:13:00Z">
              <w:r w:rsidRPr="00CF1DA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12" w:author="Arjan" w:date="2012-12-10T16:13:00Z"/>
                <w:rFonts w:ascii="Arial" w:eastAsia="Times New Roman" w:hAnsi="Arial" w:cs="Arial"/>
                <w:color w:val="000000"/>
                <w:sz w:val="20"/>
                <w:szCs w:val="20"/>
              </w:rPr>
            </w:pPr>
          </w:p>
        </w:tc>
      </w:tr>
      <w:tr w:rsidR="00CF1DA2" w:rsidRPr="00CF1DA2">
        <w:trPr>
          <w:ins w:id="4713"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14"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15" w:author="Arjan" w:date="2012-12-10T16:13:00Z"/>
                <w:rFonts w:ascii="Arial" w:eastAsia="Times New Roman" w:hAnsi="Arial" w:cs="Arial"/>
                <w:color w:val="000000"/>
                <w:sz w:val="20"/>
                <w:szCs w:val="20"/>
              </w:rPr>
            </w:pPr>
          </w:p>
        </w:tc>
      </w:tr>
      <w:tr w:rsidR="00CF1DA2" w:rsidRPr="00CF1DA2">
        <w:trPr>
          <w:ins w:id="4716"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17" w:author="Arjan" w:date="2012-12-10T16:13:00Z"/>
                <w:rFonts w:ascii="Arial" w:eastAsia="Times New Roman" w:hAnsi="Arial" w:cs="Arial"/>
                <w:color w:val="000000"/>
                <w:sz w:val="20"/>
                <w:szCs w:val="20"/>
              </w:rPr>
            </w:pPr>
            <w:ins w:id="4718" w:author="Arjan" w:date="2012-12-10T16:13:00Z">
              <w:r w:rsidRPr="00CF1DA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719" w:author="Arjan" w:date="2012-12-10T16:13:00Z"/>
                <w:rFonts w:ascii="Arial" w:eastAsia="Times New Roman" w:hAnsi="Arial" w:cs="Arial"/>
                <w:color w:val="000000"/>
                <w:sz w:val="20"/>
                <w:szCs w:val="20"/>
              </w:rPr>
            </w:pPr>
            <w:ins w:id="4720"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Att.Type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AN1000</w:t>
              </w:r>
              <w:r w:rsidRPr="00CF1DA2">
                <w:rPr>
                  <w:rFonts w:ascii="Arial" w:hAnsi="Arial" w:cs="Arial"/>
                  <w:sz w:val="20"/>
                  <w:szCs w:val="20"/>
                  <w:lang w:val="en-AU"/>
                </w:rPr>
                <w:fldChar w:fldCharType="end"/>
              </w:r>
            </w:ins>
          </w:p>
        </w:tc>
      </w:tr>
      <w:tr w:rsidR="00CF1DA2" w:rsidRPr="00CF1DA2">
        <w:trPr>
          <w:trHeight w:val="230"/>
          <w:ins w:id="4721"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22"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23" w:author="Arjan" w:date="2012-12-10T16:13:00Z"/>
                <w:rFonts w:ascii="Arial" w:eastAsia="Times New Roman" w:hAnsi="Arial" w:cs="Arial"/>
                <w:color w:val="000000"/>
                <w:sz w:val="20"/>
                <w:szCs w:val="20"/>
              </w:rPr>
            </w:pPr>
          </w:p>
        </w:tc>
      </w:tr>
      <w:tr w:rsidR="00CF1DA2" w:rsidRPr="00CF1DA2">
        <w:trPr>
          <w:trHeight w:val="230"/>
          <w:ins w:id="472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25" w:author="Arjan" w:date="2012-12-10T16:13:00Z"/>
                <w:rFonts w:ascii="Arial" w:eastAsia="Times New Roman" w:hAnsi="Arial" w:cs="Arial"/>
                <w:color w:val="000000"/>
                <w:sz w:val="20"/>
                <w:szCs w:val="20"/>
              </w:rPr>
            </w:pPr>
            <w:ins w:id="4726" w:author="Arjan" w:date="2012-12-10T16:13:00Z">
              <w:r w:rsidRPr="00CF1DA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27" w:author="Arjan" w:date="2012-12-10T16:13:00Z"/>
                <w:rFonts w:ascii="Arial" w:eastAsia="Times New Roman" w:hAnsi="Arial" w:cs="Arial"/>
                <w:color w:val="000000"/>
                <w:sz w:val="20"/>
                <w:szCs w:val="20"/>
              </w:rPr>
            </w:pPr>
            <w:ins w:id="4728" w:author="Arjan" w:date="2012-12-10T16:13:00Z">
              <w:r w:rsidRPr="00CF1DA2">
                <w:rPr>
                  <w:rFonts w:ascii="Arial" w:eastAsia="Times New Roman" w:hAnsi="Arial" w:cs="Arial"/>
                  <w:color w:val="000000"/>
                  <w:sz w:val="20"/>
                  <w:szCs w:val="20"/>
                </w:rPr>
                <w:t>alle alfanumerieke tekens</w:t>
              </w:r>
            </w:ins>
          </w:p>
        </w:tc>
      </w:tr>
      <w:tr w:rsidR="00CF1DA2" w:rsidRPr="00CF1DA2">
        <w:trPr>
          <w:trHeight w:val="215"/>
          <w:ins w:id="472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3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31" w:author="Arjan" w:date="2012-12-10T16:13:00Z"/>
                <w:rFonts w:ascii="Arial" w:eastAsia="Times New Roman" w:hAnsi="Arial" w:cs="Arial"/>
                <w:color w:val="000000"/>
                <w:sz w:val="20"/>
                <w:szCs w:val="20"/>
              </w:rPr>
            </w:pPr>
          </w:p>
        </w:tc>
      </w:tr>
      <w:tr w:rsidR="00CF1DA2" w:rsidRPr="00CF1DA2">
        <w:trPr>
          <w:trHeight w:val="215"/>
          <w:ins w:id="473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33" w:author="Arjan" w:date="2012-12-10T16:13:00Z"/>
                <w:rFonts w:ascii="Arial" w:eastAsia="Times New Roman" w:hAnsi="Arial" w:cs="Arial"/>
                <w:color w:val="000000"/>
                <w:sz w:val="20"/>
                <w:szCs w:val="20"/>
              </w:rPr>
            </w:pPr>
            <w:ins w:id="4734" w:author="Arjan" w:date="2012-12-10T16:13:00Z">
              <w:r w:rsidRPr="00CF1DA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35" w:author="Arjan" w:date="2012-12-10T16:13:00Z"/>
                <w:rFonts w:ascii="Arial" w:eastAsia="Times New Roman" w:hAnsi="Arial" w:cs="Arial"/>
                <w:color w:val="000000"/>
                <w:sz w:val="20"/>
                <w:szCs w:val="20"/>
              </w:rPr>
            </w:pPr>
            <w:ins w:id="4736" w:author="Arjan" w:date="2012-12-10T16:13:00Z">
              <w:r w:rsidRPr="00CF1DA2">
                <w:rPr>
                  <w:rFonts w:ascii="Arial" w:eastAsia="Times New Roman" w:hAnsi="Arial" w:cs="Arial"/>
                  <w:color w:val="000000"/>
                  <w:sz w:val="20"/>
                  <w:szCs w:val="20"/>
                </w:rPr>
                <w:t>Nee</w:t>
              </w:r>
            </w:ins>
          </w:p>
        </w:tc>
      </w:tr>
      <w:tr w:rsidR="00CF1DA2" w:rsidRPr="00CF1DA2">
        <w:trPr>
          <w:trHeight w:val="230"/>
          <w:ins w:id="473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3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39" w:author="Arjan" w:date="2012-12-10T16:13:00Z"/>
                <w:rFonts w:ascii="Arial" w:eastAsia="Times New Roman" w:hAnsi="Arial" w:cs="Arial"/>
                <w:color w:val="000000"/>
                <w:sz w:val="20"/>
                <w:szCs w:val="20"/>
              </w:rPr>
            </w:pPr>
          </w:p>
        </w:tc>
      </w:tr>
      <w:tr w:rsidR="00CF1DA2" w:rsidRPr="00CF1DA2">
        <w:trPr>
          <w:trHeight w:val="230"/>
          <w:ins w:id="474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41" w:author="Arjan" w:date="2012-12-10T16:13:00Z"/>
                <w:rFonts w:ascii="Arial" w:eastAsia="Times New Roman" w:hAnsi="Arial" w:cs="Arial"/>
                <w:color w:val="000000"/>
                <w:sz w:val="20"/>
                <w:szCs w:val="20"/>
              </w:rPr>
            </w:pPr>
            <w:ins w:id="4742" w:author="Arjan" w:date="2012-12-10T16:13:00Z">
              <w:r w:rsidRPr="00CF1DA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43" w:author="Arjan" w:date="2012-12-10T16:13:00Z"/>
                <w:rFonts w:ascii="Arial" w:eastAsia="Times New Roman" w:hAnsi="Arial" w:cs="Arial"/>
                <w:color w:val="000000"/>
                <w:sz w:val="20"/>
                <w:szCs w:val="20"/>
              </w:rPr>
            </w:pPr>
            <w:ins w:id="4744" w:author="Arjan" w:date="2012-12-10T16:13:00Z">
              <w:r w:rsidRPr="00CF1DA2">
                <w:rPr>
                  <w:rFonts w:ascii="Arial" w:eastAsia="Times New Roman" w:hAnsi="Arial" w:cs="Arial"/>
                  <w:color w:val="000000"/>
                  <w:sz w:val="20"/>
                  <w:szCs w:val="20"/>
                </w:rPr>
                <w:t>Nee</w:t>
              </w:r>
            </w:ins>
          </w:p>
        </w:tc>
      </w:tr>
      <w:tr w:rsidR="00CF1DA2" w:rsidRPr="00CF1DA2">
        <w:trPr>
          <w:trHeight w:val="230"/>
          <w:ins w:id="474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46"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47" w:author="Arjan" w:date="2012-12-10T16:13:00Z"/>
                <w:rFonts w:ascii="Arial" w:eastAsia="Times New Roman" w:hAnsi="Arial" w:cs="Arial"/>
                <w:color w:val="000000"/>
                <w:sz w:val="20"/>
                <w:szCs w:val="20"/>
              </w:rPr>
            </w:pPr>
          </w:p>
        </w:tc>
      </w:tr>
      <w:tr w:rsidR="00CF1DA2" w:rsidRPr="00CF1DA2">
        <w:trPr>
          <w:trHeight w:val="230"/>
          <w:ins w:id="4748"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49" w:author="Arjan" w:date="2012-12-10T16:13:00Z"/>
                <w:rFonts w:ascii="Arial" w:eastAsia="Times New Roman" w:hAnsi="Arial" w:cs="Arial"/>
                <w:color w:val="000000"/>
                <w:sz w:val="20"/>
                <w:szCs w:val="20"/>
              </w:rPr>
            </w:pPr>
            <w:ins w:id="4750" w:author="Arjan" w:date="2012-12-10T16:13:00Z">
              <w:r w:rsidRPr="00CF1DA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51" w:author="Arjan" w:date="2012-12-10T16:13:00Z"/>
                <w:rFonts w:ascii="Arial" w:eastAsia="Times New Roman" w:hAnsi="Arial" w:cs="Arial"/>
                <w:color w:val="000000"/>
                <w:sz w:val="20"/>
                <w:szCs w:val="20"/>
              </w:rPr>
            </w:pPr>
          </w:p>
        </w:tc>
      </w:tr>
      <w:tr w:rsidR="00CF1DA2" w:rsidRPr="00CF1DA2">
        <w:trPr>
          <w:trHeight w:val="230"/>
          <w:ins w:id="475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53"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54" w:author="Arjan" w:date="2012-12-10T16:13:00Z"/>
                <w:rFonts w:ascii="Arial" w:eastAsia="Times New Roman" w:hAnsi="Arial" w:cs="Arial"/>
                <w:color w:val="000000"/>
                <w:sz w:val="20"/>
                <w:szCs w:val="20"/>
              </w:rPr>
            </w:pPr>
          </w:p>
        </w:tc>
      </w:tr>
      <w:tr w:rsidR="00CF1DA2" w:rsidRPr="00CF1DA2">
        <w:trPr>
          <w:trHeight w:val="230"/>
          <w:ins w:id="4755"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56" w:author="Arjan" w:date="2012-12-10T16:13:00Z"/>
                <w:rFonts w:ascii="Arial" w:eastAsia="Times New Roman" w:hAnsi="Arial" w:cs="Arial"/>
                <w:color w:val="000000"/>
                <w:sz w:val="20"/>
                <w:szCs w:val="20"/>
              </w:rPr>
            </w:pPr>
            <w:ins w:id="4757" w:author="Arjan" w:date="2012-12-10T16:13:00Z">
              <w:r w:rsidRPr="00CF1DA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58" w:author="Arjan" w:date="2012-12-10T16:13:00Z"/>
                <w:rFonts w:ascii="Arial" w:eastAsia="Times New Roman" w:hAnsi="Arial" w:cs="Arial"/>
                <w:color w:val="000000"/>
                <w:sz w:val="20"/>
                <w:szCs w:val="20"/>
              </w:rPr>
            </w:pPr>
            <w:ins w:id="4759" w:author="Arjan" w:date="2012-12-10T16:13:00Z">
              <w:r w:rsidRPr="00CF1DA2">
                <w:rPr>
                  <w:rFonts w:ascii="Arial" w:eastAsia="Times New Roman" w:hAnsi="Arial" w:cs="Arial"/>
                  <w:color w:val="000000"/>
                  <w:sz w:val="20"/>
                  <w:szCs w:val="20"/>
                </w:rPr>
                <w:t>Nee</w:t>
              </w:r>
            </w:ins>
          </w:p>
        </w:tc>
      </w:tr>
      <w:tr w:rsidR="00CF1DA2" w:rsidRPr="00CF1DA2">
        <w:trPr>
          <w:trHeight w:val="230"/>
          <w:ins w:id="4760"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61"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62" w:author="Arjan" w:date="2012-12-10T16:13:00Z"/>
                <w:rFonts w:ascii="Arial" w:eastAsia="Times New Roman" w:hAnsi="Arial" w:cs="Arial"/>
                <w:color w:val="000000"/>
                <w:sz w:val="20"/>
                <w:szCs w:val="20"/>
              </w:rPr>
            </w:pPr>
          </w:p>
        </w:tc>
      </w:tr>
      <w:tr w:rsidR="00CF1DA2" w:rsidRPr="00CF1DA2">
        <w:trPr>
          <w:trHeight w:val="411"/>
          <w:ins w:id="4763"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64" w:author="Arjan" w:date="2012-12-10T16:13:00Z"/>
                <w:rFonts w:ascii="Arial" w:eastAsia="Times New Roman" w:hAnsi="Arial" w:cs="Arial"/>
                <w:color w:val="000000"/>
                <w:sz w:val="20"/>
                <w:szCs w:val="20"/>
              </w:rPr>
            </w:pPr>
            <w:ins w:id="4765" w:author="Arjan" w:date="2012-12-10T16:13:00Z">
              <w:r w:rsidRPr="00CF1DA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66" w:author="Arjan" w:date="2012-12-10T16:13:00Z"/>
                <w:rFonts w:ascii="Arial" w:eastAsia="Times New Roman" w:hAnsi="Arial" w:cs="Arial"/>
                <w:color w:val="000000"/>
                <w:sz w:val="20"/>
                <w:szCs w:val="20"/>
              </w:rPr>
            </w:pPr>
            <w:ins w:id="4767" w:author="Arjan" w:date="2012-12-10T16:13:00Z">
              <w:r w:rsidRPr="00CF1DA2">
                <w:rPr>
                  <w:rFonts w:ascii="Arial" w:eastAsia="Times New Roman" w:hAnsi="Arial" w:cs="Arial"/>
                  <w:color w:val="000000"/>
                  <w:sz w:val="20"/>
                  <w:szCs w:val="20"/>
                </w:rPr>
                <w:t>Nee</w:t>
              </w:r>
            </w:ins>
          </w:p>
        </w:tc>
      </w:tr>
      <w:tr w:rsidR="00CF1DA2" w:rsidRPr="00CF1DA2">
        <w:trPr>
          <w:trHeight w:val="245"/>
          <w:ins w:id="4768"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69"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70" w:author="Arjan" w:date="2012-12-10T16:13:00Z"/>
                <w:rFonts w:ascii="Arial" w:eastAsia="Times New Roman" w:hAnsi="Arial" w:cs="Arial"/>
                <w:color w:val="000000"/>
                <w:sz w:val="20"/>
                <w:szCs w:val="20"/>
              </w:rPr>
            </w:pPr>
          </w:p>
        </w:tc>
      </w:tr>
      <w:tr w:rsidR="00CF1DA2" w:rsidRPr="00CF1DA2">
        <w:trPr>
          <w:trHeight w:val="230"/>
          <w:ins w:id="4771"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72" w:author="Arjan" w:date="2012-12-10T16:13:00Z"/>
                <w:rFonts w:ascii="Arial" w:eastAsia="Times New Roman" w:hAnsi="Arial" w:cs="Arial"/>
                <w:color w:val="000000"/>
                <w:sz w:val="20"/>
                <w:szCs w:val="20"/>
              </w:rPr>
            </w:pPr>
            <w:ins w:id="4773" w:author="Arjan" w:date="2012-12-10T16:13:00Z">
              <w:r w:rsidRPr="00CF1DA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774" w:author="Arjan" w:date="2012-12-10T16:13:00Z"/>
                <w:rFonts w:ascii="Arial" w:eastAsia="Times New Roman" w:hAnsi="Arial" w:cs="Arial"/>
                <w:color w:val="000000"/>
                <w:sz w:val="20"/>
                <w:szCs w:val="20"/>
              </w:rPr>
            </w:pPr>
            <w:ins w:id="4775"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Att.LowerBound</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0</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 </w:t>
              </w:r>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Att.UpperBound</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1</w:t>
              </w:r>
              <w:r w:rsidRPr="00CF1DA2">
                <w:rPr>
                  <w:rFonts w:ascii="Arial" w:eastAsia="Times New Roman" w:hAnsi="Arial" w:cs="Arial"/>
                  <w:color w:val="000000"/>
                  <w:sz w:val="20"/>
                  <w:szCs w:val="20"/>
                </w:rPr>
                <w:fldChar w:fldCharType="end"/>
              </w:r>
            </w:ins>
          </w:p>
        </w:tc>
      </w:tr>
      <w:tr w:rsidR="00CF1DA2" w:rsidRPr="00CF1DA2">
        <w:trPr>
          <w:trHeight w:val="230"/>
          <w:ins w:id="4776"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77"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78" w:author="Arjan" w:date="2012-12-10T16:13:00Z"/>
                <w:rFonts w:ascii="Arial" w:eastAsia="Times New Roman" w:hAnsi="Arial" w:cs="Arial"/>
                <w:color w:val="000000"/>
                <w:sz w:val="20"/>
                <w:szCs w:val="20"/>
              </w:rPr>
            </w:pPr>
          </w:p>
        </w:tc>
      </w:tr>
      <w:tr w:rsidR="00CF1DA2" w:rsidRPr="00CF1DA2">
        <w:trPr>
          <w:trHeight w:val="230"/>
          <w:ins w:id="4779"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80" w:author="Arjan" w:date="2012-12-10T16:13:00Z"/>
                <w:rFonts w:ascii="Arial" w:eastAsia="Times New Roman" w:hAnsi="Arial" w:cs="Arial"/>
                <w:color w:val="000000"/>
                <w:sz w:val="20"/>
                <w:szCs w:val="20"/>
              </w:rPr>
            </w:pPr>
            <w:ins w:id="4781" w:author="Arjan" w:date="2012-12-10T16:13:00Z">
              <w:r w:rsidRPr="00CF1DA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82" w:author="Arjan" w:date="2012-12-10T16:13:00Z"/>
                <w:rFonts w:ascii="Arial" w:eastAsia="Times New Roman" w:hAnsi="Arial" w:cs="Arial"/>
                <w:color w:val="000000"/>
                <w:sz w:val="20"/>
                <w:szCs w:val="20"/>
              </w:rPr>
            </w:pPr>
            <w:ins w:id="4783" w:author="Arjan" w:date="2012-12-10T16:13:00Z">
              <w:r w:rsidRPr="00CF1DA2">
                <w:rPr>
                  <w:rFonts w:ascii="Arial" w:eastAsia="Times New Roman" w:hAnsi="Arial" w:cs="Arial"/>
                  <w:color w:val="000000"/>
                  <w:sz w:val="20"/>
                  <w:szCs w:val="20"/>
                </w:rPr>
                <w:t>Gemeentelijk kerngegeven</w:t>
              </w:r>
            </w:ins>
          </w:p>
        </w:tc>
      </w:tr>
      <w:tr w:rsidR="00CF1DA2" w:rsidRPr="00CF1DA2">
        <w:trPr>
          <w:trHeight w:val="230"/>
          <w:ins w:id="4784"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8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86" w:author="Arjan" w:date="2012-12-10T16:13:00Z"/>
                <w:rFonts w:ascii="Arial" w:eastAsia="Times New Roman" w:hAnsi="Arial" w:cs="Arial"/>
                <w:color w:val="000000"/>
                <w:sz w:val="20"/>
                <w:szCs w:val="20"/>
              </w:rPr>
            </w:pPr>
          </w:p>
        </w:tc>
      </w:tr>
      <w:tr w:rsidR="00CF1DA2" w:rsidRPr="00CF1DA2">
        <w:trPr>
          <w:trHeight w:val="230"/>
          <w:ins w:id="4787"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88" w:author="Arjan" w:date="2012-12-10T16:13:00Z"/>
                <w:rFonts w:ascii="Arial" w:eastAsia="Times New Roman" w:hAnsi="Arial" w:cs="Arial"/>
                <w:b/>
                <w:bCs/>
                <w:color w:val="000000"/>
                <w:sz w:val="20"/>
                <w:szCs w:val="20"/>
              </w:rPr>
            </w:pPr>
            <w:ins w:id="4789" w:author="Arjan" w:date="2012-12-10T16:13:00Z">
              <w:r w:rsidRPr="00CF1DA2">
                <w:rPr>
                  <w:rFonts w:ascii="Arial" w:eastAsia="Times New Roman" w:hAnsi="Arial" w:cs="Arial"/>
                  <w:b/>
                  <w:bCs/>
                  <w:color w:val="000000"/>
                  <w:sz w:val="20"/>
                  <w:szCs w:val="20"/>
                </w:rPr>
                <w:t>Regels attribuutsoort</w:t>
              </w:r>
            </w:ins>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90" w:author="Arjan" w:date="2012-12-10T16:13:00Z"/>
                <w:rFonts w:ascii="Arial" w:eastAsia="Times New Roman" w:hAnsi="Arial" w:cs="Arial"/>
                <w:color w:val="000000"/>
                <w:sz w:val="20"/>
                <w:szCs w:val="20"/>
              </w:rPr>
            </w:pPr>
            <w:ins w:id="4791" w:author="Arjan" w:date="2012-12-10T16:13:00Z">
              <w:r w:rsidRPr="00CF1DA2">
                <w:rPr>
                  <w:rFonts w:ascii="Arial" w:eastAsia="Times New Roman" w:hAnsi="Arial" w:cs="Arial"/>
                  <w:color w:val="000000"/>
                  <w:sz w:val="20"/>
                  <w:szCs w:val="20"/>
                </w:rPr>
                <w:t>-</w:t>
              </w:r>
            </w:ins>
          </w:p>
        </w:tc>
      </w:tr>
      <w:tr w:rsidR="00CF1DA2" w:rsidRPr="00CF1DA2">
        <w:trPr>
          <w:trHeight w:val="230"/>
          <w:ins w:id="4792" w:author="Arjan" w:date="2012-12-10T16:13:00Z"/>
        </w:trPr>
        <w:tc>
          <w:tcPr>
            <w:tcW w:w="37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93" w:author="Arjan" w:date="2012-12-10T16:13:00Z"/>
                <w:rFonts w:ascii="Arial" w:eastAsia="Times New Roman" w:hAnsi="Arial" w:cs="Arial"/>
                <w:color w:val="000000"/>
                <w:sz w:val="20"/>
                <w:szCs w:val="20"/>
              </w:rPr>
            </w:pPr>
          </w:p>
        </w:tc>
        <w:tc>
          <w:tcPr>
            <w:tcW w:w="558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94" w:author="Arjan" w:date="2012-12-10T16:13:00Z"/>
                <w:rFonts w:ascii="Arial" w:eastAsia="Times New Roman" w:hAnsi="Arial" w:cs="Arial"/>
                <w:color w:val="000000"/>
                <w:sz w:val="20"/>
                <w:szCs w:val="20"/>
              </w:rPr>
            </w:pPr>
          </w:p>
        </w:tc>
      </w:tr>
    </w:tbl>
    <w:p w:rsidR="00CF1DA2" w:rsidRPr="00CF1DA2" w:rsidRDefault="008F2B4B" w:rsidP="00CF1DA2">
      <w:pPr>
        <w:autoSpaceDE w:val="0"/>
        <w:autoSpaceDN w:val="0"/>
        <w:adjustRightInd w:val="0"/>
        <w:spacing w:before="240" w:after="60" w:line="240" w:lineRule="auto"/>
        <w:outlineLvl w:val="3"/>
        <w:rPr>
          <w:ins w:id="4795" w:author="Arjan" w:date="2012-12-10T16:13:00Z"/>
          <w:rFonts w:ascii="Arial" w:eastAsia="Times New Roman" w:hAnsi="Arial" w:cs="Arial"/>
          <w:b/>
          <w:bCs/>
          <w:color w:val="004080"/>
          <w:sz w:val="24"/>
          <w:szCs w:val="24"/>
        </w:rPr>
      </w:pPr>
      <w:ins w:id="4796"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Connector.Stereotype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«Relatiesoort»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Connector.Name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heeft betrekking op</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CF1DA2" w:rsidRPr="00CF1DA2">
        <w:trPr>
          <w:trHeight w:val="230"/>
          <w:ins w:id="4797"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798" w:author="Arjan" w:date="2012-12-10T16:13:00Z"/>
                <w:rFonts w:ascii="Arial" w:eastAsia="Times New Roman" w:hAnsi="Arial" w:cs="Arial"/>
                <w:color w:val="000000"/>
                <w:sz w:val="20"/>
                <w:szCs w:val="20"/>
              </w:rPr>
            </w:pPr>
            <w:ins w:id="4799" w:author="Arjan" w:date="2012-12-10T16:13:00Z">
              <w:r w:rsidRPr="00CF1DA2">
                <w:rPr>
                  <w:rFonts w:ascii="Arial" w:eastAsia="Times New Roman" w:hAnsi="Arial" w:cs="Arial"/>
                  <w:b/>
                  <w:bCs/>
                  <w:color w:val="000000"/>
                  <w:sz w:val="20"/>
                  <w:szCs w:val="20"/>
                </w:rPr>
                <w:t>Naam relatiesoort</w:t>
              </w:r>
            </w:ins>
          </w:p>
        </w:tc>
        <w:tc>
          <w:tcPr>
            <w:tcW w:w="567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800" w:author="Arjan" w:date="2012-12-10T16:13:00Z"/>
                <w:rFonts w:ascii="Arial" w:eastAsia="Times New Roman" w:hAnsi="Arial" w:cs="Arial"/>
                <w:color w:val="000000"/>
                <w:sz w:val="20"/>
                <w:szCs w:val="20"/>
              </w:rPr>
            </w:pPr>
            <w:ins w:id="4801"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heeft betrekking op</w:t>
              </w:r>
              <w:r w:rsidRPr="00CF1DA2">
                <w:rPr>
                  <w:rFonts w:ascii="Arial" w:hAnsi="Arial" w:cs="Arial"/>
                  <w:sz w:val="20"/>
                  <w:szCs w:val="20"/>
                  <w:lang w:val="en-AU"/>
                </w:rPr>
                <w:fldChar w:fldCharType="end"/>
              </w:r>
            </w:ins>
          </w:p>
        </w:tc>
      </w:tr>
      <w:tr w:rsidR="00CF1DA2" w:rsidRPr="00CF1DA2">
        <w:trPr>
          <w:ins w:id="4802"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03"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04" w:author="Arjan" w:date="2012-12-10T16:13:00Z"/>
                <w:rFonts w:ascii="Arial" w:eastAsia="Times New Roman" w:hAnsi="Arial" w:cs="Arial"/>
                <w:b/>
                <w:bCs/>
                <w:color w:val="000000"/>
                <w:sz w:val="20"/>
                <w:szCs w:val="20"/>
              </w:rPr>
            </w:pPr>
          </w:p>
        </w:tc>
      </w:tr>
      <w:tr w:rsidR="00CF1DA2" w:rsidRPr="00CF1DA2">
        <w:trPr>
          <w:ins w:id="4805"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06" w:author="Arjan" w:date="2012-12-10T16:13:00Z"/>
                <w:rFonts w:ascii="Arial" w:eastAsia="Times New Roman" w:hAnsi="Arial" w:cs="Arial"/>
                <w:b/>
                <w:bCs/>
                <w:color w:val="000000"/>
                <w:sz w:val="20"/>
                <w:szCs w:val="20"/>
              </w:rPr>
            </w:pPr>
            <w:ins w:id="4807" w:author="Arjan" w:date="2012-12-10T16:13:00Z">
              <w:r w:rsidRPr="00CF1DA2">
                <w:rPr>
                  <w:rFonts w:ascii="Arial" w:eastAsia="Times New Roman" w:hAnsi="Arial" w:cs="Arial"/>
                  <w:b/>
                  <w:bCs/>
                  <w:color w:val="000000"/>
                  <w:sz w:val="20"/>
                  <w:szCs w:val="20"/>
                </w:rPr>
                <w:lastRenderedPageBreak/>
                <w:t>Gerelateerd objecttype</w:t>
              </w:r>
            </w:ins>
          </w:p>
          <w:p w:rsidR="00CF1DA2" w:rsidRPr="00CF1DA2" w:rsidRDefault="00CF1DA2" w:rsidP="00CF1DA2">
            <w:pPr>
              <w:autoSpaceDE w:val="0"/>
              <w:autoSpaceDN w:val="0"/>
              <w:adjustRightInd w:val="0"/>
              <w:spacing w:after="0" w:line="240" w:lineRule="auto"/>
              <w:rPr>
                <w:ins w:id="4808" w:author="Arjan" w:date="2012-12-10T16:13:00Z"/>
                <w:rFonts w:ascii="Arial" w:eastAsia="Times New Roman" w:hAnsi="Arial" w:cs="Arial"/>
                <w:b/>
                <w:bCs/>
                <w:color w:val="000000"/>
                <w:sz w:val="20"/>
                <w:szCs w:val="20"/>
              </w:rPr>
            </w:pPr>
          </w:p>
          <w:p w:rsidR="00CF1DA2" w:rsidRPr="00CF1DA2" w:rsidRDefault="00CF1DA2" w:rsidP="00CF1DA2">
            <w:pPr>
              <w:autoSpaceDE w:val="0"/>
              <w:autoSpaceDN w:val="0"/>
              <w:adjustRightInd w:val="0"/>
              <w:spacing w:after="0" w:line="240" w:lineRule="auto"/>
              <w:rPr>
                <w:ins w:id="4809" w:author="Arjan" w:date="2012-12-10T16:13:00Z"/>
                <w:rFonts w:ascii="Arial" w:eastAsia="Times New Roman" w:hAnsi="Arial" w:cs="Arial"/>
                <w:color w:val="000000"/>
                <w:sz w:val="20"/>
                <w:szCs w:val="20"/>
              </w:rPr>
            </w:pPr>
            <w:ins w:id="4810" w:author="Arjan" w:date="2012-12-10T16:13:00Z">
              <w:r w:rsidRPr="00CF1DA2">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811" w:author="Arjan" w:date="2012-12-10T16:13:00Z"/>
                <w:rFonts w:ascii="Arial" w:eastAsia="Times New Roman" w:hAnsi="Arial" w:cs="Arial"/>
                <w:color w:val="000000"/>
                <w:sz w:val="20"/>
                <w:szCs w:val="20"/>
              </w:rPr>
            </w:pPr>
            <w:ins w:id="4812"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Element.Name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ZAAK</w:t>
              </w:r>
              <w:r w:rsidRPr="00CF1DA2">
                <w:rPr>
                  <w:rFonts w:ascii="Arial" w:hAnsi="Arial" w:cs="Arial"/>
                  <w:sz w:val="20"/>
                  <w:szCs w:val="20"/>
                  <w:lang w:val="en-AU"/>
                </w:rPr>
                <w:fldChar w:fldCharType="end"/>
              </w:r>
            </w:ins>
          </w:p>
          <w:p w:rsidR="00CF1DA2" w:rsidRPr="00CF1DA2" w:rsidRDefault="00CF1DA2" w:rsidP="00CF1DA2">
            <w:pPr>
              <w:autoSpaceDE w:val="0"/>
              <w:autoSpaceDN w:val="0"/>
              <w:adjustRightInd w:val="0"/>
              <w:spacing w:after="0" w:line="240" w:lineRule="auto"/>
              <w:rPr>
                <w:ins w:id="4813" w:author="Arjan" w:date="2012-12-10T16:13:00Z"/>
                <w:rFonts w:ascii="Arial" w:eastAsia="Times New Roman" w:hAnsi="Arial" w:cs="Arial"/>
                <w:color w:val="000000"/>
                <w:sz w:val="20"/>
                <w:szCs w:val="20"/>
              </w:rPr>
            </w:pPr>
          </w:p>
          <w:p w:rsidR="00CF1DA2" w:rsidRPr="00CF1DA2" w:rsidRDefault="008F2B4B" w:rsidP="00CF1DA2">
            <w:pPr>
              <w:autoSpaceDE w:val="0"/>
              <w:autoSpaceDN w:val="0"/>
              <w:adjustRightInd w:val="0"/>
              <w:spacing w:after="0" w:line="240" w:lineRule="auto"/>
              <w:rPr>
                <w:ins w:id="4814" w:author="Arjan" w:date="2012-12-10T16:13:00Z"/>
                <w:rFonts w:ascii="Arial" w:eastAsia="Times New Roman" w:hAnsi="Arial" w:cs="Arial"/>
                <w:color w:val="000000"/>
                <w:sz w:val="20"/>
                <w:szCs w:val="20"/>
              </w:rPr>
            </w:pPr>
            <w:ins w:id="4815" w:author="Arjan" w:date="2012-12-10T16:13:00Z">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ConnTarget.Cardinality</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1</w:t>
              </w:r>
              <w:r w:rsidRPr="00CF1DA2">
                <w:rPr>
                  <w:rFonts w:ascii="Arial" w:eastAsia="Times New Roman" w:hAnsi="Arial" w:cs="Arial"/>
                  <w:color w:val="000000"/>
                  <w:sz w:val="20"/>
                  <w:szCs w:val="20"/>
                </w:rPr>
                <w:fldChar w:fldCharType="end"/>
              </w:r>
              <w:r w:rsidR="00CF1DA2" w:rsidRPr="00CF1DA2">
                <w:rPr>
                  <w:rFonts w:ascii="Arial" w:eastAsia="Times New Roman" w:hAnsi="Arial" w:cs="Arial"/>
                  <w:color w:val="000000"/>
                  <w:sz w:val="20"/>
                  <w:szCs w:val="20"/>
                </w:rPr>
                <w:t xml:space="preserve"> </w:t>
              </w:r>
            </w:ins>
          </w:p>
        </w:tc>
      </w:tr>
      <w:tr w:rsidR="00CF1DA2" w:rsidRPr="00CF1DA2">
        <w:trPr>
          <w:ins w:id="4816"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17"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18" w:author="Arjan" w:date="2012-12-10T16:13:00Z"/>
                <w:rFonts w:ascii="Arial" w:eastAsia="Times New Roman" w:hAnsi="Arial" w:cs="Arial"/>
                <w:b/>
                <w:bCs/>
                <w:color w:val="000000"/>
                <w:sz w:val="20"/>
                <w:szCs w:val="20"/>
              </w:rPr>
            </w:pPr>
          </w:p>
        </w:tc>
      </w:tr>
      <w:tr w:rsidR="00CF1DA2" w:rsidRPr="00CF1DA2">
        <w:trPr>
          <w:ins w:id="4819"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20" w:author="Arjan" w:date="2012-12-10T16:13:00Z"/>
                <w:rFonts w:ascii="Arial" w:eastAsia="Times New Roman" w:hAnsi="Arial" w:cs="Arial"/>
                <w:color w:val="000000"/>
                <w:sz w:val="20"/>
                <w:szCs w:val="20"/>
              </w:rPr>
            </w:pPr>
            <w:ins w:id="4821" w:author="Arjan" w:date="2012-12-10T16:13:00Z">
              <w:r w:rsidRPr="00CF1DA2">
                <w:rPr>
                  <w:rFonts w:ascii="Arial" w:eastAsia="Times New Roman" w:hAnsi="Arial" w:cs="Arial"/>
                  <w:b/>
                  <w:bCs/>
                  <w:color w:val="000000"/>
                  <w:sz w:val="20"/>
                  <w:szCs w:val="20"/>
                </w:rPr>
                <w:t>Herkomst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22" w:author="Arjan" w:date="2012-12-10T16:13:00Z"/>
                <w:rFonts w:ascii="Arial" w:eastAsia="Times New Roman" w:hAnsi="Arial" w:cs="Arial"/>
                <w:color w:val="000000"/>
                <w:sz w:val="20"/>
                <w:szCs w:val="20"/>
              </w:rPr>
            </w:pPr>
            <w:ins w:id="4823" w:author="Arjan" w:date="2012-12-10T16:13:00Z">
              <w:r w:rsidRPr="00CF1DA2">
                <w:rPr>
                  <w:rFonts w:ascii="Arial" w:eastAsia="Times New Roman" w:hAnsi="Arial" w:cs="Arial"/>
                  <w:color w:val="000000"/>
                  <w:sz w:val="20"/>
                  <w:szCs w:val="20"/>
                </w:rPr>
                <w:t>KING</w:t>
              </w:r>
            </w:ins>
          </w:p>
        </w:tc>
      </w:tr>
      <w:tr w:rsidR="00CF1DA2" w:rsidRPr="00CF1DA2">
        <w:trPr>
          <w:trHeight w:val="230"/>
          <w:ins w:id="4824"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25"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26" w:author="Arjan" w:date="2012-12-10T16:13:00Z"/>
                <w:rFonts w:ascii="Arial" w:eastAsia="Times New Roman" w:hAnsi="Arial" w:cs="Arial"/>
                <w:b/>
                <w:bCs/>
                <w:color w:val="000000"/>
                <w:sz w:val="20"/>
                <w:szCs w:val="20"/>
              </w:rPr>
            </w:pPr>
          </w:p>
        </w:tc>
      </w:tr>
      <w:tr w:rsidR="00CF1DA2" w:rsidRPr="00CF1DA2">
        <w:trPr>
          <w:trHeight w:val="230"/>
          <w:ins w:id="4827"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28" w:author="Arjan" w:date="2012-12-10T16:13:00Z"/>
                <w:rFonts w:ascii="Arial" w:eastAsia="Times New Roman" w:hAnsi="Arial" w:cs="Arial"/>
                <w:color w:val="000000"/>
                <w:sz w:val="20"/>
                <w:szCs w:val="20"/>
              </w:rPr>
            </w:pPr>
            <w:ins w:id="4829" w:author="Arjan" w:date="2012-12-10T16:13:00Z">
              <w:r w:rsidRPr="00CF1DA2">
                <w:rPr>
                  <w:rFonts w:ascii="Arial" w:eastAsia="Times New Roman" w:hAnsi="Arial" w:cs="Arial"/>
                  <w:b/>
                  <w:bCs/>
                  <w:color w:val="000000"/>
                  <w:sz w:val="20"/>
                  <w:szCs w:val="20"/>
                </w:rPr>
                <w:t>Code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30" w:author="Arjan" w:date="2012-12-10T16:13:00Z"/>
                <w:rFonts w:ascii="Arial" w:eastAsia="Times New Roman" w:hAnsi="Arial" w:cs="Arial"/>
                <w:color w:val="000000"/>
                <w:sz w:val="20"/>
                <w:szCs w:val="20"/>
              </w:rPr>
            </w:pPr>
          </w:p>
        </w:tc>
      </w:tr>
      <w:tr w:rsidR="00CF1DA2" w:rsidRPr="00CF1DA2">
        <w:trPr>
          <w:trHeight w:val="230"/>
          <w:ins w:id="4831"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32"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33" w:author="Arjan" w:date="2012-12-10T16:13:00Z"/>
                <w:rFonts w:ascii="Arial" w:eastAsia="Times New Roman" w:hAnsi="Arial" w:cs="Arial"/>
                <w:color w:val="000000"/>
                <w:sz w:val="20"/>
                <w:szCs w:val="20"/>
              </w:rPr>
            </w:pPr>
          </w:p>
        </w:tc>
      </w:tr>
      <w:tr w:rsidR="00CF1DA2" w:rsidRPr="005E066D">
        <w:trPr>
          <w:ins w:id="4834"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35" w:author="Arjan" w:date="2012-12-10T16:13:00Z"/>
                <w:rFonts w:ascii="Arial" w:eastAsia="Times New Roman" w:hAnsi="Arial" w:cs="Arial"/>
                <w:b/>
                <w:bCs/>
                <w:color w:val="000000"/>
                <w:sz w:val="20"/>
                <w:szCs w:val="20"/>
              </w:rPr>
            </w:pPr>
            <w:ins w:id="4836" w:author="Arjan" w:date="2012-12-10T16:13:00Z">
              <w:r w:rsidRPr="00CF1DA2">
                <w:rPr>
                  <w:rFonts w:ascii="Arial" w:eastAsia="Times New Roman" w:hAnsi="Arial" w:cs="Arial"/>
                  <w:b/>
                  <w:bCs/>
                  <w:color w:val="000000"/>
                  <w:sz w:val="20"/>
                  <w:szCs w:val="20"/>
                </w:rPr>
                <w:t>Definitie relatiesoort</w:t>
              </w:r>
            </w:ins>
          </w:p>
        </w:tc>
        <w:tc>
          <w:tcPr>
            <w:tcW w:w="5670" w:type="dxa"/>
            <w:tcBorders>
              <w:top w:val="nil"/>
              <w:left w:val="nil"/>
              <w:bottom w:val="nil"/>
              <w:right w:val="nil"/>
            </w:tcBorders>
          </w:tcPr>
          <w:p w:rsidR="00CF1DA2" w:rsidRPr="00DD0F4F" w:rsidRDefault="008F2B4B" w:rsidP="00CF1DA2">
            <w:pPr>
              <w:autoSpaceDE w:val="0"/>
              <w:autoSpaceDN w:val="0"/>
              <w:adjustRightInd w:val="0"/>
              <w:spacing w:after="0" w:line="240" w:lineRule="auto"/>
              <w:rPr>
                <w:ins w:id="4837" w:author="Arjan" w:date="2012-12-10T16:13:00Z"/>
                <w:rFonts w:ascii="Arial" w:eastAsia="Times New Roman" w:hAnsi="Arial" w:cs="Arial"/>
                <w:color w:val="000000"/>
                <w:sz w:val="20"/>
                <w:szCs w:val="20"/>
                <w:lang w:val="nl-NL"/>
              </w:rPr>
            </w:pPr>
            <w:ins w:id="4838"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Connector.Notes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De Zaak waarop het Klantcontact betrekking heeft.</w:t>
              </w:r>
              <w:r w:rsidRPr="00CF1DA2">
                <w:rPr>
                  <w:rFonts w:ascii="Arial" w:hAnsi="Arial" w:cs="Arial"/>
                  <w:sz w:val="20"/>
                  <w:szCs w:val="20"/>
                  <w:lang w:val="en-AU"/>
                </w:rPr>
                <w:fldChar w:fldCharType="end"/>
              </w:r>
            </w:ins>
          </w:p>
        </w:tc>
      </w:tr>
      <w:tr w:rsidR="00CF1DA2" w:rsidRPr="005E066D">
        <w:trPr>
          <w:ins w:id="4839" w:author="Arjan" w:date="2012-12-10T16:13:00Z"/>
        </w:trPr>
        <w:tc>
          <w:tcPr>
            <w:tcW w:w="369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840" w:author="Arjan" w:date="2012-12-10T16:1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841" w:author="Arjan" w:date="2012-12-10T16:13:00Z"/>
                <w:rFonts w:ascii="Arial" w:eastAsia="Times New Roman" w:hAnsi="Arial" w:cs="Arial"/>
                <w:color w:val="000000"/>
                <w:sz w:val="20"/>
                <w:szCs w:val="20"/>
                <w:lang w:val="nl-NL"/>
              </w:rPr>
            </w:pPr>
          </w:p>
        </w:tc>
      </w:tr>
      <w:tr w:rsidR="00CF1DA2" w:rsidRPr="00CF1DA2">
        <w:trPr>
          <w:ins w:id="4842"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43" w:author="Arjan" w:date="2012-12-10T16:13:00Z"/>
                <w:rFonts w:ascii="Arial" w:eastAsia="Times New Roman" w:hAnsi="Arial" w:cs="Arial"/>
                <w:color w:val="000000"/>
                <w:sz w:val="20"/>
                <w:szCs w:val="20"/>
              </w:rPr>
            </w:pPr>
            <w:ins w:id="4844" w:author="Arjan" w:date="2012-12-10T16:13:00Z">
              <w:r w:rsidRPr="00CF1DA2">
                <w:rPr>
                  <w:rFonts w:ascii="Arial" w:eastAsia="Times New Roman" w:hAnsi="Arial" w:cs="Arial"/>
                  <w:b/>
                  <w:bCs/>
                  <w:color w:val="000000"/>
                  <w:sz w:val="20"/>
                  <w:szCs w:val="20"/>
                </w:rPr>
                <w:t>Herkomst definitie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45" w:author="Arjan" w:date="2012-12-10T16:13:00Z"/>
                <w:rFonts w:ascii="Arial" w:eastAsia="Times New Roman" w:hAnsi="Arial" w:cs="Arial"/>
                <w:color w:val="000000"/>
                <w:sz w:val="20"/>
                <w:szCs w:val="20"/>
              </w:rPr>
            </w:pPr>
            <w:ins w:id="4846" w:author="Arjan" w:date="2012-12-10T16:13:00Z">
              <w:r w:rsidRPr="00CF1DA2">
                <w:rPr>
                  <w:rFonts w:ascii="Arial" w:eastAsia="Times New Roman" w:hAnsi="Arial" w:cs="Arial"/>
                  <w:color w:val="000000"/>
                  <w:sz w:val="20"/>
                  <w:szCs w:val="20"/>
                </w:rPr>
                <w:t>KING</w:t>
              </w:r>
            </w:ins>
          </w:p>
        </w:tc>
      </w:tr>
      <w:tr w:rsidR="00CF1DA2" w:rsidRPr="00CF1DA2">
        <w:trPr>
          <w:ins w:id="4847"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48"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49" w:author="Arjan" w:date="2012-12-10T16:13:00Z"/>
                <w:rFonts w:ascii="Arial" w:eastAsia="Times New Roman" w:hAnsi="Arial" w:cs="Arial"/>
                <w:color w:val="000000"/>
                <w:sz w:val="20"/>
                <w:szCs w:val="20"/>
              </w:rPr>
            </w:pPr>
          </w:p>
        </w:tc>
      </w:tr>
      <w:tr w:rsidR="00CF1DA2" w:rsidRPr="00CF1DA2">
        <w:trPr>
          <w:ins w:id="4850"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51" w:author="Arjan" w:date="2012-12-10T16:13:00Z"/>
                <w:rFonts w:ascii="Arial" w:eastAsia="Times New Roman" w:hAnsi="Arial" w:cs="Arial"/>
                <w:color w:val="000000"/>
                <w:sz w:val="20"/>
                <w:szCs w:val="20"/>
              </w:rPr>
            </w:pPr>
            <w:ins w:id="4852" w:author="Arjan" w:date="2012-12-10T16:13:00Z">
              <w:r w:rsidRPr="00CF1DA2">
                <w:rPr>
                  <w:rFonts w:ascii="Arial" w:eastAsia="Times New Roman" w:hAnsi="Arial" w:cs="Arial"/>
                  <w:b/>
                  <w:bCs/>
                  <w:color w:val="000000"/>
                  <w:sz w:val="20"/>
                  <w:szCs w:val="20"/>
                </w:rPr>
                <w:t>Datum opname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53" w:author="Arjan" w:date="2012-12-10T16:13:00Z"/>
                <w:rFonts w:ascii="Arial" w:eastAsia="Times New Roman" w:hAnsi="Arial" w:cs="Arial"/>
                <w:color w:val="000000"/>
                <w:sz w:val="20"/>
                <w:szCs w:val="20"/>
              </w:rPr>
            </w:pPr>
            <w:ins w:id="4854" w:author="Arjan" w:date="2012-12-10T16:13:00Z">
              <w:r w:rsidRPr="00CF1DA2">
                <w:rPr>
                  <w:rFonts w:ascii="Arial" w:eastAsia="Times New Roman" w:hAnsi="Arial" w:cs="Arial"/>
                  <w:color w:val="000000"/>
                  <w:sz w:val="20"/>
                  <w:szCs w:val="20"/>
                </w:rPr>
                <w:t>1 januari 2013</w:t>
              </w:r>
            </w:ins>
          </w:p>
        </w:tc>
      </w:tr>
      <w:tr w:rsidR="00CF1DA2" w:rsidRPr="00CF1DA2">
        <w:trPr>
          <w:ins w:id="4855"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56"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57" w:author="Arjan" w:date="2012-12-10T16:13:00Z"/>
                <w:rFonts w:ascii="Arial" w:eastAsia="Times New Roman" w:hAnsi="Arial" w:cs="Arial"/>
                <w:color w:val="000000"/>
                <w:sz w:val="20"/>
                <w:szCs w:val="20"/>
              </w:rPr>
            </w:pPr>
          </w:p>
        </w:tc>
      </w:tr>
      <w:tr w:rsidR="00CF1DA2" w:rsidRPr="00CF1DA2">
        <w:trPr>
          <w:ins w:id="4858"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59" w:author="Arjan" w:date="2012-12-10T16:13:00Z"/>
                <w:rFonts w:ascii="Arial" w:eastAsia="Times New Roman" w:hAnsi="Arial" w:cs="Arial"/>
                <w:color w:val="000000"/>
                <w:sz w:val="20"/>
                <w:szCs w:val="20"/>
              </w:rPr>
            </w:pPr>
            <w:ins w:id="4860" w:author="Arjan" w:date="2012-12-10T16:13:00Z">
              <w:r w:rsidRPr="00CF1DA2">
                <w:rPr>
                  <w:rFonts w:ascii="Arial" w:eastAsia="Times New Roman" w:hAnsi="Arial" w:cs="Arial"/>
                  <w:b/>
                  <w:bCs/>
                  <w:color w:val="000000"/>
                  <w:sz w:val="20"/>
                  <w:szCs w:val="20"/>
                </w:rPr>
                <w:t>Toelichting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61" w:author="Arjan" w:date="2012-12-10T16:13:00Z"/>
                <w:rFonts w:ascii="Arial" w:eastAsia="Times New Roman" w:hAnsi="Arial" w:cs="Arial"/>
                <w:color w:val="000000"/>
                <w:sz w:val="20"/>
                <w:szCs w:val="20"/>
              </w:rPr>
            </w:pPr>
          </w:p>
        </w:tc>
      </w:tr>
      <w:tr w:rsidR="00CF1DA2" w:rsidRPr="00CF1DA2">
        <w:trPr>
          <w:ins w:id="4862"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63"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64" w:author="Arjan" w:date="2012-12-10T16:13:00Z"/>
                <w:rFonts w:ascii="Arial" w:eastAsia="Times New Roman" w:hAnsi="Arial" w:cs="Arial"/>
                <w:color w:val="000000"/>
                <w:sz w:val="20"/>
                <w:szCs w:val="20"/>
              </w:rPr>
            </w:pPr>
          </w:p>
        </w:tc>
      </w:tr>
      <w:tr w:rsidR="00CF1DA2" w:rsidRPr="00CF1DA2">
        <w:trPr>
          <w:ins w:id="4865"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66" w:author="Arjan" w:date="2012-12-10T16:13:00Z"/>
                <w:rFonts w:ascii="Arial" w:eastAsia="Times New Roman" w:hAnsi="Arial" w:cs="Arial"/>
                <w:color w:val="000000"/>
                <w:sz w:val="20"/>
                <w:szCs w:val="20"/>
              </w:rPr>
            </w:pPr>
            <w:ins w:id="4867" w:author="Arjan" w:date="2012-12-10T16:13:00Z">
              <w:r w:rsidRPr="00CF1DA2">
                <w:rPr>
                  <w:rFonts w:ascii="Arial" w:eastAsia="Times New Roman" w:hAnsi="Arial" w:cs="Arial"/>
                  <w:b/>
                  <w:bCs/>
                  <w:color w:val="000000"/>
                  <w:sz w:val="20"/>
                  <w:szCs w:val="20"/>
                </w:rPr>
                <w:t>Indicatie materiële historie</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68" w:author="Arjan" w:date="2012-12-10T16:13:00Z"/>
                <w:rFonts w:ascii="Arial" w:eastAsia="Times New Roman" w:hAnsi="Arial" w:cs="Arial"/>
                <w:color w:val="000000"/>
                <w:sz w:val="20"/>
                <w:szCs w:val="20"/>
              </w:rPr>
            </w:pPr>
            <w:ins w:id="4869" w:author="Arjan" w:date="2012-12-10T16:13:00Z">
              <w:r w:rsidRPr="00CF1DA2">
                <w:rPr>
                  <w:rFonts w:ascii="Arial" w:eastAsia="Times New Roman" w:hAnsi="Arial" w:cs="Arial"/>
                  <w:color w:val="000000"/>
                  <w:sz w:val="20"/>
                  <w:szCs w:val="20"/>
                </w:rPr>
                <w:t>Nee</w:t>
              </w:r>
            </w:ins>
          </w:p>
        </w:tc>
      </w:tr>
      <w:tr w:rsidR="00CF1DA2" w:rsidRPr="00CF1DA2">
        <w:trPr>
          <w:trHeight w:val="230"/>
          <w:ins w:id="4870"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71"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72" w:author="Arjan" w:date="2012-12-10T16:13:00Z"/>
                <w:rFonts w:ascii="Arial" w:eastAsia="Times New Roman" w:hAnsi="Arial" w:cs="Arial"/>
                <w:color w:val="000000"/>
                <w:sz w:val="20"/>
                <w:szCs w:val="20"/>
              </w:rPr>
            </w:pPr>
          </w:p>
        </w:tc>
      </w:tr>
      <w:tr w:rsidR="00CF1DA2" w:rsidRPr="00CF1DA2">
        <w:trPr>
          <w:trHeight w:val="230"/>
          <w:ins w:id="4873"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74" w:author="Arjan" w:date="2012-12-10T16:13:00Z"/>
                <w:rFonts w:ascii="Arial" w:eastAsia="Times New Roman" w:hAnsi="Arial" w:cs="Arial"/>
                <w:color w:val="000000"/>
                <w:sz w:val="20"/>
                <w:szCs w:val="20"/>
              </w:rPr>
            </w:pPr>
            <w:ins w:id="4875" w:author="Arjan" w:date="2012-12-10T16:13:00Z">
              <w:r w:rsidRPr="00CF1DA2">
                <w:rPr>
                  <w:rFonts w:ascii="Arial" w:eastAsia="Times New Roman" w:hAnsi="Arial" w:cs="Arial"/>
                  <w:b/>
                  <w:bCs/>
                  <w:color w:val="000000"/>
                  <w:sz w:val="20"/>
                  <w:szCs w:val="20"/>
                </w:rPr>
                <w:t>Indicatie formele historie</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76" w:author="Arjan" w:date="2012-12-10T16:13:00Z"/>
                <w:rFonts w:ascii="Arial" w:eastAsia="Times New Roman" w:hAnsi="Arial" w:cs="Arial"/>
                <w:color w:val="000000"/>
                <w:sz w:val="20"/>
                <w:szCs w:val="20"/>
              </w:rPr>
            </w:pPr>
            <w:ins w:id="4877" w:author="Arjan" w:date="2012-12-10T16:13:00Z">
              <w:r w:rsidRPr="00CF1DA2">
                <w:rPr>
                  <w:rFonts w:ascii="Arial" w:eastAsia="Times New Roman" w:hAnsi="Arial" w:cs="Arial"/>
                  <w:color w:val="000000"/>
                  <w:sz w:val="20"/>
                  <w:szCs w:val="20"/>
                </w:rPr>
                <w:t>Nee</w:t>
              </w:r>
            </w:ins>
          </w:p>
        </w:tc>
      </w:tr>
      <w:tr w:rsidR="00CF1DA2" w:rsidRPr="00CF1DA2">
        <w:trPr>
          <w:ins w:id="4878"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79"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80" w:author="Arjan" w:date="2012-12-10T16:13:00Z"/>
                <w:rFonts w:ascii="Arial" w:eastAsia="Times New Roman" w:hAnsi="Arial" w:cs="Arial"/>
                <w:color w:val="000000"/>
                <w:sz w:val="20"/>
                <w:szCs w:val="20"/>
              </w:rPr>
            </w:pPr>
          </w:p>
        </w:tc>
      </w:tr>
      <w:tr w:rsidR="00CF1DA2" w:rsidRPr="00CF1DA2">
        <w:trPr>
          <w:ins w:id="4881"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82" w:author="Arjan" w:date="2012-12-10T16:13:00Z"/>
                <w:rFonts w:ascii="Arial" w:eastAsia="Times New Roman" w:hAnsi="Arial" w:cs="Arial"/>
                <w:color w:val="000000"/>
                <w:sz w:val="20"/>
                <w:szCs w:val="20"/>
              </w:rPr>
            </w:pPr>
            <w:ins w:id="4883" w:author="Arjan" w:date="2012-12-10T16:13:00Z">
              <w:r w:rsidRPr="00CF1DA2">
                <w:rPr>
                  <w:rFonts w:ascii="Arial" w:eastAsia="Times New Roman" w:hAnsi="Arial" w:cs="Arial"/>
                  <w:b/>
                  <w:bCs/>
                  <w:color w:val="000000"/>
                  <w:sz w:val="20"/>
                  <w:szCs w:val="20"/>
                </w:rPr>
                <w:t>Aanduiding brondocument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84" w:author="Arjan" w:date="2012-12-10T16:13:00Z"/>
                <w:rFonts w:ascii="Arial" w:eastAsia="Times New Roman" w:hAnsi="Arial" w:cs="Arial"/>
                <w:color w:val="000000"/>
                <w:sz w:val="20"/>
                <w:szCs w:val="20"/>
              </w:rPr>
            </w:pPr>
          </w:p>
        </w:tc>
      </w:tr>
      <w:tr w:rsidR="00CF1DA2" w:rsidRPr="00CF1DA2">
        <w:trPr>
          <w:ins w:id="4885"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86"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87" w:author="Arjan" w:date="2012-12-10T16:13:00Z"/>
                <w:rFonts w:ascii="Arial" w:eastAsia="Times New Roman" w:hAnsi="Arial" w:cs="Arial"/>
                <w:color w:val="000000"/>
                <w:sz w:val="20"/>
                <w:szCs w:val="20"/>
              </w:rPr>
            </w:pPr>
          </w:p>
        </w:tc>
      </w:tr>
      <w:tr w:rsidR="00CF1DA2" w:rsidRPr="00CF1DA2">
        <w:trPr>
          <w:ins w:id="4888"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89" w:author="Arjan" w:date="2012-12-10T16:13:00Z"/>
                <w:rFonts w:ascii="Arial" w:eastAsia="Times New Roman" w:hAnsi="Arial" w:cs="Arial"/>
                <w:color w:val="000000"/>
                <w:sz w:val="20"/>
                <w:szCs w:val="20"/>
              </w:rPr>
            </w:pPr>
            <w:ins w:id="4890" w:author="Arjan" w:date="2012-12-10T16:13:00Z">
              <w:r w:rsidRPr="00CF1DA2">
                <w:rPr>
                  <w:rFonts w:ascii="Arial" w:eastAsia="Times New Roman" w:hAnsi="Arial" w:cs="Arial"/>
                  <w:b/>
                  <w:bCs/>
                  <w:color w:val="000000"/>
                  <w:sz w:val="20"/>
                  <w:szCs w:val="20"/>
                </w:rPr>
                <w:t>Indicatie in onderzoek</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91" w:author="Arjan" w:date="2012-12-10T16:13:00Z"/>
                <w:rFonts w:ascii="Arial" w:eastAsia="Times New Roman" w:hAnsi="Arial" w:cs="Arial"/>
                <w:color w:val="000000"/>
                <w:sz w:val="20"/>
                <w:szCs w:val="20"/>
              </w:rPr>
            </w:pPr>
            <w:ins w:id="4892" w:author="Arjan" w:date="2012-12-10T16:13:00Z">
              <w:r w:rsidRPr="00CF1DA2">
                <w:rPr>
                  <w:rFonts w:ascii="Arial" w:eastAsia="Times New Roman" w:hAnsi="Arial" w:cs="Arial"/>
                  <w:color w:val="000000"/>
                  <w:sz w:val="20"/>
                  <w:szCs w:val="20"/>
                </w:rPr>
                <w:t>Nee</w:t>
              </w:r>
            </w:ins>
          </w:p>
        </w:tc>
      </w:tr>
      <w:tr w:rsidR="00CF1DA2" w:rsidRPr="00CF1DA2">
        <w:trPr>
          <w:ins w:id="4893"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94"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95" w:author="Arjan" w:date="2012-12-10T16:13:00Z"/>
                <w:rFonts w:ascii="Arial" w:eastAsia="Times New Roman" w:hAnsi="Arial" w:cs="Arial"/>
                <w:color w:val="000000"/>
                <w:sz w:val="20"/>
                <w:szCs w:val="20"/>
              </w:rPr>
            </w:pPr>
          </w:p>
        </w:tc>
      </w:tr>
      <w:tr w:rsidR="00CF1DA2" w:rsidRPr="00CF1DA2">
        <w:trPr>
          <w:ins w:id="4896"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97" w:author="Arjan" w:date="2012-12-10T16:13:00Z"/>
                <w:rFonts w:ascii="Arial" w:eastAsia="Times New Roman" w:hAnsi="Arial" w:cs="Arial"/>
                <w:color w:val="000000"/>
                <w:sz w:val="20"/>
                <w:szCs w:val="20"/>
              </w:rPr>
            </w:pPr>
            <w:ins w:id="4898" w:author="Arjan" w:date="2012-12-10T16:13:00Z">
              <w:r w:rsidRPr="00CF1DA2">
                <w:rPr>
                  <w:rFonts w:ascii="Arial" w:eastAsia="Times New Roman" w:hAnsi="Arial" w:cs="Arial"/>
                  <w:b/>
                  <w:bCs/>
                  <w:color w:val="000000"/>
                  <w:sz w:val="20"/>
                  <w:szCs w:val="20"/>
                </w:rPr>
                <w:t>Aanduiding strijdigheid/nietigheid</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899" w:author="Arjan" w:date="2012-12-10T16:13:00Z"/>
                <w:rFonts w:ascii="Arial" w:eastAsia="Times New Roman" w:hAnsi="Arial" w:cs="Arial"/>
                <w:color w:val="000000"/>
                <w:sz w:val="20"/>
                <w:szCs w:val="20"/>
              </w:rPr>
            </w:pPr>
            <w:ins w:id="4900" w:author="Arjan" w:date="2012-12-10T16:13:00Z">
              <w:r w:rsidRPr="00CF1DA2">
                <w:rPr>
                  <w:rFonts w:ascii="Arial" w:eastAsia="Times New Roman" w:hAnsi="Arial" w:cs="Arial"/>
                  <w:color w:val="000000"/>
                  <w:sz w:val="20"/>
                  <w:szCs w:val="20"/>
                </w:rPr>
                <w:t>Nee</w:t>
              </w:r>
            </w:ins>
          </w:p>
        </w:tc>
      </w:tr>
      <w:tr w:rsidR="00CF1DA2" w:rsidRPr="00CF1DA2">
        <w:trPr>
          <w:ins w:id="4901"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02"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03" w:author="Arjan" w:date="2012-12-10T16:13:00Z"/>
                <w:rFonts w:ascii="Arial" w:eastAsia="Times New Roman" w:hAnsi="Arial" w:cs="Arial"/>
                <w:color w:val="000000"/>
                <w:sz w:val="20"/>
                <w:szCs w:val="20"/>
              </w:rPr>
            </w:pPr>
          </w:p>
        </w:tc>
      </w:tr>
      <w:tr w:rsidR="00CF1DA2" w:rsidRPr="00CF1DA2">
        <w:trPr>
          <w:ins w:id="4904"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05" w:author="Arjan" w:date="2012-12-10T16:13:00Z"/>
                <w:rFonts w:ascii="Arial" w:eastAsia="Times New Roman" w:hAnsi="Arial" w:cs="Arial"/>
                <w:color w:val="000000"/>
                <w:sz w:val="20"/>
                <w:szCs w:val="20"/>
              </w:rPr>
            </w:pPr>
            <w:ins w:id="4906" w:author="Arjan" w:date="2012-12-10T16:13:00Z">
              <w:r w:rsidRPr="00CF1DA2">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07" w:author="Arjan" w:date="2012-12-10T16:13:00Z"/>
                <w:rFonts w:ascii="Arial" w:eastAsia="Times New Roman" w:hAnsi="Arial" w:cs="Arial"/>
                <w:color w:val="000000"/>
                <w:sz w:val="20"/>
                <w:szCs w:val="20"/>
              </w:rPr>
            </w:pPr>
            <w:ins w:id="4908" w:author="Arjan" w:date="2012-12-10T16:13:00Z">
              <w:r w:rsidRPr="00CF1DA2">
                <w:rPr>
                  <w:rFonts w:ascii="Arial" w:eastAsia="Times New Roman" w:hAnsi="Arial" w:cs="Arial"/>
                  <w:color w:val="000000"/>
                  <w:sz w:val="20"/>
                  <w:szCs w:val="20"/>
                </w:rPr>
                <w:t>Gemeentelijk kerngegeven</w:t>
              </w:r>
            </w:ins>
          </w:p>
        </w:tc>
      </w:tr>
      <w:tr w:rsidR="00CF1DA2" w:rsidRPr="00CF1DA2">
        <w:trPr>
          <w:ins w:id="4909"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10"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11" w:author="Arjan" w:date="2012-12-10T16:13:00Z"/>
                <w:rFonts w:ascii="Arial" w:eastAsia="Times New Roman" w:hAnsi="Arial" w:cs="Arial"/>
                <w:color w:val="000000"/>
                <w:sz w:val="20"/>
                <w:szCs w:val="20"/>
              </w:rPr>
            </w:pPr>
          </w:p>
        </w:tc>
      </w:tr>
      <w:tr w:rsidR="00CF1DA2" w:rsidRPr="00CF1DA2">
        <w:trPr>
          <w:ins w:id="4912"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13" w:author="Arjan" w:date="2012-12-10T16:13:00Z"/>
                <w:rFonts w:ascii="Arial" w:eastAsia="Times New Roman" w:hAnsi="Arial" w:cs="Arial"/>
                <w:b/>
                <w:bCs/>
                <w:color w:val="000000"/>
                <w:sz w:val="20"/>
                <w:szCs w:val="20"/>
              </w:rPr>
            </w:pPr>
            <w:ins w:id="4914" w:author="Arjan" w:date="2012-12-10T16:13:00Z">
              <w:r w:rsidRPr="00CF1DA2">
                <w:rPr>
                  <w:rFonts w:ascii="Arial" w:eastAsia="Times New Roman" w:hAnsi="Arial" w:cs="Arial"/>
                  <w:b/>
                  <w:bCs/>
                  <w:color w:val="000000"/>
                  <w:sz w:val="20"/>
                  <w:szCs w:val="20"/>
                </w:rPr>
                <w:t>Regels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15" w:author="Arjan" w:date="2012-12-10T16:13:00Z"/>
                <w:rFonts w:ascii="Arial" w:eastAsia="Times New Roman" w:hAnsi="Arial" w:cs="Arial"/>
                <w:color w:val="000000"/>
                <w:sz w:val="20"/>
                <w:szCs w:val="20"/>
              </w:rPr>
            </w:pPr>
          </w:p>
        </w:tc>
      </w:tr>
      <w:tr w:rsidR="00CF1DA2" w:rsidRPr="00CF1DA2">
        <w:trPr>
          <w:ins w:id="4916"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17"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18" w:author="Arjan" w:date="2012-12-10T16:13:00Z"/>
                <w:rFonts w:ascii="Arial" w:eastAsia="Times New Roman" w:hAnsi="Arial" w:cs="Arial"/>
                <w:b/>
                <w:bCs/>
                <w:color w:val="000000"/>
                <w:sz w:val="20"/>
                <w:szCs w:val="20"/>
              </w:rPr>
            </w:pPr>
          </w:p>
        </w:tc>
      </w:tr>
    </w:tbl>
    <w:p w:rsidR="00CF1DA2" w:rsidRPr="00CF1DA2" w:rsidRDefault="008F2B4B" w:rsidP="00CF1DA2">
      <w:pPr>
        <w:autoSpaceDE w:val="0"/>
        <w:autoSpaceDN w:val="0"/>
        <w:adjustRightInd w:val="0"/>
        <w:spacing w:before="240" w:after="60" w:line="240" w:lineRule="auto"/>
        <w:outlineLvl w:val="3"/>
        <w:rPr>
          <w:ins w:id="4919" w:author="Arjan" w:date="2012-12-10T16:13:00Z"/>
          <w:rFonts w:ascii="Arial" w:eastAsia="Times New Roman" w:hAnsi="Arial" w:cs="Arial"/>
          <w:b/>
          <w:bCs/>
          <w:color w:val="004080"/>
          <w:sz w:val="24"/>
          <w:szCs w:val="24"/>
        </w:rPr>
      </w:pPr>
      <w:ins w:id="4920"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Connector.Stereotype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«Relatiesoort»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Connector.Name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heeft plaatsgevonden met</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CF1DA2" w:rsidRPr="00CF1DA2">
        <w:trPr>
          <w:trHeight w:val="230"/>
          <w:ins w:id="4921"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22" w:author="Arjan" w:date="2012-12-10T16:13:00Z"/>
                <w:rFonts w:ascii="Arial" w:eastAsia="Times New Roman" w:hAnsi="Arial" w:cs="Arial"/>
                <w:color w:val="000000"/>
                <w:sz w:val="20"/>
                <w:szCs w:val="20"/>
              </w:rPr>
            </w:pPr>
            <w:ins w:id="4923" w:author="Arjan" w:date="2012-12-10T16:13:00Z">
              <w:r w:rsidRPr="00CF1DA2">
                <w:rPr>
                  <w:rFonts w:ascii="Arial" w:eastAsia="Times New Roman" w:hAnsi="Arial" w:cs="Arial"/>
                  <w:b/>
                  <w:bCs/>
                  <w:color w:val="000000"/>
                  <w:sz w:val="20"/>
                  <w:szCs w:val="20"/>
                </w:rPr>
                <w:t>Naam relatiesoort</w:t>
              </w:r>
            </w:ins>
          </w:p>
        </w:tc>
        <w:tc>
          <w:tcPr>
            <w:tcW w:w="567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924" w:author="Arjan" w:date="2012-12-10T16:13:00Z"/>
                <w:rFonts w:ascii="Arial" w:eastAsia="Times New Roman" w:hAnsi="Arial" w:cs="Arial"/>
                <w:color w:val="000000"/>
                <w:sz w:val="20"/>
                <w:szCs w:val="20"/>
              </w:rPr>
            </w:pPr>
            <w:ins w:id="4925"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heeft plaatsgevonden met</w:t>
              </w:r>
              <w:r w:rsidRPr="00CF1DA2">
                <w:rPr>
                  <w:rFonts w:ascii="Arial" w:hAnsi="Arial" w:cs="Arial"/>
                  <w:sz w:val="20"/>
                  <w:szCs w:val="20"/>
                  <w:lang w:val="en-AU"/>
                </w:rPr>
                <w:fldChar w:fldCharType="end"/>
              </w:r>
            </w:ins>
          </w:p>
        </w:tc>
      </w:tr>
      <w:tr w:rsidR="00CF1DA2" w:rsidRPr="00CF1DA2">
        <w:trPr>
          <w:ins w:id="4926"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27"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28" w:author="Arjan" w:date="2012-12-10T16:13:00Z"/>
                <w:rFonts w:ascii="Arial" w:eastAsia="Times New Roman" w:hAnsi="Arial" w:cs="Arial"/>
                <w:b/>
                <w:bCs/>
                <w:color w:val="000000"/>
                <w:sz w:val="20"/>
                <w:szCs w:val="20"/>
              </w:rPr>
            </w:pPr>
          </w:p>
        </w:tc>
      </w:tr>
      <w:tr w:rsidR="00CF1DA2" w:rsidRPr="00CF1DA2">
        <w:trPr>
          <w:ins w:id="4929"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30" w:author="Arjan" w:date="2012-12-10T16:13:00Z"/>
                <w:rFonts w:ascii="Arial" w:eastAsia="Times New Roman" w:hAnsi="Arial" w:cs="Arial"/>
                <w:b/>
                <w:bCs/>
                <w:color w:val="000000"/>
                <w:sz w:val="20"/>
                <w:szCs w:val="20"/>
              </w:rPr>
            </w:pPr>
            <w:ins w:id="4931" w:author="Arjan" w:date="2012-12-10T16:13:00Z">
              <w:r w:rsidRPr="00CF1DA2">
                <w:rPr>
                  <w:rFonts w:ascii="Arial" w:eastAsia="Times New Roman" w:hAnsi="Arial" w:cs="Arial"/>
                  <w:b/>
                  <w:bCs/>
                  <w:color w:val="000000"/>
                  <w:sz w:val="20"/>
                  <w:szCs w:val="20"/>
                </w:rPr>
                <w:t>Gerelateerd objecttype</w:t>
              </w:r>
            </w:ins>
          </w:p>
          <w:p w:rsidR="00CF1DA2" w:rsidRPr="00CF1DA2" w:rsidRDefault="00CF1DA2" w:rsidP="00CF1DA2">
            <w:pPr>
              <w:autoSpaceDE w:val="0"/>
              <w:autoSpaceDN w:val="0"/>
              <w:adjustRightInd w:val="0"/>
              <w:spacing w:after="0" w:line="240" w:lineRule="auto"/>
              <w:rPr>
                <w:ins w:id="4932" w:author="Arjan" w:date="2012-12-10T16:13:00Z"/>
                <w:rFonts w:ascii="Arial" w:eastAsia="Times New Roman" w:hAnsi="Arial" w:cs="Arial"/>
                <w:b/>
                <w:bCs/>
                <w:color w:val="000000"/>
                <w:sz w:val="20"/>
                <w:szCs w:val="20"/>
              </w:rPr>
            </w:pPr>
          </w:p>
          <w:p w:rsidR="00CF1DA2" w:rsidRPr="00CF1DA2" w:rsidRDefault="00CF1DA2" w:rsidP="00CF1DA2">
            <w:pPr>
              <w:autoSpaceDE w:val="0"/>
              <w:autoSpaceDN w:val="0"/>
              <w:adjustRightInd w:val="0"/>
              <w:spacing w:after="0" w:line="240" w:lineRule="auto"/>
              <w:rPr>
                <w:ins w:id="4933" w:author="Arjan" w:date="2012-12-10T16:13:00Z"/>
                <w:rFonts w:ascii="Arial" w:eastAsia="Times New Roman" w:hAnsi="Arial" w:cs="Arial"/>
                <w:color w:val="000000"/>
                <w:sz w:val="20"/>
                <w:szCs w:val="20"/>
              </w:rPr>
            </w:pPr>
            <w:ins w:id="4934" w:author="Arjan" w:date="2012-12-10T16:13:00Z">
              <w:r w:rsidRPr="00CF1DA2">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4935" w:author="Arjan" w:date="2012-12-10T16:13:00Z"/>
                <w:rFonts w:ascii="Arial" w:eastAsia="Times New Roman" w:hAnsi="Arial" w:cs="Arial"/>
                <w:color w:val="000000"/>
                <w:sz w:val="20"/>
                <w:szCs w:val="20"/>
              </w:rPr>
            </w:pPr>
            <w:ins w:id="4936"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Element.Name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NATUURLIJK PERSOON</w:t>
              </w:r>
              <w:r w:rsidRPr="00CF1DA2">
                <w:rPr>
                  <w:rFonts w:ascii="Arial" w:hAnsi="Arial" w:cs="Arial"/>
                  <w:sz w:val="20"/>
                  <w:szCs w:val="20"/>
                  <w:lang w:val="en-AU"/>
                </w:rPr>
                <w:fldChar w:fldCharType="end"/>
              </w:r>
            </w:ins>
          </w:p>
          <w:p w:rsidR="00CF1DA2" w:rsidRPr="00CF1DA2" w:rsidRDefault="00CF1DA2" w:rsidP="00CF1DA2">
            <w:pPr>
              <w:autoSpaceDE w:val="0"/>
              <w:autoSpaceDN w:val="0"/>
              <w:adjustRightInd w:val="0"/>
              <w:spacing w:after="0" w:line="240" w:lineRule="auto"/>
              <w:rPr>
                <w:ins w:id="4937" w:author="Arjan" w:date="2012-12-10T16:13:00Z"/>
                <w:rFonts w:ascii="Arial" w:eastAsia="Times New Roman" w:hAnsi="Arial" w:cs="Arial"/>
                <w:color w:val="000000"/>
                <w:sz w:val="20"/>
                <w:szCs w:val="20"/>
              </w:rPr>
            </w:pPr>
          </w:p>
          <w:p w:rsidR="00CF1DA2" w:rsidRPr="00CF1DA2" w:rsidRDefault="008F2B4B" w:rsidP="00CF1DA2">
            <w:pPr>
              <w:autoSpaceDE w:val="0"/>
              <w:autoSpaceDN w:val="0"/>
              <w:adjustRightInd w:val="0"/>
              <w:spacing w:after="0" w:line="240" w:lineRule="auto"/>
              <w:rPr>
                <w:ins w:id="4938" w:author="Arjan" w:date="2012-12-10T16:13:00Z"/>
                <w:rFonts w:ascii="Arial" w:eastAsia="Times New Roman" w:hAnsi="Arial" w:cs="Arial"/>
                <w:color w:val="000000"/>
                <w:sz w:val="20"/>
                <w:szCs w:val="20"/>
              </w:rPr>
            </w:pPr>
            <w:ins w:id="4939" w:author="Arjan" w:date="2012-12-10T16:13:00Z">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ConnTarget.Cardinality</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0..1</w:t>
              </w:r>
              <w:r w:rsidRPr="00CF1DA2">
                <w:rPr>
                  <w:rFonts w:ascii="Arial" w:eastAsia="Times New Roman" w:hAnsi="Arial" w:cs="Arial"/>
                  <w:color w:val="000000"/>
                  <w:sz w:val="20"/>
                  <w:szCs w:val="20"/>
                </w:rPr>
                <w:fldChar w:fldCharType="end"/>
              </w:r>
              <w:r w:rsidR="00CF1DA2" w:rsidRPr="00CF1DA2">
                <w:rPr>
                  <w:rFonts w:ascii="Arial" w:eastAsia="Times New Roman" w:hAnsi="Arial" w:cs="Arial"/>
                  <w:color w:val="000000"/>
                  <w:sz w:val="20"/>
                  <w:szCs w:val="20"/>
                </w:rPr>
                <w:t xml:space="preserve"> </w:t>
              </w:r>
            </w:ins>
          </w:p>
        </w:tc>
      </w:tr>
      <w:tr w:rsidR="00CF1DA2" w:rsidRPr="00CF1DA2">
        <w:trPr>
          <w:ins w:id="4940"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41"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42" w:author="Arjan" w:date="2012-12-10T16:13:00Z"/>
                <w:rFonts w:ascii="Arial" w:eastAsia="Times New Roman" w:hAnsi="Arial" w:cs="Arial"/>
                <w:b/>
                <w:bCs/>
                <w:color w:val="000000"/>
                <w:sz w:val="20"/>
                <w:szCs w:val="20"/>
              </w:rPr>
            </w:pPr>
          </w:p>
        </w:tc>
      </w:tr>
      <w:tr w:rsidR="00CF1DA2" w:rsidRPr="00CF1DA2">
        <w:trPr>
          <w:ins w:id="4943"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44" w:author="Arjan" w:date="2012-12-10T16:13:00Z"/>
                <w:rFonts w:ascii="Arial" w:eastAsia="Times New Roman" w:hAnsi="Arial" w:cs="Arial"/>
                <w:color w:val="000000"/>
                <w:sz w:val="20"/>
                <w:szCs w:val="20"/>
              </w:rPr>
            </w:pPr>
            <w:ins w:id="4945" w:author="Arjan" w:date="2012-12-10T16:13:00Z">
              <w:r w:rsidRPr="00CF1DA2">
                <w:rPr>
                  <w:rFonts w:ascii="Arial" w:eastAsia="Times New Roman" w:hAnsi="Arial" w:cs="Arial"/>
                  <w:b/>
                  <w:bCs/>
                  <w:color w:val="000000"/>
                  <w:sz w:val="20"/>
                  <w:szCs w:val="20"/>
                </w:rPr>
                <w:t>Herkomst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46" w:author="Arjan" w:date="2012-12-10T16:13:00Z"/>
                <w:rFonts w:ascii="Arial" w:eastAsia="Times New Roman" w:hAnsi="Arial" w:cs="Arial"/>
                <w:color w:val="000000"/>
                <w:sz w:val="20"/>
                <w:szCs w:val="20"/>
              </w:rPr>
            </w:pPr>
            <w:ins w:id="4947" w:author="Arjan" w:date="2012-12-10T16:13:00Z">
              <w:r w:rsidRPr="00CF1DA2">
                <w:rPr>
                  <w:rFonts w:ascii="Arial" w:eastAsia="Times New Roman" w:hAnsi="Arial" w:cs="Arial"/>
                  <w:color w:val="000000"/>
                  <w:sz w:val="20"/>
                  <w:szCs w:val="20"/>
                </w:rPr>
                <w:t>KING</w:t>
              </w:r>
            </w:ins>
          </w:p>
        </w:tc>
      </w:tr>
      <w:tr w:rsidR="00CF1DA2" w:rsidRPr="00CF1DA2">
        <w:trPr>
          <w:trHeight w:val="230"/>
          <w:ins w:id="4948"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49"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50" w:author="Arjan" w:date="2012-12-10T16:13:00Z"/>
                <w:rFonts w:ascii="Arial" w:eastAsia="Times New Roman" w:hAnsi="Arial" w:cs="Arial"/>
                <w:b/>
                <w:bCs/>
                <w:color w:val="000000"/>
                <w:sz w:val="20"/>
                <w:szCs w:val="20"/>
              </w:rPr>
            </w:pPr>
          </w:p>
        </w:tc>
      </w:tr>
      <w:tr w:rsidR="00CF1DA2" w:rsidRPr="00CF1DA2">
        <w:trPr>
          <w:trHeight w:val="230"/>
          <w:ins w:id="4951"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52" w:author="Arjan" w:date="2012-12-10T16:13:00Z"/>
                <w:rFonts w:ascii="Arial" w:eastAsia="Times New Roman" w:hAnsi="Arial" w:cs="Arial"/>
                <w:color w:val="000000"/>
                <w:sz w:val="20"/>
                <w:szCs w:val="20"/>
              </w:rPr>
            </w:pPr>
            <w:ins w:id="4953" w:author="Arjan" w:date="2012-12-10T16:13:00Z">
              <w:r w:rsidRPr="00CF1DA2">
                <w:rPr>
                  <w:rFonts w:ascii="Arial" w:eastAsia="Times New Roman" w:hAnsi="Arial" w:cs="Arial"/>
                  <w:b/>
                  <w:bCs/>
                  <w:color w:val="000000"/>
                  <w:sz w:val="20"/>
                  <w:szCs w:val="20"/>
                </w:rPr>
                <w:t>Code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54" w:author="Arjan" w:date="2012-12-10T16:13:00Z"/>
                <w:rFonts w:ascii="Arial" w:eastAsia="Times New Roman" w:hAnsi="Arial" w:cs="Arial"/>
                <w:color w:val="000000"/>
                <w:sz w:val="20"/>
                <w:szCs w:val="20"/>
              </w:rPr>
            </w:pPr>
          </w:p>
        </w:tc>
      </w:tr>
      <w:tr w:rsidR="00CF1DA2" w:rsidRPr="00CF1DA2">
        <w:trPr>
          <w:trHeight w:val="230"/>
          <w:ins w:id="4955"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56"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57" w:author="Arjan" w:date="2012-12-10T16:13:00Z"/>
                <w:rFonts w:ascii="Arial" w:eastAsia="Times New Roman" w:hAnsi="Arial" w:cs="Arial"/>
                <w:color w:val="000000"/>
                <w:sz w:val="20"/>
                <w:szCs w:val="20"/>
              </w:rPr>
            </w:pPr>
          </w:p>
        </w:tc>
      </w:tr>
      <w:tr w:rsidR="00CF1DA2" w:rsidRPr="005E066D">
        <w:trPr>
          <w:ins w:id="4958"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59" w:author="Arjan" w:date="2012-12-10T16:13:00Z"/>
                <w:rFonts w:ascii="Arial" w:eastAsia="Times New Roman" w:hAnsi="Arial" w:cs="Arial"/>
                <w:b/>
                <w:bCs/>
                <w:color w:val="000000"/>
                <w:sz w:val="20"/>
                <w:szCs w:val="20"/>
              </w:rPr>
            </w:pPr>
            <w:ins w:id="4960" w:author="Arjan" w:date="2012-12-10T16:13:00Z">
              <w:r w:rsidRPr="00CF1DA2">
                <w:rPr>
                  <w:rFonts w:ascii="Arial" w:eastAsia="Times New Roman" w:hAnsi="Arial" w:cs="Arial"/>
                  <w:b/>
                  <w:bCs/>
                  <w:color w:val="000000"/>
                  <w:sz w:val="20"/>
                  <w:szCs w:val="20"/>
                </w:rPr>
                <w:t>Definitie relatiesoort</w:t>
              </w:r>
            </w:ins>
          </w:p>
        </w:tc>
        <w:tc>
          <w:tcPr>
            <w:tcW w:w="5670" w:type="dxa"/>
            <w:tcBorders>
              <w:top w:val="nil"/>
              <w:left w:val="nil"/>
              <w:bottom w:val="nil"/>
              <w:right w:val="nil"/>
            </w:tcBorders>
          </w:tcPr>
          <w:p w:rsidR="00CF1DA2" w:rsidRPr="00DD0F4F" w:rsidRDefault="008F2B4B" w:rsidP="00CF1DA2">
            <w:pPr>
              <w:autoSpaceDE w:val="0"/>
              <w:autoSpaceDN w:val="0"/>
              <w:adjustRightInd w:val="0"/>
              <w:spacing w:after="0" w:line="240" w:lineRule="auto"/>
              <w:rPr>
                <w:ins w:id="4961" w:author="Arjan" w:date="2012-12-10T16:13:00Z"/>
                <w:rFonts w:ascii="Arial" w:eastAsia="Times New Roman" w:hAnsi="Arial" w:cs="Arial"/>
                <w:color w:val="000000"/>
                <w:sz w:val="20"/>
                <w:szCs w:val="20"/>
                <w:lang w:val="nl-NL"/>
              </w:rPr>
            </w:pPr>
            <w:ins w:id="4962"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Connector.Notes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De NATUURLIJK PERSOON waarmee een individueel contact over een ZAAK plaats heeft gevonden.</w:t>
              </w:r>
              <w:r w:rsidRPr="00CF1DA2">
                <w:rPr>
                  <w:rFonts w:ascii="Arial" w:hAnsi="Arial" w:cs="Arial"/>
                  <w:sz w:val="20"/>
                  <w:szCs w:val="20"/>
                  <w:lang w:val="en-AU"/>
                </w:rPr>
                <w:fldChar w:fldCharType="end"/>
              </w:r>
            </w:ins>
          </w:p>
        </w:tc>
      </w:tr>
      <w:tr w:rsidR="00CF1DA2" w:rsidRPr="005E066D">
        <w:trPr>
          <w:ins w:id="4963" w:author="Arjan" w:date="2012-12-10T16:13:00Z"/>
        </w:trPr>
        <w:tc>
          <w:tcPr>
            <w:tcW w:w="369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964" w:author="Arjan" w:date="2012-12-10T16:1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4965" w:author="Arjan" w:date="2012-12-10T16:13:00Z"/>
                <w:rFonts w:ascii="Arial" w:eastAsia="Times New Roman" w:hAnsi="Arial" w:cs="Arial"/>
                <w:color w:val="000000"/>
                <w:sz w:val="20"/>
                <w:szCs w:val="20"/>
                <w:lang w:val="nl-NL"/>
              </w:rPr>
            </w:pPr>
          </w:p>
        </w:tc>
      </w:tr>
      <w:tr w:rsidR="00CF1DA2" w:rsidRPr="00CF1DA2">
        <w:trPr>
          <w:ins w:id="4966"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67" w:author="Arjan" w:date="2012-12-10T16:13:00Z"/>
                <w:rFonts w:ascii="Arial" w:eastAsia="Times New Roman" w:hAnsi="Arial" w:cs="Arial"/>
                <w:color w:val="000000"/>
                <w:sz w:val="20"/>
                <w:szCs w:val="20"/>
              </w:rPr>
            </w:pPr>
            <w:ins w:id="4968" w:author="Arjan" w:date="2012-12-10T16:13:00Z">
              <w:r w:rsidRPr="00CF1DA2">
                <w:rPr>
                  <w:rFonts w:ascii="Arial" w:eastAsia="Times New Roman" w:hAnsi="Arial" w:cs="Arial"/>
                  <w:b/>
                  <w:bCs/>
                  <w:color w:val="000000"/>
                  <w:sz w:val="20"/>
                  <w:szCs w:val="20"/>
                </w:rPr>
                <w:t>Herkomst definitie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69" w:author="Arjan" w:date="2012-12-10T16:13:00Z"/>
                <w:rFonts w:ascii="Arial" w:eastAsia="Times New Roman" w:hAnsi="Arial" w:cs="Arial"/>
                <w:color w:val="000000"/>
                <w:sz w:val="20"/>
                <w:szCs w:val="20"/>
              </w:rPr>
            </w:pPr>
            <w:ins w:id="4970" w:author="Arjan" w:date="2012-12-10T16:13:00Z">
              <w:r w:rsidRPr="00CF1DA2">
                <w:rPr>
                  <w:rFonts w:ascii="Arial" w:eastAsia="Times New Roman" w:hAnsi="Arial" w:cs="Arial"/>
                  <w:color w:val="000000"/>
                  <w:sz w:val="20"/>
                  <w:szCs w:val="20"/>
                </w:rPr>
                <w:t>KING</w:t>
              </w:r>
            </w:ins>
          </w:p>
        </w:tc>
      </w:tr>
      <w:tr w:rsidR="00CF1DA2" w:rsidRPr="00CF1DA2">
        <w:trPr>
          <w:ins w:id="4971"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72"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73" w:author="Arjan" w:date="2012-12-10T16:13:00Z"/>
                <w:rFonts w:ascii="Arial" w:eastAsia="Times New Roman" w:hAnsi="Arial" w:cs="Arial"/>
                <w:color w:val="000000"/>
                <w:sz w:val="20"/>
                <w:szCs w:val="20"/>
              </w:rPr>
            </w:pPr>
          </w:p>
        </w:tc>
      </w:tr>
      <w:tr w:rsidR="00CF1DA2" w:rsidRPr="00CF1DA2">
        <w:trPr>
          <w:ins w:id="4974"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75" w:author="Arjan" w:date="2012-12-10T16:13:00Z"/>
                <w:rFonts w:ascii="Arial" w:eastAsia="Times New Roman" w:hAnsi="Arial" w:cs="Arial"/>
                <w:color w:val="000000"/>
                <w:sz w:val="20"/>
                <w:szCs w:val="20"/>
              </w:rPr>
            </w:pPr>
            <w:ins w:id="4976" w:author="Arjan" w:date="2012-12-10T16:13:00Z">
              <w:r w:rsidRPr="00CF1DA2">
                <w:rPr>
                  <w:rFonts w:ascii="Arial" w:eastAsia="Times New Roman" w:hAnsi="Arial" w:cs="Arial"/>
                  <w:b/>
                  <w:bCs/>
                  <w:color w:val="000000"/>
                  <w:sz w:val="20"/>
                  <w:szCs w:val="20"/>
                </w:rPr>
                <w:t>Datum opname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77" w:author="Arjan" w:date="2012-12-10T16:13:00Z"/>
                <w:rFonts w:ascii="Arial" w:eastAsia="Times New Roman" w:hAnsi="Arial" w:cs="Arial"/>
                <w:color w:val="000000"/>
                <w:sz w:val="20"/>
                <w:szCs w:val="20"/>
              </w:rPr>
            </w:pPr>
            <w:ins w:id="4978" w:author="Arjan" w:date="2012-12-10T16:13:00Z">
              <w:r w:rsidRPr="00CF1DA2">
                <w:rPr>
                  <w:rFonts w:ascii="Arial" w:eastAsia="Times New Roman" w:hAnsi="Arial" w:cs="Arial"/>
                  <w:color w:val="000000"/>
                  <w:sz w:val="20"/>
                  <w:szCs w:val="20"/>
                </w:rPr>
                <w:t>1 januari 2013</w:t>
              </w:r>
            </w:ins>
          </w:p>
        </w:tc>
      </w:tr>
      <w:tr w:rsidR="00CF1DA2" w:rsidRPr="00CF1DA2">
        <w:trPr>
          <w:ins w:id="4979"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80"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81" w:author="Arjan" w:date="2012-12-10T16:13:00Z"/>
                <w:rFonts w:ascii="Arial" w:eastAsia="Times New Roman" w:hAnsi="Arial" w:cs="Arial"/>
                <w:color w:val="000000"/>
                <w:sz w:val="20"/>
                <w:szCs w:val="20"/>
              </w:rPr>
            </w:pPr>
          </w:p>
        </w:tc>
      </w:tr>
      <w:tr w:rsidR="00CF1DA2" w:rsidRPr="00CF1DA2">
        <w:trPr>
          <w:ins w:id="4982"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83" w:author="Arjan" w:date="2012-12-10T16:13:00Z"/>
                <w:rFonts w:ascii="Arial" w:eastAsia="Times New Roman" w:hAnsi="Arial" w:cs="Arial"/>
                <w:color w:val="000000"/>
                <w:sz w:val="20"/>
                <w:szCs w:val="20"/>
              </w:rPr>
            </w:pPr>
            <w:ins w:id="4984" w:author="Arjan" w:date="2012-12-10T16:13:00Z">
              <w:r w:rsidRPr="00CF1DA2">
                <w:rPr>
                  <w:rFonts w:ascii="Arial" w:eastAsia="Times New Roman" w:hAnsi="Arial" w:cs="Arial"/>
                  <w:b/>
                  <w:bCs/>
                  <w:color w:val="000000"/>
                  <w:sz w:val="20"/>
                  <w:szCs w:val="20"/>
                </w:rPr>
                <w:t>Toelichting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85" w:author="Arjan" w:date="2012-12-10T16:13:00Z"/>
                <w:rFonts w:ascii="Arial" w:eastAsia="Times New Roman" w:hAnsi="Arial" w:cs="Arial"/>
                <w:color w:val="000000"/>
                <w:sz w:val="20"/>
                <w:szCs w:val="20"/>
              </w:rPr>
            </w:pPr>
          </w:p>
        </w:tc>
      </w:tr>
      <w:tr w:rsidR="00CF1DA2" w:rsidRPr="00CF1DA2">
        <w:trPr>
          <w:ins w:id="4986"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87"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88" w:author="Arjan" w:date="2012-12-10T16:13:00Z"/>
                <w:rFonts w:ascii="Arial" w:eastAsia="Times New Roman" w:hAnsi="Arial" w:cs="Arial"/>
                <w:color w:val="000000"/>
                <w:sz w:val="20"/>
                <w:szCs w:val="20"/>
              </w:rPr>
            </w:pPr>
          </w:p>
        </w:tc>
      </w:tr>
      <w:tr w:rsidR="00CF1DA2" w:rsidRPr="00CF1DA2">
        <w:trPr>
          <w:ins w:id="4989"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90" w:author="Arjan" w:date="2012-12-10T16:13:00Z"/>
                <w:rFonts w:ascii="Arial" w:eastAsia="Times New Roman" w:hAnsi="Arial" w:cs="Arial"/>
                <w:color w:val="000000"/>
                <w:sz w:val="20"/>
                <w:szCs w:val="20"/>
              </w:rPr>
            </w:pPr>
            <w:ins w:id="4991" w:author="Arjan" w:date="2012-12-10T16:13:00Z">
              <w:r w:rsidRPr="00CF1DA2">
                <w:rPr>
                  <w:rFonts w:ascii="Arial" w:eastAsia="Times New Roman" w:hAnsi="Arial" w:cs="Arial"/>
                  <w:b/>
                  <w:bCs/>
                  <w:color w:val="000000"/>
                  <w:sz w:val="20"/>
                  <w:szCs w:val="20"/>
                </w:rPr>
                <w:t>Indicatie materiële historie</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92" w:author="Arjan" w:date="2012-12-10T16:13:00Z"/>
                <w:rFonts w:ascii="Arial" w:eastAsia="Times New Roman" w:hAnsi="Arial" w:cs="Arial"/>
                <w:color w:val="000000"/>
                <w:sz w:val="20"/>
                <w:szCs w:val="20"/>
              </w:rPr>
            </w:pPr>
            <w:ins w:id="4993" w:author="Arjan" w:date="2012-12-10T16:13:00Z">
              <w:r w:rsidRPr="00CF1DA2">
                <w:rPr>
                  <w:rFonts w:ascii="Arial" w:eastAsia="Times New Roman" w:hAnsi="Arial" w:cs="Arial"/>
                  <w:color w:val="000000"/>
                  <w:sz w:val="20"/>
                  <w:szCs w:val="20"/>
                </w:rPr>
                <w:t>Nee</w:t>
              </w:r>
            </w:ins>
          </w:p>
        </w:tc>
      </w:tr>
      <w:tr w:rsidR="00CF1DA2" w:rsidRPr="00CF1DA2">
        <w:trPr>
          <w:trHeight w:val="230"/>
          <w:ins w:id="4994"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95"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96" w:author="Arjan" w:date="2012-12-10T16:13:00Z"/>
                <w:rFonts w:ascii="Arial" w:eastAsia="Times New Roman" w:hAnsi="Arial" w:cs="Arial"/>
                <w:color w:val="000000"/>
                <w:sz w:val="20"/>
                <w:szCs w:val="20"/>
              </w:rPr>
            </w:pPr>
          </w:p>
        </w:tc>
      </w:tr>
      <w:tr w:rsidR="00CF1DA2" w:rsidRPr="00CF1DA2">
        <w:trPr>
          <w:trHeight w:val="230"/>
          <w:ins w:id="4997"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4998" w:author="Arjan" w:date="2012-12-10T16:13:00Z"/>
                <w:rFonts w:ascii="Arial" w:eastAsia="Times New Roman" w:hAnsi="Arial" w:cs="Arial"/>
                <w:color w:val="000000"/>
                <w:sz w:val="20"/>
                <w:szCs w:val="20"/>
              </w:rPr>
            </w:pPr>
            <w:ins w:id="4999" w:author="Arjan" w:date="2012-12-10T16:13:00Z">
              <w:r w:rsidRPr="00CF1DA2">
                <w:rPr>
                  <w:rFonts w:ascii="Arial" w:eastAsia="Times New Roman" w:hAnsi="Arial" w:cs="Arial"/>
                  <w:b/>
                  <w:bCs/>
                  <w:color w:val="000000"/>
                  <w:sz w:val="20"/>
                  <w:szCs w:val="20"/>
                </w:rPr>
                <w:t>Indicatie formele historie</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00" w:author="Arjan" w:date="2012-12-10T16:13:00Z"/>
                <w:rFonts w:ascii="Arial" w:eastAsia="Times New Roman" w:hAnsi="Arial" w:cs="Arial"/>
                <w:color w:val="000000"/>
                <w:sz w:val="20"/>
                <w:szCs w:val="20"/>
              </w:rPr>
            </w:pPr>
            <w:ins w:id="5001" w:author="Arjan" w:date="2012-12-10T16:13:00Z">
              <w:r w:rsidRPr="00CF1DA2">
                <w:rPr>
                  <w:rFonts w:ascii="Arial" w:eastAsia="Times New Roman" w:hAnsi="Arial" w:cs="Arial"/>
                  <w:color w:val="000000"/>
                  <w:sz w:val="20"/>
                  <w:szCs w:val="20"/>
                </w:rPr>
                <w:t>Nee</w:t>
              </w:r>
            </w:ins>
          </w:p>
        </w:tc>
      </w:tr>
      <w:tr w:rsidR="00CF1DA2" w:rsidRPr="00CF1DA2">
        <w:trPr>
          <w:ins w:id="5002"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03"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04" w:author="Arjan" w:date="2012-12-10T16:13:00Z"/>
                <w:rFonts w:ascii="Arial" w:eastAsia="Times New Roman" w:hAnsi="Arial" w:cs="Arial"/>
                <w:color w:val="000000"/>
                <w:sz w:val="20"/>
                <w:szCs w:val="20"/>
              </w:rPr>
            </w:pPr>
          </w:p>
        </w:tc>
      </w:tr>
      <w:tr w:rsidR="00CF1DA2" w:rsidRPr="00CF1DA2">
        <w:trPr>
          <w:ins w:id="5005"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06" w:author="Arjan" w:date="2012-12-10T16:13:00Z"/>
                <w:rFonts w:ascii="Arial" w:eastAsia="Times New Roman" w:hAnsi="Arial" w:cs="Arial"/>
                <w:color w:val="000000"/>
                <w:sz w:val="20"/>
                <w:szCs w:val="20"/>
              </w:rPr>
            </w:pPr>
            <w:ins w:id="5007" w:author="Arjan" w:date="2012-12-10T16:13:00Z">
              <w:r w:rsidRPr="00CF1DA2">
                <w:rPr>
                  <w:rFonts w:ascii="Arial" w:eastAsia="Times New Roman" w:hAnsi="Arial" w:cs="Arial"/>
                  <w:b/>
                  <w:bCs/>
                  <w:color w:val="000000"/>
                  <w:sz w:val="20"/>
                  <w:szCs w:val="20"/>
                </w:rPr>
                <w:t>Aanduiding brondocument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08" w:author="Arjan" w:date="2012-12-10T16:13:00Z"/>
                <w:rFonts w:ascii="Arial" w:eastAsia="Times New Roman" w:hAnsi="Arial" w:cs="Arial"/>
                <w:color w:val="000000"/>
                <w:sz w:val="20"/>
                <w:szCs w:val="20"/>
              </w:rPr>
            </w:pPr>
          </w:p>
        </w:tc>
      </w:tr>
      <w:tr w:rsidR="00CF1DA2" w:rsidRPr="00CF1DA2">
        <w:trPr>
          <w:ins w:id="5009"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10"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11" w:author="Arjan" w:date="2012-12-10T16:13:00Z"/>
                <w:rFonts w:ascii="Arial" w:eastAsia="Times New Roman" w:hAnsi="Arial" w:cs="Arial"/>
                <w:color w:val="000000"/>
                <w:sz w:val="20"/>
                <w:szCs w:val="20"/>
              </w:rPr>
            </w:pPr>
          </w:p>
        </w:tc>
      </w:tr>
      <w:tr w:rsidR="00CF1DA2" w:rsidRPr="00CF1DA2">
        <w:trPr>
          <w:ins w:id="5012"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13" w:author="Arjan" w:date="2012-12-10T16:13:00Z"/>
                <w:rFonts w:ascii="Arial" w:eastAsia="Times New Roman" w:hAnsi="Arial" w:cs="Arial"/>
                <w:color w:val="000000"/>
                <w:sz w:val="20"/>
                <w:szCs w:val="20"/>
              </w:rPr>
            </w:pPr>
            <w:ins w:id="5014" w:author="Arjan" w:date="2012-12-10T16:13:00Z">
              <w:r w:rsidRPr="00CF1DA2">
                <w:rPr>
                  <w:rFonts w:ascii="Arial" w:eastAsia="Times New Roman" w:hAnsi="Arial" w:cs="Arial"/>
                  <w:b/>
                  <w:bCs/>
                  <w:color w:val="000000"/>
                  <w:sz w:val="20"/>
                  <w:szCs w:val="20"/>
                </w:rPr>
                <w:t>Indicatie in onderzoek</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15" w:author="Arjan" w:date="2012-12-10T16:13:00Z"/>
                <w:rFonts w:ascii="Arial" w:eastAsia="Times New Roman" w:hAnsi="Arial" w:cs="Arial"/>
                <w:color w:val="000000"/>
                <w:sz w:val="20"/>
                <w:szCs w:val="20"/>
              </w:rPr>
            </w:pPr>
            <w:ins w:id="5016" w:author="Arjan" w:date="2012-12-10T16:13:00Z">
              <w:r w:rsidRPr="00CF1DA2">
                <w:rPr>
                  <w:rFonts w:ascii="Arial" w:eastAsia="Times New Roman" w:hAnsi="Arial" w:cs="Arial"/>
                  <w:color w:val="000000"/>
                  <w:sz w:val="20"/>
                  <w:szCs w:val="20"/>
                </w:rPr>
                <w:t>Nee</w:t>
              </w:r>
            </w:ins>
          </w:p>
        </w:tc>
      </w:tr>
      <w:tr w:rsidR="00CF1DA2" w:rsidRPr="00CF1DA2">
        <w:trPr>
          <w:ins w:id="5017"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18"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19" w:author="Arjan" w:date="2012-12-10T16:13:00Z"/>
                <w:rFonts w:ascii="Arial" w:eastAsia="Times New Roman" w:hAnsi="Arial" w:cs="Arial"/>
                <w:color w:val="000000"/>
                <w:sz w:val="20"/>
                <w:szCs w:val="20"/>
              </w:rPr>
            </w:pPr>
          </w:p>
        </w:tc>
      </w:tr>
      <w:tr w:rsidR="00CF1DA2" w:rsidRPr="00CF1DA2">
        <w:trPr>
          <w:ins w:id="5020"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21" w:author="Arjan" w:date="2012-12-10T16:13:00Z"/>
                <w:rFonts w:ascii="Arial" w:eastAsia="Times New Roman" w:hAnsi="Arial" w:cs="Arial"/>
                <w:color w:val="000000"/>
                <w:sz w:val="20"/>
                <w:szCs w:val="20"/>
              </w:rPr>
            </w:pPr>
            <w:ins w:id="5022" w:author="Arjan" w:date="2012-12-10T16:13:00Z">
              <w:r w:rsidRPr="00CF1DA2">
                <w:rPr>
                  <w:rFonts w:ascii="Arial" w:eastAsia="Times New Roman" w:hAnsi="Arial" w:cs="Arial"/>
                  <w:b/>
                  <w:bCs/>
                  <w:color w:val="000000"/>
                  <w:sz w:val="20"/>
                  <w:szCs w:val="20"/>
                </w:rPr>
                <w:t>Aanduiding strijdigheid/nietigheid</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23" w:author="Arjan" w:date="2012-12-10T16:13:00Z"/>
                <w:rFonts w:ascii="Arial" w:eastAsia="Times New Roman" w:hAnsi="Arial" w:cs="Arial"/>
                <w:color w:val="000000"/>
                <w:sz w:val="20"/>
                <w:szCs w:val="20"/>
              </w:rPr>
            </w:pPr>
            <w:ins w:id="5024" w:author="Arjan" w:date="2012-12-10T16:13:00Z">
              <w:r w:rsidRPr="00CF1DA2">
                <w:rPr>
                  <w:rFonts w:ascii="Arial" w:eastAsia="Times New Roman" w:hAnsi="Arial" w:cs="Arial"/>
                  <w:color w:val="000000"/>
                  <w:sz w:val="20"/>
                  <w:szCs w:val="20"/>
                </w:rPr>
                <w:t>Nee</w:t>
              </w:r>
            </w:ins>
          </w:p>
        </w:tc>
      </w:tr>
      <w:tr w:rsidR="00CF1DA2" w:rsidRPr="00CF1DA2">
        <w:trPr>
          <w:ins w:id="5025"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26"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27" w:author="Arjan" w:date="2012-12-10T16:13:00Z"/>
                <w:rFonts w:ascii="Arial" w:eastAsia="Times New Roman" w:hAnsi="Arial" w:cs="Arial"/>
                <w:color w:val="000000"/>
                <w:sz w:val="20"/>
                <w:szCs w:val="20"/>
              </w:rPr>
            </w:pPr>
          </w:p>
        </w:tc>
      </w:tr>
      <w:tr w:rsidR="00CF1DA2" w:rsidRPr="00CF1DA2">
        <w:trPr>
          <w:ins w:id="5028"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29" w:author="Arjan" w:date="2012-12-10T16:13:00Z"/>
                <w:rFonts w:ascii="Arial" w:eastAsia="Times New Roman" w:hAnsi="Arial" w:cs="Arial"/>
                <w:color w:val="000000"/>
                <w:sz w:val="20"/>
                <w:szCs w:val="20"/>
              </w:rPr>
            </w:pPr>
            <w:ins w:id="5030" w:author="Arjan" w:date="2012-12-10T16:13:00Z">
              <w:r w:rsidRPr="00CF1DA2">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31" w:author="Arjan" w:date="2012-12-10T16:13:00Z"/>
                <w:rFonts w:ascii="Arial" w:eastAsia="Times New Roman" w:hAnsi="Arial" w:cs="Arial"/>
                <w:color w:val="000000"/>
                <w:sz w:val="20"/>
                <w:szCs w:val="20"/>
              </w:rPr>
            </w:pPr>
            <w:ins w:id="5032" w:author="Arjan" w:date="2012-12-10T16:14:00Z">
              <w:r>
                <w:rPr>
                  <w:rFonts w:ascii="Arial" w:eastAsia="Times New Roman" w:hAnsi="Arial" w:cs="Arial"/>
                  <w:color w:val="000000"/>
                  <w:sz w:val="20"/>
                  <w:szCs w:val="20"/>
                </w:rPr>
                <w:t>Ge</w:t>
              </w:r>
            </w:ins>
            <w:ins w:id="5033" w:author="Arjan" w:date="2012-12-10T16:13:00Z">
              <w:r w:rsidRPr="00CF1DA2">
                <w:rPr>
                  <w:rFonts w:ascii="Arial" w:eastAsia="Times New Roman" w:hAnsi="Arial" w:cs="Arial"/>
                  <w:color w:val="000000"/>
                  <w:sz w:val="20"/>
                  <w:szCs w:val="20"/>
                </w:rPr>
                <w:t>meentelijk kerngegeven</w:t>
              </w:r>
            </w:ins>
          </w:p>
        </w:tc>
      </w:tr>
      <w:tr w:rsidR="00CF1DA2" w:rsidRPr="00CF1DA2">
        <w:trPr>
          <w:ins w:id="5034"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35"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36" w:author="Arjan" w:date="2012-12-10T16:13:00Z"/>
                <w:rFonts w:ascii="Arial" w:eastAsia="Times New Roman" w:hAnsi="Arial" w:cs="Arial"/>
                <w:color w:val="000000"/>
                <w:sz w:val="20"/>
                <w:szCs w:val="20"/>
              </w:rPr>
            </w:pPr>
          </w:p>
        </w:tc>
      </w:tr>
      <w:tr w:rsidR="00CF1DA2" w:rsidRPr="005E066D">
        <w:trPr>
          <w:ins w:id="5037"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38" w:author="Arjan" w:date="2012-12-10T16:13:00Z"/>
                <w:rFonts w:ascii="Arial" w:eastAsia="Times New Roman" w:hAnsi="Arial" w:cs="Arial"/>
                <w:b/>
                <w:bCs/>
                <w:color w:val="000000"/>
                <w:sz w:val="20"/>
                <w:szCs w:val="20"/>
              </w:rPr>
            </w:pPr>
            <w:ins w:id="5039" w:author="Arjan" w:date="2012-12-10T16:13:00Z">
              <w:r w:rsidRPr="00CF1DA2">
                <w:rPr>
                  <w:rFonts w:ascii="Arial" w:eastAsia="Times New Roman" w:hAnsi="Arial" w:cs="Arial"/>
                  <w:b/>
                  <w:bCs/>
                  <w:color w:val="000000"/>
                  <w:sz w:val="20"/>
                  <w:szCs w:val="20"/>
                </w:rPr>
                <w:t>Regels relatiesoort</w:t>
              </w:r>
            </w:ins>
          </w:p>
        </w:tc>
        <w:tc>
          <w:tcPr>
            <w:tcW w:w="567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5040" w:author="Arjan" w:date="2012-12-10T16:13:00Z"/>
                <w:rFonts w:ascii="Arial" w:eastAsia="Times New Roman" w:hAnsi="Arial" w:cs="Arial"/>
                <w:color w:val="000000"/>
                <w:sz w:val="20"/>
                <w:szCs w:val="20"/>
                <w:lang w:val="nl-NL"/>
              </w:rPr>
            </w:pPr>
            <w:ins w:id="5041" w:author="Arjan" w:date="2012-12-10T16:13:00Z">
              <w:r w:rsidRPr="00DD0F4F">
                <w:rPr>
                  <w:rFonts w:ascii="Arial" w:eastAsia="Times New Roman" w:hAnsi="Arial" w:cs="Arial"/>
                  <w:color w:val="000000"/>
                  <w:sz w:val="20"/>
                  <w:szCs w:val="20"/>
                  <w:lang w:val="nl-NL"/>
                </w:rPr>
                <w:t>Bij een Klantcontact dient deze relatie aanwezig te zijn dan wel een relatie van dat Klantcontact naar een Vestiging (één van beide).</w:t>
              </w:r>
            </w:ins>
          </w:p>
        </w:tc>
      </w:tr>
      <w:tr w:rsidR="00CF1DA2" w:rsidRPr="005E066D">
        <w:trPr>
          <w:ins w:id="5042" w:author="Arjan" w:date="2012-12-10T16:13:00Z"/>
        </w:trPr>
        <w:tc>
          <w:tcPr>
            <w:tcW w:w="369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5043" w:author="Arjan" w:date="2012-12-10T16:1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5044" w:author="Arjan" w:date="2012-12-10T16:13:00Z"/>
                <w:rFonts w:ascii="Arial" w:eastAsia="Times New Roman" w:hAnsi="Arial" w:cs="Arial"/>
                <w:b/>
                <w:bCs/>
                <w:color w:val="000000"/>
                <w:sz w:val="20"/>
                <w:szCs w:val="20"/>
                <w:lang w:val="nl-NL"/>
              </w:rPr>
            </w:pPr>
          </w:p>
        </w:tc>
      </w:tr>
    </w:tbl>
    <w:p w:rsidR="00CF1DA2" w:rsidRPr="00CF1DA2" w:rsidRDefault="008F2B4B" w:rsidP="00CF1DA2">
      <w:pPr>
        <w:autoSpaceDE w:val="0"/>
        <w:autoSpaceDN w:val="0"/>
        <w:adjustRightInd w:val="0"/>
        <w:spacing w:before="240" w:after="60" w:line="240" w:lineRule="auto"/>
        <w:outlineLvl w:val="3"/>
        <w:rPr>
          <w:ins w:id="5045" w:author="Arjan" w:date="2012-12-10T16:13:00Z"/>
          <w:rFonts w:ascii="Arial" w:eastAsia="Times New Roman" w:hAnsi="Arial" w:cs="Arial"/>
          <w:b/>
          <w:bCs/>
          <w:color w:val="004080"/>
          <w:sz w:val="24"/>
          <w:szCs w:val="24"/>
        </w:rPr>
      </w:pPr>
      <w:ins w:id="5046"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Connector.Stereotype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«Relatiesoort»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Connector.Name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heeft relevant</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CF1DA2" w:rsidRPr="00CF1DA2">
        <w:trPr>
          <w:trHeight w:val="230"/>
          <w:ins w:id="5047"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48" w:author="Arjan" w:date="2012-12-10T16:13:00Z"/>
                <w:rFonts w:ascii="Arial" w:eastAsia="Times New Roman" w:hAnsi="Arial" w:cs="Arial"/>
                <w:color w:val="000000"/>
                <w:sz w:val="20"/>
                <w:szCs w:val="20"/>
              </w:rPr>
            </w:pPr>
            <w:ins w:id="5049" w:author="Arjan" w:date="2012-12-10T16:13:00Z">
              <w:r w:rsidRPr="00CF1DA2">
                <w:rPr>
                  <w:rFonts w:ascii="Arial" w:eastAsia="Times New Roman" w:hAnsi="Arial" w:cs="Arial"/>
                  <w:b/>
                  <w:bCs/>
                  <w:color w:val="000000"/>
                  <w:sz w:val="20"/>
                  <w:szCs w:val="20"/>
                </w:rPr>
                <w:t>Naam relatiesoort</w:t>
              </w:r>
            </w:ins>
          </w:p>
        </w:tc>
        <w:tc>
          <w:tcPr>
            <w:tcW w:w="567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5050" w:author="Arjan" w:date="2012-12-10T16:13:00Z"/>
                <w:rFonts w:ascii="Arial" w:eastAsia="Times New Roman" w:hAnsi="Arial" w:cs="Arial"/>
                <w:color w:val="000000"/>
                <w:sz w:val="20"/>
                <w:szCs w:val="20"/>
              </w:rPr>
            </w:pPr>
            <w:ins w:id="5051"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heeft relevant</w:t>
              </w:r>
              <w:r w:rsidRPr="00CF1DA2">
                <w:rPr>
                  <w:rFonts w:ascii="Arial" w:hAnsi="Arial" w:cs="Arial"/>
                  <w:sz w:val="20"/>
                  <w:szCs w:val="20"/>
                  <w:lang w:val="en-AU"/>
                </w:rPr>
                <w:fldChar w:fldCharType="end"/>
              </w:r>
            </w:ins>
          </w:p>
        </w:tc>
      </w:tr>
      <w:tr w:rsidR="00CF1DA2" w:rsidRPr="00CF1DA2">
        <w:trPr>
          <w:ins w:id="5052"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53"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54" w:author="Arjan" w:date="2012-12-10T16:13:00Z"/>
                <w:rFonts w:ascii="Arial" w:eastAsia="Times New Roman" w:hAnsi="Arial" w:cs="Arial"/>
                <w:b/>
                <w:bCs/>
                <w:color w:val="000000"/>
                <w:sz w:val="20"/>
                <w:szCs w:val="20"/>
              </w:rPr>
            </w:pPr>
          </w:p>
        </w:tc>
      </w:tr>
      <w:tr w:rsidR="00CF1DA2" w:rsidRPr="00CF1DA2">
        <w:trPr>
          <w:ins w:id="5055"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56" w:author="Arjan" w:date="2012-12-10T16:13:00Z"/>
                <w:rFonts w:ascii="Arial" w:eastAsia="Times New Roman" w:hAnsi="Arial" w:cs="Arial"/>
                <w:b/>
                <w:bCs/>
                <w:color w:val="000000"/>
                <w:sz w:val="20"/>
                <w:szCs w:val="20"/>
              </w:rPr>
            </w:pPr>
            <w:ins w:id="5057" w:author="Arjan" w:date="2012-12-10T16:13:00Z">
              <w:r w:rsidRPr="00CF1DA2">
                <w:rPr>
                  <w:rFonts w:ascii="Arial" w:eastAsia="Times New Roman" w:hAnsi="Arial" w:cs="Arial"/>
                  <w:b/>
                  <w:bCs/>
                  <w:color w:val="000000"/>
                  <w:sz w:val="20"/>
                  <w:szCs w:val="20"/>
                </w:rPr>
                <w:t>Gerelateerd objecttype</w:t>
              </w:r>
            </w:ins>
          </w:p>
          <w:p w:rsidR="00CF1DA2" w:rsidRPr="00CF1DA2" w:rsidRDefault="00CF1DA2" w:rsidP="00CF1DA2">
            <w:pPr>
              <w:autoSpaceDE w:val="0"/>
              <w:autoSpaceDN w:val="0"/>
              <w:adjustRightInd w:val="0"/>
              <w:spacing w:after="0" w:line="240" w:lineRule="auto"/>
              <w:rPr>
                <w:ins w:id="5058" w:author="Arjan" w:date="2012-12-10T16:13:00Z"/>
                <w:rFonts w:ascii="Arial" w:eastAsia="Times New Roman" w:hAnsi="Arial" w:cs="Arial"/>
                <w:b/>
                <w:bCs/>
                <w:color w:val="000000"/>
                <w:sz w:val="20"/>
                <w:szCs w:val="20"/>
              </w:rPr>
            </w:pPr>
          </w:p>
          <w:p w:rsidR="00CF1DA2" w:rsidRPr="00CF1DA2" w:rsidRDefault="00CF1DA2" w:rsidP="00CF1DA2">
            <w:pPr>
              <w:autoSpaceDE w:val="0"/>
              <w:autoSpaceDN w:val="0"/>
              <w:adjustRightInd w:val="0"/>
              <w:spacing w:after="0" w:line="240" w:lineRule="auto"/>
              <w:rPr>
                <w:ins w:id="5059" w:author="Arjan" w:date="2012-12-10T16:13:00Z"/>
                <w:rFonts w:ascii="Arial" w:eastAsia="Times New Roman" w:hAnsi="Arial" w:cs="Arial"/>
                <w:color w:val="000000"/>
                <w:sz w:val="20"/>
                <w:szCs w:val="20"/>
              </w:rPr>
            </w:pPr>
            <w:ins w:id="5060" w:author="Arjan" w:date="2012-12-10T16:13:00Z">
              <w:r w:rsidRPr="00CF1DA2">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5061" w:author="Arjan" w:date="2012-12-10T16:13:00Z"/>
                <w:rFonts w:ascii="Arial" w:eastAsia="Times New Roman" w:hAnsi="Arial" w:cs="Arial"/>
                <w:color w:val="000000"/>
                <w:sz w:val="20"/>
                <w:szCs w:val="20"/>
              </w:rPr>
            </w:pPr>
            <w:ins w:id="5062"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Element.Name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DOCUMENT</w:t>
              </w:r>
              <w:r w:rsidRPr="00CF1DA2">
                <w:rPr>
                  <w:rFonts w:ascii="Arial" w:hAnsi="Arial" w:cs="Arial"/>
                  <w:sz w:val="20"/>
                  <w:szCs w:val="20"/>
                  <w:lang w:val="en-AU"/>
                </w:rPr>
                <w:fldChar w:fldCharType="end"/>
              </w:r>
            </w:ins>
          </w:p>
          <w:p w:rsidR="00CF1DA2" w:rsidRPr="00CF1DA2" w:rsidRDefault="00CF1DA2" w:rsidP="00CF1DA2">
            <w:pPr>
              <w:autoSpaceDE w:val="0"/>
              <w:autoSpaceDN w:val="0"/>
              <w:adjustRightInd w:val="0"/>
              <w:spacing w:after="0" w:line="240" w:lineRule="auto"/>
              <w:rPr>
                <w:ins w:id="5063" w:author="Arjan" w:date="2012-12-10T16:13:00Z"/>
                <w:rFonts w:ascii="Arial" w:eastAsia="Times New Roman" w:hAnsi="Arial" w:cs="Arial"/>
                <w:color w:val="000000"/>
                <w:sz w:val="20"/>
                <w:szCs w:val="20"/>
              </w:rPr>
            </w:pPr>
          </w:p>
          <w:p w:rsidR="00CF1DA2" w:rsidRPr="00CF1DA2" w:rsidRDefault="008F2B4B" w:rsidP="00CF1DA2">
            <w:pPr>
              <w:autoSpaceDE w:val="0"/>
              <w:autoSpaceDN w:val="0"/>
              <w:adjustRightInd w:val="0"/>
              <w:spacing w:after="0" w:line="240" w:lineRule="auto"/>
              <w:rPr>
                <w:ins w:id="5064" w:author="Arjan" w:date="2012-12-10T16:13:00Z"/>
                <w:rFonts w:ascii="Arial" w:eastAsia="Times New Roman" w:hAnsi="Arial" w:cs="Arial"/>
                <w:color w:val="000000"/>
                <w:sz w:val="20"/>
                <w:szCs w:val="20"/>
              </w:rPr>
            </w:pPr>
            <w:ins w:id="5065" w:author="Arjan" w:date="2012-12-10T16:13:00Z">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ConnTarget.Cardinality</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0..*</w:t>
              </w:r>
              <w:r w:rsidRPr="00CF1DA2">
                <w:rPr>
                  <w:rFonts w:ascii="Arial" w:eastAsia="Times New Roman" w:hAnsi="Arial" w:cs="Arial"/>
                  <w:color w:val="000000"/>
                  <w:sz w:val="20"/>
                  <w:szCs w:val="20"/>
                </w:rPr>
                <w:fldChar w:fldCharType="end"/>
              </w:r>
              <w:r w:rsidR="00CF1DA2" w:rsidRPr="00CF1DA2">
                <w:rPr>
                  <w:rFonts w:ascii="Arial" w:eastAsia="Times New Roman" w:hAnsi="Arial" w:cs="Arial"/>
                  <w:color w:val="000000"/>
                  <w:sz w:val="20"/>
                  <w:szCs w:val="20"/>
                </w:rPr>
                <w:t xml:space="preserve"> </w:t>
              </w:r>
            </w:ins>
          </w:p>
        </w:tc>
      </w:tr>
      <w:tr w:rsidR="00CF1DA2" w:rsidRPr="00CF1DA2">
        <w:trPr>
          <w:ins w:id="5066"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67"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68" w:author="Arjan" w:date="2012-12-10T16:13:00Z"/>
                <w:rFonts w:ascii="Arial" w:eastAsia="Times New Roman" w:hAnsi="Arial" w:cs="Arial"/>
                <w:b/>
                <w:bCs/>
                <w:color w:val="000000"/>
                <w:sz w:val="20"/>
                <w:szCs w:val="20"/>
              </w:rPr>
            </w:pPr>
          </w:p>
        </w:tc>
      </w:tr>
      <w:tr w:rsidR="00CF1DA2" w:rsidRPr="00CF1DA2">
        <w:trPr>
          <w:ins w:id="5069"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70" w:author="Arjan" w:date="2012-12-10T16:13:00Z"/>
                <w:rFonts w:ascii="Arial" w:eastAsia="Times New Roman" w:hAnsi="Arial" w:cs="Arial"/>
                <w:color w:val="000000"/>
                <w:sz w:val="20"/>
                <w:szCs w:val="20"/>
              </w:rPr>
            </w:pPr>
            <w:ins w:id="5071" w:author="Arjan" w:date="2012-12-10T16:13:00Z">
              <w:r w:rsidRPr="00CF1DA2">
                <w:rPr>
                  <w:rFonts w:ascii="Arial" w:eastAsia="Times New Roman" w:hAnsi="Arial" w:cs="Arial"/>
                  <w:b/>
                  <w:bCs/>
                  <w:color w:val="000000"/>
                  <w:sz w:val="20"/>
                  <w:szCs w:val="20"/>
                </w:rPr>
                <w:t>Herkomst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72" w:author="Arjan" w:date="2012-12-10T16:13:00Z"/>
                <w:rFonts w:ascii="Arial" w:eastAsia="Times New Roman" w:hAnsi="Arial" w:cs="Arial"/>
                <w:color w:val="000000"/>
                <w:sz w:val="20"/>
                <w:szCs w:val="20"/>
              </w:rPr>
            </w:pPr>
            <w:ins w:id="5073" w:author="Arjan" w:date="2012-12-10T16:13:00Z">
              <w:r w:rsidRPr="00CF1DA2">
                <w:rPr>
                  <w:rFonts w:ascii="Arial" w:eastAsia="Times New Roman" w:hAnsi="Arial" w:cs="Arial"/>
                  <w:color w:val="000000"/>
                  <w:sz w:val="20"/>
                  <w:szCs w:val="20"/>
                </w:rPr>
                <w:t>KING</w:t>
              </w:r>
            </w:ins>
          </w:p>
        </w:tc>
      </w:tr>
      <w:tr w:rsidR="00CF1DA2" w:rsidRPr="00CF1DA2">
        <w:trPr>
          <w:trHeight w:val="230"/>
          <w:ins w:id="5074"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75"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76" w:author="Arjan" w:date="2012-12-10T16:13:00Z"/>
                <w:rFonts w:ascii="Arial" w:eastAsia="Times New Roman" w:hAnsi="Arial" w:cs="Arial"/>
                <w:b/>
                <w:bCs/>
                <w:color w:val="000000"/>
                <w:sz w:val="20"/>
                <w:szCs w:val="20"/>
              </w:rPr>
            </w:pPr>
          </w:p>
        </w:tc>
      </w:tr>
      <w:tr w:rsidR="00CF1DA2" w:rsidRPr="00CF1DA2">
        <w:trPr>
          <w:trHeight w:val="230"/>
          <w:ins w:id="5077"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78" w:author="Arjan" w:date="2012-12-10T16:13:00Z"/>
                <w:rFonts w:ascii="Arial" w:eastAsia="Times New Roman" w:hAnsi="Arial" w:cs="Arial"/>
                <w:color w:val="000000"/>
                <w:sz w:val="20"/>
                <w:szCs w:val="20"/>
              </w:rPr>
            </w:pPr>
            <w:ins w:id="5079" w:author="Arjan" w:date="2012-12-10T16:13:00Z">
              <w:r w:rsidRPr="00CF1DA2">
                <w:rPr>
                  <w:rFonts w:ascii="Arial" w:eastAsia="Times New Roman" w:hAnsi="Arial" w:cs="Arial"/>
                  <w:b/>
                  <w:bCs/>
                  <w:color w:val="000000"/>
                  <w:sz w:val="20"/>
                  <w:szCs w:val="20"/>
                </w:rPr>
                <w:t>Code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80" w:author="Arjan" w:date="2012-12-10T16:13:00Z"/>
                <w:rFonts w:ascii="Arial" w:eastAsia="Times New Roman" w:hAnsi="Arial" w:cs="Arial"/>
                <w:color w:val="000000"/>
                <w:sz w:val="20"/>
                <w:szCs w:val="20"/>
              </w:rPr>
            </w:pPr>
          </w:p>
        </w:tc>
      </w:tr>
      <w:tr w:rsidR="00CF1DA2" w:rsidRPr="00CF1DA2">
        <w:trPr>
          <w:trHeight w:val="230"/>
          <w:ins w:id="5081"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82"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83" w:author="Arjan" w:date="2012-12-10T16:13:00Z"/>
                <w:rFonts w:ascii="Arial" w:eastAsia="Times New Roman" w:hAnsi="Arial" w:cs="Arial"/>
                <w:color w:val="000000"/>
                <w:sz w:val="20"/>
                <w:szCs w:val="20"/>
              </w:rPr>
            </w:pPr>
          </w:p>
        </w:tc>
      </w:tr>
      <w:tr w:rsidR="00CF1DA2" w:rsidRPr="005E066D">
        <w:trPr>
          <w:ins w:id="5084"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85" w:author="Arjan" w:date="2012-12-10T16:13:00Z"/>
                <w:rFonts w:ascii="Arial" w:eastAsia="Times New Roman" w:hAnsi="Arial" w:cs="Arial"/>
                <w:b/>
                <w:bCs/>
                <w:color w:val="000000"/>
                <w:sz w:val="20"/>
                <w:szCs w:val="20"/>
              </w:rPr>
            </w:pPr>
            <w:ins w:id="5086" w:author="Arjan" w:date="2012-12-10T16:13:00Z">
              <w:r w:rsidRPr="00CF1DA2">
                <w:rPr>
                  <w:rFonts w:ascii="Arial" w:eastAsia="Times New Roman" w:hAnsi="Arial" w:cs="Arial"/>
                  <w:b/>
                  <w:bCs/>
                  <w:color w:val="000000"/>
                  <w:sz w:val="20"/>
                  <w:szCs w:val="20"/>
                </w:rPr>
                <w:t>Definitie relatiesoort</w:t>
              </w:r>
            </w:ins>
          </w:p>
        </w:tc>
        <w:tc>
          <w:tcPr>
            <w:tcW w:w="5670" w:type="dxa"/>
            <w:tcBorders>
              <w:top w:val="nil"/>
              <w:left w:val="nil"/>
              <w:bottom w:val="nil"/>
              <w:right w:val="nil"/>
            </w:tcBorders>
          </w:tcPr>
          <w:p w:rsidR="00CF1DA2" w:rsidRPr="00DD0F4F" w:rsidRDefault="008F2B4B" w:rsidP="00CF1DA2">
            <w:pPr>
              <w:autoSpaceDE w:val="0"/>
              <w:autoSpaceDN w:val="0"/>
              <w:adjustRightInd w:val="0"/>
              <w:spacing w:after="0" w:line="240" w:lineRule="auto"/>
              <w:rPr>
                <w:ins w:id="5087" w:author="Arjan" w:date="2012-12-10T16:13:00Z"/>
                <w:rFonts w:ascii="Arial" w:eastAsia="Times New Roman" w:hAnsi="Arial" w:cs="Arial"/>
                <w:color w:val="000000"/>
                <w:sz w:val="20"/>
                <w:szCs w:val="20"/>
                <w:lang w:val="nl-NL"/>
              </w:rPr>
            </w:pPr>
            <w:ins w:id="5088"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Connector.Notes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De Informatieobjecten die een rol spelen bij en/of ontvangen zijn gedurende een Klantcontact.</w:t>
              </w:r>
              <w:r w:rsidRPr="00CF1DA2">
                <w:rPr>
                  <w:rFonts w:ascii="Arial" w:hAnsi="Arial" w:cs="Arial"/>
                  <w:sz w:val="20"/>
                  <w:szCs w:val="20"/>
                  <w:lang w:val="en-AU"/>
                </w:rPr>
                <w:fldChar w:fldCharType="end"/>
              </w:r>
            </w:ins>
          </w:p>
        </w:tc>
      </w:tr>
      <w:tr w:rsidR="00CF1DA2" w:rsidRPr="005E066D">
        <w:trPr>
          <w:ins w:id="5089" w:author="Arjan" w:date="2012-12-10T16:13:00Z"/>
        </w:trPr>
        <w:tc>
          <w:tcPr>
            <w:tcW w:w="369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5090" w:author="Arjan" w:date="2012-12-10T16:1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5091" w:author="Arjan" w:date="2012-12-10T16:13:00Z"/>
                <w:rFonts w:ascii="Arial" w:eastAsia="Times New Roman" w:hAnsi="Arial" w:cs="Arial"/>
                <w:color w:val="000000"/>
                <w:sz w:val="20"/>
                <w:szCs w:val="20"/>
                <w:lang w:val="nl-NL"/>
              </w:rPr>
            </w:pPr>
          </w:p>
        </w:tc>
      </w:tr>
      <w:tr w:rsidR="00CF1DA2" w:rsidRPr="00CF1DA2">
        <w:trPr>
          <w:ins w:id="5092"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93" w:author="Arjan" w:date="2012-12-10T16:13:00Z"/>
                <w:rFonts w:ascii="Arial" w:eastAsia="Times New Roman" w:hAnsi="Arial" w:cs="Arial"/>
                <w:color w:val="000000"/>
                <w:sz w:val="20"/>
                <w:szCs w:val="20"/>
              </w:rPr>
            </w:pPr>
            <w:ins w:id="5094" w:author="Arjan" w:date="2012-12-10T16:13:00Z">
              <w:r w:rsidRPr="00CF1DA2">
                <w:rPr>
                  <w:rFonts w:ascii="Arial" w:eastAsia="Times New Roman" w:hAnsi="Arial" w:cs="Arial"/>
                  <w:b/>
                  <w:bCs/>
                  <w:color w:val="000000"/>
                  <w:sz w:val="20"/>
                  <w:szCs w:val="20"/>
                </w:rPr>
                <w:t>Herkomst definitie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95" w:author="Arjan" w:date="2012-12-10T16:13:00Z"/>
                <w:rFonts w:ascii="Arial" w:eastAsia="Times New Roman" w:hAnsi="Arial" w:cs="Arial"/>
                <w:color w:val="000000"/>
                <w:sz w:val="20"/>
                <w:szCs w:val="20"/>
              </w:rPr>
            </w:pPr>
            <w:ins w:id="5096" w:author="Arjan" w:date="2012-12-10T16:13:00Z">
              <w:r w:rsidRPr="00CF1DA2">
                <w:rPr>
                  <w:rFonts w:ascii="Arial" w:eastAsia="Times New Roman" w:hAnsi="Arial" w:cs="Arial"/>
                  <w:color w:val="000000"/>
                  <w:sz w:val="20"/>
                  <w:szCs w:val="20"/>
                </w:rPr>
                <w:t>KING</w:t>
              </w:r>
            </w:ins>
          </w:p>
        </w:tc>
      </w:tr>
      <w:tr w:rsidR="00CF1DA2" w:rsidRPr="00CF1DA2">
        <w:trPr>
          <w:ins w:id="5097"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98"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099" w:author="Arjan" w:date="2012-12-10T16:13:00Z"/>
                <w:rFonts w:ascii="Arial" w:eastAsia="Times New Roman" w:hAnsi="Arial" w:cs="Arial"/>
                <w:color w:val="000000"/>
                <w:sz w:val="20"/>
                <w:szCs w:val="20"/>
              </w:rPr>
            </w:pPr>
          </w:p>
        </w:tc>
      </w:tr>
      <w:tr w:rsidR="00CF1DA2" w:rsidRPr="00CF1DA2">
        <w:trPr>
          <w:ins w:id="5100"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01" w:author="Arjan" w:date="2012-12-10T16:13:00Z"/>
                <w:rFonts w:ascii="Arial" w:eastAsia="Times New Roman" w:hAnsi="Arial" w:cs="Arial"/>
                <w:color w:val="000000"/>
                <w:sz w:val="20"/>
                <w:szCs w:val="20"/>
              </w:rPr>
            </w:pPr>
            <w:ins w:id="5102" w:author="Arjan" w:date="2012-12-10T16:13:00Z">
              <w:r w:rsidRPr="00CF1DA2">
                <w:rPr>
                  <w:rFonts w:ascii="Arial" w:eastAsia="Times New Roman" w:hAnsi="Arial" w:cs="Arial"/>
                  <w:b/>
                  <w:bCs/>
                  <w:color w:val="000000"/>
                  <w:sz w:val="20"/>
                  <w:szCs w:val="20"/>
                </w:rPr>
                <w:t>Datum opname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03" w:author="Arjan" w:date="2012-12-10T16:13:00Z"/>
                <w:rFonts w:ascii="Arial" w:eastAsia="Times New Roman" w:hAnsi="Arial" w:cs="Arial"/>
                <w:color w:val="000000"/>
                <w:sz w:val="20"/>
                <w:szCs w:val="20"/>
              </w:rPr>
            </w:pPr>
            <w:ins w:id="5104" w:author="Arjan" w:date="2012-12-10T16:13:00Z">
              <w:r w:rsidRPr="00CF1DA2">
                <w:rPr>
                  <w:rFonts w:ascii="Arial" w:eastAsia="Times New Roman" w:hAnsi="Arial" w:cs="Arial"/>
                  <w:color w:val="000000"/>
                  <w:sz w:val="20"/>
                  <w:szCs w:val="20"/>
                </w:rPr>
                <w:t>1 januari 2013</w:t>
              </w:r>
            </w:ins>
          </w:p>
        </w:tc>
      </w:tr>
      <w:tr w:rsidR="00CF1DA2" w:rsidRPr="00CF1DA2">
        <w:trPr>
          <w:ins w:id="5105"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06"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07" w:author="Arjan" w:date="2012-12-10T16:13:00Z"/>
                <w:rFonts w:ascii="Arial" w:eastAsia="Times New Roman" w:hAnsi="Arial" w:cs="Arial"/>
                <w:color w:val="000000"/>
                <w:sz w:val="20"/>
                <w:szCs w:val="20"/>
              </w:rPr>
            </w:pPr>
          </w:p>
        </w:tc>
      </w:tr>
      <w:tr w:rsidR="00CF1DA2" w:rsidRPr="00CF1DA2">
        <w:trPr>
          <w:ins w:id="5108"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09" w:author="Arjan" w:date="2012-12-10T16:13:00Z"/>
                <w:rFonts w:ascii="Arial" w:eastAsia="Times New Roman" w:hAnsi="Arial" w:cs="Arial"/>
                <w:color w:val="000000"/>
                <w:sz w:val="20"/>
                <w:szCs w:val="20"/>
              </w:rPr>
            </w:pPr>
            <w:ins w:id="5110" w:author="Arjan" w:date="2012-12-10T16:13:00Z">
              <w:r w:rsidRPr="00CF1DA2">
                <w:rPr>
                  <w:rFonts w:ascii="Arial" w:eastAsia="Times New Roman" w:hAnsi="Arial" w:cs="Arial"/>
                  <w:b/>
                  <w:bCs/>
                  <w:color w:val="000000"/>
                  <w:sz w:val="20"/>
                  <w:szCs w:val="20"/>
                </w:rPr>
                <w:t>Toelichting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11" w:author="Arjan" w:date="2012-12-10T16:13:00Z"/>
                <w:rFonts w:ascii="Arial" w:eastAsia="Times New Roman" w:hAnsi="Arial" w:cs="Arial"/>
                <w:color w:val="000000"/>
                <w:sz w:val="20"/>
                <w:szCs w:val="20"/>
              </w:rPr>
            </w:pPr>
          </w:p>
        </w:tc>
      </w:tr>
      <w:tr w:rsidR="00CF1DA2" w:rsidRPr="00CF1DA2">
        <w:trPr>
          <w:ins w:id="5112"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13"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14" w:author="Arjan" w:date="2012-12-10T16:13:00Z"/>
                <w:rFonts w:ascii="Arial" w:eastAsia="Times New Roman" w:hAnsi="Arial" w:cs="Arial"/>
                <w:color w:val="000000"/>
                <w:sz w:val="20"/>
                <w:szCs w:val="20"/>
              </w:rPr>
            </w:pPr>
          </w:p>
        </w:tc>
      </w:tr>
      <w:tr w:rsidR="00CF1DA2" w:rsidRPr="00CF1DA2">
        <w:trPr>
          <w:ins w:id="5115"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16" w:author="Arjan" w:date="2012-12-10T16:13:00Z"/>
                <w:rFonts w:ascii="Arial" w:eastAsia="Times New Roman" w:hAnsi="Arial" w:cs="Arial"/>
                <w:color w:val="000000"/>
                <w:sz w:val="20"/>
                <w:szCs w:val="20"/>
              </w:rPr>
            </w:pPr>
            <w:ins w:id="5117" w:author="Arjan" w:date="2012-12-10T16:13:00Z">
              <w:r w:rsidRPr="00CF1DA2">
                <w:rPr>
                  <w:rFonts w:ascii="Arial" w:eastAsia="Times New Roman" w:hAnsi="Arial" w:cs="Arial"/>
                  <w:b/>
                  <w:bCs/>
                  <w:color w:val="000000"/>
                  <w:sz w:val="20"/>
                  <w:szCs w:val="20"/>
                </w:rPr>
                <w:t>Indicatie materiële historie</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18" w:author="Arjan" w:date="2012-12-10T16:13:00Z"/>
                <w:rFonts w:ascii="Arial" w:eastAsia="Times New Roman" w:hAnsi="Arial" w:cs="Arial"/>
                <w:color w:val="000000"/>
                <w:sz w:val="20"/>
                <w:szCs w:val="20"/>
              </w:rPr>
            </w:pPr>
            <w:ins w:id="5119" w:author="Arjan" w:date="2012-12-10T16:13:00Z">
              <w:r w:rsidRPr="00CF1DA2">
                <w:rPr>
                  <w:rFonts w:ascii="Arial" w:eastAsia="Times New Roman" w:hAnsi="Arial" w:cs="Arial"/>
                  <w:color w:val="000000"/>
                  <w:sz w:val="20"/>
                  <w:szCs w:val="20"/>
                </w:rPr>
                <w:t>Nee</w:t>
              </w:r>
            </w:ins>
          </w:p>
        </w:tc>
      </w:tr>
      <w:tr w:rsidR="00CF1DA2" w:rsidRPr="00CF1DA2">
        <w:trPr>
          <w:trHeight w:val="230"/>
          <w:ins w:id="5120"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21"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22" w:author="Arjan" w:date="2012-12-10T16:13:00Z"/>
                <w:rFonts w:ascii="Arial" w:eastAsia="Times New Roman" w:hAnsi="Arial" w:cs="Arial"/>
                <w:color w:val="000000"/>
                <w:sz w:val="20"/>
                <w:szCs w:val="20"/>
              </w:rPr>
            </w:pPr>
          </w:p>
        </w:tc>
      </w:tr>
      <w:tr w:rsidR="00CF1DA2" w:rsidRPr="00CF1DA2">
        <w:trPr>
          <w:trHeight w:val="230"/>
          <w:ins w:id="5123"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24" w:author="Arjan" w:date="2012-12-10T16:13:00Z"/>
                <w:rFonts w:ascii="Arial" w:eastAsia="Times New Roman" w:hAnsi="Arial" w:cs="Arial"/>
                <w:color w:val="000000"/>
                <w:sz w:val="20"/>
                <w:szCs w:val="20"/>
              </w:rPr>
            </w:pPr>
            <w:ins w:id="5125" w:author="Arjan" w:date="2012-12-10T16:13:00Z">
              <w:r w:rsidRPr="00CF1DA2">
                <w:rPr>
                  <w:rFonts w:ascii="Arial" w:eastAsia="Times New Roman" w:hAnsi="Arial" w:cs="Arial"/>
                  <w:b/>
                  <w:bCs/>
                  <w:color w:val="000000"/>
                  <w:sz w:val="20"/>
                  <w:szCs w:val="20"/>
                </w:rPr>
                <w:t>Indicatie formele historie</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26" w:author="Arjan" w:date="2012-12-10T16:13:00Z"/>
                <w:rFonts w:ascii="Arial" w:eastAsia="Times New Roman" w:hAnsi="Arial" w:cs="Arial"/>
                <w:color w:val="000000"/>
                <w:sz w:val="20"/>
                <w:szCs w:val="20"/>
              </w:rPr>
            </w:pPr>
            <w:ins w:id="5127" w:author="Arjan" w:date="2012-12-10T16:13:00Z">
              <w:r w:rsidRPr="00CF1DA2">
                <w:rPr>
                  <w:rFonts w:ascii="Arial" w:eastAsia="Times New Roman" w:hAnsi="Arial" w:cs="Arial"/>
                  <w:color w:val="000000"/>
                  <w:sz w:val="20"/>
                  <w:szCs w:val="20"/>
                </w:rPr>
                <w:t>Nee</w:t>
              </w:r>
            </w:ins>
          </w:p>
        </w:tc>
      </w:tr>
      <w:tr w:rsidR="00CF1DA2" w:rsidRPr="00CF1DA2">
        <w:trPr>
          <w:ins w:id="5128"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29"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30" w:author="Arjan" w:date="2012-12-10T16:13:00Z"/>
                <w:rFonts w:ascii="Arial" w:eastAsia="Times New Roman" w:hAnsi="Arial" w:cs="Arial"/>
                <w:color w:val="000000"/>
                <w:sz w:val="20"/>
                <w:szCs w:val="20"/>
              </w:rPr>
            </w:pPr>
          </w:p>
        </w:tc>
      </w:tr>
      <w:tr w:rsidR="00CF1DA2" w:rsidRPr="00CF1DA2">
        <w:trPr>
          <w:ins w:id="5131"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32" w:author="Arjan" w:date="2012-12-10T16:13:00Z"/>
                <w:rFonts w:ascii="Arial" w:eastAsia="Times New Roman" w:hAnsi="Arial" w:cs="Arial"/>
                <w:color w:val="000000"/>
                <w:sz w:val="20"/>
                <w:szCs w:val="20"/>
              </w:rPr>
            </w:pPr>
            <w:ins w:id="5133" w:author="Arjan" w:date="2012-12-10T16:13:00Z">
              <w:r w:rsidRPr="00CF1DA2">
                <w:rPr>
                  <w:rFonts w:ascii="Arial" w:eastAsia="Times New Roman" w:hAnsi="Arial" w:cs="Arial"/>
                  <w:b/>
                  <w:bCs/>
                  <w:color w:val="000000"/>
                  <w:sz w:val="20"/>
                  <w:szCs w:val="20"/>
                </w:rPr>
                <w:t>Aanduiding brondocument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34" w:author="Arjan" w:date="2012-12-10T16:13:00Z"/>
                <w:rFonts w:ascii="Arial" w:eastAsia="Times New Roman" w:hAnsi="Arial" w:cs="Arial"/>
                <w:color w:val="000000"/>
                <w:sz w:val="20"/>
                <w:szCs w:val="20"/>
              </w:rPr>
            </w:pPr>
          </w:p>
        </w:tc>
      </w:tr>
      <w:tr w:rsidR="00CF1DA2" w:rsidRPr="00CF1DA2">
        <w:trPr>
          <w:ins w:id="5135"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36"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37" w:author="Arjan" w:date="2012-12-10T16:13:00Z"/>
                <w:rFonts w:ascii="Arial" w:eastAsia="Times New Roman" w:hAnsi="Arial" w:cs="Arial"/>
                <w:color w:val="000000"/>
                <w:sz w:val="20"/>
                <w:szCs w:val="20"/>
              </w:rPr>
            </w:pPr>
          </w:p>
        </w:tc>
      </w:tr>
      <w:tr w:rsidR="00CF1DA2" w:rsidRPr="00CF1DA2">
        <w:trPr>
          <w:ins w:id="5138"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39" w:author="Arjan" w:date="2012-12-10T16:13:00Z"/>
                <w:rFonts w:ascii="Arial" w:eastAsia="Times New Roman" w:hAnsi="Arial" w:cs="Arial"/>
                <w:color w:val="000000"/>
                <w:sz w:val="20"/>
                <w:szCs w:val="20"/>
              </w:rPr>
            </w:pPr>
            <w:ins w:id="5140" w:author="Arjan" w:date="2012-12-10T16:13:00Z">
              <w:r w:rsidRPr="00CF1DA2">
                <w:rPr>
                  <w:rFonts w:ascii="Arial" w:eastAsia="Times New Roman" w:hAnsi="Arial" w:cs="Arial"/>
                  <w:b/>
                  <w:bCs/>
                  <w:color w:val="000000"/>
                  <w:sz w:val="20"/>
                  <w:szCs w:val="20"/>
                </w:rPr>
                <w:t>Indicatie in onderzoek</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41" w:author="Arjan" w:date="2012-12-10T16:13:00Z"/>
                <w:rFonts w:ascii="Arial" w:eastAsia="Times New Roman" w:hAnsi="Arial" w:cs="Arial"/>
                <w:color w:val="000000"/>
                <w:sz w:val="20"/>
                <w:szCs w:val="20"/>
              </w:rPr>
            </w:pPr>
            <w:ins w:id="5142" w:author="Arjan" w:date="2012-12-10T16:13:00Z">
              <w:r w:rsidRPr="00CF1DA2">
                <w:rPr>
                  <w:rFonts w:ascii="Arial" w:eastAsia="Times New Roman" w:hAnsi="Arial" w:cs="Arial"/>
                  <w:color w:val="000000"/>
                  <w:sz w:val="20"/>
                  <w:szCs w:val="20"/>
                </w:rPr>
                <w:t>Nee</w:t>
              </w:r>
            </w:ins>
          </w:p>
        </w:tc>
      </w:tr>
      <w:tr w:rsidR="00CF1DA2" w:rsidRPr="00CF1DA2">
        <w:trPr>
          <w:ins w:id="5143"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44"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45" w:author="Arjan" w:date="2012-12-10T16:13:00Z"/>
                <w:rFonts w:ascii="Arial" w:eastAsia="Times New Roman" w:hAnsi="Arial" w:cs="Arial"/>
                <w:color w:val="000000"/>
                <w:sz w:val="20"/>
                <w:szCs w:val="20"/>
              </w:rPr>
            </w:pPr>
          </w:p>
        </w:tc>
      </w:tr>
      <w:tr w:rsidR="00CF1DA2" w:rsidRPr="00CF1DA2">
        <w:trPr>
          <w:ins w:id="5146"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47" w:author="Arjan" w:date="2012-12-10T16:13:00Z"/>
                <w:rFonts w:ascii="Arial" w:eastAsia="Times New Roman" w:hAnsi="Arial" w:cs="Arial"/>
                <w:color w:val="000000"/>
                <w:sz w:val="20"/>
                <w:szCs w:val="20"/>
              </w:rPr>
            </w:pPr>
            <w:ins w:id="5148" w:author="Arjan" w:date="2012-12-10T16:13:00Z">
              <w:r w:rsidRPr="00CF1DA2">
                <w:rPr>
                  <w:rFonts w:ascii="Arial" w:eastAsia="Times New Roman" w:hAnsi="Arial" w:cs="Arial"/>
                  <w:b/>
                  <w:bCs/>
                  <w:color w:val="000000"/>
                  <w:sz w:val="20"/>
                  <w:szCs w:val="20"/>
                </w:rPr>
                <w:t>Aanduiding strijdigheid/nietigheid</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49" w:author="Arjan" w:date="2012-12-10T16:13:00Z"/>
                <w:rFonts w:ascii="Arial" w:eastAsia="Times New Roman" w:hAnsi="Arial" w:cs="Arial"/>
                <w:color w:val="000000"/>
                <w:sz w:val="20"/>
                <w:szCs w:val="20"/>
              </w:rPr>
            </w:pPr>
            <w:ins w:id="5150" w:author="Arjan" w:date="2012-12-10T16:13:00Z">
              <w:r w:rsidRPr="00CF1DA2">
                <w:rPr>
                  <w:rFonts w:ascii="Arial" w:eastAsia="Times New Roman" w:hAnsi="Arial" w:cs="Arial"/>
                  <w:color w:val="000000"/>
                  <w:sz w:val="20"/>
                  <w:szCs w:val="20"/>
                </w:rPr>
                <w:t>Nee</w:t>
              </w:r>
            </w:ins>
          </w:p>
        </w:tc>
      </w:tr>
      <w:tr w:rsidR="00CF1DA2" w:rsidRPr="00CF1DA2">
        <w:trPr>
          <w:ins w:id="5151"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52"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53" w:author="Arjan" w:date="2012-12-10T16:13:00Z"/>
                <w:rFonts w:ascii="Arial" w:eastAsia="Times New Roman" w:hAnsi="Arial" w:cs="Arial"/>
                <w:color w:val="000000"/>
                <w:sz w:val="20"/>
                <w:szCs w:val="20"/>
              </w:rPr>
            </w:pPr>
          </w:p>
        </w:tc>
      </w:tr>
      <w:tr w:rsidR="00CF1DA2" w:rsidRPr="00CF1DA2">
        <w:trPr>
          <w:ins w:id="5154"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55" w:author="Arjan" w:date="2012-12-10T16:13:00Z"/>
                <w:rFonts w:ascii="Arial" w:eastAsia="Times New Roman" w:hAnsi="Arial" w:cs="Arial"/>
                <w:color w:val="000000"/>
                <w:sz w:val="20"/>
                <w:szCs w:val="20"/>
              </w:rPr>
            </w:pPr>
            <w:ins w:id="5156" w:author="Arjan" w:date="2012-12-10T16:13:00Z">
              <w:r w:rsidRPr="00CF1DA2">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57" w:author="Arjan" w:date="2012-12-10T16:13:00Z"/>
                <w:rFonts w:ascii="Arial" w:eastAsia="Times New Roman" w:hAnsi="Arial" w:cs="Arial"/>
                <w:color w:val="000000"/>
                <w:sz w:val="20"/>
                <w:szCs w:val="20"/>
              </w:rPr>
            </w:pPr>
            <w:ins w:id="5158" w:author="Arjan" w:date="2012-12-10T16:13:00Z">
              <w:r w:rsidRPr="00CF1DA2">
                <w:rPr>
                  <w:rFonts w:ascii="Arial" w:eastAsia="Times New Roman" w:hAnsi="Arial" w:cs="Arial"/>
                  <w:color w:val="000000"/>
                  <w:sz w:val="20"/>
                  <w:szCs w:val="20"/>
                </w:rPr>
                <w:t>Gemeentelijk kerngegeven</w:t>
              </w:r>
            </w:ins>
          </w:p>
        </w:tc>
      </w:tr>
      <w:tr w:rsidR="00CF1DA2" w:rsidRPr="00CF1DA2">
        <w:trPr>
          <w:ins w:id="5159"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60"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61" w:author="Arjan" w:date="2012-12-10T16:13:00Z"/>
                <w:rFonts w:ascii="Arial" w:eastAsia="Times New Roman" w:hAnsi="Arial" w:cs="Arial"/>
                <w:color w:val="000000"/>
                <w:sz w:val="20"/>
                <w:szCs w:val="20"/>
              </w:rPr>
            </w:pPr>
          </w:p>
        </w:tc>
      </w:tr>
      <w:tr w:rsidR="00CF1DA2" w:rsidRPr="00CF1DA2">
        <w:trPr>
          <w:ins w:id="5162"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63" w:author="Arjan" w:date="2012-12-10T16:13:00Z"/>
                <w:rFonts w:ascii="Arial" w:eastAsia="Times New Roman" w:hAnsi="Arial" w:cs="Arial"/>
                <w:b/>
                <w:bCs/>
                <w:color w:val="000000"/>
                <w:sz w:val="20"/>
                <w:szCs w:val="20"/>
              </w:rPr>
            </w:pPr>
            <w:ins w:id="5164" w:author="Arjan" w:date="2012-12-10T16:13:00Z">
              <w:r w:rsidRPr="00CF1DA2">
                <w:rPr>
                  <w:rFonts w:ascii="Arial" w:eastAsia="Times New Roman" w:hAnsi="Arial" w:cs="Arial"/>
                  <w:b/>
                  <w:bCs/>
                  <w:color w:val="000000"/>
                  <w:sz w:val="20"/>
                  <w:szCs w:val="20"/>
                </w:rPr>
                <w:t>Regels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65" w:author="Arjan" w:date="2012-12-10T16:13:00Z"/>
                <w:rFonts w:ascii="Arial" w:eastAsia="Times New Roman" w:hAnsi="Arial" w:cs="Arial"/>
                <w:color w:val="000000"/>
                <w:sz w:val="20"/>
                <w:szCs w:val="20"/>
              </w:rPr>
            </w:pPr>
          </w:p>
        </w:tc>
      </w:tr>
      <w:tr w:rsidR="00CF1DA2" w:rsidRPr="00CF1DA2">
        <w:trPr>
          <w:ins w:id="5166"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67"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68" w:author="Arjan" w:date="2012-12-10T16:13:00Z"/>
                <w:rFonts w:ascii="Arial" w:eastAsia="Times New Roman" w:hAnsi="Arial" w:cs="Arial"/>
                <w:b/>
                <w:bCs/>
                <w:color w:val="000000"/>
                <w:sz w:val="20"/>
                <w:szCs w:val="20"/>
              </w:rPr>
            </w:pPr>
          </w:p>
        </w:tc>
      </w:tr>
    </w:tbl>
    <w:p w:rsidR="00CF1DA2" w:rsidRPr="00CF1DA2" w:rsidRDefault="008F2B4B" w:rsidP="00CF1DA2">
      <w:pPr>
        <w:autoSpaceDE w:val="0"/>
        <w:autoSpaceDN w:val="0"/>
        <w:adjustRightInd w:val="0"/>
        <w:spacing w:before="240" w:after="60" w:line="240" w:lineRule="auto"/>
        <w:outlineLvl w:val="3"/>
        <w:rPr>
          <w:ins w:id="5169" w:author="Arjan" w:date="2012-12-10T16:13:00Z"/>
          <w:rFonts w:ascii="Arial" w:eastAsia="Times New Roman" w:hAnsi="Arial" w:cs="Arial"/>
          <w:b/>
          <w:bCs/>
          <w:color w:val="004080"/>
          <w:sz w:val="24"/>
          <w:szCs w:val="24"/>
        </w:rPr>
      </w:pPr>
      <w:ins w:id="5170"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Connector.Stereotype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«Relatiesoort»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Connector.Name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is gevoerd door</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CF1DA2" w:rsidRPr="00CF1DA2">
        <w:trPr>
          <w:trHeight w:val="230"/>
          <w:ins w:id="5171"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72" w:author="Arjan" w:date="2012-12-10T16:13:00Z"/>
                <w:rFonts w:ascii="Arial" w:eastAsia="Times New Roman" w:hAnsi="Arial" w:cs="Arial"/>
                <w:color w:val="000000"/>
                <w:sz w:val="20"/>
                <w:szCs w:val="20"/>
              </w:rPr>
            </w:pPr>
            <w:ins w:id="5173" w:author="Arjan" w:date="2012-12-10T16:13:00Z">
              <w:r w:rsidRPr="00CF1DA2">
                <w:rPr>
                  <w:rFonts w:ascii="Arial" w:eastAsia="Times New Roman" w:hAnsi="Arial" w:cs="Arial"/>
                  <w:b/>
                  <w:bCs/>
                  <w:color w:val="000000"/>
                  <w:sz w:val="20"/>
                  <w:szCs w:val="20"/>
                </w:rPr>
                <w:t>Naam relatiesoort</w:t>
              </w:r>
            </w:ins>
          </w:p>
        </w:tc>
        <w:tc>
          <w:tcPr>
            <w:tcW w:w="567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5174" w:author="Arjan" w:date="2012-12-10T16:13:00Z"/>
                <w:rFonts w:ascii="Arial" w:eastAsia="Times New Roman" w:hAnsi="Arial" w:cs="Arial"/>
                <w:color w:val="000000"/>
                <w:sz w:val="20"/>
                <w:szCs w:val="20"/>
              </w:rPr>
            </w:pPr>
            <w:ins w:id="5175"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is gevoerd door</w:t>
              </w:r>
              <w:r w:rsidRPr="00CF1DA2">
                <w:rPr>
                  <w:rFonts w:ascii="Arial" w:hAnsi="Arial" w:cs="Arial"/>
                  <w:sz w:val="20"/>
                  <w:szCs w:val="20"/>
                  <w:lang w:val="en-AU"/>
                </w:rPr>
                <w:fldChar w:fldCharType="end"/>
              </w:r>
            </w:ins>
          </w:p>
        </w:tc>
      </w:tr>
      <w:tr w:rsidR="00CF1DA2" w:rsidRPr="00CF1DA2">
        <w:trPr>
          <w:ins w:id="5176"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77"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78" w:author="Arjan" w:date="2012-12-10T16:13:00Z"/>
                <w:rFonts w:ascii="Arial" w:eastAsia="Times New Roman" w:hAnsi="Arial" w:cs="Arial"/>
                <w:b/>
                <w:bCs/>
                <w:color w:val="000000"/>
                <w:sz w:val="20"/>
                <w:szCs w:val="20"/>
              </w:rPr>
            </w:pPr>
          </w:p>
        </w:tc>
      </w:tr>
      <w:tr w:rsidR="00CF1DA2" w:rsidRPr="00CF1DA2">
        <w:trPr>
          <w:ins w:id="5179"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80" w:author="Arjan" w:date="2012-12-10T16:13:00Z"/>
                <w:rFonts w:ascii="Arial" w:eastAsia="Times New Roman" w:hAnsi="Arial" w:cs="Arial"/>
                <w:b/>
                <w:bCs/>
                <w:color w:val="000000"/>
                <w:sz w:val="20"/>
                <w:szCs w:val="20"/>
              </w:rPr>
            </w:pPr>
            <w:ins w:id="5181" w:author="Arjan" w:date="2012-12-10T16:13:00Z">
              <w:r w:rsidRPr="00CF1DA2">
                <w:rPr>
                  <w:rFonts w:ascii="Arial" w:eastAsia="Times New Roman" w:hAnsi="Arial" w:cs="Arial"/>
                  <w:b/>
                  <w:bCs/>
                  <w:color w:val="000000"/>
                  <w:sz w:val="20"/>
                  <w:szCs w:val="20"/>
                </w:rPr>
                <w:t>Gerelateerd objecttype</w:t>
              </w:r>
            </w:ins>
          </w:p>
          <w:p w:rsidR="00CF1DA2" w:rsidRPr="00CF1DA2" w:rsidRDefault="00CF1DA2" w:rsidP="00CF1DA2">
            <w:pPr>
              <w:autoSpaceDE w:val="0"/>
              <w:autoSpaceDN w:val="0"/>
              <w:adjustRightInd w:val="0"/>
              <w:spacing w:after="0" w:line="240" w:lineRule="auto"/>
              <w:rPr>
                <w:ins w:id="5182" w:author="Arjan" w:date="2012-12-10T16:13:00Z"/>
                <w:rFonts w:ascii="Arial" w:eastAsia="Times New Roman" w:hAnsi="Arial" w:cs="Arial"/>
                <w:b/>
                <w:bCs/>
                <w:color w:val="000000"/>
                <w:sz w:val="20"/>
                <w:szCs w:val="20"/>
              </w:rPr>
            </w:pPr>
          </w:p>
          <w:p w:rsidR="00CF1DA2" w:rsidRPr="00CF1DA2" w:rsidRDefault="00CF1DA2" w:rsidP="00CF1DA2">
            <w:pPr>
              <w:autoSpaceDE w:val="0"/>
              <w:autoSpaceDN w:val="0"/>
              <w:adjustRightInd w:val="0"/>
              <w:spacing w:after="0" w:line="240" w:lineRule="auto"/>
              <w:rPr>
                <w:ins w:id="5183" w:author="Arjan" w:date="2012-12-10T16:13:00Z"/>
                <w:rFonts w:ascii="Arial" w:eastAsia="Times New Roman" w:hAnsi="Arial" w:cs="Arial"/>
                <w:color w:val="000000"/>
                <w:sz w:val="20"/>
                <w:szCs w:val="20"/>
              </w:rPr>
            </w:pPr>
            <w:ins w:id="5184" w:author="Arjan" w:date="2012-12-10T16:13:00Z">
              <w:r w:rsidRPr="00CF1DA2">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CF1DA2" w:rsidRPr="00CF1DA2" w:rsidRDefault="008F2B4B" w:rsidP="00CF1DA2">
            <w:pPr>
              <w:autoSpaceDE w:val="0"/>
              <w:autoSpaceDN w:val="0"/>
              <w:adjustRightInd w:val="0"/>
              <w:spacing w:after="0" w:line="240" w:lineRule="auto"/>
              <w:rPr>
                <w:ins w:id="5185" w:author="Arjan" w:date="2012-12-10T16:13:00Z"/>
                <w:rFonts w:ascii="Arial" w:eastAsia="Times New Roman" w:hAnsi="Arial" w:cs="Arial"/>
                <w:color w:val="000000"/>
                <w:sz w:val="20"/>
                <w:szCs w:val="20"/>
              </w:rPr>
            </w:pPr>
            <w:ins w:id="5186"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Element.Name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MEDEWERKER</w:t>
              </w:r>
              <w:r w:rsidRPr="00CF1DA2">
                <w:rPr>
                  <w:rFonts w:ascii="Arial" w:hAnsi="Arial" w:cs="Arial"/>
                  <w:sz w:val="20"/>
                  <w:szCs w:val="20"/>
                  <w:lang w:val="en-AU"/>
                </w:rPr>
                <w:fldChar w:fldCharType="end"/>
              </w:r>
            </w:ins>
          </w:p>
          <w:p w:rsidR="00CF1DA2" w:rsidRPr="00CF1DA2" w:rsidRDefault="00CF1DA2" w:rsidP="00CF1DA2">
            <w:pPr>
              <w:autoSpaceDE w:val="0"/>
              <w:autoSpaceDN w:val="0"/>
              <w:adjustRightInd w:val="0"/>
              <w:spacing w:after="0" w:line="240" w:lineRule="auto"/>
              <w:rPr>
                <w:ins w:id="5187" w:author="Arjan" w:date="2012-12-10T16:13:00Z"/>
                <w:rFonts w:ascii="Arial" w:eastAsia="Times New Roman" w:hAnsi="Arial" w:cs="Arial"/>
                <w:color w:val="000000"/>
                <w:sz w:val="20"/>
                <w:szCs w:val="20"/>
              </w:rPr>
            </w:pPr>
          </w:p>
          <w:p w:rsidR="00CF1DA2" w:rsidRPr="00CF1DA2" w:rsidRDefault="008F2B4B" w:rsidP="00CF1DA2">
            <w:pPr>
              <w:autoSpaceDE w:val="0"/>
              <w:autoSpaceDN w:val="0"/>
              <w:adjustRightInd w:val="0"/>
              <w:spacing w:after="0" w:line="240" w:lineRule="auto"/>
              <w:rPr>
                <w:ins w:id="5188" w:author="Arjan" w:date="2012-12-10T16:13:00Z"/>
                <w:rFonts w:ascii="Arial" w:eastAsia="Times New Roman" w:hAnsi="Arial" w:cs="Arial"/>
                <w:color w:val="000000"/>
                <w:sz w:val="20"/>
                <w:szCs w:val="20"/>
              </w:rPr>
            </w:pPr>
            <w:ins w:id="5189" w:author="Arjan" w:date="2012-12-10T16:13:00Z">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ConnTarget.Cardinality</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1</w:t>
              </w:r>
              <w:r w:rsidRPr="00CF1DA2">
                <w:rPr>
                  <w:rFonts w:ascii="Arial" w:eastAsia="Times New Roman" w:hAnsi="Arial" w:cs="Arial"/>
                  <w:color w:val="000000"/>
                  <w:sz w:val="20"/>
                  <w:szCs w:val="20"/>
                </w:rPr>
                <w:fldChar w:fldCharType="end"/>
              </w:r>
              <w:r w:rsidR="00CF1DA2" w:rsidRPr="00CF1DA2">
                <w:rPr>
                  <w:rFonts w:ascii="Arial" w:eastAsia="Times New Roman" w:hAnsi="Arial" w:cs="Arial"/>
                  <w:color w:val="000000"/>
                  <w:sz w:val="20"/>
                  <w:szCs w:val="20"/>
                </w:rPr>
                <w:t xml:space="preserve"> </w:t>
              </w:r>
            </w:ins>
          </w:p>
        </w:tc>
      </w:tr>
      <w:tr w:rsidR="00CF1DA2" w:rsidRPr="00CF1DA2">
        <w:trPr>
          <w:ins w:id="5190"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91"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92" w:author="Arjan" w:date="2012-12-10T16:13:00Z"/>
                <w:rFonts w:ascii="Arial" w:eastAsia="Times New Roman" w:hAnsi="Arial" w:cs="Arial"/>
                <w:b/>
                <w:bCs/>
                <w:color w:val="000000"/>
                <w:sz w:val="20"/>
                <w:szCs w:val="20"/>
              </w:rPr>
            </w:pPr>
          </w:p>
        </w:tc>
      </w:tr>
      <w:tr w:rsidR="00CF1DA2" w:rsidRPr="00CF1DA2">
        <w:trPr>
          <w:ins w:id="5193"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94" w:author="Arjan" w:date="2012-12-10T16:13:00Z"/>
                <w:rFonts w:ascii="Arial" w:eastAsia="Times New Roman" w:hAnsi="Arial" w:cs="Arial"/>
                <w:color w:val="000000"/>
                <w:sz w:val="20"/>
                <w:szCs w:val="20"/>
              </w:rPr>
            </w:pPr>
            <w:ins w:id="5195" w:author="Arjan" w:date="2012-12-10T16:13:00Z">
              <w:r w:rsidRPr="00CF1DA2">
                <w:rPr>
                  <w:rFonts w:ascii="Arial" w:eastAsia="Times New Roman" w:hAnsi="Arial" w:cs="Arial"/>
                  <w:b/>
                  <w:bCs/>
                  <w:color w:val="000000"/>
                  <w:sz w:val="20"/>
                  <w:szCs w:val="20"/>
                </w:rPr>
                <w:t>Herkomst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96" w:author="Arjan" w:date="2012-12-10T16:13:00Z"/>
                <w:rFonts w:ascii="Arial" w:eastAsia="Times New Roman" w:hAnsi="Arial" w:cs="Arial"/>
                <w:color w:val="000000"/>
                <w:sz w:val="20"/>
                <w:szCs w:val="20"/>
              </w:rPr>
            </w:pPr>
            <w:ins w:id="5197" w:author="Arjan" w:date="2012-12-10T16:13:00Z">
              <w:r w:rsidRPr="00CF1DA2">
                <w:rPr>
                  <w:rFonts w:ascii="Arial" w:eastAsia="Times New Roman" w:hAnsi="Arial" w:cs="Arial"/>
                  <w:color w:val="000000"/>
                  <w:sz w:val="20"/>
                  <w:szCs w:val="20"/>
                </w:rPr>
                <w:t>KING</w:t>
              </w:r>
            </w:ins>
          </w:p>
        </w:tc>
      </w:tr>
      <w:tr w:rsidR="00CF1DA2" w:rsidRPr="00CF1DA2">
        <w:trPr>
          <w:trHeight w:val="230"/>
          <w:ins w:id="5198"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199"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00" w:author="Arjan" w:date="2012-12-10T16:13:00Z"/>
                <w:rFonts w:ascii="Arial" w:eastAsia="Times New Roman" w:hAnsi="Arial" w:cs="Arial"/>
                <w:b/>
                <w:bCs/>
                <w:color w:val="000000"/>
                <w:sz w:val="20"/>
                <w:szCs w:val="20"/>
              </w:rPr>
            </w:pPr>
          </w:p>
        </w:tc>
      </w:tr>
      <w:tr w:rsidR="00CF1DA2" w:rsidRPr="00CF1DA2">
        <w:trPr>
          <w:trHeight w:val="230"/>
          <w:ins w:id="5201"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02" w:author="Arjan" w:date="2012-12-10T16:13:00Z"/>
                <w:rFonts w:ascii="Arial" w:eastAsia="Times New Roman" w:hAnsi="Arial" w:cs="Arial"/>
                <w:color w:val="000000"/>
                <w:sz w:val="20"/>
                <w:szCs w:val="20"/>
              </w:rPr>
            </w:pPr>
            <w:ins w:id="5203" w:author="Arjan" w:date="2012-12-10T16:13:00Z">
              <w:r w:rsidRPr="00CF1DA2">
                <w:rPr>
                  <w:rFonts w:ascii="Arial" w:eastAsia="Times New Roman" w:hAnsi="Arial" w:cs="Arial"/>
                  <w:b/>
                  <w:bCs/>
                  <w:color w:val="000000"/>
                  <w:sz w:val="20"/>
                  <w:szCs w:val="20"/>
                </w:rPr>
                <w:t>Code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04" w:author="Arjan" w:date="2012-12-10T16:13:00Z"/>
                <w:rFonts w:ascii="Arial" w:eastAsia="Times New Roman" w:hAnsi="Arial" w:cs="Arial"/>
                <w:color w:val="000000"/>
                <w:sz w:val="20"/>
                <w:szCs w:val="20"/>
              </w:rPr>
            </w:pPr>
          </w:p>
        </w:tc>
      </w:tr>
      <w:tr w:rsidR="00CF1DA2" w:rsidRPr="00CF1DA2">
        <w:trPr>
          <w:trHeight w:val="230"/>
          <w:ins w:id="5205"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06"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07" w:author="Arjan" w:date="2012-12-10T16:13:00Z"/>
                <w:rFonts w:ascii="Arial" w:eastAsia="Times New Roman" w:hAnsi="Arial" w:cs="Arial"/>
                <w:color w:val="000000"/>
                <w:sz w:val="20"/>
                <w:szCs w:val="20"/>
              </w:rPr>
            </w:pPr>
          </w:p>
        </w:tc>
      </w:tr>
      <w:tr w:rsidR="00CF1DA2" w:rsidRPr="005E066D">
        <w:trPr>
          <w:ins w:id="5208"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09" w:author="Arjan" w:date="2012-12-10T16:13:00Z"/>
                <w:rFonts w:ascii="Arial" w:eastAsia="Times New Roman" w:hAnsi="Arial" w:cs="Arial"/>
                <w:b/>
                <w:bCs/>
                <w:color w:val="000000"/>
                <w:sz w:val="20"/>
                <w:szCs w:val="20"/>
              </w:rPr>
            </w:pPr>
            <w:ins w:id="5210" w:author="Arjan" w:date="2012-12-10T16:13:00Z">
              <w:r w:rsidRPr="00CF1DA2">
                <w:rPr>
                  <w:rFonts w:ascii="Arial" w:eastAsia="Times New Roman" w:hAnsi="Arial" w:cs="Arial"/>
                  <w:b/>
                  <w:bCs/>
                  <w:color w:val="000000"/>
                  <w:sz w:val="20"/>
                  <w:szCs w:val="20"/>
                </w:rPr>
                <w:t>Definitie relatiesoort</w:t>
              </w:r>
            </w:ins>
          </w:p>
        </w:tc>
        <w:tc>
          <w:tcPr>
            <w:tcW w:w="5670" w:type="dxa"/>
            <w:tcBorders>
              <w:top w:val="nil"/>
              <w:left w:val="nil"/>
              <w:bottom w:val="nil"/>
              <w:right w:val="nil"/>
            </w:tcBorders>
          </w:tcPr>
          <w:p w:rsidR="00CF1DA2" w:rsidRPr="00DD0F4F" w:rsidRDefault="008F2B4B" w:rsidP="00CF1DA2">
            <w:pPr>
              <w:autoSpaceDE w:val="0"/>
              <w:autoSpaceDN w:val="0"/>
              <w:adjustRightInd w:val="0"/>
              <w:spacing w:after="0" w:line="240" w:lineRule="auto"/>
              <w:rPr>
                <w:ins w:id="5211" w:author="Arjan" w:date="2012-12-10T16:13:00Z"/>
                <w:rFonts w:ascii="Arial" w:eastAsia="Times New Roman" w:hAnsi="Arial" w:cs="Arial"/>
                <w:color w:val="000000"/>
                <w:sz w:val="20"/>
                <w:szCs w:val="20"/>
                <w:lang w:val="nl-NL"/>
              </w:rPr>
            </w:pPr>
            <w:ins w:id="5212"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Connector.Notes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 xml:space="preserve">De Medewerker die het individuele contact met 'de klant' over een Zaak heeft gehad. </w:t>
              </w:r>
              <w:r w:rsidRPr="00CF1DA2">
                <w:rPr>
                  <w:rFonts w:ascii="Arial" w:hAnsi="Arial" w:cs="Arial"/>
                  <w:sz w:val="20"/>
                  <w:szCs w:val="20"/>
                  <w:lang w:val="en-AU"/>
                </w:rPr>
                <w:fldChar w:fldCharType="end"/>
              </w:r>
            </w:ins>
          </w:p>
        </w:tc>
      </w:tr>
      <w:tr w:rsidR="00CF1DA2" w:rsidRPr="005E066D">
        <w:trPr>
          <w:ins w:id="5213" w:author="Arjan" w:date="2012-12-10T16:13:00Z"/>
        </w:trPr>
        <w:tc>
          <w:tcPr>
            <w:tcW w:w="369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5214" w:author="Arjan" w:date="2012-12-10T16:1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5215" w:author="Arjan" w:date="2012-12-10T16:13:00Z"/>
                <w:rFonts w:ascii="Arial" w:eastAsia="Times New Roman" w:hAnsi="Arial" w:cs="Arial"/>
                <w:color w:val="000000"/>
                <w:sz w:val="20"/>
                <w:szCs w:val="20"/>
                <w:lang w:val="nl-NL"/>
              </w:rPr>
            </w:pPr>
          </w:p>
        </w:tc>
      </w:tr>
      <w:tr w:rsidR="00CF1DA2" w:rsidRPr="00CF1DA2">
        <w:trPr>
          <w:ins w:id="5216"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17" w:author="Arjan" w:date="2012-12-10T16:13:00Z"/>
                <w:rFonts w:ascii="Arial" w:eastAsia="Times New Roman" w:hAnsi="Arial" w:cs="Arial"/>
                <w:color w:val="000000"/>
                <w:sz w:val="20"/>
                <w:szCs w:val="20"/>
              </w:rPr>
            </w:pPr>
            <w:ins w:id="5218" w:author="Arjan" w:date="2012-12-10T16:13:00Z">
              <w:r w:rsidRPr="00CF1DA2">
                <w:rPr>
                  <w:rFonts w:ascii="Arial" w:eastAsia="Times New Roman" w:hAnsi="Arial" w:cs="Arial"/>
                  <w:b/>
                  <w:bCs/>
                  <w:color w:val="000000"/>
                  <w:sz w:val="20"/>
                  <w:szCs w:val="20"/>
                </w:rPr>
                <w:t>Herkomst definitie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19" w:author="Arjan" w:date="2012-12-10T16:13:00Z"/>
                <w:rFonts w:ascii="Arial" w:eastAsia="Times New Roman" w:hAnsi="Arial" w:cs="Arial"/>
                <w:color w:val="000000"/>
                <w:sz w:val="20"/>
                <w:szCs w:val="20"/>
              </w:rPr>
            </w:pPr>
            <w:ins w:id="5220" w:author="Arjan" w:date="2012-12-10T16:13:00Z">
              <w:r w:rsidRPr="00CF1DA2">
                <w:rPr>
                  <w:rFonts w:ascii="Arial" w:eastAsia="Times New Roman" w:hAnsi="Arial" w:cs="Arial"/>
                  <w:color w:val="000000"/>
                  <w:sz w:val="20"/>
                  <w:szCs w:val="20"/>
                </w:rPr>
                <w:t>KING</w:t>
              </w:r>
            </w:ins>
          </w:p>
        </w:tc>
      </w:tr>
      <w:tr w:rsidR="00CF1DA2" w:rsidRPr="00CF1DA2">
        <w:trPr>
          <w:ins w:id="5221"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22"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23" w:author="Arjan" w:date="2012-12-10T16:13:00Z"/>
                <w:rFonts w:ascii="Arial" w:eastAsia="Times New Roman" w:hAnsi="Arial" w:cs="Arial"/>
                <w:color w:val="000000"/>
                <w:sz w:val="20"/>
                <w:szCs w:val="20"/>
              </w:rPr>
            </w:pPr>
          </w:p>
        </w:tc>
      </w:tr>
      <w:tr w:rsidR="00CF1DA2" w:rsidRPr="00CF1DA2">
        <w:trPr>
          <w:ins w:id="5224"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25" w:author="Arjan" w:date="2012-12-10T16:13:00Z"/>
                <w:rFonts w:ascii="Arial" w:eastAsia="Times New Roman" w:hAnsi="Arial" w:cs="Arial"/>
                <w:color w:val="000000"/>
                <w:sz w:val="20"/>
                <w:szCs w:val="20"/>
              </w:rPr>
            </w:pPr>
            <w:ins w:id="5226" w:author="Arjan" w:date="2012-12-10T16:13:00Z">
              <w:r w:rsidRPr="00CF1DA2">
                <w:rPr>
                  <w:rFonts w:ascii="Arial" w:eastAsia="Times New Roman" w:hAnsi="Arial" w:cs="Arial"/>
                  <w:b/>
                  <w:bCs/>
                  <w:color w:val="000000"/>
                  <w:sz w:val="20"/>
                  <w:szCs w:val="20"/>
                </w:rPr>
                <w:lastRenderedPageBreak/>
                <w:t>Datum opname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27" w:author="Arjan" w:date="2012-12-10T16:13:00Z"/>
                <w:rFonts w:ascii="Arial" w:eastAsia="Times New Roman" w:hAnsi="Arial" w:cs="Arial"/>
                <w:color w:val="000000"/>
                <w:sz w:val="20"/>
                <w:szCs w:val="20"/>
              </w:rPr>
            </w:pPr>
            <w:ins w:id="5228" w:author="Arjan" w:date="2012-12-10T16:13:00Z">
              <w:r w:rsidRPr="00CF1DA2">
                <w:rPr>
                  <w:rFonts w:ascii="Arial" w:eastAsia="Times New Roman" w:hAnsi="Arial" w:cs="Arial"/>
                  <w:color w:val="000000"/>
                  <w:sz w:val="20"/>
                  <w:szCs w:val="20"/>
                </w:rPr>
                <w:t>1 januari 2013</w:t>
              </w:r>
            </w:ins>
          </w:p>
        </w:tc>
      </w:tr>
      <w:tr w:rsidR="00CF1DA2" w:rsidRPr="00CF1DA2">
        <w:trPr>
          <w:ins w:id="5229"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30"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31" w:author="Arjan" w:date="2012-12-10T16:13:00Z"/>
                <w:rFonts w:ascii="Arial" w:eastAsia="Times New Roman" w:hAnsi="Arial" w:cs="Arial"/>
                <w:color w:val="000000"/>
                <w:sz w:val="20"/>
                <w:szCs w:val="20"/>
              </w:rPr>
            </w:pPr>
          </w:p>
        </w:tc>
      </w:tr>
      <w:tr w:rsidR="00CF1DA2" w:rsidRPr="00CF1DA2">
        <w:trPr>
          <w:ins w:id="5232"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33" w:author="Arjan" w:date="2012-12-10T16:13:00Z"/>
                <w:rFonts w:ascii="Arial" w:eastAsia="Times New Roman" w:hAnsi="Arial" w:cs="Arial"/>
                <w:color w:val="000000"/>
                <w:sz w:val="20"/>
                <w:szCs w:val="20"/>
              </w:rPr>
            </w:pPr>
            <w:ins w:id="5234" w:author="Arjan" w:date="2012-12-10T16:13:00Z">
              <w:r w:rsidRPr="00CF1DA2">
                <w:rPr>
                  <w:rFonts w:ascii="Arial" w:eastAsia="Times New Roman" w:hAnsi="Arial" w:cs="Arial"/>
                  <w:b/>
                  <w:bCs/>
                  <w:color w:val="000000"/>
                  <w:sz w:val="20"/>
                  <w:szCs w:val="20"/>
                </w:rPr>
                <w:t>Toelichting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35" w:author="Arjan" w:date="2012-12-10T16:13:00Z"/>
                <w:rFonts w:ascii="Arial" w:eastAsia="Times New Roman" w:hAnsi="Arial" w:cs="Arial"/>
                <w:color w:val="000000"/>
                <w:sz w:val="20"/>
                <w:szCs w:val="20"/>
              </w:rPr>
            </w:pPr>
          </w:p>
        </w:tc>
      </w:tr>
      <w:tr w:rsidR="00CF1DA2" w:rsidRPr="00CF1DA2">
        <w:trPr>
          <w:ins w:id="5236"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37"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38" w:author="Arjan" w:date="2012-12-10T16:13:00Z"/>
                <w:rFonts w:ascii="Arial" w:eastAsia="Times New Roman" w:hAnsi="Arial" w:cs="Arial"/>
                <w:color w:val="000000"/>
                <w:sz w:val="20"/>
                <w:szCs w:val="20"/>
              </w:rPr>
            </w:pPr>
          </w:p>
        </w:tc>
      </w:tr>
      <w:tr w:rsidR="00CF1DA2" w:rsidRPr="00CF1DA2">
        <w:trPr>
          <w:ins w:id="5239"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40" w:author="Arjan" w:date="2012-12-10T16:13:00Z"/>
                <w:rFonts w:ascii="Arial" w:eastAsia="Times New Roman" w:hAnsi="Arial" w:cs="Arial"/>
                <w:color w:val="000000"/>
                <w:sz w:val="20"/>
                <w:szCs w:val="20"/>
              </w:rPr>
            </w:pPr>
            <w:ins w:id="5241" w:author="Arjan" w:date="2012-12-10T16:13:00Z">
              <w:r w:rsidRPr="00CF1DA2">
                <w:rPr>
                  <w:rFonts w:ascii="Arial" w:eastAsia="Times New Roman" w:hAnsi="Arial" w:cs="Arial"/>
                  <w:b/>
                  <w:bCs/>
                  <w:color w:val="000000"/>
                  <w:sz w:val="20"/>
                  <w:szCs w:val="20"/>
                </w:rPr>
                <w:t>Indicatie materiële historie</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42" w:author="Arjan" w:date="2012-12-10T16:13:00Z"/>
                <w:rFonts w:ascii="Arial" w:eastAsia="Times New Roman" w:hAnsi="Arial" w:cs="Arial"/>
                <w:color w:val="000000"/>
                <w:sz w:val="20"/>
                <w:szCs w:val="20"/>
              </w:rPr>
            </w:pPr>
          </w:p>
        </w:tc>
      </w:tr>
      <w:tr w:rsidR="00CF1DA2" w:rsidRPr="00CF1DA2">
        <w:trPr>
          <w:trHeight w:val="230"/>
          <w:ins w:id="5243"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44"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45" w:author="Arjan" w:date="2012-12-10T16:13:00Z"/>
                <w:rFonts w:ascii="Arial" w:eastAsia="Times New Roman" w:hAnsi="Arial" w:cs="Arial"/>
                <w:color w:val="000000"/>
                <w:sz w:val="20"/>
                <w:szCs w:val="20"/>
              </w:rPr>
            </w:pPr>
          </w:p>
        </w:tc>
      </w:tr>
      <w:tr w:rsidR="00CF1DA2" w:rsidRPr="00CF1DA2">
        <w:trPr>
          <w:trHeight w:val="230"/>
          <w:ins w:id="5246"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47" w:author="Arjan" w:date="2012-12-10T16:13:00Z"/>
                <w:rFonts w:ascii="Arial" w:eastAsia="Times New Roman" w:hAnsi="Arial" w:cs="Arial"/>
                <w:color w:val="000000"/>
                <w:sz w:val="20"/>
                <w:szCs w:val="20"/>
              </w:rPr>
            </w:pPr>
            <w:ins w:id="5248" w:author="Arjan" w:date="2012-12-10T16:13:00Z">
              <w:r w:rsidRPr="00CF1DA2">
                <w:rPr>
                  <w:rFonts w:ascii="Arial" w:eastAsia="Times New Roman" w:hAnsi="Arial" w:cs="Arial"/>
                  <w:b/>
                  <w:bCs/>
                  <w:color w:val="000000"/>
                  <w:sz w:val="20"/>
                  <w:szCs w:val="20"/>
                </w:rPr>
                <w:t>Indicatie formele historie</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49" w:author="Arjan" w:date="2012-12-10T16:13:00Z"/>
                <w:rFonts w:ascii="Arial" w:eastAsia="Times New Roman" w:hAnsi="Arial" w:cs="Arial"/>
                <w:color w:val="000000"/>
                <w:sz w:val="20"/>
                <w:szCs w:val="20"/>
              </w:rPr>
            </w:pPr>
          </w:p>
        </w:tc>
      </w:tr>
      <w:tr w:rsidR="00CF1DA2" w:rsidRPr="00CF1DA2">
        <w:trPr>
          <w:ins w:id="5250"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51"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52" w:author="Arjan" w:date="2012-12-10T16:13:00Z"/>
                <w:rFonts w:ascii="Arial" w:eastAsia="Times New Roman" w:hAnsi="Arial" w:cs="Arial"/>
                <w:color w:val="000000"/>
                <w:sz w:val="20"/>
                <w:szCs w:val="20"/>
              </w:rPr>
            </w:pPr>
          </w:p>
        </w:tc>
      </w:tr>
      <w:tr w:rsidR="00CF1DA2" w:rsidRPr="00CF1DA2">
        <w:trPr>
          <w:ins w:id="5253"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54" w:author="Arjan" w:date="2012-12-10T16:13:00Z"/>
                <w:rFonts w:ascii="Arial" w:eastAsia="Times New Roman" w:hAnsi="Arial" w:cs="Arial"/>
                <w:color w:val="000000"/>
                <w:sz w:val="20"/>
                <w:szCs w:val="20"/>
              </w:rPr>
            </w:pPr>
            <w:ins w:id="5255" w:author="Arjan" w:date="2012-12-10T16:13:00Z">
              <w:r w:rsidRPr="00CF1DA2">
                <w:rPr>
                  <w:rFonts w:ascii="Arial" w:eastAsia="Times New Roman" w:hAnsi="Arial" w:cs="Arial"/>
                  <w:b/>
                  <w:bCs/>
                  <w:color w:val="000000"/>
                  <w:sz w:val="20"/>
                  <w:szCs w:val="20"/>
                </w:rPr>
                <w:t>Aanduiding brondocument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56" w:author="Arjan" w:date="2012-12-10T16:13:00Z"/>
                <w:rFonts w:ascii="Arial" w:eastAsia="Times New Roman" w:hAnsi="Arial" w:cs="Arial"/>
                <w:color w:val="000000"/>
                <w:sz w:val="20"/>
                <w:szCs w:val="20"/>
              </w:rPr>
            </w:pPr>
          </w:p>
        </w:tc>
      </w:tr>
      <w:tr w:rsidR="00CF1DA2" w:rsidRPr="00CF1DA2">
        <w:trPr>
          <w:ins w:id="5257"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58"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59" w:author="Arjan" w:date="2012-12-10T16:13:00Z"/>
                <w:rFonts w:ascii="Arial" w:eastAsia="Times New Roman" w:hAnsi="Arial" w:cs="Arial"/>
                <w:color w:val="000000"/>
                <w:sz w:val="20"/>
                <w:szCs w:val="20"/>
              </w:rPr>
            </w:pPr>
          </w:p>
        </w:tc>
      </w:tr>
      <w:tr w:rsidR="00CF1DA2" w:rsidRPr="00CF1DA2">
        <w:trPr>
          <w:ins w:id="5260"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61" w:author="Arjan" w:date="2012-12-10T16:13:00Z"/>
                <w:rFonts w:ascii="Arial" w:eastAsia="Times New Roman" w:hAnsi="Arial" w:cs="Arial"/>
                <w:color w:val="000000"/>
                <w:sz w:val="20"/>
                <w:szCs w:val="20"/>
              </w:rPr>
            </w:pPr>
            <w:ins w:id="5262" w:author="Arjan" w:date="2012-12-10T16:13:00Z">
              <w:r w:rsidRPr="00CF1DA2">
                <w:rPr>
                  <w:rFonts w:ascii="Arial" w:eastAsia="Times New Roman" w:hAnsi="Arial" w:cs="Arial"/>
                  <w:b/>
                  <w:bCs/>
                  <w:color w:val="000000"/>
                  <w:sz w:val="20"/>
                  <w:szCs w:val="20"/>
                </w:rPr>
                <w:t>Indicatie in onderzoek</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63" w:author="Arjan" w:date="2012-12-10T16:13:00Z"/>
                <w:rFonts w:ascii="Arial" w:eastAsia="Times New Roman" w:hAnsi="Arial" w:cs="Arial"/>
                <w:color w:val="000000"/>
                <w:sz w:val="20"/>
                <w:szCs w:val="20"/>
              </w:rPr>
            </w:pPr>
          </w:p>
        </w:tc>
      </w:tr>
      <w:tr w:rsidR="00CF1DA2" w:rsidRPr="00CF1DA2">
        <w:trPr>
          <w:ins w:id="5264"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65"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66" w:author="Arjan" w:date="2012-12-10T16:13:00Z"/>
                <w:rFonts w:ascii="Arial" w:eastAsia="Times New Roman" w:hAnsi="Arial" w:cs="Arial"/>
                <w:color w:val="000000"/>
                <w:sz w:val="20"/>
                <w:szCs w:val="20"/>
              </w:rPr>
            </w:pPr>
          </w:p>
        </w:tc>
      </w:tr>
      <w:tr w:rsidR="00CF1DA2" w:rsidRPr="00CF1DA2">
        <w:trPr>
          <w:ins w:id="5267"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68" w:author="Arjan" w:date="2012-12-10T16:13:00Z"/>
                <w:rFonts w:ascii="Arial" w:eastAsia="Times New Roman" w:hAnsi="Arial" w:cs="Arial"/>
                <w:color w:val="000000"/>
                <w:sz w:val="20"/>
                <w:szCs w:val="20"/>
              </w:rPr>
            </w:pPr>
            <w:ins w:id="5269" w:author="Arjan" w:date="2012-12-10T16:13:00Z">
              <w:r w:rsidRPr="00CF1DA2">
                <w:rPr>
                  <w:rFonts w:ascii="Arial" w:eastAsia="Times New Roman" w:hAnsi="Arial" w:cs="Arial"/>
                  <w:b/>
                  <w:bCs/>
                  <w:color w:val="000000"/>
                  <w:sz w:val="20"/>
                  <w:szCs w:val="20"/>
                </w:rPr>
                <w:t>Aanduiding strijdigheid/nietigheid</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70" w:author="Arjan" w:date="2012-12-10T16:13:00Z"/>
                <w:rFonts w:ascii="Arial" w:eastAsia="Times New Roman" w:hAnsi="Arial" w:cs="Arial"/>
                <w:color w:val="000000"/>
                <w:sz w:val="20"/>
                <w:szCs w:val="20"/>
              </w:rPr>
            </w:pPr>
          </w:p>
        </w:tc>
      </w:tr>
      <w:tr w:rsidR="00CF1DA2" w:rsidRPr="00CF1DA2">
        <w:trPr>
          <w:ins w:id="5271"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72"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73" w:author="Arjan" w:date="2012-12-10T16:13:00Z"/>
                <w:rFonts w:ascii="Arial" w:eastAsia="Times New Roman" w:hAnsi="Arial" w:cs="Arial"/>
                <w:color w:val="000000"/>
                <w:sz w:val="20"/>
                <w:szCs w:val="20"/>
              </w:rPr>
            </w:pPr>
          </w:p>
        </w:tc>
      </w:tr>
      <w:tr w:rsidR="00CF1DA2" w:rsidRPr="005E066D">
        <w:trPr>
          <w:ins w:id="5274"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75" w:author="Arjan" w:date="2012-12-10T16:13:00Z"/>
                <w:rFonts w:ascii="Arial" w:eastAsia="Times New Roman" w:hAnsi="Arial" w:cs="Arial"/>
                <w:color w:val="000000"/>
                <w:sz w:val="20"/>
                <w:szCs w:val="20"/>
              </w:rPr>
            </w:pPr>
            <w:ins w:id="5276" w:author="Arjan" w:date="2012-12-10T16:13:00Z">
              <w:r w:rsidRPr="00CF1DA2">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5277" w:author="Arjan" w:date="2012-12-10T16:13:00Z"/>
                <w:rFonts w:ascii="Arial" w:eastAsia="Times New Roman" w:hAnsi="Arial" w:cs="Arial"/>
                <w:color w:val="000000"/>
                <w:sz w:val="20"/>
                <w:szCs w:val="20"/>
                <w:lang w:val="nl-NL"/>
              </w:rPr>
            </w:pPr>
            <w:ins w:id="5278" w:author="Arjan" w:date="2012-12-10T16:13:00Z">
              <w:r w:rsidRPr="00DD0F4F">
                <w:rPr>
                  <w:rFonts w:ascii="Arial" w:eastAsia="Times New Roman" w:hAnsi="Arial" w:cs="Arial"/>
                  <w:color w:val="000000"/>
                  <w:sz w:val="20"/>
                  <w:szCs w:val="20"/>
                  <w:lang w:val="nl-NL"/>
                </w:rPr>
                <w:t>Aanduiding of de attribuutsoort waarvan de relatiesoort is afgeleid, een authentiek gegeven (attribuutsoort) betreft.</w:t>
              </w:r>
            </w:ins>
          </w:p>
          <w:p w:rsidR="00CF1DA2" w:rsidRPr="00DD0F4F" w:rsidRDefault="00CF1DA2" w:rsidP="00CF1DA2">
            <w:pPr>
              <w:autoSpaceDE w:val="0"/>
              <w:autoSpaceDN w:val="0"/>
              <w:adjustRightInd w:val="0"/>
              <w:spacing w:after="0" w:line="240" w:lineRule="auto"/>
              <w:rPr>
                <w:ins w:id="5279" w:author="Arjan" w:date="2012-12-10T16:13:00Z"/>
                <w:rFonts w:ascii="Arial" w:eastAsia="Times New Roman" w:hAnsi="Arial" w:cs="Arial"/>
                <w:color w:val="000000"/>
                <w:sz w:val="20"/>
                <w:szCs w:val="20"/>
                <w:lang w:val="nl-NL"/>
              </w:rPr>
            </w:pPr>
          </w:p>
        </w:tc>
      </w:tr>
      <w:tr w:rsidR="00CF1DA2" w:rsidRPr="005E066D">
        <w:trPr>
          <w:ins w:id="5280" w:author="Arjan" w:date="2012-12-10T16:13:00Z"/>
        </w:trPr>
        <w:tc>
          <w:tcPr>
            <w:tcW w:w="369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5281" w:author="Arjan" w:date="2012-12-10T16:1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CF1DA2" w:rsidRPr="00DD0F4F" w:rsidRDefault="00CF1DA2" w:rsidP="00CF1DA2">
            <w:pPr>
              <w:autoSpaceDE w:val="0"/>
              <w:autoSpaceDN w:val="0"/>
              <w:adjustRightInd w:val="0"/>
              <w:spacing w:after="0" w:line="240" w:lineRule="auto"/>
              <w:rPr>
                <w:ins w:id="5282" w:author="Arjan" w:date="2012-12-10T16:13:00Z"/>
                <w:rFonts w:ascii="Arial" w:eastAsia="Times New Roman" w:hAnsi="Arial" w:cs="Arial"/>
                <w:color w:val="000000"/>
                <w:sz w:val="20"/>
                <w:szCs w:val="20"/>
                <w:lang w:val="nl-NL"/>
              </w:rPr>
            </w:pPr>
          </w:p>
        </w:tc>
      </w:tr>
      <w:tr w:rsidR="00CF1DA2" w:rsidRPr="00CF1DA2">
        <w:trPr>
          <w:ins w:id="5283" w:author="Arjan" w:date="2012-12-10T16:13:00Z"/>
        </w:trPr>
        <w:tc>
          <w:tcPr>
            <w:tcW w:w="369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84" w:author="Arjan" w:date="2012-12-10T16:13:00Z"/>
                <w:rFonts w:ascii="Arial" w:eastAsia="Times New Roman" w:hAnsi="Arial" w:cs="Arial"/>
                <w:b/>
                <w:bCs/>
                <w:color w:val="000000"/>
                <w:sz w:val="20"/>
                <w:szCs w:val="20"/>
              </w:rPr>
            </w:pPr>
            <w:ins w:id="5285" w:author="Arjan" w:date="2012-12-10T16:13:00Z">
              <w:r w:rsidRPr="00CF1DA2">
                <w:rPr>
                  <w:rFonts w:ascii="Arial" w:eastAsia="Times New Roman" w:hAnsi="Arial" w:cs="Arial"/>
                  <w:b/>
                  <w:bCs/>
                  <w:color w:val="000000"/>
                  <w:sz w:val="20"/>
                  <w:szCs w:val="20"/>
                </w:rPr>
                <w:t>Regels relatiesoort</w:t>
              </w:r>
            </w:ins>
          </w:p>
        </w:tc>
        <w:tc>
          <w:tcPr>
            <w:tcW w:w="5670" w:type="dxa"/>
            <w:tcBorders>
              <w:top w:val="nil"/>
              <w:left w:val="nil"/>
              <w:bottom w:val="nil"/>
              <w:right w:val="nil"/>
            </w:tcBorders>
          </w:tcPr>
          <w:p w:rsidR="00CF1DA2" w:rsidRPr="00CF1DA2" w:rsidRDefault="00CF1DA2" w:rsidP="00CF1DA2">
            <w:pPr>
              <w:autoSpaceDE w:val="0"/>
              <w:autoSpaceDN w:val="0"/>
              <w:adjustRightInd w:val="0"/>
              <w:spacing w:after="0" w:line="240" w:lineRule="auto"/>
              <w:rPr>
                <w:ins w:id="5286" w:author="Arjan" w:date="2012-12-10T16:13:00Z"/>
                <w:rFonts w:ascii="Arial" w:eastAsia="Times New Roman" w:hAnsi="Arial" w:cs="Arial"/>
                <w:color w:val="000000"/>
                <w:sz w:val="20"/>
                <w:szCs w:val="20"/>
              </w:rPr>
            </w:pPr>
          </w:p>
        </w:tc>
      </w:tr>
    </w:tbl>
    <w:p w:rsidR="00CF1DA2" w:rsidRDefault="00CF1DA2" w:rsidP="0044638F"/>
    <w:p w:rsidR="00D30F71" w:rsidRPr="00CF1DA2" w:rsidRDefault="008F2B4B" w:rsidP="00D30F71">
      <w:pPr>
        <w:autoSpaceDE w:val="0"/>
        <w:autoSpaceDN w:val="0"/>
        <w:adjustRightInd w:val="0"/>
        <w:spacing w:before="240" w:after="60" w:line="240" w:lineRule="auto"/>
        <w:outlineLvl w:val="3"/>
        <w:rPr>
          <w:ins w:id="5287" w:author="Arjan" w:date="2012-12-10T16:17:00Z"/>
          <w:rFonts w:ascii="Arial" w:eastAsia="Times New Roman" w:hAnsi="Arial" w:cs="Arial"/>
          <w:b/>
          <w:bCs/>
          <w:color w:val="004080"/>
          <w:sz w:val="24"/>
          <w:szCs w:val="24"/>
        </w:rPr>
      </w:pPr>
      <w:ins w:id="5288" w:author="Arjan" w:date="2012-12-10T16:17:00Z">
        <w:r w:rsidRPr="00CF1DA2">
          <w:rPr>
            <w:rFonts w:ascii="Arial" w:hAnsi="Arial" w:cs="Arial"/>
            <w:sz w:val="20"/>
            <w:szCs w:val="20"/>
            <w:lang w:val="en-AU"/>
          </w:rPr>
          <w:fldChar w:fldCharType="begin" w:fldLock="1"/>
        </w:r>
        <w:r w:rsidR="00D30F71" w:rsidRPr="00CF1DA2">
          <w:rPr>
            <w:rFonts w:ascii="Arial" w:hAnsi="Arial" w:cs="Arial"/>
            <w:sz w:val="20"/>
            <w:szCs w:val="20"/>
            <w:lang w:val="en-AU"/>
          </w:rPr>
          <w:instrText xml:space="preserve">MERGEFIELD </w:instrText>
        </w:r>
        <w:r w:rsidR="00D30F71" w:rsidRPr="00CF1DA2">
          <w:rPr>
            <w:rFonts w:ascii="Arial" w:eastAsia="Times New Roman" w:hAnsi="Arial" w:cs="Arial"/>
            <w:b/>
            <w:bCs/>
            <w:color w:val="004080"/>
            <w:sz w:val="24"/>
            <w:szCs w:val="24"/>
          </w:rPr>
          <w:instrText>Connector.Stereotype</w:instrText>
        </w:r>
        <w:r w:rsidRPr="00CF1DA2">
          <w:rPr>
            <w:rFonts w:ascii="Arial" w:hAnsi="Arial" w:cs="Arial"/>
            <w:sz w:val="20"/>
            <w:szCs w:val="20"/>
            <w:lang w:val="en-AU"/>
          </w:rPr>
          <w:fldChar w:fldCharType="separate"/>
        </w:r>
        <w:r w:rsidR="00D30F71" w:rsidRPr="00CF1DA2">
          <w:rPr>
            <w:rFonts w:ascii="Arial" w:eastAsia="Times New Roman" w:hAnsi="Arial" w:cs="Arial"/>
            <w:b/>
            <w:bCs/>
            <w:color w:val="004080"/>
            <w:sz w:val="24"/>
            <w:szCs w:val="24"/>
          </w:rPr>
          <w:t>«Relatieklasse»</w:t>
        </w:r>
        <w:r w:rsidRPr="00CF1DA2">
          <w:rPr>
            <w:rFonts w:ascii="Arial" w:hAnsi="Arial" w:cs="Arial"/>
            <w:sz w:val="20"/>
            <w:szCs w:val="20"/>
            <w:lang w:val="en-AU"/>
          </w:rPr>
          <w:fldChar w:fldCharType="end"/>
        </w:r>
        <w:r w:rsidR="00D30F71"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D30F71" w:rsidRPr="00CF1DA2">
          <w:rPr>
            <w:rFonts w:ascii="Arial" w:eastAsia="Times New Roman" w:hAnsi="Arial" w:cs="Arial"/>
            <w:b/>
            <w:bCs/>
            <w:color w:val="004080"/>
            <w:sz w:val="24"/>
            <w:szCs w:val="24"/>
          </w:rPr>
          <w:instrText>MERGEFIELD Connector.Name</w:instrText>
        </w:r>
        <w:r w:rsidRPr="00CF1DA2">
          <w:rPr>
            <w:rFonts w:ascii="Arial" w:eastAsia="Times New Roman" w:hAnsi="Arial" w:cs="Arial"/>
            <w:b/>
            <w:bCs/>
            <w:color w:val="004080"/>
            <w:sz w:val="24"/>
            <w:szCs w:val="24"/>
          </w:rPr>
          <w:fldChar w:fldCharType="separate"/>
        </w:r>
        <w:r w:rsidR="00D30F71" w:rsidRPr="00CF1DA2">
          <w:rPr>
            <w:rFonts w:ascii="Arial" w:eastAsia="Times New Roman" w:hAnsi="Arial" w:cs="Arial"/>
            <w:b/>
            <w:bCs/>
            <w:color w:val="004080"/>
            <w:sz w:val="24"/>
            <w:szCs w:val="24"/>
          </w:rPr>
          <w:t>heeft plaatsgevonden met</w:t>
        </w:r>
        <w:r w:rsidRPr="00CF1DA2">
          <w:rPr>
            <w:rFonts w:ascii="Arial" w:eastAsia="Times New Roman" w:hAnsi="Arial" w:cs="Arial"/>
            <w:b/>
            <w:bCs/>
            <w:color w:val="004080"/>
            <w:sz w:val="24"/>
            <w:szCs w:val="24"/>
          </w:rPr>
          <w:fldChar w:fldCharType="end"/>
        </w:r>
      </w:ins>
    </w:p>
    <w:tbl>
      <w:tblPr>
        <w:tblW w:w="9360" w:type="dxa"/>
        <w:tblInd w:w="60" w:type="dxa"/>
        <w:tblLayout w:type="fixed"/>
        <w:tblCellMar>
          <w:left w:w="60" w:type="dxa"/>
          <w:right w:w="60" w:type="dxa"/>
        </w:tblCellMar>
        <w:tblLook w:val="0000" w:firstRow="0" w:lastRow="0" w:firstColumn="0" w:lastColumn="0" w:noHBand="0" w:noVBand="0"/>
      </w:tblPr>
      <w:tblGrid>
        <w:gridCol w:w="3600"/>
        <w:gridCol w:w="90"/>
        <w:gridCol w:w="990"/>
        <w:gridCol w:w="3330"/>
        <w:gridCol w:w="1350"/>
      </w:tblGrid>
      <w:tr w:rsidR="00D30F71" w:rsidRPr="00CF1DA2" w:rsidTr="00D30F71">
        <w:trPr>
          <w:trHeight w:val="230"/>
          <w:ins w:id="5289"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290" w:author="Arjan" w:date="2012-12-10T16:17:00Z"/>
                <w:rFonts w:ascii="Arial" w:eastAsia="Times New Roman" w:hAnsi="Arial" w:cs="Arial"/>
                <w:color w:val="000000"/>
                <w:sz w:val="20"/>
                <w:szCs w:val="20"/>
              </w:rPr>
            </w:pPr>
            <w:ins w:id="5291" w:author="Arjan" w:date="2012-12-10T16:17:00Z">
              <w:r w:rsidRPr="00CF1DA2">
                <w:rPr>
                  <w:rFonts w:ascii="Arial" w:eastAsia="Times New Roman" w:hAnsi="Arial" w:cs="Arial"/>
                  <w:b/>
                  <w:bCs/>
                  <w:color w:val="000000"/>
                  <w:sz w:val="20"/>
                  <w:szCs w:val="20"/>
                </w:rPr>
                <w:t>Naam relatiesoort</w:t>
              </w:r>
            </w:ins>
          </w:p>
        </w:tc>
        <w:tc>
          <w:tcPr>
            <w:tcW w:w="5670" w:type="dxa"/>
            <w:gridSpan w:val="3"/>
            <w:tcBorders>
              <w:top w:val="nil"/>
              <w:left w:val="nil"/>
              <w:bottom w:val="nil"/>
              <w:right w:val="nil"/>
            </w:tcBorders>
          </w:tcPr>
          <w:p w:rsidR="00D30F71" w:rsidRPr="00CF1DA2" w:rsidRDefault="008F2B4B" w:rsidP="00F34B18">
            <w:pPr>
              <w:autoSpaceDE w:val="0"/>
              <w:autoSpaceDN w:val="0"/>
              <w:adjustRightInd w:val="0"/>
              <w:spacing w:after="0" w:line="240" w:lineRule="auto"/>
              <w:rPr>
                <w:ins w:id="5292" w:author="Arjan" w:date="2012-12-10T16:17:00Z"/>
                <w:rFonts w:ascii="Arial" w:eastAsia="Times New Roman" w:hAnsi="Arial" w:cs="Arial"/>
                <w:color w:val="000000"/>
                <w:sz w:val="20"/>
                <w:szCs w:val="20"/>
              </w:rPr>
            </w:pPr>
            <w:ins w:id="5293" w:author="Arjan" w:date="2012-12-10T16:17:00Z">
              <w:r w:rsidRPr="00CF1DA2">
                <w:rPr>
                  <w:rFonts w:ascii="Arial" w:hAnsi="Arial" w:cs="Arial"/>
                  <w:sz w:val="20"/>
                  <w:szCs w:val="20"/>
                  <w:lang w:val="en-AU"/>
                </w:rPr>
                <w:fldChar w:fldCharType="begin" w:fldLock="1"/>
              </w:r>
              <w:r w:rsidR="00D30F71" w:rsidRPr="00CF1DA2">
                <w:rPr>
                  <w:rFonts w:ascii="Arial" w:hAnsi="Arial" w:cs="Arial"/>
                  <w:sz w:val="20"/>
                  <w:szCs w:val="20"/>
                  <w:lang w:val="en-AU"/>
                </w:rPr>
                <w:instrText xml:space="preserve">MERGEFIELD </w:instrText>
              </w:r>
              <w:r w:rsidR="00D30F71"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D30F71" w:rsidRPr="00CF1DA2">
                <w:rPr>
                  <w:rFonts w:ascii="Arial" w:eastAsia="Times New Roman" w:hAnsi="Arial" w:cs="Arial"/>
                  <w:color w:val="000000"/>
                  <w:sz w:val="20"/>
                  <w:szCs w:val="20"/>
                </w:rPr>
                <w:t>heeft plaatsgevonden met</w:t>
              </w:r>
              <w:r w:rsidRPr="00CF1DA2">
                <w:rPr>
                  <w:rFonts w:ascii="Arial" w:hAnsi="Arial" w:cs="Arial"/>
                  <w:sz w:val="20"/>
                  <w:szCs w:val="20"/>
                  <w:lang w:val="en-AU"/>
                </w:rPr>
                <w:fldChar w:fldCharType="end"/>
              </w:r>
            </w:ins>
          </w:p>
        </w:tc>
      </w:tr>
      <w:tr w:rsidR="00D30F71" w:rsidRPr="00CF1DA2" w:rsidTr="00D30F71">
        <w:trPr>
          <w:ins w:id="5294"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295"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296" w:author="Arjan" w:date="2012-12-10T16:17:00Z"/>
                <w:rFonts w:ascii="Arial" w:eastAsia="Times New Roman" w:hAnsi="Arial" w:cs="Arial"/>
                <w:b/>
                <w:bCs/>
                <w:color w:val="000000"/>
                <w:sz w:val="20"/>
                <w:szCs w:val="20"/>
              </w:rPr>
            </w:pPr>
          </w:p>
        </w:tc>
      </w:tr>
      <w:tr w:rsidR="00D30F71" w:rsidRPr="00CF1DA2" w:rsidTr="00D30F71">
        <w:trPr>
          <w:ins w:id="5297"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298" w:author="Arjan" w:date="2012-12-10T16:17:00Z"/>
                <w:rFonts w:ascii="Arial" w:eastAsia="Times New Roman" w:hAnsi="Arial" w:cs="Arial"/>
                <w:b/>
                <w:bCs/>
                <w:color w:val="000000"/>
                <w:sz w:val="20"/>
                <w:szCs w:val="20"/>
              </w:rPr>
            </w:pPr>
            <w:ins w:id="5299" w:author="Arjan" w:date="2012-12-10T16:17:00Z">
              <w:r w:rsidRPr="00CF1DA2">
                <w:rPr>
                  <w:rFonts w:ascii="Arial" w:eastAsia="Times New Roman" w:hAnsi="Arial" w:cs="Arial"/>
                  <w:b/>
                  <w:bCs/>
                  <w:color w:val="000000"/>
                  <w:sz w:val="20"/>
                  <w:szCs w:val="20"/>
                </w:rPr>
                <w:t>Gerelateerd objecttype</w:t>
              </w:r>
            </w:ins>
          </w:p>
          <w:p w:rsidR="00D30F71" w:rsidRPr="00CF1DA2" w:rsidRDefault="00D30F71" w:rsidP="00F34B18">
            <w:pPr>
              <w:autoSpaceDE w:val="0"/>
              <w:autoSpaceDN w:val="0"/>
              <w:adjustRightInd w:val="0"/>
              <w:spacing w:after="0" w:line="240" w:lineRule="auto"/>
              <w:rPr>
                <w:ins w:id="5300" w:author="Arjan" w:date="2012-12-10T16:17:00Z"/>
                <w:rFonts w:ascii="Arial" w:eastAsia="Times New Roman" w:hAnsi="Arial" w:cs="Arial"/>
                <w:b/>
                <w:bCs/>
                <w:color w:val="000000"/>
                <w:sz w:val="20"/>
                <w:szCs w:val="20"/>
              </w:rPr>
            </w:pPr>
          </w:p>
          <w:p w:rsidR="00D30F71" w:rsidRPr="00CF1DA2" w:rsidRDefault="00D30F71" w:rsidP="00F34B18">
            <w:pPr>
              <w:autoSpaceDE w:val="0"/>
              <w:autoSpaceDN w:val="0"/>
              <w:adjustRightInd w:val="0"/>
              <w:spacing w:after="0" w:line="240" w:lineRule="auto"/>
              <w:rPr>
                <w:ins w:id="5301" w:author="Arjan" w:date="2012-12-10T16:17:00Z"/>
                <w:rFonts w:ascii="Arial" w:eastAsia="Times New Roman" w:hAnsi="Arial" w:cs="Arial"/>
                <w:color w:val="000000"/>
                <w:sz w:val="20"/>
                <w:szCs w:val="20"/>
              </w:rPr>
            </w:pPr>
            <w:ins w:id="5302" w:author="Arjan" w:date="2012-12-10T16:17:00Z">
              <w:r w:rsidRPr="00CF1DA2">
                <w:rPr>
                  <w:rFonts w:ascii="Arial" w:eastAsia="Times New Roman" w:hAnsi="Arial" w:cs="Arial"/>
                  <w:b/>
                  <w:bCs/>
                  <w:color w:val="000000"/>
                  <w:sz w:val="20"/>
                  <w:szCs w:val="20"/>
                </w:rPr>
                <w:t>Indicatie kardinaliteit</w:t>
              </w:r>
            </w:ins>
          </w:p>
        </w:tc>
        <w:tc>
          <w:tcPr>
            <w:tcW w:w="5670" w:type="dxa"/>
            <w:gridSpan w:val="3"/>
            <w:tcBorders>
              <w:top w:val="nil"/>
              <w:left w:val="nil"/>
              <w:bottom w:val="nil"/>
              <w:right w:val="nil"/>
            </w:tcBorders>
          </w:tcPr>
          <w:p w:rsidR="00D30F71" w:rsidRPr="00CF1DA2" w:rsidRDefault="008F2B4B" w:rsidP="00F34B18">
            <w:pPr>
              <w:autoSpaceDE w:val="0"/>
              <w:autoSpaceDN w:val="0"/>
              <w:adjustRightInd w:val="0"/>
              <w:spacing w:after="0" w:line="240" w:lineRule="auto"/>
              <w:rPr>
                <w:ins w:id="5303" w:author="Arjan" w:date="2012-12-10T16:17:00Z"/>
                <w:rFonts w:ascii="Arial" w:eastAsia="Times New Roman" w:hAnsi="Arial" w:cs="Arial"/>
                <w:color w:val="000000"/>
                <w:sz w:val="20"/>
                <w:szCs w:val="20"/>
              </w:rPr>
            </w:pPr>
            <w:ins w:id="5304" w:author="Arjan" w:date="2012-12-10T16:17:00Z">
              <w:r w:rsidRPr="00CF1DA2">
                <w:rPr>
                  <w:rFonts w:ascii="Arial" w:hAnsi="Arial" w:cs="Arial"/>
                  <w:sz w:val="20"/>
                  <w:szCs w:val="20"/>
                  <w:lang w:val="en-AU"/>
                </w:rPr>
                <w:fldChar w:fldCharType="begin" w:fldLock="1"/>
              </w:r>
              <w:r w:rsidR="00D30F71" w:rsidRPr="00CF1DA2">
                <w:rPr>
                  <w:rFonts w:ascii="Arial" w:hAnsi="Arial" w:cs="Arial"/>
                  <w:sz w:val="20"/>
                  <w:szCs w:val="20"/>
                  <w:lang w:val="en-AU"/>
                </w:rPr>
                <w:instrText xml:space="preserve">MERGEFIELD </w:instrText>
              </w:r>
              <w:r w:rsidR="00D30F71" w:rsidRPr="00CF1DA2">
                <w:rPr>
                  <w:rFonts w:ascii="Arial" w:eastAsia="Times New Roman" w:hAnsi="Arial" w:cs="Arial"/>
                  <w:color w:val="000000"/>
                  <w:sz w:val="20"/>
                  <w:szCs w:val="20"/>
                </w:rPr>
                <w:instrText>Element.Name</w:instrText>
              </w:r>
              <w:r w:rsidRPr="00CF1DA2">
                <w:rPr>
                  <w:rFonts w:ascii="Arial" w:hAnsi="Arial" w:cs="Arial"/>
                  <w:sz w:val="20"/>
                  <w:szCs w:val="20"/>
                  <w:lang w:val="en-AU"/>
                </w:rPr>
                <w:fldChar w:fldCharType="separate"/>
              </w:r>
              <w:r w:rsidR="00D30F71" w:rsidRPr="00CF1DA2">
                <w:rPr>
                  <w:rFonts w:ascii="Arial" w:eastAsia="Times New Roman" w:hAnsi="Arial" w:cs="Arial"/>
                  <w:color w:val="000000"/>
                  <w:sz w:val="20"/>
                  <w:szCs w:val="20"/>
                </w:rPr>
                <w:t>VESTIGING</w:t>
              </w:r>
              <w:r w:rsidRPr="00CF1DA2">
                <w:rPr>
                  <w:rFonts w:ascii="Arial" w:hAnsi="Arial" w:cs="Arial"/>
                  <w:sz w:val="20"/>
                  <w:szCs w:val="20"/>
                  <w:lang w:val="en-AU"/>
                </w:rPr>
                <w:fldChar w:fldCharType="end"/>
              </w:r>
            </w:ins>
          </w:p>
          <w:p w:rsidR="00D30F71" w:rsidRPr="00CF1DA2" w:rsidRDefault="00D30F71" w:rsidP="00F34B18">
            <w:pPr>
              <w:autoSpaceDE w:val="0"/>
              <w:autoSpaceDN w:val="0"/>
              <w:adjustRightInd w:val="0"/>
              <w:spacing w:after="0" w:line="240" w:lineRule="auto"/>
              <w:rPr>
                <w:ins w:id="5305" w:author="Arjan" w:date="2012-12-10T16:17:00Z"/>
                <w:rFonts w:ascii="Arial" w:eastAsia="Times New Roman" w:hAnsi="Arial" w:cs="Arial"/>
                <w:color w:val="000000"/>
                <w:sz w:val="20"/>
                <w:szCs w:val="20"/>
              </w:rPr>
            </w:pPr>
          </w:p>
          <w:p w:rsidR="00D30F71" w:rsidRPr="00CF1DA2" w:rsidRDefault="008F2B4B" w:rsidP="00F34B18">
            <w:pPr>
              <w:autoSpaceDE w:val="0"/>
              <w:autoSpaceDN w:val="0"/>
              <w:adjustRightInd w:val="0"/>
              <w:spacing w:after="0" w:line="240" w:lineRule="auto"/>
              <w:rPr>
                <w:ins w:id="5306" w:author="Arjan" w:date="2012-12-10T16:17:00Z"/>
                <w:rFonts w:ascii="Arial" w:eastAsia="Times New Roman" w:hAnsi="Arial" w:cs="Arial"/>
                <w:color w:val="000000"/>
                <w:sz w:val="20"/>
                <w:szCs w:val="20"/>
              </w:rPr>
            </w:pPr>
            <w:ins w:id="5307" w:author="Arjan" w:date="2012-12-10T16:17:00Z">
              <w:r w:rsidRPr="00CF1DA2">
                <w:rPr>
                  <w:rFonts w:ascii="Arial" w:eastAsia="Times New Roman" w:hAnsi="Arial" w:cs="Arial"/>
                  <w:color w:val="000000"/>
                  <w:sz w:val="20"/>
                  <w:szCs w:val="20"/>
                </w:rPr>
                <w:fldChar w:fldCharType="begin" w:fldLock="1"/>
              </w:r>
              <w:r w:rsidR="00D30F71" w:rsidRPr="00CF1DA2">
                <w:rPr>
                  <w:rFonts w:ascii="Arial" w:eastAsia="Times New Roman" w:hAnsi="Arial" w:cs="Arial"/>
                  <w:color w:val="000000"/>
                  <w:sz w:val="20"/>
                  <w:szCs w:val="20"/>
                </w:rPr>
                <w:instrText>MERGEFIELD ConnTarget.Cardinality</w:instrText>
              </w:r>
              <w:r w:rsidRPr="00CF1DA2">
                <w:rPr>
                  <w:rFonts w:ascii="Arial" w:eastAsia="Times New Roman" w:hAnsi="Arial" w:cs="Arial"/>
                  <w:color w:val="000000"/>
                  <w:sz w:val="20"/>
                  <w:szCs w:val="20"/>
                </w:rPr>
                <w:fldChar w:fldCharType="separate"/>
              </w:r>
              <w:r w:rsidR="00D30F71" w:rsidRPr="00CF1DA2">
                <w:rPr>
                  <w:rFonts w:ascii="Arial" w:eastAsia="Times New Roman" w:hAnsi="Arial" w:cs="Arial"/>
                  <w:color w:val="000000"/>
                  <w:sz w:val="20"/>
                  <w:szCs w:val="20"/>
                </w:rPr>
                <w:t>0..1</w:t>
              </w:r>
              <w:r w:rsidRPr="00CF1DA2">
                <w:rPr>
                  <w:rFonts w:ascii="Arial" w:eastAsia="Times New Roman" w:hAnsi="Arial" w:cs="Arial"/>
                  <w:color w:val="000000"/>
                  <w:sz w:val="20"/>
                  <w:szCs w:val="20"/>
                </w:rPr>
                <w:fldChar w:fldCharType="end"/>
              </w:r>
              <w:r w:rsidR="00D30F71" w:rsidRPr="00CF1DA2">
                <w:rPr>
                  <w:rFonts w:ascii="Arial" w:eastAsia="Times New Roman" w:hAnsi="Arial" w:cs="Arial"/>
                  <w:color w:val="000000"/>
                  <w:sz w:val="20"/>
                  <w:szCs w:val="20"/>
                </w:rPr>
                <w:t xml:space="preserve"> </w:t>
              </w:r>
            </w:ins>
          </w:p>
        </w:tc>
      </w:tr>
      <w:tr w:rsidR="00D30F71" w:rsidRPr="00CF1DA2" w:rsidTr="00D30F71">
        <w:trPr>
          <w:ins w:id="5308"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09"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10" w:author="Arjan" w:date="2012-12-10T16:17:00Z"/>
                <w:rFonts w:ascii="Arial" w:eastAsia="Times New Roman" w:hAnsi="Arial" w:cs="Arial"/>
                <w:b/>
                <w:bCs/>
                <w:color w:val="000000"/>
                <w:sz w:val="20"/>
                <w:szCs w:val="20"/>
              </w:rPr>
            </w:pPr>
          </w:p>
        </w:tc>
      </w:tr>
      <w:tr w:rsidR="00D30F71" w:rsidRPr="00CF1DA2" w:rsidTr="00D30F71">
        <w:trPr>
          <w:ins w:id="5311"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12" w:author="Arjan" w:date="2012-12-10T16:17:00Z"/>
                <w:rFonts w:ascii="Arial" w:eastAsia="Times New Roman" w:hAnsi="Arial" w:cs="Arial"/>
                <w:color w:val="000000"/>
                <w:sz w:val="20"/>
                <w:szCs w:val="20"/>
              </w:rPr>
            </w:pPr>
            <w:ins w:id="5313" w:author="Arjan" w:date="2012-12-10T16:17:00Z">
              <w:r w:rsidRPr="00CF1DA2">
                <w:rPr>
                  <w:rFonts w:ascii="Arial" w:eastAsia="Times New Roman" w:hAnsi="Arial" w:cs="Arial"/>
                  <w:b/>
                  <w:bCs/>
                  <w:color w:val="000000"/>
                  <w:sz w:val="20"/>
                  <w:szCs w:val="20"/>
                </w:rPr>
                <w:t>Herkomst relatiesoort</w:t>
              </w:r>
            </w:ins>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14" w:author="Arjan" w:date="2012-12-10T16:17:00Z"/>
                <w:rFonts w:ascii="Arial" w:eastAsia="Times New Roman" w:hAnsi="Arial" w:cs="Arial"/>
                <w:color w:val="000000"/>
                <w:sz w:val="20"/>
                <w:szCs w:val="20"/>
              </w:rPr>
            </w:pPr>
            <w:ins w:id="5315" w:author="Arjan" w:date="2012-12-10T16:17:00Z">
              <w:r w:rsidRPr="00CF1DA2">
                <w:rPr>
                  <w:rFonts w:ascii="Arial" w:eastAsia="Times New Roman" w:hAnsi="Arial" w:cs="Arial"/>
                  <w:color w:val="000000"/>
                  <w:sz w:val="20"/>
                  <w:szCs w:val="20"/>
                </w:rPr>
                <w:t>KING</w:t>
              </w:r>
            </w:ins>
          </w:p>
        </w:tc>
      </w:tr>
      <w:tr w:rsidR="00D30F71" w:rsidRPr="00CF1DA2" w:rsidTr="00D30F71">
        <w:trPr>
          <w:trHeight w:val="230"/>
          <w:ins w:id="5316"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17"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18" w:author="Arjan" w:date="2012-12-10T16:17:00Z"/>
                <w:rFonts w:ascii="Arial" w:eastAsia="Times New Roman" w:hAnsi="Arial" w:cs="Arial"/>
                <w:b/>
                <w:bCs/>
                <w:color w:val="000000"/>
                <w:sz w:val="20"/>
                <w:szCs w:val="20"/>
              </w:rPr>
            </w:pPr>
          </w:p>
        </w:tc>
      </w:tr>
      <w:tr w:rsidR="00D30F71" w:rsidRPr="00CF1DA2" w:rsidTr="00D30F71">
        <w:trPr>
          <w:trHeight w:val="230"/>
          <w:ins w:id="5319"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20" w:author="Arjan" w:date="2012-12-10T16:17:00Z"/>
                <w:rFonts w:ascii="Arial" w:eastAsia="Times New Roman" w:hAnsi="Arial" w:cs="Arial"/>
                <w:color w:val="000000"/>
                <w:sz w:val="20"/>
                <w:szCs w:val="20"/>
              </w:rPr>
            </w:pPr>
            <w:ins w:id="5321" w:author="Arjan" w:date="2012-12-10T16:17:00Z">
              <w:r w:rsidRPr="00CF1DA2">
                <w:rPr>
                  <w:rFonts w:ascii="Arial" w:eastAsia="Times New Roman" w:hAnsi="Arial" w:cs="Arial"/>
                  <w:b/>
                  <w:bCs/>
                  <w:color w:val="000000"/>
                  <w:sz w:val="20"/>
                  <w:szCs w:val="20"/>
                </w:rPr>
                <w:t>Code relatiesoort</w:t>
              </w:r>
            </w:ins>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22" w:author="Arjan" w:date="2012-12-10T16:17:00Z"/>
                <w:rFonts w:ascii="Arial" w:eastAsia="Times New Roman" w:hAnsi="Arial" w:cs="Arial"/>
                <w:color w:val="000000"/>
                <w:sz w:val="20"/>
                <w:szCs w:val="20"/>
              </w:rPr>
            </w:pPr>
          </w:p>
        </w:tc>
      </w:tr>
      <w:tr w:rsidR="00D30F71" w:rsidRPr="00CF1DA2" w:rsidTr="00D30F71">
        <w:trPr>
          <w:trHeight w:val="230"/>
          <w:ins w:id="5323"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24"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25" w:author="Arjan" w:date="2012-12-10T16:17:00Z"/>
                <w:rFonts w:ascii="Arial" w:eastAsia="Times New Roman" w:hAnsi="Arial" w:cs="Arial"/>
                <w:color w:val="000000"/>
                <w:sz w:val="20"/>
                <w:szCs w:val="20"/>
              </w:rPr>
            </w:pPr>
          </w:p>
        </w:tc>
      </w:tr>
      <w:tr w:rsidR="00D30F71" w:rsidRPr="00CF1DA2" w:rsidTr="00D30F71">
        <w:trPr>
          <w:ins w:id="5326"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27" w:author="Arjan" w:date="2012-12-10T16:17:00Z"/>
                <w:rFonts w:ascii="Arial" w:eastAsia="Times New Roman" w:hAnsi="Arial" w:cs="Arial"/>
                <w:b/>
                <w:bCs/>
                <w:color w:val="000000"/>
                <w:sz w:val="20"/>
                <w:szCs w:val="20"/>
              </w:rPr>
            </w:pPr>
            <w:ins w:id="5328" w:author="Arjan" w:date="2012-12-10T16:17:00Z">
              <w:r w:rsidRPr="00CF1DA2">
                <w:rPr>
                  <w:rFonts w:ascii="Arial" w:eastAsia="Times New Roman" w:hAnsi="Arial" w:cs="Arial"/>
                  <w:b/>
                  <w:bCs/>
                  <w:color w:val="000000"/>
                  <w:sz w:val="20"/>
                  <w:szCs w:val="20"/>
                </w:rPr>
                <w:t>Definitie relatiesoort</w:t>
              </w:r>
            </w:ins>
          </w:p>
        </w:tc>
        <w:tc>
          <w:tcPr>
            <w:tcW w:w="5670" w:type="dxa"/>
            <w:gridSpan w:val="3"/>
            <w:tcBorders>
              <w:top w:val="nil"/>
              <w:left w:val="nil"/>
              <w:bottom w:val="nil"/>
              <w:right w:val="nil"/>
            </w:tcBorders>
          </w:tcPr>
          <w:p w:rsidR="00D30F71" w:rsidRPr="00CF1DA2" w:rsidRDefault="008F2B4B" w:rsidP="00F34B18">
            <w:pPr>
              <w:autoSpaceDE w:val="0"/>
              <w:autoSpaceDN w:val="0"/>
              <w:adjustRightInd w:val="0"/>
              <w:spacing w:after="0" w:line="240" w:lineRule="auto"/>
              <w:rPr>
                <w:ins w:id="5329" w:author="Arjan" w:date="2012-12-10T16:17:00Z"/>
                <w:rFonts w:ascii="Arial" w:eastAsia="Times New Roman" w:hAnsi="Arial" w:cs="Arial"/>
                <w:color w:val="000000"/>
                <w:sz w:val="20"/>
                <w:szCs w:val="20"/>
              </w:rPr>
            </w:pPr>
            <w:ins w:id="5330" w:author="Arjan" w:date="2012-12-10T16:17:00Z">
              <w:r w:rsidRPr="00CF1DA2">
                <w:rPr>
                  <w:rFonts w:ascii="Arial" w:hAnsi="Arial" w:cs="Arial"/>
                  <w:sz w:val="20"/>
                  <w:szCs w:val="20"/>
                  <w:lang w:val="en-AU"/>
                </w:rPr>
                <w:fldChar w:fldCharType="begin" w:fldLock="1"/>
              </w:r>
              <w:r w:rsidR="00D30F71" w:rsidRPr="00CF1DA2">
                <w:rPr>
                  <w:rFonts w:ascii="Arial" w:hAnsi="Arial" w:cs="Arial"/>
                  <w:sz w:val="20"/>
                  <w:szCs w:val="20"/>
                  <w:lang w:val="en-AU"/>
                </w:rPr>
                <w:instrText xml:space="preserve">MERGEFIELD </w:instrText>
              </w:r>
              <w:r w:rsidR="00D30F71" w:rsidRPr="00CF1DA2">
                <w:rPr>
                  <w:rFonts w:ascii="Arial" w:eastAsia="Times New Roman" w:hAnsi="Arial" w:cs="Arial"/>
                  <w:color w:val="000000"/>
                  <w:sz w:val="20"/>
                  <w:szCs w:val="20"/>
                </w:rPr>
                <w:instrText>Connector.Notes</w:instrText>
              </w:r>
              <w:r w:rsidRPr="00CF1DA2">
                <w:rPr>
                  <w:rFonts w:ascii="Arial" w:hAnsi="Arial" w:cs="Arial"/>
                  <w:sz w:val="20"/>
                  <w:szCs w:val="20"/>
                  <w:lang w:val="en-AU"/>
                </w:rPr>
                <w:fldChar w:fldCharType="end"/>
              </w:r>
            </w:ins>
          </w:p>
        </w:tc>
      </w:tr>
      <w:tr w:rsidR="00D30F71" w:rsidRPr="00CF1DA2" w:rsidTr="00D30F71">
        <w:trPr>
          <w:ins w:id="5331"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32"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33" w:author="Arjan" w:date="2012-12-10T16:17:00Z"/>
                <w:rFonts w:ascii="Arial" w:eastAsia="Times New Roman" w:hAnsi="Arial" w:cs="Arial"/>
                <w:color w:val="000000"/>
                <w:sz w:val="20"/>
                <w:szCs w:val="20"/>
              </w:rPr>
            </w:pPr>
          </w:p>
        </w:tc>
      </w:tr>
      <w:tr w:rsidR="00D30F71" w:rsidRPr="00CF1DA2" w:rsidTr="00D30F71">
        <w:trPr>
          <w:ins w:id="5334"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35" w:author="Arjan" w:date="2012-12-10T16:17:00Z"/>
                <w:rFonts w:ascii="Arial" w:eastAsia="Times New Roman" w:hAnsi="Arial" w:cs="Arial"/>
                <w:color w:val="000000"/>
                <w:sz w:val="20"/>
                <w:szCs w:val="20"/>
              </w:rPr>
            </w:pPr>
            <w:ins w:id="5336" w:author="Arjan" w:date="2012-12-10T16:17:00Z">
              <w:r w:rsidRPr="00CF1DA2">
                <w:rPr>
                  <w:rFonts w:ascii="Arial" w:eastAsia="Times New Roman" w:hAnsi="Arial" w:cs="Arial"/>
                  <w:b/>
                  <w:bCs/>
                  <w:color w:val="000000"/>
                  <w:sz w:val="20"/>
                  <w:szCs w:val="20"/>
                </w:rPr>
                <w:t>Herkomst definitie relatiesoort</w:t>
              </w:r>
            </w:ins>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37" w:author="Arjan" w:date="2012-12-10T16:17:00Z"/>
                <w:rFonts w:ascii="Arial" w:eastAsia="Times New Roman" w:hAnsi="Arial" w:cs="Arial"/>
                <w:color w:val="000000"/>
                <w:sz w:val="20"/>
                <w:szCs w:val="20"/>
              </w:rPr>
            </w:pPr>
            <w:ins w:id="5338" w:author="Arjan" w:date="2012-12-10T16:17:00Z">
              <w:r w:rsidRPr="00CF1DA2">
                <w:rPr>
                  <w:rFonts w:ascii="Arial" w:eastAsia="Times New Roman" w:hAnsi="Arial" w:cs="Arial"/>
                  <w:color w:val="000000"/>
                  <w:sz w:val="20"/>
                  <w:szCs w:val="20"/>
                </w:rPr>
                <w:t>KING</w:t>
              </w:r>
            </w:ins>
          </w:p>
        </w:tc>
      </w:tr>
      <w:tr w:rsidR="00D30F71" w:rsidRPr="00CF1DA2" w:rsidTr="00D30F71">
        <w:trPr>
          <w:ins w:id="5339"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40"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41" w:author="Arjan" w:date="2012-12-10T16:17:00Z"/>
                <w:rFonts w:ascii="Arial" w:eastAsia="Times New Roman" w:hAnsi="Arial" w:cs="Arial"/>
                <w:color w:val="000000"/>
                <w:sz w:val="20"/>
                <w:szCs w:val="20"/>
              </w:rPr>
            </w:pPr>
          </w:p>
        </w:tc>
      </w:tr>
      <w:tr w:rsidR="00D30F71" w:rsidRPr="00CF1DA2" w:rsidTr="00D30F71">
        <w:trPr>
          <w:ins w:id="5342"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43" w:author="Arjan" w:date="2012-12-10T16:17:00Z"/>
                <w:rFonts w:ascii="Arial" w:eastAsia="Times New Roman" w:hAnsi="Arial" w:cs="Arial"/>
                <w:color w:val="000000"/>
                <w:sz w:val="20"/>
                <w:szCs w:val="20"/>
              </w:rPr>
            </w:pPr>
            <w:ins w:id="5344" w:author="Arjan" w:date="2012-12-10T16:17:00Z">
              <w:r w:rsidRPr="00CF1DA2">
                <w:rPr>
                  <w:rFonts w:ascii="Arial" w:eastAsia="Times New Roman" w:hAnsi="Arial" w:cs="Arial"/>
                  <w:b/>
                  <w:bCs/>
                  <w:color w:val="000000"/>
                  <w:sz w:val="20"/>
                  <w:szCs w:val="20"/>
                </w:rPr>
                <w:t>Datum opname relatiesoort</w:t>
              </w:r>
            </w:ins>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45" w:author="Arjan" w:date="2012-12-10T16:17:00Z"/>
                <w:rFonts w:ascii="Arial" w:eastAsia="Times New Roman" w:hAnsi="Arial" w:cs="Arial"/>
                <w:color w:val="000000"/>
                <w:sz w:val="20"/>
                <w:szCs w:val="20"/>
              </w:rPr>
            </w:pPr>
            <w:ins w:id="5346" w:author="Arjan" w:date="2012-12-10T16:17:00Z">
              <w:r w:rsidRPr="00CF1DA2">
                <w:rPr>
                  <w:rFonts w:ascii="Arial" w:eastAsia="Times New Roman" w:hAnsi="Arial" w:cs="Arial"/>
                  <w:color w:val="000000"/>
                  <w:sz w:val="20"/>
                  <w:szCs w:val="20"/>
                </w:rPr>
                <w:t>1 januari 2013</w:t>
              </w:r>
            </w:ins>
          </w:p>
        </w:tc>
      </w:tr>
      <w:tr w:rsidR="00D30F71" w:rsidRPr="00CF1DA2" w:rsidTr="00D30F71">
        <w:trPr>
          <w:ins w:id="5347"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48"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49" w:author="Arjan" w:date="2012-12-10T16:17:00Z"/>
                <w:rFonts w:ascii="Arial" w:eastAsia="Times New Roman" w:hAnsi="Arial" w:cs="Arial"/>
                <w:color w:val="000000"/>
                <w:sz w:val="20"/>
                <w:szCs w:val="20"/>
              </w:rPr>
            </w:pPr>
          </w:p>
        </w:tc>
      </w:tr>
      <w:tr w:rsidR="00D30F71" w:rsidRPr="00CF1DA2" w:rsidTr="00D30F71">
        <w:trPr>
          <w:ins w:id="5350"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51" w:author="Arjan" w:date="2012-12-10T16:17:00Z"/>
                <w:rFonts w:ascii="Arial" w:eastAsia="Times New Roman" w:hAnsi="Arial" w:cs="Arial"/>
                <w:color w:val="000000"/>
                <w:sz w:val="20"/>
                <w:szCs w:val="20"/>
              </w:rPr>
            </w:pPr>
            <w:ins w:id="5352" w:author="Arjan" w:date="2012-12-10T16:17:00Z">
              <w:r w:rsidRPr="00CF1DA2">
                <w:rPr>
                  <w:rFonts w:ascii="Arial" w:eastAsia="Times New Roman" w:hAnsi="Arial" w:cs="Arial"/>
                  <w:b/>
                  <w:bCs/>
                  <w:color w:val="000000"/>
                  <w:sz w:val="20"/>
                  <w:szCs w:val="20"/>
                </w:rPr>
                <w:t>Toelichting relatiesoort</w:t>
              </w:r>
            </w:ins>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53" w:author="Arjan" w:date="2012-12-10T16:17:00Z"/>
                <w:rFonts w:ascii="Arial" w:eastAsia="Times New Roman" w:hAnsi="Arial" w:cs="Arial"/>
                <w:color w:val="000000"/>
                <w:sz w:val="20"/>
                <w:szCs w:val="20"/>
              </w:rPr>
            </w:pPr>
          </w:p>
        </w:tc>
      </w:tr>
      <w:tr w:rsidR="00D30F71" w:rsidRPr="00CF1DA2" w:rsidTr="00D30F71">
        <w:trPr>
          <w:ins w:id="5354"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55"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56" w:author="Arjan" w:date="2012-12-10T16:17:00Z"/>
                <w:rFonts w:ascii="Arial" w:eastAsia="Times New Roman" w:hAnsi="Arial" w:cs="Arial"/>
                <w:color w:val="000000"/>
                <w:sz w:val="20"/>
                <w:szCs w:val="20"/>
              </w:rPr>
            </w:pPr>
          </w:p>
        </w:tc>
      </w:tr>
      <w:tr w:rsidR="00D30F71" w:rsidRPr="00CF1DA2" w:rsidTr="00D30F71">
        <w:trPr>
          <w:ins w:id="5357"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58" w:author="Arjan" w:date="2012-12-10T16:17:00Z"/>
                <w:rFonts w:ascii="Arial" w:eastAsia="Times New Roman" w:hAnsi="Arial" w:cs="Arial"/>
                <w:color w:val="000000"/>
                <w:sz w:val="20"/>
                <w:szCs w:val="20"/>
              </w:rPr>
            </w:pPr>
            <w:ins w:id="5359" w:author="Arjan" w:date="2012-12-10T16:17:00Z">
              <w:r w:rsidRPr="00CF1DA2">
                <w:rPr>
                  <w:rFonts w:ascii="Arial" w:eastAsia="Times New Roman" w:hAnsi="Arial" w:cs="Arial"/>
                  <w:b/>
                  <w:bCs/>
                  <w:color w:val="000000"/>
                  <w:sz w:val="20"/>
                  <w:szCs w:val="20"/>
                </w:rPr>
                <w:t>Indicatie materiële historie</w:t>
              </w:r>
            </w:ins>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60" w:author="Arjan" w:date="2012-12-10T16:17:00Z"/>
                <w:rFonts w:ascii="Arial" w:eastAsia="Times New Roman" w:hAnsi="Arial" w:cs="Arial"/>
                <w:color w:val="000000"/>
                <w:sz w:val="20"/>
                <w:szCs w:val="20"/>
              </w:rPr>
            </w:pPr>
            <w:ins w:id="5361" w:author="Arjan" w:date="2012-12-10T16:17:00Z">
              <w:r w:rsidRPr="00CF1DA2">
                <w:rPr>
                  <w:rFonts w:ascii="Arial" w:eastAsia="Times New Roman" w:hAnsi="Arial" w:cs="Arial"/>
                  <w:color w:val="000000"/>
                  <w:sz w:val="20"/>
                  <w:szCs w:val="20"/>
                </w:rPr>
                <w:t>Nee</w:t>
              </w:r>
            </w:ins>
          </w:p>
        </w:tc>
      </w:tr>
      <w:tr w:rsidR="00D30F71" w:rsidRPr="00CF1DA2" w:rsidTr="00D30F71">
        <w:trPr>
          <w:trHeight w:val="230"/>
          <w:ins w:id="5362"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63"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64" w:author="Arjan" w:date="2012-12-10T16:17:00Z"/>
                <w:rFonts w:ascii="Arial" w:eastAsia="Times New Roman" w:hAnsi="Arial" w:cs="Arial"/>
                <w:color w:val="000000"/>
                <w:sz w:val="20"/>
                <w:szCs w:val="20"/>
              </w:rPr>
            </w:pPr>
          </w:p>
        </w:tc>
      </w:tr>
      <w:tr w:rsidR="00D30F71" w:rsidRPr="00CF1DA2" w:rsidTr="00D30F71">
        <w:trPr>
          <w:trHeight w:val="230"/>
          <w:ins w:id="5365"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66" w:author="Arjan" w:date="2012-12-10T16:17:00Z"/>
                <w:rFonts w:ascii="Arial" w:eastAsia="Times New Roman" w:hAnsi="Arial" w:cs="Arial"/>
                <w:color w:val="000000"/>
                <w:sz w:val="20"/>
                <w:szCs w:val="20"/>
              </w:rPr>
            </w:pPr>
            <w:ins w:id="5367" w:author="Arjan" w:date="2012-12-10T16:17:00Z">
              <w:r w:rsidRPr="00CF1DA2">
                <w:rPr>
                  <w:rFonts w:ascii="Arial" w:eastAsia="Times New Roman" w:hAnsi="Arial" w:cs="Arial"/>
                  <w:b/>
                  <w:bCs/>
                  <w:color w:val="000000"/>
                  <w:sz w:val="20"/>
                  <w:szCs w:val="20"/>
                </w:rPr>
                <w:t>Indicatie formele historie</w:t>
              </w:r>
            </w:ins>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68" w:author="Arjan" w:date="2012-12-10T16:17:00Z"/>
                <w:rFonts w:ascii="Arial" w:eastAsia="Times New Roman" w:hAnsi="Arial" w:cs="Arial"/>
                <w:color w:val="000000"/>
                <w:sz w:val="20"/>
                <w:szCs w:val="20"/>
              </w:rPr>
            </w:pPr>
            <w:ins w:id="5369" w:author="Arjan" w:date="2012-12-10T16:17:00Z">
              <w:r w:rsidRPr="00CF1DA2">
                <w:rPr>
                  <w:rFonts w:ascii="Arial" w:eastAsia="Times New Roman" w:hAnsi="Arial" w:cs="Arial"/>
                  <w:color w:val="000000"/>
                  <w:sz w:val="20"/>
                  <w:szCs w:val="20"/>
                </w:rPr>
                <w:t>Nee</w:t>
              </w:r>
            </w:ins>
          </w:p>
        </w:tc>
      </w:tr>
      <w:tr w:rsidR="00D30F71" w:rsidRPr="00CF1DA2" w:rsidTr="00D30F71">
        <w:trPr>
          <w:ins w:id="5370"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71"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72" w:author="Arjan" w:date="2012-12-10T16:17:00Z"/>
                <w:rFonts w:ascii="Arial" w:eastAsia="Times New Roman" w:hAnsi="Arial" w:cs="Arial"/>
                <w:color w:val="000000"/>
                <w:sz w:val="20"/>
                <w:szCs w:val="20"/>
              </w:rPr>
            </w:pPr>
          </w:p>
        </w:tc>
      </w:tr>
      <w:tr w:rsidR="00D30F71" w:rsidRPr="00CF1DA2" w:rsidTr="00D30F71">
        <w:trPr>
          <w:ins w:id="5373"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74" w:author="Arjan" w:date="2012-12-10T16:17:00Z"/>
                <w:rFonts w:ascii="Arial" w:eastAsia="Times New Roman" w:hAnsi="Arial" w:cs="Arial"/>
                <w:color w:val="000000"/>
                <w:sz w:val="20"/>
                <w:szCs w:val="20"/>
              </w:rPr>
            </w:pPr>
            <w:ins w:id="5375" w:author="Arjan" w:date="2012-12-10T16:17:00Z">
              <w:r w:rsidRPr="00CF1DA2">
                <w:rPr>
                  <w:rFonts w:ascii="Arial" w:eastAsia="Times New Roman" w:hAnsi="Arial" w:cs="Arial"/>
                  <w:b/>
                  <w:bCs/>
                  <w:color w:val="000000"/>
                  <w:sz w:val="20"/>
                  <w:szCs w:val="20"/>
                </w:rPr>
                <w:t>Aanduiding brondocument</w:t>
              </w:r>
            </w:ins>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76" w:author="Arjan" w:date="2012-12-10T16:17:00Z"/>
                <w:rFonts w:ascii="Arial" w:eastAsia="Times New Roman" w:hAnsi="Arial" w:cs="Arial"/>
                <w:color w:val="000000"/>
                <w:sz w:val="20"/>
                <w:szCs w:val="20"/>
              </w:rPr>
            </w:pPr>
          </w:p>
        </w:tc>
      </w:tr>
      <w:tr w:rsidR="00D30F71" w:rsidRPr="00CF1DA2" w:rsidTr="00D30F71">
        <w:trPr>
          <w:ins w:id="5377"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78"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79" w:author="Arjan" w:date="2012-12-10T16:17:00Z"/>
                <w:rFonts w:ascii="Arial" w:eastAsia="Times New Roman" w:hAnsi="Arial" w:cs="Arial"/>
                <w:color w:val="000000"/>
                <w:sz w:val="20"/>
                <w:szCs w:val="20"/>
              </w:rPr>
            </w:pPr>
          </w:p>
        </w:tc>
      </w:tr>
      <w:tr w:rsidR="00D30F71" w:rsidRPr="00CF1DA2" w:rsidTr="00D30F71">
        <w:trPr>
          <w:ins w:id="5380"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81" w:author="Arjan" w:date="2012-12-10T16:17:00Z"/>
                <w:rFonts w:ascii="Arial" w:eastAsia="Times New Roman" w:hAnsi="Arial" w:cs="Arial"/>
                <w:color w:val="000000"/>
                <w:sz w:val="20"/>
                <w:szCs w:val="20"/>
              </w:rPr>
            </w:pPr>
            <w:ins w:id="5382" w:author="Arjan" w:date="2012-12-10T16:17:00Z">
              <w:r w:rsidRPr="00CF1DA2">
                <w:rPr>
                  <w:rFonts w:ascii="Arial" w:eastAsia="Times New Roman" w:hAnsi="Arial" w:cs="Arial"/>
                  <w:b/>
                  <w:bCs/>
                  <w:color w:val="000000"/>
                  <w:sz w:val="20"/>
                  <w:szCs w:val="20"/>
                </w:rPr>
                <w:t>Indicatie in onderzoek</w:t>
              </w:r>
            </w:ins>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83" w:author="Arjan" w:date="2012-12-10T16:17:00Z"/>
                <w:rFonts w:ascii="Arial" w:eastAsia="Times New Roman" w:hAnsi="Arial" w:cs="Arial"/>
                <w:color w:val="000000"/>
                <w:sz w:val="20"/>
                <w:szCs w:val="20"/>
              </w:rPr>
            </w:pPr>
            <w:ins w:id="5384" w:author="Arjan" w:date="2012-12-10T16:17:00Z">
              <w:r w:rsidRPr="00CF1DA2">
                <w:rPr>
                  <w:rFonts w:ascii="Arial" w:eastAsia="Times New Roman" w:hAnsi="Arial" w:cs="Arial"/>
                  <w:color w:val="000000"/>
                  <w:sz w:val="20"/>
                  <w:szCs w:val="20"/>
                </w:rPr>
                <w:t>Nee</w:t>
              </w:r>
            </w:ins>
          </w:p>
        </w:tc>
      </w:tr>
      <w:tr w:rsidR="00D30F71" w:rsidRPr="00CF1DA2" w:rsidTr="00D30F71">
        <w:trPr>
          <w:ins w:id="5385"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86"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87" w:author="Arjan" w:date="2012-12-10T16:17:00Z"/>
                <w:rFonts w:ascii="Arial" w:eastAsia="Times New Roman" w:hAnsi="Arial" w:cs="Arial"/>
                <w:color w:val="000000"/>
                <w:sz w:val="20"/>
                <w:szCs w:val="20"/>
              </w:rPr>
            </w:pPr>
          </w:p>
        </w:tc>
      </w:tr>
      <w:tr w:rsidR="00D30F71" w:rsidRPr="00CF1DA2" w:rsidTr="00D30F71">
        <w:trPr>
          <w:ins w:id="5388"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89" w:author="Arjan" w:date="2012-12-10T16:17:00Z"/>
                <w:rFonts w:ascii="Arial" w:eastAsia="Times New Roman" w:hAnsi="Arial" w:cs="Arial"/>
                <w:color w:val="000000"/>
                <w:sz w:val="20"/>
                <w:szCs w:val="20"/>
              </w:rPr>
            </w:pPr>
            <w:ins w:id="5390" w:author="Arjan" w:date="2012-12-10T16:17:00Z">
              <w:r w:rsidRPr="00CF1DA2">
                <w:rPr>
                  <w:rFonts w:ascii="Arial" w:eastAsia="Times New Roman" w:hAnsi="Arial" w:cs="Arial"/>
                  <w:b/>
                  <w:bCs/>
                  <w:color w:val="000000"/>
                  <w:sz w:val="20"/>
                  <w:szCs w:val="20"/>
                </w:rPr>
                <w:t>Aanduiding strijdigheid/nietigheid</w:t>
              </w:r>
            </w:ins>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91" w:author="Arjan" w:date="2012-12-10T16:17:00Z"/>
                <w:rFonts w:ascii="Arial" w:eastAsia="Times New Roman" w:hAnsi="Arial" w:cs="Arial"/>
                <w:color w:val="000000"/>
                <w:sz w:val="20"/>
                <w:szCs w:val="20"/>
              </w:rPr>
            </w:pPr>
            <w:ins w:id="5392" w:author="Arjan" w:date="2012-12-10T16:17:00Z">
              <w:r w:rsidRPr="00CF1DA2">
                <w:rPr>
                  <w:rFonts w:ascii="Arial" w:eastAsia="Times New Roman" w:hAnsi="Arial" w:cs="Arial"/>
                  <w:color w:val="000000"/>
                  <w:sz w:val="20"/>
                  <w:szCs w:val="20"/>
                </w:rPr>
                <w:t>Nee</w:t>
              </w:r>
            </w:ins>
          </w:p>
        </w:tc>
      </w:tr>
      <w:tr w:rsidR="00D30F71" w:rsidRPr="00CF1DA2" w:rsidTr="00D30F71">
        <w:trPr>
          <w:ins w:id="5393"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94"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95" w:author="Arjan" w:date="2012-12-10T16:17:00Z"/>
                <w:rFonts w:ascii="Arial" w:eastAsia="Times New Roman" w:hAnsi="Arial" w:cs="Arial"/>
                <w:color w:val="000000"/>
                <w:sz w:val="20"/>
                <w:szCs w:val="20"/>
              </w:rPr>
            </w:pPr>
          </w:p>
        </w:tc>
      </w:tr>
      <w:tr w:rsidR="00D30F71" w:rsidRPr="00CF1DA2" w:rsidTr="00D30F71">
        <w:trPr>
          <w:ins w:id="5396"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397" w:author="Arjan" w:date="2012-12-10T16:17:00Z"/>
                <w:rFonts w:ascii="Arial" w:eastAsia="Times New Roman" w:hAnsi="Arial" w:cs="Arial"/>
                <w:color w:val="000000"/>
                <w:sz w:val="20"/>
                <w:szCs w:val="20"/>
              </w:rPr>
            </w:pPr>
            <w:ins w:id="5398" w:author="Arjan" w:date="2012-12-10T16:17:00Z">
              <w:r w:rsidRPr="00CF1DA2">
                <w:rPr>
                  <w:rFonts w:ascii="Arial" w:eastAsia="Times New Roman" w:hAnsi="Arial" w:cs="Arial"/>
                  <w:b/>
                  <w:bCs/>
                  <w:color w:val="000000"/>
                  <w:sz w:val="20"/>
                  <w:szCs w:val="20"/>
                </w:rPr>
                <w:t>Indicatie authentiek</w:t>
              </w:r>
            </w:ins>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399" w:author="Arjan" w:date="2012-12-10T16:17:00Z"/>
                <w:rFonts w:ascii="Arial" w:eastAsia="Times New Roman" w:hAnsi="Arial" w:cs="Arial"/>
                <w:color w:val="000000"/>
                <w:sz w:val="20"/>
                <w:szCs w:val="20"/>
              </w:rPr>
            </w:pPr>
            <w:ins w:id="5400" w:author="Arjan" w:date="2012-12-10T16:17:00Z">
              <w:r w:rsidRPr="00CF1DA2">
                <w:rPr>
                  <w:rFonts w:ascii="Arial" w:eastAsia="Times New Roman" w:hAnsi="Arial" w:cs="Arial"/>
                  <w:color w:val="000000"/>
                  <w:sz w:val="20"/>
                  <w:szCs w:val="20"/>
                </w:rPr>
                <w:t>Gemeentelijk kerngegeven</w:t>
              </w:r>
            </w:ins>
          </w:p>
        </w:tc>
      </w:tr>
      <w:tr w:rsidR="00D30F71" w:rsidRPr="00CF1DA2" w:rsidTr="00D30F71">
        <w:trPr>
          <w:ins w:id="5401"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402"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CF1DA2" w:rsidRDefault="00D30F71" w:rsidP="00F34B18">
            <w:pPr>
              <w:autoSpaceDE w:val="0"/>
              <w:autoSpaceDN w:val="0"/>
              <w:adjustRightInd w:val="0"/>
              <w:spacing w:after="0" w:line="240" w:lineRule="auto"/>
              <w:rPr>
                <w:ins w:id="5403" w:author="Arjan" w:date="2012-12-10T16:17:00Z"/>
                <w:rFonts w:ascii="Arial" w:eastAsia="Times New Roman" w:hAnsi="Arial" w:cs="Arial"/>
                <w:color w:val="000000"/>
                <w:sz w:val="20"/>
                <w:szCs w:val="20"/>
              </w:rPr>
            </w:pPr>
          </w:p>
        </w:tc>
      </w:tr>
      <w:tr w:rsidR="00D30F71" w:rsidRPr="005E066D" w:rsidTr="00D30F71">
        <w:trPr>
          <w:ins w:id="5404" w:author="Arjan" w:date="2012-12-10T16:17:00Z"/>
        </w:trPr>
        <w:tc>
          <w:tcPr>
            <w:tcW w:w="3690" w:type="dxa"/>
            <w:gridSpan w:val="2"/>
            <w:tcBorders>
              <w:top w:val="nil"/>
              <w:left w:val="nil"/>
              <w:bottom w:val="nil"/>
              <w:right w:val="nil"/>
            </w:tcBorders>
          </w:tcPr>
          <w:p w:rsidR="00D30F71" w:rsidRPr="00CF1DA2" w:rsidRDefault="00D30F71" w:rsidP="00F34B18">
            <w:pPr>
              <w:autoSpaceDE w:val="0"/>
              <w:autoSpaceDN w:val="0"/>
              <w:adjustRightInd w:val="0"/>
              <w:spacing w:after="0" w:line="240" w:lineRule="auto"/>
              <w:rPr>
                <w:ins w:id="5405" w:author="Arjan" w:date="2012-12-10T16:17:00Z"/>
                <w:rFonts w:ascii="Arial" w:eastAsia="Times New Roman" w:hAnsi="Arial" w:cs="Arial"/>
                <w:b/>
                <w:bCs/>
                <w:color w:val="000000"/>
                <w:sz w:val="20"/>
                <w:szCs w:val="20"/>
              </w:rPr>
            </w:pPr>
            <w:ins w:id="5406" w:author="Arjan" w:date="2012-12-10T16:17:00Z">
              <w:r w:rsidRPr="00CF1DA2">
                <w:rPr>
                  <w:rFonts w:ascii="Arial" w:eastAsia="Times New Roman" w:hAnsi="Arial" w:cs="Arial"/>
                  <w:b/>
                  <w:bCs/>
                  <w:color w:val="000000"/>
                  <w:sz w:val="20"/>
                  <w:szCs w:val="20"/>
                </w:rPr>
                <w:t>Regels relatiesoort</w:t>
              </w:r>
            </w:ins>
          </w:p>
        </w:tc>
        <w:tc>
          <w:tcPr>
            <w:tcW w:w="5670" w:type="dxa"/>
            <w:gridSpan w:val="3"/>
            <w:tcBorders>
              <w:top w:val="nil"/>
              <w:left w:val="nil"/>
              <w:bottom w:val="nil"/>
              <w:right w:val="nil"/>
            </w:tcBorders>
          </w:tcPr>
          <w:p w:rsidR="00D30F71" w:rsidRPr="00DD0F4F" w:rsidRDefault="00D30F71" w:rsidP="00F34B18">
            <w:pPr>
              <w:autoSpaceDE w:val="0"/>
              <w:autoSpaceDN w:val="0"/>
              <w:adjustRightInd w:val="0"/>
              <w:spacing w:after="0" w:line="240" w:lineRule="auto"/>
              <w:rPr>
                <w:ins w:id="5407" w:author="Arjan" w:date="2012-12-10T16:17:00Z"/>
                <w:rFonts w:ascii="Arial" w:eastAsia="Times New Roman" w:hAnsi="Arial" w:cs="Arial"/>
                <w:color w:val="000000"/>
                <w:sz w:val="20"/>
                <w:szCs w:val="20"/>
                <w:lang w:val="nl-NL"/>
              </w:rPr>
            </w:pPr>
            <w:ins w:id="5408" w:author="Arjan" w:date="2012-12-10T16:17:00Z">
              <w:r w:rsidRPr="00DD0F4F">
                <w:rPr>
                  <w:rFonts w:ascii="Arial" w:eastAsia="Times New Roman" w:hAnsi="Arial" w:cs="Arial"/>
                  <w:color w:val="000000"/>
                  <w:sz w:val="20"/>
                  <w:szCs w:val="20"/>
                  <w:lang w:val="nl-NL"/>
                </w:rPr>
                <w:t>Bij een Klantcontact dient deze relatie aanwezig te zijn dan wel een relatie van dat Klantcontact naar een Natuurlijk persoon (één van beide).</w:t>
              </w:r>
            </w:ins>
          </w:p>
        </w:tc>
      </w:tr>
      <w:tr w:rsidR="00D30F71" w:rsidRPr="005E066D" w:rsidTr="00D30F71">
        <w:trPr>
          <w:ins w:id="5409" w:author="Arjan" w:date="2012-12-10T16:17:00Z"/>
        </w:trPr>
        <w:tc>
          <w:tcPr>
            <w:tcW w:w="3690" w:type="dxa"/>
            <w:gridSpan w:val="2"/>
            <w:tcBorders>
              <w:top w:val="nil"/>
              <w:left w:val="nil"/>
              <w:bottom w:val="nil"/>
              <w:right w:val="nil"/>
            </w:tcBorders>
          </w:tcPr>
          <w:p w:rsidR="00D30F71" w:rsidRPr="00DD0F4F" w:rsidRDefault="00D30F71" w:rsidP="00F34B18">
            <w:pPr>
              <w:autoSpaceDE w:val="0"/>
              <w:autoSpaceDN w:val="0"/>
              <w:adjustRightInd w:val="0"/>
              <w:spacing w:after="0" w:line="240" w:lineRule="auto"/>
              <w:rPr>
                <w:ins w:id="5410" w:author="Arjan" w:date="2012-12-10T16:17:00Z"/>
                <w:rFonts w:ascii="Arial" w:eastAsia="Times New Roman" w:hAnsi="Arial" w:cs="Arial"/>
                <w:b/>
                <w:bCs/>
                <w:color w:val="000000"/>
                <w:sz w:val="20"/>
                <w:szCs w:val="20"/>
                <w:lang w:val="nl-NL"/>
              </w:rPr>
            </w:pPr>
          </w:p>
        </w:tc>
        <w:tc>
          <w:tcPr>
            <w:tcW w:w="5670" w:type="dxa"/>
            <w:gridSpan w:val="3"/>
            <w:tcBorders>
              <w:top w:val="nil"/>
              <w:left w:val="nil"/>
              <w:bottom w:val="nil"/>
              <w:right w:val="nil"/>
            </w:tcBorders>
          </w:tcPr>
          <w:p w:rsidR="00D30F71" w:rsidRPr="00DD0F4F" w:rsidRDefault="00D30F71" w:rsidP="00F34B18">
            <w:pPr>
              <w:autoSpaceDE w:val="0"/>
              <w:autoSpaceDN w:val="0"/>
              <w:adjustRightInd w:val="0"/>
              <w:spacing w:after="0" w:line="240" w:lineRule="auto"/>
              <w:rPr>
                <w:ins w:id="5411" w:author="Arjan" w:date="2012-12-10T16:17:00Z"/>
                <w:rFonts w:ascii="Arial" w:eastAsia="Times New Roman" w:hAnsi="Arial" w:cs="Arial"/>
                <w:b/>
                <w:bCs/>
                <w:color w:val="000000"/>
                <w:sz w:val="20"/>
                <w:szCs w:val="20"/>
                <w:lang w:val="nl-NL"/>
              </w:rPr>
            </w:pPr>
          </w:p>
        </w:tc>
      </w:tr>
      <w:tr w:rsidR="00D30F71" w:rsidRPr="00D30F71" w:rsidTr="00D30F71">
        <w:trPr>
          <w:ins w:id="5412" w:author="Arjan" w:date="2012-12-10T16:16:00Z"/>
        </w:trPr>
        <w:tc>
          <w:tcPr>
            <w:tcW w:w="360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413" w:author="Arjan" w:date="2012-12-10T16:16:00Z"/>
                <w:rFonts w:ascii="Arial" w:eastAsia="Times New Roman" w:hAnsi="Arial" w:cs="Arial"/>
                <w:color w:val="000000"/>
                <w:sz w:val="20"/>
                <w:szCs w:val="20"/>
              </w:rPr>
            </w:pPr>
            <w:bookmarkStart w:id="5414" w:name="BKM_00BDF7EE_DEDF_45f0_B65F_3F069B5ABC83"/>
            <w:bookmarkEnd w:id="5414"/>
            <w:ins w:id="5415" w:author="Arjan" w:date="2012-12-10T16:16:00Z">
              <w:r w:rsidRPr="00D30F71">
                <w:rPr>
                  <w:rFonts w:ascii="Arial" w:eastAsia="Times New Roman" w:hAnsi="Arial" w:cs="Arial"/>
                  <w:b/>
                  <w:bCs/>
                  <w:color w:val="000000"/>
                  <w:sz w:val="20"/>
                  <w:szCs w:val="20"/>
                </w:rPr>
                <w:t>Overzicht Attributen</w:t>
              </w:r>
            </w:ins>
          </w:p>
        </w:tc>
        <w:tc>
          <w:tcPr>
            <w:tcW w:w="108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416" w:author="Arjan" w:date="2012-12-10T16:16:00Z"/>
                <w:rFonts w:ascii="Arial" w:eastAsia="Times New Roman" w:hAnsi="Arial" w:cs="Arial"/>
                <w:color w:val="000000"/>
                <w:sz w:val="20"/>
                <w:szCs w:val="20"/>
              </w:rPr>
            </w:pPr>
            <w:ins w:id="5417" w:author="Arjan" w:date="2012-12-10T16:16:00Z">
              <w:r w:rsidRPr="00D30F71">
                <w:rPr>
                  <w:rFonts w:ascii="Arial" w:eastAsia="Times New Roman" w:hAnsi="Arial" w:cs="Arial"/>
                  <w:i/>
                  <w:iCs/>
                  <w:color w:val="000000"/>
                  <w:sz w:val="20"/>
                  <w:szCs w:val="20"/>
                </w:rPr>
                <w:t>Code</w:t>
              </w:r>
            </w:ins>
          </w:p>
        </w:tc>
        <w:tc>
          <w:tcPr>
            <w:tcW w:w="333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418" w:author="Arjan" w:date="2012-12-10T16:16:00Z"/>
                <w:rFonts w:ascii="Arial" w:eastAsia="Times New Roman" w:hAnsi="Arial" w:cs="Arial"/>
                <w:color w:val="000000"/>
                <w:sz w:val="20"/>
                <w:szCs w:val="20"/>
              </w:rPr>
            </w:pPr>
            <w:ins w:id="5419" w:author="Arjan" w:date="2012-12-10T16:16:00Z">
              <w:r w:rsidRPr="00D30F71">
                <w:rPr>
                  <w:rFonts w:ascii="Arial" w:eastAsia="Times New Roman" w:hAnsi="Arial" w:cs="Arial"/>
                  <w:i/>
                  <w:iCs/>
                  <w:color w:val="000000"/>
                  <w:sz w:val="20"/>
                  <w:szCs w:val="20"/>
                </w:rPr>
                <w:t>Gegevensnaam</w:t>
              </w:r>
            </w:ins>
          </w:p>
        </w:tc>
        <w:tc>
          <w:tcPr>
            <w:tcW w:w="135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420" w:author="Arjan" w:date="2012-12-10T16:16:00Z"/>
                <w:rFonts w:ascii="Arial" w:eastAsia="Times New Roman" w:hAnsi="Arial" w:cs="Arial"/>
                <w:color w:val="000000"/>
                <w:sz w:val="20"/>
                <w:szCs w:val="20"/>
              </w:rPr>
            </w:pPr>
            <w:ins w:id="5421" w:author="Arjan" w:date="2012-12-10T16:16:00Z">
              <w:r w:rsidRPr="00D30F71">
                <w:rPr>
                  <w:rFonts w:ascii="Arial" w:eastAsia="Times New Roman" w:hAnsi="Arial" w:cs="Arial"/>
                  <w:i/>
                  <w:iCs/>
                  <w:color w:val="000000"/>
                  <w:sz w:val="20"/>
                  <w:szCs w:val="20"/>
                </w:rPr>
                <w:t>Herkomst</w:t>
              </w:r>
            </w:ins>
          </w:p>
        </w:tc>
      </w:tr>
      <w:tr w:rsidR="00D30F71" w:rsidRPr="00D30F71" w:rsidTr="00D30F71">
        <w:trPr>
          <w:ins w:id="5422" w:author="Arjan" w:date="2012-12-10T16:16:00Z"/>
        </w:trPr>
        <w:tc>
          <w:tcPr>
            <w:tcW w:w="360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423" w:author="Arjan" w:date="2012-12-10T16:16:00Z"/>
                <w:rFonts w:ascii="Arial" w:eastAsia="Times New Roman" w:hAnsi="Arial" w:cs="Arial"/>
                <w:color w:val="000000"/>
                <w:sz w:val="20"/>
                <w:szCs w:val="20"/>
              </w:rPr>
            </w:pPr>
          </w:p>
        </w:tc>
        <w:tc>
          <w:tcPr>
            <w:tcW w:w="108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424" w:author="Arjan" w:date="2012-12-10T16:16:00Z"/>
                <w:rFonts w:ascii="Arial" w:eastAsia="Times New Roman" w:hAnsi="Arial" w:cs="Arial"/>
                <w:color w:val="000000"/>
                <w:sz w:val="20"/>
                <w:szCs w:val="20"/>
              </w:rPr>
            </w:pPr>
          </w:p>
        </w:tc>
        <w:tc>
          <w:tcPr>
            <w:tcW w:w="333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425" w:author="Arjan" w:date="2012-12-10T16:16:00Z"/>
                <w:rFonts w:ascii="Arial" w:eastAsia="Times New Roman" w:hAnsi="Arial" w:cs="Arial"/>
                <w:color w:val="000000"/>
                <w:sz w:val="20"/>
                <w:szCs w:val="20"/>
              </w:rPr>
            </w:pPr>
            <w:ins w:id="5426" w:author="Arjan" w:date="2012-12-10T16:16: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w:t>
              </w:r>
              <w:r w:rsidRPr="00D30F71">
                <w:rPr>
                  <w:rFonts w:ascii="Arial" w:hAnsi="Arial" w:cs="Arial"/>
                  <w:sz w:val="20"/>
                  <w:szCs w:val="20"/>
                  <w:lang w:val="en-AU"/>
                </w:rPr>
                <w:fldChar w:fldCharType="end"/>
              </w:r>
            </w:ins>
          </w:p>
        </w:tc>
        <w:tc>
          <w:tcPr>
            <w:tcW w:w="135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427" w:author="Arjan" w:date="2012-12-10T16:16:00Z"/>
                <w:rFonts w:ascii="Arial" w:eastAsia="Times New Roman" w:hAnsi="Arial" w:cs="Arial"/>
                <w:color w:val="000000"/>
                <w:sz w:val="20"/>
                <w:szCs w:val="20"/>
              </w:rPr>
            </w:pPr>
          </w:p>
        </w:tc>
      </w:tr>
    </w:tbl>
    <w:p w:rsidR="00D30F71" w:rsidRDefault="00D30F71" w:rsidP="0044638F">
      <w:pPr>
        <w:rPr>
          <w:ins w:id="5428" w:author="Arjan" w:date="2012-12-10T16:17:00Z"/>
        </w:rPr>
      </w:pPr>
    </w:p>
    <w:bookmarkStart w:id="5429" w:name="BKM_23EA2150_5EEA_4845_9814_ABC2756C4368"/>
    <w:bookmarkEnd w:id="5429"/>
    <w:p w:rsidR="00D30F71" w:rsidRPr="00D30F71" w:rsidRDefault="008F2B4B" w:rsidP="00D30F71">
      <w:pPr>
        <w:pageBreakBefore/>
        <w:autoSpaceDE w:val="0"/>
        <w:autoSpaceDN w:val="0"/>
        <w:adjustRightInd w:val="0"/>
        <w:spacing w:before="240" w:after="60" w:line="240" w:lineRule="auto"/>
        <w:rPr>
          <w:ins w:id="5430" w:author="Arjan" w:date="2012-12-10T16:18:00Z"/>
          <w:rFonts w:ascii="Arial" w:eastAsia="Times New Roman" w:hAnsi="Arial" w:cs="Arial"/>
          <w:b/>
          <w:bCs/>
          <w:color w:val="0000B0"/>
          <w:sz w:val="24"/>
          <w:szCs w:val="24"/>
        </w:rPr>
      </w:pPr>
      <w:r w:rsidRPr="00D30F71">
        <w:rPr>
          <w:rFonts w:ascii="Arial" w:hAnsi="Arial" w:cs="Arial"/>
          <w:sz w:val="24"/>
          <w:szCs w:val="24"/>
          <w:lang w:val="en-AU"/>
        </w:rPr>
        <w:lastRenderedPageBreak/>
        <w:fldChar w:fldCharType="begin" w:fldLock="1"/>
      </w:r>
      <w:r w:rsidR="00D30F71" w:rsidRPr="00D30F71">
        <w:rPr>
          <w:rFonts w:ascii="Arial" w:hAnsi="Arial" w:cs="Arial"/>
          <w:sz w:val="24"/>
          <w:szCs w:val="24"/>
          <w:lang w:val="en-AU"/>
        </w:rPr>
        <w:instrText xml:space="preserve">MERGEFIELD </w:instrText>
      </w:r>
      <w:r w:rsidR="00D30F71" w:rsidRPr="00D30F71">
        <w:rPr>
          <w:rFonts w:ascii="Arial" w:eastAsia="Times New Roman" w:hAnsi="Arial" w:cs="Arial"/>
          <w:b/>
          <w:bCs/>
          <w:color w:val="0000B0"/>
          <w:sz w:val="24"/>
          <w:szCs w:val="24"/>
        </w:rPr>
        <w:instrText>Element.Stereotype</w:instrText>
      </w:r>
      <w:r w:rsidRPr="00D30F71">
        <w:rPr>
          <w:rFonts w:ascii="Arial" w:hAnsi="Arial" w:cs="Arial"/>
          <w:sz w:val="24"/>
          <w:szCs w:val="24"/>
          <w:lang w:val="en-AU"/>
        </w:rPr>
        <w:fldChar w:fldCharType="separate"/>
      </w:r>
      <w:ins w:id="5431" w:author="Arjan" w:date="2012-12-10T16:18:00Z">
        <w:r w:rsidR="00D30F71" w:rsidRPr="00D30F71">
          <w:rPr>
            <w:rFonts w:ascii="Arial" w:eastAsia="Times New Roman" w:hAnsi="Arial" w:cs="Arial"/>
            <w:b/>
            <w:bCs/>
            <w:color w:val="0000B0"/>
            <w:sz w:val="24"/>
            <w:szCs w:val="24"/>
          </w:rPr>
          <w:t>«Groepattribuutsoort»</w:t>
        </w:r>
        <w:r w:rsidRPr="00D30F71">
          <w:rPr>
            <w:rFonts w:ascii="Arial" w:hAnsi="Arial" w:cs="Arial"/>
            <w:sz w:val="24"/>
            <w:szCs w:val="24"/>
            <w:lang w:val="en-AU"/>
          </w:rPr>
          <w:fldChar w:fldCharType="end"/>
        </w:r>
        <w:r w:rsidR="00D30F71" w:rsidRPr="00D30F71">
          <w:rPr>
            <w:rFonts w:ascii="Arial" w:eastAsia="Times New Roman" w:hAnsi="Arial" w:cs="Arial"/>
            <w:b/>
            <w:bCs/>
            <w:color w:val="0000B0"/>
            <w:sz w:val="24"/>
            <w:szCs w:val="24"/>
          </w:rPr>
          <w:t xml:space="preserve"> </w:t>
        </w:r>
        <w:r w:rsidRPr="00D30F71">
          <w:rPr>
            <w:rFonts w:ascii="Arial" w:eastAsia="Times New Roman" w:hAnsi="Arial" w:cs="Arial"/>
            <w:b/>
            <w:bCs/>
            <w:color w:val="0000B0"/>
            <w:sz w:val="24"/>
            <w:szCs w:val="24"/>
          </w:rPr>
          <w:fldChar w:fldCharType="begin" w:fldLock="1"/>
        </w:r>
        <w:r w:rsidR="00D30F71" w:rsidRPr="00D30F71">
          <w:rPr>
            <w:rFonts w:ascii="Arial" w:eastAsia="Times New Roman" w:hAnsi="Arial" w:cs="Arial"/>
            <w:b/>
            <w:bCs/>
            <w:color w:val="0000B0"/>
            <w:sz w:val="24"/>
            <w:szCs w:val="24"/>
          </w:rPr>
          <w:instrText>MERGEFIELD Element.Name</w:instrText>
        </w:r>
        <w:r w:rsidRPr="00D30F71">
          <w:rPr>
            <w:rFonts w:ascii="Arial" w:eastAsia="Times New Roman" w:hAnsi="Arial" w:cs="Arial"/>
            <w:b/>
            <w:bCs/>
            <w:color w:val="0000B0"/>
            <w:sz w:val="24"/>
            <w:szCs w:val="24"/>
          </w:rPr>
          <w:fldChar w:fldCharType="separate"/>
        </w:r>
        <w:r w:rsidR="00D30F71" w:rsidRPr="00D30F71">
          <w:rPr>
            <w:rFonts w:ascii="Arial" w:eastAsia="Times New Roman" w:hAnsi="Arial" w:cs="Arial"/>
            <w:b/>
            <w:bCs/>
            <w:color w:val="0000B0"/>
            <w:sz w:val="24"/>
            <w:szCs w:val="24"/>
          </w:rPr>
          <w:t>Contactpersoon KLANT-</w:t>
        </w:r>
      </w:ins>
      <w:ins w:id="5432" w:author="Arjan" w:date="2012-12-10T16:19:00Z">
        <w:r w:rsidR="00D30F71" w:rsidRPr="00D30F71">
          <w:rPr>
            <w:rFonts w:ascii="Arial" w:eastAsia="Times New Roman" w:hAnsi="Arial" w:cs="Arial"/>
            <w:b/>
            <w:bCs/>
            <w:color w:val="0000B0"/>
            <w:sz w:val="24"/>
            <w:szCs w:val="24"/>
          </w:rPr>
          <w:t>C</w:t>
        </w:r>
      </w:ins>
      <w:ins w:id="5433" w:author="Arjan" w:date="2012-12-10T16:18:00Z">
        <w:r w:rsidR="00D30F71" w:rsidRPr="00D30F71">
          <w:rPr>
            <w:rFonts w:ascii="Arial" w:eastAsia="Times New Roman" w:hAnsi="Arial" w:cs="Arial"/>
            <w:b/>
            <w:bCs/>
            <w:color w:val="0000B0"/>
            <w:sz w:val="24"/>
            <w:szCs w:val="24"/>
          </w:rPr>
          <w:t>ONTACTPERSOON</w:t>
        </w:r>
        <w:r w:rsidRPr="00D30F71">
          <w:rPr>
            <w:rFonts w:ascii="Arial" w:eastAsia="Times New Roman" w:hAnsi="Arial" w:cs="Arial"/>
            <w:b/>
            <w:bCs/>
            <w:color w:val="0000B0"/>
            <w:sz w:val="24"/>
            <w:szCs w:val="24"/>
          </w:rPr>
          <w:fldChar w:fldCharType="end"/>
        </w:r>
      </w:ins>
    </w:p>
    <w:tbl>
      <w:tblPr>
        <w:tblW w:w="9360" w:type="dxa"/>
        <w:tblInd w:w="60" w:type="dxa"/>
        <w:tblLayout w:type="fixed"/>
        <w:tblCellMar>
          <w:left w:w="60" w:type="dxa"/>
          <w:right w:w="60" w:type="dxa"/>
        </w:tblCellMar>
        <w:tblLook w:val="0000" w:firstRow="0" w:lastRow="0" w:firstColumn="0" w:lastColumn="0" w:noHBand="0" w:noVBand="0"/>
      </w:tblPr>
      <w:tblGrid>
        <w:gridCol w:w="3600"/>
        <w:gridCol w:w="90"/>
        <w:gridCol w:w="990"/>
        <w:gridCol w:w="3330"/>
        <w:gridCol w:w="1350"/>
      </w:tblGrid>
      <w:tr w:rsidR="00D30F71" w:rsidRPr="00D30F71" w:rsidTr="00D30F71">
        <w:trPr>
          <w:trHeight w:val="230"/>
          <w:ins w:id="5434"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435" w:author="Arjan" w:date="2012-12-10T16:23:00Z"/>
                <w:rFonts w:ascii="Arial" w:eastAsia="Times New Roman" w:hAnsi="Arial" w:cs="Arial"/>
                <w:color w:val="000000"/>
                <w:sz w:val="20"/>
                <w:szCs w:val="20"/>
              </w:rPr>
            </w:pPr>
            <w:bookmarkStart w:id="5436" w:name="BKM_1E57BA48_D14D_4c46_B0DD_81DD16BABE99"/>
            <w:bookmarkStart w:id="5437" w:name="BKM_43782CB6_AD0D_4183_9383_05E37CEE3A70"/>
            <w:bookmarkStart w:id="5438" w:name="BKM_94682650_BA8E_4d06_8A3C_7FB57CD27B3F"/>
            <w:bookmarkStart w:id="5439" w:name="BKM_81E3B162_CCAB_4a28_9E84_BBD29D059E9B"/>
            <w:bookmarkEnd w:id="5436"/>
            <w:bookmarkEnd w:id="5437"/>
            <w:bookmarkEnd w:id="5438"/>
            <w:bookmarkEnd w:id="5439"/>
            <w:ins w:id="5440" w:author="Arjan" w:date="2012-12-10T16:23:00Z">
              <w:r w:rsidRPr="00D30F71">
                <w:rPr>
                  <w:rFonts w:ascii="Arial" w:eastAsia="Times New Roman" w:hAnsi="Arial" w:cs="Arial"/>
                  <w:b/>
                  <w:bCs/>
                  <w:color w:val="000000"/>
                  <w:sz w:val="20"/>
                  <w:szCs w:val="20"/>
                </w:rPr>
                <w:t>Naam groepattribuutsoort</w:t>
              </w:r>
            </w:ins>
          </w:p>
        </w:tc>
        <w:tc>
          <w:tcPr>
            <w:tcW w:w="5670" w:type="dxa"/>
            <w:gridSpan w:val="3"/>
            <w:tcBorders>
              <w:top w:val="nil"/>
              <w:left w:val="nil"/>
              <w:bottom w:val="nil"/>
              <w:right w:val="nil"/>
            </w:tcBorders>
          </w:tcPr>
          <w:p w:rsidR="00D30F71" w:rsidRPr="00D30F71" w:rsidRDefault="008F2B4B" w:rsidP="00D30F71">
            <w:pPr>
              <w:autoSpaceDE w:val="0"/>
              <w:autoSpaceDN w:val="0"/>
              <w:adjustRightInd w:val="0"/>
              <w:spacing w:after="0" w:line="240" w:lineRule="auto"/>
              <w:rPr>
                <w:ins w:id="5441" w:author="Arjan" w:date="2012-12-10T16:23:00Z"/>
                <w:rFonts w:ascii="Arial" w:eastAsia="Times New Roman" w:hAnsi="Arial" w:cs="Arial"/>
                <w:color w:val="000000"/>
                <w:sz w:val="20"/>
                <w:szCs w:val="20"/>
              </w:rPr>
            </w:pPr>
            <w:ins w:id="5442" w:author="Arjan" w:date="2012-12-10T16:23: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Element.Name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 KLANT-CONTACTPERSOON</w:t>
              </w:r>
              <w:r w:rsidRPr="00D30F71">
                <w:rPr>
                  <w:rFonts w:ascii="Arial" w:hAnsi="Arial" w:cs="Arial"/>
                  <w:sz w:val="20"/>
                  <w:szCs w:val="20"/>
                  <w:lang w:val="en-AU"/>
                </w:rPr>
                <w:fldChar w:fldCharType="end"/>
              </w:r>
            </w:ins>
          </w:p>
        </w:tc>
      </w:tr>
      <w:tr w:rsidR="00D30F71" w:rsidRPr="00D30F71" w:rsidTr="00D30F71">
        <w:trPr>
          <w:ins w:id="5443"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444"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445" w:author="Arjan" w:date="2012-12-10T16:23:00Z"/>
                <w:rFonts w:ascii="Arial" w:eastAsia="Times New Roman" w:hAnsi="Arial" w:cs="Arial"/>
                <w:b/>
                <w:bCs/>
                <w:color w:val="000000"/>
                <w:sz w:val="20"/>
                <w:szCs w:val="20"/>
              </w:rPr>
            </w:pPr>
          </w:p>
        </w:tc>
      </w:tr>
      <w:tr w:rsidR="00D30F71" w:rsidRPr="00D30F71" w:rsidTr="00D30F71">
        <w:trPr>
          <w:ins w:id="5446"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447" w:author="Arjan" w:date="2012-12-10T16:23:00Z"/>
                <w:rFonts w:ascii="Arial" w:eastAsia="Times New Roman" w:hAnsi="Arial" w:cs="Arial"/>
                <w:color w:val="000000"/>
                <w:sz w:val="20"/>
                <w:szCs w:val="20"/>
              </w:rPr>
            </w:pPr>
            <w:ins w:id="5448" w:author="Arjan" w:date="2012-12-10T16:23:00Z">
              <w:r w:rsidRPr="00D30F71">
                <w:rPr>
                  <w:rFonts w:ascii="Arial" w:eastAsia="Times New Roman" w:hAnsi="Arial" w:cs="Arial"/>
                  <w:b/>
                  <w:bCs/>
                  <w:color w:val="000000"/>
                  <w:sz w:val="20"/>
                  <w:szCs w:val="20"/>
                </w:rPr>
                <w:t>Herkomst groepattribuutsoort</w:t>
              </w:r>
            </w:ins>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449" w:author="Arjan" w:date="2012-12-10T16:23:00Z"/>
                <w:rFonts w:ascii="Arial" w:eastAsia="Times New Roman" w:hAnsi="Arial" w:cs="Arial"/>
                <w:color w:val="000000"/>
                <w:sz w:val="20"/>
                <w:szCs w:val="20"/>
              </w:rPr>
            </w:pPr>
            <w:ins w:id="5450" w:author="Arjan" w:date="2012-12-10T16:23:00Z">
              <w:r w:rsidRPr="00D30F71">
                <w:rPr>
                  <w:rFonts w:ascii="Arial" w:eastAsia="Times New Roman" w:hAnsi="Arial" w:cs="Arial"/>
                  <w:color w:val="000000"/>
                  <w:sz w:val="20"/>
                  <w:szCs w:val="20"/>
                </w:rPr>
                <w:t>KING</w:t>
              </w:r>
            </w:ins>
          </w:p>
        </w:tc>
      </w:tr>
      <w:tr w:rsidR="00D30F71" w:rsidRPr="00D30F71" w:rsidTr="00D30F71">
        <w:trPr>
          <w:trHeight w:val="230"/>
          <w:ins w:id="5451"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452"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453" w:author="Arjan" w:date="2012-12-10T16:23:00Z"/>
                <w:rFonts w:ascii="Arial" w:eastAsia="Times New Roman" w:hAnsi="Arial" w:cs="Arial"/>
                <w:b/>
                <w:bCs/>
                <w:color w:val="000000"/>
                <w:sz w:val="20"/>
                <w:szCs w:val="20"/>
              </w:rPr>
            </w:pPr>
          </w:p>
        </w:tc>
      </w:tr>
      <w:tr w:rsidR="00D30F71" w:rsidRPr="00D30F71" w:rsidTr="00D30F71">
        <w:trPr>
          <w:trHeight w:val="230"/>
          <w:ins w:id="5454"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455" w:author="Arjan" w:date="2012-12-10T16:23:00Z"/>
                <w:rFonts w:ascii="Arial" w:eastAsia="Times New Roman" w:hAnsi="Arial" w:cs="Arial"/>
                <w:color w:val="000000"/>
                <w:sz w:val="20"/>
                <w:szCs w:val="20"/>
              </w:rPr>
            </w:pPr>
            <w:ins w:id="5456" w:author="Arjan" w:date="2012-12-10T16:23:00Z">
              <w:r w:rsidRPr="00D30F71">
                <w:rPr>
                  <w:rFonts w:ascii="Arial" w:eastAsia="Times New Roman" w:hAnsi="Arial" w:cs="Arial"/>
                  <w:b/>
                  <w:bCs/>
                  <w:color w:val="000000"/>
                  <w:sz w:val="20"/>
                  <w:szCs w:val="20"/>
                </w:rPr>
                <w:t>Code groepattribuutsoort</w:t>
              </w:r>
            </w:ins>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457" w:author="Arjan" w:date="2012-12-10T16:23:00Z"/>
                <w:rFonts w:ascii="Arial" w:eastAsia="Times New Roman" w:hAnsi="Arial" w:cs="Arial"/>
                <w:color w:val="000000"/>
                <w:sz w:val="20"/>
                <w:szCs w:val="20"/>
              </w:rPr>
            </w:pPr>
          </w:p>
        </w:tc>
      </w:tr>
      <w:tr w:rsidR="00D30F71" w:rsidRPr="00D30F71" w:rsidTr="00D30F71">
        <w:trPr>
          <w:ins w:id="5458"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459"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460" w:author="Arjan" w:date="2012-12-10T16:23:00Z"/>
                <w:rFonts w:ascii="Arial" w:eastAsia="Times New Roman" w:hAnsi="Arial" w:cs="Arial"/>
                <w:b/>
                <w:bCs/>
                <w:color w:val="000000"/>
                <w:sz w:val="20"/>
                <w:szCs w:val="20"/>
              </w:rPr>
            </w:pPr>
          </w:p>
        </w:tc>
      </w:tr>
      <w:tr w:rsidR="00D30F71" w:rsidRPr="005E066D" w:rsidTr="00D30F71">
        <w:trPr>
          <w:ins w:id="5461"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462" w:author="Arjan" w:date="2012-12-10T16:23:00Z"/>
                <w:rFonts w:ascii="Arial" w:eastAsia="Times New Roman" w:hAnsi="Arial" w:cs="Arial"/>
                <w:color w:val="000000"/>
                <w:sz w:val="20"/>
                <w:szCs w:val="20"/>
              </w:rPr>
            </w:pPr>
            <w:ins w:id="5463" w:author="Arjan" w:date="2012-12-10T16:23:00Z">
              <w:r w:rsidRPr="00D30F71">
                <w:rPr>
                  <w:rFonts w:ascii="Arial" w:eastAsia="Times New Roman" w:hAnsi="Arial" w:cs="Arial"/>
                  <w:b/>
                  <w:bCs/>
                  <w:color w:val="000000"/>
                  <w:sz w:val="20"/>
                  <w:szCs w:val="20"/>
                </w:rPr>
                <w:t>Definitie groepattribuutsoort</w:t>
              </w:r>
            </w:ins>
          </w:p>
        </w:tc>
        <w:tc>
          <w:tcPr>
            <w:tcW w:w="5670" w:type="dxa"/>
            <w:gridSpan w:val="3"/>
            <w:tcBorders>
              <w:top w:val="nil"/>
              <w:left w:val="nil"/>
              <w:bottom w:val="nil"/>
              <w:right w:val="nil"/>
            </w:tcBorders>
          </w:tcPr>
          <w:p w:rsidR="00D30F71" w:rsidRPr="00DD0F4F" w:rsidRDefault="008F2B4B" w:rsidP="00D30F71">
            <w:pPr>
              <w:autoSpaceDE w:val="0"/>
              <w:autoSpaceDN w:val="0"/>
              <w:adjustRightInd w:val="0"/>
              <w:spacing w:after="0" w:line="240" w:lineRule="auto"/>
              <w:rPr>
                <w:ins w:id="5464" w:author="Arjan" w:date="2012-12-10T16:23:00Z"/>
                <w:rFonts w:ascii="Arial" w:eastAsia="Times New Roman" w:hAnsi="Arial" w:cs="Arial"/>
                <w:color w:val="000000"/>
                <w:sz w:val="20"/>
                <w:szCs w:val="20"/>
                <w:lang w:val="nl-NL"/>
              </w:rPr>
            </w:pPr>
            <w:ins w:id="5465" w:author="Arjan" w:date="2012-12-10T16:23:00Z">
              <w:r w:rsidRPr="00D30F71">
                <w:rPr>
                  <w:rFonts w:ascii="Arial" w:hAnsi="Arial" w:cs="Arial"/>
                  <w:sz w:val="20"/>
                  <w:szCs w:val="20"/>
                  <w:lang w:val="en-AU"/>
                </w:rPr>
                <w:fldChar w:fldCharType="begin" w:fldLock="1"/>
              </w:r>
              <w:r w:rsidR="00D30F71" w:rsidRPr="00DD0F4F">
                <w:rPr>
                  <w:rFonts w:ascii="Arial" w:hAnsi="Arial" w:cs="Arial"/>
                  <w:sz w:val="20"/>
                  <w:szCs w:val="20"/>
                  <w:lang w:val="nl-NL"/>
                </w:rPr>
                <w:instrText xml:space="preserve">MERGEFIELD </w:instrText>
              </w:r>
              <w:r w:rsidR="00D30F71" w:rsidRPr="00DD0F4F">
                <w:rPr>
                  <w:rFonts w:ascii="Arial" w:eastAsia="Times New Roman" w:hAnsi="Arial" w:cs="Arial"/>
                  <w:color w:val="000000"/>
                  <w:sz w:val="20"/>
                  <w:szCs w:val="20"/>
                  <w:lang w:val="nl-NL"/>
                </w:rPr>
                <w:instrText>Element.Notes</w:instrText>
              </w:r>
              <w:r w:rsidRPr="00D30F71">
                <w:rPr>
                  <w:rFonts w:ascii="Arial" w:hAnsi="Arial" w:cs="Arial"/>
                  <w:sz w:val="20"/>
                  <w:szCs w:val="20"/>
                  <w:lang w:val="en-AU"/>
                </w:rPr>
                <w:fldChar w:fldCharType="end"/>
              </w:r>
              <w:r w:rsidR="00D30F71" w:rsidRPr="00DD0F4F">
                <w:rPr>
                  <w:rFonts w:ascii="Arial" w:eastAsia="Times New Roman" w:hAnsi="Arial" w:cs="Arial"/>
                  <w:color w:val="610E6A"/>
                  <w:sz w:val="20"/>
                  <w:szCs w:val="20"/>
                  <w:lang w:val="nl-NL"/>
                </w:rPr>
                <w:t>De gegevens van de persoon zijnde een medewerker van de Vestiging waarmee het Klantcontact plaats vond.</w:t>
              </w:r>
            </w:ins>
          </w:p>
        </w:tc>
      </w:tr>
      <w:tr w:rsidR="00D30F71" w:rsidRPr="005E066D" w:rsidTr="00D30F71">
        <w:trPr>
          <w:ins w:id="5466" w:author="Arjan" w:date="2012-12-10T16:23:00Z"/>
        </w:trPr>
        <w:tc>
          <w:tcPr>
            <w:tcW w:w="3690" w:type="dxa"/>
            <w:gridSpan w:val="2"/>
            <w:tcBorders>
              <w:top w:val="nil"/>
              <w:left w:val="nil"/>
              <w:bottom w:val="nil"/>
              <w:right w:val="nil"/>
            </w:tcBorders>
          </w:tcPr>
          <w:p w:rsidR="00D30F71" w:rsidRPr="00DD0F4F" w:rsidRDefault="00D30F71" w:rsidP="00D30F71">
            <w:pPr>
              <w:autoSpaceDE w:val="0"/>
              <w:autoSpaceDN w:val="0"/>
              <w:adjustRightInd w:val="0"/>
              <w:spacing w:after="0" w:line="240" w:lineRule="auto"/>
              <w:rPr>
                <w:ins w:id="5467" w:author="Arjan" w:date="2012-12-10T16:23:00Z"/>
                <w:rFonts w:ascii="Arial" w:eastAsia="Times New Roman" w:hAnsi="Arial" w:cs="Arial"/>
                <w:b/>
                <w:bCs/>
                <w:color w:val="000000"/>
                <w:sz w:val="20"/>
                <w:szCs w:val="20"/>
                <w:lang w:val="nl-NL"/>
              </w:rPr>
            </w:pPr>
          </w:p>
        </w:tc>
        <w:tc>
          <w:tcPr>
            <w:tcW w:w="5670" w:type="dxa"/>
            <w:gridSpan w:val="3"/>
            <w:tcBorders>
              <w:top w:val="nil"/>
              <w:left w:val="nil"/>
              <w:bottom w:val="nil"/>
              <w:right w:val="nil"/>
            </w:tcBorders>
          </w:tcPr>
          <w:p w:rsidR="00D30F71" w:rsidRPr="00DD0F4F" w:rsidRDefault="00D30F71" w:rsidP="00D30F71">
            <w:pPr>
              <w:autoSpaceDE w:val="0"/>
              <w:autoSpaceDN w:val="0"/>
              <w:adjustRightInd w:val="0"/>
              <w:spacing w:after="0" w:line="240" w:lineRule="auto"/>
              <w:rPr>
                <w:ins w:id="5468" w:author="Arjan" w:date="2012-12-10T16:23:00Z"/>
                <w:rFonts w:ascii="Arial" w:eastAsia="Times New Roman" w:hAnsi="Arial" w:cs="Arial"/>
                <w:b/>
                <w:bCs/>
                <w:color w:val="000000"/>
                <w:sz w:val="20"/>
                <w:szCs w:val="20"/>
                <w:lang w:val="nl-NL"/>
              </w:rPr>
            </w:pPr>
          </w:p>
        </w:tc>
      </w:tr>
      <w:tr w:rsidR="00D30F71" w:rsidRPr="00D30F71" w:rsidTr="00D30F71">
        <w:trPr>
          <w:ins w:id="5469"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470" w:author="Arjan" w:date="2012-12-10T16:23:00Z"/>
                <w:rFonts w:ascii="Arial" w:eastAsia="Times New Roman" w:hAnsi="Arial" w:cs="Arial"/>
                <w:color w:val="000000"/>
                <w:sz w:val="20"/>
                <w:szCs w:val="20"/>
              </w:rPr>
            </w:pPr>
            <w:ins w:id="5471" w:author="Arjan" w:date="2012-12-10T16:23:00Z">
              <w:r w:rsidRPr="00D30F71">
                <w:rPr>
                  <w:rFonts w:ascii="Arial" w:eastAsia="Times New Roman" w:hAnsi="Arial" w:cs="Arial"/>
                  <w:b/>
                  <w:bCs/>
                  <w:color w:val="000000"/>
                  <w:sz w:val="20"/>
                  <w:szCs w:val="20"/>
                </w:rPr>
                <w:t>Datum opname groepattribuutsoort</w:t>
              </w:r>
            </w:ins>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472" w:author="Arjan" w:date="2012-12-10T16:23:00Z"/>
                <w:rFonts w:ascii="Arial" w:eastAsia="Times New Roman" w:hAnsi="Arial" w:cs="Arial"/>
                <w:color w:val="000000"/>
                <w:sz w:val="20"/>
                <w:szCs w:val="20"/>
              </w:rPr>
            </w:pPr>
            <w:ins w:id="5473" w:author="Arjan" w:date="2012-12-10T16:23:00Z">
              <w:r w:rsidRPr="00D30F71">
                <w:rPr>
                  <w:rFonts w:ascii="Arial" w:eastAsia="Times New Roman" w:hAnsi="Arial" w:cs="Arial"/>
                  <w:color w:val="000000"/>
                  <w:sz w:val="20"/>
                  <w:szCs w:val="20"/>
                </w:rPr>
                <w:t>1 januari 2013</w:t>
              </w:r>
            </w:ins>
          </w:p>
        </w:tc>
      </w:tr>
      <w:tr w:rsidR="00D30F71" w:rsidRPr="00D30F71" w:rsidTr="00D30F71">
        <w:trPr>
          <w:trHeight w:val="215"/>
          <w:ins w:id="5474"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475"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476" w:author="Arjan" w:date="2012-12-10T16:23:00Z"/>
                <w:rFonts w:ascii="Arial" w:eastAsia="Times New Roman" w:hAnsi="Arial" w:cs="Arial"/>
                <w:b/>
                <w:bCs/>
                <w:color w:val="000000"/>
                <w:sz w:val="20"/>
                <w:szCs w:val="20"/>
              </w:rPr>
            </w:pPr>
          </w:p>
        </w:tc>
      </w:tr>
      <w:tr w:rsidR="00D30F71" w:rsidRPr="005E066D" w:rsidTr="00D30F71">
        <w:trPr>
          <w:trHeight w:val="215"/>
          <w:ins w:id="5477"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478" w:author="Arjan" w:date="2012-12-10T16:23:00Z"/>
                <w:rFonts w:ascii="Arial" w:eastAsia="Times New Roman" w:hAnsi="Arial" w:cs="Arial"/>
                <w:color w:val="000000"/>
                <w:sz w:val="20"/>
                <w:szCs w:val="20"/>
              </w:rPr>
            </w:pPr>
            <w:ins w:id="5479" w:author="Arjan" w:date="2012-12-10T16:23:00Z">
              <w:r w:rsidRPr="00D30F71">
                <w:rPr>
                  <w:rFonts w:ascii="Arial" w:eastAsia="Times New Roman" w:hAnsi="Arial" w:cs="Arial"/>
                  <w:b/>
                  <w:bCs/>
                  <w:color w:val="000000"/>
                  <w:sz w:val="20"/>
                  <w:szCs w:val="20"/>
                </w:rPr>
                <w:t>Toelichting groepattribuutsoort</w:t>
              </w:r>
            </w:ins>
          </w:p>
        </w:tc>
        <w:tc>
          <w:tcPr>
            <w:tcW w:w="5670" w:type="dxa"/>
            <w:gridSpan w:val="3"/>
            <w:tcBorders>
              <w:top w:val="nil"/>
              <w:left w:val="nil"/>
              <w:bottom w:val="nil"/>
              <w:right w:val="nil"/>
            </w:tcBorders>
          </w:tcPr>
          <w:p w:rsidR="00D30F71" w:rsidRPr="00DD0F4F" w:rsidRDefault="00D30F71" w:rsidP="00D30F71">
            <w:pPr>
              <w:autoSpaceDE w:val="0"/>
              <w:autoSpaceDN w:val="0"/>
              <w:adjustRightInd w:val="0"/>
              <w:spacing w:after="0" w:line="240" w:lineRule="auto"/>
              <w:rPr>
                <w:ins w:id="5480" w:author="Arjan" w:date="2012-12-10T16:23:00Z"/>
                <w:rFonts w:ascii="Arial" w:eastAsia="Times New Roman" w:hAnsi="Arial" w:cs="Arial"/>
                <w:color w:val="000000"/>
                <w:sz w:val="20"/>
                <w:szCs w:val="20"/>
                <w:lang w:val="nl-NL"/>
              </w:rPr>
            </w:pPr>
            <w:ins w:id="5481" w:author="Arjan" w:date="2012-12-10T16:23:00Z">
              <w:r w:rsidRPr="00DD0F4F">
                <w:rPr>
                  <w:rFonts w:ascii="Arial" w:eastAsia="Times New Roman" w:hAnsi="Arial" w:cs="Arial"/>
                  <w:color w:val="000000"/>
                  <w:sz w:val="20"/>
                  <w:szCs w:val="20"/>
                  <w:lang w:val="nl-NL"/>
                </w:rPr>
                <w:t>Het betreft een groepattribuutsoort met gegevens van de contactpersonen die namens de Vestiging van een onderneming het klantcontact voerde.</w:t>
              </w:r>
            </w:ins>
          </w:p>
        </w:tc>
      </w:tr>
      <w:tr w:rsidR="00D30F71" w:rsidRPr="005E066D" w:rsidTr="00D30F71">
        <w:trPr>
          <w:ins w:id="5482" w:author="Arjan" w:date="2012-12-10T16:23:00Z"/>
        </w:trPr>
        <w:tc>
          <w:tcPr>
            <w:tcW w:w="3690" w:type="dxa"/>
            <w:gridSpan w:val="2"/>
            <w:tcBorders>
              <w:top w:val="nil"/>
              <w:left w:val="nil"/>
              <w:bottom w:val="nil"/>
              <w:right w:val="nil"/>
            </w:tcBorders>
          </w:tcPr>
          <w:p w:rsidR="00D30F71" w:rsidRPr="00DD0F4F" w:rsidRDefault="00D30F71" w:rsidP="00D30F71">
            <w:pPr>
              <w:autoSpaceDE w:val="0"/>
              <w:autoSpaceDN w:val="0"/>
              <w:adjustRightInd w:val="0"/>
              <w:spacing w:after="0" w:line="240" w:lineRule="auto"/>
              <w:rPr>
                <w:ins w:id="5483" w:author="Arjan" w:date="2012-12-10T16:23:00Z"/>
                <w:rFonts w:ascii="Arial" w:eastAsia="Times New Roman" w:hAnsi="Arial" w:cs="Arial"/>
                <w:b/>
                <w:bCs/>
                <w:color w:val="000000"/>
                <w:sz w:val="20"/>
                <w:szCs w:val="20"/>
                <w:lang w:val="nl-NL"/>
              </w:rPr>
            </w:pPr>
          </w:p>
        </w:tc>
        <w:tc>
          <w:tcPr>
            <w:tcW w:w="5670" w:type="dxa"/>
            <w:gridSpan w:val="3"/>
            <w:tcBorders>
              <w:top w:val="nil"/>
              <w:left w:val="nil"/>
              <w:bottom w:val="nil"/>
              <w:right w:val="nil"/>
            </w:tcBorders>
          </w:tcPr>
          <w:p w:rsidR="00D30F71" w:rsidRPr="00DD0F4F" w:rsidRDefault="00D30F71" w:rsidP="00D30F71">
            <w:pPr>
              <w:autoSpaceDE w:val="0"/>
              <w:autoSpaceDN w:val="0"/>
              <w:adjustRightInd w:val="0"/>
              <w:spacing w:after="0" w:line="240" w:lineRule="auto"/>
              <w:rPr>
                <w:ins w:id="5484" w:author="Arjan" w:date="2012-12-10T16:23:00Z"/>
                <w:rFonts w:ascii="Arial" w:eastAsia="Times New Roman" w:hAnsi="Arial" w:cs="Arial"/>
                <w:b/>
                <w:bCs/>
                <w:color w:val="000000"/>
                <w:sz w:val="20"/>
                <w:szCs w:val="20"/>
                <w:lang w:val="nl-NL"/>
              </w:rPr>
            </w:pPr>
          </w:p>
        </w:tc>
      </w:tr>
      <w:tr w:rsidR="00D30F71" w:rsidRPr="00D30F71" w:rsidTr="00D30F71">
        <w:trPr>
          <w:ins w:id="5485"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486" w:author="Arjan" w:date="2012-12-10T16:23:00Z"/>
                <w:rFonts w:ascii="Arial" w:eastAsia="Times New Roman" w:hAnsi="Arial" w:cs="Arial"/>
                <w:color w:val="000000"/>
                <w:sz w:val="20"/>
                <w:szCs w:val="20"/>
              </w:rPr>
            </w:pPr>
            <w:ins w:id="5487" w:author="Arjan" w:date="2012-12-10T16:23:00Z">
              <w:r w:rsidRPr="00D30F71">
                <w:rPr>
                  <w:rFonts w:ascii="Arial" w:eastAsia="Times New Roman" w:hAnsi="Arial" w:cs="Arial"/>
                  <w:b/>
                  <w:bCs/>
                  <w:color w:val="000000"/>
                  <w:sz w:val="20"/>
                  <w:szCs w:val="20"/>
                </w:rPr>
                <w:t>Indicatie materiële historie</w:t>
              </w:r>
            </w:ins>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488" w:author="Arjan" w:date="2012-12-10T16:23:00Z"/>
                <w:rFonts w:ascii="Arial" w:eastAsia="Times New Roman" w:hAnsi="Arial" w:cs="Arial"/>
                <w:color w:val="000000"/>
                <w:sz w:val="20"/>
                <w:szCs w:val="20"/>
              </w:rPr>
            </w:pPr>
            <w:ins w:id="5489" w:author="Arjan" w:date="2012-12-10T16:23:00Z">
              <w:r w:rsidRPr="00D30F71">
                <w:rPr>
                  <w:rFonts w:ascii="Arial" w:eastAsia="Times New Roman" w:hAnsi="Arial" w:cs="Arial"/>
                  <w:color w:val="000000"/>
                  <w:sz w:val="20"/>
                  <w:szCs w:val="20"/>
                </w:rPr>
                <w:t>Nee</w:t>
              </w:r>
            </w:ins>
          </w:p>
        </w:tc>
      </w:tr>
      <w:tr w:rsidR="00D30F71" w:rsidRPr="00D30F71" w:rsidTr="00D30F71">
        <w:trPr>
          <w:ins w:id="5490"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491"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492" w:author="Arjan" w:date="2012-12-10T16:23:00Z"/>
                <w:rFonts w:ascii="Arial" w:eastAsia="Times New Roman" w:hAnsi="Arial" w:cs="Arial"/>
                <w:b/>
                <w:bCs/>
                <w:color w:val="000000"/>
                <w:sz w:val="20"/>
                <w:szCs w:val="20"/>
              </w:rPr>
            </w:pPr>
          </w:p>
        </w:tc>
      </w:tr>
      <w:tr w:rsidR="00D30F71" w:rsidRPr="00D30F71" w:rsidTr="00D30F71">
        <w:trPr>
          <w:ins w:id="5493"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494" w:author="Arjan" w:date="2012-12-10T16:23:00Z"/>
                <w:rFonts w:ascii="Arial" w:eastAsia="Times New Roman" w:hAnsi="Arial" w:cs="Arial"/>
                <w:color w:val="000000"/>
                <w:sz w:val="20"/>
                <w:szCs w:val="20"/>
              </w:rPr>
            </w:pPr>
            <w:ins w:id="5495" w:author="Arjan" w:date="2012-12-10T16:23:00Z">
              <w:r w:rsidRPr="00D30F71">
                <w:rPr>
                  <w:rFonts w:ascii="Arial" w:eastAsia="Times New Roman" w:hAnsi="Arial" w:cs="Arial"/>
                  <w:b/>
                  <w:bCs/>
                  <w:color w:val="000000"/>
                  <w:sz w:val="20"/>
                  <w:szCs w:val="20"/>
                </w:rPr>
                <w:t>Indicatie formele historie</w:t>
              </w:r>
            </w:ins>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496" w:author="Arjan" w:date="2012-12-10T16:23:00Z"/>
                <w:rFonts w:ascii="Arial" w:eastAsia="Times New Roman" w:hAnsi="Arial" w:cs="Arial"/>
                <w:color w:val="000000"/>
                <w:sz w:val="20"/>
                <w:szCs w:val="20"/>
              </w:rPr>
            </w:pPr>
            <w:ins w:id="5497" w:author="Arjan" w:date="2012-12-10T16:23:00Z">
              <w:r w:rsidRPr="00D30F71">
                <w:rPr>
                  <w:rFonts w:ascii="Arial" w:eastAsia="Times New Roman" w:hAnsi="Arial" w:cs="Arial"/>
                  <w:color w:val="000000"/>
                  <w:sz w:val="20"/>
                  <w:szCs w:val="20"/>
                </w:rPr>
                <w:t>Nee</w:t>
              </w:r>
            </w:ins>
          </w:p>
        </w:tc>
      </w:tr>
      <w:tr w:rsidR="00D30F71" w:rsidRPr="00D30F71" w:rsidTr="00D30F71">
        <w:trPr>
          <w:trHeight w:val="230"/>
          <w:ins w:id="5498"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499"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500" w:author="Arjan" w:date="2012-12-10T16:23:00Z"/>
                <w:rFonts w:ascii="Arial" w:eastAsia="Times New Roman" w:hAnsi="Arial" w:cs="Arial"/>
                <w:b/>
                <w:bCs/>
                <w:color w:val="000000"/>
                <w:sz w:val="20"/>
                <w:szCs w:val="20"/>
              </w:rPr>
            </w:pPr>
          </w:p>
        </w:tc>
      </w:tr>
      <w:tr w:rsidR="00D30F71" w:rsidRPr="00D30F71" w:rsidTr="00D30F71">
        <w:trPr>
          <w:ins w:id="5501"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02" w:author="Arjan" w:date="2012-12-10T16:23:00Z"/>
                <w:rFonts w:ascii="Arial" w:eastAsia="Times New Roman" w:hAnsi="Arial" w:cs="Arial"/>
                <w:color w:val="000000"/>
                <w:sz w:val="20"/>
                <w:szCs w:val="20"/>
              </w:rPr>
            </w:pPr>
            <w:ins w:id="5503" w:author="Arjan" w:date="2012-12-10T16:23:00Z">
              <w:r w:rsidRPr="00D30F71">
                <w:rPr>
                  <w:rFonts w:ascii="Arial" w:eastAsia="Times New Roman" w:hAnsi="Arial" w:cs="Arial"/>
                  <w:b/>
                  <w:bCs/>
                  <w:color w:val="000000"/>
                  <w:sz w:val="20"/>
                  <w:szCs w:val="20"/>
                </w:rPr>
                <w:t>Aanduiding brondocument</w:t>
              </w:r>
            </w:ins>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504" w:author="Arjan" w:date="2012-12-10T16:23:00Z"/>
                <w:rFonts w:ascii="Arial" w:eastAsia="Times New Roman" w:hAnsi="Arial" w:cs="Arial"/>
                <w:color w:val="000000"/>
                <w:sz w:val="20"/>
                <w:szCs w:val="20"/>
              </w:rPr>
            </w:pPr>
          </w:p>
        </w:tc>
      </w:tr>
      <w:tr w:rsidR="00D30F71" w:rsidRPr="00D30F71" w:rsidTr="00D30F71">
        <w:trPr>
          <w:ins w:id="5505"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06"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507" w:author="Arjan" w:date="2012-12-10T16:23:00Z"/>
                <w:rFonts w:ascii="Arial" w:eastAsia="Times New Roman" w:hAnsi="Arial" w:cs="Arial"/>
                <w:b/>
                <w:bCs/>
                <w:color w:val="000000"/>
                <w:sz w:val="20"/>
                <w:szCs w:val="20"/>
              </w:rPr>
            </w:pPr>
          </w:p>
        </w:tc>
      </w:tr>
      <w:tr w:rsidR="00D30F71" w:rsidRPr="00D30F71" w:rsidTr="00D30F71">
        <w:trPr>
          <w:ins w:id="5508"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09" w:author="Arjan" w:date="2012-12-10T16:23:00Z"/>
                <w:rFonts w:ascii="Arial" w:eastAsia="Times New Roman" w:hAnsi="Arial" w:cs="Arial"/>
                <w:color w:val="000000"/>
                <w:sz w:val="20"/>
                <w:szCs w:val="20"/>
              </w:rPr>
            </w:pPr>
            <w:ins w:id="5510" w:author="Arjan" w:date="2012-12-10T16:23:00Z">
              <w:r w:rsidRPr="00D30F71">
                <w:rPr>
                  <w:rFonts w:ascii="Arial" w:eastAsia="Times New Roman" w:hAnsi="Arial" w:cs="Arial"/>
                  <w:b/>
                  <w:bCs/>
                  <w:color w:val="000000"/>
                  <w:sz w:val="20"/>
                  <w:szCs w:val="20"/>
                </w:rPr>
                <w:t>Indicatie in onderzoek</w:t>
              </w:r>
            </w:ins>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511" w:author="Arjan" w:date="2012-12-10T16:23:00Z"/>
                <w:rFonts w:ascii="Arial" w:eastAsia="Times New Roman" w:hAnsi="Arial" w:cs="Arial"/>
                <w:color w:val="000000"/>
                <w:sz w:val="20"/>
                <w:szCs w:val="20"/>
              </w:rPr>
            </w:pPr>
            <w:ins w:id="5512" w:author="Arjan" w:date="2012-12-10T16:23:00Z">
              <w:r w:rsidRPr="00D30F71">
                <w:rPr>
                  <w:rFonts w:ascii="Arial" w:eastAsia="Times New Roman" w:hAnsi="Arial" w:cs="Arial"/>
                  <w:color w:val="000000"/>
                  <w:sz w:val="20"/>
                  <w:szCs w:val="20"/>
                </w:rPr>
                <w:t>Nee</w:t>
              </w:r>
            </w:ins>
          </w:p>
        </w:tc>
      </w:tr>
      <w:tr w:rsidR="00D30F71" w:rsidRPr="00D30F71" w:rsidTr="00D30F71">
        <w:trPr>
          <w:trHeight w:val="250"/>
          <w:ins w:id="5513"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14"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515" w:author="Arjan" w:date="2012-12-10T16:23:00Z"/>
                <w:rFonts w:ascii="Arial" w:eastAsia="Times New Roman" w:hAnsi="Arial" w:cs="Arial"/>
                <w:b/>
                <w:bCs/>
                <w:color w:val="000000"/>
                <w:sz w:val="20"/>
                <w:szCs w:val="20"/>
              </w:rPr>
            </w:pPr>
          </w:p>
        </w:tc>
      </w:tr>
      <w:tr w:rsidR="00D30F71" w:rsidRPr="00D30F71" w:rsidTr="00D30F71">
        <w:trPr>
          <w:trHeight w:val="371"/>
          <w:ins w:id="5516"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17" w:author="Arjan" w:date="2012-12-10T16:23:00Z"/>
                <w:rFonts w:ascii="Arial" w:eastAsia="Times New Roman" w:hAnsi="Arial" w:cs="Arial"/>
                <w:color w:val="000000"/>
                <w:sz w:val="20"/>
                <w:szCs w:val="20"/>
              </w:rPr>
            </w:pPr>
            <w:ins w:id="5518" w:author="Arjan" w:date="2012-12-10T16:23:00Z">
              <w:r w:rsidRPr="00D30F71">
                <w:rPr>
                  <w:rFonts w:ascii="Arial" w:eastAsia="Times New Roman" w:hAnsi="Arial" w:cs="Arial"/>
                  <w:b/>
                  <w:bCs/>
                  <w:color w:val="000000"/>
                  <w:sz w:val="20"/>
                  <w:szCs w:val="20"/>
                </w:rPr>
                <w:t>Aanduiding strijdigheid/nietigheid</w:t>
              </w:r>
            </w:ins>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519" w:author="Arjan" w:date="2012-12-10T16:23:00Z"/>
                <w:rFonts w:ascii="Arial" w:eastAsia="Times New Roman" w:hAnsi="Arial" w:cs="Arial"/>
                <w:color w:val="000000"/>
                <w:sz w:val="20"/>
                <w:szCs w:val="20"/>
              </w:rPr>
            </w:pPr>
            <w:ins w:id="5520" w:author="Arjan" w:date="2012-12-10T16:23:00Z">
              <w:r w:rsidRPr="00D30F71">
                <w:rPr>
                  <w:rFonts w:ascii="Arial" w:eastAsia="Times New Roman" w:hAnsi="Arial" w:cs="Arial"/>
                  <w:color w:val="000000"/>
                  <w:sz w:val="20"/>
                  <w:szCs w:val="20"/>
                </w:rPr>
                <w:t>Nee</w:t>
              </w:r>
            </w:ins>
          </w:p>
        </w:tc>
      </w:tr>
      <w:tr w:rsidR="00D30F71" w:rsidRPr="00D30F71" w:rsidTr="00D30F71">
        <w:trPr>
          <w:trHeight w:val="185"/>
          <w:ins w:id="5521"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22"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523" w:author="Arjan" w:date="2012-12-10T16:23:00Z"/>
                <w:rFonts w:ascii="Arial" w:eastAsia="Times New Roman" w:hAnsi="Arial" w:cs="Arial"/>
                <w:b/>
                <w:bCs/>
                <w:color w:val="000000"/>
                <w:sz w:val="20"/>
                <w:szCs w:val="20"/>
              </w:rPr>
            </w:pPr>
          </w:p>
        </w:tc>
      </w:tr>
      <w:tr w:rsidR="00D30F71" w:rsidRPr="00D30F71" w:rsidTr="00D30F71">
        <w:trPr>
          <w:trHeight w:val="185"/>
          <w:ins w:id="5524"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25" w:author="Arjan" w:date="2012-12-10T16:23:00Z"/>
                <w:rFonts w:ascii="Arial" w:eastAsia="Times New Roman" w:hAnsi="Arial" w:cs="Arial"/>
                <w:color w:val="000000"/>
                <w:sz w:val="20"/>
                <w:szCs w:val="20"/>
              </w:rPr>
            </w:pPr>
            <w:ins w:id="5526" w:author="Arjan" w:date="2012-12-10T16:23:00Z">
              <w:r w:rsidRPr="00D30F71">
                <w:rPr>
                  <w:rFonts w:ascii="Arial" w:eastAsia="Times New Roman" w:hAnsi="Arial" w:cs="Arial"/>
                  <w:b/>
                  <w:bCs/>
                  <w:color w:val="000000"/>
                  <w:sz w:val="20"/>
                  <w:szCs w:val="20"/>
                </w:rPr>
                <w:t>Indicatie kardinaliteit</w:t>
              </w:r>
            </w:ins>
          </w:p>
        </w:tc>
        <w:tc>
          <w:tcPr>
            <w:tcW w:w="5670" w:type="dxa"/>
            <w:gridSpan w:val="3"/>
            <w:tcBorders>
              <w:top w:val="nil"/>
              <w:left w:val="nil"/>
              <w:bottom w:val="nil"/>
              <w:right w:val="nil"/>
            </w:tcBorders>
          </w:tcPr>
          <w:p w:rsidR="00D30F71" w:rsidRPr="00D30F71" w:rsidRDefault="008F2B4B" w:rsidP="00D30F71">
            <w:pPr>
              <w:autoSpaceDE w:val="0"/>
              <w:autoSpaceDN w:val="0"/>
              <w:adjustRightInd w:val="0"/>
              <w:spacing w:after="0" w:line="240" w:lineRule="auto"/>
              <w:rPr>
                <w:ins w:id="5527" w:author="Arjan" w:date="2012-12-10T16:23:00Z"/>
                <w:rFonts w:ascii="Arial" w:eastAsia="Times New Roman" w:hAnsi="Arial" w:cs="Arial"/>
                <w:color w:val="000000"/>
                <w:sz w:val="20"/>
                <w:szCs w:val="20"/>
              </w:rPr>
            </w:pPr>
            <w:ins w:id="5528" w:author="Arjan" w:date="2012-12-10T16:23: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Element.Multiplicity</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0,1</w:t>
              </w:r>
              <w:r w:rsidRPr="00D30F71">
                <w:rPr>
                  <w:rFonts w:ascii="Arial" w:hAnsi="Arial" w:cs="Arial"/>
                  <w:sz w:val="20"/>
                  <w:szCs w:val="20"/>
                  <w:lang w:val="en-AU"/>
                </w:rPr>
                <w:fldChar w:fldCharType="end"/>
              </w:r>
            </w:ins>
          </w:p>
        </w:tc>
      </w:tr>
      <w:tr w:rsidR="00D30F71" w:rsidRPr="00D30F71" w:rsidTr="00D30F71">
        <w:trPr>
          <w:trHeight w:val="230"/>
          <w:ins w:id="5529"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30"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531" w:author="Arjan" w:date="2012-12-10T16:23:00Z"/>
                <w:rFonts w:ascii="Arial" w:eastAsia="Times New Roman" w:hAnsi="Arial" w:cs="Arial"/>
                <w:b/>
                <w:bCs/>
                <w:color w:val="000000"/>
                <w:sz w:val="20"/>
                <w:szCs w:val="20"/>
              </w:rPr>
            </w:pPr>
          </w:p>
        </w:tc>
      </w:tr>
      <w:tr w:rsidR="00D30F71" w:rsidRPr="00D30F71" w:rsidTr="00D30F71">
        <w:trPr>
          <w:trHeight w:val="230"/>
          <w:ins w:id="5532"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33" w:author="Arjan" w:date="2012-12-10T16:23:00Z"/>
                <w:rFonts w:ascii="Arial" w:eastAsia="Times New Roman" w:hAnsi="Arial" w:cs="Arial"/>
                <w:color w:val="000000"/>
                <w:sz w:val="20"/>
                <w:szCs w:val="20"/>
              </w:rPr>
            </w:pPr>
            <w:ins w:id="5534" w:author="Arjan" w:date="2012-12-10T16:23:00Z">
              <w:r w:rsidRPr="00D30F71">
                <w:rPr>
                  <w:rFonts w:ascii="Arial" w:eastAsia="Times New Roman" w:hAnsi="Arial" w:cs="Arial"/>
                  <w:b/>
                  <w:bCs/>
                  <w:color w:val="000000"/>
                  <w:sz w:val="20"/>
                  <w:szCs w:val="20"/>
                </w:rPr>
                <w:t>Indicatie authentiek</w:t>
              </w:r>
            </w:ins>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535" w:author="Arjan" w:date="2012-12-10T16:23:00Z"/>
                <w:rFonts w:ascii="Arial" w:eastAsia="Times New Roman" w:hAnsi="Arial" w:cs="Arial"/>
                <w:color w:val="000000"/>
                <w:sz w:val="20"/>
                <w:szCs w:val="20"/>
              </w:rPr>
            </w:pPr>
            <w:ins w:id="5536" w:author="Arjan" w:date="2012-12-10T16:23:00Z">
              <w:r w:rsidRPr="00D30F71">
                <w:rPr>
                  <w:rFonts w:ascii="Arial" w:eastAsia="Times New Roman" w:hAnsi="Arial" w:cs="Arial"/>
                  <w:color w:val="000000"/>
                  <w:sz w:val="20"/>
                  <w:szCs w:val="20"/>
                </w:rPr>
                <w:t>Gemeentelijk kerngegeven</w:t>
              </w:r>
            </w:ins>
          </w:p>
        </w:tc>
      </w:tr>
      <w:tr w:rsidR="00D30F71" w:rsidRPr="00D30F71" w:rsidTr="00D30F71">
        <w:trPr>
          <w:trHeight w:val="230"/>
          <w:ins w:id="5537"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38"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539" w:author="Arjan" w:date="2012-12-10T16:23:00Z"/>
                <w:rFonts w:ascii="Arial" w:eastAsia="Times New Roman" w:hAnsi="Arial" w:cs="Arial"/>
                <w:b/>
                <w:bCs/>
                <w:color w:val="000000"/>
                <w:sz w:val="20"/>
                <w:szCs w:val="20"/>
              </w:rPr>
            </w:pPr>
          </w:p>
        </w:tc>
      </w:tr>
      <w:tr w:rsidR="00D30F71" w:rsidRPr="00D30F71" w:rsidTr="00D30F71">
        <w:trPr>
          <w:trHeight w:val="230"/>
          <w:ins w:id="5540" w:author="Arjan" w:date="2012-12-10T16:23: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41" w:author="Arjan" w:date="2012-12-10T16:23:00Z"/>
                <w:rFonts w:ascii="Arial" w:eastAsia="Times New Roman" w:hAnsi="Arial" w:cs="Arial"/>
                <w:color w:val="000000"/>
                <w:sz w:val="20"/>
                <w:szCs w:val="20"/>
              </w:rPr>
            </w:pPr>
            <w:ins w:id="5542" w:author="Arjan" w:date="2012-12-10T16:23:00Z">
              <w:r w:rsidRPr="00D30F71">
                <w:rPr>
                  <w:rFonts w:ascii="Arial" w:eastAsia="Times New Roman" w:hAnsi="Arial" w:cs="Arial"/>
                  <w:b/>
                  <w:bCs/>
                  <w:color w:val="000000"/>
                  <w:sz w:val="20"/>
                  <w:szCs w:val="20"/>
                </w:rPr>
                <w:t>Regels attribuutsoort</w:t>
              </w:r>
            </w:ins>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543" w:author="Arjan" w:date="2012-12-10T16:23:00Z"/>
                <w:rFonts w:ascii="Arial" w:eastAsia="Times New Roman" w:hAnsi="Arial" w:cs="Arial"/>
                <w:color w:val="000000"/>
                <w:sz w:val="20"/>
                <w:szCs w:val="20"/>
              </w:rPr>
            </w:pPr>
          </w:p>
        </w:tc>
      </w:tr>
      <w:tr w:rsidR="00D30F71" w:rsidRPr="00D30F71" w:rsidTr="00D30F71">
        <w:trPr>
          <w:trHeight w:val="230"/>
          <w:ins w:id="5544" w:author="Arjan" w:date="2012-12-10T16:24:00Z"/>
        </w:trPr>
        <w:tc>
          <w:tcPr>
            <w:tcW w:w="369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45" w:author="Arjan" w:date="2012-12-10T16:24: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D30F71" w:rsidRPr="00D30F71" w:rsidRDefault="00D30F71" w:rsidP="00D30F71">
            <w:pPr>
              <w:autoSpaceDE w:val="0"/>
              <w:autoSpaceDN w:val="0"/>
              <w:adjustRightInd w:val="0"/>
              <w:spacing w:after="0" w:line="240" w:lineRule="auto"/>
              <w:rPr>
                <w:ins w:id="5546" w:author="Arjan" w:date="2012-12-10T16:24:00Z"/>
                <w:rFonts w:ascii="Arial" w:eastAsia="Times New Roman" w:hAnsi="Arial" w:cs="Arial"/>
                <w:color w:val="000000"/>
                <w:sz w:val="20"/>
                <w:szCs w:val="20"/>
              </w:rPr>
            </w:pPr>
          </w:p>
        </w:tc>
      </w:tr>
      <w:tr w:rsidR="00D30F71" w:rsidRPr="00D30F71" w:rsidTr="00D30F71">
        <w:trPr>
          <w:ins w:id="5547" w:author="Arjan" w:date="2012-12-10T16:24:00Z"/>
        </w:trPr>
        <w:tc>
          <w:tcPr>
            <w:tcW w:w="360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548" w:author="Arjan" w:date="2012-12-10T16:24:00Z"/>
                <w:rFonts w:ascii="Arial" w:eastAsia="Times New Roman" w:hAnsi="Arial" w:cs="Arial"/>
                <w:color w:val="000000"/>
                <w:sz w:val="20"/>
                <w:szCs w:val="20"/>
              </w:rPr>
            </w:pPr>
            <w:ins w:id="5549" w:author="Arjan" w:date="2012-12-10T16:24:00Z">
              <w:r w:rsidRPr="00D30F71">
                <w:rPr>
                  <w:rFonts w:ascii="Arial" w:eastAsia="Times New Roman" w:hAnsi="Arial" w:cs="Arial"/>
                  <w:b/>
                  <w:bCs/>
                  <w:color w:val="000000"/>
                  <w:sz w:val="20"/>
                  <w:szCs w:val="20"/>
                </w:rPr>
                <w:t>Overzicht Attributen</w:t>
              </w:r>
            </w:ins>
          </w:p>
        </w:tc>
        <w:tc>
          <w:tcPr>
            <w:tcW w:w="108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50" w:author="Arjan" w:date="2012-12-10T16:24:00Z"/>
                <w:rFonts w:ascii="Arial" w:eastAsia="Times New Roman" w:hAnsi="Arial" w:cs="Arial"/>
                <w:color w:val="000000"/>
                <w:sz w:val="20"/>
                <w:szCs w:val="20"/>
              </w:rPr>
            </w:pPr>
            <w:ins w:id="5551" w:author="Arjan" w:date="2012-12-10T16:24:00Z">
              <w:r w:rsidRPr="00D30F71">
                <w:rPr>
                  <w:rFonts w:ascii="Arial" w:eastAsia="Times New Roman" w:hAnsi="Arial" w:cs="Arial"/>
                  <w:i/>
                  <w:iCs/>
                  <w:color w:val="000000"/>
                  <w:sz w:val="20"/>
                  <w:szCs w:val="20"/>
                </w:rPr>
                <w:t>Code</w:t>
              </w:r>
            </w:ins>
          </w:p>
        </w:tc>
        <w:tc>
          <w:tcPr>
            <w:tcW w:w="333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552" w:author="Arjan" w:date="2012-12-10T16:24:00Z"/>
                <w:rFonts w:ascii="Arial" w:eastAsia="Times New Roman" w:hAnsi="Arial" w:cs="Arial"/>
                <w:color w:val="000000"/>
                <w:sz w:val="20"/>
                <w:szCs w:val="20"/>
              </w:rPr>
            </w:pPr>
            <w:ins w:id="5553" w:author="Arjan" w:date="2012-12-10T16:24:00Z">
              <w:r w:rsidRPr="00D30F71">
                <w:rPr>
                  <w:rFonts w:ascii="Arial" w:eastAsia="Times New Roman" w:hAnsi="Arial" w:cs="Arial"/>
                  <w:i/>
                  <w:iCs/>
                  <w:color w:val="000000"/>
                  <w:sz w:val="20"/>
                  <w:szCs w:val="20"/>
                </w:rPr>
                <w:t>Gegevensnaam</w:t>
              </w:r>
            </w:ins>
          </w:p>
        </w:tc>
        <w:tc>
          <w:tcPr>
            <w:tcW w:w="1346"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554" w:author="Arjan" w:date="2012-12-10T16:24:00Z"/>
                <w:rFonts w:ascii="Arial" w:eastAsia="Times New Roman" w:hAnsi="Arial" w:cs="Arial"/>
                <w:color w:val="000000"/>
                <w:sz w:val="20"/>
                <w:szCs w:val="20"/>
              </w:rPr>
            </w:pPr>
            <w:ins w:id="5555" w:author="Arjan" w:date="2012-12-10T16:24:00Z">
              <w:r w:rsidRPr="00D30F71">
                <w:rPr>
                  <w:rFonts w:ascii="Arial" w:eastAsia="Times New Roman" w:hAnsi="Arial" w:cs="Arial"/>
                  <w:i/>
                  <w:iCs/>
                  <w:color w:val="000000"/>
                  <w:sz w:val="20"/>
                  <w:szCs w:val="20"/>
                </w:rPr>
                <w:t>Herkomst</w:t>
              </w:r>
            </w:ins>
          </w:p>
        </w:tc>
      </w:tr>
      <w:tr w:rsidR="00D30F71" w:rsidRPr="00D30F71" w:rsidTr="00D30F71">
        <w:trPr>
          <w:ins w:id="5556" w:author="Arjan" w:date="2012-12-10T16:24:00Z"/>
        </w:trPr>
        <w:tc>
          <w:tcPr>
            <w:tcW w:w="360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557" w:author="Arjan" w:date="2012-12-10T16:24:00Z"/>
                <w:rFonts w:ascii="Arial" w:eastAsia="Times New Roman" w:hAnsi="Arial" w:cs="Arial"/>
                <w:color w:val="000000"/>
                <w:sz w:val="20"/>
                <w:szCs w:val="20"/>
              </w:rPr>
            </w:pPr>
          </w:p>
        </w:tc>
        <w:tc>
          <w:tcPr>
            <w:tcW w:w="108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58" w:author="Arjan" w:date="2012-12-10T16:24:00Z"/>
                <w:rFonts w:ascii="Arial" w:eastAsia="Times New Roman" w:hAnsi="Arial" w:cs="Arial"/>
                <w:color w:val="000000"/>
                <w:sz w:val="20"/>
                <w:szCs w:val="20"/>
              </w:rPr>
            </w:pPr>
          </w:p>
        </w:tc>
        <w:tc>
          <w:tcPr>
            <w:tcW w:w="333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559" w:author="Arjan" w:date="2012-12-10T16:24:00Z"/>
                <w:rFonts w:ascii="Arial" w:eastAsia="Times New Roman" w:hAnsi="Arial" w:cs="Arial"/>
                <w:color w:val="000000"/>
                <w:sz w:val="20"/>
                <w:szCs w:val="20"/>
              </w:rPr>
            </w:pPr>
            <w:ins w:id="5560" w:author="Arjan" w:date="2012-12-10T16:24: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Contactpersoonnaam</w:t>
              </w:r>
              <w:r w:rsidRPr="00D30F71">
                <w:rPr>
                  <w:rFonts w:ascii="Arial" w:hAnsi="Arial" w:cs="Arial"/>
                  <w:sz w:val="20"/>
                  <w:szCs w:val="20"/>
                  <w:lang w:val="en-AU"/>
                </w:rPr>
                <w:fldChar w:fldCharType="end"/>
              </w:r>
            </w:ins>
          </w:p>
        </w:tc>
        <w:tc>
          <w:tcPr>
            <w:tcW w:w="1346"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561" w:author="Arjan" w:date="2012-12-10T16:24:00Z"/>
                <w:rFonts w:ascii="Arial" w:eastAsia="Times New Roman" w:hAnsi="Arial" w:cs="Arial"/>
                <w:color w:val="000000"/>
                <w:sz w:val="20"/>
                <w:szCs w:val="20"/>
              </w:rPr>
            </w:pPr>
            <w:ins w:id="5562" w:author="Arjan" w:date="2012-12-10T16:24:00Z">
              <w:r w:rsidRPr="00D30F71">
                <w:rPr>
                  <w:rFonts w:ascii="Arial" w:eastAsia="Times New Roman" w:hAnsi="Arial" w:cs="Arial"/>
                  <w:color w:val="000000"/>
                  <w:sz w:val="20"/>
                  <w:szCs w:val="20"/>
                </w:rPr>
                <w:t>KING</w:t>
              </w:r>
            </w:ins>
          </w:p>
        </w:tc>
      </w:tr>
      <w:tr w:rsidR="00D30F71" w:rsidRPr="00D30F71" w:rsidTr="00D30F71">
        <w:trPr>
          <w:ins w:id="5563" w:author="Arjan" w:date="2012-12-10T16:24:00Z"/>
        </w:trPr>
        <w:tc>
          <w:tcPr>
            <w:tcW w:w="360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564" w:author="Arjan" w:date="2012-12-10T16:24:00Z"/>
                <w:rFonts w:ascii="Arial" w:eastAsia="Times New Roman" w:hAnsi="Arial" w:cs="Arial"/>
                <w:color w:val="000000"/>
                <w:sz w:val="20"/>
                <w:szCs w:val="20"/>
              </w:rPr>
            </w:pPr>
          </w:p>
        </w:tc>
        <w:tc>
          <w:tcPr>
            <w:tcW w:w="108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65" w:author="Arjan" w:date="2012-12-10T16:24:00Z"/>
                <w:rFonts w:ascii="Arial" w:eastAsia="Times New Roman" w:hAnsi="Arial" w:cs="Arial"/>
                <w:color w:val="000000"/>
                <w:sz w:val="20"/>
                <w:szCs w:val="20"/>
              </w:rPr>
            </w:pPr>
          </w:p>
        </w:tc>
        <w:tc>
          <w:tcPr>
            <w:tcW w:w="333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566" w:author="Arjan" w:date="2012-12-10T16:24:00Z"/>
                <w:rFonts w:ascii="Arial" w:eastAsia="Times New Roman" w:hAnsi="Arial" w:cs="Arial"/>
                <w:color w:val="000000"/>
                <w:sz w:val="20"/>
                <w:szCs w:val="20"/>
              </w:rPr>
            </w:pPr>
            <w:ins w:id="5567" w:author="Arjan" w:date="2012-12-10T16:24: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 functie</w:t>
              </w:r>
              <w:r w:rsidRPr="00D30F71">
                <w:rPr>
                  <w:rFonts w:ascii="Arial" w:hAnsi="Arial" w:cs="Arial"/>
                  <w:sz w:val="20"/>
                  <w:szCs w:val="20"/>
                  <w:lang w:val="en-AU"/>
                </w:rPr>
                <w:fldChar w:fldCharType="end"/>
              </w:r>
            </w:ins>
          </w:p>
        </w:tc>
        <w:tc>
          <w:tcPr>
            <w:tcW w:w="1346"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568" w:author="Arjan" w:date="2012-12-10T16:24:00Z"/>
                <w:rFonts w:ascii="Arial" w:eastAsia="Times New Roman" w:hAnsi="Arial" w:cs="Arial"/>
                <w:color w:val="000000"/>
                <w:sz w:val="20"/>
                <w:szCs w:val="20"/>
              </w:rPr>
            </w:pPr>
            <w:ins w:id="5569" w:author="Arjan" w:date="2012-12-10T16:24:00Z">
              <w:r w:rsidRPr="00D30F71">
                <w:rPr>
                  <w:rFonts w:ascii="Arial" w:eastAsia="Times New Roman" w:hAnsi="Arial" w:cs="Arial"/>
                  <w:color w:val="000000"/>
                  <w:sz w:val="20"/>
                  <w:szCs w:val="20"/>
                </w:rPr>
                <w:t>KING</w:t>
              </w:r>
            </w:ins>
          </w:p>
        </w:tc>
      </w:tr>
      <w:tr w:rsidR="00D30F71" w:rsidRPr="00D30F71" w:rsidTr="00D30F71">
        <w:trPr>
          <w:ins w:id="5570" w:author="Arjan" w:date="2012-12-10T16:24:00Z"/>
        </w:trPr>
        <w:tc>
          <w:tcPr>
            <w:tcW w:w="360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571" w:author="Arjan" w:date="2012-12-10T16:24:00Z"/>
                <w:rFonts w:ascii="Arial" w:eastAsia="Times New Roman" w:hAnsi="Arial" w:cs="Arial"/>
                <w:color w:val="000000"/>
                <w:sz w:val="20"/>
                <w:szCs w:val="20"/>
              </w:rPr>
            </w:pPr>
          </w:p>
        </w:tc>
        <w:tc>
          <w:tcPr>
            <w:tcW w:w="108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72" w:author="Arjan" w:date="2012-12-10T16:24:00Z"/>
                <w:rFonts w:ascii="Arial" w:eastAsia="Times New Roman" w:hAnsi="Arial" w:cs="Arial"/>
                <w:color w:val="000000"/>
                <w:sz w:val="20"/>
                <w:szCs w:val="20"/>
              </w:rPr>
            </w:pPr>
          </w:p>
        </w:tc>
        <w:tc>
          <w:tcPr>
            <w:tcW w:w="333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573" w:author="Arjan" w:date="2012-12-10T16:24:00Z"/>
                <w:rFonts w:ascii="Arial" w:eastAsia="Times New Roman" w:hAnsi="Arial" w:cs="Arial"/>
                <w:color w:val="000000"/>
                <w:sz w:val="20"/>
                <w:szCs w:val="20"/>
              </w:rPr>
            </w:pPr>
            <w:ins w:id="5574" w:author="Arjan" w:date="2012-12-10T16:24: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 telefoonnummer</w:t>
              </w:r>
              <w:r w:rsidRPr="00D30F71">
                <w:rPr>
                  <w:rFonts w:ascii="Arial" w:hAnsi="Arial" w:cs="Arial"/>
                  <w:sz w:val="20"/>
                  <w:szCs w:val="20"/>
                  <w:lang w:val="en-AU"/>
                </w:rPr>
                <w:fldChar w:fldCharType="end"/>
              </w:r>
            </w:ins>
          </w:p>
        </w:tc>
        <w:tc>
          <w:tcPr>
            <w:tcW w:w="1346"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575" w:author="Arjan" w:date="2012-12-10T16:24:00Z"/>
                <w:rFonts w:ascii="Arial" w:eastAsia="Times New Roman" w:hAnsi="Arial" w:cs="Arial"/>
                <w:color w:val="000000"/>
                <w:sz w:val="20"/>
                <w:szCs w:val="20"/>
              </w:rPr>
            </w:pPr>
            <w:ins w:id="5576" w:author="Arjan" w:date="2012-12-10T16:24:00Z">
              <w:r w:rsidRPr="00D30F71">
                <w:rPr>
                  <w:rFonts w:ascii="Arial" w:eastAsia="Times New Roman" w:hAnsi="Arial" w:cs="Arial"/>
                  <w:color w:val="000000"/>
                  <w:sz w:val="20"/>
                  <w:szCs w:val="20"/>
                </w:rPr>
                <w:t>KING</w:t>
              </w:r>
            </w:ins>
          </w:p>
        </w:tc>
      </w:tr>
      <w:tr w:rsidR="00D30F71" w:rsidRPr="00D30F71" w:rsidTr="00D30F71">
        <w:trPr>
          <w:ins w:id="5577" w:author="Arjan" w:date="2012-12-10T16:24:00Z"/>
        </w:trPr>
        <w:tc>
          <w:tcPr>
            <w:tcW w:w="360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578" w:author="Arjan" w:date="2012-12-10T16:24:00Z"/>
                <w:rFonts w:ascii="Arial" w:eastAsia="Times New Roman" w:hAnsi="Arial" w:cs="Arial"/>
                <w:color w:val="000000"/>
                <w:sz w:val="20"/>
                <w:szCs w:val="20"/>
              </w:rPr>
            </w:pPr>
          </w:p>
        </w:tc>
        <w:tc>
          <w:tcPr>
            <w:tcW w:w="1080" w:type="dxa"/>
            <w:gridSpan w:val="2"/>
            <w:tcBorders>
              <w:top w:val="nil"/>
              <w:left w:val="nil"/>
              <w:bottom w:val="nil"/>
              <w:right w:val="nil"/>
            </w:tcBorders>
          </w:tcPr>
          <w:p w:rsidR="00D30F71" w:rsidRPr="00D30F71" w:rsidRDefault="00D30F71" w:rsidP="00D30F71">
            <w:pPr>
              <w:autoSpaceDE w:val="0"/>
              <w:autoSpaceDN w:val="0"/>
              <w:adjustRightInd w:val="0"/>
              <w:spacing w:after="0" w:line="240" w:lineRule="auto"/>
              <w:rPr>
                <w:ins w:id="5579" w:author="Arjan" w:date="2012-12-10T16:24:00Z"/>
                <w:rFonts w:ascii="Arial" w:eastAsia="Times New Roman" w:hAnsi="Arial" w:cs="Arial"/>
                <w:color w:val="000000"/>
                <w:sz w:val="20"/>
                <w:szCs w:val="20"/>
              </w:rPr>
            </w:pPr>
          </w:p>
        </w:tc>
        <w:tc>
          <w:tcPr>
            <w:tcW w:w="333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580" w:author="Arjan" w:date="2012-12-10T16:24:00Z"/>
                <w:rFonts w:ascii="Arial" w:eastAsia="Times New Roman" w:hAnsi="Arial" w:cs="Arial"/>
                <w:color w:val="000000"/>
                <w:sz w:val="20"/>
                <w:szCs w:val="20"/>
              </w:rPr>
            </w:pPr>
            <w:ins w:id="5581" w:author="Arjan" w:date="2012-12-10T16:24: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 emailadres</w:t>
              </w:r>
              <w:r w:rsidRPr="00D30F71">
                <w:rPr>
                  <w:rFonts w:ascii="Arial" w:hAnsi="Arial" w:cs="Arial"/>
                  <w:sz w:val="20"/>
                  <w:szCs w:val="20"/>
                  <w:lang w:val="en-AU"/>
                </w:rPr>
                <w:fldChar w:fldCharType="end"/>
              </w:r>
            </w:ins>
          </w:p>
        </w:tc>
        <w:tc>
          <w:tcPr>
            <w:tcW w:w="1346"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582" w:author="Arjan" w:date="2012-12-10T16:24:00Z"/>
                <w:rFonts w:ascii="Arial" w:eastAsia="Times New Roman" w:hAnsi="Arial" w:cs="Arial"/>
                <w:color w:val="000000"/>
                <w:sz w:val="20"/>
                <w:szCs w:val="20"/>
              </w:rPr>
            </w:pPr>
            <w:ins w:id="5583" w:author="Arjan" w:date="2012-12-10T16:24:00Z">
              <w:r w:rsidRPr="00D30F71">
                <w:rPr>
                  <w:rFonts w:ascii="Arial" w:eastAsia="Times New Roman" w:hAnsi="Arial" w:cs="Arial"/>
                  <w:color w:val="000000"/>
                  <w:sz w:val="20"/>
                  <w:szCs w:val="20"/>
                </w:rPr>
                <w:t>KING</w:t>
              </w:r>
            </w:ins>
          </w:p>
        </w:tc>
      </w:tr>
    </w:tbl>
    <w:p w:rsidR="00D30F71" w:rsidRPr="00D30F71" w:rsidRDefault="008F2B4B" w:rsidP="00D30F71">
      <w:pPr>
        <w:autoSpaceDE w:val="0"/>
        <w:autoSpaceDN w:val="0"/>
        <w:adjustRightInd w:val="0"/>
        <w:spacing w:before="240" w:after="60" w:line="240" w:lineRule="auto"/>
        <w:outlineLvl w:val="3"/>
        <w:rPr>
          <w:ins w:id="5584" w:author="Arjan" w:date="2012-12-10T16:22:00Z"/>
          <w:rFonts w:ascii="Arial" w:eastAsia="Times New Roman" w:hAnsi="Arial" w:cs="Arial"/>
          <w:b/>
          <w:bCs/>
          <w:color w:val="004080"/>
          <w:sz w:val="24"/>
          <w:szCs w:val="24"/>
        </w:rPr>
      </w:pPr>
      <w:ins w:id="5585"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b/>
            <w:bCs/>
            <w:color w:val="004080"/>
            <w:sz w:val="24"/>
            <w:szCs w:val="24"/>
          </w:rPr>
          <w:instrText>Att.Stereotype</w:instrText>
        </w:r>
        <w:r w:rsidRPr="00D30F71">
          <w:rPr>
            <w:rFonts w:ascii="Arial" w:hAnsi="Arial" w:cs="Arial"/>
            <w:sz w:val="20"/>
            <w:szCs w:val="20"/>
            <w:lang w:val="en-AU"/>
          </w:rPr>
          <w:fldChar w:fldCharType="separate"/>
        </w:r>
        <w:r w:rsidR="00D30F71" w:rsidRPr="00D30F71">
          <w:rPr>
            <w:rFonts w:ascii="Arial" w:eastAsia="Times New Roman" w:hAnsi="Arial" w:cs="Arial"/>
            <w:b/>
            <w:bCs/>
            <w:color w:val="004080"/>
            <w:sz w:val="24"/>
            <w:szCs w:val="24"/>
          </w:rPr>
          <w:t>«Attribuutsoort»</w:t>
        </w:r>
        <w:r w:rsidRPr="00D30F71">
          <w:rPr>
            <w:rFonts w:ascii="Arial" w:hAnsi="Arial" w:cs="Arial"/>
            <w:sz w:val="20"/>
            <w:szCs w:val="20"/>
            <w:lang w:val="en-AU"/>
          </w:rPr>
          <w:fldChar w:fldCharType="end"/>
        </w:r>
        <w:r w:rsidR="00D30F71" w:rsidRPr="00D30F71">
          <w:rPr>
            <w:rFonts w:ascii="Arial" w:eastAsia="Times New Roman" w:hAnsi="Arial" w:cs="Arial"/>
            <w:b/>
            <w:bCs/>
            <w:color w:val="004080"/>
            <w:sz w:val="24"/>
            <w:szCs w:val="24"/>
          </w:rPr>
          <w:t xml:space="preserve"> </w:t>
        </w:r>
        <w:r w:rsidRPr="00D30F71">
          <w:rPr>
            <w:rFonts w:ascii="Arial" w:eastAsia="Times New Roman" w:hAnsi="Arial" w:cs="Arial"/>
            <w:b/>
            <w:bCs/>
            <w:color w:val="004080"/>
            <w:sz w:val="24"/>
            <w:szCs w:val="24"/>
          </w:rPr>
          <w:fldChar w:fldCharType="begin" w:fldLock="1"/>
        </w:r>
        <w:r w:rsidR="00D30F71" w:rsidRPr="00D30F71">
          <w:rPr>
            <w:rFonts w:ascii="Arial" w:eastAsia="Times New Roman" w:hAnsi="Arial" w:cs="Arial"/>
            <w:b/>
            <w:bCs/>
            <w:color w:val="004080"/>
            <w:sz w:val="24"/>
            <w:szCs w:val="24"/>
          </w:rPr>
          <w:instrText>MERGEFIELD Att.Name</w:instrText>
        </w:r>
        <w:r w:rsidRPr="00D30F71">
          <w:rPr>
            <w:rFonts w:ascii="Arial" w:eastAsia="Times New Roman" w:hAnsi="Arial" w:cs="Arial"/>
            <w:b/>
            <w:bCs/>
            <w:color w:val="004080"/>
            <w:sz w:val="24"/>
            <w:szCs w:val="24"/>
          </w:rPr>
          <w:fldChar w:fldCharType="separate"/>
        </w:r>
        <w:r w:rsidR="00D30F71" w:rsidRPr="00D30F71">
          <w:rPr>
            <w:rFonts w:ascii="Arial" w:eastAsia="Times New Roman" w:hAnsi="Arial" w:cs="Arial"/>
            <w:b/>
            <w:bCs/>
            <w:color w:val="004080"/>
            <w:sz w:val="24"/>
            <w:szCs w:val="24"/>
          </w:rPr>
          <w:t>Contactpersoonnaam</w:t>
        </w:r>
        <w:r w:rsidRPr="00D30F71">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D30F71" w:rsidRPr="00D30F71">
        <w:trPr>
          <w:trHeight w:val="230"/>
          <w:ins w:id="5586"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587" w:author="Arjan" w:date="2012-12-10T16:22:00Z"/>
                <w:rFonts w:ascii="Arial" w:eastAsia="Times New Roman" w:hAnsi="Arial" w:cs="Arial"/>
                <w:color w:val="000000"/>
                <w:sz w:val="20"/>
                <w:szCs w:val="20"/>
              </w:rPr>
            </w:pPr>
            <w:ins w:id="5588" w:author="Arjan" w:date="2012-12-10T16:22:00Z">
              <w:r w:rsidRPr="00D30F71">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589" w:author="Arjan" w:date="2012-12-10T16:22:00Z"/>
                <w:rFonts w:ascii="Arial" w:eastAsia="Times New Roman" w:hAnsi="Arial" w:cs="Arial"/>
                <w:color w:val="000000"/>
                <w:sz w:val="20"/>
                <w:szCs w:val="20"/>
              </w:rPr>
            </w:pPr>
            <w:ins w:id="5590"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Contactpersoonnaam</w:t>
              </w:r>
              <w:r w:rsidRPr="00D30F71">
                <w:rPr>
                  <w:rFonts w:ascii="Arial" w:hAnsi="Arial" w:cs="Arial"/>
                  <w:sz w:val="20"/>
                  <w:szCs w:val="20"/>
                  <w:lang w:val="en-AU"/>
                </w:rPr>
                <w:fldChar w:fldCharType="end"/>
              </w:r>
            </w:ins>
          </w:p>
        </w:tc>
      </w:tr>
      <w:tr w:rsidR="00D30F71" w:rsidRPr="00D30F71">
        <w:trPr>
          <w:ins w:id="5591"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592"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593" w:author="Arjan" w:date="2012-12-10T16:22:00Z"/>
                <w:rFonts w:ascii="Arial" w:eastAsia="Times New Roman" w:hAnsi="Arial" w:cs="Arial"/>
                <w:b/>
                <w:bCs/>
                <w:color w:val="000000"/>
                <w:sz w:val="20"/>
                <w:szCs w:val="20"/>
              </w:rPr>
            </w:pPr>
          </w:p>
        </w:tc>
      </w:tr>
      <w:tr w:rsidR="00D30F71" w:rsidRPr="00D30F71">
        <w:trPr>
          <w:ins w:id="5594"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595" w:author="Arjan" w:date="2012-12-10T16:22:00Z"/>
                <w:rFonts w:ascii="Arial" w:eastAsia="Times New Roman" w:hAnsi="Arial" w:cs="Arial"/>
                <w:color w:val="000000"/>
                <w:sz w:val="20"/>
                <w:szCs w:val="20"/>
              </w:rPr>
            </w:pPr>
            <w:ins w:id="5596" w:author="Arjan" w:date="2012-12-10T16:22:00Z">
              <w:r w:rsidRPr="00D30F71">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597" w:author="Arjan" w:date="2012-12-10T16:22:00Z"/>
                <w:rFonts w:ascii="Arial" w:eastAsia="Times New Roman" w:hAnsi="Arial" w:cs="Arial"/>
                <w:color w:val="000000"/>
                <w:sz w:val="20"/>
                <w:szCs w:val="20"/>
              </w:rPr>
            </w:pPr>
            <w:ins w:id="5598" w:author="Arjan" w:date="2012-12-10T16:22:00Z">
              <w:r w:rsidRPr="00D30F71">
                <w:rPr>
                  <w:rFonts w:ascii="Arial" w:eastAsia="Times New Roman" w:hAnsi="Arial" w:cs="Arial"/>
                  <w:color w:val="000000"/>
                  <w:sz w:val="20"/>
                  <w:szCs w:val="20"/>
                </w:rPr>
                <w:t>KING</w:t>
              </w:r>
            </w:ins>
          </w:p>
        </w:tc>
      </w:tr>
      <w:tr w:rsidR="00D30F71" w:rsidRPr="00D30F71">
        <w:trPr>
          <w:ins w:id="5599"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00"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01" w:author="Arjan" w:date="2012-12-10T16:22:00Z"/>
                <w:rFonts w:ascii="Arial" w:eastAsia="Times New Roman" w:hAnsi="Arial" w:cs="Arial"/>
                <w:b/>
                <w:bCs/>
                <w:color w:val="000000"/>
                <w:sz w:val="20"/>
                <w:szCs w:val="20"/>
              </w:rPr>
            </w:pPr>
          </w:p>
        </w:tc>
      </w:tr>
      <w:tr w:rsidR="00D30F71" w:rsidRPr="00D30F71">
        <w:trPr>
          <w:ins w:id="5602"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03" w:author="Arjan" w:date="2012-12-10T16:22:00Z"/>
                <w:rFonts w:ascii="Arial" w:eastAsia="Times New Roman" w:hAnsi="Arial" w:cs="Arial"/>
                <w:color w:val="000000"/>
                <w:sz w:val="20"/>
                <w:szCs w:val="20"/>
              </w:rPr>
            </w:pPr>
            <w:ins w:id="5604" w:author="Arjan" w:date="2012-12-10T16:22:00Z">
              <w:r w:rsidRPr="00D30F71">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05" w:author="Arjan" w:date="2012-12-10T16:22:00Z"/>
                <w:rFonts w:ascii="Arial" w:eastAsia="Times New Roman" w:hAnsi="Arial" w:cs="Arial"/>
                <w:color w:val="000000"/>
                <w:sz w:val="20"/>
                <w:szCs w:val="20"/>
              </w:rPr>
            </w:pPr>
          </w:p>
        </w:tc>
      </w:tr>
      <w:tr w:rsidR="00D30F71" w:rsidRPr="00D30F71">
        <w:trPr>
          <w:ins w:id="5606"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07"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08" w:author="Arjan" w:date="2012-12-10T16:22:00Z"/>
                <w:rFonts w:ascii="Arial" w:eastAsia="Times New Roman" w:hAnsi="Arial" w:cs="Arial"/>
                <w:b/>
                <w:bCs/>
                <w:color w:val="000000"/>
                <w:sz w:val="20"/>
                <w:szCs w:val="20"/>
              </w:rPr>
            </w:pPr>
          </w:p>
        </w:tc>
      </w:tr>
      <w:tr w:rsidR="00D30F71" w:rsidRPr="00D30F71">
        <w:trPr>
          <w:trHeight w:val="335"/>
          <w:ins w:id="5609"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10" w:author="Arjan" w:date="2012-12-10T16:22:00Z"/>
                <w:rFonts w:ascii="Arial" w:eastAsia="Times New Roman" w:hAnsi="Arial" w:cs="Arial"/>
                <w:color w:val="000000"/>
                <w:sz w:val="20"/>
                <w:szCs w:val="20"/>
              </w:rPr>
            </w:pPr>
            <w:ins w:id="5611" w:author="Arjan" w:date="2012-12-10T16:22:00Z">
              <w:r w:rsidRPr="00D30F71">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612" w:author="Arjan" w:date="2012-12-10T16:22:00Z"/>
                <w:rFonts w:ascii="Arial" w:eastAsia="Times New Roman" w:hAnsi="Arial" w:cs="Arial"/>
                <w:color w:val="000000"/>
                <w:sz w:val="20"/>
                <w:szCs w:val="20"/>
              </w:rPr>
            </w:pPr>
            <w:ins w:id="5613"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Att.Alias</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contactpersoon.naam</w:t>
              </w:r>
              <w:r w:rsidRPr="00D30F71">
                <w:rPr>
                  <w:rFonts w:ascii="Arial" w:hAnsi="Arial" w:cs="Arial"/>
                  <w:sz w:val="20"/>
                  <w:szCs w:val="20"/>
                  <w:lang w:val="en-AU"/>
                </w:rPr>
                <w:fldChar w:fldCharType="end"/>
              </w:r>
            </w:ins>
          </w:p>
        </w:tc>
      </w:tr>
      <w:tr w:rsidR="00D30F71" w:rsidRPr="00D30F71">
        <w:trPr>
          <w:trHeight w:val="215"/>
          <w:ins w:id="5614"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1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16" w:author="Arjan" w:date="2012-12-10T16:22:00Z"/>
                <w:rFonts w:ascii="Arial" w:eastAsia="Times New Roman" w:hAnsi="Arial" w:cs="Arial"/>
                <w:b/>
                <w:bCs/>
                <w:color w:val="000000"/>
                <w:sz w:val="20"/>
                <w:szCs w:val="20"/>
              </w:rPr>
            </w:pPr>
          </w:p>
        </w:tc>
      </w:tr>
      <w:tr w:rsidR="00D30F71" w:rsidRPr="005E066D">
        <w:trPr>
          <w:trHeight w:val="215"/>
          <w:ins w:id="5617"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18" w:author="Arjan" w:date="2012-12-10T16:22:00Z"/>
                <w:rFonts w:ascii="Arial" w:eastAsia="Times New Roman" w:hAnsi="Arial" w:cs="Arial"/>
                <w:color w:val="000000"/>
                <w:sz w:val="20"/>
                <w:szCs w:val="20"/>
              </w:rPr>
            </w:pPr>
            <w:ins w:id="5619" w:author="Arjan" w:date="2012-12-10T16:22:00Z">
              <w:r w:rsidRPr="00D30F71">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D30F71" w:rsidRPr="00DD0F4F" w:rsidRDefault="008F2B4B" w:rsidP="00D30F71">
            <w:pPr>
              <w:autoSpaceDE w:val="0"/>
              <w:autoSpaceDN w:val="0"/>
              <w:adjustRightInd w:val="0"/>
              <w:spacing w:after="0" w:line="240" w:lineRule="auto"/>
              <w:rPr>
                <w:ins w:id="5620" w:author="Arjan" w:date="2012-12-10T16:22:00Z"/>
                <w:rFonts w:ascii="Arial" w:eastAsia="Times New Roman" w:hAnsi="Arial" w:cs="Arial"/>
                <w:color w:val="000000"/>
                <w:sz w:val="20"/>
                <w:szCs w:val="20"/>
                <w:lang w:val="nl-NL"/>
              </w:rPr>
            </w:pPr>
            <w:ins w:id="5621" w:author="Arjan" w:date="2012-12-10T16:22:00Z">
              <w:r w:rsidRPr="00D30F71">
                <w:rPr>
                  <w:rFonts w:ascii="Arial" w:hAnsi="Arial" w:cs="Arial"/>
                  <w:sz w:val="20"/>
                  <w:szCs w:val="20"/>
                  <w:lang w:val="en-AU"/>
                </w:rPr>
                <w:fldChar w:fldCharType="begin" w:fldLock="1"/>
              </w:r>
              <w:r w:rsidR="00D30F71" w:rsidRPr="00DD0F4F">
                <w:rPr>
                  <w:rFonts w:ascii="Arial" w:hAnsi="Arial" w:cs="Arial"/>
                  <w:sz w:val="20"/>
                  <w:szCs w:val="20"/>
                  <w:lang w:val="nl-NL"/>
                </w:rPr>
                <w:instrText xml:space="preserve">MERGEFIELD </w:instrText>
              </w:r>
              <w:r w:rsidR="00D30F71" w:rsidRPr="00DD0F4F">
                <w:rPr>
                  <w:rFonts w:ascii="Arial" w:eastAsia="Times New Roman" w:hAnsi="Arial" w:cs="Arial"/>
                  <w:color w:val="000000"/>
                  <w:sz w:val="20"/>
                  <w:szCs w:val="20"/>
                  <w:lang w:val="nl-NL"/>
                </w:rPr>
                <w:instrText>Att.Notes</w:instrText>
              </w:r>
              <w:r w:rsidRPr="00D30F71">
                <w:rPr>
                  <w:rFonts w:ascii="Arial" w:hAnsi="Arial" w:cs="Arial"/>
                  <w:sz w:val="20"/>
                  <w:szCs w:val="20"/>
                  <w:lang w:val="en-AU"/>
                </w:rPr>
                <w:fldChar w:fldCharType="end"/>
              </w:r>
              <w:r w:rsidR="00D30F71" w:rsidRPr="00DD0F4F">
                <w:rPr>
                  <w:rFonts w:ascii="Arial" w:eastAsia="Times New Roman" w:hAnsi="Arial" w:cs="Arial"/>
                  <w:color w:val="610E6A"/>
                  <w:sz w:val="20"/>
                  <w:szCs w:val="20"/>
                  <w:lang w:val="nl-NL"/>
                </w:rPr>
                <w:t>De opgemaakte naam van de contactpersoon.</w:t>
              </w:r>
            </w:ins>
          </w:p>
        </w:tc>
      </w:tr>
      <w:tr w:rsidR="00D30F71" w:rsidRPr="005E066D">
        <w:trPr>
          <w:trHeight w:val="230"/>
          <w:ins w:id="5622" w:author="Arjan" w:date="2012-12-10T16:22:00Z"/>
        </w:trPr>
        <w:tc>
          <w:tcPr>
            <w:tcW w:w="369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5623"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5624" w:author="Arjan" w:date="2012-12-10T16:22:00Z"/>
                <w:rFonts w:ascii="Arial" w:eastAsia="Times New Roman" w:hAnsi="Arial" w:cs="Arial"/>
                <w:b/>
                <w:bCs/>
                <w:color w:val="000000"/>
                <w:sz w:val="20"/>
                <w:szCs w:val="20"/>
                <w:lang w:val="nl-NL"/>
              </w:rPr>
            </w:pPr>
          </w:p>
        </w:tc>
      </w:tr>
      <w:tr w:rsidR="00D30F71" w:rsidRPr="00D30F71">
        <w:trPr>
          <w:trHeight w:val="230"/>
          <w:ins w:id="5625"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26" w:author="Arjan" w:date="2012-12-10T16:22:00Z"/>
                <w:rFonts w:ascii="Arial" w:eastAsia="Times New Roman" w:hAnsi="Arial" w:cs="Arial"/>
                <w:color w:val="000000"/>
                <w:sz w:val="20"/>
                <w:szCs w:val="20"/>
              </w:rPr>
            </w:pPr>
            <w:ins w:id="5627" w:author="Arjan" w:date="2012-12-10T16:22:00Z">
              <w:r w:rsidRPr="00D30F71">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28" w:author="Arjan" w:date="2012-12-10T16:22:00Z"/>
                <w:rFonts w:ascii="Arial" w:eastAsia="Times New Roman" w:hAnsi="Arial" w:cs="Arial"/>
                <w:color w:val="000000"/>
                <w:sz w:val="20"/>
                <w:szCs w:val="20"/>
              </w:rPr>
            </w:pPr>
            <w:ins w:id="5629" w:author="Arjan" w:date="2012-12-10T16:22:00Z">
              <w:r w:rsidRPr="00D30F71">
                <w:rPr>
                  <w:rFonts w:ascii="Arial" w:eastAsia="Times New Roman" w:hAnsi="Arial" w:cs="Arial"/>
                  <w:color w:val="000000"/>
                  <w:sz w:val="20"/>
                  <w:szCs w:val="20"/>
                </w:rPr>
                <w:t>KING</w:t>
              </w:r>
            </w:ins>
          </w:p>
        </w:tc>
      </w:tr>
      <w:tr w:rsidR="00D30F71" w:rsidRPr="00D30F71">
        <w:trPr>
          <w:ins w:id="5630"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31"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32" w:author="Arjan" w:date="2012-12-10T16:22:00Z"/>
                <w:rFonts w:ascii="Arial" w:eastAsia="Times New Roman" w:hAnsi="Arial" w:cs="Arial"/>
                <w:b/>
                <w:bCs/>
                <w:color w:val="000000"/>
                <w:sz w:val="20"/>
                <w:szCs w:val="20"/>
              </w:rPr>
            </w:pPr>
          </w:p>
        </w:tc>
      </w:tr>
      <w:tr w:rsidR="00D30F71" w:rsidRPr="00D30F71">
        <w:trPr>
          <w:ins w:id="5633"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34" w:author="Arjan" w:date="2012-12-10T16:22:00Z"/>
                <w:rFonts w:ascii="Arial" w:eastAsia="Times New Roman" w:hAnsi="Arial" w:cs="Arial"/>
                <w:color w:val="000000"/>
                <w:sz w:val="20"/>
                <w:szCs w:val="20"/>
              </w:rPr>
            </w:pPr>
            <w:ins w:id="5635" w:author="Arjan" w:date="2012-12-10T16:22:00Z">
              <w:r w:rsidRPr="00D30F71">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36" w:author="Arjan" w:date="2012-12-10T16:22:00Z"/>
                <w:rFonts w:ascii="Arial" w:eastAsia="Times New Roman" w:hAnsi="Arial" w:cs="Arial"/>
                <w:color w:val="000000"/>
                <w:sz w:val="20"/>
                <w:szCs w:val="20"/>
              </w:rPr>
            </w:pPr>
            <w:ins w:id="5637" w:author="Arjan" w:date="2012-12-10T16:22:00Z">
              <w:r w:rsidRPr="00D30F71">
                <w:rPr>
                  <w:rFonts w:ascii="Arial" w:eastAsia="Times New Roman" w:hAnsi="Arial" w:cs="Arial"/>
                  <w:color w:val="000000"/>
                  <w:sz w:val="20"/>
                  <w:szCs w:val="20"/>
                </w:rPr>
                <w:t>1 januari 2013</w:t>
              </w:r>
            </w:ins>
          </w:p>
        </w:tc>
      </w:tr>
      <w:tr w:rsidR="00D30F71" w:rsidRPr="00D30F71">
        <w:trPr>
          <w:ins w:id="5638"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39"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40" w:author="Arjan" w:date="2012-12-10T16:22:00Z"/>
                <w:rFonts w:ascii="Arial" w:eastAsia="Times New Roman" w:hAnsi="Arial" w:cs="Arial"/>
                <w:b/>
                <w:bCs/>
                <w:color w:val="000000"/>
                <w:sz w:val="20"/>
                <w:szCs w:val="20"/>
              </w:rPr>
            </w:pPr>
          </w:p>
        </w:tc>
      </w:tr>
      <w:tr w:rsidR="00D30F71" w:rsidRPr="005E066D">
        <w:trPr>
          <w:ins w:id="5641"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42" w:author="Arjan" w:date="2012-12-10T16:22:00Z"/>
                <w:rFonts w:ascii="Arial" w:eastAsia="Times New Roman" w:hAnsi="Arial" w:cs="Arial"/>
                <w:color w:val="000000"/>
                <w:sz w:val="20"/>
                <w:szCs w:val="20"/>
              </w:rPr>
            </w:pPr>
            <w:ins w:id="5643" w:author="Arjan" w:date="2012-12-10T16:22:00Z">
              <w:r w:rsidRPr="00D30F71">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5644" w:author="Arjan" w:date="2012-12-10T16:22:00Z"/>
                <w:rFonts w:ascii="Arial" w:eastAsia="Times New Roman" w:hAnsi="Arial" w:cs="Arial"/>
                <w:color w:val="000000"/>
                <w:sz w:val="20"/>
                <w:szCs w:val="20"/>
                <w:lang w:val="nl-NL"/>
              </w:rPr>
            </w:pPr>
            <w:ins w:id="5645" w:author="Arjan" w:date="2012-12-10T16:22:00Z">
              <w:r w:rsidRPr="00DD0F4F">
                <w:rPr>
                  <w:rFonts w:ascii="Arial" w:eastAsia="Times New Roman" w:hAnsi="Arial" w:cs="Arial"/>
                  <w:color w:val="000000"/>
                  <w:sz w:val="20"/>
                  <w:szCs w:val="20"/>
                  <w:lang w:val="nl-NL"/>
                </w:rPr>
                <w:t>Het attribuutsoort maakt deel uit van het groepattribuutsoort Contactpersoon.</w:t>
              </w:r>
            </w:ins>
          </w:p>
        </w:tc>
      </w:tr>
      <w:tr w:rsidR="00D30F71" w:rsidRPr="005E066D">
        <w:trPr>
          <w:ins w:id="5646" w:author="Arjan" w:date="2012-12-10T16:22:00Z"/>
        </w:trPr>
        <w:tc>
          <w:tcPr>
            <w:tcW w:w="369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5647"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5648" w:author="Arjan" w:date="2012-12-10T16:22:00Z"/>
                <w:rFonts w:ascii="Arial" w:eastAsia="Times New Roman" w:hAnsi="Arial" w:cs="Arial"/>
                <w:b/>
                <w:bCs/>
                <w:color w:val="000000"/>
                <w:sz w:val="20"/>
                <w:szCs w:val="20"/>
                <w:lang w:val="nl-NL"/>
              </w:rPr>
            </w:pPr>
          </w:p>
        </w:tc>
      </w:tr>
      <w:tr w:rsidR="00D30F71" w:rsidRPr="00D30F71">
        <w:trPr>
          <w:ins w:id="5649"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50" w:author="Arjan" w:date="2012-12-10T16:22:00Z"/>
                <w:rFonts w:ascii="Arial" w:eastAsia="Times New Roman" w:hAnsi="Arial" w:cs="Arial"/>
                <w:color w:val="000000"/>
                <w:sz w:val="20"/>
                <w:szCs w:val="20"/>
              </w:rPr>
            </w:pPr>
            <w:ins w:id="5651" w:author="Arjan" w:date="2012-12-10T16:22:00Z">
              <w:r w:rsidRPr="00D30F71">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652" w:author="Arjan" w:date="2012-12-10T16:22:00Z"/>
                <w:rFonts w:ascii="Arial" w:eastAsia="Times New Roman" w:hAnsi="Arial" w:cs="Arial"/>
                <w:color w:val="000000"/>
                <w:sz w:val="20"/>
                <w:szCs w:val="20"/>
              </w:rPr>
            </w:pPr>
            <w:ins w:id="5653"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Att.Type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AN40</w:t>
              </w:r>
              <w:r w:rsidRPr="00D30F71">
                <w:rPr>
                  <w:rFonts w:ascii="Arial" w:hAnsi="Arial" w:cs="Arial"/>
                  <w:sz w:val="20"/>
                  <w:szCs w:val="20"/>
                  <w:lang w:val="en-AU"/>
                </w:rPr>
                <w:fldChar w:fldCharType="end"/>
              </w:r>
            </w:ins>
          </w:p>
        </w:tc>
      </w:tr>
      <w:tr w:rsidR="00D30F71" w:rsidRPr="00D30F71">
        <w:trPr>
          <w:trHeight w:val="230"/>
          <w:ins w:id="5654"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5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56" w:author="Arjan" w:date="2012-12-10T16:22:00Z"/>
                <w:rFonts w:ascii="Arial" w:eastAsia="Times New Roman" w:hAnsi="Arial" w:cs="Arial"/>
                <w:b/>
                <w:bCs/>
                <w:color w:val="000000"/>
                <w:sz w:val="20"/>
                <w:szCs w:val="20"/>
              </w:rPr>
            </w:pPr>
          </w:p>
        </w:tc>
      </w:tr>
      <w:tr w:rsidR="00D30F71" w:rsidRPr="00D30F71">
        <w:trPr>
          <w:trHeight w:val="230"/>
          <w:ins w:id="5657"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58" w:author="Arjan" w:date="2012-12-10T16:22:00Z"/>
                <w:rFonts w:ascii="Arial" w:eastAsia="Times New Roman" w:hAnsi="Arial" w:cs="Arial"/>
                <w:color w:val="000000"/>
                <w:sz w:val="20"/>
                <w:szCs w:val="20"/>
              </w:rPr>
            </w:pPr>
            <w:ins w:id="5659" w:author="Arjan" w:date="2012-12-10T16:22:00Z">
              <w:r w:rsidRPr="00D30F71">
                <w:rPr>
                  <w:rFonts w:ascii="Arial" w:eastAsia="Times New Roman" w:hAnsi="Arial" w:cs="Arial"/>
                  <w:b/>
                  <w:bCs/>
                  <w:color w:val="000000"/>
                  <w:sz w:val="20"/>
                  <w:szCs w:val="20"/>
                </w:rPr>
                <w:lastRenderedPageBreak/>
                <w:t>Waardenverzameling</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60" w:author="Arjan" w:date="2012-12-10T16:22:00Z"/>
                <w:rFonts w:ascii="Arial" w:eastAsia="Times New Roman" w:hAnsi="Arial" w:cs="Arial"/>
                <w:color w:val="000000"/>
                <w:sz w:val="20"/>
                <w:szCs w:val="20"/>
              </w:rPr>
            </w:pPr>
            <w:ins w:id="5661" w:author="Arjan" w:date="2012-12-10T16:22:00Z">
              <w:r w:rsidRPr="00D30F71">
                <w:rPr>
                  <w:rFonts w:ascii="Arial" w:eastAsia="Times New Roman" w:hAnsi="Arial" w:cs="Arial"/>
                  <w:color w:val="000000"/>
                  <w:sz w:val="20"/>
                  <w:szCs w:val="20"/>
                </w:rPr>
                <w:t>alle alfanumerieke tekens</w:t>
              </w:r>
            </w:ins>
          </w:p>
        </w:tc>
      </w:tr>
      <w:tr w:rsidR="00D30F71" w:rsidRPr="00D30F71">
        <w:trPr>
          <w:trHeight w:val="230"/>
          <w:ins w:id="5662"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6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64" w:author="Arjan" w:date="2012-12-10T16:22:00Z"/>
                <w:rFonts w:ascii="Arial" w:eastAsia="Times New Roman" w:hAnsi="Arial" w:cs="Arial"/>
                <w:b/>
                <w:bCs/>
                <w:color w:val="000000"/>
                <w:sz w:val="20"/>
                <w:szCs w:val="20"/>
              </w:rPr>
            </w:pPr>
          </w:p>
        </w:tc>
      </w:tr>
      <w:tr w:rsidR="00D30F71" w:rsidRPr="00D30F71">
        <w:trPr>
          <w:trHeight w:val="230"/>
          <w:ins w:id="5665"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66" w:author="Arjan" w:date="2012-12-10T16:22:00Z"/>
                <w:rFonts w:ascii="Arial" w:eastAsia="Times New Roman" w:hAnsi="Arial" w:cs="Arial"/>
                <w:b/>
                <w:bCs/>
                <w:color w:val="000000"/>
                <w:sz w:val="20"/>
                <w:szCs w:val="20"/>
              </w:rPr>
            </w:pPr>
            <w:ins w:id="5667" w:author="Arjan" w:date="2012-12-10T16:22:00Z">
              <w:r w:rsidRPr="00D30F71">
                <w:rPr>
                  <w:rFonts w:ascii="Arial" w:eastAsia="Times New Roman" w:hAnsi="Arial" w:cs="Arial"/>
                  <w:b/>
                  <w:bCs/>
                  <w:color w:val="000000"/>
                  <w:sz w:val="20"/>
                  <w:szCs w:val="20"/>
                </w:rPr>
                <w:t xml:space="preserve">Indicatie </w:t>
              </w:r>
              <w:r w:rsidRPr="00D30F71">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68" w:author="Arjan" w:date="2012-12-10T16:22:00Z"/>
                <w:rFonts w:ascii="Arial" w:eastAsia="Times New Roman" w:hAnsi="Arial" w:cs="Arial"/>
                <w:color w:val="000000"/>
                <w:sz w:val="20"/>
                <w:szCs w:val="20"/>
              </w:rPr>
            </w:pPr>
            <w:ins w:id="5669" w:author="Arjan" w:date="2012-12-10T16:22:00Z">
              <w:r w:rsidRPr="00D30F71">
                <w:rPr>
                  <w:rFonts w:ascii="Arial" w:eastAsia="Times New Roman" w:hAnsi="Arial" w:cs="Arial"/>
                  <w:color w:val="000000"/>
                  <w:sz w:val="20"/>
                  <w:szCs w:val="20"/>
                </w:rPr>
                <w:t>zie groep</w:t>
              </w:r>
            </w:ins>
          </w:p>
        </w:tc>
      </w:tr>
      <w:tr w:rsidR="00D30F71" w:rsidRPr="00D30F71">
        <w:trPr>
          <w:trHeight w:val="275"/>
          <w:ins w:id="5670"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71"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72" w:author="Arjan" w:date="2012-12-10T16:22:00Z"/>
                <w:rFonts w:ascii="Arial" w:eastAsia="Times New Roman" w:hAnsi="Arial" w:cs="Arial"/>
                <w:color w:val="000000"/>
                <w:sz w:val="20"/>
                <w:szCs w:val="20"/>
              </w:rPr>
            </w:pPr>
          </w:p>
        </w:tc>
      </w:tr>
      <w:tr w:rsidR="00D30F71" w:rsidRPr="00D30F71">
        <w:trPr>
          <w:trHeight w:val="230"/>
          <w:ins w:id="5673"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74" w:author="Arjan" w:date="2012-12-10T16:22:00Z"/>
                <w:rFonts w:ascii="Arial" w:eastAsia="Times New Roman" w:hAnsi="Arial" w:cs="Arial"/>
                <w:b/>
                <w:bCs/>
                <w:color w:val="000000"/>
                <w:sz w:val="20"/>
                <w:szCs w:val="20"/>
              </w:rPr>
            </w:pPr>
            <w:ins w:id="5675" w:author="Arjan" w:date="2012-12-10T16:22:00Z">
              <w:r w:rsidRPr="00D30F71">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76" w:author="Arjan" w:date="2012-12-10T16:22:00Z"/>
                <w:rFonts w:ascii="Arial" w:eastAsia="Times New Roman" w:hAnsi="Arial" w:cs="Arial"/>
                <w:color w:val="000000"/>
                <w:sz w:val="20"/>
                <w:szCs w:val="20"/>
              </w:rPr>
            </w:pPr>
            <w:ins w:id="5677" w:author="Arjan" w:date="2012-12-10T16:22:00Z">
              <w:r w:rsidRPr="00D30F71">
                <w:rPr>
                  <w:rFonts w:ascii="Arial" w:eastAsia="Times New Roman" w:hAnsi="Arial" w:cs="Arial"/>
                  <w:color w:val="000000"/>
                  <w:sz w:val="20"/>
                  <w:szCs w:val="20"/>
                </w:rPr>
                <w:t>zie groep</w:t>
              </w:r>
            </w:ins>
          </w:p>
        </w:tc>
      </w:tr>
      <w:tr w:rsidR="00D30F71" w:rsidRPr="00D30F71">
        <w:trPr>
          <w:trHeight w:val="230"/>
          <w:ins w:id="5678"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79"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80" w:author="Arjan" w:date="2012-12-10T16:22:00Z"/>
                <w:rFonts w:ascii="Arial" w:eastAsia="Times New Roman" w:hAnsi="Arial" w:cs="Arial"/>
                <w:color w:val="000000"/>
                <w:sz w:val="20"/>
                <w:szCs w:val="20"/>
              </w:rPr>
            </w:pPr>
          </w:p>
        </w:tc>
      </w:tr>
      <w:tr w:rsidR="00D30F71" w:rsidRPr="00D30F71">
        <w:trPr>
          <w:trHeight w:val="230"/>
          <w:ins w:id="5681"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82" w:author="Arjan" w:date="2012-12-10T16:22:00Z"/>
                <w:rFonts w:ascii="Arial" w:eastAsia="Times New Roman" w:hAnsi="Arial" w:cs="Arial"/>
                <w:b/>
                <w:bCs/>
                <w:color w:val="000000"/>
                <w:sz w:val="20"/>
                <w:szCs w:val="20"/>
              </w:rPr>
            </w:pPr>
            <w:ins w:id="5683" w:author="Arjan" w:date="2012-12-10T16:22:00Z">
              <w:r w:rsidRPr="00D30F71">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84" w:author="Arjan" w:date="2012-12-10T16:22:00Z"/>
                <w:rFonts w:ascii="Arial" w:eastAsia="Times New Roman" w:hAnsi="Arial" w:cs="Arial"/>
                <w:color w:val="000000"/>
                <w:sz w:val="20"/>
                <w:szCs w:val="20"/>
              </w:rPr>
            </w:pPr>
            <w:ins w:id="5685" w:author="Arjan" w:date="2012-12-10T16:22:00Z">
              <w:r w:rsidRPr="00D30F71">
                <w:rPr>
                  <w:rFonts w:ascii="Arial" w:eastAsia="Times New Roman" w:hAnsi="Arial" w:cs="Arial"/>
                  <w:color w:val="000000"/>
                  <w:sz w:val="20"/>
                  <w:szCs w:val="20"/>
                </w:rPr>
                <w:t>zie groep</w:t>
              </w:r>
            </w:ins>
          </w:p>
        </w:tc>
      </w:tr>
      <w:tr w:rsidR="00D30F71" w:rsidRPr="00D30F71">
        <w:trPr>
          <w:trHeight w:val="230"/>
          <w:ins w:id="5686"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87"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88" w:author="Arjan" w:date="2012-12-10T16:22:00Z"/>
                <w:rFonts w:ascii="Arial" w:eastAsia="Times New Roman" w:hAnsi="Arial" w:cs="Arial"/>
                <w:color w:val="000000"/>
                <w:sz w:val="20"/>
                <w:szCs w:val="20"/>
              </w:rPr>
            </w:pPr>
          </w:p>
        </w:tc>
      </w:tr>
      <w:tr w:rsidR="00D30F71" w:rsidRPr="00D30F71">
        <w:trPr>
          <w:trHeight w:val="230"/>
          <w:ins w:id="5689"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90" w:author="Arjan" w:date="2012-12-10T16:22:00Z"/>
                <w:rFonts w:ascii="Arial" w:eastAsia="Times New Roman" w:hAnsi="Arial" w:cs="Arial"/>
                <w:b/>
                <w:bCs/>
                <w:color w:val="000000"/>
                <w:sz w:val="20"/>
                <w:szCs w:val="20"/>
              </w:rPr>
            </w:pPr>
            <w:ins w:id="5691" w:author="Arjan" w:date="2012-12-10T16:22:00Z">
              <w:r w:rsidRPr="00D30F71">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92" w:author="Arjan" w:date="2012-12-10T16:22:00Z"/>
                <w:rFonts w:ascii="Arial" w:eastAsia="Times New Roman" w:hAnsi="Arial" w:cs="Arial"/>
                <w:color w:val="000000"/>
                <w:sz w:val="20"/>
                <w:szCs w:val="20"/>
              </w:rPr>
            </w:pPr>
            <w:ins w:id="5693" w:author="Arjan" w:date="2012-12-10T16:22:00Z">
              <w:r w:rsidRPr="00D30F71">
                <w:rPr>
                  <w:rFonts w:ascii="Arial" w:eastAsia="Times New Roman" w:hAnsi="Arial" w:cs="Arial"/>
                  <w:color w:val="000000"/>
                  <w:sz w:val="20"/>
                  <w:szCs w:val="20"/>
                </w:rPr>
                <w:t>zie groep</w:t>
              </w:r>
            </w:ins>
          </w:p>
        </w:tc>
      </w:tr>
      <w:tr w:rsidR="00D30F71" w:rsidRPr="00D30F71">
        <w:trPr>
          <w:trHeight w:val="230"/>
          <w:ins w:id="5694"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9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96" w:author="Arjan" w:date="2012-12-10T16:22:00Z"/>
                <w:rFonts w:ascii="Arial" w:eastAsia="Times New Roman" w:hAnsi="Arial" w:cs="Arial"/>
                <w:color w:val="000000"/>
                <w:sz w:val="20"/>
                <w:szCs w:val="20"/>
              </w:rPr>
            </w:pPr>
          </w:p>
        </w:tc>
      </w:tr>
      <w:tr w:rsidR="00D30F71" w:rsidRPr="00D30F71">
        <w:trPr>
          <w:trHeight w:val="230"/>
          <w:ins w:id="5697"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698" w:author="Arjan" w:date="2012-12-10T16:22:00Z"/>
                <w:rFonts w:ascii="Arial" w:eastAsia="Times New Roman" w:hAnsi="Arial" w:cs="Arial"/>
                <w:b/>
                <w:bCs/>
                <w:color w:val="000000"/>
                <w:sz w:val="20"/>
                <w:szCs w:val="20"/>
              </w:rPr>
            </w:pPr>
            <w:ins w:id="5699" w:author="Arjan" w:date="2012-12-10T16:22:00Z">
              <w:r w:rsidRPr="00D30F71">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00" w:author="Arjan" w:date="2012-12-10T16:22:00Z"/>
                <w:rFonts w:ascii="Arial" w:eastAsia="Times New Roman" w:hAnsi="Arial" w:cs="Arial"/>
                <w:color w:val="000000"/>
                <w:sz w:val="20"/>
                <w:szCs w:val="20"/>
              </w:rPr>
            </w:pPr>
            <w:ins w:id="5701" w:author="Arjan" w:date="2012-12-10T16:22:00Z">
              <w:r w:rsidRPr="00D30F71">
                <w:rPr>
                  <w:rFonts w:ascii="Arial" w:eastAsia="Times New Roman" w:hAnsi="Arial" w:cs="Arial"/>
                  <w:color w:val="000000"/>
                  <w:sz w:val="20"/>
                  <w:szCs w:val="20"/>
                </w:rPr>
                <w:t>zie groep</w:t>
              </w:r>
            </w:ins>
          </w:p>
        </w:tc>
      </w:tr>
      <w:tr w:rsidR="00D30F71" w:rsidRPr="00D30F71">
        <w:trPr>
          <w:trHeight w:val="230"/>
          <w:ins w:id="5702"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0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04" w:author="Arjan" w:date="2012-12-10T16:22:00Z"/>
                <w:rFonts w:ascii="Arial" w:eastAsia="Times New Roman" w:hAnsi="Arial" w:cs="Arial"/>
                <w:b/>
                <w:bCs/>
                <w:color w:val="000000"/>
                <w:sz w:val="20"/>
                <w:szCs w:val="20"/>
              </w:rPr>
            </w:pPr>
          </w:p>
        </w:tc>
      </w:tr>
      <w:tr w:rsidR="00D30F71" w:rsidRPr="00D30F71">
        <w:trPr>
          <w:trHeight w:val="230"/>
          <w:ins w:id="5705"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06" w:author="Arjan" w:date="2012-12-10T16:22:00Z"/>
                <w:rFonts w:ascii="Arial" w:eastAsia="Times New Roman" w:hAnsi="Arial" w:cs="Arial"/>
                <w:color w:val="000000"/>
                <w:sz w:val="20"/>
                <w:szCs w:val="20"/>
              </w:rPr>
            </w:pPr>
            <w:ins w:id="5707" w:author="Arjan" w:date="2012-12-10T16:22:00Z">
              <w:r w:rsidRPr="00D30F71">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708" w:author="Arjan" w:date="2012-12-10T16:22:00Z"/>
                <w:rFonts w:ascii="Arial" w:eastAsia="Times New Roman" w:hAnsi="Arial" w:cs="Arial"/>
                <w:color w:val="000000"/>
                <w:sz w:val="20"/>
                <w:szCs w:val="20"/>
              </w:rPr>
            </w:pPr>
            <w:ins w:id="5709"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Att.LowerBound</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1</w:t>
              </w:r>
              <w:r w:rsidRPr="00D30F71">
                <w:rPr>
                  <w:rFonts w:ascii="Arial" w:hAnsi="Arial" w:cs="Arial"/>
                  <w:sz w:val="20"/>
                  <w:szCs w:val="20"/>
                  <w:lang w:val="en-AU"/>
                </w:rPr>
                <w:fldChar w:fldCharType="end"/>
              </w:r>
              <w:r w:rsidR="00D30F71" w:rsidRPr="00D30F71">
                <w:rPr>
                  <w:rFonts w:ascii="Arial" w:eastAsia="Times New Roman" w:hAnsi="Arial" w:cs="Arial"/>
                  <w:color w:val="000000"/>
                  <w:sz w:val="20"/>
                  <w:szCs w:val="20"/>
                </w:rPr>
                <w:t xml:space="preserve"> - </w:t>
              </w:r>
              <w:r w:rsidRPr="00D30F71">
                <w:rPr>
                  <w:rFonts w:ascii="Arial" w:eastAsia="Times New Roman" w:hAnsi="Arial" w:cs="Arial"/>
                  <w:color w:val="000000"/>
                  <w:sz w:val="20"/>
                  <w:szCs w:val="20"/>
                </w:rPr>
                <w:fldChar w:fldCharType="begin" w:fldLock="1"/>
              </w:r>
              <w:r w:rsidR="00D30F71" w:rsidRPr="00D30F71">
                <w:rPr>
                  <w:rFonts w:ascii="Arial" w:eastAsia="Times New Roman" w:hAnsi="Arial" w:cs="Arial"/>
                  <w:color w:val="000000"/>
                  <w:sz w:val="20"/>
                  <w:szCs w:val="20"/>
                </w:rPr>
                <w:instrText>MERGEFIELD Att.UpperBound</w:instrText>
              </w:r>
              <w:r w:rsidRPr="00D30F71">
                <w:rPr>
                  <w:rFonts w:ascii="Arial" w:eastAsia="Times New Roman" w:hAnsi="Arial" w:cs="Arial"/>
                  <w:color w:val="000000"/>
                  <w:sz w:val="20"/>
                  <w:szCs w:val="20"/>
                </w:rPr>
                <w:fldChar w:fldCharType="separate"/>
              </w:r>
              <w:r w:rsidR="00D30F71" w:rsidRPr="00D30F71">
                <w:rPr>
                  <w:rFonts w:ascii="Arial" w:eastAsia="Times New Roman" w:hAnsi="Arial" w:cs="Arial"/>
                  <w:color w:val="000000"/>
                  <w:sz w:val="20"/>
                  <w:szCs w:val="20"/>
                </w:rPr>
                <w:t>1</w:t>
              </w:r>
              <w:r w:rsidRPr="00D30F71">
                <w:rPr>
                  <w:rFonts w:ascii="Arial" w:eastAsia="Times New Roman" w:hAnsi="Arial" w:cs="Arial"/>
                  <w:color w:val="000000"/>
                  <w:sz w:val="20"/>
                  <w:szCs w:val="20"/>
                </w:rPr>
                <w:fldChar w:fldCharType="end"/>
              </w:r>
            </w:ins>
          </w:p>
        </w:tc>
      </w:tr>
      <w:tr w:rsidR="00D30F71" w:rsidRPr="00D30F71">
        <w:trPr>
          <w:trHeight w:val="200"/>
          <w:ins w:id="5710"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11"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12" w:author="Arjan" w:date="2012-12-10T16:22:00Z"/>
                <w:rFonts w:ascii="Arial" w:eastAsia="Times New Roman" w:hAnsi="Arial" w:cs="Arial"/>
                <w:b/>
                <w:bCs/>
                <w:color w:val="000000"/>
                <w:sz w:val="20"/>
                <w:szCs w:val="20"/>
              </w:rPr>
            </w:pPr>
          </w:p>
        </w:tc>
      </w:tr>
      <w:tr w:rsidR="00D30F71" w:rsidRPr="00D30F71">
        <w:trPr>
          <w:trHeight w:val="200"/>
          <w:ins w:id="5713"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14" w:author="Arjan" w:date="2012-12-10T16:22:00Z"/>
                <w:rFonts w:ascii="Arial" w:eastAsia="Times New Roman" w:hAnsi="Arial" w:cs="Arial"/>
                <w:color w:val="000000"/>
                <w:sz w:val="20"/>
                <w:szCs w:val="20"/>
              </w:rPr>
            </w:pPr>
            <w:ins w:id="5715" w:author="Arjan" w:date="2012-12-10T16:22:00Z">
              <w:r w:rsidRPr="00D30F71">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16" w:author="Arjan" w:date="2012-12-10T16:22:00Z"/>
                <w:rFonts w:ascii="Arial" w:eastAsia="Times New Roman" w:hAnsi="Arial" w:cs="Arial"/>
                <w:color w:val="000000"/>
                <w:sz w:val="20"/>
                <w:szCs w:val="20"/>
              </w:rPr>
            </w:pPr>
            <w:ins w:id="5717" w:author="Arjan" w:date="2012-12-10T16:22:00Z">
              <w:r w:rsidRPr="00D30F71">
                <w:rPr>
                  <w:rFonts w:ascii="Arial" w:eastAsia="Times New Roman" w:hAnsi="Arial" w:cs="Arial"/>
                  <w:color w:val="000000"/>
                  <w:sz w:val="20"/>
                  <w:szCs w:val="20"/>
                </w:rPr>
                <w:t>Gemeentelijk kerngegeven</w:t>
              </w:r>
            </w:ins>
          </w:p>
        </w:tc>
      </w:tr>
      <w:tr w:rsidR="00D30F71" w:rsidRPr="00D30F71">
        <w:trPr>
          <w:trHeight w:val="230"/>
          <w:ins w:id="5718"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19"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20" w:author="Arjan" w:date="2012-12-10T16:22:00Z"/>
                <w:rFonts w:ascii="Arial" w:eastAsia="Times New Roman" w:hAnsi="Arial" w:cs="Arial"/>
                <w:b/>
                <w:bCs/>
                <w:color w:val="000000"/>
                <w:sz w:val="20"/>
                <w:szCs w:val="20"/>
              </w:rPr>
            </w:pPr>
          </w:p>
        </w:tc>
      </w:tr>
      <w:tr w:rsidR="00D30F71" w:rsidRPr="00D30F71">
        <w:trPr>
          <w:trHeight w:val="230"/>
          <w:ins w:id="5721"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22" w:author="Arjan" w:date="2012-12-10T16:22:00Z"/>
                <w:rFonts w:ascii="Arial" w:eastAsia="Times New Roman" w:hAnsi="Arial" w:cs="Arial"/>
                <w:color w:val="000000"/>
                <w:sz w:val="20"/>
                <w:szCs w:val="20"/>
              </w:rPr>
            </w:pPr>
            <w:ins w:id="5723" w:author="Arjan" w:date="2012-12-10T16:22:00Z">
              <w:r w:rsidRPr="00D30F71">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24" w:author="Arjan" w:date="2012-12-10T16:22:00Z"/>
                <w:rFonts w:ascii="Arial" w:eastAsia="Times New Roman" w:hAnsi="Arial" w:cs="Arial"/>
                <w:color w:val="000000"/>
                <w:sz w:val="20"/>
                <w:szCs w:val="20"/>
              </w:rPr>
            </w:pPr>
          </w:p>
        </w:tc>
      </w:tr>
    </w:tbl>
    <w:p w:rsidR="00D30F71" w:rsidRPr="00D30F71" w:rsidRDefault="008F2B4B" w:rsidP="00D30F71">
      <w:pPr>
        <w:autoSpaceDE w:val="0"/>
        <w:autoSpaceDN w:val="0"/>
        <w:adjustRightInd w:val="0"/>
        <w:spacing w:before="240" w:after="60" w:line="240" w:lineRule="auto"/>
        <w:outlineLvl w:val="3"/>
        <w:rPr>
          <w:ins w:id="5725" w:author="Arjan" w:date="2012-12-10T16:22:00Z"/>
          <w:rFonts w:ascii="Arial" w:eastAsia="Times New Roman" w:hAnsi="Arial" w:cs="Arial"/>
          <w:b/>
          <w:bCs/>
          <w:color w:val="004080"/>
          <w:sz w:val="24"/>
          <w:szCs w:val="24"/>
        </w:rPr>
      </w:pPr>
      <w:ins w:id="5726"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b/>
            <w:bCs/>
            <w:color w:val="004080"/>
            <w:sz w:val="24"/>
            <w:szCs w:val="24"/>
          </w:rPr>
          <w:instrText>Att.Stereotype</w:instrText>
        </w:r>
        <w:r w:rsidRPr="00D30F71">
          <w:rPr>
            <w:rFonts w:ascii="Arial" w:hAnsi="Arial" w:cs="Arial"/>
            <w:sz w:val="20"/>
            <w:szCs w:val="20"/>
            <w:lang w:val="en-AU"/>
          </w:rPr>
          <w:fldChar w:fldCharType="separate"/>
        </w:r>
        <w:r w:rsidR="00D30F71" w:rsidRPr="00D30F71">
          <w:rPr>
            <w:rFonts w:ascii="Arial" w:eastAsia="Times New Roman" w:hAnsi="Arial" w:cs="Arial"/>
            <w:b/>
            <w:bCs/>
            <w:color w:val="004080"/>
            <w:sz w:val="24"/>
            <w:szCs w:val="24"/>
          </w:rPr>
          <w:t>«Attribuutsoort»</w:t>
        </w:r>
        <w:r w:rsidRPr="00D30F71">
          <w:rPr>
            <w:rFonts w:ascii="Arial" w:hAnsi="Arial" w:cs="Arial"/>
            <w:sz w:val="20"/>
            <w:szCs w:val="20"/>
            <w:lang w:val="en-AU"/>
          </w:rPr>
          <w:fldChar w:fldCharType="end"/>
        </w:r>
        <w:r w:rsidR="00D30F71" w:rsidRPr="00D30F71">
          <w:rPr>
            <w:rFonts w:ascii="Arial" w:eastAsia="Times New Roman" w:hAnsi="Arial" w:cs="Arial"/>
            <w:b/>
            <w:bCs/>
            <w:color w:val="004080"/>
            <w:sz w:val="24"/>
            <w:szCs w:val="24"/>
          </w:rPr>
          <w:t xml:space="preserve"> </w:t>
        </w:r>
        <w:r w:rsidRPr="00D30F71">
          <w:rPr>
            <w:rFonts w:ascii="Arial" w:eastAsia="Times New Roman" w:hAnsi="Arial" w:cs="Arial"/>
            <w:b/>
            <w:bCs/>
            <w:color w:val="004080"/>
            <w:sz w:val="24"/>
            <w:szCs w:val="24"/>
          </w:rPr>
          <w:fldChar w:fldCharType="begin" w:fldLock="1"/>
        </w:r>
        <w:r w:rsidR="00D30F71" w:rsidRPr="00D30F71">
          <w:rPr>
            <w:rFonts w:ascii="Arial" w:eastAsia="Times New Roman" w:hAnsi="Arial" w:cs="Arial"/>
            <w:b/>
            <w:bCs/>
            <w:color w:val="004080"/>
            <w:sz w:val="24"/>
            <w:szCs w:val="24"/>
          </w:rPr>
          <w:instrText>MERGEFIELD Att.Name</w:instrText>
        </w:r>
        <w:r w:rsidRPr="00D30F71">
          <w:rPr>
            <w:rFonts w:ascii="Arial" w:eastAsia="Times New Roman" w:hAnsi="Arial" w:cs="Arial"/>
            <w:b/>
            <w:bCs/>
            <w:color w:val="004080"/>
            <w:sz w:val="24"/>
            <w:szCs w:val="24"/>
          </w:rPr>
          <w:fldChar w:fldCharType="separate"/>
        </w:r>
        <w:r w:rsidR="00D30F71" w:rsidRPr="00D30F71">
          <w:rPr>
            <w:rFonts w:ascii="Arial" w:eastAsia="Times New Roman" w:hAnsi="Arial" w:cs="Arial"/>
            <w:b/>
            <w:bCs/>
            <w:color w:val="004080"/>
            <w:sz w:val="24"/>
            <w:szCs w:val="24"/>
          </w:rPr>
          <w:t>Contactpersoon functie</w:t>
        </w:r>
        <w:r w:rsidRPr="00D30F71">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D30F71" w:rsidRPr="00D30F71">
        <w:trPr>
          <w:trHeight w:val="230"/>
          <w:ins w:id="5727"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28" w:author="Arjan" w:date="2012-12-10T16:22:00Z"/>
                <w:rFonts w:ascii="Arial" w:eastAsia="Times New Roman" w:hAnsi="Arial" w:cs="Arial"/>
                <w:color w:val="000000"/>
                <w:sz w:val="20"/>
                <w:szCs w:val="20"/>
              </w:rPr>
            </w:pPr>
            <w:ins w:id="5729" w:author="Arjan" w:date="2012-12-10T16:22:00Z">
              <w:r w:rsidRPr="00D30F71">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730" w:author="Arjan" w:date="2012-12-10T16:22:00Z"/>
                <w:rFonts w:ascii="Arial" w:eastAsia="Times New Roman" w:hAnsi="Arial" w:cs="Arial"/>
                <w:color w:val="000000"/>
                <w:sz w:val="20"/>
                <w:szCs w:val="20"/>
              </w:rPr>
            </w:pPr>
            <w:ins w:id="5731"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 functie</w:t>
              </w:r>
              <w:r w:rsidRPr="00D30F71">
                <w:rPr>
                  <w:rFonts w:ascii="Arial" w:hAnsi="Arial" w:cs="Arial"/>
                  <w:sz w:val="20"/>
                  <w:szCs w:val="20"/>
                  <w:lang w:val="en-AU"/>
                </w:rPr>
                <w:fldChar w:fldCharType="end"/>
              </w:r>
            </w:ins>
          </w:p>
        </w:tc>
      </w:tr>
      <w:tr w:rsidR="00D30F71" w:rsidRPr="00D30F71">
        <w:trPr>
          <w:ins w:id="5732"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3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34" w:author="Arjan" w:date="2012-12-10T16:22:00Z"/>
                <w:rFonts w:ascii="Arial" w:eastAsia="Times New Roman" w:hAnsi="Arial" w:cs="Arial"/>
                <w:b/>
                <w:bCs/>
                <w:color w:val="000000"/>
                <w:sz w:val="20"/>
                <w:szCs w:val="20"/>
              </w:rPr>
            </w:pPr>
          </w:p>
        </w:tc>
      </w:tr>
      <w:tr w:rsidR="00D30F71" w:rsidRPr="00D30F71">
        <w:trPr>
          <w:ins w:id="5735"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36" w:author="Arjan" w:date="2012-12-10T16:22:00Z"/>
                <w:rFonts w:ascii="Arial" w:eastAsia="Times New Roman" w:hAnsi="Arial" w:cs="Arial"/>
                <w:color w:val="000000"/>
                <w:sz w:val="20"/>
                <w:szCs w:val="20"/>
              </w:rPr>
            </w:pPr>
            <w:ins w:id="5737" w:author="Arjan" w:date="2012-12-10T16:22:00Z">
              <w:r w:rsidRPr="00D30F71">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38" w:author="Arjan" w:date="2012-12-10T16:22:00Z"/>
                <w:rFonts w:ascii="Arial" w:eastAsia="Times New Roman" w:hAnsi="Arial" w:cs="Arial"/>
                <w:color w:val="000000"/>
                <w:sz w:val="20"/>
                <w:szCs w:val="20"/>
              </w:rPr>
            </w:pPr>
            <w:ins w:id="5739" w:author="Arjan" w:date="2012-12-10T16:22:00Z">
              <w:r w:rsidRPr="00D30F71">
                <w:rPr>
                  <w:rFonts w:ascii="Arial" w:eastAsia="Times New Roman" w:hAnsi="Arial" w:cs="Arial"/>
                  <w:color w:val="000000"/>
                  <w:sz w:val="20"/>
                  <w:szCs w:val="20"/>
                </w:rPr>
                <w:t>KING</w:t>
              </w:r>
            </w:ins>
          </w:p>
        </w:tc>
      </w:tr>
      <w:tr w:rsidR="00D30F71" w:rsidRPr="00D30F71">
        <w:trPr>
          <w:ins w:id="5740"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41"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42" w:author="Arjan" w:date="2012-12-10T16:22:00Z"/>
                <w:rFonts w:ascii="Arial" w:eastAsia="Times New Roman" w:hAnsi="Arial" w:cs="Arial"/>
                <w:b/>
                <w:bCs/>
                <w:color w:val="000000"/>
                <w:sz w:val="20"/>
                <w:szCs w:val="20"/>
              </w:rPr>
            </w:pPr>
          </w:p>
        </w:tc>
      </w:tr>
      <w:tr w:rsidR="00D30F71" w:rsidRPr="00D30F71">
        <w:trPr>
          <w:ins w:id="5743"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44" w:author="Arjan" w:date="2012-12-10T16:22:00Z"/>
                <w:rFonts w:ascii="Arial" w:eastAsia="Times New Roman" w:hAnsi="Arial" w:cs="Arial"/>
                <w:color w:val="000000"/>
                <w:sz w:val="20"/>
                <w:szCs w:val="20"/>
              </w:rPr>
            </w:pPr>
            <w:ins w:id="5745" w:author="Arjan" w:date="2012-12-10T16:22:00Z">
              <w:r w:rsidRPr="00D30F71">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46" w:author="Arjan" w:date="2012-12-10T16:22:00Z"/>
                <w:rFonts w:ascii="Arial" w:eastAsia="Times New Roman" w:hAnsi="Arial" w:cs="Arial"/>
                <w:color w:val="000000"/>
                <w:sz w:val="20"/>
                <w:szCs w:val="20"/>
              </w:rPr>
            </w:pPr>
          </w:p>
        </w:tc>
      </w:tr>
      <w:tr w:rsidR="00D30F71" w:rsidRPr="00D30F71">
        <w:trPr>
          <w:ins w:id="5747"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48"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49" w:author="Arjan" w:date="2012-12-10T16:22:00Z"/>
                <w:rFonts w:ascii="Arial" w:eastAsia="Times New Roman" w:hAnsi="Arial" w:cs="Arial"/>
                <w:b/>
                <w:bCs/>
                <w:color w:val="000000"/>
                <w:sz w:val="20"/>
                <w:szCs w:val="20"/>
              </w:rPr>
            </w:pPr>
          </w:p>
        </w:tc>
      </w:tr>
      <w:tr w:rsidR="00D30F71" w:rsidRPr="00D30F71">
        <w:trPr>
          <w:trHeight w:val="335"/>
          <w:ins w:id="5750"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51" w:author="Arjan" w:date="2012-12-10T16:22:00Z"/>
                <w:rFonts w:ascii="Arial" w:eastAsia="Times New Roman" w:hAnsi="Arial" w:cs="Arial"/>
                <w:color w:val="000000"/>
                <w:sz w:val="20"/>
                <w:szCs w:val="20"/>
              </w:rPr>
            </w:pPr>
            <w:ins w:id="5752" w:author="Arjan" w:date="2012-12-10T16:22:00Z">
              <w:r w:rsidRPr="00D30F71">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753" w:author="Arjan" w:date="2012-12-10T16:22:00Z"/>
                <w:rFonts w:ascii="Arial" w:eastAsia="Times New Roman" w:hAnsi="Arial" w:cs="Arial"/>
                <w:color w:val="000000"/>
                <w:sz w:val="20"/>
                <w:szCs w:val="20"/>
              </w:rPr>
            </w:pPr>
            <w:ins w:id="5754"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Att.Alias</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contactpersoon.functie</w:t>
              </w:r>
              <w:r w:rsidRPr="00D30F71">
                <w:rPr>
                  <w:rFonts w:ascii="Arial" w:hAnsi="Arial" w:cs="Arial"/>
                  <w:sz w:val="20"/>
                  <w:szCs w:val="20"/>
                  <w:lang w:val="en-AU"/>
                </w:rPr>
                <w:fldChar w:fldCharType="end"/>
              </w:r>
            </w:ins>
          </w:p>
        </w:tc>
      </w:tr>
      <w:tr w:rsidR="00D30F71" w:rsidRPr="00D30F71">
        <w:trPr>
          <w:trHeight w:val="215"/>
          <w:ins w:id="5755"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56"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57" w:author="Arjan" w:date="2012-12-10T16:22:00Z"/>
                <w:rFonts w:ascii="Arial" w:eastAsia="Times New Roman" w:hAnsi="Arial" w:cs="Arial"/>
                <w:b/>
                <w:bCs/>
                <w:color w:val="000000"/>
                <w:sz w:val="20"/>
                <w:szCs w:val="20"/>
              </w:rPr>
            </w:pPr>
          </w:p>
        </w:tc>
      </w:tr>
      <w:tr w:rsidR="00D30F71" w:rsidRPr="005E066D">
        <w:trPr>
          <w:trHeight w:val="215"/>
          <w:ins w:id="5758"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59" w:author="Arjan" w:date="2012-12-10T16:22:00Z"/>
                <w:rFonts w:ascii="Arial" w:eastAsia="Times New Roman" w:hAnsi="Arial" w:cs="Arial"/>
                <w:color w:val="000000"/>
                <w:sz w:val="20"/>
                <w:szCs w:val="20"/>
              </w:rPr>
            </w:pPr>
            <w:ins w:id="5760" w:author="Arjan" w:date="2012-12-10T16:22:00Z">
              <w:r w:rsidRPr="00D30F71">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D30F71" w:rsidRPr="00DD0F4F" w:rsidRDefault="008F2B4B" w:rsidP="00D30F71">
            <w:pPr>
              <w:autoSpaceDE w:val="0"/>
              <w:autoSpaceDN w:val="0"/>
              <w:adjustRightInd w:val="0"/>
              <w:spacing w:after="0" w:line="240" w:lineRule="auto"/>
              <w:rPr>
                <w:ins w:id="5761" w:author="Arjan" w:date="2012-12-10T16:22:00Z"/>
                <w:rFonts w:ascii="Arial" w:eastAsia="Times New Roman" w:hAnsi="Arial" w:cs="Arial"/>
                <w:color w:val="000000"/>
                <w:sz w:val="20"/>
                <w:szCs w:val="20"/>
                <w:lang w:val="nl-NL"/>
              </w:rPr>
            </w:pPr>
            <w:ins w:id="5762" w:author="Arjan" w:date="2012-12-10T16:22:00Z">
              <w:r w:rsidRPr="00D30F71">
                <w:rPr>
                  <w:rFonts w:ascii="Arial" w:hAnsi="Arial" w:cs="Arial"/>
                  <w:sz w:val="20"/>
                  <w:szCs w:val="20"/>
                  <w:lang w:val="en-AU"/>
                </w:rPr>
                <w:fldChar w:fldCharType="begin" w:fldLock="1"/>
              </w:r>
              <w:r w:rsidR="00D30F71" w:rsidRPr="00DD0F4F">
                <w:rPr>
                  <w:rFonts w:ascii="Arial" w:hAnsi="Arial" w:cs="Arial"/>
                  <w:sz w:val="20"/>
                  <w:szCs w:val="20"/>
                  <w:lang w:val="nl-NL"/>
                </w:rPr>
                <w:instrText xml:space="preserve">MERGEFIELD </w:instrText>
              </w:r>
              <w:r w:rsidR="00D30F71" w:rsidRPr="00DD0F4F">
                <w:rPr>
                  <w:rFonts w:ascii="Arial" w:eastAsia="Times New Roman" w:hAnsi="Arial" w:cs="Arial"/>
                  <w:color w:val="000000"/>
                  <w:sz w:val="20"/>
                  <w:szCs w:val="20"/>
                  <w:lang w:val="nl-NL"/>
                </w:rPr>
                <w:instrText>Att.Notes</w:instrText>
              </w:r>
              <w:r w:rsidRPr="00D30F71">
                <w:rPr>
                  <w:rFonts w:ascii="Arial" w:hAnsi="Arial" w:cs="Arial"/>
                  <w:sz w:val="20"/>
                  <w:szCs w:val="20"/>
                  <w:lang w:val="en-AU"/>
                </w:rPr>
                <w:fldChar w:fldCharType="end"/>
              </w:r>
              <w:r w:rsidR="00D30F71" w:rsidRPr="00DD0F4F">
                <w:rPr>
                  <w:rFonts w:ascii="Arial" w:eastAsia="Times New Roman" w:hAnsi="Arial" w:cs="Arial"/>
                  <w:color w:val="610E6A"/>
                  <w:sz w:val="20"/>
                  <w:szCs w:val="20"/>
                  <w:lang w:val="nl-NL"/>
                </w:rPr>
                <w:t>De aanduiding van de taken, rechten en plichten die de contactpersoon heeft binnen de Vestiging.</w:t>
              </w:r>
            </w:ins>
          </w:p>
        </w:tc>
      </w:tr>
      <w:tr w:rsidR="00D30F71" w:rsidRPr="005E066D">
        <w:trPr>
          <w:trHeight w:val="230"/>
          <w:ins w:id="5763" w:author="Arjan" w:date="2012-12-10T16:22:00Z"/>
        </w:trPr>
        <w:tc>
          <w:tcPr>
            <w:tcW w:w="369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5764"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5765" w:author="Arjan" w:date="2012-12-10T16:22:00Z"/>
                <w:rFonts w:ascii="Arial" w:eastAsia="Times New Roman" w:hAnsi="Arial" w:cs="Arial"/>
                <w:b/>
                <w:bCs/>
                <w:color w:val="000000"/>
                <w:sz w:val="20"/>
                <w:szCs w:val="20"/>
                <w:lang w:val="nl-NL"/>
              </w:rPr>
            </w:pPr>
          </w:p>
        </w:tc>
      </w:tr>
      <w:tr w:rsidR="00D30F71" w:rsidRPr="00D30F71">
        <w:trPr>
          <w:trHeight w:val="230"/>
          <w:ins w:id="5766"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67" w:author="Arjan" w:date="2012-12-10T16:22:00Z"/>
                <w:rFonts w:ascii="Arial" w:eastAsia="Times New Roman" w:hAnsi="Arial" w:cs="Arial"/>
                <w:color w:val="000000"/>
                <w:sz w:val="20"/>
                <w:szCs w:val="20"/>
              </w:rPr>
            </w:pPr>
            <w:ins w:id="5768" w:author="Arjan" w:date="2012-12-10T16:22:00Z">
              <w:r w:rsidRPr="00D30F71">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69" w:author="Arjan" w:date="2012-12-10T16:22:00Z"/>
                <w:rFonts w:ascii="Arial" w:eastAsia="Times New Roman" w:hAnsi="Arial" w:cs="Arial"/>
                <w:color w:val="000000"/>
                <w:sz w:val="20"/>
                <w:szCs w:val="20"/>
              </w:rPr>
            </w:pPr>
            <w:ins w:id="5770" w:author="Arjan" w:date="2012-12-10T16:22:00Z">
              <w:r w:rsidRPr="00D30F71">
                <w:rPr>
                  <w:rFonts w:ascii="Arial" w:eastAsia="Times New Roman" w:hAnsi="Arial" w:cs="Arial"/>
                  <w:color w:val="000000"/>
                  <w:sz w:val="20"/>
                  <w:szCs w:val="20"/>
                </w:rPr>
                <w:t>KING</w:t>
              </w:r>
            </w:ins>
          </w:p>
        </w:tc>
      </w:tr>
      <w:tr w:rsidR="00D30F71" w:rsidRPr="00D30F71">
        <w:trPr>
          <w:ins w:id="5771"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72"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73" w:author="Arjan" w:date="2012-12-10T16:22:00Z"/>
                <w:rFonts w:ascii="Arial" w:eastAsia="Times New Roman" w:hAnsi="Arial" w:cs="Arial"/>
                <w:b/>
                <w:bCs/>
                <w:color w:val="000000"/>
                <w:sz w:val="20"/>
                <w:szCs w:val="20"/>
              </w:rPr>
            </w:pPr>
          </w:p>
        </w:tc>
      </w:tr>
      <w:tr w:rsidR="00D30F71" w:rsidRPr="00D30F71">
        <w:trPr>
          <w:ins w:id="5774"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75" w:author="Arjan" w:date="2012-12-10T16:22:00Z"/>
                <w:rFonts w:ascii="Arial" w:eastAsia="Times New Roman" w:hAnsi="Arial" w:cs="Arial"/>
                <w:color w:val="000000"/>
                <w:sz w:val="20"/>
                <w:szCs w:val="20"/>
              </w:rPr>
            </w:pPr>
            <w:ins w:id="5776" w:author="Arjan" w:date="2012-12-10T16:22:00Z">
              <w:r w:rsidRPr="00D30F71">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77" w:author="Arjan" w:date="2012-12-10T16:22:00Z"/>
                <w:rFonts w:ascii="Arial" w:eastAsia="Times New Roman" w:hAnsi="Arial" w:cs="Arial"/>
                <w:color w:val="000000"/>
                <w:sz w:val="20"/>
                <w:szCs w:val="20"/>
              </w:rPr>
            </w:pPr>
            <w:ins w:id="5778" w:author="Arjan" w:date="2012-12-10T16:22:00Z">
              <w:r w:rsidRPr="00D30F71">
                <w:rPr>
                  <w:rFonts w:ascii="Arial" w:eastAsia="Times New Roman" w:hAnsi="Arial" w:cs="Arial"/>
                  <w:color w:val="000000"/>
                  <w:sz w:val="20"/>
                  <w:szCs w:val="20"/>
                </w:rPr>
                <w:t>1 januari 2013</w:t>
              </w:r>
            </w:ins>
          </w:p>
        </w:tc>
      </w:tr>
      <w:tr w:rsidR="00D30F71" w:rsidRPr="00D30F71">
        <w:trPr>
          <w:ins w:id="5779"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80"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81" w:author="Arjan" w:date="2012-12-10T16:22:00Z"/>
                <w:rFonts w:ascii="Arial" w:eastAsia="Times New Roman" w:hAnsi="Arial" w:cs="Arial"/>
                <w:b/>
                <w:bCs/>
                <w:color w:val="000000"/>
                <w:sz w:val="20"/>
                <w:szCs w:val="20"/>
              </w:rPr>
            </w:pPr>
          </w:p>
        </w:tc>
      </w:tr>
      <w:tr w:rsidR="00D30F71" w:rsidRPr="005E066D">
        <w:trPr>
          <w:ins w:id="5782"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83" w:author="Arjan" w:date="2012-12-10T16:22:00Z"/>
                <w:rFonts w:ascii="Arial" w:eastAsia="Times New Roman" w:hAnsi="Arial" w:cs="Arial"/>
                <w:color w:val="000000"/>
                <w:sz w:val="20"/>
                <w:szCs w:val="20"/>
              </w:rPr>
            </w:pPr>
            <w:ins w:id="5784" w:author="Arjan" w:date="2012-12-10T16:22:00Z">
              <w:r w:rsidRPr="00D30F71">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5785" w:author="Arjan" w:date="2012-12-10T16:22:00Z"/>
                <w:rFonts w:ascii="Arial" w:eastAsia="Times New Roman" w:hAnsi="Arial" w:cs="Arial"/>
                <w:color w:val="000000"/>
                <w:sz w:val="20"/>
                <w:szCs w:val="20"/>
                <w:lang w:val="nl-NL"/>
              </w:rPr>
            </w:pPr>
            <w:ins w:id="5786" w:author="Arjan" w:date="2012-12-10T16:22:00Z">
              <w:r w:rsidRPr="00DD0F4F">
                <w:rPr>
                  <w:rFonts w:ascii="Arial" w:eastAsia="Times New Roman" w:hAnsi="Arial" w:cs="Arial"/>
                  <w:color w:val="000000"/>
                  <w:sz w:val="20"/>
                  <w:szCs w:val="20"/>
                  <w:lang w:val="nl-NL"/>
                </w:rPr>
                <w:t>Het attribuutsoort maakt deel uit van het groepattribuutsoort Contactpersoon.</w:t>
              </w:r>
            </w:ins>
          </w:p>
        </w:tc>
      </w:tr>
      <w:tr w:rsidR="00D30F71" w:rsidRPr="005E066D">
        <w:trPr>
          <w:ins w:id="5787" w:author="Arjan" w:date="2012-12-10T16:22:00Z"/>
        </w:trPr>
        <w:tc>
          <w:tcPr>
            <w:tcW w:w="369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5788"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5789" w:author="Arjan" w:date="2012-12-10T16:22:00Z"/>
                <w:rFonts w:ascii="Arial" w:eastAsia="Times New Roman" w:hAnsi="Arial" w:cs="Arial"/>
                <w:b/>
                <w:bCs/>
                <w:color w:val="000000"/>
                <w:sz w:val="20"/>
                <w:szCs w:val="20"/>
                <w:lang w:val="nl-NL"/>
              </w:rPr>
            </w:pPr>
          </w:p>
        </w:tc>
      </w:tr>
      <w:tr w:rsidR="00D30F71" w:rsidRPr="00D30F71">
        <w:trPr>
          <w:ins w:id="5790"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91" w:author="Arjan" w:date="2012-12-10T16:22:00Z"/>
                <w:rFonts w:ascii="Arial" w:eastAsia="Times New Roman" w:hAnsi="Arial" w:cs="Arial"/>
                <w:color w:val="000000"/>
                <w:sz w:val="20"/>
                <w:szCs w:val="20"/>
              </w:rPr>
            </w:pPr>
            <w:ins w:id="5792" w:author="Arjan" w:date="2012-12-10T16:22:00Z">
              <w:r w:rsidRPr="00D30F71">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793" w:author="Arjan" w:date="2012-12-10T16:22:00Z"/>
                <w:rFonts w:ascii="Arial" w:eastAsia="Times New Roman" w:hAnsi="Arial" w:cs="Arial"/>
                <w:color w:val="000000"/>
                <w:sz w:val="20"/>
                <w:szCs w:val="20"/>
              </w:rPr>
            </w:pPr>
            <w:ins w:id="5794"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Att.Type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AN50</w:t>
              </w:r>
              <w:r w:rsidRPr="00D30F71">
                <w:rPr>
                  <w:rFonts w:ascii="Arial" w:hAnsi="Arial" w:cs="Arial"/>
                  <w:sz w:val="20"/>
                  <w:szCs w:val="20"/>
                  <w:lang w:val="en-AU"/>
                </w:rPr>
                <w:fldChar w:fldCharType="end"/>
              </w:r>
            </w:ins>
          </w:p>
        </w:tc>
      </w:tr>
      <w:tr w:rsidR="00D30F71" w:rsidRPr="00D30F71">
        <w:trPr>
          <w:trHeight w:val="230"/>
          <w:ins w:id="5795"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96"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97" w:author="Arjan" w:date="2012-12-10T16:22:00Z"/>
                <w:rFonts w:ascii="Arial" w:eastAsia="Times New Roman" w:hAnsi="Arial" w:cs="Arial"/>
                <w:b/>
                <w:bCs/>
                <w:color w:val="000000"/>
                <w:sz w:val="20"/>
                <w:szCs w:val="20"/>
              </w:rPr>
            </w:pPr>
          </w:p>
        </w:tc>
      </w:tr>
      <w:tr w:rsidR="00D30F71" w:rsidRPr="00D30F71">
        <w:trPr>
          <w:trHeight w:val="230"/>
          <w:ins w:id="5798"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799" w:author="Arjan" w:date="2012-12-10T16:22:00Z"/>
                <w:rFonts w:ascii="Arial" w:eastAsia="Times New Roman" w:hAnsi="Arial" w:cs="Arial"/>
                <w:color w:val="000000"/>
                <w:sz w:val="20"/>
                <w:szCs w:val="20"/>
              </w:rPr>
            </w:pPr>
            <w:ins w:id="5800" w:author="Arjan" w:date="2012-12-10T16:22:00Z">
              <w:r w:rsidRPr="00D30F71">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01" w:author="Arjan" w:date="2012-12-10T16:22:00Z"/>
                <w:rFonts w:ascii="Arial" w:eastAsia="Times New Roman" w:hAnsi="Arial" w:cs="Arial"/>
                <w:color w:val="000000"/>
                <w:sz w:val="20"/>
                <w:szCs w:val="20"/>
              </w:rPr>
            </w:pPr>
            <w:ins w:id="5802" w:author="Arjan" w:date="2012-12-10T16:22:00Z">
              <w:r w:rsidRPr="00D30F71">
                <w:rPr>
                  <w:rFonts w:ascii="Arial" w:eastAsia="Times New Roman" w:hAnsi="Arial" w:cs="Arial"/>
                  <w:color w:val="000000"/>
                  <w:sz w:val="20"/>
                  <w:szCs w:val="20"/>
                </w:rPr>
                <w:t>alle alfanumerieke tekens</w:t>
              </w:r>
            </w:ins>
          </w:p>
        </w:tc>
      </w:tr>
      <w:tr w:rsidR="00D30F71" w:rsidRPr="00D30F71">
        <w:trPr>
          <w:trHeight w:val="230"/>
          <w:ins w:id="5803"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04"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05" w:author="Arjan" w:date="2012-12-10T16:22:00Z"/>
                <w:rFonts w:ascii="Arial" w:eastAsia="Times New Roman" w:hAnsi="Arial" w:cs="Arial"/>
                <w:b/>
                <w:bCs/>
                <w:color w:val="000000"/>
                <w:sz w:val="20"/>
                <w:szCs w:val="20"/>
              </w:rPr>
            </w:pPr>
          </w:p>
        </w:tc>
      </w:tr>
      <w:tr w:rsidR="00D30F71" w:rsidRPr="00D30F71">
        <w:trPr>
          <w:trHeight w:val="230"/>
          <w:ins w:id="5806"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07" w:author="Arjan" w:date="2012-12-10T16:22:00Z"/>
                <w:rFonts w:ascii="Arial" w:eastAsia="Times New Roman" w:hAnsi="Arial" w:cs="Arial"/>
                <w:b/>
                <w:bCs/>
                <w:color w:val="000000"/>
                <w:sz w:val="20"/>
                <w:szCs w:val="20"/>
              </w:rPr>
            </w:pPr>
            <w:ins w:id="5808" w:author="Arjan" w:date="2012-12-10T16:22:00Z">
              <w:r w:rsidRPr="00D30F71">
                <w:rPr>
                  <w:rFonts w:ascii="Arial" w:eastAsia="Times New Roman" w:hAnsi="Arial" w:cs="Arial"/>
                  <w:b/>
                  <w:bCs/>
                  <w:color w:val="000000"/>
                  <w:sz w:val="20"/>
                  <w:szCs w:val="20"/>
                </w:rPr>
                <w:t xml:space="preserve">Indicatie </w:t>
              </w:r>
              <w:r w:rsidRPr="00D30F71">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09" w:author="Arjan" w:date="2012-12-10T16:22:00Z"/>
                <w:rFonts w:ascii="Arial" w:eastAsia="Times New Roman" w:hAnsi="Arial" w:cs="Arial"/>
                <w:color w:val="000000"/>
                <w:sz w:val="20"/>
                <w:szCs w:val="20"/>
              </w:rPr>
            </w:pPr>
            <w:ins w:id="5810" w:author="Arjan" w:date="2012-12-10T16:22:00Z">
              <w:r w:rsidRPr="00D30F71">
                <w:rPr>
                  <w:rFonts w:ascii="Arial" w:eastAsia="Times New Roman" w:hAnsi="Arial" w:cs="Arial"/>
                  <w:color w:val="000000"/>
                  <w:sz w:val="20"/>
                  <w:szCs w:val="20"/>
                </w:rPr>
                <w:t>zie groep</w:t>
              </w:r>
            </w:ins>
          </w:p>
        </w:tc>
      </w:tr>
      <w:tr w:rsidR="00D30F71" w:rsidRPr="00D30F71">
        <w:trPr>
          <w:trHeight w:val="275"/>
          <w:ins w:id="5811"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12"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13" w:author="Arjan" w:date="2012-12-10T16:22:00Z"/>
                <w:rFonts w:ascii="Arial" w:eastAsia="Times New Roman" w:hAnsi="Arial" w:cs="Arial"/>
                <w:color w:val="000000"/>
                <w:sz w:val="20"/>
                <w:szCs w:val="20"/>
              </w:rPr>
            </w:pPr>
          </w:p>
        </w:tc>
      </w:tr>
      <w:tr w:rsidR="00D30F71" w:rsidRPr="00D30F71">
        <w:trPr>
          <w:trHeight w:val="230"/>
          <w:ins w:id="5814"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15" w:author="Arjan" w:date="2012-12-10T16:22:00Z"/>
                <w:rFonts w:ascii="Arial" w:eastAsia="Times New Roman" w:hAnsi="Arial" w:cs="Arial"/>
                <w:b/>
                <w:bCs/>
                <w:color w:val="000000"/>
                <w:sz w:val="20"/>
                <w:szCs w:val="20"/>
              </w:rPr>
            </w:pPr>
            <w:ins w:id="5816" w:author="Arjan" w:date="2012-12-10T16:22:00Z">
              <w:r w:rsidRPr="00D30F71">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17" w:author="Arjan" w:date="2012-12-10T16:22:00Z"/>
                <w:rFonts w:ascii="Arial" w:eastAsia="Times New Roman" w:hAnsi="Arial" w:cs="Arial"/>
                <w:color w:val="000000"/>
                <w:sz w:val="20"/>
                <w:szCs w:val="20"/>
              </w:rPr>
            </w:pPr>
            <w:ins w:id="5818" w:author="Arjan" w:date="2012-12-10T16:22:00Z">
              <w:r w:rsidRPr="00D30F71">
                <w:rPr>
                  <w:rFonts w:ascii="Arial" w:eastAsia="Times New Roman" w:hAnsi="Arial" w:cs="Arial"/>
                  <w:color w:val="000000"/>
                  <w:sz w:val="20"/>
                  <w:szCs w:val="20"/>
                </w:rPr>
                <w:t>zie groep</w:t>
              </w:r>
            </w:ins>
          </w:p>
        </w:tc>
      </w:tr>
      <w:tr w:rsidR="00D30F71" w:rsidRPr="00D30F71">
        <w:trPr>
          <w:trHeight w:val="230"/>
          <w:ins w:id="5819"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20"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21" w:author="Arjan" w:date="2012-12-10T16:22:00Z"/>
                <w:rFonts w:ascii="Arial" w:eastAsia="Times New Roman" w:hAnsi="Arial" w:cs="Arial"/>
                <w:color w:val="000000"/>
                <w:sz w:val="20"/>
                <w:szCs w:val="20"/>
              </w:rPr>
            </w:pPr>
          </w:p>
        </w:tc>
      </w:tr>
      <w:tr w:rsidR="00D30F71" w:rsidRPr="00D30F71">
        <w:trPr>
          <w:trHeight w:val="230"/>
          <w:ins w:id="5822"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23" w:author="Arjan" w:date="2012-12-10T16:22:00Z"/>
                <w:rFonts w:ascii="Arial" w:eastAsia="Times New Roman" w:hAnsi="Arial" w:cs="Arial"/>
                <w:b/>
                <w:bCs/>
                <w:color w:val="000000"/>
                <w:sz w:val="20"/>
                <w:szCs w:val="20"/>
              </w:rPr>
            </w:pPr>
            <w:ins w:id="5824" w:author="Arjan" w:date="2012-12-10T16:22:00Z">
              <w:r w:rsidRPr="00D30F71">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25" w:author="Arjan" w:date="2012-12-10T16:22:00Z"/>
                <w:rFonts w:ascii="Arial" w:eastAsia="Times New Roman" w:hAnsi="Arial" w:cs="Arial"/>
                <w:color w:val="000000"/>
                <w:sz w:val="20"/>
                <w:szCs w:val="20"/>
              </w:rPr>
            </w:pPr>
            <w:ins w:id="5826" w:author="Arjan" w:date="2012-12-10T16:22:00Z">
              <w:r w:rsidRPr="00D30F71">
                <w:rPr>
                  <w:rFonts w:ascii="Arial" w:eastAsia="Times New Roman" w:hAnsi="Arial" w:cs="Arial"/>
                  <w:color w:val="000000"/>
                  <w:sz w:val="20"/>
                  <w:szCs w:val="20"/>
                </w:rPr>
                <w:t>zie groep</w:t>
              </w:r>
            </w:ins>
          </w:p>
        </w:tc>
      </w:tr>
      <w:tr w:rsidR="00D30F71" w:rsidRPr="00D30F71">
        <w:trPr>
          <w:trHeight w:val="230"/>
          <w:ins w:id="5827"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28"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29" w:author="Arjan" w:date="2012-12-10T16:22:00Z"/>
                <w:rFonts w:ascii="Arial" w:eastAsia="Times New Roman" w:hAnsi="Arial" w:cs="Arial"/>
                <w:color w:val="000000"/>
                <w:sz w:val="20"/>
                <w:szCs w:val="20"/>
              </w:rPr>
            </w:pPr>
          </w:p>
        </w:tc>
      </w:tr>
      <w:tr w:rsidR="00D30F71" w:rsidRPr="00D30F71">
        <w:trPr>
          <w:trHeight w:val="230"/>
          <w:ins w:id="5830"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31" w:author="Arjan" w:date="2012-12-10T16:22:00Z"/>
                <w:rFonts w:ascii="Arial" w:eastAsia="Times New Roman" w:hAnsi="Arial" w:cs="Arial"/>
                <w:b/>
                <w:bCs/>
                <w:color w:val="000000"/>
                <w:sz w:val="20"/>
                <w:szCs w:val="20"/>
              </w:rPr>
            </w:pPr>
            <w:ins w:id="5832" w:author="Arjan" w:date="2012-12-10T16:22:00Z">
              <w:r w:rsidRPr="00D30F71">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33" w:author="Arjan" w:date="2012-12-10T16:22:00Z"/>
                <w:rFonts w:ascii="Arial" w:eastAsia="Times New Roman" w:hAnsi="Arial" w:cs="Arial"/>
                <w:color w:val="000000"/>
                <w:sz w:val="20"/>
                <w:szCs w:val="20"/>
              </w:rPr>
            </w:pPr>
            <w:ins w:id="5834" w:author="Arjan" w:date="2012-12-10T16:22:00Z">
              <w:r w:rsidRPr="00D30F71">
                <w:rPr>
                  <w:rFonts w:ascii="Arial" w:eastAsia="Times New Roman" w:hAnsi="Arial" w:cs="Arial"/>
                  <w:color w:val="000000"/>
                  <w:sz w:val="20"/>
                  <w:szCs w:val="20"/>
                </w:rPr>
                <w:t>zie groep</w:t>
              </w:r>
            </w:ins>
          </w:p>
        </w:tc>
      </w:tr>
      <w:tr w:rsidR="00D30F71" w:rsidRPr="00D30F71">
        <w:trPr>
          <w:trHeight w:val="230"/>
          <w:ins w:id="5835"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36"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37" w:author="Arjan" w:date="2012-12-10T16:22:00Z"/>
                <w:rFonts w:ascii="Arial" w:eastAsia="Times New Roman" w:hAnsi="Arial" w:cs="Arial"/>
                <w:color w:val="000000"/>
                <w:sz w:val="20"/>
                <w:szCs w:val="20"/>
              </w:rPr>
            </w:pPr>
          </w:p>
        </w:tc>
      </w:tr>
      <w:tr w:rsidR="00D30F71" w:rsidRPr="00D30F71">
        <w:trPr>
          <w:trHeight w:val="230"/>
          <w:ins w:id="5838"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39" w:author="Arjan" w:date="2012-12-10T16:22:00Z"/>
                <w:rFonts w:ascii="Arial" w:eastAsia="Times New Roman" w:hAnsi="Arial" w:cs="Arial"/>
                <w:b/>
                <w:bCs/>
                <w:color w:val="000000"/>
                <w:sz w:val="20"/>
                <w:szCs w:val="20"/>
              </w:rPr>
            </w:pPr>
            <w:ins w:id="5840" w:author="Arjan" w:date="2012-12-10T16:22:00Z">
              <w:r w:rsidRPr="00D30F71">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41" w:author="Arjan" w:date="2012-12-10T16:22:00Z"/>
                <w:rFonts w:ascii="Arial" w:eastAsia="Times New Roman" w:hAnsi="Arial" w:cs="Arial"/>
                <w:color w:val="000000"/>
                <w:sz w:val="20"/>
                <w:szCs w:val="20"/>
              </w:rPr>
            </w:pPr>
            <w:ins w:id="5842" w:author="Arjan" w:date="2012-12-10T16:22:00Z">
              <w:r w:rsidRPr="00D30F71">
                <w:rPr>
                  <w:rFonts w:ascii="Arial" w:eastAsia="Times New Roman" w:hAnsi="Arial" w:cs="Arial"/>
                  <w:color w:val="000000"/>
                  <w:sz w:val="20"/>
                  <w:szCs w:val="20"/>
                </w:rPr>
                <w:t>zie groep</w:t>
              </w:r>
            </w:ins>
          </w:p>
        </w:tc>
      </w:tr>
      <w:tr w:rsidR="00D30F71" w:rsidRPr="00D30F71">
        <w:trPr>
          <w:trHeight w:val="230"/>
          <w:ins w:id="5843"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44"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45" w:author="Arjan" w:date="2012-12-10T16:22:00Z"/>
                <w:rFonts w:ascii="Arial" w:eastAsia="Times New Roman" w:hAnsi="Arial" w:cs="Arial"/>
                <w:b/>
                <w:bCs/>
                <w:color w:val="000000"/>
                <w:sz w:val="20"/>
                <w:szCs w:val="20"/>
              </w:rPr>
            </w:pPr>
          </w:p>
        </w:tc>
      </w:tr>
      <w:tr w:rsidR="00D30F71" w:rsidRPr="00D30F71">
        <w:trPr>
          <w:trHeight w:val="230"/>
          <w:ins w:id="5846"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47" w:author="Arjan" w:date="2012-12-10T16:22:00Z"/>
                <w:rFonts w:ascii="Arial" w:eastAsia="Times New Roman" w:hAnsi="Arial" w:cs="Arial"/>
                <w:color w:val="000000"/>
                <w:sz w:val="20"/>
                <w:szCs w:val="20"/>
              </w:rPr>
            </w:pPr>
            <w:ins w:id="5848" w:author="Arjan" w:date="2012-12-10T16:22:00Z">
              <w:r w:rsidRPr="00D30F71">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849" w:author="Arjan" w:date="2012-12-10T16:22:00Z"/>
                <w:rFonts w:ascii="Arial" w:eastAsia="Times New Roman" w:hAnsi="Arial" w:cs="Arial"/>
                <w:color w:val="000000"/>
                <w:sz w:val="20"/>
                <w:szCs w:val="20"/>
              </w:rPr>
            </w:pPr>
            <w:ins w:id="5850"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Att.LowerBound</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0</w:t>
              </w:r>
              <w:r w:rsidRPr="00D30F71">
                <w:rPr>
                  <w:rFonts w:ascii="Arial" w:hAnsi="Arial" w:cs="Arial"/>
                  <w:sz w:val="20"/>
                  <w:szCs w:val="20"/>
                  <w:lang w:val="en-AU"/>
                </w:rPr>
                <w:fldChar w:fldCharType="end"/>
              </w:r>
              <w:r w:rsidR="00D30F71" w:rsidRPr="00D30F71">
                <w:rPr>
                  <w:rFonts w:ascii="Arial" w:eastAsia="Times New Roman" w:hAnsi="Arial" w:cs="Arial"/>
                  <w:color w:val="000000"/>
                  <w:sz w:val="20"/>
                  <w:szCs w:val="20"/>
                </w:rPr>
                <w:t xml:space="preserve"> - </w:t>
              </w:r>
              <w:r w:rsidRPr="00D30F71">
                <w:rPr>
                  <w:rFonts w:ascii="Arial" w:eastAsia="Times New Roman" w:hAnsi="Arial" w:cs="Arial"/>
                  <w:color w:val="000000"/>
                  <w:sz w:val="20"/>
                  <w:szCs w:val="20"/>
                </w:rPr>
                <w:fldChar w:fldCharType="begin" w:fldLock="1"/>
              </w:r>
              <w:r w:rsidR="00D30F71" w:rsidRPr="00D30F71">
                <w:rPr>
                  <w:rFonts w:ascii="Arial" w:eastAsia="Times New Roman" w:hAnsi="Arial" w:cs="Arial"/>
                  <w:color w:val="000000"/>
                  <w:sz w:val="20"/>
                  <w:szCs w:val="20"/>
                </w:rPr>
                <w:instrText>MERGEFIELD Att.UpperBound</w:instrText>
              </w:r>
              <w:r w:rsidRPr="00D30F71">
                <w:rPr>
                  <w:rFonts w:ascii="Arial" w:eastAsia="Times New Roman" w:hAnsi="Arial" w:cs="Arial"/>
                  <w:color w:val="000000"/>
                  <w:sz w:val="20"/>
                  <w:szCs w:val="20"/>
                </w:rPr>
                <w:fldChar w:fldCharType="separate"/>
              </w:r>
              <w:r w:rsidR="00D30F71" w:rsidRPr="00D30F71">
                <w:rPr>
                  <w:rFonts w:ascii="Arial" w:eastAsia="Times New Roman" w:hAnsi="Arial" w:cs="Arial"/>
                  <w:color w:val="000000"/>
                  <w:sz w:val="20"/>
                  <w:szCs w:val="20"/>
                </w:rPr>
                <w:t>1</w:t>
              </w:r>
              <w:r w:rsidRPr="00D30F71">
                <w:rPr>
                  <w:rFonts w:ascii="Arial" w:eastAsia="Times New Roman" w:hAnsi="Arial" w:cs="Arial"/>
                  <w:color w:val="000000"/>
                  <w:sz w:val="20"/>
                  <w:szCs w:val="20"/>
                </w:rPr>
                <w:fldChar w:fldCharType="end"/>
              </w:r>
            </w:ins>
          </w:p>
        </w:tc>
      </w:tr>
      <w:tr w:rsidR="00D30F71" w:rsidRPr="00D30F71">
        <w:trPr>
          <w:trHeight w:val="200"/>
          <w:ins w:id="5851"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52"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53" w:author="Arjan" w:date="2012-12-10T16:22:00Z"/>
                <w:rFonts w:ascii="Arial" w:eastAsia="Times New Roman" w:hAnsi="Arial" w:cs="Arial"/>
                <w:b/>
                <w:bCs/>
                <w:color w:val="000000"/>
                <w:sz w:val="20"/>
                <w:szCs w:val="20"/>
              </w:rPr>
            </w:pPr>
          </w:p>
        </w:tc>
      </w:tr>
      <w:tr w:rsidR="00D30F71" w:rsidRPr="00D30F71">
        <w:trPr>
          <w:trHeight w:val="200"/>
          <w:ins w:id="5854"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55" w:author="Arjan" w:date="2012-12-10T16:22:00Z"/>
                <w:rFonts w:ascii="Arial" w:eastAsia="Times New Roman" w:hAnsi="Arial" w:cs="Arial"/>
                <w:color w:val="000000"/>
                <w:sz w:val="20"/>
                <w:szCs w:val="20"/>
              </w:rPr>
            </w:pPr>
            <w:ins w:id="5856" w:author="Arjan" w:date="2012-12-10T16:22:00Z">
              <w:r w:rsidRPr="00D30F71">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57" w:author="Arjan" w:date="2012-12-10T16:22:00Z"/>
                <w:rFonts w:ascii="Arial" w:eastAsia="Times New Roman" w:hAnsi="Arial" w:cs="Arial"/>
                <w:color w:val="000000"/>
                <w:sz w:val="20"/>
                <w:szCs w:val="20"/>
              </w:rPr>
            </w:pPr>
            <w:ins w:id="5858" w:author="Arjan" w:date="2012-12-10T16:22:00Z">
              <w:r w:rsidRPr="00D30F71">
                <w:rPr>
                  <w:rFonts w:ascii="Arial" w:eastAsia="Times New Roman" w:hAnsi="Arial" w:cs="Arial"/>
                  <w:color w:val="000000"/>
                  <w:sz w:val="20"/>
                  <w:szCs w:val="20"/>
                </w:rPr>
                <w:t>Gemeentelijk kerngegeven</w:t>
              </w:r>
            </w:ins>
          </w:p>
        </w:tc>
      </w:tr>
      <w:tr w:rsidR="00D30F71" w:rsidRPr="00D30F71">
        <w:trPr>
          <w:trHeight w:val="230"/>
          <w:ins w:id="5859"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60"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61" w:author="Arjan" w:date="2012-12-10T16:22:00Z"/>
                <w:rFonts w:ascii="Arial" w:eastAsia="Times New Roman" w:hAnsi="Arial" w:cs="Arial"/>
                <w:b/>
                <w:bCs/>
                <w:color w:val="000000"/>
                <w:sz w:val="20"/>
                <w:szCs w:val="20"/>
              </w:rPr>
            </w:pPr>
          </w:p>
        </w:tc>
      </w:tr>
      <w:tr w:rsidR="00D30F71" w:rsidRPr="00D30F71">
        <w:trPr>
          <w:trHeight w:val="230"/>
          <w:ins w:id="5862"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63" w:author="Arjan" w:date="2012-12-10T16:22:00Z"/>
                <w:rFonts w:ascii="Arial" w:eastAsia="Times New Roman" w:hAnsi="Arial" w:cs="Arial"/>
                <w:color w:val="000000"/>
                <w:sz w:val="20"/>
                <w:szCs w:val="20"/>
              </w:rPr>
            </w:pPr>
            <w:ins w:id="5864" w:author="Arjan" w:date="2012-12-10T16:22:00Z">
              <w:r w:rsidRPr="00D30F71">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65" w:author="Arjan" w:date="2012-12-10T16:22:00Z"/>
                <w:rFonts w:ascii="Arial" w:eastAsia="Times New Roman" w:hAnsi="Arial" w:cs="Arial"/>
                <w:color w:val="000000"/>
                <w:sz w:val="20"/>
                <w:szCs w:val="20"/>
              </w:rPr>
            </w:pPr>
          </w:p>
        </w:tc>
      </w:tr>
    </w:tbl>
    <w:p w:rsidR="00D30F71" w:rsidRPr="00D30F71" w:rsidRDefault="008F2B4B" w:rsidP="00D30F71">
      <w:pPr>
        <w:autoSpaceDE w:val="0"/>
        <w:autoSpaceDN w:val="0"/>
        <w:adjustRightInd w:val="0"/>
        <w:spacing w:before="240" w:after="60" w:line="240" w:lineRule="auto"/>
        <w:outlineLvl w:val="3"/>
        <w:rPr>
          <w:ins w:id="5866" w:author="Arjan" w:date="2012-12-10T16:22:00Z"/>
          <w:rFonts w:ascii="Arial" w:eastAsia="Times New Roman" w:hAnsi="Arial" w:cs="Arial"/>
          <w:b/>
          <w:bCs/>
          <w:color w:val="004080"/>
          <w:sz w:val="24"/>
          <w:szCs w:val="24"/>
        </w:rPr>
      </w:pPr>
      <w:ins w:id="5867"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b/>
            <w:bCs/>
            <w:color w:val="004080"/>
            <w:sz w:val="24"/>
            <w:szCs w:val="24"/>
          </w:rPr>
          <w:instrText>Att.Stereotype</w:instrText>
        </w:r>
        <w:r w:rsidRPr="00D30F71">
          <w:rPr>
            <w:rFonts w:ascii="Arial" w:hAnsi="Arial" w:cs="Arial"/>
            <w:sz w:val="20"/>
            <w:szCs w:val="20"/>
            <w:lang w:val="en-AU"/>
          </w:rPr>
          <w:fldChar w:fldCharType="separate"/>
        </w:r>
        <w:r w:rsidR="00D30F71" w:rsidRPr="00D30F71">
          <w:rPr>
            <w:rFonts w:ascii="Arial" w:eastAsia="Times New Roman" w:hAnsi="Arial" w:cs="Arial"/>
            <w:b/>
            <w:bCs/>
            <w:color w:val="004080"/>
            <w:sz w:val="24"/>
            <w:szCs w:val="24"/>
          </w:rPr>
          <w:t>«Attribuutsoort»</w:t>
        </w:r>
        <w:r w:rsidRPr="00D30F71">
          <w:rPr>
            <w:rFonts w:ascii="Arial" w:hAnsi="Arial" w:cs="Arial"/>
            <w:sz w:val="20"/>
            <w:szCs w:val="20"/>
            <w:lang w:val="en-AU"/>
          </w:rPr>
          <w:fldChar w:fldCharType="end"/>
        </w:r>
        <w:r w:rsidR="00D30F71" w:rsidRPr="00D30F71">
          <w:rPr>
            <w:rFonts w:ascii="Arial" w:eastAsia="Times New Roman" w:hAnsi="Arial" w:cs="Arial"/>
            <w:b/>
            <w:bCs/>
            <w:color w:val="004080"/>
            <w:sz w:val="24"/>
            <w:szCs w:val="24"/>
          </w:rPr>
          <w:t xml:space="preserve"> </w:t>
        </w:r>
        <w:r w:rsidRPr="00D30F71">
          <w:rPr>
            <w:rFonts w:ascii="Arial" w:eastAsia="Times New Roman" w:hAnsi="Arial" w:cs="Arial"/>
            <w:b/>
            <w:bCs/>
            <w:color w:val="004080"/>
            <w:sz w:val="24"/>
            <w:szCs w:val="24"/>
          </w:rPr>
          <w:fldChar w:fldCharType="begin" w:fldLock="1"/>
        </w:r>
        <w:r w:rsidR="00D30F71" w:rsidRPr="00D30F71">
          <w:rPr>
            <w:rFonts w:ascii="Arial" w:eastAsia="Times New Roman" w:hAnsi="Arial" w:cs="Arial"/>
            <w:b/>
            <w:bCs/>
            <w:color w:val="004080"/>
            <w:sz w:val="24"/>
            <w:szCs w:val="24"/>
          </w:rPr>
          <w:instrText>MERGEFIELD Att.Name</w:instrText>
        </w:r>
        <w:r w:rsidRPr="00D30F71">
          <w:rPr>
            <w:rFonts w:ascii="Arial" w:eastAsia="Times New Roman" w:hAnsi="Arial" w:cs="Arial"/>
            <w:b/>
            <w:bCs/>
            <w:color w:val="004080"/>
            <w:sz w:val="24"/>
            <w:szCs w:val="24"/>
          </w:rPr>
          <w:fldChar w:fldCharType="separate"/>
        </w:r>
        <w:r w:rsidR="00D30F71" w:rsidRPr="00D30F71">
          <w:rPr>
            <w:rFonts w:ascii="Arial" w:eastAsia="Times New Roman" w:hAnsi="Arial" w:cs="Arial"/>
            <w:b/>
            <w:bCs/>
            <w:color w:val="004080"/>
            <w:sz w:val="24"/>
            <w:szCs w:val="24"/>
          </w:rPr>
          <w:t>Contactpersoon telefoonnummer</w:t>
        </w:r>
        <w:r w:rsidRPr="00D30F71">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D30F71" w:rsidRPr="00D30F71">
        <w:trPr>
          <w:trHeight w:val="230"/>
          <w:ins w:id="5868"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69" w:author="Arjan" w:date="2012-12-10T16:22:00Z"/>
                <w:rFonts w:ascii="Arial" w:eastAsia="Times New Roman" w:hAnsi="Arial" w:cs="Arial"/>
                <w:color w:val="000000"/>
                <w:sz w:val="20"/>
                <w:szCs w:val="20"/>
              </w:rPr>
            </w:pPr>
            <w:ins w:id="5870" w:author="Arjan" w:date="2012-12-10T16:22:00Z">
              <w:r w:rsidRPr="00D30F71">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871" w:author="Arjan" w:date="2012-12-10T16:22:00Z"/>
                <w:rFonts w:ascii="Arial" w:eastAsia="Times New Roman" w:hAnsi="Arial" w:cs="Arial"/>
                <w:color w:val="000000"/>
                <w:sz w:val="20"/>
                <w:szCs w:val="20"/>
              </w:rPr>
            </w:pPr>
            <w:ins w:id="5872"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 telefoonnummer</w:t>
              </w:r>
              <w:r w:rsidRPr="00D30F71">
                <w:rPr>
                  <w:rFonts w:ascii="Arial" w:hAnsi="Arial" w:cs="Arial"/>
                  <w:sz w:val="20"/>
                  <w:szCs w:val="20"/>
                  <w:lang w:val="en-AU"/>
                </w:rPr>
                <w:fldChar w:fldCharType="end"/>
              </w:r>
            </w:ins>
          </w:p>
        </w:tc>
      </w:tr>
      <w:tr w:rsidR="00D30F71" w:rsidRPr="00D30F71">
        <w:trPr>
          <w:ins w:id="5873"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74"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75" w:author="Arjan" w:date="2012-12-10T16:22:00Z"/>
                <w:rFonts w:ascii="Arial" w:eastAsia="Times New Roman" w:hAnsi="Arial" w:cs="Arial"/>
                <w:b/>
                <w:bCs/>
                <w:color w:val="000000"/>
                <w:sz w:val="20"/>
                <w:szCs w:val="20"/>
              </w:rPr>
            </w:pPr>
          </w:p>
        </w:tc>
      </w:tr>
      <w:tr w:rsidR="00D30F71" w:rsidRPr="00D30F71">
        <w:trPr>
          <w:ins w:id="5876"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77" w:author="Arjan" w:date="2012-12-10T16:22:00Z"/>
                <w:rFonts w:ascii="Arial" w:eastAsia="Times New Roman" w:hAnsi="Arial" w:cs="Arial"/>
                <w:color w:val="000000"/>
                <w:sz w:val="20"/>
                <w:szCs w:val="20"/>
              </w:rPr>
            </w:pPr>
            <w:ins w:id="5878" w:author="Arjan" w:date="2012-12-10T16:22:00Z">
              <w:r w:rsidRPr="00D30F71">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79" w:author="Arjan" w:date="2012-12-10T16:22:00Z"/>
                <w:rFonts w:ascii="Arial" w:eastAsia="Times New Roman" w:hAnsi="Arial" w:cs="Arial"/>
                <w:color w:val="000000"/>
                <w:sz w:val="20"/>
                <w:szCs w:val="20"/>
              </w:rPr>
            </w:pPr>
            <w:ins w:id="5880" w:author="Arjan" w:date="2012-12-10T16:22:00Z">
              <w:r w:rsidRPr="00D30F71">
                <w:rPr>
                  <w:rFonts w:ascii="Arial" w:eastAsia="Times New Roman" w:hAnsi="Arial" w:cs="Arial"/>
                  <w:color w:val="000000"/>
                  <w:sz w:val="20"/>
                  <w:szCs w:val="20"/>
                </w:rPr>
                <w:t>KING</w:t>
              </w:r>
            </w:ins>
          </w:p>
        </w:tc>
      </w:tr>
      <w:tr w:rsidR="00D30F71" w:rsidRPr="00D30F71">
        <w:trPr>
          <w:ins w:id="5881"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82"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83" w:author="Arjan" w:date="2012-12-10T16:22:00Z"/>
                <w:rFonts w:ascii="Arial" w:eastAsia="Times New Roman" w:hAnsi="Arial" w:cs="Arial"/>
                <w:b/>
                <w:bCs/>
                <w:color w:val="000000"/>
                <w:sz w:val="20"/>
                <w:szCs w:val="20"/>
              </w:rPr>
            </w:pPr>
          </w:p>
        </w:tc>
      </w:tr>
      <w:tr w:rsidR="00D30F71" w:rsidRPr="00D30F71">
        <w:trPr>
          <w:ins w:id="5884"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85" w:author="Arjan" w:date="2012-12-10T16:22:00Z"/>
                <w:rFonts w:ascii="Arial" w:eastAsia="Times New Roman" w:hAnsi="Arial" w:cs="Arial"/>
                <w:color w:val="000000"/>
                <w:sz w:val="20"/>
                <w:szCs w:val="20"/>
              </w:rPr>
            </w:pPr>
            <w:ins w:id="5886" w:author="Arjan" w:date="2012-12-10T16:22:00Z">
              <w:r w:rsidRPr="00D30F71">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87" w:author="Arjan" w:date="2012-12-10T16:22:00Z"/>
                <w:rFonts w:ascii="Arial" w:eastAsia="Times New Roman" w:hAnsi="Arial" w:cs="Arial"/>
                <w:color w:val="000000"/>
                <w:sz w:val="20"/>
                <w:szCs w:val="20"/>
              </w:rPr>
            </w:pPr>
          </w:p>
        </w:tc>
      </w:tr>
      <w:tr w:rsidR="00D30F71" w:rsidRPr="00D30F71">
        <w:trPr>
          <w:ins w:id="5888"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89"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90" w:author="Arjan" w:date="2012-12-10T16:22:00Z"/>
                <w:rFonts w:ascii="Arial" w:eastAsia="Times New Roman" w:hAnsi="Arial" w:cs="Arial"/>
                <w:b/>
                <w:bCs/>
                <w:color w:val="000000"/>
                <w:sz w:val="20"/>
                <w:szCs w:val="20"/>
              </w:rPr>
            </w:pPr>
          </w:p>
        </w:tc>
      </w:tr>
      <w:tr w:rsidR="00D30F71" w:rsidRPr="00D30F71">
        <w:trPr>
          <w:trHeight w:val="335"/>
          <w:ins w:id="5891"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92" w:author="Arjan" w:date="2012-12-10T16:22:00Z"/>
                <w:rFonts w:ascii="Arial" w:eastAsia="Times New Roman" w:hAnsi="Arial" w:cs="Arial"/>
                <w:color w:val="000000"/>
                <w:sz w:val="20"/>
                <w:szCs w:val="20"/>
              </w:rPr>
            </w:pPr>
            <w:ins w:id="5893" w:author="Arjan" w:date="2012-12-10T16:22:00Z">
              <w:r w:rsidRPr="00D30F71">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894" w:author="Arjan" w:date="2012-12-10T16:22:00Z"/>
                <w:rFonts w:ascii="Arial" w:eastAsia="Times New Roman" w:hAnsi="Arial" w:cs="Arial"/>
                <w:color w:val="000000"/>
                <w:sz w:val="20"/>
                <w:szCs w:val="20"/>
              </w:rPr>
            </w:pPr>
            <w:ins w:id="5895"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Att.Alias</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contactpersoon.telefoonnummer</w:t>
              </w:r>
              <w:r w:rsidRPr="00D30F71">
                <w:rPr>
                  <w:rFonts w:ascii="Arial" w:hAnsi="Arial" w:cs="Arial"/>
                  <w:sz w:val="20"/>
                  <w:szCs w:val="20"/>
                  <w:lang w:val="en-AU"/>
                </w:rPr>
                <w:fldChar w:fldCharType="end"/>
              </w:r>
            </w:ins>
          </w:p>
        </w:tc>
      </w:tr>
      <w:tr w:rsidR="00D30F71" w:rsidRPr="00D30F71">
        <w:trPr>
          <w:trHeight w:val="215"/>
          <w:ins w:id="5896"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97"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898" w:author="Arjan" w:date="2012-12-10T16:22:00Z"/>
                <w:rFonts w:ascii="Arial" w:eastAsia="Times New Roman" w:hAnsi="Arial" w:cs="Arial"/>
                <w:b/>
                <w:bCs/>
                <w:color w:val="000000"/>
                <w:sz w:val="20"/>
                <w:szCs w:val="20"/>
              </w:rPr>
            </w:pPr>
          </w:p>
        </w:tc>
      </w:tr>
      <w:tr w:rsidR="00D30F71" w:rsidRPr="005E066D">
        <w:trPr>
          <w:trHeight w:val="215"/>
          <w:ins w:id="5899"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00" w:author="Arjan" w:date="2012-12-10T16:22:00Z"/>
                <w:rFonts w:ascii="Arial" w:eastAsia="Times New Roman" w:hAnsi="Arial" w:cs="Arial"/>
                <w:color w:val="000000"/>
                <w:sz w:val="20"/>
                <w:szCs w:val="20"/>
              </w:rPr>
            </w:pPr>
            <w:ins w:id="5901" w:author="Arjan" w:date="2012-12-10T16:22:00Z">
              <w:r w:rsidRPr="00D30F71">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D30F71" w:rsidRPr="00DD0F4F" w:rsidRDefault="008F2B4B" w:rsidP="00D30F71">
            <w:pPr>
              <w:autoSpaceDE w:val="0"/>
              <w:autoSpaceDN w:val="0"/>
              <w:adjustRightInd w:val="0"/>
              <w:spacing w:after="0" w:line="240" w:lineRule="auto"/>
              <w:rPr>
                <w:ins w:id="5902" w:author="Arjan" w:date="2012-12-10T16:22:00Z"/>
                <w:rFonts w:ascii="Arial" w:eastAsia="Times New Roman" w:hAnsi="Arial" w:cs="Arial"/>
                <w:color w:val="000000"/>
                <w:sz w:val="20"/>
                <w:szCs w:val="20"/>
                <w:lang w:val="nl-NL"/>
              </w:rPr>
            </w:pPr>
            <w:ins w:id="5903" w:author="Arjan" w:date="2012-12-10T16:22:00Z">
              <w:r w:rsidRPr="00D30F71">
                <w:rPr>
                  <w:rFonts w:ascii="Arial" w:hAnsi="Arial" w:cs="Arial"/>
                  <w:sz w:val="20"/>
                  <w:szCs w:val="20"/>
                  <w:lang w:val="en-AU"/>
                </w:rPr>
                <w:fldChar w:fldCharType="begin" w:fldLock="1"/>
              </w:r>
              <w:r w:rsidR="00D30F71" w:rsidRPr="00DD0F4F">
                <w:rPr>
                  <w:rFonts w:ascii="Arial" w:hAnsi="Arial" w:cs="Arial"/>
                  <w:sz w:val="20"/>
                  <w:szCs w:val="20"/>
                  <w:lang w:val="nl-NL"/>
                </w:rPr>
                <w:instrText xml:space="preserve">MERGEFIELD </w:instrText>
              </w:r>
              <w:r w:rsidR="00D30F71" w:rsidRPr="00DD0F4F">
                <w:rPr>
                  <w:rFonts w:ascii="Arial" w:eastAsia="Times New Roman" w:hAnsi="Arial" w:cs="Arial"/>
                  <w:color w:val="000000"/>
                  <w:sz w:val="20"/>
                  <w:szCs w:val="20"/>
                  <w:lang w:val="nl-NL"/>
                </w:rPr>
                <w:instrText>Att.Notes</w:instrText>
              </w:r>
              <w:r w:rsidRPr="00D30F71">
                <w:rPr>
                  <w:rFonts w:ascii="Arial" w:hAnsi="Arial" w:cs="Arial"/>
                  <w:sz w:val="20"/>
                  <w:szCs w:val="20"/>
                  <w:lang w:val="en-AU"/>
                </w:rPr>
                <w:fldChar w:fldCharType="end"/>
              </w:r>
              <w:r w:rsidR="00D30F71" w:rsidRPr="00DD0F4F">
                <w:rPr>
                  <w:rFonts w:ascii="Arial" w:eastAsia="Times New Roman" w:hAnsi="Arial" w:cs="Arial"/>
                  <w:color w:val="610E6A"/>
                  <w:sz w:val="20"/>
                  <w:szCs w:val="20"/>
                  <w:lang w:val="nl-NL"/>
                </w:rPr>
                <w:t>Telefoonnummer waaronder de contactpersoon in de regel bereikbaar is.</w:t>
              </w:r>
            </w:ins>
          </w:p>
        </w:tc>
      </w:tr>
      <w:tr w:rsidR="00D30F71" w:rsidRPr="005E066D">
        <w:trPr>
          <w:trHeight w:val="230"/>
          <w:ins w:id="5904" w:author="Arjan" w:date="2012-12-10T16:22:00Z"/>
        </w:trPr>
        <w:tc>
          <w:tcPr>
            <w:tcW w:w="369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5905"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5906" w:author="Arjan" w:date="2012-12-10T16:22:00Z"/>
                <w:rFonts w:ascii="Arial" w:eastAsia="Times New Roman" w:hAnsi="Arial" w:cs="Arial"/>
                <w:b/>
                <w:bCs/>
                <w:color w:val="000000"/>
                <w:sz w:val="20"/>
                <w:szCs w:val="20"/>
                <w:lang w:val="nl-NL"/>
              </w:rPr>
            </w:pPr>
          </w:p>
        </w:tc>
      </w:tr>
      <w:tr w:rsidR="00D30F71" w:rsidRPr="00D30F71">
        <w:trPr>
          <w:trHeight w:val="230"/>
          <w:ins w:id="5907"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08" w:author="Arjan" w:date="2012-12-10T16:22:00Z"/>
                <w:rFonts w:ascii="Arial" w:eastAsia="Times New Roman" w:hAnsi="Arial" w:cs="Arial"/>
                <w:color w:val="000000"/>
                <w:sz w:val="20"/>
                <w:szCs w:val="20"/>
              </w:rPr>
            </w:pPr>
            <w:ins w:id="5909" w:author="Arjan" w:date="2012-12-10T16:22:00Z">
              <w:r w:rsidRPr="00D30F71">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10" w:author="Arjan" w:date="2012-12-10T16:22:00Z"/>
                <w:rFonts w:ascii="Arial" w:eastAsia="Times New Roman" w:hAnsi="Arial" w:cs="Arial"/>
                <w:color w:val="000000"/>
                <w:sz w:val="20"/>
                <w:szCs w:val="20"/>
              </w:rPr>
            </w:pPr>
            <w:ins w:id="5911" w:author="Arjan" w:date="2012-12-10T16:22:00Z">
              <w:r w:rsidRPr="00D30F71">
                <w:rPr>
                  <w:rFonts w:ascii="Arial" w:eastAsia="Times New Roman" w:hAnsi="Arial" w:cs="Arial"/>
                  <w:color w:val="000000"/>
                  <w:sz w:val="20"/>
                  <w:szCs w:val="20"/>
                </w:rPr>
                <w:t>KING</w:t>
              </w:r>
            </w:ins>
          </w:p>
        </w:tc>
      </w:tr>
      <w:tr w:rsidR="00D30F71" w:rsidRPr="00D30F71">
        <w:trPr>
          <w:ins w:id="5912"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1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14" w:author="Arjan" w:date="2012-12-10T16:22:00Z"/>
                <w:rFonts w:ascii="Arial" w:eastAsia="Times New Roman" w:hAnsi="Arial" w:cs="Arial"/>
                <w:b/>
                <w:bCs/>
                <w:color w:val="000000"/>
                <w:sz w:val="20"/>
                <w:szCs w:val="20"/>
              </w:rPr>
            </w:pPr>
          </w:p>
        </w:tc>
      </w:tr>
      <w:tr w:rsidR="00D30F71" w:rsidRPr="00D30F71">
        <w:trPr>
          <w:ins w:id="5915"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16" w:author="Arjan" w:date="2012-12-10T16:22:00Z"/>
                <w:rFonts w:ascii="Arial" w:eastAsia="Times New Roman" w:hAnsi="Arial" w:cs="Arial"/>
                <w:color w:val="000000"/>
                <w:sz w:val="20"/>
                <w:szCs w:val="20"/>
              </w:rPr>
            </w:pPr>
            <w:ins w:id="5917" w:author="Arjan" w:date="2012-12-10T16:22:00Z">
              <w:r w:rsidRPr="00D30F71">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18" w:author="Arjan" w:date="2012-12-10T16:22:00Z"/>
                <w:rFonts w:ascii="Arial" w:eastAsia="Times New Roman" w:hAnsi="Arial" w:cs="Arial"/>
                <w:color w:val="000000"/>
                <w:sz w:val="20"/>
                <w:szCs w:val="20"/>
              </w:rPr>
            </w:pPr>
            <w:ins w:id="5919" w:author="Arjan" w:date="2012-12-10T16:22:00Z">
              <w:r w:rsidRPr="00D30F71">
                <w:rPr>
                  <w:rFonts w:ascii="Arial" w:eastAsia="Times New Roman" w:hAnsi="Arial" w:cs="Arial"/>
                  <w:color w:val="000000"/>
                  <w:sz w:val="20"/>
                  <w:szCs w:val="20"/>
                </w:rPr>
                <w:t>1 januari 2013</w:t>
              </w:r>
            </w:ins>
          </w:p>
        </w:tc>
      </w:tr>
      <w:tr w:rsidR="00D30F71" w:rsidRPr="00D30F71">
        <w:trPr>
          <w:ins w:id="5920"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21"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22" w:author="Arjan" w:date="2012-12-10T16:22:00Z"/>
                <w:rFonts w:ascii="Arial" w:eastAsia="Times New Roman" w:hAnsi="Arial" w:cs="Arial"/>
                <w:b/>
                <w:bCs/>
                <w:color w:val="000000"/>
                <w:sz w:val="20"/>
                <w:szCs w:val="20"/>
              </w:rPr>
            </w:pPr>
          </w:p>
        </w:tc>
      </w:tr>
      <w:tr w:rsidR="00D30F71" w:rsidRPr="005E066D">
        <w:trPr>
          <w:ins w:id="5923"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24" w:author="Arjan" w:date="2012-12-10T16:22:00Z"/>
                <w:rFonts w:ascii="Arial" w:eastAsia="Times New Roman" w:hAnsi="Arial" w:cs="Arial"/>
                <w:color w:val="000000"/>
                <w:sz w:val="20"/>
                <w:szCs w:val="20"/>
              </w:rPr>
            </w:pPr>
            <w:ins w:id="5925" w:author="Arjan" w:date="2012-12-10T16:22:00Z">
              <w:r w:rsidRPr="00D30F71">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5926" w:author="Arjan" w:date="2012-12-10T16:22:00Z"/>
                <w:rFonts w:ascii="Arial" w:eastAsia="Times New Roman" w:hAnsi="Arial" w:cs="Arial"/>
                <w:color w:val="000000"/>
                <w:sz w:val="20"/>
                <w:szCs w:val="20"/>
                <w:lang w:val="nl-NL"/>
              </w:rPr>
            </w:pPr>
            <w:ins w:id="5927" w:author="Arjan" w:date="2012-12-10T16:22:00Z">
              <w:r w:rsidRPr="00DD0F4F">
                <w:rPr>
                  <w:rFonts w:ascii="Arial" w:eastAsia="Times New Roman" w:hAnsi="Arial" w:cs="Arial"/>
                  <w:color w:val="000000"/>
                  <w:sz w:val="20"/>
                  <w:szCs w:val="20"/>
                  <w:lang w:val="nl-NL"/>
                </w:rPr>
                <w:t>Het attribuutsoort maakt deel uit van het groepattribuutsoort Contactpersoon.</w:t>
              </w:r>
            </w:ins>
          </w:p>
        </w:tc>
      </w:tr>
      <w:tr w:rsidR="00D30F71" w:rsidRPr="005E066D">
        <w:trPr>
          <w:ins w:id="5928" w:author="Arjan" w:date="2012-12-10T16:22:00Z"/>
        </w:trPr>
        <w:tc>
          <w:tcPr>
            <w:tcW w:w="369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5929"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5930" w:author="Arjan" w:date="2012-12-10T16:22:00Z"/>
                <w:rFonts w:ascii="Arial" w:eastAsia="Times New Roman" w:hAnsi="Arial" w:cs="Arial"/>
                <w:b/>
                <w:bCs/>
                <w:color w:val="000000"/>
                <w:sz w:val="20"/>
                <w:szCs w:val="20"/>
                <w:lang w:val="nl-NL"/>
              </w:rPr>
            </w:pPr>
          </w:p>
        </w:tc>
      </w:tr>
      <w:tr w:rsidR="00D30F71" w:rsidRPr="00D30F71">
        <w:trPr>
          <w:ins w:id="5931"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32" w:author="Arjan" w:date="2012-12-10T16:22:00Z"/>
                <w:rFonts w:ascii="Arial" w:eastAsia="Times New Roman" w:hAnsi="Arial" w:cs="Arial"/>
                <w:color w:val="000000"/>
                <w:sz w:val="20"/>
                <w:szCs w:val="20"/>
              </w:rPr>
            </w:pPr>
            <w:ins w:id="5933" w:author="Arjan" w:date="2012-12-10T16:22:00Z">
              <w:r w:rsidRPr="00D30F71">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934" w:author="Arjan" w:date="2012-12-10T16:22:00Z"/>
                <w:rFonts w:ascii="Arial" w:eastAsia="Times New Roman" w:hAnsi="Arial" w:cs="Arial"/>
                <w:color w:val="000000"/>
                <w:sz w:val="20"/>
                <w:szCs w:val="20"/>
              </w:rPr>
            </w:pPr>
            <w:ins w:id="5935"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Att.Type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AN20</w:t>
              </w:r>
              <w:r w:rsidRPr="00D30F71">
                <w:rPr>
                  <w:rFonts w:ascii="Arial" w:hAnsi="Arial" w:cs="Arial"/>
                  <w:sz w:val="20"/>
                  <w:szCs w:val="20"/>
                  <w:lang w:val="en-AU"/>
                </w:rPr>
                <w:fldChar w:fldCharType="end"/>
              </w:r>
            </w:ins>
          </w:p>
        </w:tc>
      </w:tr>
      <w:tr w:rsidR="00D30F71" w:rsidRPr="00D30F71">
        <w:trPr>
          <w:trHeight w:val="230"/>
          <w:ins w:id="5936"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37"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38" w:author="Arjan" w:date="2012-12-10T16:22:00Z"/>
                <w:rFonts w:ascii="Arial" w:eastAsia="Times New Roman" w:hAnsi="Arial" w:cs="Arial"/>
                <w:b/>
                <w:bCs/>
                <w:color w:val="000000"/>
                <w:sz w:val="20"/>
                <w:szCs w:val="20"/>
              </w:rPr>
            </w:pPr>
          </w:p>
        </w:tc>
      </w:tr>
      <w:tr w:rsidR="00D30F71" w:rsidRPr="00D30F71">
        <w:trPr>
          <w:trHeight w:val="230"/>
          <w:ins w:id="5939"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40" w:author="Arjan" w:date="2012-12-10T16:22:00Z"/>
                <w:rFonts w:ascii="Arial" w:eastAsia="Times New Roman" w:hAnsi="Arial" w:cs="Arial"/>
                <w:color w:val="000000"/>
                <w:sz w:val="20"/>
                <w:szCs w:val="20"/>
              </w:rPr>
            </w:pPr>
            <w:ins w:id="5941" w:author="Arjan" w:date="2012-12-10T16:22:00Z">
              <w:r w:rsidRPr="00D30F71">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42" w:author="Arjan" w:date="2012-12-10T16:22:00Z"/>
                <w:rFonts w:ascii="Arial" w:eastAsia="Times New Roman" w:hAnsi="Arial" w:cs="Arial"/>
                <w:color w:val="000000"/>
                <w:sz w:val="20"/>
                <w:szCs w:val="20"/>
              </w:rPr>
            </w:pPr>
            <w:ins w:id="5943" w:author="Arjan" w:date="2012-12-10T16:22:00Z">
              <w:r w:rsidRPr="00D30F71">
                <w:rPr>
                  <w:rFonts w:ascii="Arial" w:eastAsia="Times New Roman" w:hAnsi="Arial" w:cs="Arial"/>
                  <w:color w:val="000000"/>
                  <w:sz w:val="20"/>
                  <w:szCs w:val="20"/>
                </w:rPr>
                <w:t>alle alfanumerieke tekens</w:t>
              </w:r>
            </w:ins>
          </w:p>
        </w:tc>
      </w:tr>
      <w:tr w:rsidR="00D30F71" w:rsidRPr="00D30F71">
        <w:trPr>
          <w:trHeight w:val="230"/>
          <w:ins w:id="5944"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4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46" w:author="Arjan" w:date="2012-12-10T16:22:00Z"/>
                <w:rFonts w:ascii="Arial" w:eastAsia="Times New Roman" w:hAnsi="Arial" w:cs="Arial"/>
                <w:b/>
                <w:bCs/>
                <w:color w:val="000000"/>
                <w:sz w:val="20"/>
                <w:szCs w:val="20"/>
              </w:rPr>
            </w:pPr>
          </w:p>
        </w:tc>
      </w:tr>
      <w:tr w:rsidR="00D30F71" w:rsidRPr="00D30F71">
        <w:trPr>
          <w:trHeight w:val="230"/>
          <w:ins w:id="5947"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48" w:author="Arjan" w:date="2012-12-10T16:22:00Z"/>
                <w:rFonts w:ascii="Arial" w:eastAsia="Times New Roman" w:hAnsi="Arial" w:cs="Arial"/>
                <w:b/>
                <w:bCs/>
                <w:color w:val="000000"/>
                <w:sz w:val="20"/>
                <w:szCs w:val="20"/>
              </w:rPr>
            </w:pPr>
            <w:ins w:id="5949" w:author="Arjan" w:date="2012-12-10T16:22:00Z">
              <w:r w:rsidRPr="00D30F71">
                <w:rPr>
                  <w:rFonts w:ascii="Arial" w:eastAsia="Times New Roman" w:hAnsi="Arial" w:cs="Arial"/>
                  <w:b/>
                  <w:bCs/>
                  <w:color w:val="000000"/>
                  <w:sz w:val="20"/>
                  <w:szCs w:val="20"/>
                </w:rPr>
                <w:t xml:space="preserve">Indicatie </w:t>
              </w:r>
              <w:r w:rsidRPr="00D30F71">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50" w:author="Arjan" w:date="2012-12-10T16:22:00Z"/>
                <w:rFonts w:ascii="Arial" w:eastAsia="Times New Roman" w:hAnsi="Arial" w:cs="Arial"/>
                <w:color w:val="000000"/>
                <w:sz w:val="20"/>
                <w:szCs w:val="20"/>
              </w:rPr>
            </w:pPr>
            <w:ins w:id="5951" w:author="Arjan" w:date="2012-12-10T16:22:00Z">
              <w:r w:rsidRPr="00D30F71">
                <w:rPr>
                  <w:rFonts w:ascii="Arial" w:eastAsia="Times New Roman" w:hAnsi="Arial" w:cs="Arial"/>
                  <w:color w:val="000000"/>
                  <w:sz w:val="20"/>
                  <w:szCs w:val="20"/>
                </w:rPr>
                <w:t>zie groep</w:t>
              </w:r>
            </w:ins>
          </w:p>
        </w:tc>
      </w:tr>
      <w:tr w:rsidR="00D30F71" w:rsidRPr="00D30F71">
        <w:trPr>
          <w:trHeight w:val="275"/>
          <w:ins w:id="5952"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5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54" w:author="Arjan" w:date="2012-12-10T16:22:00Z"/>
                <w:rFonts w:ascii="Arial" w:eastAsia="Times New Roman" w:hAnsi="Arial" w:cs="Arial"/>
                <w:color w:val="000000"/>
                <w:sz w:val="20"/>
                <w:szCs w:val="20"/>
              </w:rPr>
            </w:pPr>
          </w:p>
        </w:tc>
      </w:tr>
      <w:tr w:rsidR="00D30F71" w:rsidRPr="00D30F71">
        <w:trPr>
          <w:trHeight w:val="230"/>
          <w:ins w:id="5955"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56" w:author="Arjan" w:date="2012-12-10T16:22:00Z"/>
                <w:rFonts w:ascii="Arial" w:eastAsia="Times New Roman" w:hAnsi="Arial" w:cs="Arial"/>
                <w:b/>
                <w:bCs/>
                <w:color w:val="000000"/>
                <w:sz w:val="20"/>
                <w:szCs w:val="20"/>
              </w:rPr>
            </w:pPr>
            <w:ins w:id="5957" w:author="Arjan" w:date="2012-12-10T16:22:00Z">
              <w:r w:rsidRPr="00D30F71">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58" w:author="Arjan" w:date="2012-12-10T16:22:00Z"/>
                <w:rFonts w:ascii="Arial" w:eastAsia="Times New Roman" w:hAnsi="Arial" w:cs="Arial"/>
                <w:color w:val="000000"/>
                <w:sz w:val="20"/>
                <w:szCs w:val="20"/>
              </w:rPr>
            </w:pPr>
            <w:ins w:id="5959" w:author="Arjan" w:date="2012-12-10T16:22:00Z">
              <w:r w:rsidRPr="00D30F71">
                <w:rPr>
                  <w:rFonts w:ascii="Arial" w:eastAsia="Times New Roman" w:hAnsi="Arial" w:cs="Arial"/>
                  <w:color w:val="000000"/>
                  <w:sz w:val="20"/>
                  <w:szCs w:val="20"/>
                </w:rPr>
                <w:t>zie groep</w:t>
              </w:r>
            </w:ins>
          </w:p>
        </w:tc>
      </w:tr>
      <w:tr w:rsidR="00D30F71" w:rsidRPr="00D30F71">
        <w:trPr>
          <w:trHeight w:val="230"/>
          <w:ins w:id="5960"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61"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62" w:author="Arjan" w:date="2012-12-10T16:22:00Z"/>
                <w:rFonts w:ascii="Arial" w:eastAsia="Times New Roman" w:hAnsi="Arial" w:cs="Arial"/>
                <w:color w:val="000000"/>
                <w:sz w:val="20"/>
                <w:szCs w:val="20"/>
              </w:rPr>
            </w:pPr>
          </w:p>
        </w:tc>
      </w:tr>
      <w:tr w:rsidR="00D30F71" w:rsidRPr="00D30F71">
        <w:trPr>
          <w:trHeight w:val="230"/>
          <w:ins w:id="5963"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64" w:author="Arjan" w:date="2012-12-10T16:22:00Z"/>
                <w:rFonts w:ascii="Arial" w:eastAsia="Times New Roman" w:hAnsi="Arial" w:cs="Arial"/>
                <w:b/>
                <w:bCs/>
                <w:color w:val="000000"/>
                <w:sz w:val="20"/>
                <w:szCs w:val="20"/>
              </w:rPr>
            </w:pPr>
            <w:ins w:id="5965" w:author="Arjan" w:date="2012-12-10T16:22:00Z">
              <w:r w:rsidRPr="00D30F71">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66" w:author="Arjan" w:date="2012-12-10T16:22:00Z"/>
                <w:rFonts w:ascii="Arial" w:eastAsia="Times New Roman" w:hAnsi="Arial" w:cs="Arial"/>
                <w:color w:val="000000"/>
                <w:sz w:val="20"/>
                <w:szCs w:val="20"/>
              </w:rPr>
            </w:pPr>
            <w:ins w:id="5967" w:author="Arjan" w:date="2012-12-10T16:22:00Z">
              <w:r w:rsidRPr="00D30F71">
                <w:rPr>
                  <w:rFonts w:ascii="Arial" w:eastAsia="Times New Roman" w:hAnsi="Arial" w:cs="Arial"/>
                  <w:color w:val="000000"/>
                  <w:sz w:val="20"/>
                  <w:szCs w:val="20"/>
                </w:rPr>
                <w:t>zie groep</w:t>
              </w:r>
            </w:ins>
          </w:p>
        </w:tc>
      </w:tr>
      <w:tr w:rsidR="00D30F71" w:rsidRPr="00D30F71">
        <w:trPr>
          <w:trHeight w:val="230"/>
          <w:ins w:id="5968"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69"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70" w:author="Arjan" w:date="2012-12-10T16:22:00Z"/>
                <w:rFonts w:ascii="Arial" w:eastAsia="Times New Roman" w:hAnsi="Arial" w:cs="Arial"/>
                <w:color w:val="000000"/>
                <w:sz w:val="20"/>
                <w:szCs w:val="20"/>
              </w:rPr>
            </w:pPr>
          </w:p>
        </w:tc>
      </w:tr>
      <w:tr w:rsidR="00D30F71" w:rsidRPr="00D30F71">
        <w:trPr>
          <w:trHeight w:val="230"/>
          <w:ins w:id="5971"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72" w:author="Arjan" w:date="2012-12-10T16:22:00Z"/>
                <w:rFonts w:ascii="Arial" w:eastAsia="Times New Roman" w:hAnsi="Arial" w:cs="Arial"/>
                <w:b/>
                <w:bCs/>
                <w:color w:val="000000"/>
                <w:sz w:val="20"/>
                <w:szCs w:val="20"/>
              </w:rPr>
            </w:pPr>
            <w:ins w:id="5973" w:author="Arjan" w:date="2012-12-10T16:22:00Z">
              <w:r w:rsidRPr="00D30F71">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74" w:author="Arjan" w:date="2012-12-10T16:22:00Z"/>
                <w:rFonts w:ascii="Arial" w:eastAsia="Times New Roman" w:hAnsi="Arial" w:cs="Arial"/>
                <w:color w:val="000000"/>
                <w:sz w:val="20"/>
                <w:szCs w:val="20"/>
              </w:rPr>
            </w:pPr>
            <w:ins w:id="5975" w:author="Arjan" w:date="2012-12-10T16:22:00Z">
              <w:r w:rsidRPr="00D30F71">
                <w:rPr>
                  <w:rFonts w:ascii="Arial" w:eastAsia="Times New Roman" w:hAnsi="Arial" w:cs="Arial"/>
                  <w:color w:val="000000"/>
                  <w:sz w:val="20"/>
                  <w:szCs w:val="20"/>
                </w:rPr>
                <w:t>zie groep</w:t>
              </w:r>
            </w:ins>
          </w:p>
        </w:tc>
      </w:tr>
      <w:tr w:rsidR="00D30F71" w:rsidRPr="00D30F71">
        <w:trPr>
          <w:trHeight w:val="230"/>
          <w:ins w:id="5976"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77"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78" w:author="Arjan" w:date="2012-12-10T16:22:00Z"/>
                <w:rFonts w:ascii="Arial" w:eastAsia="Times New Roman" w:hAnsi="Arial" w:cs="Arial"/>
                <w:color w:val="000000"/>
                <w:sz w:val="20"/>
                <w:szCs w:val="20"/>
              </w:rPr>
            </w:pPr>
          </w:p>
        </w:tc>
      </w:tr>
      <w:tr w:rsidR="00D30F71" w:rsidRPr="00D30F71">
        <w:trPr>
          <w:trHeight w:val="230"/>
          <w:ins w:id="5979"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80" w:author="Arjan" w:date="2012-12-10T16:22:00Z"/>
                <w:rFonts w:ascii="Arial" w:eastAsia="Times New Roman" w:hAnsi="Arial" w:cs="Arial"/>
                <w:b/>
                <w:bCs/>
                <w:color w:val="000000"/>
                <w:sz w:val="20"/>
                <w:szCs w:val="20"/>
              </w:rPr>
            </w:pPr>
            <w:ins w:id="5981" w:author="Arjan" w:date="2012-12-10T16:22:00Z">
              <w:r w:rsidRPr="00D30F71">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82" w:author="Arjan" w:date="2012-12-10T16:22:00Z"/>
                <w:rFonts w:ascii="Arial" w:eastAsia="Times New Roman" w:hAnsi="Arial" w:cs="Arial"/>
                <w:color w:val="000000"/>
                <w:sz w:val="20"/>
                <w:szCs w:val="20"/>
              </w:rPr>
            </w:pPr>
            <w:ins w:id="5983" w:author="Arjan" w:date="2012-12-10T16:22:00Z">
              <w:r w:rsidRPr="00D30F71">
                <w:rPr>
                  <w:rFonts w:ascii="Arial" w:eastAsia="Times New Roman" w:hAnsi="Arial" w:cs="Arial"/>
                  <w:color w:val="000000"/>
                  <w:sz w:val="20"/>
                  <w:szCs w:val="20"/>
                </w:rPr>
                <w:t>zie groep</w:t>
              </w:r>
            </w:ins>
          </w:p>
        </w:tc>
      </w:tr>
      <w:tr w:rsidR="00D30F71" w:rsidRPr="00D30F71">
        <w:trPr>
          <w:trHeight w:val="230"/>
          <w:ins w:id="5984"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8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86" w:author="Arjan" w:date="2012-12-10T16:22:00Z"/>
                <w:rFonts w:ascii="Arial" w:eastAsia="Times New Roman" w:hAnsi="Arial" w:cs="Arial"/>
                <w:b/>
                <w:bCs/>
                <w:color w:val="000000"/>
                <w:sz w:val="20"/>
                <w:szCs w:val="20"/>
              </w:rPr>
            </w:pPr>
          </w:p>
        </w:tc>
      </w:tr>
      <w:tr w:rsidR="00D30F71" w:rsidRPr="00D30F71">
        <w:trPr>
          <w:trHeight w:val="230"/>
          <w:ins w:id="5987"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88" w:author="Arjan" w:date="2012-12-10T16:22:00Z"/>
                <w:rFonts w:ascii="Arial" w:eastAsia="Times New Roman" w:hAnsi="Arial" w:cs="Arial"/>
                <w:color w:val="000000"/>
                <w:sz w:val="20"/>
                <w:szCs w:val="20"/>
              </w:rPr>
            </w:pPr>
            <w:ins w:id="5989" w:author="Arjan" w:date="2012-12-10T16:22:00Z">
              <w:r w:rsidRPr="00D30F71">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5990" w:author="Arjan" w:date="2012-12-10T16:22:00Z"/>
                <w:rFonts w:ascii="Arial" w:eastAsia="Times New Roman" w:hAnsi="Arial" w:cs="Arial"/>
                <w:color w:val="000000"/>
                <w:sz w:val="20"/>
                <w:szCs w:val="20"/>
              </w:rPr>
            </w:pPr>
            <w:ins w:id="5991"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Att.LowerBound</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0</w:t>
              </w:r>
              <w:r w:rsidRPr="00D30F71">
                <w:rPr>
                  <w:rFonts w:ascii="Arial" w:hAnsi="Arial" w:cs="Arial"/>
                  <w:sz w:val="20"/>
                  <w:szCs w:val="20"/>
                  <w:lang w:val="en-AU"/>
                </w:rPr>
                <w:fldChar w:fldCharType="end"/>
              </w:r>
              <w:r w:rsidR="00D30F71" w:rsidRPr="00D30F71">
                <w:rPr>
                  <w:rFonts w:ascii="Arial" w:eastAsia="Times New Roman" w:hAnsi="Arial" w:cs="Arial"/>
                  <w:color w:val="000000"/>
                  <w:sz w:val="20"/>
                  <w:szCs w:val="20"/>
                </w:rPr>
                <w:t xml:space="preserve"> - </w:t>
              </w:r>
              <w:r w:rsidRPr="00D30F71">
                <w:rPr>
                  <w:rFonts w:ascii="Arial" w:eastAsia="Times New Roman" w:hAnsi="Arial" w:cs="Arial"/>
                  <w:color w:val="000000"/>
                  <w:sz w:val="20"/>
                  <w:szCs w:val="20"/>
                </w:rPr>
                <w:fldChar w:fldCharType="begin" w:fldLock="1"/>
              </w:r>
              <w:r w:rsidR="00D30F71" w:rsidRPr="00D30F71">
                <w:rPr>
                  <w:rFonts w:ascii="Arial" w:eastAsia="Times New Roman" w:hAnsi="Arial" w:cs="Arial"/>
                  <w:color w:val="000000"/>
                  <w:sz w:val="20"/>
                  <w:szCs w:val="20"/>
                </w:rPr>
                <w:instrText>MERGEFIELD Att.UpperBound</w:instrText>
              </w:r>
              <w:r w:rsidRPr="00D30F71">
                <w:rPr>
                  <w:rFonts w:ascii="Arial" w:eastAsia="Times New Roman" w:hAnsi="Arial" w:cs="Arial"/>
                  <w:color w:val="000000"/>
                  <w:sz w:val="20"/>
                  <w:szCs w:val="20"/>
                </w:rPr>
                <w:fldChar w:fldCharType="separate"/>
              </w:r>
              <w:r w:rsidR="00D30F71" w:rsidRPr="00D30F71">
                <w:rPr>
                  <w:rFonts w:ascii="Arial" w:eastAsia="Times New Roman" w:hAnsi="Arial" w:cs="Arial"/>
                  <w:color w:val="000000"/>
                  <w:sz w:val="20"/>
                  <w:szCs w:val="20"/>
                </w:rPr>
                <w:t>1</w:t>
              </w:r>
              <w:r w:rsidRPr="00D30F71">
                <w:rPr>
                  <w:rFonts w:ascii="Arial" w:eastAsia="Times New Roman" w:hAnsi="Arial" w:cs="Arial"/>
                  <w:color w:val="000000"/>
                  <w:sz w:val="20"/>
                  <w:szCs w:val="20"/>
                </w:rPr>
                <w:fldChar w:fldCharType="end"/>
              </w:r>
            </w:ins>
          </w:p>
        </w:tc>
      </w:tr>
      <w:tr w:rsidR="00D30F71" w:rsidRPr="00D30F71">
        <w:trPr>
          <w:trHeight w:val="200"/>
          <w:ins w:id="5992"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9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94" w:author="Arjan" w:date="2012-12-10T16:22:00Z"/>
                <w:rFonts w:ascii="Arial" w:eastAsia="Times New Roman" w:hAnsi="Arial" w:cs="Arial"/>
                <w:b/>
                <w:bCs/>
                <w:color w:val="000000"/>
                <w:sz w:val="20"/>
                <w:szCs w:val="20"/>
              </w:rPr>
            </w:pPr>
          </w:p>
        </w:tc>
      </w:tr>
      <w:tr w:rsidR="00D30F71" w:rsidRPr="00D30F71">
        <w:trPr>
          <w:trHeight w:val="200"/>
          <w:ins w:id="5995"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96" w:author="Arjan" w:date="2012-12-10T16:22:00Z"/>
                <w:rFonts w:ascii="Arial" w:eastAsia="Times New Roman" w:hAnsi="Arial" w:cs="Arial"/>
                <w:color w:val="000000"/>
                <w:sz w:val="20"/>
                <w:szCs w:val="20"/>
              </w:rPr>
            </w:pPr>
            <w:ins w:id="5997" w:author="Arjan" w:date="2012-12-10T16:22:00Z">
              <w:r w:rsidRPr="00D30F71">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5998" w:author="Arjan" w:date="2012-12-10T16:22:00Z"/>
                <w:rFonts w:ascii="Arial" w:eastAsia="Times New Roman" w:hAnsi="Arial" w:cs="Arial"/>
                <w:color w:val="000000"/>
                <w:sz w:val="20"/>
                <w:szCs w:val="20"/>
              </w:rPr>
            </w:pPr>
            <w:ins w:id="5999" w:author="Arjan" w:date="2012-12-10T16:22:00Z">
              <w:r w:rsidRPr="00D30F71">
                <w:rPr>
                  <w:rFonts w:ascii="Arial" w:eastAsia="Times New Roman" w:hAnsi="Arial" w:cs="Arial"/>
                  <w:color w:val="000000"/>
                  <w:sz w:val="20"/>
                  <w:szCs w:val="20"/>
                </w:rPr>
                <w:t>Gemeentelijk kerngegeven</w:t>
              </w:r>
            </w:ins>
          </w:p>
        </w:tc>
      </w:tr>
      <w:tr w:rsidR="00D30F71" w:rsidRPr="00D30F71">
        <w:trPr>
          <w:trHeight w:val="230"/>
          <w:ins w:id="6000"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01"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02" w:author="Arjan" w:date="2012-12-10T16:22:00Z"/>
                <w:rFonts w:ascii="Arial" w:eastAsia="Times New Roman" w:hAnsi="Arial" w:cs="Arial"/>
                <w:b/>
                <w:bCs/>
                <w:color w:val="000000"/>
                <w:sz w:val="20"/>
                <w:szCs w:val="20"/>
              </w:rPr>
            </w:pPr>
          </w:p>
        </w:tc>
      </w:tr>
      <w:tr w:rsidR="00D30F71" w:rsidRPr="00D30F71">
        <w:trPr>
          <w:trHeight w:val="230"/>
          <w:ins w:id="6003"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04" w:author="Arjan" w:date="2012-12-10T16:22:00Z"/>
                <w:rFonts w:ascii="Arial" w:eastAsia="Times New Roman" w:hAnsi="Arial" w:cs="Arial"/>
                <w:color w:val="000000"/>
                <w:sz w:val="20"/>
                <w:szCs w:val="20"/>
              </w:rPr>
            </w:pPr>
            <w:ins w:id="6005" w:author="Arjan" w:date="2012-12-10T16:22:00Z">
              <w:r w:rsidRPr="00D30F71">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06" w:author="Arjan" w:date="2012-12-10T16:22:00Z"/>
                <w:rFonts w:ascii="Arial" w:eastAsia="Times New Roman" w:hAnsi="Arial" w:cs="Arial"/>
                <w:color w:val="000000"/>
                <w:sz w:val="20"/>
                <w:szCs w:val="20"/>
              </w:rPr>
            </w:pPr>
          </w:p>
        </w:tc>
      </w:tr>
    </w:tbl>
    <w:p w:rsidR="00D30F71" w:rsidRPr="00D30F71" w:rsidRDefault="008F2B4B" w:rsidP="00D30F71">
      <w:pPr>
        <w:autoSpaceDE w:val="0"/>
        <w:autoSpaceDN w:val="0"/>
        <w:adjustRightInd w:val="0"/>
        <w:spacing w:before="240" w:after="60" w:line="240" w:lineRule="auto"/>
        <w:outlineLvl w:val="3"/>
        <w:rPr>
          <w:ins w:id="6007" w:author="Arjan" w:date="2012-12-10T16:22:00Z"/>
          <w:rFonts w:ascii="Arial" w:eastAsia="Times New Roman" w:hAnsi="Arial" w:cs="Arial"/>
          <w:b/>
          <w:bCs/>
          <w:color w:val="004080"/>
          <w:sz w:val="24"/>
          <w:szCs w:val="24"/>
        </w:rPr>
      </w:pPr>
      <w:ins w:id="6008"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b/>
            <w:bCs/>
            <w:color w:val="004080"/>
            <w:sz w:val="24"/>
            <w:szCs w:val="24"/>
          </w:rPr>
          <w:instrText>Att.Stereotype</w:instrText>
        </w:r>
        <w:r w:rsidRPr="00D30F71">
          <w:rPr>
            <w:rFonts w:ascii="Arial" w:hAnsi="Arial" w:cs="Arial"/>
            <w:sz w:val="20"/>
            <w:szCs w:val="20"/>
            <w:lang w:val="en-AU"/>
          </w:rPr>
          <w:fldChar w:fldCharType="separate"/>
        </w:r>
        <w:r w:rsidR="00D30F71" w:rsidRPr="00D30F71">
          <w:rPr>
            <w:rFonts w:ascii="Arial" w:eastAsia="Times New Roman" w:hAnsi="Arial" w:cs="Arial"/>
            <w:b/>
            <w:bCs/>
            <w:color w:val="004080"/>
            <w:sz w:val="24"/>
            <w:szCs w:val="24"/>
          </w:rPr>
          <w:t>«Attribuutsoort»</w:t>
        </w:r>
        <w:r w:rsidRPr="00D30F71">
          <w:rPr>
            <w:rFonts w:ascii="Arial" w:hAnsi="Arial" w:cs="Arial"/>
            <w:sz w:val="20"/>
            <w:szCs w:val="20"/>
            <w:lang w:val="en-AU"/>
          </w:rPr>
          <w:fldChar w:fldCharType="end"/>
        </w:r>
        <w:r w:rsidR="00D30F71" w:rsidRPr="00D30F71">
          <w:rPr>
            <w:rFonts w:ascii="Arial" w:eastAsia="Times New Roman" w:hAnsi="Arial" w:cs="Arial"/>
            <w:b/>
            <w:bCs/>
            <w:color w:val="004080"/>
            <w:sz w:val="24"/>
            <w:szCs w:val="24"/>
          </w:rPr>
          <w:t xml:space="preserve"> </w:t>
        </w:r>
        <w:r w:rsidRPr="00D30F71">
          <w:rPr>
            <w:rFonts w:ascii="Arial" w:eastAsia="Times New Roman" w:hAnsi="Arial" w:cs="Arial"/>
            <w:b/>
            <w:bCs/>
            <w:color w:val="004080"/>
            <w:sz w:val="24"/>
            <w:szCs w:val="24"/>
          </w:rPr>
          <w:fldChar w:fldCharType="begin" w:fldLock="1"/>
        </w:r>
        <w:r w:rsidR="00D30F71" w:rsidRPr="00D30F71">
          <w:rPr>
            <w:rFonts w:ascii="Arial" w:eastAsia="Times New Roman" w:hAnsi="Arial" w:cs="Arial"/>
            <w:b/>
            <w:bCs/>
            <w:color w:val="004080"/>
            <w:sz w:val="24"/>
            <w:szCs w:val="24"/>
          </w:rPr>
          <w:instrText>MERGEFIELD Att.Name</w:instrText>
        </w:r>
        <w:r w:rsidRPr="00D30F71">
          <w:rPr>
            <w:rFonts w:ascii="Arial" w:eastAsia="Times New Roman" w:hAnsi="Arial" w:cs="Arial"/>
            <w:b/>
            <w:bCs/>
            <w:color w:val="004080"/>
            <w:sz w:val="24"/>
            <w:szCs w:val="24"/>
          </w:rPr>
          <w:fldChar w:fldCharType="separate"/>
        </w:r>
        <w:r w:rsidR="00D30F71" w:rsidRPr="00D30F71">
          <w:rPr>
            <w:rFonts w:ascii="Arial" w:eastAsia="Times New Roman" w:hAnsi="Arial" w:cs="Arial"/>
            <w:b/>
            <w:bCs/>
            <w:color w:val="004080"/>
            <w:sz w:val="24"/>
            <w:szCs w:val="24"/>
          </w:rPr>
          <w:t>Contactpersoon emailadres</w:t>
        </w:r>
        <w:r w:rsidRPr="00D30F71">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D30F71" w:rsidRPr="00D30F71">
        <w:trPr>
          <w:trHeight w:val="230"/>
          <w:ins w:id="6009"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10" w:author="Arjan" w:date="2012-12-10T16:22:00Z"/>
                <w:rFonts w:ascii="Arial" w:eastAsia="Times New Roman" w:hAnsi="Arial" w:cs="Arial"/>
                <w:color w:val="000000"/>
                <w:sz w:val="20"/>
                <w:szCs w:val="20"/>
              </w:rPr>
            </w:pPr>
            <w:ins w:id="6011" w:author="Arjan" w:date="2012-12-10T16:22:00Z">
              <w:r w:rsidRPr="00D30F71">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6012" w:author="Arjan" w:date="2012-12-10T16:22:00Z"/>
                <w:rFonts w:ascii="Arial" w:eastAsia="Times New Roman" w:hAnsi="Arial" w:cs="Arial"/>
                <w:color w:val="000000"/>
                <w:sz w:val="20"/>
                <w:szCs w:val="20"/>
              </w:rPr>
            </w:pPr>
            <w:ins w:id="6013"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 emailadres</w:t>
              </w:r>
              <w:r w:rsidRPr="00D30F71">
                <w:rPr>
                  <w:rFonts w:ascii="Arial" w:hAnsi="Arial" w:cs="Arial"/>
                  <w:sz w:val="20"/>
                  <w:szCs w:val="20"/>
                  <w:lang w:val="en-AU"/>
                </w:rPr>
                <w:fldChar w:fldCharType="end"/>
              </w:r>
            </w:ins>
          </w:p>
        </w:tc>
      </w:tr>
      <w:tr w:rsidR="00D30F71" w:rsidRPr="00D30F71">
        <w:trPr>
          <w:ins w:id="6014"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1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16" w:author="Arjan" w:date="2012-12-10T16:22:00Z"/>
                <w:rFonts w:ascii="Arial" w:eastAsia="Times New Roman" w:hAnsi="Arial" w:cs="Arial"/>
                <w:b/>
                <w:bCs/>
                <w:color w:val="000000"/>
                <w:sz w:val="20"/>
                <w:szCs w:val="20"/>
              </w:rPr>
            </w:pPr>
          </w:p>
        </w:tc>
      </w:tr>
      <w:tr w:rsidR="00D30F71" w:rsidRPr="00D30F71">
        <w:trPr>
          <w:ins w:id="6017"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18" w:author="Arjan" w:date="2012-12-10T16:22:00Z"/>
                <w:rFonts w:ascii="Arial" w:eastAsia="Times New Roman" w:hAnsi="Arial" w:cs="Arial"/>
                <w:color w:val="000000"/>
                <w:sz w:val="20"/>
                <w:szCs w:val="20"/>
              </w:rPr>
            </w:pPr>
            <w:ins w:id="6019" w:author="Arjan" w:date="2012-12-10T16:22:00Z">
              <w:r w:rsidRPr="00D30F71">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20" w:author="Arjan" w:date="2012-12-10T16:22:00Z"/>
                <w:rFonts w:ascii="Arial" w:eastAsia="Times New Roman" w:hAnsi="Arial" w:cs="Arial"/>
                <w:color w:val="000000"/>
                <w:sz w:val="20"/>
                <w:szCs w:val="20"/>
              </w:rPr>
            </w:pPr>
            <w:ins w:id="6021" w:author="Arjan" w:date="2012-12-10T16:22:00Z">
              <w:r w:rsidRPr="00D30F71">
                <w:rPr>
                  <w:rFonts w:ascii="Arial" w:eastAsia="Times New Roman" w:hAnsi="Arial" w:cs="Arial"/>
                  <w:color w:val="000000"/>
                  <w:sz w:val="20"/>
                  <w:szCs w:val="20"/>
                </w:rPr>
                <w:t>KING</w:t>
              </w:r>
            </w:ins>
          </w:p>
        </w:tc>
      </w:tr>
      <w:tr w:rsidR="00D30F71" w:rsidRPr="00D30F71">
        <w:trPr>
          <w:ins w:id="6022"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2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24" w:author="Arjan" w:date="2012-12-10T16:22:00Z"/>
                <w:rFonts w:ascii="Arial" w:eastAsia="Times New Roman" w:hAnsi="Arial" w:cs="Arial"/>
                <w:b/>
                <w:bCs/>
                <w:color w:val="000000"/>
                <w:sz w:val="20"/>
                <w:szCs w:val="20"/>
              </w:rPr>
            </w:pPr>
          </w:p>
        </w:tc>
      </w:tr>
      <w:tr w:rsidR="00D30F71" w:rsidRPr="00D30F71">
        <w:trPr>
          <w:ins w:id="6025"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26" w:author="Arjan" w:date="2012-12-10T16:22:00Z"/>
                <w:rFonts w:ascii="Arial" w:eastAsia="Times New Roman" w:hAnsi="Arial" w:cs="Arial"/>
                <w:color w:val="000000"/>
                <w:sz w:val="20"/>
                <w:szCs w:val="20"/>
              </w:rPr>
            </w:pPr>
            <w:ins w:id="6027" w:author="Arjan" w:date="2012-12-10T16:22:00Z">
              <w:r w:rsidRPr="00D30F71">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28" w:author="Arjan" w:date="2012-12-10T16:22:00Z"/>
                <w:rFonts w:ascii="Arial" w:eastAsia="Times New Roman" w:hAnsi="Arial" w:cs="Arial"/>
                <w:color w:val="000000"/>
                <w:sz w:val="20"/>
                <w:szCs w:val="20"/>
              </w:rPr>
            </w:pPr>
          </w:p>
        </w:tc>
      </w:tr>
      <w:tr w:rsidR="00D30F71" w:rsidRPr="00D30F71">
        <w:trPr>
          <w:ins w:id="6029"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30"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31" w:author="Arjan" w:date="2012-12-10T16:22:00Z"/>
                <w:rFonts w:ascii="Arial" w:eastAsia="Times New Roman" w:hAnsi="Arial" w:cs="Arial"/>
                <w:b/>
                <w:bCs/>
                <w:color w:val="000000"/>
                <w:sz w:val="20"/>
                <w:szCs w:val="20"/>
              </w:rPr>
            </w:pPr>
          </w:p>
        </w:tc>
      </w:tr>
      <w:tr w:rsidR="00D30F71" w:rsidRPr="00D30F71">
        <w:trPr>
          <w:trHeight w:val="335"/>
          <w:ins w:id="6032"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33" w:author="Arjan" w:date="2012-12-10T16:22:00Z"/>
                <w:rFonts w:ascii="Arial" w:eastAsia="Times New Roman" w:hAnsi="Arial" w:cs="Arial"/>
                <w:color w:val="000000"/>
                <w:sz w:val="20"/>
                <w:szCs w:val="20"/>
              </w:rPr>
            </w:pPr>
            <w:ins w:id="6034" w:author="Arjan" w:date="2012-12-10T16:22:00Z">
              <w:r w:rsidRPr="00D30F71">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6035" w:author="Arjan" w:date="2012-12-10T16:22:00Z"/>
                <w:rFonts w:ascii="Arial" w:eastAsia="Times New Roman" w:hAnsi="Arial" w:cs="Arial"/>
                <w:color w:val="000000"/>
                <w:sz w:val="20"/>
                <w:szCs w:val="20"/>
              </w:rPr>
            </w:pPr>
            <w:ins w:id="6036"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Att.Alias</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contactpersoon.emailadres</w:t>
              </w:r>
              <w:r w:rsidRPr="00D30F71">
                <w:rPr>
                  <w:rFonts w:ascii="Arial" w:hAnsi="Arial" w:cs="Arial"/>
                  <w:sz w:val="20"/>
                  <w:szCs w:val="20"/>
                  <w:lang w:val="en-AU"/>
                </w:rPr>
                <w:fldChar w:fldCharType="end"/>
              </w:r>
            </w:ins>
          </w:p>
        </w:tc>
      </w:tr>
      <w:tr w:rsidR="00D30F71" w:rsidRPr="00D30F71">
        <w:trPr>
          <w:trHeight w:val="215"/>
          <w:ins w:id="6037"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38"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39" w:author="Arjan" w:date="2012-12-10T16:22:00Z"/>
                <w:rFonts w:ascii="Arial" w:eastAsia="Times New Roman" w:hAnsi="Arial" w:cs="Arial"/>
                <w:b/>
                <w:bCs/>
                <w:color w:val="000000"/>
                <w:sz w:val="20"/>
                <w:szCs w:val="20"/>
              </w:rPr>
            </w:pPr>
          </w:p>
        </w:tc>
      </w:tr>
      <w:tr w:rsidR="00D30F71" w:rsidRPr="005E066D">
        <w:trPr>
          <w:trHeight w:val="215"/>
          <w:ins w:id="6040"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41" w:author="Arjan" w:date="2012-12-10T16:22:00Z"/>
                <w:rFonts w:ascii="Arial" w:eastAsia="Times New Roman" w:hAnsi="Arial" w:cs="Arial"/>
                <w:color w:val="000000"/>
                <w:sz w:val="20"/>
                <w:szCs w:val="20"/>
              </w:rPr>
            </w:pPr>
            <w:ins w:id="6042" w:author="Arjan" w:date="2012-12-10T16:22:00Z">
              <w:r w:rsidRPr="00D30F71">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D30F71" w:rsidRPr="00DD0F4F" w:rsidRDefault="008F2B4B" w:rsidP="00D30F71">
            <w:pPr>
              <w:autoSpaceDE w:val="0"/>
              <w:autoSpaceDN w:val="0"/>
              <w:adjustRightInd w:val="0"/>
              <w:spacing w:after="0" w:line="240" w:lineRule="auto"/>
              <w:rPr>
                <w:ins w:id="6043" w:author="Arjan" w:date="2012-12-10T16:22:00Z"/>
                <w:rFonts w:ascii="Arial" w:eastAsia="Times New Roman" w:hAnsi="Arial" w:cs="Arial"/>
                <w:color w:val="000000"/>
                <w:sz w:val="20"/>
                <w:szCs w:val="20"/>
                <w:lang w:val="nl-NL"/>
              </w:rPr>
            </w:pPr>
            <w:ins w:id="6044" w:author="Arjan" w:date="2012-12-10T16:22:00Z">
              <w:r w:rsidRPr="00D30F71">
                <w:rPr>
                  <w:rFonts w:ascii="Arial" w:hAnsi="Arial" w:cs="Arial"/>
                  <w:sz w:val="20"/>
                  <w:szCs w:val="20"/>
                  <w:lang w:val="en-AU"/>
                </w:rPr>
                <w:fldChar w:fldCharType="begin" w:fldLock="1"/>
              </w:r>
              <w:r w:rsidR="00D30F71" w:rsidRPr="00DD0F4F">
                <w:rPr>
                  <w:rFonts w:ascii="Arial" w:hAnsi="Arial" w:cs="Arial"/>
                  <w:sz w:val="20"/>
                  <w:szCs w:val="20"/>
                  <w:lang w:val="nl-NL"/>
                </w:rPr>
                <w:instrText xml:space="preserve">MERGEFIELD </w:instrText>
              </w:r>
              <w:r w:rsidR="00D30F71" w:rsidRPr="00DD0F4F">
                <w:rPr>
                  <w:rFonts w:ascii="Arial" w:eastAsia="Times New Roman" w:hAnsi="Arial" w:cs="Arial"/>
                  <w:color w:val="000000"/>
                  <w:sz w:val="20"/>
                  <w:szCs w:val="20"/>
                  <w:lang w:val="nl-NL"/>
                </w:rPr>
                <w:instrText>Att.Notes</w:instrText>
              </w:r>
              <w:r w:rsidRPr="00D30F71">
                <w:rPr>
                  <w:rFonts w:ascii="Arial" w:hAnsi="Arial" w:cs="Arial"/>
                  <w:sz w:val="20"/>
                  <w:szCs w:val="20"/>
                  <w:lang w:val="en-AU"/>
                </w:rPr>
                <w:fldChar w:fldCharType="end"/>
              </w:r>
              <w:r w:rsidR="00D30F71" w:rsidRPr="00DD0F4F">
                <w:rPr>
                  <w:rFonts w:ascii="Arial" w:eastAsia="Times New Roman" w:hAnsi="Arial" w:cs="Arial"/>
                  <w:color w:val="610E6A"/>
                  <w:sz w:val="20"/>
                  <w:szCs w:val="20"/>
                  <w:lang w:val="nl-NL"/>
                </w:rPr>
                <w:t>Elektroni</w:t>
              </w:r>
            </w:ins>
            <w:r w:rsidR="000703E2">
              <w:rPr>
                <w:rFonts w:ascii="Arial" w:eastAsia="Times New Roman" w:hAnsi="Arial" w:cs="Arial"/>
                <w:color w:val="610E6A"/>
                <w:sz w:val="20"/>
                <w:szCs w:val="20"/>
                <w:lang w:val="nl-NL"/>
              </w:rPr>
              <w:t>s</w:t>
            </w:r>
            <w:ins w:id="6045" w:author="Arjan" w:date="2012-12-10T16:22:00Z">
              <w:r w:rsidR="00D30F71" w:rsidRPr="00DD0F4F">
                <w:rPr>
                  <w:rFonts w:ascii="Arial" w:eastAsia="Times New Roman" w:hAnsi="Arial" w:cs="Arial"/>
                  <w:color w:val="610E6A"/>
                  <w:sz w:val="20"/>
                  <w:szCs w:val="20"/>
                  <w:lang w:val="nl-NL"/>
                </w:rPr>
                <w:t>ch postadres waaronder de contactpersoon in de regel bereikbaar is.</w:t>
              </w:r>
            </w:ins>
          </w:p>
        </w:tc>
      </w:tr>
      <w:tr w:rsidR="00D30F71" w:rsidRPr="005E066D">
        <w:trPr>
          <w:trHeight w:val="230"/>
          <w:ins w:id="6046" w:author="Arjan" w:date="2012-12-10T16:22:00Z"/>
        </w:trPr>
        <w:tc>
          <w:tcPr>
            <w:tcW w:w="369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6047"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6048" w:author="Arjan" w:date="2012-12-10T16:22:00Z"/>
                <w:rFonts w:ascii="Arial" w:eastAsia="Times New Roman" w:hAnsi="Arial" w:cs="Arial"/>
                <w:b/>
                <w:bCs/>
                <w:color w:val="000000"/>
                <w:sz w:val="20"/>
                <w:szCs w:val="20"/>
                <w:lang w:val="nl-NL"/>
              </w:rPr>
            </w:pPr>
          </w:p>
        </w:tc>
      </w:tr>
      <w:tr w:rsidR="00D30F71" w:rsidRPr="00D30F71">
        <w:trPr>
          <w:trHeight w:val="230"/>
          <w:ins w:id="6049"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50" w:author="Arjan" w:date="2012-12-10T16:22:00Z"/>
                <w:rFonts w:ascii="Arial" w:eastAsia="Times New Roman" w:hAnsi="Arial" w:cs="Arial"/>
                <w:color w:val="000000"/>
                <w:sz w:val="20"/>
                <w:szCs w:val="20"/>
              </w:rPr>
            </w:pPr>
            <w:ins w:id="6051" w:author="Arjan" w:date="2012-12-10T16:22:00Z">
              <w:r w:rsidRPr="00D30F71">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52" w:author="Arjan" w:date="2012-12-10T16:22:00Z"/>
                <w:rFonts w:ascii="Arial" w:eastAsia="Times New Roman" w:hAnsi="Arial" w:cs="Arial"/>
                <w:color w:val="000000"/>
                <w:sz w:val="20"/>
                <w:szCs w:val="20"/>
              </w:rPr>
            </w:pPr>
            <w:ins w:id="6053" w:author="Arjan" w:date="2012-12-10T16:22:00Z">
              <w:r w:rsidRPr="00D30F71">
                <w:rPr>
                  <w:rFonts w:ascii="Arial" w:eastAsia="Times New Roman" w:hAnsi="Arial" w:cs="Arial"/>
                  <w:color w:val="000000"/>
                  <w:sz w:val="20"/>
                  <w:szCs w:val="20"/>
                </w:rPr>
                <w:t>KING</w:t>
              </w:r>
            </w:ins>
          </w:p>
        </w:tc>
      </w:tr>
      <w:tr w:rsidR="00D30F71" w:rsidRPr="00D30F71">
        <w:trPr>
          <w:ins w:id="6054"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5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56" w:author="Arjan" w:date="2012-12-10T16:22:00Z"/>
                <w:rFonts w:ascii="Arial" w:eastAsia="Times New Roman" w:hAnsi="Arial" w:cs="Arial"/>
                <w:b/>
                <w:bCs/>
                <w:color w:val="000000"/>
                <w:sz w:val="20"/>
                <w:szCs w:val="20"/>
              </w:rPr>
            </w:pPr>
          </w:p>
        </w:tc>
      </w:tr>
      <w:tr w:rsidR="00D30F71" w:rsidRPr="00D30F71">
        <w:trPr>
          <w:ins w:id="6057"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58" w:author="Arjan" w:date="2012-12-10T16:22:00Z"/>
                <w:rFonts w:ascii="Arial" w:eastAsia="Times New Roman" w:hAnsi="Arial" w:cs="Arial"/>
                <w:color w:val="000000"/>
                <w:sz w:val="20"/>
                <w:szCs w:val="20"/>
              </w:rPr>
            </w:pPr>
            <w:ins w:id="6059" w:author="Arjan" w:date="2012-12-10T16:22:00Z">
              <w:r w:rsidRPr="00D30F71">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60" w:author="Arjan" w:date="2012-12-10T16:22:00Z"/>
                <w:rFonts w:ascii="Arial" w:eastAsia="Times New Roman" w:hAnsi="Arial" w:cs="Arial"/>
                <w:color w:val="000000"/>
                <w:sz w:val="20"/>
                <w:szCs w:val="20"/>
              </w:rPr>
            </w:pPr>
            <w:ins w:id="6061" w:author="Arjan" w:date="2012-12-10T16:22:00Z">
              <w:r w:rsidRPr="00D30F71">
                <w:rPr>
                  <w:rFonts w:ascii="Arial" w:eastAsia="Times New Roman" w:hAnsi="Arial" w:cs="Arial"/>
                  <w:color w:val="000000"/>
                  <w:sz w:val="20"/>
                  <w:szCs w:val="20"/>
                </w:rPr>
                <w:t>1 januari 2013</w:t>
              </w:r>
            </w:ins>
          </w:p>
        </w:tc>
      </w:tr>
      <w:tr w:rsidR="00D30F71" w:rsidRPr="00D30F71">
        <w:trPr>
          <w:ins w:id="6062"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6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64" w:author="Arjan" w:date="2012-12-10T16:22:00Z"/>
                <w:rFonts w:ascii="Arial" w:eastAsia="Times New Roman" w:hAnsi="Arial" w:cs="Arial"/>
                <w:b/>
                <w:bCs/>
                <w:color w:val="000000"/>
                <w:sz w:val="20"/>
                <w:szCs w:val="20"/>
              </w:rPr>
            </w:pPr>
          </w:p>
        </w:tc>
      </w:tr>
      <w:tr w:rsidR="00D30F71" w:rsidRPr="005E066D">
        <w:trPr>
          <w:ins w:id="6065"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66" w:author="Arjan" w:date="2012-12-10T16:22:00Z"/>
                <w:rFonts w:ascii="Arial" w:eastAsia="Times New Roman" w:hAnsi="Arial" w:cs="Arial"/>
                <w:color w:val="000000"/>
                <w:sz w:val="20"/>
                <w:szCs w:val="20"/>
              </w:rPr>
            </w:pPr>
            <w:ins w:id="6067" w:author="Arjan" w:date="2012-12-10T16:22:00Z">
              <w:r w:rsidRPr="00D30F71">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6068" w:author="Arjan" w:date="2012-12-10T16:22:00Z"/>
                <w:rFonts w:ascii="Arial" w:eastAsia="Times New Roman" w:hAnsi="Arial" w:cs="Arial"/>
                <w:color w:val="000000"/>
                <w:sz w:val="20"/>
                <w:szCs w:val="20"/>
                <w:lang w:val="nl-NL"/>
              </w:rPr>
            </w:pPr>
            <w:ins w:id="6069" w:author="Arjan" w:date="2012-12-10T16:22:00Z">
              <w:r w:rsidRPr="00DD0F4F">
                <w:rPr>
                  <w:rFonts w:ascii="Arial" w:eastAsia="Times New Roman" w:hAnsi="Arial" w:cs="Arial"/>
                  <w:color w:val="000000"/>
                  <w:sz w:val="20"/>
                  <w:szCs w:val="20"/>
                  <w:lang w:val="nl-NL"/>
                </w:rPr>
                <w:t>Het attribuutsoort maakt deel uit van het groepattribuutsoort Contactpersoon.</w:t>
              </w:r>
            </w:ins>
          </w:p>
        </w:tc>
      </w:tr>
      <w:tr w:rsidR="00D30F71" w:rsidRPr="005E066D">
        <w:trPr>
          <w:ins w:id="6070" w:author="Arjan" w:date="2012-12-10T16:22:00Z"/>
        </w:trPr>
        <w:tc>
          <w:tcPr>
            <w:tcW w:w="369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6071"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6072" w:author="Arjan" w:date="2012-12-10T16:22:00Z"/>
                <w:rFonts w:ascii="Arial" w:eastAsia="Times New Roman" w:hAnsi="Arial" w:cs="Arial"/>
                <w:b/>
                <w:bCs/>
                <w:color w:val="000000"/>
                <w:sz w:val="20"/>
                <w:szCs w:val="20"/>
                <w:lang w:val="nl-NL"/>
              </w:rPr>
            </w:pPr>
          </w:p>
        </w:tc>
      </w:tr>
      <w:tr w:rsidR="00D30F71" w:rsidRPr="00D30F71">
        <w:trPr>
          <w:ins w:id="6073"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74" w:author="Arjan" w:date="2012-12-10T16:22:00Z"/>
                <w:rFonts w:ascii="Arial" w:eastAsia="Times New Roman" w:hAnsi="Arial" w:cs="Arial"/>
                <w:color w:val="000000"/>
                <w:sz w:val="20"/>
                <w:szCs w:val="20"/>
              </w:rPr>
            </w:pPr>
            <w:ins w:id="6075" w:author="Arjan" w:date="2012-12-10T16:22:00Z">
              <w:r w:rsidRPr="00D30F71">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6076" w:author="Arjan" w:date="2012-12-10T16:22:00Z"/>
                <w:rFonts w:ascii="Arial" w:eastAsia="Times New Roman" w:hAnsi="Arial" w:cs="Arial"/>
                <w:color w:val="000000"/>
                <w:sz w:val="20"/>
                <w:szCs w:val="20"/>
              </w:rPr>
            </w:pPr>
            <w:ins w:id="6077"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Att.Type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AN254</w:t>
              </w:r>
              <w:r w:rsidRPr="00D30F71">
                <w:rPr>
                  <w:rFonts w:ascii="Arial" w:hAnsi="Arial" w:cs="Arial"/>
                  <w:sz w:val="20"/>
                  <w:szCs w:val="20"/>
                  <w:lang w:val="en-AU"/>
                </w:rPr>
                <w:fldChar w:fldCharType="end"/>
              </w:r>
            </w:ins>
          </w:p>
        </w:tc>
      </w:tr>
      <w:tr w:rsidR="00D30F71" w:rsidRPr="00D30F71">
        <w:trPr>
          <w:trHeight w:val="230"/>
          <w:ins w:id="6078"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79"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80" w:author="Arjan" w:date="2012-12-10T16:22:00Z"/>
                <w:rFonts w:ascii="Arial" w:eastAsia="Times New Roman" w:hAnsi="Arial" w:cs="Arial"/>
                <w:b/>
                <w:bCs/>
                <w:color w:val="000000"/>
                <w:sz w:val="20"/>
                <w:szCs w:val="20"/>
              </w:rPr>
            </w:pPr>
          </w:p>
        </w:tc>
      </w:tr>
      <w:tr w:rsidR="00D30F71" w:rsidRPr="005E066D">
        <w:trPr>
          <w:trHeight w:val="230"/>
          <w:ins w:id="6081"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82" w:author="Arjan" w:date="2012-12-10T16:22:00Z"/>
                <w:rFonts w:ascii="Arial" w:eastAsia="Times New Roman" w:hAnsi="Arial" w:cs="Arial"/>
                <w:color w:val="000000"/>
                <w:sz w:val="20"/>
                <w:szCs w:val="20"/>
              </w:rPr>
            </w:pPr>
            <w:ins w:id="6083" w:author="Arjan" w:date="2012-12-10T16:22:00Z">
              <w:r w:rsidRPr="00D30F71">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6084" w:author="Arjan" w:date="2012-12-10T16:22:00Z"/>
                <w:rFonts w:ascii="Arial" w:eastAsia="Times New Roman" w:hAnsi="Arial" w:cs="Arial"/>
                <w:color w:val="000000"/>
                <w:sz w:val="20"/>
                <w:szCs w:val="20"/>
                <w:lang w:val="nl-NL"/>
              </w:rPr>
            </w:pPr>
            <w:ins w:id="6085" w:author="Arjan" w:date="2012-12-10T16:22:00Z">
              <w:r w:rsidRPr="00DD0F4F">
                <w:rPr>
                  <w:rFonts w:ascii="Arial" w:eastAsia="Times New Roman" w:hAnsi="Arial" w:cs="Arial"/>
                  <w:color w:val="000000"/>
                  <w:sz w:val="20"/>
                  <w:szCs w:val="20"/>
                  <w:lang w:val="nl-NL"/>
                </w:rPr>
                <w:t xml:space="preserve">alle bestaande alfanumerieke tekens waarin zich, evenwel niet </w:t>
              </w:r>
              <w:r w:rsidRPr="00DD0F4F">
                <w:rPr>
                  <w:rFonts w:ascii="Arial" w:eastAsia="Times New Roman" w:hAnsi="Arial" w:cs="Arial"/>
                  <w:color w:val="000000"/>
                  <w:sz w:val="20"/>
                  <w:szCs w:val="20"/>
                  <w:lang w:val="nl-NL"/>
                </w:rPr>
                <w:lastRenderedPageBreak/>
                <w:t>aan het begin en aan het eind, een ‘@’ moet bevinden.</w:t>
              </w:r>
            </w:ins>
          </w:p>
        </w:tc>
      </w:tr>
      <w:tr w:rsidR="00D30F71" w:rsidRPr="005E066D">
        <w:trPr>
          <w:trHeight w:val="230"/>
          <w:ins w:id="6086" w:author="Arjan" w:date="2012-12-10T16:22:00Z"/>
        </w:trPr>
        <w:tc>
          <w:tcPr>
            <w:tcW w:w="369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6087"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D30F71" w:rsidRPr="00DD0F4F" w:rsidRDefault="00D30F71" w:rsidP="00D30F71">
            <w:pPr>
              <w:autoSpaceDE w:val="0"/>
              <w:autoSpaceDN w:val="0"/>
              <w:adjustRightInd w:val="0"/>
              <w:spacing w:after="0" w:line="240" w:lineRule="auto"/>
              <w:rPr>
                <w:ins w:id="6088" w:author="Arjan" w:date="2012-12-10T16:22:00Z"/>
                <w:rFonts w:ascii="Arial" w:eastAsia="Times New Roman" w:hAnsi="Arial" w:cs="Arial"/>
                <w:b/>
                <w:bCs/>
                <w:color w:val="000000"/>
                <w:sz w:val="20"/>
                <w:szCs w:val="20"/>
                <w:lang w:val="nl-NL"/>
              </w:rPr>
            </w:pPr>
          </w:p>
        </w:tc>
      </w:tr>
      <w:tr w:rsidR="00D30F71" w:rsidRPr="00D30F71">
        <w:trPr>
          <w:trHeight w:val="230"/>
          <w:ins w:id="6089"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90" w:author="Arjan" w:date="2012-12-10T16:22:00Z"/>
                <w:rFonts w:ascii="Arial" w:eastAsia="Times New Roman" w:hAnsi="Arial" w:cs="Arial"/>
                <w:b/>
                <w:bCs/>
                <w:color w:val="000000"/>
                <w:sz w:val="20"/>
                <w:szCs w:val="20"/>
              </w:rPr>
            </w:pPr>
            <w:ins w:id="6091" w:author="Arjan" w:date="2012-12-10T16:22:00Z">
              <w:r w:rsidRPr="00D30F71">
                <w:rPr>
                  <w:rFonts w:ascii="Arial" w:eastAsia="Times New Roman" w:hAnsi="Arial" w:cs="Arial"/>
                  <w:b/>
                  <w:bCs/>
                  <w:color w:val="000000"/>
                  <w:sz w:val="20"/>
                  <w:szCs w:val="20"/>
                </w:rPr>
                <w:t xml:space="preserve">Indicatie </w:t>
              </w:r>
              <w:r w:rsidRPr="00D30F71">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92" w:author="Arjan" w:date="2012-12-10T16:22:00Z"/>
                <w:rFonts w:ascii="Arial" w:eastAsia="Times New Roman" w:hAnsi="Arial" w:cs="Arial"/>
                <w:color w:val="000000"/>
                <w:sz w:val="20"/>
                <w:szCs w:val="20"/>
              </w:rPr>
            </w:pPr>
            <w:ins w:id="6093" w:author="Arjan" w:date="2012-12-10T16:22:00Z">
              <w:r w:rsidRPr="00D30F71">
                <w:rPr>
                  <w:rFonts w:ascii="Arial" w:eastAsia="Times New Roman" w:hAnsi="Arial" w:cs="Arial"/>
                  <w:color w:val="000000"/>
                  <w:sz w:val="20"/>
                  <w:szCs w:val="20"/>
                </w:rPr>
                <w:t>zie groep</w:t>
              </w:r>
            </w:ins>
          </w:p>
        </w:tc>
      </w:tr>
      <w:tr w:rsidR="00D30F71" w:rsidRPr="00D30F71">
        <w:trPr>
          <w:trHeight w:val="275"/>
          <w:ins w:id="6094"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9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96" w:author="Arjan" w:date="2012-12-10T16:22:00Z"/>
                <w:rFonts w:ascii="Arial" w:eastAsia="Times New Roman" w:hAnsi="Arial" w:cs="Arial"/>
                <w:color w:val="000000"/>
                <w:sz w:val="20"/>
                <w:szCs w:val="20"/>
              </w:rPr>
            </w:pPr>
          </w:p>
        </w:tc>
      </w:tr>
      <w:tr w:rsidR="00D30F71" w:rsidRPr="00D30F71">
        <w:trPr>
          <w:trHeight w:val="230"/>
          <w:ins w:id="6097"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098" w:author="Arjan" w:date="2012-12-10T16:22:00Z"/>
                <w:rFonts w:ascii="Arial" w:eastAsia="Times New Roman" w:hAnsi="Arial" w:cs="Arial"/>
                <w:b/>
                <w:bCs/>
                <w:color w:val="000000"/>
                <w:sz w:val="20"/>
                <w:szCs w:val="20"/>
              </w:rPr>
            </w:pPr>
            <w:ins w:id="6099" w:author="Arjan" w:date="2012-12-10T16:22:00Z">
              <w:r w:rsidRPr="00D30F71">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00" w:author="Arjan" w:date="2012-12-10T16:22:00Z"/>
                <w:rFonts w:ascii="Arial" w:eastAsia="Times New Roman" w:hAnsi="Arial" w:cs="Arial"/>
                <w:color w:val="000000"/>
                <w:sz w:val="20"/>
                <w:szCs w:val="20"/>
              </w:rPr>
            </w:pPr>
            <w:ins w:id="6101" w:author="Arjan" w:date="2012-12-10T16:22:00Z">
              <w:r w:rsidRPr="00D30F71">
                <w:rPr>
                  <w:rFonts w:ascii="Arial" w:eastAsia="Times New Roman" w:hAnsi="Arial" w:cs="Arial"/>
                  <w:color w:val="000000"/>
                  <w:sz w:val="20"/>
                  <w:szCs w:val="20"/>
                </w:rPr>
                <w:t>zie groep</w:t>
              </w:r>
            </w:ins>
          </w:p>
        </w:tc>
      </w:tr>
      <w:tr w:rsidR="00D30F71" w:rsidRPr="00D30F71">
        <w:trPr>
          <w:trHeight w:val="230"/>
          <w:ins w:id="6102"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0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04" w:author="Arjan" w:date="2012-12-10T16:22:00Z"/>
                <w:rFonts w:ascii="Arial" w:eastAsia="Times New Roman" w:hAnsi="Arial" w:cs="Arial"/>
                <w:color w:val="000000"/>
                <w:sz w:val="20"/>
                <w:szCs w:val="20"/>
              </w:rPr>
            </w:pPr>
          </w:p>
        </w:tc>
      </w:tr>
      <w:tr w:rsidR="00D30F71" w:rsidRPr="00D30F71">
        <w:trPr>
          <w:trHeight w:val="230"/>
          <w:ins w:id="6105"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06" w:author="Arjan" w:date="2012-12-10T16:22:00Z"/>
                <w:rFonts w:ascii="Arial" w:eastAsia="Times New Roman" w:hAnsi="Arial" w:cs="Arial"/>
                <w:b/>
                <w:bCs/>
                <w:color w:val="000000"/>
                <w:sz w:val="20"/>
                <w:szCs w:val="20"/>
              </w:rPr>
            </w:pPr>
            <w:ins w:id="6107" w:author="Arjan" w:date="2012-12-10T16:22:00Z">
              <w:r w:rsidRPr="00D30F71">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08" w:author="Arjan" w:date="2012-12-10T16:22:00Z"/>
                <w:rFonts w:ascii="Arial" w:eastAsia="Times New Roman" w:hAnsi="Arial" w:cs="Arial"/>
                <w:color w:val="000000"/>
                <w:sz w:val="20"/>
                <w:szCs w:val="20"/>
              </w:rPr>
            </w:pPr>
            <w:ins w:id="6109" w:author="Arjan" w:date="2012-12-10T16:22:00Z">
              <w:r w:rsidRPr="00D30F71">
                <w:rPr>
                  <w:rFonts w:ascii="Arial" w:eastAsia="Times New Roman" w:hAnsi="Arial" w:cs="Arial"/>
                  <w:color w:val="000000"/>
                  <w:sz w:val="20"/>
                  <w:szCs w:val="20"/>
                </w:rPr>
                <w:t>zie groep</w:t>
              </w:r>
            </w:ins>
          </w:p>
        </w:tc>
      </w:tr>
      <w:tr w:rsidR="00D30F71" w:rsidRPr="00D30F71">
        <w:trPr>
          <w:trHeight w:val="230"/>
          <w:ins w:id="6110"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11"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12" w:author="Arjan" w:date="2012-12-10T16:22:00Z"/>
                <w:rFonts w:ascii="Arial" w:eastAsia="Times New Roman" w:hAnsi="Arial" w:cs="Arial"/>
                <w:color w:val="000000"/>
                <w:sz w:val="20"/>
                <w:szCs w:val="20"/>
              </w:rPr>
            </w:pPr>
          </w:p>
        </w:tc>
      </w:tr>
      <w:tr w:rsidR="00D30F71" w:rsidRPr="00D30F71">
        <w:trPr>
          <w:trHeight w:val="230"/>
          <w:ins w:id="6113"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14" w:author="Arjan" w:date="2012-12-10T16:22:00Z"/>
                <w:rFonts w:ascii="Arial" w:eastAsia="Times New Roman" w:hAnsi="Arial" w:cs="Arial"/>
                <w:b/>
                <w:bCs/>
                <w:color w:val="000000"/>
                <w:sz w:val="20"/>
                <w:szCs w:val="20"/>
              </w:rPr>
            </w:pPr>
            <w:ins w:id="6115" w:author="Arjan" w:date="2012-12-10T16:22:00Z">
              <w:r w:rsidRPr="00D30F71">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16" w:author="Arjan" w:date="2012-12-10T16:22:00Z"/>
                <w:rFonts w:ascii="Arial" w:eastAsia="Times New Roman" w:hAnsi="Arial" w:cs="Arial"/>
                <w:color w:val="000000"/>
                <w:sz w:val="20"/>
                <w:szCs w:val="20"/>
              </w:rPr>
            </w:pPr>
            <w:ins w:id="6117" w:author="Arjan" w:date="2012-12-10T16:22:00Z">
              <w:r w:rsidRPr="00D30F71">
                <w:rPr>
                  <w:rFonts w:ascii="Arial" w:eastAsia="Times New Roman" w:hAnsi="Arial" w:cs="Arial"/>
                  <w:color w:val="000000"/>
                  <w:sz w:val="20"/>
                  <w:szCs w:val="20"/>
                </w:rPr>
                <w:t>zie groep</w:t>
              </w:r>
            </w:ins>
          </w:p>
        </w:tc>
      </w:tr>
      <w:tr w:rsidR="00D30F71" w:rsidRPr="00D30F71">
        <w:trPr>
          <w:trHeight w:val="230"/>
          <w:ins w:id="6118"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19"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20" w:author="Arjan" w:date="2012-12-10T16:22:00Z"/>
                <w:rFonts w:ascii="Arial" w:eastAsia="Times New Roman" w:hAnsi="Arial" w:cs="Arial"/>
                <w:color w:val="000000"/>
                <w:sz w:val="20"/>
                <w:szCs w:val="20"/>
              </w:rPr>
            </w:pPr>
          </w:p>
        </w:tc>
      </w:tr>
      <w:tr w:rsidR="00D30F71" w:rsidRPr="00D30F71">
        <w:trPr>
          <w:trHeight w:val="230"/>
          <w:ins w:id="6121"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22" w:author="Arjan" w:date="2012-12-10T16:22:00Z"/>
                <w:rFonts w:ascii="Arial" w:eastAsia="Times New Roman" w:hAnsi="Arial" w:cs="Arial"/>
                <w:b/>
                <w:bCs/>
                <w:color w:val="000000"/>
                <w:sz w:val="20"/>
                <w:szCs w:val="20"/>
              </w:rPr>
            </w:pPr>
            <w:ins w:id="6123" w:author="Arjan" w:date="2012-12-10T16:22:00Z">
              <w:r w:rsidRPr="00D30F71">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24" w:author="Arjan" w:date="2012-12-10T16:22:00Z"/>
                <w:rFonts w:ascii="Arial" w:eastAsia="Times New Roman" w:hAnsi="Arial" w:cs="Arial"/>
                <w:color w:val="000000"/>
                <w:sz w:val="20"/>
                <w:szCs w:val="20"/>
              </w:rPr>
            </w:pPr>
            <w:ins w:id="6125" w:author="Arjan" w:date="2012-12-10T16:22:00Z">
              <w:r w:rsidRPr="00D30F71">
                <w:rPr>
                  <w:rFonts w:ascii="Arial" w:eastAsia="Times New Roman" w:hAnsi="Arial" w:cs="Arial"/>
                  <w:color w:val="000000"/>
                  <w:sz w:val="20"/>
                  <w:szCs w:val="20"/>
                </w:rPr>
                <w:t>zie groep</w:t>
              </w:r>
            </w:ins>
          </w:p>
        </w:tc>
      </w:tr>
      <w:tr w:rsidR="00D30F71" w:rsidRPr="00D30F71">
        <w:trPr>
          <w:trHeight w:val="230"/>
          <w:ins w:id="6126"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27"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28" w:author="Arjan" w:date="2012-12-10T16:22:00Z"/>
                <w:rFonts w:ascii="Arial" w:eastAsia="Times New Roman" w:hAnsi="Arial" w:cs="Arial"/>
                <w:b/>
                <w:bCs/>
                <w:color w:val="000000"/>
                <w:sz w:val="20"/>
                <w:szCs w:val="20"/>
              </w:rPr>
            </w:pPr>
          </w:p>
        </w:tc>
      </w:tr>
      <w:tr w:rsidR="00D30F71" w:rsidRPr="00D30F71">
        <w:trPr>
          <w:trHeight w:val="230"/>
          <w:ins w:id="6129"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30" w:author="Arjan" w:date="2012-12-10T16:22:00Z"/>
                <w:rFonts w:ascii="Arial" w:eastAsia="Times New Roman" w:hAnsi="Arial" w:cs="Arial"/>
                <w:color w:val="000000"/>
                <w:sz w:val="20"/>
                <w:szCs w:val="20"/>
              </w:rPr>
            </w:pPr>
            <w:ins w:id="6131" w:author="Arjan" w:date="2012-12-10T16:22:00Z">
              <w:r w:rsidRPr="00D30F71">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D30F71" w:rsidRPr="00D30F71" w:rsidRDefault="008F2B4B" w:rsidP="00D30F71">
            <w:pPr>
              <w:autoSpaceDE w:val="0"/>
              <w:autoSpaceDN w:val="0"/>
              <w:adjustRightInd w:val="0"/>
              <w:spacing w:after="0" w:line="240" w:lineRule="auto"/>
              <w:rPr>
                <w:ins w:id="6132" w:author="Arjan" w:date="2012-12-10T16:22:00Z"/>
                <w:rFonts w:ascii="Arial" w:eastAsia="Times New Roman" w:hAnsi="Arial" w:cs="Arial"/>
                <w:color w:val="000000"/>
                <w:sz w:val="20"/>
                <w:szCs w:val="20"/>
              </w:rPr>
            </w:pPr>
            <w:ins w:id="6133"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Att.LowerBound</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0</w:t>
              </w:r>
              <w:r w:rsidRPr="00D30F71">
                <w:rPr>
                  <w:rFonts w:ascii="Arial" w:hAnsi="Arial" w:cs="Arial"/>
                  <w:sz w:val="20"/>
                  <w:szCs w:val="20"/>
                  <w:lang w:val="en-AU"/>
                </w:rPr>
                <w:fldChar w:fldCharType="end"/>
              </w:r>
              <w:r w:rsidR="00D30F71" w:rsidRPr="00D30F71">
                <w:rPr>
                  <w:rFonts w:ascii="Arial" w:eastAsia="Times New Roman" w:hAnsi="Arial" w:cs="Arial"/>
                  <w:color w:val="000000"/>
                  <w:sz w:val="20"/>
                  <w:szCs w:val="20"/>
                </w:rPr>
                <w:t xml:space="preserve"> - </w:t>
              </w:r>
              <w:r w:rsidRPr="00D30F71">
                <w:rPr>
                  <w:rFonts w:ascii="Arial" w:eastAsia="Times New Roman" w:hAnsi="Arial" w:cs="Arial"/>
                  <w:color w:val="000000"/>
                  <w:sz w:val="20"/>
                  <w:szCs w:val="20"/>
                </w:rPr>
                <w:fldChar w:fldCharType="begin" w:fldLock="1"/>
              </w:r>
              <w:r w:rsidR="00D30F71" w:rsidRPr="00D30F71">
                <w:rPr>
                  <w:rFonts w:ascii="Arial" w:eastAsia="Times New Roman" w:hAnsi="Arial" w:cs="Arial"/>
                  <w:color w:val="000000"/>
                  <w:sz w:val="20"/>
                  <w:szCs w:val="20"/>
                </w:rPr>
                <w:instrText>MERGEFIELD Att.UpperBound</w:instrText>
              </w:r>
              <w:r w:rsidRPr="00D30F71">
                <w:rPr>
                  <w:rFonts w:ascii="Arial" w:eastAsia="Times New Roman" w:hAnsi="Arial" w:cs="Arial"/>
                  <w:color w:val="000000"/>
                  <w:sz w:val="20"/>
                  <w:szCs w:val="20"/>
                </w:rPr>
                <w:fldChar w:fldCharType="separate"/>
              </w:r>
              <w:r w:rsidR="00D30F71" w:rsidRPr="00D30F71">
                <w:rPr>
                  <w:rFonts w:ascii="Arial" w:eastAsia="Times New Roman" w:hAnsi="Arial" w:cs="Arial"/>
                  <w:color w:val="000000"/>
                  <w:sz w:val="20"/>
                  <w:szCs w:val="20"/>
                </w:rPr>
                <w:t>1</w:t>
              </w:r>
              <w:r w:rsidRPr="00D30F71">
                <w:rPr>
                  <w:rFonts w:ascii="Arial" w:eastAsia="Times New Roman" w:hAnsi="Arial" w:cs="Arial"/>
                  <w:color w:val="000000"/>
                  <w:sz w:val="20"/>
                  <w:szCs w:val="20"/>
                </w:rPr>
                <w:fldChar w:fldCharType="end"/>
              </w:r>
            </w:ins>
          </w:p>
        </w:tc>
      </w:tr>
      <w:tr w:rsidR="00D30F71" w:rsidRPr="00D30F71">
        <w:trPr>
          <w:trHeight w:val="200"/>
          <w:ins w:id="6134"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3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36" w:author="Arjan" w:date="2012-12-10T16:22:00Z"/>
                <w:rFonts w:ascii="Arial" w:eastAsia="Times New Roman" w:hAnsi="Arial" w:cs="Arial"/>
                <w:b/>
                <w:bCs/>
                <w:color w:val="000000"/>
                <w:sz w:val="20"/>
                <w:szCs w:val="20"/>
              </w:rPr>
            </w:pPr>
          </w:p>
        </w:tc>
      </w:tr>
      <w:tr w:rsidR="00D30F71" w:rsidRPr="00D30F71">
        <w:trPr>
          <w:trHeight w:val="200"/>
          <w:ins w:id="6137"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38" w:author="Arjan" w:date="2012-12-10T16:22:00Z"/>
                <w:rFonts w:ascii="Arial" w:eastAsia="Times New Roman" w:hAnsi="Arial" w:cs="Arial"/>
                <w:color w:val="000000"/>
                <w:sz w:val="20"/>
                <w:szCs w:val="20"/>
              </w:rPr>
            </w:pPr>
            <w:ins w:id="6139" w:author="Arjan" w:date="2012-12-10T16:22:00Z">
              <w:r w:rsidRPr="00D30F71">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40" w:author="Arjan" w:date="2012-12-10T16:22:00Z"/>
                <w:rFonts w:ascii="Arial" w:eastAsia="Times New Roman" w:hAnsi="Arial" w:cs="Arial"/>
                <w:color w:val="000000"/>
                <w:sz w:val="20"/>
                <w:szCs w:val="20"/>
              </w:rPr>
            </w:pPr>
            <w:ins w:id="6141" w:author="Arjan" w:date="2012-12-10T16:22:00Z">
              <w:r w:rsidRPr="00D30F71">
                <w:rPr>
                  <w:rFonts w:ascii="Arial" w:eastAsia="Times New Roman" w:hAnsi="Arial" w:cs="Arial"/>
                  <w:color w:val="000000"/>
                  <w:sz w:val="20"/>
                  <w:szCs w:val="20"/>
                </w:rPr>
                <w:t>Gemeentelijk kerngegeven</w:t>
              </w:r>
            </w:ins>
          </w:p>
        </w:tc>
      </w:tr>
      <w:tr w:rsidR="00D30F71" w:rsidRPr="00D30F71">
        <w:trPr>
          <w:trHeight w:val="230"/>
          <w:ins w:id="6142"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4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44" w:author="Arjan" w:date="2012-12-10T16:22:00Z"/>
                <w:rFonts w:ascii="Arial" w:eastAsia="Times New Roman" w:hAnsi="Arial" w:cs="Arial"/>
                <w:b/>
                <w:bCs/>
                <w:color w:val="000000"/>
                <w:sz w:val="20"/>
                <w:szCs w:val="20"/>
              </w:rPr>
            </w:pPr>
          </w:p>
        </w:tc>
      </w:tr>
      <w:tr w:rsidR="00D30F71" w:rsidRPr="00D30F71">
        <w:trPr>
          <w:trHeight w:val="230"/>
          <w:ins w:id="6145" w:author="Arjan" w:date="2012-12-10T16:22:00Z"/>
        </w:trPr>
        <w:tc>
          <w:tcPr>
            <w:tcW w:w="369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46" w:author="Arjan" w:date="2012-12-10T16:22:00Z"/>
                <w:rFonts w:ascii="Arial" w:eastAsia="Times New Roman" w:hAnsi="Arial" w:cs="Arial"/>
                <w:color w:val="000000"/>
                <w:sz w:val="20"/>
                <w:szCs w:val="20"/>
              </w:rPr>
            </w:pPr>
            <w:ins w:id="6147" w:author="Arjan" w:date="2012-12-10T16:22:00Z">
              <w:r w:rsidRPr="00D30F71">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D30F71" w:rsidRPr="00D30F71" w:rsidRDefault="00D30F71" w:rsidP="00D30F71">
            <w:pPr>
              <w:autoSpaceDE w:val="0"/>
              <w:autoSpaceDN w:val="0"/>
              <w:adjustRightInd w:val="0"/>
              <w:spacing w:after="0" w:line="240" w:lineRule="auto"/>
              <w:rPr>
                <w:ins w:id="6148" w:author="Arjan" w:date="2012-12-10T16:22:00Z"/>
                <w:rFonts w:ascii="Arial" w:eastAsia="Times New Roman" w:hAnsi="Arial" w:cs="Arial"/>
                <w:color w:val="000000"/>
                <w:sz w:val="20"/>
                <w:szCs w:val="20"/>
              </w:rPr>
            </w:pPr>
          </w:p>
        </w:tc>
      </w:tr>
    </w:tbl>
    <w:p w:rsidR="00D30F71" w:rsidRDefault="00D30F71" w:rsidP="0044638F">
      <w:pPr>
        <w:rPr>
          <w:ins w:id="6149" w:author="Arjan" w:date="2013-07-09T10:07:00Z"/>
        </w:rPr>
      </w:pPr>
    </w:p>
    <w:p w:rsidR="00152AF9" w:rsidRDefault="00152AF9" w:rsidP="00152AF9">
      <w:pPr>
        <w:pStyle w:val="Kop2"/>
      </w:pPr>
      <w:bookmarkStart w:id="6150" w:name="_Toc398129687"/>
      <w:r>
        <w:t>MEDEWERKER</w:t>
      </w:r>
      <w:bookmarkEnd w:id="6150"/>
    </w:p>
    <w:p w:rsidR="00152AF9" w:rsidRPr="00DD0F4F" w:rsidRDefault="00152AF9" w:rsidP="00152AF9">
      <w:pPr>
        <w:rPr>
          <w:lang w:val="nl-NL"/>
        </w:rPr>
      </w:pPr>
      <w:r w:rsidRPr="00DD0F4F">
        <w:rPr>
          <w:lang w:val="nl-NL"/>
        </w:rPr>
        <w:t xml:space="preserve">De unieke aanduiding van een MEDEWERKER wordt nu gevormd door Medewerkeridentificatie. Dit geeft  een unieke aanduiding binnen één organisatie (of eigenlijk binnen een registratie van zaken met bijbehorende gegevens). Als door organisaties samengewerkt wordt in een keten, is deze aanduiding pas uniek als daarover goede afspraken gemaakt worden en er conform die afspraken gewerkt wordt. Dit levert geen garantie op unieke aanduidingen van medewerkers. Een unieke aanduiding wordt wel verkregen indien we de Medewerkeridentificatie combineren met een unieke aanduiding voor de organisatie waarvan de medewerker deel uit maakt. We maken hiervoor gebruik van de </w:t>
      </w:r>
      <w:r w:rsidR="005E1944" w:rsidRPr="00DD0F4F">
        <w:rPr>
          <w:lang w:val="nl-NL"/>
        </w:rPr>
        <w:t xml:space="preserve">Organisatie-identificatie als onderdeel van de </w:t>
      </w:r>
      <w:r w:rsidRPr="00DD0F4F">
        <w:rPr>
          <w:lang w:val="nl-NL"/>
        </w:rPr>
        <w:t>unieke aanduiding van de ORGANISATORISCHE EENHEID waartoe de MEDEWERKER ‘behoort’.</w:t>
      </w:r>
    </w:p>
    <w:tbl>
      <w:tblPr>
        <w:tblW w:w="0" w:type="auto"/>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b/>
                <w:bCs/>
                <w:color w:val="000000"/>
                <w:sz w:val="20"/>
                <w:szCs w:val="20"/>
              </w:rPr>
              <w:t>Naam objecttype</w:t>
            </w:r>
          </w:p>
        </w:tc>
        <w:tc>
          <w:tcPr>
            <w:tcW w:w="5760" w:type="dxa"/>
            <w:gridSpan w:val="3"/>
            <w:tcBorders>
              <w:top w:val="nil"/>
              <w:left w:val="nil"/>
              <w:bottom w:val="nil"/>
              <w:right w:val="nil"/>
            </w:tcBorders>
          </w:tcPr>
          <w:p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Element.Name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MEDEWERKER</w:t>
            </w:r>
            <w:r w:rsidRPr="00152AF9">
              <w:rPr>
                <w:rFonts w:ascii="Arial" w:hAnsi="Arial" w:cs="Arial"/>
                <w:sz w:val="20"/>
                <w:szCs w:val="20"/>
                <w:lang w:val="en-AU"/>
              </w:rPr>
              <w:fldChar w:fldCharType="end"/>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b/>
                <w:bCs/>
                <w:color w:val="000000"/>
                <w:sz w:val="20"/>
                <w:szCs w:val="20"/>
              </w:rPr>
              <w:t>Mnemonic objecttype</w:t>
            </w:r>
          </w:p>
        </w:tc>
        <w:tc>
          <w:tcPr>
            <w:tcW w:w="5760" w:type="dxa"/>
            <w:gridSpan w:val="3"/>
            <w:tcBorders>
              <w:top w:val="nil"/>
              <w:left w:val="nil"/>
              <w:bottom w:val="nil"/>
              <w:right w:val="nil"/>
            </w:tcBorders>
          </w:tcPr>
          <w:p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Element.Alias</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MDW</w:t>
            </w:r>
            <w:r w:rsidRPr="00152AF9">
              <w:rPr>
                <w:rFonts w:ascii="Arial" w:hAnsi="Arial" w:cs="Arial"/>
                <w:sz w:val="20"/>
                <w:szCs w:val="20"/>
                <w:lang w:val="en-AU"/>
              </w:rPr>
              <w:fldChar w:fldCharType="end"/>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Herkomst objecttype</w:t>
            </w:r>
          </w:p>
        </w:tc>
        <w:tc>
          <w:tcPr>
            <w:tcW w:w="5760" w:type="dxa"/>
            <w:gridSpan w:val="3"/>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trPr>
          <w:trHeight w:val="230"/>
        </w:trPr>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r>
      <w:tr w:rsidR="00152AF9" w:rsidRPr="00152AF9">
        <w:trPr>
          <w:trHeight w:val="230"/>
        </w:trPr>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Code objecttype</w:t>
            </w:r>
          </w:p>
        </w:tc>
        <w:tc>
          <w:tcPr>
            <w:tcW w:w="5760" w:type="dxa"/>
            <w:gridSpan w:val="3"/>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r>
      <w:tr w:rsidR="00152AF9" w:rsidRPr="00152AF9">
        <w:trPr>
          <w:trHeight w:val="230"/>
        </w:trPr>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r>
      <w:tr w:rsidR="00152AF9" w:rsidRPr="005E066D">
        <w:trPr>
          <w:trHeight w:val="230"/>
        </w:trPr>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Definitie objecttype</w:t>
            </w:r>
          </w:p>
        </w:tc>
        <w:tc>
          <w:tcPr>
            <w:tcW w:w="5760" w:type="dxa"/>
            <w:gridSpan w:val="3"/>
            <w:tcBorders>
              <w:top w:val="nil"/>
              <w:left w:val="nil"/>
              <w:bottom w:val="nil"/>
              <w:right w:val="nil"/>
            </w:tcBorders>
          </w:tcPr>
          <w:p w:rsidR="00152AF9" w:rsidRPr="00DD0F4F" w:rsidRDefault="008F2B4B" w:rsidP="00152AF9">
            <w:pPr>
              <w:autoSpaceDE w:val="0"/>
              <w:autoSpaceDN w:val="0"/>
              <w:adjustRightInd w:val="0"/>
              <w:spacing w:after="0" w:line="240" w:lineRule="auto"/>
              <w:rPr>
                <w:rFonts w:ascii="Arial" w:eastAsia="Times New Roman" w:hAnsi="Arial" w:cs="Arial"/>
                <w:color w:val="000000"/>
                <w:sz w:val="20"/>
                <w:szCs w:val="20"/>
                <w:lang w:val="nl-NL"/>
              </w:rPr>
            </w:pPr>
            <w:r w:rsidRPr="00152AF9">
              <w:rPr>
                <w:rFonts w:ascii="Arial" w:hAnsi="Arial" w:cs="Arial"/>
                <w:sz w:val="20"/>
                <w:szCs w:val="20"/>
                <w:lang w:val="en-AU"/>
              </w:rPr>
              <w:fldChar w:fldCharType="begin" w:fldLock="1"/>
            </w:r>
            <w:r w:rsidR="00152AF9" w:rsidRPr="00DD0F4F">
              <w:rPr>
                <w:rFonts w:ascii="Arial" w:hAnsi="Arial" w:cs="Arial"/>
                <w:sz w:val="20"/>
                <w:szCs w:val="20"/>
                <w:lang w:val="nl-NL"/>
              </w:rPr>
              <w:instrText xml:space="preserve">MERGEFIELD </w:instrText>
            </w:r>
            <w:r w:rsidR="00152AF9" w:rsidRPr="00DD0F4F">
              <w:rPr>
                <w:rFonts w:ascii="Arial" w:eastAsia="Times New Roman" w:hAnsi="Arial" w:cs="Arial"/>
                <w:color w:val="000000"/>
                <w:sz w:val="20"/>
                <w:szCs w:val="20"/>
                <w:lang w:val="nl-NL"/>
              </w:rPr>
              <w:instrText>Element.Notes</w:instrText>
            </w:r>
            <w:r w:rsidRPr="00152AF9">
              <w:rPr>
                <w:rFonts w:ascii="Arial" w:hAnsi="Arial" w:cs="Arial"/>
                <w:sz w:val="20"/>
                <w:szCs w:val="20"/>
                <w:lang w:val="en-AU"/>
              </w:rPr>
              <w:fldChar w:fldCharType="end"/>
            </w:r>
            <w:r w:rsidR="00152AF9" w:rsidRPr="00DD0F4F">
              <w:rPr>
                <w:rFonts w:ascii="Arial" w:eastAsia="Times New Roman" w:hAnsi="Arial" w:cs="Arial"/>
                <w:color w:val="610E6A"/>
                <w:sz w:val="20"/>
                <w:szCs w:val="20"/>
                <w:lang w:val="nl-NL"/>
              </w:rPr>
              <w:t>Een medewerker van de organisatie die zaken behandelt uit hoofde van zijn of haar functie binnen een ORGANISATORISCHE EENHEID.</w:t>
            </w:r>
          </w:p>
        </w:tc>
      </w:tr>
      <w:tr w:rsidR="00152AF9" w:rsidRPr="005E066D">
        <w:tc>
          <w:tcPr>
            <w:tcW w:w="3600" w:type="dxa"/>
            <w:tcBorders>
              <w:top w:val="nil"/>
              <w:left w:val="nil"/>
              <w:bottom w:val="nil"/>
              <w:right w:val="nil"/>
            </w:tcBorders>
          </w:tcPr>
          <w:p w:rsidR="00152AF9" w:rsidRPr="00DD0F4F" w:rsidRDefault="00152AF9" w:rsidP="00152AF9">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152AF9" w:rsidRPr="00DD0F4F" w:rsidRDefault="00152AF9" w:rsidP="00152AF9">
            <w:pPr>
              <w:autoSpaceDE w:val="0"/>
              <w:autoSpaceDN w:val="0"/>
              <w:adjustRightInd w:val="0"/>
              <w:spacing w:after="0" w:line="240" w:lineRule="auto"/>
              <w:rPr>
                <w:rFonts w:ascii="Arial" w:eastAsia="Times New Roman" w:hAnsi="Arial" w:cs="Arial"/>
                <w:color w:val="000000"/>
                <w:sz w:val="20"/>
                <w:szCs w:val="20"/>
                <w:lang w:val="nl-NL"/>
              </w:rPr>
            </w:pPr>
          </w:p>
        </w:tc>
      </w:tr>
      <w:tr w:rsidR="00152AF9" w:rsidRPr="005E066D">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Herkomst definitie objecttype</w:t>
            </w:r>
          </w:p>
        </w:tc>
        <w:tc>
          <w:tcPr>
            <w:tcW w:w="5760" w:type="dxa"/>
            <w:gridSpan w:val="3"/>
            <w:tcBorders>
              <w:top w:val="nil"/>
              <w:left w:val="nil"/>
              <w:bottom w:val="nil"/>
              <w:right w:val="nil"/>
            </w:tcBorders>
          </w:tcPr>
          <w:p w:rsidR="00152AF9" w:rsidRPr="00DD0F4F" w:rsidRDefault="00152AF9" w:rsidP="00152AF9">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het GFO Zaken 2004</w:t>
            </w:r>
          </w:p>
        </w:tc>
      </w:tr>
      <w:tr w:rsidR="00152AF9" w:rsidRPr="005E066D">
        <w:trPr>
          <w:trHeight w:val="230"/>
        </w:trPr>
        <w:tc>
          <w:tcPr>
            <w:tcW w:w="3600" w:type="dxa"/>
            <w:tcBorders>
              <w:top w:val="nil"/>
              <w:left w:val="nil"/>
              <w:bottom w:val="nil"/>
              <w:right w:val="nil"/>
            </w:tcBorders>
          </w:tcPr>
          <w:p w:rsidR="00152AF9" w:rsidRPr="00DD0F4F" w:rsidRDefault="00152AF9" w:rsidP="00152AF9">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152AF9" w:rsidRPr="00DD0F4F" w:rsidRDefault="00152AF9" w:rsidP="00152AF9">
            <w:pPr>
              <w:autoSpaceDE w:val="0"/>
              <w:autoSpaceDN w:val="0"/>
              <w:adjustRightInd w:val="0"/>
              <w:spacing w:after="0" w:line="240" w:lineRule="auto"/>
              <w:rPr>
                <w:rFonts w:ascii="Arial" w:eastAsia="Times New Roman" w:hAnsi="Arial" w:cs="Arial"/>
                <w:color w:val="000000"/>
                <w:sz w:val="20"/>
                <w:szCs w:val="20"/>
                <w:lang w:val="nl-NL"/>
              </w:rPr>
            </w:pP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Datum opname objecttype</w:t>
            </w:r>
          </w:p>
        </w:tc>
        <w:tc>
          <w:tcPr>
            <w:tcW w:w="5760" w:type="dxa"/>
            <w:gridSpan w:val="3"/>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1 juni 2008</w:t>
            </w:r>
          </w:p>
        </w:tc>
      </w:tr>
      <w:tr w:rsidR="00152AF9" w:rsidRPr="00152AF9">
        <w:trPr>
          <w:trHeight w:val="260"/>
        </w:trPr>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rsidR="00152AF9" w:rsidRPr="00DD0F4F" w:rsidRDefault="00152AF9" w:rsidP="00152AF9">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Alleen medewerkers van organisatorische eenheden van de organisatie(s) die zaken behandelen, worden hier bedoeld. Dus niet medewerkers van andere organisaties zoals de externe initiatoren van zaken. Overigens kan een dergelijke medewerker wel (interne) zaken initiëren. We beperken ons tot het aangeven welke medewerker betrokken is bij een zaak en welke gegevens van die medewerker vanuit het oogpunt van een zaak relevant zijn.</w:t>
            </w:r>
          </w:p>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DD0F4F">
              <w:rPr>
                <w:rFonts w:ascii="Arial" w:eastAsia="Times New Roman" w:hAnsi="Arial" w:cs="Arial"/>
                <w:color w:val="000000"/>
                <w:sz w:val="20"/>
                <w:szCs w:val="20"/>
                <w:lang w:val="nl-NL"/>
              </w:rPr>
              <w:t xml:space="preserve">In de hier toegepaste modellering heeft een medewerker slechts één functie en behoort hij/zij bij slechts één </w:t>
            </w:r>
            <w:r w:rsidRPr="00DD0F4F">
              <w:rPr>
                <w:rFonts w:ascii="Arial" w:eastAsia="Times New Roman" w:hAnsi="Arial" w:cs="Arial"/>
                <w:color w:val="000000"/>
                <w:sz w:val="20"/>
                <w:szCs w:val="20"/>
                <w:lang w:val="nl-NL"/>
              </w:rPr>
              <w:lastRenderedPageBreak/>
              <w:t xml:space="preserve">organisatorische eenheid. Dat betekent dat een medewerker die meerdere functies heeft en/of voor of bij meer dan één organisatorische eenheid werkt, meerdere keren kan voorkomen, met op onderdelen verschillende gegevenswaarden, zoals functie. </w:t>
            </w:r>
            <w:r w:rsidRPr="00152AF9">
              <w:rPr>
                <w:rFonts w:ascii="Arial" w:eastAsia="Times New Roman" w:hAnsi="Arial" w:cs="Arial"/>
                <w:color w:val="000000"/>
                <w:sz w:val="20"/>
                <w:szCs w:val="20"/>
              </w:rPr>
              <w:t>MEDEWERKER is een specialisatie ('subtype') van BETROKKENE.</w:t>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r>
      <w:tr w:rsidR="00152AF9" w:rsidRPr="005E066D">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Unieke aanduiding objecttype</w:t>
            </w:r>
          </w:p>
        </w:tc>
        <w:tc>
          <w:tcPr>
            <w:tcW w:w="5760" w:type="dxa"/>
            <w:gridSpan w:val="3"/>
            <w:tcBorders>
              <w:top w:val="nil"/>
              <w:left w:val="nil"/>
              <w:bottom w:val="nil"/>
              <w:right w:val="nil"/>
            </w:tcBorders>
          </w:tcPr>
          <w:p w:rsidR="00152AF9" w:rsidRPr="00DD0F4F" w:rsidRDefault="00152AF9" w:rsidP="005E1944">
            <w:pPr>
              <w:autoSpaceDE w:val="0"/>
              <w:autoSpaceDN w:val="0"/>
              <w:adjustRightInd w:val="0"/>
              <w:spacing w:after="0" w:line="240" w:lineRule="auto"/>
              <w:rPr>
                <w:rFonts w:ascii="Arial" w:eastAsia="Times New Roman" w:hAnsi="Arial" w:cs="Arial"/>
                <w:color w:val="000000"/>
                <w:sz w:val="20"/>
                <w:szCs w:val="20"/>
                <w:lang w:val="nl-NL"/>
              </w:rPr>
            </w:pPr>
            <w:ins w:id="6151" w:author="Arjan" w:date="2013-07-09T10:13:00Z">
              <w:r w:rsidRPr="00DD0F4F">
                <w:rPr>
                  <w:rFonts w:ascii="Arial" w:eastAsia="Times New Roman" w:hAnsi="Arial" w:cs="Arial"/>
                  <w:color w:val="000000"/>
                  <w:sz w:val="20"/>
                  <w:szCs w:val="20"/>
                  <w:lang w:val="nl-NL"/>
                </w:rPr>
                <w:t xml:space="preserve">Combinatie van (achtereenvolgens) de </w:t>
              </w:r>
            </w:ins>
            <w:ins w:id="6152" w:author="Arjan" w:date="2014-09-07T17:53:00Z">
              <w:r w:rsidR="005E1944" w:rsidRPr="00DD0F4F">
                <w:rPr>
                  <w:rFonts w:ascii="Arial" w:eastAsia="Times New Roman" w:hAnsi="Arial" w:cs="Arial"/>
                  <w:color w:val="000000"/>
                  <w:sz w:val="20"/>
                  <w:szCs w:val="20"/>
                  <w:lang w:val="nl-NL"/>
                </w:rPr>
                <w:t>Or</w:t>
              </w:r>
            </w:ins>
            <w:ins w:id="6153" w:author="Arjan" w:date="2014-09-07T17:54:00Z">
              <w:r w:rsidR="005E1944" w:rsidRPr="00DD0F4F">
                <w:rPr>
                  <w:rFonts w:ascii="Arial" w:eastAsia="Times New Roman" w:hAnsi="Arial" w:cs="Arial"/>
                  <w:color w:val="000000"/>
                  <w:sz w:val="20"/>
                  <w:szCs w:val="20"/>
                  <w:lang w:val="nl-NL"/>
                </w:rPr>
                <w:t xml:space="preserve">ganisatie-identificatie </w:t>
              </w:r>
            </w:ins>
            <w:ins w:id="6154" w:author="Arjan" w:date="2013-07-09T10:13:00Z">
              <w:r w:rsidRPr="00DD0F4F">
                <w:rPr>
                  <w:rFonts w:ascii="Arial" w:eastAsia="Times New Roman" w:hAnsi="Arial" w:cs="Arial"/>
                  <w:color w:val="000000"/>
                  <w:sz w:val="20"/>
                  <w:szCs w:val="20"/>
                  <w:lang w:val="nl-NL"/>
                </w:rPr>
                <w:t xml:space="preserve">van ORGANISATORISCHE EENHEID </w:t>
              </w:r>
            </w:ins>
            <w:ins w:id="6155" w:author="Arjan" w:date="2014-09-07T17:55:00Z">
              <w:r w:rsidR="005E1944" w:rsidRPr="00DD0F4F">
                <w:rPr>
                  <w:rFonts w:ascii="Arial" w:eastAsia="Times New Roman" w:hAnsi="Arial" w:cs="Arial"/>
                  <w:color w:val="000000"/>
                  <w:sz w:val="20"/>
                  <w:szCs w:val="20"/>
                  <w:lang w:val="nl-NL"/>
                </w:rPr>
                <w:t xml:space="preserve">waarvan de </w:t>
              </w:r>
            </w:ins>
            <w:ins w:id="6156" w:author="Arjan" w:date="2013-07-09T10:13:00Z">
              <w:r w:rsidRPr="00DD0F4F">
                <w:rPr>
                  <w:rFonts w:ascii="Arial" w:eastAsia="Times New Roman" w:hAnsi="Arial" w:cs="Arial"/>
                  <w:color w:val="000000"/>
                  <w:sz w:val="20"/>
                  <w:szCs w:val="20"/>
                  <w:lang w:val="nl-NL"/>
                </w:rPr>
                <w:t xml:space="preserve">MEDEWERKER </w:t>
              </w:r>
            </w:ins>
            <w:ins w:id="6157" w:author="Arjan" w:date="2014-09-07T17:55:00Z">
              <w:r w:rsidR="005E1944" w:rsidRPr="00DD0F4F">
                <w:rPr>
                  <w:rFonts w:ascii="Arial" w:eastAsia="Times New Roman" w:hAnsi="Arial" w:cs="Arial"/>
                  <w:color w:val="000000"/>
                  <w:sz w:val="20"/>
                  <w:szCs w:val="20"/>
                  <w:lang w:val="nl-NL"/>
                </w:rPr>
                <w:t>deel uit maakt</w:t>
              </w:r>
            </w:ins>
            <w:ins w:id="6158" w:author="Arjan" w:date="2013-07-09T10:13:00Z">
              <w:r w:rsidRPr="00DD0F4F">
                <w:rPr>
                  <w:rFonts w:ascii="Arial" w:eastAsia="Times New Roman" w:hAnsi="Arial" w:cs="Arial"/>
                  <w:color w:val="000000"/>
                  <w:sz w:val="20"/>
                  <w:szCs w:val="20"/>
                  <w:lang w:val="nl-NL"/>
                </w:rPr>
                <w:t xml:space="preserve"> met </w:t>
              </w:r>
            </w:ins>
            <w:r w:rsidRPr="00DD0F4F">
              <w:rPr>
                <w:rFonts w:ascii="Arial" w:eastAsia="Times New Roman" w:hAnsi="Arial" w:cs="Arial"/>
                <w:color w:val="000000"/>
                <w:sz w:val="20"/>
                <w:szCs w:val="20"/>
                <w:lang w:val="nl-NL"/>
              </w:rPr>
              <w:t>Medewerkeridentificatie</w:t>
            </w:r>
          </w:p>
        </w:tc>
      </w:tr>
      <w:tr w:rsidR="00152AF9" w:rsidRPr="005E066D">
        <w:tc>
          <w:tcPr>
            <w:tcW w:w="3600" w:type="dxa"/>
            <w:tcBorders>
              <w:top w:val="nil"/>
              <w:left w:val="nil"/>
              <w:bottom w:val="nil"/>
              <w:right w:val="nil"/>
            </w:tcBorders>
          </w:tcPr>
          <w:p w:rsidR="00152AF9" w:rsidRPr="00DD0F4F" w:rsidRDefault="00152AF9" w:rsidP="00152AF9">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152AF9" w:rsidRPr="00DD0F4F" w:rsidRDefault="00152AF9" w:rsidP="00152AF9">
            <w:pPr>
              <w:autoSpaceDE w:val="0"/>
              <w:autoSpaceDN w:val="0"/>
              <w:adjustRightInd w:val="0"/>
              <w:spacing w:after="0" w:line="240" w:lineRule="auto"/>
              <w:rPr>
                <w:rFonts w:ascii="Arial" w:eastAsia="Times New Roman" w:hAnsi="Arial" w:cs="Arial"/>
                <w:color w:val="000000"/>
                <w:sz w:val="20"/>
                <w:szCs w:val="20"/>
                <w:lang w:val="nl-NL"/>
              </w:rPr>
            </w:pPr>
          </w:p>
        </w:tc>
      </w:tr>
      <w:tr w:rsidR="00152AF9" w:rsidRPr="005E066D">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Populatie objecttype</w:t>
            </w:r>
          </w:p>
        </w:tc>
        <w:tc>
          <w:tcPr>
            <w:tcW w:w="5760" w:type="dxa"/>
            <w:gridSpan w:val="3"/>
            <w:tcBorders>
              <w:top w:val="nil"/>
              <w:left w:val="nil"/>
              <w:bottom w:val="nil"/>
              <w:right w:val="nil"/>
            </w:tcBorders>
          </w:tcPr>
          <w:p w:rsidR="00152AF9" w:rsidRPr="00DD0F4F" w:rsidRDefault="00152AF9" w:rsidP="00152AF9">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Alle medewerkers van organisatorische eenheden (van de zaakbehandelende organisatie(s)) die een rol kunnen spelen bij de behandeling van geimplementeerde zaaktypen.</w:t>
            </w:r>
          </w:p>
        </w:tc>
      </w:tr>
      <w:tr w:rsidR="00152AF9" w:rsidRPr="005E066D">
        <w:tc>
          <w:tcPr>
            <w:tcW w:w="3600" w:type="dxa"/>
            <w:tcBorders>
              <w:top w:val="nil"/>
              <w:left w:val="nil"/>
              <w:bottom w:val="nil"/>
              <w:right w:val="nil"/>
            </w:tcBorders>
          </w:tcPr>
          <w:p w:rsidR="00152AF9" w:rsidRPr="00DD0F4F" w:rsidRDefault="00152AF9" w:rsidP="00152AF9">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152AF9" w:rsidRPr="00DD0F4F" w:rsidRDefault="00152AF9" w:rsidP="00152AF9">
            <w:pPr>
              <w:autoSpaceDE w:val="0"/>
              <w:autoSpaceDN w:val="0"/>
              <w:adjustRightInd w:val="0"/>
              <w:spacing w:after="0" w:line="240" w:lineRule="auto"/>
              <w:rPr>
                <w:rFonts w:ascii="Arial" w:eastAsia="Times New Roman" w:hAnsi="Arial" w:cs="Arial"/>
                <w:color w:val="000000"/>
                <w:sz w:val="20"/>
                <w:szCs w:val="20"/>
                <w:lang w:val="nl-NL"/>
              </w:rPr>
            </w:pP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Kwaliteitsbegrip objecttype</w:t>
            </w:r>
          </w:p>
        </w:tc>
        <w:tc>
          <w:tcPr>
            <w:tcW w:w="5760" w:type="dxa"/>
            <w:gridSpan w:val="3"/>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59" w:name="BKM_FF819D54_0C4A_4cf7_A828_6587669A8702"/>
            <w:bookmarkEnd w:id="6159"/>
            <w:r w:rsidRPr="00152AF9">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i/>
                <w:iCs/>
                <w:color w:val="000000"/>
                <w:sz w:val="20"/>
                <w:szCs w:val="20"/>
              </w:rPr>
              <w:t>Code</w:t>
            </w:r>
          </w:p>
        </w:tc>
        <w:tc>
          <w:tcPr>
            <w:tcW w:w="333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i/>
                <w:iCs/>
                <w:color w:val="000000"/>
                <w:sz w:val="20"/>
                <w:szCs w:val="20"/>
              </w:rPr>
              <w:t>Gegevensnaam</w:t>
            </w:r>
          </w:p>
        </w:tc>
        <w:tc>
          <w:tcPr>
            <w:tcW w:w="135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i/>
                <w:iCs/>
                <w:color w:val="000000"/>
                <w:sz w:val="20"/>
                <w:szCs w:val="20"/>
              </w:rPr>
              <w:t>Herkomst</w:t>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0001</w:t>
            </w:r>
          </w:p>
        </w:tc>
        <w:tc>
          <w:tcPr>
            <w:tcW w:w="3330" w:type="dxa"/>
            <w:tcBorders>
              <w:top w:val="nil"/>
              <w:left w:val="nil"/>
              <w:bottom w:val="nil"/>
              <w:right w:val="nil"/>
            </w:tcBorders>
          </w:tcPr>
          <w:p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Medewerkeridentificatie</w:t>
            </w:r>
            <w:r w:rsidRPr="00152AF9">
              <w:rPr>
                <w:rFonts w:ascii="Arial" w:hAnsi="Arial" w:cs="Arial"/>
                <w:sz w:val="20"/>
                <w:szCs w:val="20"/>
                <w:lang w:val="en-AU"/>
              </w:rPr>
              <w:fldChar w:fldCharType="end"/>
            </w:r>
          </w:p>
        </w:tc>
        <w:tc>
          <w:tcPr>
            <w:tcW w:w="135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0" w:name="BKM_79457AE1_2585_4ce0_A864_D4ADE30A2135"/>
            <w:bookmarkEnd w:id="6160"/>
          </w:p>
        </w:tc>
        <w:tc>
          <w:tcPr>
            <w:tcW w:w="108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0003</w:t>
            </w:r>
          </w:p>
        </w:tc>
        <w:tc>
          <w:tcPr>
            <w:tcW w:w="3330" w:type="dxa"/>
            <w:tcBorders>
              <w:top w:val="nil"/>
              <w:left w:val="nil"/>
              <w:bottom w:val="nil"/>
              <w:right w:val="nil"/>
            </w:tcBorders>
          </w:tcPr>
          <w:p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Achternaam</w:t>
            </w:r>
            <w:r w:rsidRPr="00152AF9">
              <w:rPr>
                <w:rFonts w:ascii="Arial" w:hAnsi="Arial" w:cs="Arial"/>
                <w:sz w:val="20"/>
                <w:szCs w:val="20"/>
                <w:lang w:val="en-AU"/>
              </w:rPr>
              <w:fldChar w:fldCharType="end"/>
            </w:r>
          </w:p>
        </w:tc>
        <w:tc>
          <w:tcPr>
            <w:tcW w:w="135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1" w:name="BKM_AE3CF305_B845_40cf_A9E3_2DE97CB31F46"/>
            <w:bookmarkEnd w:id="6161"/>
          </w:p>
        </w:tc>
        <w:tc>
          <w:tcPr>
            <w:tcW w:w="108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0006</w:t>
            </w:r>
          </w:p>
        </w:tc>
        <w:tc>
          <w:tcPr>
            <w:tcW w:w="3330" w:type="dxa"/>
            <w:tcBorders>
              <w:top w:val="nil"/>
              <w:left w:val="nil"/>
              <w:bottom w:val="nil"/>
              <w:right w:val="nil"/>
            </w:tcBorders>
          </w:tcPr>
          <w:p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Datum uit dienst</w:t>
            </w:r>
            <w:r w:rsidRPr="00152AF9">
              <w:rPr>
                <w:rFonts w:ascii="Arial" w:hAnsi="Arial" w:cs="Arial"/>
                <w:sz w:val="20"/>
                <w:szCs w:val="20"/>
                <w:lang w:val="en-AU"/>
              </w:rPr>
              <w:fldChar w:fldCharType="end"/>
            </w:r>
          </w:p>
        </w:tc>
        <w:tc>
          <w:tcPr>
            <w:tcW w:w="135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2" w:name="BKM_2EEFDDE3_164E_4dc6_8573_205834C1AF47"/>
            <w:bookmarkEnd w:id="6162"/>
          </w:p>
        </w:tc>
        <w:tc>
          <w:tcPr>
            <w:tcW w:w="108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9516</w:t>
            </w:r>
          </w:p>
        </w:tc>
        <w:tc>
          <w:tcPr>
            <w:tcW w:w="3330" w:type="dxa"/>
            <w:tcBorders>
              <w:top w:val="nil"/>
              <w:left w:val="nil"/>
              <w:bottom w:val="nil"/>
              <w:right w:val="nil"/>
            </w:tcBorders>
          </w:tcPr>
          <w:p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E-mail adres</w:t>
            </w:r>
            <w:r w:rsidRPr="00152AF9">
              <w:rPr>
                <w:rFonts w:ascii="Arial" w:hAnsi="Arial" w:cs="Arial"/>
                <w:sz w:val="20"/>
                <w:szCs w:val="20"/>
                <w:lang w:val="en-AU"/>
              </w:rPr>
              <w:fldChar w:fldCharType="end"/>
            </w:r>
          </w:p>
        </w:tc>
        <w:tc>
          <w:tcPr>
            <w:tcW w:w="135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3" w:name="BKM_F17EE707_8A6A_483b_9ED7_204707E1F384"/>
            <w:bookmarkEnd w:id="6163"/>
          </w:p>
        </w:tc>
        <w:tc>
          <w:tcPr>
            <w:tcW w:w="108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0002</w:t>
            </w:r>
          </w:p>
        </w:tc>
        <w:tc>
          <w:tcPr>
            <w:tcW w:w="3330" w:type="dxa"/>
            <w:tcBorders>
              <w:top w:val="nil"/>
              <w:left w:val="nil"/>
              <w:bottom w:val="nil"/>
              <w:right w:val="nil"/>
            </w:tcBorders>
          </w:tcPr>
          <w:p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Functie</w:t>
            </w:r>
            <w:r w:rsidRPr="00152AF9">
              <w:rPr>
                <w:rFonts w:ascii="Arial" w:hAnsi="Arial" w:cs="Arial"/>
                <w:sz w:val="20"/>
                <w:szCs w:val="20"/>
                <w:lang w:val="en-AU"/>
              </w:rPr>
              <w:fldChar w:fldCharType="end"/>
            </w:r>
          </w:p>
        </w:tc>
        <w:tc>
          <w:tcPr>
            <w:tcW w:w="135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4" w:name="BKM_AA40C186_C355_457e_99D9_24BE43B05301"/>
            <w:bookmarkEnd w:id="6164"/>
          </w:p>
        </w:tc>
        <w:tc>
          <w:tcPr>
            <w:tcW w:w="108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0410</w:t>
            </w:r>
          </w:p>
        </w:tc>
        <w:tc>
          <w:tcPr>
            <w:tcW w:w="3330" w:type="dxa"/>
            <w:tcBorders>
              <w:top w:val="nil"/>
              <w:left w:val="nil"/>
              <w:bottom w:val="nil"/>
              <w:right w:val="nil"/>
            </w:tcBorders>
          </w:tcPr>
          <w:p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Geslachtsaanduiding</w:t>
            </w:r>
            <w:r w:rsidRPr="00152AF9">
              <w:rPr>
                <w:rFonts w:ascii="Arial" w:hAnsi="Arial" w:cs="Arial"/>
                <w:sz w:val="20"/>
                <w:szCs w:val="20"/>
                <w:lang w:val="en-AU"/>
              </w:rPr>
              <w:fldChar w:fldCharType="end"/>
            </w:r>
          </w:p>
        </w:tc>
        <w:tc>
          <w:tcPr>
            <w:tcW w:w="135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5" w:name="BKM_C59B1A14_1E2F_4a54_B273_6D4C84713390"/>
            <w:bookmarkEnd w:id="6165"/>
          </w:p>
        </w:tc>
        <w:tc>
          <w:tcPr>
            <w:tcW w:w="108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0007</w:t>
            </w:r>
          </w:p>
        </w:tc>
        <w:tc>
          <w:tcPr>
            <w:tcW w:w="3330" w:type="dxa"/>
            <w:tcBorders>
              <w:top w:val="nil"/>
              <w:left w:val="nil"/>
              <w:bottom w:val="nil"/>
              <w:right w:val="nil"/>
            </w:tcBorders>
          </w:tcPr>
          <w:p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Medewerkertoelichting</w:t>
            </w:r>
            <w:r w:rsidRPr="00152AF9">
              <w:rPr>
                <w:rFonts w:ascii="Arial" w:hAnsi="Arial" w:cs="Arial"/>
                <w:sz w:val="20"/>
                <w:szCs w:val="20"/>
                <w:lang w:val="en-AU"/>
              </w:rPr>
              <w:fldChar w:fldCharType="end"/>
            </w:r>
          </w:p>
        </w:tc>
        <w:tc>
          <w:tcPr>
            <w:tcW w:w="135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6" w:name="BKM_A7726010_7E58_40b6_9523_A4CC9844F5DD"/>
            <w:bookmarkEnd w:id="6166"/>
          </w:p>
        </w:tc>
        <w:tc>
          <w:tcPr>
            <w:tcW w:w="108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0005</w:t>
            </w:r>
          </w:p>
        </w:tc>
        <w:tc>
          <w:tcPr>
            <w:tcW w:w="3330" w:type="dxa"/>
            <w:tcBorders>
              <w:top w:val="nil"/>
              <w:left w:val="nil"/>
              <w:bottom w:val="nil"/>
              <w:right w:val="nil"/>
            </w:tcBorders>
          </w:tcPr>
          <w:p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Roepnaam</w:t>
            </w:r>
            <w:r w:rsidRPr="00152AF9">
              <w:rPr>
                <w:rFonts w:ascii="Arial" w:hAnsi="Arial" w:cs="Arial"/>
                <w:sz w:val="20"/>
                <w:szCs w:val="20"/>
                <w:lang w:val="en-AU"/>
              </w:rPr>
              <w:fldChar w:fldCharType="end"/>
            </w:r>
          </w:p>
        </w:tc>
        <w:tc>
          <w:tcPr>
            <w:tcW w:w="135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7" w:name="BKM_0BE56460_275E_4dcb_9946_5B88658BF3BD"/>
            <w:bookmarkEnd w:id="6167"/>
          </w:p>
        </w:tc>
        <w:tc>
          <w:tcPr>
            <w:tcW w:w="108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9580</w:t>
            </w:r>
          </w:p>
        </w:tc>
        <w:tc>
          <w:tcPr>
            <w:tcW w:w="3330" w:type="dxa"/>
            <w:tcBorders>
              <w:top w:val="nil"/>
              <w:left w:val="nil"/>
              <w:bottom w:val="nil"/>
              <w:right w:val="nil"/>
            </w:tcBorders>
          </w:tcPr>
          <w:p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Telefoonnummer</w:t>
            </w:r>
            <w:r w:rsidRPr="00152AF9">
              <w:rPr>
                <w:rFonts w:ascii="Arial" w:hAnsi="Arial" w:cs="Arial"/>
                <w:sz w:val="20"/>
                <w:szCs w:val="20"/>
                <w:lang w:val="en-AU"/>
              </w:rPr>
              <w:fldChar w:fldCharType="end"/>
            </w:r>
          </w:p>
        </w:tc>
        <w:tc>
          <w:tcPr>
            <w:tcW w:w="135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8" w:name="BKM_65D1582C_5922_4ebb_8CE6_3B0F1BBD0941"/>
            <w:bookmarkEnd w:id="6168"/>
          </w:p>
        </w:tc>
        <w:tc>
          <w:tcPr>
            <w:tcW w:w="108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0211</w:t>
            </w:r>
          </w:p>
        </w:tc>
        <w:tc>
          <w:tcPr>
            <w:tcW w:w="3330" w:type="dxa"/>
            <w:tcBorders>
              <w:top w:val="nil"/>
              <w:left w:val="nil"/>
              <w:bottom w:val="nil"/>
              <w:right w:val="nil"/>
            </w:tcBorders>
          </w:tcPr>
          <w:p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Voorletters</w:t>
            </w:r>
            <w:r w:rsidRPr="00152AF9">
              <w:rPr>
                <w:rFonts w:ascii="Arial" w:hAnsi="Arial" w:cs="Arial"/>
                <w:sz w:val="20"/>
                <w:szCs w:val="20"/>
                <w:lang w:val="en-AU"/>
              </w:rPr>
              <w:fldChar w:fldCharType="end"/>
            </w:r>
          </w:p>
        </w:tc>
        <w:tc>
          <w:tcPr>
            <w:tcW w:w="135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9" w:name="BKM_01234EAF_833A_4cd6_8EA0_045F889301FF"/>
            <w:bookmarkEnd w:id="6169"/>
          </w:p>
        </w:tc>
        <w:tc>
          <w:tcPr>
            <w:tcW w:w="108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0004</w:t>
            </w:r>
          </w:p>
        </w:tc>
        <w:tc>
          <w:tcPr>
            <w:tcW w:w="3330" w:type="dxa"/>
            <w:tcBorders>
              <w:top w:val="nil"/>
              <w:left w:val="nil"/>
              <w:bottom w:val="nil"/>
              <w:right w:val="nil"/>
            </w:tcBorders>
          </w:tcPr>
          <w:p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Voorvoegsel achternaam</w:t>
            </w:r>
            <w:r w:rsidRPr="00152AF9">
              <w:rPr>
                <w:rFonts w:ascii="Arial" w:hAnsi="Arial" w:cs="Arial"/>
                <w:sz w:val="20"/>
                <w:szCs w:val="20"/>
                <w:lang w:val="en-AU"/>
              </w:rPr>
              <w:fldChar w:fldCharType="end"/>
            </w:r>
          </w:p>
        </w:tc>
        <w:tc>
          <w:tcPr>
            <w:tcW w:w="135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b/>
                <w:bCs/>
                <w:color w:val="000000"/>
                <w:sz w:val="20"/>
                <w:szCs w:val="20"/>
              </w:rPr>
              <w:t>Overzicht relaties</w:t>
            </w:r>
          </w:p>
        </w:tc>
        <w:tc>
          <w:tcPr>
            <w:tcW w:w="4410" w:type="dxa"/>
            <w:gridSpan w:val="2"/>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i/>
                <w:iCs/>
                <w:color w:val="000000"/>
                <w:sz w:val="20"/>
                <w:szCs w:val="20"/>
              </w:rPr>
              <w:t>Relatienaam incl. gerelateerd type</w:t>
            </w:r>
          </w:p>
        </w:tc>
        <w:tc>
          <w:tcPr>
            <w:tcW w:w="135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i/>
                <w:iCs/>
                <w:color w:val="000000"/>
                <w:sz w:val="20"/>
                <w:szCs w:val="20"/>
              </w:rPr>
              <w:t>Herkomst</w:t>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Connector.Name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hoort bij</w:t>
            </w:r>
            <w:r w:rsidRPr="00152AF9">
              <w:rPr>
                <w:rFonts w:ascii="Arial" w:hAnsi="Arial" w:cs="Arial"/>
                <w:sz w:val="20"/>
                <w:szCs w:val="20"/>
                <w:lang w:val="en-AU"/>
              </w:rPr>
              <w:fldChar w:fldCharType="end"/>
            </w:r>
            <w:r w:rsidR="00152AF9" w:rsidRPr="00152AF9">
              <w:rPr>
                <w:rFonts w:ascii="Arial" w:eastAsia="Times New Roman" w:hAnsi="Arial" w:cs="Arial"/>
                <w:color w:val="000000"/>
                <w:sz w:val="20"/>
                <w:szCs w:val="20"/>
              </w:rPr>
              <w:t xml:space="preserve">   </w:t>
            </w:r>
            <w:r w:rsidRPr="00152AF9">
              <w:rPr>
                <w:rFonts w:ascii="Arial" w:eastAsia="Times New Roman" w:hAnsi="Arial" w:cs="Arial"/>
                <w:color w:val="000000"/>
                <w:sz w:val="20"/>
                <w:szCs w:val="20"/>
              </w:rPr>
              <w:fldChar w:fldCharType="begin" w:fldLock="1"/>
            </w:r>
            <w:r w:rsidR="00152AF9" w:rsidRPr="00152AF9">
              <w:rPr>
                <w:rFonts w:ascii="Arial" w:eastAsia="Times New Roman" w:hAnsi="Arial" w:cs="Arial"/>
                <w:color w:val="000000"/>
                <w:sz w:val="20"/>
                <w:szCs w:val="20"/>
              </w:rPr>
              <w:instrText>MERGEFIELD Element.Name</w:instrText>
            </w:r>
            <w:r w:rsidRPr="00152AF9">
              <w:rPr>
                <w:rFonts w:ascii="Arial" w:eastAsia="Times New Roman" w:hAnsi="Arial" w:cs="Arial"/>
                <w:color w:val="000000"/>
                <w:sz w:val="20"/>
                <w:szCs w:val="20"/>
              </w:rPr>
              <w:fldChar w:fldCharType="separate"/>
            </w:r>
            <w:r w:rsidR="00152AF9" w:rsidRPr="00152AF9">
              <w:rPr>
                <w:rFonts w:ascii="Arial" w:eastAsia="Times New Roman" w:hAnsi="Arial" w:cs="Arial"/>
                <w:color w:val="000000"/>
                <w:sz w:val="20"/>
                <w:szCs w:val="20"/>
              </w:rPr>
              <w:t>ORGANISATORISCHE EENHEID</w:t>
            </w:r>
            <w:r w:rsidRPr="00152AF9">
              <w:rPr>
                <w:rFonts w:ascii="Arial" w:eastAsia="Times New Roman" w:hAnsi="Arial" w:cs="Arial"/>
                <w:color w:val="000000"/>
                <w:sz w:val="20"/>
                <w:szCs w:val="20"/>
              </w:rPr>
              <w:fldChar w:fldCharType="end"/>
            </w:r>
            <w:r w:rsidR="00152AF9" w:rsidRPr="00152AF9">
              <w:rPr>
                <w:rFonts w:ascii="Arial" w:eastAsia="Times New Roman" w:hAnsi="Arial" w:cs="Arial"/>
                <w:color w:val="000000"/>
                <w:sz w:val="20"/>
                <w:szCs w:val="20"/>
              </w:rPr>
              <w:t xml:space="preserve">  </w:t>
            </w:r>
          </w:p>
        </w:tc>
        <w:tc>
          <w:tcPr>
            <w:tcW w:w="135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rsidR="00152AF9" w:rsidRPr="00DD0F4F" w:rsidRDefault="008F2B4B" w:rsidP="00152AF9">
            <w:pPr>
              <w:autoSpaceDE w:val="0"/>
              <w:autoSpaceDN w:val="0"/>
              <w:adjustRightInd w:val="0"/>
              <w:spacing w:after="0" w:line="240" w:lineRule="auto"/>
              <w:rPr>
                <w:rFonts w:ascii="Arial" w:eastAsia="Times New Roman" w:hAnsi="Arial" w:cs="Arial"/>
                <w:color w:val="000000"/>
                <w:sz w:val="20"/>
                <w:szCs w:val="20"/>
                <w:lang w:val="nl-NL"/>
              </w:rPr>
            </w:pPr>
            <w:r w:rsidRPr="00152AF9">
              <w:rPr>
                <w:rFonts w:ascii="Arial" w:hAnsi="Arial" w:cs="Arial"/>
                <w:sz w:val="20"/>
                <w:szCs w:val="20"/>
                <w:lang w:val="en-AU"/>
              </w:rPr>
              <w:fldChar w:fldCharType="begin" w:fldLock="1"/>
            </w:r>
            <w:r w:rsidR="00152AF9" w:rsidRPr="00DD0F4F">
              <w:rPr>
                <w:rFonts w:ascii="Arial" w:hAnsi="Arial" w:cs="Arial"/>
                <w:sz w:val="20"/>
                <w:szCs w:val="20"/>
                <w:lang w:val="nl-NL"/>
              </w:rPr>
              <w:instrText xml:space="preserve">MERGEFIELD </w:instrText>
            </w:r>
            <w:r w:rsidR="00152AF9" w:rsidRPr="00DD0F4F">
              <w:rPr>
                <w:rFonts w:ascii="Arial" w:eastAsia="Times New Roman" w:hAnsi="Arial" w:cs="Arial"/>
                <w:color w:val="000000"/>
                <w:sz w:val="20"/>
                <w:szCs w:val="20"/>
                <w:lang w:val="nl-NL"/>
              </w:rPr>
              <w:instrText>Connector.Name</w:instrText>
            </w:r>
            <w:r w:rsidRPr="00152AF9">
              <w:rPr>
                <w:rFonts w:ascii="Arial" w:hAnsi="Arial" w:cs="Arial"/>
                <w:sz w:val="20"/>
                <w:szCs w:val="20"/>
                <w:lang w:val="en-AU"/>
              </w:rPr>
              <w:fldChar w:fldCharType="separate"/>
            </w:r>
            <w:r w:rsidR="00152AF9" w:rsidRPr="00DD0F4F">
              <w:rPr>
                <w:rFonts w:ascii="Arial" w:eastAsia="Times New Roman" w:hAnsi="Arial" w:cs="Arial"/>
                <w:color w:val="000000"/>
                <w:sz w:val="20"/>
                <w:szCs w:val="20"/>
                <w:lang w:val="nl-NL"/>
              </w:rPr>
              <w:t>is contactpersoon voor</w:t>
            </w:r>
            <w:r w:rsidRPr="00152AF9">
              <w:rPr>
                <w:rFonts w:ascii="Arial" w:hAnsi="Arial" w:cs="Arial"/>
                <w:sz w:val="20"/>
                <w:szCs w:val="20"/>
                <w:lang w:val="en-AU"/>
              </w:rPr>
              <w:fldChar w:fldCharType="end"/>
            </w:r>
            <w:r w:rsidR="00152AF9" w:rsidRPr="00DD0F4F">
              <w:rPr>
                <w:rFonts w:ascii="Arial" w:eastAsia="Times New Roman" w:hAnsi="Arial" w:cs="Arial"/>
                <w:color w:val="000000"/>
                <w:sz w:val="20"/>
                <w:szCs w:val="20"/>
                <w:lang w:val="nl-NL"/>
              </w:rPr>
              <w:t xml:space="preserve">   </w:t>
            </w:r>
            <w:r w:rsidRPr="00152AF9">
              <w:rPr>
                <w:rFonts w:ascii="Arial" w:eastAsia="Times New Roman" w:hAnsi="Arial" w:cs="Arial"/>
                <w:color w:val="000000"/>
                <w:sz w:val="20"/>
                <w:szCs w:val="20"/>
              </w:rPr>
              <w:fldChar w:fldCharType="begin" w:fldLock="1"/>
            </w:r>
            <w:r w:rsidR="00152AF9" w:rsidRPr="00DD0F4F">
              <w:rPr>
                <w:rFonts w:ascii="Arial" w:eastAsia="Times New Roman" w:hAnsi="Arial" w:cs="Arial"/>
                <w:color w:val="000000"/>
                <w:sz w:val="20"/>
                <w:szCs w:val="20"/>
                <w:lang w:val="nl-NL"/>
              </w:rPr>
              <w:instrText>MERGEFIELD Element.Name</w:instrText>
            </w:r>
            <w:r w:rsidRPr="00152AF9">
              <w:rPr>
                <w:rFonts w:ascii="Arial" w:eastAsia="Times New Roman" w:hAnsi="Arial" w:cs="Arial"/>
                <w:color w:val="000000"/>
                <w:sz w:val="20"/>
                <w:szCs w:val="20"/>
              </w:rPr>
              <w:fldChar w:fldCharType="separate"/>
            </w:r>
            <w:r w:rsidR="00152AF9" w:rsidRPr="00DD0F4F">
              <w:rPr>
                <w:rFonts w:ascii="Arial" w:eastAsia="Times New Roman" w:hAnsi="Arial" w:cs="Arial"/>
                <w:color w:val="000000"/>
                <w:sz w:val="20"/>
                <w:szCs w:val="20"/>
                <w:lang w:val="nl-NL"/>
              </w:rPr>
              <w:t>ORGANISATORISCHE EENHEID</w:t>
            </w:r>
            <w:r w:rsidRPr="00152AF9">
              <w:rPr>
                <w:rFonts w:ascii="Arial" w:eastAsia="Times New Roman" w:hAnsi="Arial" w:cs="Arial"/>
                <w:color w:val="000000"/>
                <w:sz w:val="20"/>
                <w:szCs w:val="20"/>
              </w:rPr>
              <w:fldChar w:fldCharType="end"/>
            </w:r>
            <w:r w:rsidR="00152AF9" w:rsidRPr="00DD0F4F">
              <w:rPr>
                <w:rFonts w:ascii="Arial" w:eastAsia="Times New Roman" w:hAnsi="Arial" w:cs="Arial"/>
                <w:color w:val="000000"/>
                <w:sz w:val="20"/>
                <w:szCs w:val="20"/>
                <w:lang w:val="nl-NL"/>
              </w:rPr>
              <w:t xml:space="preserve">  </w:t>
            </w:r>
          </w:p>
        </w:tc>
        <w:tc>
          <w:tcPr>
            <w:tcW w:w="135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rsidR="00152AF9" w:rsidRPr="00DD0F4F" w:rsidRDefault="008F2B4B" w:rsidP="00152AF9">
            <w:pPr>
              <w:autoSpaceDE w:val="0"/>
              <w:autoSpaceDN w:val="0"/>
              <w:adjustRightInd w:val="0"/>
              <w:spacing w:after="0" w:line="240" w:lineRule="auto"/>
              <w:rPr>
                <w:rFonts w:ascii="Arial" w:eastAsia="Times New Roman" w:hAnsi="Arial" w:cs="Arial"/>
                <w:color w:val="000000"/>
                <w:sz w:val="20"/>
                <w:szCs w:val="20"/>
                <w:lang w:val="nl-NL"/>
              </w:rPr>
            </w:pPr>
            <w:r w:rsidRPr="00152AF9">
              <w:rPr>
                <w:rFonts w:ascii="Arial" w:hAnsi="Arial" w:cs="Arial"/>
                <w:sz w:val="20"/>
                <w:szCs w:val="20"/>
                <w:lang w:val="en-AU"/>
              </w:rPr>
              <w:fldChar w:fldCharType="begin" w:fldLock="1"/>
            </w:r>
            <w:r w:rsidR="00152AF9" w:rsidRPr="00DD0F4F">
              <w:rPr>
                <w:rFonts w:ascii="Arial" w:hAnsi="Arial" w:cs="Arial"/>
                <w:sz w:val="20"/>
                <w:szCs w:val="20"/>
                <w:lang w:val="nl-NL"/>
              </w:rPr>
              <w:instrText xml:space="preserve">MERGEFIELD </w:instrText>
            </w:r>
            <w:r w:rsidR="00152AF9" w:rsidRPr="00DD0F4F">
              <w:rPr>
                <w:rFonts w:ascii="Arial" w:eastAsia="Times New Roman" w:hAnsi="Arial" w:cs="Arial"/>
                <w:color w:val="000000"/>
                <w:sz w:val="20"/>
                <w:szCs w:val="20"/>
                <w:lang w:val="nl-NL"/>
              </w:rPr>
              <w:instrText>Connector.Name</w:instrText>
            </w:r>
            <w:r w:rsidRPr="00152AF9">
              <w:rPr>
                <w:rFonts w:ascii="Arial" w:hAnsi="Arial" w:cs="Arial"/>
                <w:sz w:val="20"/>
                <w:szCs w:val="20"/>
                <w:lang w:val="en-AU"/>
              </w:rPr>
              <w:fldChar w:fldCharType="separate"/>
            </w:r>
            <w:r w:rsidR="00152AF9" w:rsidRPr="00DD0F4F">
              <w:rPr>
                <w:rFonts w:ascii="Arial" w:eastAsia="Times New Roman" w:hAnsi="Arial" w:cs="Arial"/>
                <w:color w:val="000000"/>
                <w:sz w:val="20"/>
                <w:szCs w:val="20"/>
                <w:lang w:val="nl-NL"/>
              </w:rPr>
              <w:t>is verantwoordelijk voor</w:t>
            </w:r>
            <w:r w:rsidRPr="00152AF9">
              <w:rPr>
                <w:rFonts w:ascii="Arial" w:hAnsi="Arial" w:cs="Arial"/>
                <w:sz w:val="20"/>
                <w:szCs w:val="20"/>
                <w:lang w:val="en-AU"/>
              </w:rPr>
              <w:fldChar w:fldCharType="end"/>
            </w:r>
            <w:r w:rsidR="00152AF9" w:rsidRPr="00DD0F4F">
              <w:rPr>
                <w:rFonts w:ascii="Arial" w:eastAsia="Times New Roman" w:hAnsi="Arial" w:cs="Arial"/>
                <w:color w:val="000000"/>
                <w:sz w:val="20"/>
                <w:szCs w:val="20"/>
                <w:lang w:val="nl-NL"/>
              </w:rPr>
              <w:t xml:space="preserve">   </w:t>
            </w:r>
            <w:r w:rsidRPr="00152AF9">
              <w:rPr>
                <w:rFonts w:ascii="Arial" w:eastAsia="Times New Roman" w:hAnsi="Arial" w:cs="Arial"/>
                <w:color w:val="000000"/>
                <w:sz w:val="20"/>
                <w:szCs w:val="20"/>
              </w:rPr>
              <w:fldChar w:fldCharType="begin" w:fldLock="1"/>
            </w:r>
            <w:r w:rsidR="00152AF9" w:rsidRPr="00DD0F4F">
              <w:rPr>
                <w:rFonts w:ascii="Arial" w:eastAsia="Times New Roman" w:hAnsi="Arial" w:cs="Arial"/>
                <w:color w:val="000000"/>
                <w:sz w:val="20"/>
                <w:szCs w:val="20"/>
                <w:lang w:val="nl-NL"/>
              </w:rPr>
              <w:instrText>MERGEFIELD Element.Name</w:instrText>
            </w:r>
            <w:r w:rsidRPr="00152AF9">
              <w:rPr>
                <w:rFonts w:ascii="Arial" w:eastAsia="Times New Roman" w:hAnsi="Arial" w:cs="Arial"/>
                <w:color w:val="000000"/>
                <w:sz w:val="20"/>
                <w:szCs w:val="20"/>
              </w:rPr>
              <w:fldChar w:fldCharType="separate"/>
            </w:r>
            <w:r w:rsidR="00152AF9" w:rsidRPr="00DD0F4F">
              <w:rPr>
                <w:rFonts w:ascii="Arial" w:eastAsia="Times New Roman" w:hAnsi="Arial" w:cs="Arial"/>
                <w:color w:val="000000"/>
                <w:sz w:val="20"/>
                <w:szCs w:val="20"/>
                <w:lang w:val="nl-NL"/>
              </w:rPr>
              <w:t>ORGANISATORISCHE EENHEID</w:t>
            </w:r>
            <w:r w:rsidRPr="00152AF9">
              <w:rPr>
                <w:rFonts w:ascii="Arial" w:eastAsia="Times New Roman" w:hAnsi="Arial" w:cs="Arial"/>
                <w:color w:val="000000"/>
                <w:sz w:val="20"/>
                <w:szCs w:val="20"/>
              </w:rPr>
              <w:fldChar w:fldCharType="end"/>
            </w:r>
            <w:r w:rsidR="00152AF9" w:rsidRPr="00DD0F4F">
              <w:rPr>
                <w:rFonts w:ascii="Arial" w:eastAsia="Times New Roman" w:hAnsi="Arial" w:cs="Arial"/>
                <w:color w:val="000000"/>
                <w:sz w:val="20"/>
                <w:szCs w:val="20"/>
                <w:lang w:val="nl-NL"/>
              </w:rPr>
              <w:t xml:space="preserve">  </w:t>
            </w:r>
          </w:p>
        </w:tc>
        <w:tc>
          <w:tcPr>
            <w:tcW w:w="135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5E066D">
        <w:tc>
          <w:tcPr>
            <w:tcW w:w="3600" w:type="dxa"/>
            <w:tcBorders>
              <w:top w:val="nil"/>
              <w:left w:val="nil"/>
              <w:bottom w:val="nil"/>
              <w:right w:val="nil"/>
            </w:tcBorders>
          </w:tcPr>
          <w:p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Connector.Name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is verantwoordelijke voor</w:t>
            </w:r>
            <w:r w:rsidRPr="00152AF9">
              <w:rPr>
                <w:rFonts w:ascii="Arial" w:hAnsi="Arial" w:cs="Arial"/>
                <w:sz w:val="20"/>
                <w:szCs w:val="20"/>
                <w:lang w:val="en-AU"/>
              </w:rPr>
              <w:fldChar w:fldCharType="end"/>
            </w:r>
            <w:r w:rsidR="00152AF9" w:rsidRPr="00152AF9">
              <w:rPr>
                <w:rFonts w:ascii="Arial" w:eastAsia="Times New Roman" w:hAnsi="Arial" w:cs="Arial"/>
                <w:color w:val="000000"/>
                <w:sz w:val="20"/>
                <w:szCs w:val="20"/>
              </w:rPr>
              <w:t xml:space="preserve">   </w:t>
            </w:r>
            <w:r w:rsidRPr="00152AF9">
              <w:rPr>
                <w:rFonts w:ascii="Arial" w:eastAsia="Times New Roman" w:hAnsi="Arial" w:cs="Arial"/>
                <w:color w:val="000000"/>
                <w:sz w:val="20"/>
                <w:szCs w:val="20"/>
              </w:rPr>
              <w:fldChar w:fldCharType="begin" w:fldLock="1"/>
            </w:r>
            <w:r w:rsidR="00152AF9" w:rsidRPr="00152AF9">
              <w:rPr>
                <w:rFonts w:ascii="Arial" w:eastAsia="Times New Roman" w:hAnsi="Arial" w:cs="Arial"/>
                <w:color w:val="000000"/>
                <w:sz w:val="20"/>
                <w:szCs w:val="20"/>
              </w:rPr>
              <w:instrText>MERGEFIELD Element.Name</w:instrText>
            </w:r>
            <w:r w:rsidRPr="00152AF9">
              <w:rPr>
                <w:rFonts w:ascii="Arial" w:eastAsia="Times New Roman" w:hAnsi="Arial" w:cs="Arial"/>
                <w:color w:val="000000"/>
                <w:sz w:val="20"/>
                <w:szCs w:val="20"/>
              </w:rPr>
              <w:fldChar w:fldCharType="separate"/>
            </w:r>
            <w:r w:rsidR="00152AF9" w:rsidRPr="00152AF9">
              <w:rPr>
                <w:rFonts w:ascii="Arial" w:eastAsia="Times New Roman" w:hAnsi="Arial" w:cs="Arial"/>
                <w:color w:val="000000"/>
                <w:sz w:val="20"/>
                <w:szCs w:val="20"/>
              </w:rPr>
              <w:t>ZAAKTYPE</w:t>
            </w:r>
            <w:r w:rsidRPr="00152AF9">
              <w:rPr>
                <w:rFonts w:ascii="Arial" w:eastAsia="Times New Roman" w:hAnsi="Arial" w:cs="Arial"/>
                <w:color w:val="000000"/>
                <w:sz w:val="20"/>
                <w:szCs w:val="20"/>
              </w:rPr>
              <w:fldChar w:fldCharType="end"/>
            </w:r>
            <w:r w:rsidR="00152AF9" w:rsidRPr="00152AF9">
              <w:rPr>
                <w:rFonts w:ascii="Arial" w:eastAsia="Times New Roman" w:hAnsi="Arial" w:cs="Arial"/>
                <w:color w:val="000000"/>
                <w:sz w:val="20"/>
                <w:szCs w:val="20"/>
              </w:rPr>
              <w:t xml:space="preserve">  </w:t>
            </w:r>
          </w:p>
        </w:tc>
        <w:tc>
          <w:tcPr>
            <w:tcW w:w="1350" w:type="dxa"/>
            <w:tcBorders>
              <w:top w:val="nil"/>
              <w:left w:val="nil"/>
              <w:bottom w:val="nil"/>
              <w:right w:val="nil"/>
            </w:tcBorders>
          </w:tcPr>
          <w:p w:rsidR="00152AF9" w:rsidRPr="00DD0F4F" w:rsidRDefault="00152AF9" w:rsidP="00152AF9">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GFO Zaken 2004</w:t>
            </w:r>
          </w:p>
        </w:tc>
      </w:tr>
    </w:tbl>
    <w:p w:rsidR="00152AF9" w:rsidRPr="00DD0F4F" w:rsidRDefault="00152AF9" w:rsidP="0044638F">
      <w:pPr>
        <w:rPr>
          <w:ins w:id="6170" w:author="Arjan" w:date="2014-09-07T17:50:00Z"/>
          <w:lang w:val="nl-NL"/>
        </w:rPr>
      </w:pPr>
    </w:p>
    <w:p w:rsidR="005E1944" w:rsidRPr="005E1944" w:rsidRDefault="005E1944" w:rsidP="005E1944">
      <w:pPr>
        <w:autoSpaceDE w:val="0"/>
        <w:autoSpaceDN w:val="0"/>
        <w:adjustRightInd w:val="0"/>
        <w:spacing w:before="240" w:after="60" w:line="240" w:lineRule="auto"/>
        <w:outlineLvl w:val="3"/>
        <w:rPr>
          <w:rFonts w:ascii="Arial" w:eastAsia="Times New Roman" w:hAnsi="Arial" w:cs="Arial"/>
          <w:b/>
          <w:bCs/>
          <w:color w:val="004080"/>
          <w:sz w:val="24"/>
          <w:szCs w:val="24"/>
        </w:rPr>
      </w:pPr>
      <w:r w:rsidRPr="00CF1953">
        <w:rPr>
          <w:rFonts w:ascii="Arial" w:eastAsia="Times New Roman" w:hAnsi="Arial" w:cs="Arial"/>
          <w:b/>
          <w:bCs/>
          <w:color w:val="004080"/>
          <w:sz w:val="24"/>
          <w:szCs w:val="24"/>
        </w:rPr>
        <w:t>«</w:t>
      </w:r>
      <w:r w:rsidRPr="00A87CAE">
        <w:rPr>
          <w:rFonts w:ascii="Arial" w:eastAsia="Times New Roman" w:hAnsi="Arial" w:cs="Arial"/>
          <w:b/>
          <w:color w:val="004080"/>
          <w:sz w:val="24"/>
          <w:szCs w:val="24"/>
          <w:lang w:eastAsia="nl-NL"/>
        </w:rPr>
        <w:t>Attribuutsoort</w:t>
      </w:r>
      <w:r w:rsidRPr="00CF1953">
        <w:rPr>
          <w:rFonts w:ascii="Arial" w:eastAsia="Times New Roman" w:hAnsi="Arial" w:cs="Arial"/>
          <w:b/>
          <w:bCs/>
          <w:color w:val="004080"/>
          <w:sz w:val="24"/>
          <w:szCs w:val="24"/>
        </w:rPr>
        <w:t>»</w:t>
      </w:r>
      <w:r w:rsidRPr="00A87CAE">
        <w:rPr>
          <w:rFonts w:ascii="Arial" w:eastAsia="Times New Roman" w:hAnsi="Arial" w:cs="Arial"/>
          <w:b/>
          <w:color w:val="004080"/>
          <w:sz w:val="24"/>
          <w:szCs w:val="24"/>
          <w:lang w:eastAsia="nl-NL"/>
        </w:rPr>
        <w:t xml:space="preserve"> </w:t>
      </w:r>
      <w:r w:rsidRPr="005E1944">
        <w:rPr>
          <w:rFonts w:ascii="Arial" w:eastAsia="Times New Roman" w:hAnsi="Arial" w:cs="Arial"/>
          <w:b/>
          <w:bCs/>
          <w:color w:val="004080"/>
          <w:sz w:val="24"/>
          <w:szCs w:val="24"/>
        </w:rPr>
        <w:t>Medewerkeridentificatie</w:t>
      </w:r>
    </w:p>
    <w:tbl>
      <w:tblPr>
        <w:tblW w:w="9464" w:type="dxa"/>
        <w:tblLayout w:type="fixed"/>
        <w:tblCellMar>
          <w:top w:w="113" w:type="dxa"/>
        </w:tblCellMar>
        <w:tblLook w:val="0000" w:firstRow="0" w:lastRow="0" w:firstColumn="0" w:lastColumn="0" w:noHBand="0" w:noVBand="0"/>
      </w:tblPr>
      <w:tblGrid>
        <w:gridCol w:w="3510"/>
        <w:gridCol w:w="5954"/>
      </w:tblGrid>
      <w:tr w:rsidR="005E1944"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Naam attribuutsoort</w:t>
            </w:r>
          </w:p>
        </w:tc>
        <w:tc>
          <w:tcPr>
            <w:tcW w:w="5954"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Medewerkeridentificatie</w:t>
            </w:r>
          </w:p>
        </w:tc>
      </w:tr>
      <w:tr w:rsidR="005E1944"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Herkomst attribuutsoort</w:t>
            </w:r>
          </w:p>
        </w:tc>
        <w:tc>
          <w:tcPr>
            <w:tcW w:w="5954"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GFO Zaken 2004</w:t>
            </w:r>
          </w:p>
        </w:tc>
      </w:tr>
      <w:tr w:rsidR="005E1944"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 xml:space="preserve">Code attribuutsoort </w:t>
            </w:r>
          </w:p>
        </w:tc>
        <w:tc>
          <w:tcPr>
            <w:tcW w:w="5954"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0001</w:t>
            </w:r>
          </w:p>
        </w:tc>
      </w:tr>
      <w:tr w:rsidR="005E1944"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XML-tag attribuutsoort</w:t>
            </w:r>
          </w:p>
        </w:tc>
        <w:tc>
          <w:tcPr>
            <w:tcW w:w="5954"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identificatie</w:t>
            </w:r>
          </w:p>
        </w:tc>
      </w:tr>
      <w:tr w:rsidR="005E1944" w:rsidRPr="005E066D"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lastRenderedPageBreak/>
              <w:t>Definitie attribuutsoort</w:t>
            </w:r>
          </w:p>
        </w:tc>
        <w:tc>
          <w:tcPr>
            <w:tcW w:w="5954" w:type="dxa"/>
            <w:shd w:val="clear" w:color="auto" w:fill="auto"/>
          </w:tcPr>
          <w:p w:rsidR="005E1944" w:rsidRPr="00DD0F4F" w:rsidRDefault="005E1944" w:rsidP="005E194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Een korte unieke aanduiding van de medewerker.</w:t>
            </w:r>
          </w:p>
        </w:tc>
      </w:tr>
      <w:tr w:rsidR="005E1944" w:rsidRPr="005E066D"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Herkomst definitie attribuutsoort</w:t>
            </w:r>
          </w:p>
        </w:tc>
        <w:tc>
          <w:tcPr>
            <w:tcW w:w="5954" w:type="dxa"/>
            <w:shd w:val="clear" w:color="auto" w:fill="auto"/>
          </w:tcPr>
          <w:p w:rsidR="005E1944" w:rsidRPr="00DD0F4F" w:rsidRDefault="005E1944" w:rsidP="005E194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GFO Zaken 2004</w:t>
            </w:r>
          </w:p>
        </w:tc>
      </w:tr>
      <w:tr w:rsidR="005E1944"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Datum opname attribuutsoort</w:t>
            </w:r>
          </w:p>
        </w:tc>
        <w:tc>
          <w:tcPr>
            <w:tcW w:w="5954"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1 juni 2008</w:t>
            </w:r>
          </w:p>
        </w:tc>
      </w:tr>
      <w:tr w:rsidR="005E1944" w:rsidRPr="005E066D"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Toelichting attribuutsoort</w:t>
            </w:r>
          </w:p>
        </w:tc>
        <w:tc>
          <w:tcPr>
            <w:tcW w:w="5954" w:type="dxa"/>
            <w:shd w:val="clear" w:color="auto" w:fill="auto"/>
          </w:tcPr>
          <w:p w:rsidR="005E1944" w:rsidRPr="00DD0F4F" w:rsidRDefault="005E1944" w:rsidP="005E194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De zaakbehandelende organisatie(s) kan hier zelf een classificatie voor definiëren.</w:t>
            </w:r>
          </w:p>
        </w:tc>
      </w:tr>
      <w:tr w:rsidR="005E1944" w:rsidRPr="005E066D"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Domein attribuutsoort</w:t>
            </w:r>
          </w:p>
        </w:tc>
        <w:tc>
          <w:tcPr>
            <w:tcW w:w="5954" w:type="dxa"/>
            <w:shd w:val="clear" w:color="auto" w:fill="auto"/>
          </w:tcPr>
          <w:p w:rsidR="005E1944" w:rsidRPr="00DD0F4F" w:rsidRDefault="005E1944" w:rsidP="005E194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Formaat:</w:t>
            </w:r>
            <w:r w:rsidRPr="00DD0F4F">
              <w:rPr>
                <w:rFonts w:ascii="Arial" w:eastAsia="Times New Roman" w:hAnsi="Arial" w:cs="Arial"/>
                <w:color w:val="000000"/>
                <w:sz w:val="20"/>
                <w:szCs w:val="20"/>
                <w:lang w:val="nl-NL"/>
              </w:rPr>
              <w:tab/>
              <w:t>AN24</w:t>
            </w:r>
            <w:r w:rsidRPr="00DD0F4F">
              <w:rPr>
                <w:rFonts w:ascii="Arial" w:eastAsia="Times New Roman" w:hAnsi="Arial" w:cs="Arial"/>
                <w:color w:val="000000"/>
                <w:sz w:val="20"/>
                <w:szCs w:val="20"/>
                <w:lang w:val="nl-NL"/>
              </w:rPr>
              <w:tab/>
            </w:r>
          </w:p>
          <w:p w:rsidR="005E1944" w:rsidRPr="00DD0F4F" w:rsidDel="005E1944" w:rsidRDefault="005E1944" w:rsidP="005E1944">
            <w:pPr>
              <w:autoSpaceDE w:val="0"/>
              <w:autoSpaceDN w:val="0"/>
              <w:adjustRightInd w:val="0"/>
              <w:spacing w:after="0" w:line="240" w:lineRule="auto"/>
              <w:ind w:left="1872" w:hanging="1872"/>
              <w:rPr>
                <w:del w:id="6171" w:author="Arjan" w:date="2014-09-07T17:55:00Z"/>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Waardenverzameling: </w:t>
            </w:r>
            <w:r w:rsidRPr="00DD0F4F">
              <w:rPr>
                <w:rFonts w:ascii="Arial" w:eastAsia="Times New Roman" w:hAnsi="Arial" w:cs="Arial"/>
                <w:color w:val="000000"/>
                <w:sz w:val="20"/>
                <w:szCs w:val="20"/>
                <w:lang w:val="nl-NL"/>
              </w:rPr>
              <w:tab/>
            </w:r>
            <w:del w:id="6172" w:author="Arjan" w:date="2014-09-07T17:55:00Z">
              <w:r w:rsidRPr="00DD0F4F" w:rsidDel="005E1944">
                <w:rPr>
                  <w:rFonts w:ascii="Arial" w:eastAsia="Times New Roman" w:hAnsi="Arial" w:cs="Arial"/>
                  <w:color w:val="000000"/>
                  <w:sz w:val="20"/>
                  <w:szCs w:val="20"/>
                  <w:lang w:val="nl-NL"/>
                </w:rPr>
                <w:delText>1e 4 posities: gemeentecode van de gemeente zijnde de zaakbehandelende organisatie;</w:delText>
              </w:r>
            </w:del>
          </w:p>
          <w:p w:rsidR="00391858" w:rsidRPr="00DD0F4F" w:rsidRDefault="005E1944">
            <w:pPr>
              <w:autoSpaceDE w:val="0"/>
              <w:autoSpaceDN w:val="0"/>
              <w:adjustRightInd w:val="0"/>
              <w:spacing w:after="0" w:line="240" w:lineRule="auto"/>
              <w:ind w:left="1872" w:hanging="1872"/>
              <w:rPr>
                <w:rFonts w:ascii="Arial" w:eastAsia="Times New Roman" w:hAnsi="Arial" w:cs="Arial"/>
                <w:color w:val="000000"/>
                <w:sz w:val="20"/>
                <w:szCs w:val="20"/>
                <w:lang w:val="nl-NL"/>
              </w:rPr>
            </w:pPr>
            <w:del w:id="6173" w:author="Arjan" w:date="2014-09-07T17:55:00Z">
              <w:r w:rsidRPr="00DD0F4F" w:rsidDel="005E1944">
                <w:rPr>
                  <w:rFonts w:ascii="Arial" w:eastAsia="Times New Roman" w:hAnsi="Arial" w:cs="Arial"/>
                  <w:color w:val="000000"/>
                  <w:sz w:val="20"/>
                  <w:szCs w:val="20"/>
                  <w:lang w:val="nl-NL"/>
                </w:rPr>
                <w:tab/>
                <w:delText xml:space="preserve">pos. 5 – 24: classificatie bestaande uit </w:delText>
              </w:r>
            </w:del>
            <w:r w:rsidRPr="00DD0F4F">
              <w:rPr>
                <w:rFonts w:ascii="Arial" w:eastAsia="Times New Roman" w:hAnsi="Arial" w:cs="Arial"/>
                <w:color w:val="000000"/>
                <w:sz w:val="20"/>
                <w:szCs w:val="20"/>
                <w:lang w:val="nl-NL"/>
              </w:rPr>
              <w:t>alle alfanumerieke tekens m,u.v. diacrieten</w:t>
            </w:r>
          </w:p>
        </w:tc>
      </w:tr>
      <w:tr w:rsidR="005E1944"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Indicatie materiële historie</w:t>
            </w:r>
          </w:p>
        </w:tc>
        <w:tc>
          <w:tcPr>
            <w:tcW w:w="5954"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Nee</w:t>
            </w:r>
          </w:p>
        </w:tc>
      </w:tr>
      <w:tr w:rsidR="005E1944"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Indicatie formele historie</w:t>
            </w:r>
          </w:p>
        </w:tc>
        <w:tc>
          <w:tcPr>
            <w:tcW w:w="5954"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Nee</w:t>
            </w:r>
          </w:p>
        </w:tc>
      </w:tr>
      <w:tr w:rsidR="005E1944"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Aanduiding gebeurtenis</w:t>
            </w:r>
          </w:p>
        </w:tc>
        <w:tc>
          <w:tcPr>
            <w:tcW w:w="5954"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Nee</w:t>
            </w:r>
          </w:p>
        </w:tc>
      </w:tr>
      <w:tr w:rsidR="005E1944"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Aanduiding brondocument</w:t>
            </w:r>
          </w:p>
        </w:tc>
        <w:tc>
          <w:tcPr>
            <w:tcW w:w="5954"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Nee</w:t>
            </w:r>
          </w:p>
        </w:tc>
      </w:tr>
      <w:tr w:rsidR="005E1944"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Indicatie in onderzoek</w:t>
            </w:r>
          </w:p>
        </w:tc>
        <w:tc>
          <w:tcPr>
            <w:tcW w:w="5954"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Nee</w:t>
            </w:r>
          </w:p>
        </w:tc>
      </w:tr>
      <w:tr w:rsidR="005E1944"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Aanduiding strijdigheid/nietigheid</w:t>
            </w:r>
          </w:p>
        </w:tc>
        <w:tc>
          <w:tcPr>
            <w:tcW w:w="5954"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Nee</w:t>
            </w:r>
          </w:p>
        </w:tc>
      </w:tr>
      <w:tr w:rsidR="005E1944"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Indicatie kardinaliteit</w:t>
            </w:r>
          </w:p>
        </w:tc>
        <w:tc>
          <w:tcPr>
            <w:tcW w:w="5954"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1-1</w:t>
            </w:r>
          </w:p>
        </w:tc>
      </w:tr>
      <w:tr w:rsidR="005E1944"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Indicatie authentiek</w:t>
            </w:r>
          </w:p>
        </w:tc>
        <w:tc>
          <w:tcPr>
            <w:tcW w:w="5954"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Gemeentelijk basisgegeven</w:t>
            </w:r>
          </w:p>
        </w:tc>
      </w:tr>
      <w:tr w:rsidR="005E1944" w:rsidTr="005E1944">
        <w:trPr>
          <w:cantSplit/>
        </w:trPr>
        <w:tc>
          <w:tcPr>
            <w:tcW w:w="3510"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Regels attribuutsoort</w:t>
            </w:r>
          </w:p>
        </w:tc>
        <w:tc>
          <w:tcPr>
            <w:tcW w:w="5954" w:type="dxa"/>
            <w:shd w:val="clear" w:color="auto" w:fill="auto"/>
          </w:tcPr>
          <w:p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w:t>
            </w:r>
          </w:p>
        </w:tc>
      </w:tr>
    </w:tbl>
    <w:p w:rsidR="005E1944" w:rsidRDefault="005E1944" w:rsidP="0044638F"/>
    <w:p w:rsidR="00974E8B" w:rsidRDefault="00974E8B" w:rsidP="00974E8B">
      <w:pPr>
        <w:pStyle w:val="Kop2"/>
      </w:pPr>
      <w:bookmarkStart w:id="6174" w:name="_Toc398129688"/>
      <w:r>
        <w:t>ORGANISATORISCHE EENHEID</w:t>
      </w:r>
      <w:bookmarkEnd w:id="6174"/>
    </w:p>
    <w:p w:rsidR="00974E8B" w:rsidRPr="00DD0F4F" w:rsidRDefault="00974E8B" w:rsidP="00974E8B">
      <w:pPr>
        <w:rPr>
          <w:lang w:val="nl-NL"/>
        </w:rPr>
      </w:pPr>
      <w:r w:rsidRPr="00DD0F4F">
        <w:rPr>
          <w:lang w:val="nl-NL"/>
        </w:rPr>
        <w:t xml:space="preserve">De unieke aanduiding van een ORGANISATORISCHE EENHEID wordt nu gevormd door Organisatie-eenheid-identificatie (dat nu abusievelijk Organisatieidentificatie heet). Dit geeft  een unieke aanduiding binnen één organisatie (of eigenlijk binnen een registratie van zaken met bijbehorende gegevens). Als door organisaties samengewerkt wordt in een keten, is deze aanduiding pas uniek als daarover goede afspraken gemaakt worden en er conform die afspraken gewerkt wordt. Dit levert geen garantie op unieke aanduidingen van organisatorische eenheden. Een unieke aanduiding wordt wel verkregen indien we de Organisatie-eenheid-identificatie combineren met een unieke aanduiding voor de organisatie waarvan de organisatorische eenheid deel uit maakt. We maken hiervoor gebruik van </w:t>
      </w:r>
      <w:r w:rsidR="00E15C54" w:rsidRPr="00DD0F4F">
        <w:rPr>
          <w:lang w:val="nl-NL"/>
        </w:rPr>
        <w:t xml:space="preserve">het RSIN, zijn </w:t>
      </w:r>
      <w:r w:rsidRPr="00DD0F4F">
        <w:rPr>
          <w:lang w:val="nl-NL"/>
        </w:rPr>
        <w:t xml:space="preserve">de unieke aanduiding </w:t>
      </w:r>
      <w:r w:rsidR="00E15C54" w:rsidRPr="00DD0F4F">
        <w:rPr>
          <w:lang w:val="nl-NL"/>
        </w:rPr>
        <w:t>in het NHR van Niet-natuurlijke personen. Dit betreft de Niet-natuurlijke persoon die een Maatschappelijke activiteit heeft met een Vestiging zijnde</w:t>
      </w:r>
      <w:r w:rsidRPr="00DD0F4F">
        <w:rPr>
          <w:lang w:val="nl-NL"/>
        </w:rPr>
        <w:t xml:space="preserve"> de VESTIGING VAN ZAAKBEHANDELENDE ORGANISATIE waaraan de ORGANISATORISCHE EENHEID gerelateerd is.</w:t>
      </w:r>
    </w:p>
    <w:tbl>
      <w:tblPr>
        <w:tblW w:w="0" w:type="auto"/>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b/>
                <w:bCs/>
                <w:color w:val="000000"/>
                <w:sz w:val="20"/>
                <w:szCs w:val="20"/>
              </w:rPr>
              <w:t>Naam objecttype</w:t>
            </w:r>
          </w:p>
        </w:tc>
        <w:tc>
          <w:tcPr>
            <w:tcW w:w="5760" w:type="dxa"/>
            <w:gridSpan w:val="3"/>
            <w:tcBorders>
              <w:top w:val="nil"/>
              <w:left w:val="nil"/>
              <w:bottom w:val="nil"/>
              <w:right w:val="nil"/>
            </w:tcBorders>
          </w:tcPr>
          <w:p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Element.Name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ORGANISATORISCHE EENHEID</w:t>
            </w:r>
            <w:r w:rsidRPr="00974E8B">
              <w:rPr>
                <w:rFonts w:ascii="Arial" w:hAnsi="Arial" w:cs="Arial"/>
                <w:sz w:val="20"/>
                <w:szCs w:val="20"/>
                <w:lang w:val="en-AU"/>
              </w:rPr>
              <w:fldChar w:fldCharType="end"/>
            </w: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b/>
                <w:bCs/>
                <w:color w:val="000000"/>
                <w:sz w:val="20"/>
                <w:szCs w:val="20"/>
              </w:rPr>
              <w:t>Mnemonic objecttype</w:t>
            </w:r>
          </w:p>
        </w:tc>
        <w:tc>
          <w:tcPr>
            <w:tcW w:w="5760" w:type="dxa"/>
            <w:gridSpan w:val="3"/>
            <w:tcBorders>
              <w:top w:val="nil"/>
              <w:left w:val="nil"/>
              <w:bottom w:val="nil"/>
              <w:right w:val="nil"/>
            </w:tcBorders>
          </w:tcPr>
          <w:p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Element.Alias</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OEH</w:t>
            </w:r>
            <w:r w:rsidRPr="00974E8B">
              <w:rPr>
                <w:rFonts w:ascii="Arial" w:hAnsi="Arial" w:cs="Arial"/>
                <w:sz w:val="20"/>
                <w:szCs w:val="20"/>
                <w:lang w:val="en-AU"/>
              </w:rPr>
              <w:fldChar w:fldCharType="end"/>
            </w: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Herkomst objecttype</w:t>
            </w:r>
          </w:p>
        </w:tc>
        <w:tc>
          <w:tcPr>
            <w:tcW w:w="5760" w:type="dxa"/>
            <w:gridSpan w:val="3"/>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trPr>
          <w:trHeight w:val="230"/>
        </w:trPr>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r>
      <w:tr w:rsidR="00974E8B" w:rsidRPr="00974E8B">
        <w:trPr>
          <w:trHeight w:val="230"/>
        </w:trPr>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Code objecttype</w:t>
            </w:r>
          </w:p>
        </w:tc>
        <w:tc>
          <w:tcPr>
            <w:tcW w:w="5760" w:type="dxa"/>
            <w:gridSpan w:val="3"/>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r>
      <w:tr w:rsidR="00974E8B" w:rsidRPr="00974E8B">
        <w:trPr>
          <w:trHeight w:val="230"/>
        </w:trPr>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r>
      <w:tr w:rsidR="00974E8B" w:rsidRPr="005E066D">
        <w:trPr>
          <w:trHeight w:val="230"/>
        </w:trPr>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Definitie objecttype</w:t>
            </w:r>
          </w:p>
        </w:tc>
        <w:tc>
          <w:tcPr>
            <w:tcW w:w="5760" w:type="dxa"/>
            <w:gridSpan w:val="3"/>
            <w:tcBorders>
              <w:top w:val="nil"/>
              <w:left w:val="nil"/>
              <w:bottom w:val="nil"/>
              <w:right w:val="nil"/>
            </w:tcBorders>
          </w:tcPr>
          <w:p w:rsidR="00974E8B" w:rsidRPr="00DD0F4F" w:rsidRDefault="008F2B4B" w:rsidP="00974E8B">
            <w:pPr>
              <w:autoSpaceDE w:val="0"/>
              <w:autoSpaceDN w:val="0"/>
              <w:adjustRightInd w:val="0"/>
              <w:spacing w:after="0" w:line="240" w:lineRule="auto"/>
              <w:rPr>
                <w:rFonts w:ascii="Arial" w:eastAsia="Times New Roman" w:hAnsi="Arial" w:cs="Arial"/>
                <w:color w:val="000000"/>
                <w:sz w:val="20"/>
                <w:szCs w:val="20"/>
                <w:lang w:val="nl-NL"/>
              </w:rPr>
            </w:pPr>
            <w:r w:rsidRPr="00974E8B">
              <w:rPr>
                <w:rFonts w:ascii="Arial" w:hAnsi="Arial" w:cs="Arial"/>
                <w:sz w:val="20"/>
                <w:szCs w:val="20"/>
                <w:lang w:val="en-AU"/>
              </w:rPr>
              <w:fldChar w:fldCharType="begin" w:fldLock="1"/>
            </w:r>
            <w:r w:rsidR="00974E8B" w:rsidRPr="00DD0F4F">
              <w:rPr>
                <w:rFonts w:ascii="Arial" w:hAnsi="Arial" w:cs="Arial"/>
                <w:sz w:val="20"/>
                <w:szCs w:val="20"/>
                <w:lang w:val="nl-NL"/>
              </w:rPr>
              <w:instrText xml:space="preserve">MERGEFIELD </w:instrText>
            </w:r>
            <w:r w:rsidR="00974E8B" w:rsidRPr="00DD0F4F">
              <w:rPr>
                <w:rFonts w:ascii="Arial" w:eastAsia="Times New Roman" w:hAnsi="Arial" w:cs="Arial"/>
                <w:color w:val="000000"/>
                <w:sz w:val="20"/>
                <w:szCs w:val="20"/>
                <w:lang w:val="nl-NL"/>
              </w:rPr>
              <w:instrText>Element.Notes</w:instrText>
            </w:r>
            <w:r w:rsidRPr="00974E8B">
              <w:rPr>
                <w:rFonts w:ascii="Arial" w:hAnsi="Arial" w:cs="Arial"/>
                <w:sz w:val="20"/>
                <w:szCs w:val="20"/>
                <w:lang w:val="en-AU"/>
              </w:rPr>
              <w:fldChar w:fldCharType="end"/>
            </w:r>
            <w:r w:rsidR="00974E8B" w:rsidRPr="00DD0F4F">
              <w:rPr>
                <w:rFonts w:ascii="Arial" w:eastAsia="Times New Roman" w:hAnsi="Arial" w:cs="Arial"/>
                <w:color w:val="610E6A"/>
                <w:sz w:val="20"/>
                <w:szCs w:val="20"/>
                <w:lang w:val="nl-NL"/>
              </w:rPr>
              <w:t>Het deel van een functioneel afgebakend onderdeel binnen de organisatie dat haar activiteiten uitvoert binnen een VESTIGING VAN ZAAKBEHANDELENDE ORGANISATIE en die verantwoordelijk is voor de behandeling van zaken.</w:t>
            </w:r>
          </w:p>
        </w:tc>
      </w:tr>
      <w:tr w:rsidR="00974E8B" w:rsidRPr="005E066D">
        <w:tc>
          <w:tcPr>
            <w:tcW w:w="3600" w:type="dxa"/>
            <w:tcBorders>
              <w:top w:val="nil"/>
              <w:left w:val="nil"/>
              <w:bottom w:val="nil"/>
              <w:right w:val="nil"/>
            </w:tcBorders>
          </w:tcPr>
          <w:p w:rsidR="00974E8B" w:rsidRPr="00DD0F4F" w:rsidRDefault="00974E8B" w:rsidP="00974E8B">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p>
        </w:tc>
      </w:tr>
      <w:tr w:rsidR="00974E8B" w:rsidRPr="005E066D">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lastRenderedPageBreak/>
              <w:t>Herkomst definitie objecttype</w:t>
            </w:r>
          </w:p>
        </w:tc>
        <w:tc>
          <w:tcPr>
            <w:tcW w:w="5760" w:type="dxa"/>
            <w:gridSpan w:val="3"/>
            <w:tcBorders>
              <w:top w:val="nil"/>
              <w:left w:val="nil"/>
              <w:bottom w:val="nil"/>
              <w:right w:val="nil"/>
            </w:tcBorders>
          </w:tcPr>
          <w:p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het GFO Zaken 2004</w:t>
            </w:r>
          </w:p>
        </w:tc>
      </w:tr>
      <w:tr w:rsidR="00974E8B" w:rsidRPr="005E066D">
        <w:trPr>
          <w:trHeight w:val="230"/>
        </w:trPr>
        <w:tc>
          <w:tcPr>
            <w:tcW w:w="3600" w:type="dxa"/>
            <w:tcBorders>
              <w:top w:val="nil"/>
              <w:left w:val="nil"/>
              <w:bottom w:val="nil"/>
              <w:right w:val="nil"/>
            </w:tcBorders>
          </w:tcPr>
          <w:p w:rsidR="00974E8B" w:rsidRPr="00DD0F4F" w:rsidRDefault="00974E8B" w:rsidP="00974E8B">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Datum opname objecttype</w:t>
            </w:r>
          </w:p>
        </w:tc>
        <w:tc>
          <w:tcPr>
            <w:tcW w:w="5760" w:type="dxa"/>
            <w:gridSpan w:val="3"/>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1 juni 2008</w:t>
            </w:r>
          </w:p>
        </w:tc>
      </w:tr>
      <w:tr w:rsidR="00974E8B" w:rsidRPr="00974E8B">
        <w:trPr>
          <w:trHeight w:val="260"/>
        </w:trPr>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Alleen organisatorische eenheden van de organisaties die zaken behandelen worden hier bedoeld (bijvoorbeeld afdelingen van gemeenten). Dus niet organisatorische eenheden van andere organisaties zoals de externe initiatoren van zaken (bijvoorbeeld de afdeling van een bedrijf die een vergunning aanvraagt).</w:t>
            </w:r>
          </w:p>
          <w:p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De organisatorische eenheid zoals hier bedoeld is gehuisvest binnen één fysieke vestiging van de organisatie. Als een functioneel afgebakend onderdeel van de organisatie haar activiteiten uitvoert in meerdere vestigingen dan wordt die uitgewisseld als evenveel organisatorische eenheden als die vestigingen. Door de relatie naar VESTIGING VAN ZAAKBEHANDELENDE ORGANISATIE en daarmee via VESTIGING naar NIET NATUURLIJK PERSOON is bekend om welke zaakbehandelende organisatie het gaat.</w:t>
            </w:r>
          </w:p>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DD0F4F">
              <w:rPr>
                <w:rFonts w:ascii="Arial" w:eastAsia="Times New Roman" w:hAnsi="Arial" w:cs="Arial"/>
                <w:color w:val="000000"/>
                <w:sz w:val="20"/>
                <w:szCs w:val="20"/>
                <w:lang w:val="nl-NL"/>
              </w:rPr>
              <w:t xml:space="preserve">Een organisatorische eenheid kan zowel groot als klein zijn. De ene organisatorische eenheid mag andere organisatorische eenheden bevatten, maar dit wordt niet gemodelleerd. We beperken ons tot het aangeven welke organisatorische eenheid welke rol heeft in een zaak en welke gegevens daarvan vanuit het oogpunt van een zaak relevant zijn. </w:t>
            </w:r>
            <w:r w:rsidRPr="00974E8B">
              <w:rPr>
                <w:rFonts w:ascii="Arial" w:eastAsia="Times New Roman" w:hAnsi="Arial" w:cs="Arial"/>
                <w:color w:val="000000"/>
                <w:sz w:val="20"/>
                <w:szCs w:val="20"/>
              </w:rPr>
              <w:t>ORGANISATORISCHE EENHEID is een specialisatie ('subtype') van BETROKKENE.</w:t>
            </w: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r>
      <w:tr w:rsidR="00974E8B" w:rsidRPr="005E066D">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Unieke aanduiding objecttype</w:t>
            </w:r>
          </w:p>
        </w:tc>
        <w:tc>
          <w:tcPr>
            <w:tcW w:w="5760" w:type="dxa"/>
            <w:gridSpan w:val="3"/>
            <w:tcBorders>
              <w:top w:val="nil"/>
              <w:left w:val="nil"/>
              <w:bottom w:val="nil"/>
              <w:right w:val="nil"/>
            </w:tcBorders>
          </w:tcPr>
          <w:p w:rsidR="00974E8B" w:rsidRPr="00DD0F4F" w:rsidRDefault="00FA0819" w:rsidP="00E15C54">
            <w:pPr>
              <w:autoSpaceDE w:val="0"/>
              <w:autoSpaceDN w:val="0"/>
              <w:adjustRightInd w:val="0"/>
              <w:spacing w:after="0" w:line="240" w:lineRule="auto"/>
              <w:rPr>
                <w:rFonts w:ascii="Arial" w:eastAsia="Times New Roman" w:hAnsi="Arial" w:cs="Arial"/>
                <w:color w:val="000000"/>
                <w:sz w:val="20"/>
                <w:szCs w:val="20"/>
                <w:lang w:val="nl-NL"/>
              </w:rPr>
            </w:pPr>
            <w:ins w:id="6175" w:author="Arjan" w:date="2013-07-08T16:57:00Z">
              <w:r w:rsidRPr="00DD0F4F">
                <w:rPr>
                  <w:rFonts w:ascii="Arial" w:eastAsia="Times New Roman" w:hAnsi="Arial" w:cs="Arial"/>
                  <w:color w:val="000000"/>
                  <w:sz w:val="20"/>
                  <w:szCs w:val="20"/>
                  <w:lang w:val="nl-NL"/>
                </w:rPr>
                <w:t xml:space="preserve">Combinatie </w:t>
              </w:r>
            </w:ins>
            <w:ins w:id="6176" w:author="Arjan" w:date="2013-07-08T16:58:00Z">
              <w:r w:rsidRPr="00DD0F4F">
                <w:rPr>
                  <w:rFonts w:ascii="Arial" w:eastAsia="Times New Roman" w:hAnsi="Arial" w:cs="Arial"/>
                  <w:color w:val="000000"/>
                  <w:sz w:val="20"/>
                  <w:szCs w:val="20"/>
                  <w:lang w:val="nl-NL"/>
                </w:rPr>
                <w:t xml:space="preserve">van (achtereenvolgens) de </w:t>
              </w:r>
            </w:ins>
            <w:ins w:id="6177" w:author="Arjan" w:date="2014-09-07T17:33:00Z">
              <w:r w:rsidR="00E15C54" w:rsidRPr="00DD0F4F">
                <w:rPr>
                  <w:rFonts w:ascii="Arial" w:eastAsia="Times New Roman" w:hAnsi="Arial" w:cs="Arial"/>
                  <w:color w:val="000000"/>
                  <w:sz w:val="20"/>
                  <w:szCs w:val="20"/>
                  <w:lang w:val="nl-NL"/>
                </w:rPr>
                <w:t>Organisatie-identificatie</w:t>
              </w:r>
            </w:ins>
            <w:ins w:id="6178" w:author="Arjan" w:date="2013-07-08T16:58:00Z">
              <w:r w:rsidRPr="00DD0F4F">
                <w:rPr>
                  <w:rFonts w:ascii="Arial" w:eastAsia="Times New Roman" w:hAnsi="Arial" w:cs="Arial"/>
                  <w:color w:val="000000"/>
                  <w:sz w:val="20"/>
                  <w:szCs w:val="20"/>
                  <w:lang w:val="nl-NL"/>
                </w:rPr>
                <w:t xml:space="preserve"> met</w:t>
              </w:r>
            </w:ins>
            <w:ins w:id="6179" w:author="Arjan" w:date="2013-07-08T16:59:00Z">
              <w:r w:rsidRPr="00DD0F4F">
                <w:rPr>
                  <w:rFonts w:ascii="Arial" w:eastAsia="Times New Roman" w:hAnsi="Arial" w:cs="Arial"/>
                  <w:color w:val="000000"/>
                  <w:sz w:val="20"/>
                  <w:szCs w:val="20"/>
                  <w:lang w:val="nl-NL"/>
                </w:rPr>
                <w:t xml:space="preserve"> </w:t>
              </w:r>
            </w:ins>
            <w:r w:rsidR="00974E8B" w:rsidRPr="00DD0F4F">
              <w:rPr>
                <w:rFonts w:ascii="Arial" w:eastAsia="Times New Roman" w:hAnsi="Arial" w:cs="Arial"/>
                <w:color w:val="000000"/>
                <w:sz w:val="20"/>
                <w:szCs w:val="20"/>
                <w:lang w:val="nl-NL"/>
              </w:rPr>
              <w:t>Organisatie</w:t>
            </w:r>
            <w:ins w:id="6180" w:author="Arjan" w:date="2013-07-08T16:57:00Z">
              <w:r w:rsidRPr="00DD0F4F">
                <w:rPr>
                  <w:rFonts w:ascii="Arial" w:eastAsia="Times New Roman" w:hAnsi="Arial" w:cs="Arial"/>
                  <w:color w:val="000000"/>
                  <w:sz w:val="20"/>
                  <w:szCs w:val="20"/>
                  <w:lang w:val="nl-NL"/>
                </w:rPr>
                <w:t>-eenheid-</w:t>
              </w:r>
            </w:ins>
            <w:r w:rsidR="00974E8B" w:rsidRPr="00DD0F4F">
              <w:rPr>
                <w:rFonts w:ascii="Arial" w:eastAsia="Times New Roman" w:hAnsi="Arial" w:cs="Arial"/>
                <w:color w:val="000000"/>
                <w:sz w:val="20"/>
                <w:szCs w:val="20"/>
                <w:lang w:val="nl-NL"/>
              </w:rPr>
              <w:t>identificatie</w:t>
            </w:r>
          </w:p>
        </w:tc>
      </w:tr>
      <w:tr w:rsidR="00974E8B" w:rsidRPr="005E066D">
        <w:tc>
          <w:tcPr>
            <w:tcW w:w="3600" w:type="dxa"/>
            <w:tcBorders>
              <w:top w:val="nil"/>
              <w:left w:val="nil"/>
              <w:bottom w:val="nil"/>
              <w:right w:val="nil"/>
            </w:tcBorders>
          </w:tcPr>
          <w:p w:rsidR="00974E8B" w:rsidRPr="00DD0F4F" w:rsidRDefault="00974E8B" w:rsidP="00974E8B">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p>
        </w:tc>
      </w:tr>
      <w:tr w:rsidR="00974E8B" w:rsidRPr="005E066D">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Populatie objecttype</w:t>
            </w:r>
          </w:p>
        </w:tc>
        <w:tc>
          <w:tcPr>
            <w:tcW w:w="5760" w:type="dxa"/>
            <w:gridSpan w:val="3"/>
            <w:tcBorders>
              <w:top w:val="nil"/>
              <w:left w:val="nil"/>
              <w:bottom w:val="nil"/>
              <w:right w:val="nil"/>
            </w:tcBorders>
          </w:tcPr>
          <w:p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De organisatorische eenheden van de zaakbehandelende organisatie die betrokken zijn bij het zaakgericht werken betreffende geimplementeerde zaaktypen.</w:t>
            </w:r>
          </w:p>
        </w:tc>
      </w:tr>
      <w:tr w:rsidR="00974E8B" w:rsidRPr="005E066D">
        <w:tc>
          <w:tcPr>
            <w:tcW w:w="3600" w:type="dxa"/>
            <w:tcBorders>
              <w:top w:val="nil"/>
              <w:left w:val="nil"/>
              <w:bottom w:val="nil"/>
              <w:right w:val="nil"/>
            </w:tcBorders>
          </w:tcPr>
          <w:p w:rsidR="00974E8B" w:rsidRPr="00DD0F4F" w:rsidRDefault="00974E8B" w:rsidP="00974E8B">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Kwaliteitsbegrip objecttype</w:t>
            </w:r>
          </w:p>
        </w:tc>
        <w:tc>
          <w:tcPr>
            <w:tcW w:w="5760" w:type="dxa"/>
            <w:gridSpan w:val="3"/>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81" w:name="BKM_59CD4AEE_EF70_4ac1_8728_80096C4DA80F"/>
            <w:bookmarkEnd w:id="6181"/>
            <w:r w:rsidRPr="00974E8B">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i/>
                <w:iCs/>
                <w:color w:val="000000"/>
                <w:sz w:val="20"/>
                <w:szCs w:val="20"/>
              </w:rPr>
              <w:t>Code</w:t>
            </w:r>
          </w:p>
        </w:tc>
        <w:tc>
          <w:tcPr>
            <w:tcW w:w="333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i/>
                <w:iCs/>
                <w:color w:val="000000"/>
                <w:sz w:val="20"/>
                <w:szCs w:val="20"/>
              </w:rPr>
              <w:t>Gegevensnaam</w:t>
            </w:r>
          </w:p>
        </w:tc>
        <w:tc>
          <w:tcPr>
            <w:tcW w:w="135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i/>
                <w:iCs/>
                <w:color w:val="000000"/>
                <w:sz w:val="20"/>
                <w:szCs w:val="20"/>
              </w:rPr>
              <w:t>Herkomst</w:t>
            </w: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0001</w:t>
            </w:r>
          </w:p>
        </w:tc>
        <w:tc>
          <w:tcPr>
            <w:tcW w:w="3330" w:type="dxa"/>
            <w:tcBorders>
              <w:top w:val="nil"/>
              <w:left w:val="nil"/>
              <w:bottom w:val="nil"/>
              <w:right w:val="nil"/>
            </w:tcBorders>
          </w:tcPr>
          <w:p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Organisatie</w:t>
            </w:r>
            <w:ins w:id="6182" w:author="Arjan" w:date="2013-07-08T16:57:00Z">
              <w:r w:rsidR="00FA0819">
                <w:rPr>
                  <w:rFonts w:ascii="Arial" w:eastAsia="Times New Roman" w:hAnsi="Arial" w:cs="Arial"/>
                  <w:color w:val="000000"/>
                  <w:sz w:val="20"/>
                  <w:szCs w:val="20"/>
                </w:rPr>
                <w:t>-eenheid-</w:t>
              </w:r>
            </w:ins>
            <w:r w:rsidR="00974E8B" w:rsidRPr="00974E8B">
              <w:rPr>
                <w:rFonts w:ascii="Arial" w:eastAsia="Times New Roman" w:hAnsi="Arial" w:cs="Arial"/>
                <w:color w:val="000000"/>
                <w:sz w:val="20"/>
                <w:szCs w:val="20"/>
              </w:rPr>
              <w:t>identificatie</w:t>
            </w:r>
            <w:r w:rsidRPr="00974E8B">
              <w:rPr>
                <w:rFonts w:ascii="Arial" w:hAnsi="Arial" w:cs="Arial"/>
                <w:sz w:val="20"/>
                <w:szCs w:val="20"/>
                <w:lang w:val="en-AU"/>
              </w:rPr>
              <w:fldChar w:fldCharType="end"/>
            </w:r>
          </w:p>
        </w:tc>
        <w:tc>
          <w:tcPr>
            <w:tcW w:w="135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E15C54" w:rsidRPr="00974E8B">
        <w:tc>
          <w:tcPr>
            <w:tcW w:w="3600" w:type="dxa"/>
            <w:tcBorders>
              <w:top w:val="nil"/>
              <w:left w:val="nil"/>
              <w:bottom w:val="nil"/>
              <w:right w:val="nil"/>
            </w:tcBorders>
          </w:tcPr>
          <w:p w:rsidR="00E15C54" w:rsidRPr="00974E8B" w:rsidRDefault="00E15C54" w:rsidP="00974E8B">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E15C54" w:rsidRPr="00974E8B" w:rsidRDefault="00E15C54" w:rsidP="00974E8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E15C54" w:rsidRPr="00974E8B" w:rsidRDefault="00E15C54" w:rsidP="00974E8B">
            <w:pPr>
              <w:autoSpaceDE w:val="0"/>
              <w:autoSpaceDN w:val="0"/>
              <w:adjustRightInd w:val="0"/>
              <w:spacing w:after="0" w:line="240" w:lineRule="auto"/>
              <w:rPr>
                <w:rFonts w:ascii="Arial" w:hAnsi="Arial" w:cs="Arial"/>
                <w:sz w:val="20"/>
                <w:szCs w:val="20"/>
                <w:lang w:val="en-AU"/>
              </w:rPr>
            </w:pPr>
            <w:ins w:id="6183" w:author="Arjan" w:date="2014-09-07T17:32:00Z">
              <w:r>
                <w:rPr>
                  <w:rFonts w:ascii="Arial" w:hAnsi="Arial" w:cs="Arial"/>
                  <w:sz w:val="20"/>
                  <w:szCs w:val="20"/>
                  <w:lang w:val="en-AU"/>
                </w:rPr>
                <w:t>Organisatie-identificatie</w:t>
              </w:r>
            </w:ins>
          </w:p>
        </w:tc>
        <w:tc>
          <w:tcPr>
            <w:tcW w:w="1350" w:type="dxa"/>
            <w:tcBorders>
              <w:top w:val="nil"/>
              <w:left w:val="nil"/>
              <w:bottom w:val="nil"/>
              <w:right w:val="nil"/>
            </w:tcBorders>
          </w:tcPr>
          <w:p w:rsidR="00E15C54" w:rsidRPr="00974E8B" w:rsidRDefault="00E15C54" w:rsidP="00974E8B">
            <w:pPr>
              <w:autoSpaceDE w:val="0"/>
              <w:autoSpaceDN w:val="0"/>
              <w:adjustRightInd w:val="0"/>
              <w:spacing w:after="0" w:line="240" w:lineRule="auto"/>
              <w:rPr>
                <w:rFonts w:ascii="Arial" w:eastAsia="Times New Roman" w:hAnsi="Arial" w:cs="Arial"/>
                <w:color w:val="000000"/>
                <w:sz w:val="20"/>
                <w:szCs w:val="20"/>
              </w:rPr>
            </w:pPr>
            <w:ins w:id="6184" w:author="Arjan" w:date="2014-09-07T17:33:00Z">
              <w:r>
                <w:rPr>
                  <w:rFonts w:ascii="Arial" w:eastAsia="Times New Roman" w:hAnsi="Arial" w:cs="Arial"/>
                  <w:color w:val="000000"/>
                  <w:sz w:val="20"/>
                  <w:szCs w:val="20"/>
                </w:rPr>
                <w:t>KING</w:t>
              </w:r>
            </w:ins>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85" w:name="BKM_034DF486_CDDD_4f7a_B42A_3C6A19F2903E"/>
            <w:bookmarkEnd w:id="6185"/>
          </w:p>
        </w:tc>
        <w:tc>
          <w:tcPr>
            <w:tcW w:w="108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8120</w:t>
            </w:r>
          </w:p>
        </w:tc>
        <w:tc>
          <w:tcPr>
            <w:tcW w:w="3330" w:type="dxa"/>
            <w:tcBorders>
              <w:top w:val="nil"/>
              <w:left w:val="nil"/>
              <w:bottom w:val="nil"/>
              <w:right w:val="nil"/>
            </w:tcBorders>
          </w:tcPr>
          <w:p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Datum ontstaan</w:t>
            </w:r>
            <w:r w:rsidRPr="00974E8B">
              <w:rPr>
                <w:rFonts w:ascii="Arial" w:hAnsi="Arial" w:cs="Arial"/>
                <w:sz w:val="20"/>
                <w:szCs w:val="20"/>
                <w:lang w:val="en-AU"/>
              </w:rPr>
              <w:fldChar w:fldCharType="end"/>
            </w:r>
          </w:p>
        </w:tc>
        <w:tc>
          <w:tcPr>
            <w:tcW w:w="135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86" w:name="BKM_91E44BF9_97BF_4c2b_8835_9B5D61343BE3"/>
            <w:bookmarkEnd w:id="6186"/>
          </w:p>
        </w:tc>
        <w:tc>
          <w:tcPr>
            <w:tcW w:w="108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8130</w:t>
            </w:r>
          </w:p>
        </w:tc>
        <w:tc>
          <w:tcPr>
            <w:tcW w:w="3330" w:type="dxa"/>
            <w:tcBorders>
              <w:top w:val="nil"/>
              <w:left w:val="nil"/>
              <w:bottom w:val="nil"/>
              <w:right w:val="nil"/>
            </w:tcBorders>
          </w:tcPr>
          <w:p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Datum opheffing</w:t>
            </w:r>
            <w:r w:rsidRPr="00974E8B">
              <w:rPr>
                <w:rFonts w:ascii="Arial" w:hAnsi="Arial" w:cs="Arial"/>
                <w:sz w:val="20"/>
                <w:szCs w:val="20"/>
                <w:lang w:val="en-AU"/>
              </w:rPr>
              <w:fldChar w:fldCharType="end"/>
            </w:r>
          </w:p>
        </w:tc>
        <w:tc>
          <w:tcPr>
            <w:tcW w:w="135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87" w:name="BKM_4AE8DAEC_78F6_4b89_8FE6_2BADE0E8D539"/>
            <w:bookmarkEnd w:id="6187"/>
          </w:p>
        </w:tc>
        <w:tc>
          <w:tcPr>
            <w:tcW w:w="108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9516</w:t>
            </w:r>
          </w:p>
        </w:tc>
        <w:tc>
          <w:tcPr>
            <w:tcW w:w="3330" w:type="dxa"/>
            <w:tcBorders>
              <w:top w:val="nil"/>
              <w:left w:val="nil"/>
              <w:bottom w:val="nil"/>
              <w:right w:val="nil"/>
            </w:tcBorders>
          </w:tcPr>
          <w:p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E-mail adres</w:t>
            </w:r>
            <w:r w:rsidRPr="00974E8B">
              <w:rPr>
                <w:rFonts w:ascii="Arial" w:hAnsi="Arial" w:cs="Arial"/>
                <w:sz w:val="20"/>
                <w:szCs w:val="20"/>
                <w:lang w:val="en-AU"/>
              </w:rPr>
              <w:fldChar w:fldCharType="end"/>
            </w:r>
          </w:p>
        </w:tc>
        <w:tc>
          <w:tcPr>
            <w:tcW w:w="135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88" w:name="BKM_8C18F19B_24D1_433d_B435_194735264036"/>
            <w:bookmarkEnd w:id="6188"/>
          </w:p>
        </w:tc>
        <w:tc>
          <w:tcPr>
            <w:tcW w:w="108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9527</w:t>
            </w:r>
          </w:p>
        </w:tc>
        <w:tc>
          <w:tcPr>
            <w:tcW w:w="3330" w:type="dxa"/>
            <w:tcBorders>
              <w:top w:val="nil"/>
              <w:left w:val="nil"/>
              <w:bottom w:val="nil"/>
              <w:right w:val="nil"/>
            </w:tcBorders>
          </w:tcPr>
          <w:p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Faxnummer</w:t>
            </w:r>
            <w:r w:rsidRPr="00974E8B">
              <w:rPr>
                <w:rFonts w:ascii="Arial" w:hAnsi="Arial" w:cs="Arial"/>
                <w:sz w:val="20"/>
                <w:szCs w:val="20"/>
                <w:lang w:val="en-AU"/>
              </w:rPr>
              <w:fldChar w:fldCharType="end"/>
            </w:r>
          </w:p>
        </w:tc>
        <w:tc>
          <w:tcPr>
            <w:tcW w:w="135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89" w:name="BKM_62135F33_66B8_435f_804E_C86312DEFA0D"/>
            <w:bookmarkEnd w:id="6189"/>
          </w:p>
        </w:tc>
        <w:tc>
          <w:tcPr>
            <w:tcW w:w="108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0002</w:t>
            </w:r>
          </w:p>
        </w:tc>
        <w:tc>
          <w:tcPr>
            <w:tcW w:w="3330" w:type="dxa"/>
            <w:tcBorders>
              <w:top w:val="nil"/>
              <w:left w:val="nil"/>
              <w:bottom w:val="nil"/>
              <w:right w:val="nil"/>
            </w:tcBorders>
          </w:tcPr>
          <w:p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Naam</w:t>
            </w:r>
            <w:r w:rsidRPr="00974E8B">
              <w:rPr>
                <w:rFonts w:ascii="Arial" w:hAnsi="Arial" w:cs="Arial"/>
                <w:sz w:val="20"/>
                <w:szCs w:val="20"/>
                <w:lang w:val="en-AU"/>
              </w:rPr>
              <w:fldChar w:fldCharType="end"/>
            </w:r>
          </w:p>
        </w:tc>
        <w:tc>
          <w:tcPr>
            <w:tcW w:w="135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90" w:name="BKM_FE9B02D3_DE16_4c7f_8B02_166657BCFE77"/>
            <w:bookmarkEnd w:id="6190"/>
          </w:p>
        </w:tc>
        <w:tc>
          <w:tcPr>
            <w:tcW w:w="108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0003</w:t>
            </w:r>
          </w:p>
        </w:tc>
        <w:tc>
          <w:tcPr>
            <w:tcW w:w="3330" w:type="dxa"/>
            <w:tcBorders>
              <w:top w:val="nil"/>
              <w:left w:val="nil"/>
              <w:bottom w:val="nil"/>
              <w:right w:val="nil"/>
            </w:tcBorders>
          </w:tcPr>
          <w:p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Naam verkort</w:t>
            </w:r>
            <w:r w:rsidRPr="00974E8B">
              <w:rPr>
                <w:rFonts w:ascii="Arial" w:hAnsi="Arial" w:cs="Arial"/>
                <w:sz w:val="20"/>
                <w:szCs w:val="20"/>
                <w:lang w:val="en-AU"/>
              </w:rPr>
              <w:fldChar w:fldCharType="end"/>
            </w:r>
          </w:p>
        </w:tc>
        <w:tc>
          <w:tcPr>
            <w:tcW w:w="135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91" w:name="BKM_BE46B281_992C_4153_94DF_6E8ADEB407CC"/>
            <w:bookmarkEnd w:id="6191"/>
          </w:p>
        </w:tc>
        <w:tc>
          <w:tcPr>
            <w:tcW w:w="108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0004</w:t>
            </w:r>
          </w:p>
        </w:tc>
        <w:tc>
          <w:tcPr>
            <w:tcW w:w="3330" w:type="dxa"/>
            <w:tcBorders>
              <w:top w:val="nil"/>
              <w:left w:val="nil"/>
              <w:bottom w:val="nil"/>
              <w:right w:val="nil"/>
            </w:tcBorders>
          </w:tcPr>
          <w:p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Omschrijving</w:t>
            </w:r>
            <w:r w:rsidRPr="00974E8B">
              <w:rPr>
                <w:rFonts w:ascii="Arial" w:hAnsi="Arial" w:cs="Arial"/>
                <w:sz w:val="20"/>
                <w:szCs w:val="20"/>
                <w:lang w:val="en-AU"/>
              </w:rPr>
              <w:fldChar w:fldCharType="end"/>
            </w:r>
          </w:p>
        </w:tc>
        <w:tc>
          <w:tcPr>
            <w:tcW w:w="135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92" w:name="BKM_7D7E7DCC_9938_43df_A3E6_CD6A6CD80564"/>
            <w:bookmarkEnd w:id="6192"/>
          </w:p>
        </w:tc>
        <w:tc>
          <w:tcPr>
            <w:tcW w:w="108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9580</w:t>
            </w:r>
          </w:p>
        </w:tc>
        <w:tc>
          <w:tcPr>
            <w:tcW w:w="3330" w:type="dxa"/>
            <w:tcBorders>
              <w:top w:val="nil"/>
              <w:left w:val="nil"/>
              <w:bottom w:val="nil"/>
              <w:right w:val="nil"/>
            </w:tcBorders>
          </w:tcPr>
          <w:p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Telefoonnummer</w:t>
            </w:r>
            <w:r w:rsidRPr="00974E8B">
              <w:rPr>
                <w:rFonts w:ascii="Arial" w:hAnsi="Arial" w:cs="Arial"/>
                <w:sz w:val="20"/>
                <w:szCs w:val="20"/>
                <w:lang w:val="en-AU"/>
              </w:rPr>
              <w:fldChar w:fldCharType="end"/>
            </w:r>
          </w:p>
        </w:tc>
        <w:tc>
          <w:tcPr>
            <w:tcW w:w="135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93" w:name="BKM_F40EF4CB_AF65_4c93_8B9D_7D78F5D0A0DC"/>
            <w:bookmarkEnd w:id="6193"/>
          </w:p>
        </w:tc>
        <w:tc>
          <w:tcPr>
            <w:tcW w:w="108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0005</w:t>
            </w:r>
          </w:p>
        </w:tc>
        <w:tc>
          <w:tcPr>
            <w:tcW w:w="3330" w:type="dxa"/>
            <w:tcBorders>
              <w:top w:val="nil"/>
              <w:left w:val="nil"/>
              <w:bottom w:val="nil"/>
              <w:right w:val="nil"/>
            </w:tcBorders>
          </w:tcPr>
          <w:p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Toelichting</w:t>
            </w:r>
            <w:r w:rsidRPr="00974E8B">
              <w:rPr>
                <w:rFonts w:ascii="Arial" w:hAnsi="Arial" w:cs="Arial"/>
                <w:sz w:val="20"/>
                <w:szCs w:val="20"/>
                <w:lang w:val="en-AU"/>
              </w:rPr>
              <w:fldChar w:fldCharType="end"/>
            </w:r>
          </w:p>
        </w:tc>
        <w:tc>
          <w:tcPr>
            <w:tcW w:w="135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b/>
                <w:bCs/>
                <w:color w:val="000000"/>
                <w:sz w:val="20"/>
                <w:szCs w:val="20"/>
              </w:rPr>
              <w:t>Overzicht relaties</w:t>
            </w:r>
          </w:p>
        </w:tc>
        <w:tc>
          <w:tcPr>
            <w:tcW w:w="4410" w:type="dxa"/>
            <w:gridSpan w:val="2"/>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i/>
                <w:iCs/>
                <w:color w:val="000000"/>
                <w:sz w:val="20"/>
                <w:szCs w:val="20"/>
              </w:rPr>
              <w:t>Relatienaam incl. gerelateerd type</w:t>
            </w:r>
          </w:p>
        </w:tc>
        <w:tc>
          <w:tcPr>
            <w:tcW w:w="135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i/>
                <w:iCs/>
                <w:color w:val="000000"/>
                <w:sz w:val="20"/>
                <w:szCs w:val="20"/>
              </w:rPr>
              <w:t>Herkomst</w:t>
            </w:r>
          </w:p>
        </w:tc>
      </w:tr>
      <w:tr w:rsidR="00974E8B" w:rsidRPr="00974E8B">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rsidR="00974E8B" w:rsidRPr="00DD0F4F" w:rsidRDefault="008F2B4B" w:rsidP="00974E8B">
            <w:pPr>
              <w:autoSpaceDE w:val="0"/>
              <w:autoSpaceDN w:val="0"/>
              <w:adjustRightInd w:val="0"/>
              <w:spacing w:after="0" w:line="240" w:lineRule="auto"/>
              <w:rPr>
                <w:rFonts w:ascii="Arial" w:eastAsia="Times New Roman" w:hAnsi="Arial" w:cs="Arial"/>
                <w:color w:val="000000"/>
                <w:sz w:val="20"/>
                <w:szCs w:val="20"/>
                <w:lang w:val="nl-NL"/>
              </w:rPr>
            </w:pPr>
            <w:r w:rsidRPr="00974E8B">
              <w:rPr>
                <w:rFonts w:ascii="Arial" w:hAnsi="Arial" w:cs="Arial"/>
                <w:sz w:val="20"/>
                <w:szCs w:val="20"/>
                <w:lang w:val="en-AU"/>
              </w:rPr>
              <w:fldChar w:fldCharType="begin" w:fldLock="1"/>
            </w:r>
            <w:r w:rsidR="00974E8B" w:rsidRPr="00DD0F4F">
              <w:rPr>
                <w:rFonts w:ascii="Arial" w:hAnsi="Arial" w:cs="Arial"/>
                <w:sz w:val="20"/>
                <w:szCs w:val="20"/>
                <w:lang w:val="nl-NL"/>
              </w:rPr>
              <w:instrText xml:space="preserve">MERGEFIELD </w:instrText>
            </w:r>
            <w:r w:rsidR="00974E8B" w:rsidRPr="00DD0F4F">
              <w:rPr>
                <w:rFonts w:ascii="Arial" w:eastAsia="Times New Roman" w:hAnsi="Arial" w:cs="Arial"/>
                <w:color w:val="000000"/>
                <w:sz w:val="20"/>
                <w:szCs w:val="20"/>
                <w:lang w:val="nl-NL"/>
              </w:rPr>
              <w:instrText>Connector.Name</w:instrText>
            </w:r>
            <w:r w:rsidRPr="00974E8B">
              <w:rPr>
                <w:rFonts w:ascii="Arial" w:hAnsi="Arial" w:cs="Arial"/>
                <w:sz w:val="20"/>
                <w:szCs w:val="20"/>
                <w:lang w:val="en-AU"/>
              </w:rPr>
              <w:fldChar w:fldCharType="separate"/>
            </w:r>
            <w:r w:rsidR="00974E8B" w:rsidRPr="00DD0F4F">
              <w:rPr>
                <w:rFonts w:ascii="Arial" w:eastAsia="Times New Roman" w:hAnsi="Arial" w:cs="Arial"/>
                <w:color w:val="000000"/>
                <w:sz w:val="20"/>
                <w:szCs w:val="20"/>
                <w:lang w:val="nl-NL"/>
              </w:rPr>
              <w:t>is gehuisvest in</w:t>
            </w:r>
            <w:r w:rsidRPr="00974E8B">
              <w:rPr>
                <w:rFonts w:ascii="Arial" w:hAnsi="Arial" w:cs="Arial"/>
                <w:sz w:val="20"/>
                <w:szCs w:val="20"/>
                <w:lang w:val="en-AU"/>
              </w:rPr>
              <w:fldChar w:fldCharType="end"/>
            </w:r>
            <w:r w:rsidR="00974E8B" w:rsidRPr="00DD0F4F">
              <w:rPr>
                <w:rFonts w:ascii="Arial" w:eastAsia="Times New Roman" w:hAnsi="Arial" w:cs="Arial"/>
                <w:color w:val="000000"/>
                <w:sz w:val="20"/>
                <w:szCs w:val="20"/>
                <w:lang w:val="nl-NL"/>
              </w:rPr>
              <w:t xml:space="preserve">   </w:t>
            </w:r>
            <w:r w:rsidRPr="00974E8B">
              <w:rPr>
                <w:rFonts w:ascii="Arial" w:eastAsia="Times New Roman" w:hAnsi="Arial" w:cs="Arial"/>
                <w:color w:val="000000"/>
                <w:sz w:val="20"/>
                <w:szCs w:val="20"/>
              </w:rPr>
              <w:fldChar w:fldCharType="begin" w:fldLock="1"/>
            </w:r>
            <w:r w:rsidR="00974E8B" w:rsidRPr="00DD0F4F">
              <w:rPr>
                <w:rFonts w:ascii="Arial" w:eastAsia="Times New Roman" w:hAnsi="Arial" w:cs="Arial"/>
                <w:color w:val="000000"/>
                <w:sz w:val="20"/>
                <w:szCs w:val="20"/>
                <w:lang w:val="nl-NL"/>
              </w:rPr>
              <w:instrText>MERGEFIELD Element.Name</w:instrText>
            </w:r>
            <w:r w:rsidRPr="00974E8B">
              <w:rPr>
                <w:rFonts w:ascii="Arial" w:eastAsia="Times New Roman" w:hAnsi="Arial" w:cs="Arial"/>
                <w:color w:val="000000"/>
                <w:sz w:val="20"/>
                <w:szCs w:val="20"/>
              </w:rPr>
              <w:fldChar w:fldCharType="separate"/>
            </w:r>
            <w:r w:rsidR="00974E8B" w:rsidRPr="00DD0F4F">
              <w:rPr>
                <w:rFonts w:ascii="Arial" w:eastAsia="Times New Roman" w:hAnsi="Arial" w:cs="Arial"/>
                <w:color w:val="000000"/>
                <w:sz w:val="20"/>
                <w:szCs w:val="20"/>
                <w:lang w:val="nl-NL"/>
              </w:rPr>
              <w:t xml:space="preserve">VESTIGING VAN </w:t>
            </w:r>
            <w:r w:rsidR="00974E8B" w:rsidRPr="00DD0F4F">
              <w:rPr>
                <w:rFonts w:ascii="Arial" w:eastAsia="Times New Roman" w:hAnsi="Arial" w:cs="Arial"/>
                <w:color w:val="000000"/>
                <w:sz w:val="20"/>
                <w:szCs w:val="20"/>
                <w:lang w:val="nl-NL"/>
              </w:rPr>
              <w:lastRenderedPageBreak/>
              <w:t>ZAAKBEHANDELENDE ORGANISATIE</w:t>
            </w:r>
            <w:r w:rsidRPr="00974E8B">
              <w:rPr>
                <w:rFonts w:ascii="Arial" w:eastAsia="Times New Roman" w:hAnsi="Arial" w:cs="Arial"/>
                <w:color w:val="000000"/>
                <w:sz w:val="20"/>
                <w:szCs w:val="20"/>
              </w:rPr>
              <w:fldChar w:fldCharType="end"/>
            </w:r>
            <w:r w:rsidR="00974E8B" w:rsidRPr="00DD0F4F">
              <w:rPr>
                <w:rFonts w:ascii="Arial" w:eastAsia="Times New Roman" w:hAnsi="Arial" w:cs="Arial"/>
                <w:color w:val="000000"/>
                <w:sz w:val="20"/>
                <w:szCs w:val="20"/>
                <w:lang w:val="nl-NL"/>
              </w:rPr>
              <w:t xml:space="preserve">  </w:t>
            </w:r>
          </w:p>
        </w:tc>
        <w:tc>
          <w:tcPr>
            <w:tcW w:w="135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lastRenderedPageBreak/>
              <w:t>KING</w:t>
            </w:r>
          </w:p>
        </w:tc>
      </w:tr>
      <w:tr w:rsidR="00974E8B" w:rsidRPr="005E066D">
        <w:tc>
          <w:tcPr>
            <w:tcW w:w="3600" w:type="dxa"/>
            <w:tcBorders>
              <w:top w:val="nil"/>
              <w:left w:val="nil"/>
              <w:bottom w:val="nil"/>
              <w:right w:val="nil"/>
            </w:tcBorders>
          </w:tcPr>
          <w:p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Connector.Name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is verantwoordelijke voor</w:t>
            </w:r>
            <w:r w:rsidRPr="00974E8B">
              <w:rPr>
                <w:rFonts w:ascii="Arial" w:hAnsi="Arial" w:cs="Arial"/>
                <w:sz w:val="20"/>
                <w:szCs w:val="20"/>
                <w:lang w:val="en-AU"/>
              </w:rPr>
              <w:fldChar w:fldCharType="end"/>
            </w:r>
            <w:r w:rsidR="00974E8B" w:rsidRPr="00974E8B">
              <w:rPr>
                <w:rFonts w:ascii="Arial" w:eastAsia="Times New Roman" w:hAnsi="Arial" w:cs="Arial"/>
                <w:color w:val="000000"/>
                <w:sz w:val="20"/>
                <w:szCs w:val="20"/>
              </w:rPr>
              <w:t xml:space="preserve">   </w:t>
            </w:r>
            <w:r w:rsidRPr="00974E8B">
              <w:rPr>
                <w:rFonts w:ascii="Arial" w:eastAsia="Times New Roman" w:hAnsi="Arial" w:cs="Arial"/>
                <w:color w:val="000000"/>
                <w:sz w:val="20"/>
                <w:szCs w:val="20"/>
              </w:rPr>
              <w:fldChar w:fldCharType="begin" w:fldLock="1"/>
            </w:r>
            <w:r w:rsidR="00974E8B" w:rsidRPr="00974E8B">
              <w:rPr>
                <w:rFonts w:ascii="Arial" w:eastAsia="Times New Roman" w:hAnsi="Arial" w:cs="Arial"/>
                <w:color w:val="000000"/>
                <w:sz w:val="20"/>
                <w:szCs w:val="20"/>
              </w:rPr>
              <w:instrText>MERGEFIELD Element.Name</w:instrText>
            </w:r>
            <w:r w:rsidRPr="00974E8B">
              <w:rPr>
                <w:rFonts w:ascii="Arial" w:eastAsia="Times New Roman" w:hAnsi="Arial" w:cs="Arial"/>
                <w:color w:val="000000"/>
                <w:sz w:val="20"/>
                <w:szCs w:val="20"/>
              </w:rPr>
              <w:fldChar w:fldCharType="separate"/>
            </w:r>
            <w:r w:rsidR="00974E8B" w:rsidRPr="00974E8B">
              <w:rPr>
                <w:rFonts w:ascii="Arial" w:eastAsia="Times New Roman" w:hAnsi="Arial" w:cs="Arial"/>
                <w:color w:val="000000"/>
                <w:sz w:val="20"/>
                <w:szCs w:val="20"/>
              </w:rPr>
              <w:t>ZAAKTYPE</w:t>
            </w:r>
            <w:r w:rsidRPr="00974E8B">
              <w:rPr>
                <w:rFonts w:ascii="Arial" w:eastAsia="Times New Roman" w:hAnsi="Arial" w:cs="Arial"/>
                <w:color w:val="000000"/>
                <w:sz w:val="20"/>
                <w:szCs w:val="20"/>
              </w:rPr>
              <w:fldChar w:fldCharType="end"/>
            </w:r>
            <w:r w:rsidR="00974E8B" w:rsidRPr="00974E8B">
              <w:rPr>
                <w:rFonts w:ascii="Arial" w:eastAsia="Times New Roman" w:hAnsi="Arial" w:cs="Arial"/>
                <w:color w:val="000000"/>
                <w:sz w:val="20"/>
                <w:szCs w:val="20"/>
              </w:rPr>
              <w:t xml:space="preserve">  </w:t>
            </w:r>
          </w:p>
        </w:tc>
        <w:tc>
          <w:tcPr>
            <w:tcW w:w="1350" w:type="dxa"/>
            <w:tcBorders>
              <w:top w:val="nil"/>
              <w:left w:val="nil"/>
              <w:bottom w:val="nil"/>
              <w:right w:val="nil"/>
            </w:tcBorders>
          </w:tcPr>
          <w:p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GFO Zaken 2004</w:t>
            </w:r>
          </w:p>
        </w:tc>
      </w:tr>
    </w:tbl>
    <w:p w:rsidR="00974E8B" w:rsidRPr="00DD0F4F" w:rsidRDefault="00974E8B" w:rsidP="0044638F">
      <w:pPr>
        <w:rPr>
          <w:lang w:val="nl-NL"/>
        </w:rPr>
      </w:pPr>
    </w:p>
    <w:p w:rsidR="00A87CAE" w:rsidRPr="00A87CAE" w:rsidRDefault="00A87CAE" w:rsidP="00A87CAE">
      <w:pPr>
        <w:widowControl w:val="0"/>
        <w:autoSpaceDE w:val="0"/>
        <w:autoSpaceDN w:val="0"/>
        <w:adjustRightInd w:val="0"/>
        <w:spacing w:before="240" w:after="60" w:line="240" w:lineRule="auto"/>
        <w:outlineLvl w:val="3"/>
        <w:rPr>
          <w:rFonts w:ascii="Arial" w:eastAsia="Times New Roman" w:hAnsi="Arial" w:cs="Arial"/>
          <w:b/>
          <w:color w:val="004080"/>
          <w:sz w:val="24"/>
          <w:szCs w:val="24"/>
          <w:lang w:eastAsia="nl-NL"/>
        </w:rPr>
      </w:pPr>
      <w:r w:rsidRPr="00CF1953">
        <w:rPr>
          <w:rFonts w:ascii="Arial" w:eastAsia="Times New Roman" w:hAnsi="Arial" w:cs="Arial"/>
          <w:b/>
          <w:bCs/>
          <w:color w:val="004080"/>
          <w:sz w:val="24"/>
          <w:szCs w:val="24"/>
        </w:rPr>
        <w:t>«</w:t>
      </w:r>
      <w:r w:rsidRPr="00A87CAE">
        <w:rPr>
          <w:rFonts w:ascii="Arial" w:eastAsia="Times New Roman" w:hAnsi="Arial" w:cs="Arial"/>
          <w:b/>
          <w:color w:val="004080"/>
          <w:sz w:val="24"/>
          <w:szCs w:val="24"/>
          <w:lang w:eastAsia="nl-NL"/>
        </w:rPr>
        <w:t>Attribuutsoort</w:t>
      </w:r>
      <w:r w:rsidRPr="00CF1953">
        <w:rPr>
          <w:rFonts w:ascii="Arial" w:eastAsia="Times New Roman" w:hAnsi="Arial" w:cs="Arial"/>
          <w:b/>
          <w:bCs/>
          <w:color w:val="004080"/>
          <w:sz w:val="24"/>
          <w:szCs w:val="24"/>
        </w:rPr>
        <w:t>»</w:t>
      </w:r>
      <w:r w:rsidRPr="00A87CAE">
        <w:rPr>
          <w:rFonts w:ascii="Arial" w:eastAsia="Times New Roman" w:hAnsi="Arial" w:cs="Arial"/>
          <w:b/>
          <w:color w:val="004080"/>
          <w:sz w:val="24"/>
          <w:szCs w:val="24"/>
          <w:lang w:eastAsia="nl-NL"/>
        </w:rPr>
        <w:t xml:space="preserve"> Organisatie</w:t>
      </w:r>
      <w:ins w:id="6194" w:author="Arjan" w:date="2014-09-07T17:46:00Z">
        <w:r>
          <w:rPr>
            <w:rFonts w:ascii="Arial" w:eastAsia="Times New Roman" w:hAnsi="Arial" w:cs="Arial"/>
            <w:b/>
            <w:color w:val="004080"/>
            <w:sz w:val="24"/>
            <w:szCs w:val="24"/>
            <w:lang w:eastAsia="nl-NL"/>
          </w:rPr>
          <w:t>-eenheid-</w:t>
        </w:r>
      </w:ins>
      <w:r w:rsidRPr="00A87CAE">
        <w:rPr>
          <w:rFonts w:ascii="Arial" w:eastAsia="Times New Roman" w:hAnsi="Arial" w:cs="Arial"/>
          <w:b/>
          <w:color w:val="004080"/>
          <w:sz w:val="24"/>
          <w:szCs w:val="24"/>
          <w:lang w:eastAsia="nl-NL"/>
        </w:rPr>
        <w:t>identificatie</w:t>
      </w:r>
    </w:p>
    <w:tbl>
      <w:tblPr>
        <w:tblW w:w="9464" w:type="dxa"/>
        <w:tblLayout w:type="fixed"/>
        <w:tblCellMar>
          <w:top w:w="113" w:type="dxa"/>
        </w:tblCellMar>
        <w:tblLook w:val="0000" w:firstRow="0" w:lastRow="0" w:firstColumn="0" w:lastColumn="0" w:noHBand="0" w:noVBand="0"/>
      </w:tblPr>
      <w:tblGrid>
        <w:gridCol w:w="3936"/>
        <w:gridCol w:w="5528"/>
      </w:tblGrid>
      <w:tr w:rsidR="00A87CAE"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Naam attribuutsoort</w:t>
            </w:r>
          </w:p>
        </w:tc>
        <w:tc>
          <w:tcPr>
            <w:tcW w:w="5528"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Organisatie</w:t>
            </w:r>
            <w:ins w:id="6195" w:author="Arjan" w:date="2014-09-07T17:46:00Z">
              <w:r>
                <w:rPr>
                  <w:rFonts w:ascii="Arial" w:eastAsia="Times New Roman" w:hAnsi="Arial" w:cs="Arial"/>
                  <w:color w:val="000000"/>
                  <w:sz w:val="20"/>
                  <w:szCs w:val="20"/>
                </w:rPr>
                <w:t>-eenheid-</w:t>
              </w:r>
            </w:ins>
            <w:r w:rsidRPr="00A87CAE">
              <w:rPr>
                <w:rFonts w:ascii="Arial" w:eastAsia="Times New Roman" w:hAnsi="Arial" w:cs="Arial"/>
                <w:color w:val="000000"/>
                <w:sz w:val="20"/>
                <w:szCs w:val="20"/>
              </w:rPr>
              <w:t>identificatie</w:t>
            </w:r>
          </w:p>
        </w:tc>
      </w:tr>
      <w:tr w:rsidR="00A87CAE"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Herkomst attribuutsoort</w:t>
            </w:r>
          </w:p>
        </w:tc>
        <w:tc>
          <w:tcPr>
            <w:tcW w:w="5528"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GFO Zaken 2004</w:t>
            </w:r>
          </w:p>
        </w:tc>
      </w:tr>
      <w:tr w:rsidR="00A87CAE"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 xml:space="preserve">Code attribuutsoort </w:t>
            </w:r>
          </w:p>
        </w:tc>
        <w:tc>
          <w:tcPr>
            <w:tcW w:w="5528"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0001</w:t>
            </w:r>
          </w:p>
        </w:tc>
      </w:tr>
      <w:tr w:rsidR="00A87CAE"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XML-tag attribuutsoort</w:t>
            </w:r>
          </w:p>
        </w:tc>
        <w:tc>
          <w:tcPr>
            <w:tcW w:w="5528"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identificatie</w:t>
            </w:r>
          </w:p>
        </w:tc>
      </w:tr>
      <w:tr w:rsidR="00A87CAE" w:rsidRPr="005E066D"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Definitie attribuutsoort</w:t>
            </w:r>
          </w:p>
        </w:tc>
        <w:tc>
          <w:tcPr>
            <w:tcW w:w="5528" w:type="dxa"/>
            <w:shd w:val="clear" w:color="auto" w:fill="auto"/>
          </w:tcPr>
          <w:p w:rsidR="00A87CAE" w:rsidRPr="00DD0F4F" w:rsidRDefault="00A87CAE" w:rsidP="00A87CA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Een korte identificatie van de organisatorische eenheid.</w:t>
            </w:r>
          </w:p>
        </w:tc>
      </w:tr>
      <w:tr w:rsidR="00A87CAE"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Herkomst definitie attribuutsoort</w:t>
            </w:r>
          </w:p>
        </w:tc>
        <w:tc>
          <w:tcPr>
            <w:tcW w:w="5528"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GFO Zaken 2004</w:t>
            </w:r>
          </w:p>
        </w:tc>
      </w:tr>
      <w:tr w:rsidR="00A87CAE"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Datum opname attribuutsoort</w:t>
            </w:r>
          </w:p>
        </w:tc>
        <w:tc>
          <w:tcPr>
            <w:tcW w:w="5528"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1 juni 2008</w:t>
            </w:r>
          </w:p>
        </w:tc>
      </w:tr>
      <w:tr w:rsidR="00A87CAE" w:rsidRPr="005E066D"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Toelichting attribuutsoort</w:t>
            </w:r>
          </w:p>
        </w:tc>
        <w:tc>
          <w:tcPr>
            <w:tcW w:w="5528" w:type="dxa"/>
            <w:shd w:val="clear" w:color="auto" w:fill="auto"/>
          </w:tcPr>
          <w:p w:rsidR="005F4985" w:rsidRPr="00DD0F4F" w:rsidRDefault="005F4985" w:rsidP="005F4985">
            <w:pPr>
              <w:autoSpaceDE w:val="0"/>
              <w:autoSpaceDN w:val="0"/>
              <w:adjustRightInd w:val="0"/>
              <w:spacing w:after="0" w:line="240" w:lineRule="auto"/>
              <w:rPr>
                <w:ins w:id="6196" w:author="Arjan" w:date="2014-09-07T17:48:00Z"/>
                <w:rFonts w:ascii="Arial" w:eastAsia="Times New Roman" w:hAnsi="Arial" w:cs="Arial"/>
                <w:color w:val="000000"/>
                <w:sz w:val="20"/>
                <w:szCs w:val="20"/>
                <w:lang w:val="nl-NL"/>
              </w:rPr>
            </w:pPr>
            <w:ins w:id="6197" w:author="Arjan" w:date="2014-09-07T17:48:00Z">
              <w:r w:rsidRPr="00DD0F4F">
                <w:rPr>
                  <w:rFonts w:ascii="Arial" w:eastAsia="Times New Roman" w:hAnsi="Arial" w:cs="Arial"/>
                  <w:color w:val="000000"/>
                  <w:sz w:val="20"/>
                  <w:szCs w:val="20"/>
                  <w:lang w:val="nl-NL"/>
                </w:rPr>
                <w:t xml:space="preserve">Deze attribuutsoort vormt tezamen met de Organisatie-dentificatie de unieke aanduiding van een Organisatorische eenheid voor geheel Nederland. </w:t>
              </w:r>
            </w:ins>
          </w:p>
          <w:p w:rsidR="00A87CAE" w:rsidRPr="00DD0F4F" w:rsidRDefault="00A87CAE" w:rsidP="005F4985">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De zaakbehandelende organisatie kan hiervoor zelf een classificatie definiëren.</w:t>
            </w:r>
          </w:p>
        </w:tc>
      </w:tr>
      <w:tr w:rsidR="00A87CAE" w:rsidRPr="005E066D"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Domein attribuutsoort</w:t>
            </w:r>
          </w:p>
        </w:tc>
        <w:tc>
          <w:tcPr>
            <w:tcW w:w="5528" w:type="dxa"/>
            <w:shd w:val="clear" w:color="auto" w:fill="auto"/>
          </w:tcPr>
          <w:p w:rsidR="00A87CAE" w:rsidRPr="00DD0F4F" w:rsidRDefault="00A87CAE" w:rsidP="00A87CA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Formaat:</w:t>
            </w:r>
            <w:r w:rsidRPr="00DD0F4F">
              <w:rPr>
                <w:rFonts w:ascii="Arial" w:eastAsia="Times New Roman" w:hAnsi="Arial" w:cs="Arial"/>
                <w:color w:val="000000"/>
                <w:sz w:val="20"/>
                <w:szCs w:val="20"/>
                <w:lang w:val="nl-NL"/>
              </w:rPr>
              <w:tab/>
              <w:t>AN24</w:t>
            </w:r>
          </w:p>
          <w:p w:rsidR="00A87CAE" w:rsidRPr="00DD0F4F" w:rsidRDefault="00A87CAE" w:rsidP="00A87CAE">
            <w:pPr>
              <w:autoSpaceDE w:val="0"/>
              <w:autoSpaceDN w:val="0"/>
              <w:adjustRightInd w:val="0"/>
              <w:spacing w:after="0" w:line="240" w:lineRule="auto"/>
              <w:ind w:left="1872" w:hanging="1872"/>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Waardenverzameling: </w:t>
            </w:r>
            <w:r w:rsidRPr="00DD0F4F">
              <w:rPr>
                <w:rFonts w:ascii="Arial" w:eastAsia="Times New Roman" w:hAnsi="Arial" w:cs="Arial"/>
                <w:color w:val="000000"/>
                <w:sz w:val="20"/>
                <w:szCs w:val="20"/>
                <w:lang w:val="nl-NL"/>
              </w:rPr>
              <w:tab/>
            </w:r>
            <w:del w:id="6198" w:author="Arjan" w:date="2014-09-07T17:47:00Z">
              <w:r w:rsidRPr="00DD0F4F" w:rsidDel="00A87CAE">
                <w:rPr>
                  <w:rFonts w:ascii="Arial" w:eastAsia="Times New Roman" w:hAnsi="Arial" w:cs="Arial"/>
                  <w:color w:val="000000"/>
                  <w:sz w:val="20"/>
                  <w:szCs w:val="20"/>
                  <w:lang w:val="nl-NL"/>
                </w:rPr>
                <w:delText>1e 4 posities: gemeentecode van de gemeente zijnde de zaakbehandelende organisatie;</w:delText>
              </w:r>
              <w:r w:rsidRPr="00DD0F4F" w:rsidDel="00A87CAE">
                <w:rPr>
                  <w:rFonts w:ascii="Arial" w:eastAsia="Times New Roman" w:hAnsi="Arial" w:cs="Arial"/>
                  <w:color w:val="000000"/>
                  <w:sz w:val="20"/>
                  <w:szCs w:val="20"/>
                  <w:lang w:val="nl-NL"/>
                </w:rPr>
                <w:br/>
                <w:delText xml:space="preserve">pos. 5 – 24: classificatie bestaande uit </w:delText>
              </w:r>
            </w:del>
            <w:r w:rsidRPr="00DD0F4F">
              <w:rPr>
                <w:rFonts w:ascii="Arial" w:eastAsia="Times New Roman" w:hAnsi="Arial" w:cs="Arial"/>
                <w:color w:val="000000"/>
                <w:sz w:val="20"/>
                <w:szCs w:val="20"/>
                <w:lang w:val="nl-NL"/>
              </w:rPr>
              <w:t>alle alfanumerieke tekens m.u.v. diacrieten</w:t>
            </w:r>
          </w:p>
        </w:tc>
      </w:tr>
      <w:tr w:rsidR="00A87CAE"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Indicatie materiële historie</w:t>
            </w:r>
          </w:p>
        </w:tc>
        <w:tc>
          <w:tcPr>
            <w:tcW w:w="5528"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Nee</w:t>
            </w:r>
          </w:p>
        </w:tc>
      </w:tr>
      <w:tr w:rsidR="00A87CAE"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Indicatie formele historie</w:t>
            </w:r>
          </w:p>
        </w:tc>
        <w:tc>
          <w:tcPr>
            <w:tcW w:w="5528"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Nee</w:t>
            </w:r>
          </w:p>
        </w:tc>
      </w:tr>
      <w:tr w:rsidR="00A87CAE"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Aanduiding gebeurtenis</w:t>
            </w:r>
          </w:p>
        </w:tc>
        <w:tc>
          <w:tcPr>
            <w:tcW w:w="5528"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Nee</w:t>
            </w:r>
          </w:p>
        </w:tc>
      </w:tr>
      <w:tr w:rsidR="00A87CAE"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Aanduiding brondocument</w:t>
            </w:r>
          </w:p>
        </w:tc>
        <w:tc>
          <w:tcPr>
            <w:tcW w:w="5528"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Nee</w:t>
            </w:r>
          </w:p>
        </w:tc>
      </w:tr>
      <w:tr w:rsidR="00A87CAE"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Indicatie in onderzoek</w:t>
            </w:r>
          </w:p>
        </w:tc>
        <w:tc>
          <w:tcPr>
            <w:tcW w:w="5528"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Nee</w:t>
            </w:r>
          </w:p>
        </w:tc>
      </w:tr>
      <w:tr w:rsidR="00A87CAE"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Aanduiding strijdigheid/nietigheid</w:t>
            </w:r>
          </w:p>
        </w:tc>
        <w:tc>
          <w:tcPr>
            <w:tcW w:w="5528"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Nee</w:t>
            </w:r>
          </w:p>
        </w:tc>
      </w:tr>
      <w:tr w:rsidR="00A87CAE"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Indicatie kardinaliteit</w:t>
            </w:r>
          </w:p>
        </w:tc>
        <w:tc>
          <w:tcPr>
            <w:tcW w:w="5528"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1-1</w:t>
            </w:r>
          </w:p>
        </w:tc>
      </w:tr>
      <w:tr w:rsidR="00A87CAE"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Indicatie authentiek</w:t>
            </w:r>
          </w:p>
        </w:tc>
        <w:tc>
          <w:tcPr>
            <w:tcW w:w="5528"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Gemeentelijk basisgegeven</w:t>
            </w:r>
          </w:p>
        </w:tc>
      </w:tr>
      <w:tr w:rsidR="00A87CAE" w:rsidTr="00A87CAE">
        <w:trPr>
          <w:cantSplit/>
        </w:trPr>
        <w:tc>
          <w:tcPr>
            <w:tcW w:w="3936"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Regels attribuutsoort</w:t>
            </w:r>
          </w:p>
        </w:tc>
        <w:tc>
          <w:tcPr>
            <w:tcW w:w="5528" w:type="dxa"/>
            <w:shd w:val="clear" w:color="auto" w:fill="auto"/>
          </w:tcPr>
          <w:p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w:t>
            </w:r>
          </w:p>
        </w:tc>
      </w:tr>
    </w:tbl>
    <w:p w:rsidR="00A87CAE" w:rsidRDefault="00A87CAE" w:rsidP="0044638F">
      <w:pPr>
        <w:rPr>
          <w:ins w:id="6199" w:author="Arjan" w:date="2014-09-07T17:35:00Z"/>
        </w:rPr>
      </w:pPr>
    </w:p>
    <w:p w:rsidR="00E15C54" w:rsidRPr="0083120B" w:rsidRDefault="00E15C54" w:rsidP="00E15C54">
      <w:pPr>
        <w:widowControl w:val="0"/>
        <w:autoSpaceDE w:val="0"/>
        <w:autoSpaceDN w:val="0"/>
        <w:adjustRightInd w:val="0"/>
        <w:spacing w:before="240" w:after="60" w:line="240" w:lineRule="auto"/>
        <w:outlineLvl w:val="3"/>
        <w:rPr>
          <w:ins w:id="6200" w:author="Arjan" w:date="2014-09-07T17:35:00Z"/>
          <w:rFonts w:ascii="Arial" w:eastAsia="Times New Roman" w:hAnsi="Arial" w:cs="Arial"/>
          <w:b/>
          <w:color w:val="004080"/>
          <w:sz w:val="24"/>
          <w:szCs w:val="24"/>
          <w:lang w:eastAsia="nl-NL"/>
        </w:rPr>
      </w:pPr>
      <w:ins w:id="6201" w:author="Arjan" w:date="2014-09-07T17:35: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Pr>
            <w:rFonts w:ascii="Arial" w:eastAsia="Times New Roman" w:hAnsi="Arial" w:cs="Arial"/>
            <w:b/>
            <w:color w:val="004080"/>
            <w:sz w:val="24"/>
            <w:szCs w:val="24"/>
            <w:lang w:eastAsia="nl-NL"/>
          </w:rPr>
          <w:t>Organisatie-identificatie</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E15C54" w:rsidRPr="00CD63CD" w:rsidTr="00E15C54">
        <w:trPr>
          <w:trHeight w:val="232"/>
          <w:ins w:id="6202" w:author="Arjan" w:date="2014-09-07T17:35:00Z"/>
        </w:trPr>
        <w:tc>
          <w:tcPr>
            <w:tcW w:w="3780" w:type="dxa"/>
            <w:tcBorders>
              <w:top w:val="single" w:sz="4" w:space="0" w:color="auto"/>
              <w:left w:val="nil"/>
              <w:bottom w:val="nil"/>
              <w:right w:val="nil"/>
            </w:tcBorders>
          </w:tcPr>
          <w:p w:rsidR="00E15C54" w:rsidRPr="00CD63CD" w:rsidRDefault="00E15C54" w:rsidP="00E15C54">
            <w:pPr>
              <w:autoSpaceDE w:val="0"/>
              <w:autoSpaceDN w:val="0"/>
              <w:adjustRightInd w:val="0"/>
              <w:spacing w:after="0" w:line="240" w:lineRule="auto"/>
              <w:rPr>
                <w:ins w:id="6203" w:author="Arjan" w:date="2014-09-07T17:35:00Z"/>
                <w:rFonts w:ascii="Arial" w:eastAsia="Times New Roman" w:hAnsi="Arial" w:cs="Arial"/>
                <w:color w:val="000000"/>
                <w:sz w:val="20"/>
                <w:szCs w:val="20"/>
              </w:rPr>
            </w:pPr>
            <w:ins w:id="6204" w:author="Arjan" w:date="2014-09-07T17:35:00Z">
              <w:r w:rsidRPr="00CD63CD">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rsidR="00E15C54" w:rsidRPr="00CD63CD" w:rsidRDefault="00E15C54" w:rsidP="00E15C54">
            <w:pPr>
              <w:autoSpaceDE w:val="0"/>
              <w:autoSpaceDN w:val="0"/>
              <w:adjustRightInd w:val="0"/>
              <w:spacing w:after="0" w:line="240" w:lineRule="auto"/>
              <w:rPr>
                <w:ins w:id="6205" w:author="Arjan" w:date="2014-09-07T17:35:00Z"/>
                <w:rFonts w:ascii="Arial" w:eastAsia="Times New Roman" w:hAnsi="Arial" w:cs="Arial"/>
                <w:color w:val="000000"/>
                <w:sz w:val="20"/>
                <w:szCs w:val="20"/>
              </w:rPr>
            </w:pPr>
            <w:ins w:id="6206" w:author="Arjan" w:date="2014-09-07T17:35:00Z">
              <w:r>
                <w:rPr>
                  <w:rFonts w:ascii="Arial" w:hAnsi="Arial" w:cs="Arial"/>
                  <w:sz w:val="20"/>
                  <w:szCs w:val="20"/>
                  <w:lang w:val="en-AU"/>
                </w:rPr>
                <w:t>Organisatie-identificatie</w:t>
              </w:r>
            </w:ins>
          </w:p>
        </w:tc>
      </w:tr>
      <w:tr w:rsidR="00E15C54" w:rsidRPr="00CD63CD" w:rsidTr="00E15C54">
        <w:trPr>
          <w:trHeight w:val="232"/>
          <w:ins w:id="6207"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08"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09" w:author="Arjan" w:date="2014-09-07T17:35:00Z"/>
                <w:rFonts w:ascii="Arial" w:eastAsia="Times New Roman" w:hAnsi="Arial" w:cs="Arial"/>
                <w:color w:val="000000"/>
                <w:sz w:val="20"/>
                <w:szCs w:val="20"/>
              </w:rPr>
            </w:pPr>
          </w:p>
        </w:tc>
      </w:tr>
      <w:tr w:rsidR="00E15C54" w:rsidRPr="00CD63CD" w:rsidTr="00E15C54">
        <w:trPr>
          <w:trHeight w:val="232"/>
          <w:ins w:id="6210"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11" w:author="Arjan" w:date="2014-09-07T17:35:00Z"/>
                <w:rFonts w:ascii="Arial" w:eastAsia="Times New Roman" w:hAnsi="Arial" w:cs="Arial"/>
                <w:color w:val="000000"/>
                <w:sz w:val="20"/>
                <w:szCs w:val="20"/>
              </w:rPr>
            </w:pPr>
            <w:ins w:id="6212" w:author="Arjan" w:date="2014-09-07T17:35:00Z">
              <w:r w:rsidRPr="00CD63CD">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13" w:author="Arjan" w:date="2014-09-07T17:35:00Z"/>
                <w:rFonts w:ascii="Arial" w:eastAsia="Times New Roman" w:hAnsi="Arial" w:cs="Arial"/>
                <w:color w:val="000000"/>
                <w:sz w:val="20"/>
                <w:szCs w:val="20"/>
              </w:rPr>
            </w:pPr>
            <w:ins w:id="6214" w:author="Arjan" w:date="2014-09-07T17:35:00Z">
              <w:r>
                <w:rPr>
                  <w:rFonts w:ascii="Arial" w:eastAsia="Times New Roman" w:hAnsi="Arial" w:cs="Arial"/>
                  <w:color w:val="000000"/>
                  <w:sz w:val="20"/>
                  <w:szCs w:val="20"/>
                </w:rPr>
                <w:t>KING</w:t>
              </w:r>
            </w:ins>
          </w:p>
        </w:tc>
      </w:tr>
      <w:tr w:rsidR="00E15C54" w:rsidRPr="00CD63CD" w:rsidTr="00E15C54">
        <w:trPr>
          <w:trHeight w:val="232"/>
          <w:ins w:id="6215"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16"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17" w:author="Arjan" w:date="2014-09-07T17:35:00Z"/>
                <w:rFonts w:ascii="Arial" w:eastAsia="Times New Roman" w:hAnsi="Arial" w:cs="Arial"/>
                <w:color w:val="000000"/>
                <w:sz w:val="20"/>
                <w:szCs w:val="20"/>
              </w:rPr>
            </w:pPr>
          </w:p>
        </w:tc>
      </w:tr>
      <w:tr w:rsidR="00E15C54" w:rsidRPr="00CD63CD" w:rsidTr="00E15C54">
        <w:trPr>
          <w:trHeight w:val="232"/>
          <w:ins w:id="6218"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19" w:author="Arjan" w:date="2014-09-07T17:35:00Z"/>
                <w:rFonts w:ascii="Arial" w:eastAsia="Times New Roman" w:hAnsi="Arial" w:cs="Arial"/>
                <w:color w:val="000000"/>
                <w:sz w:val="20"/>
                <w:szCs w:val="20"/>
              </w:rPr>
            </w:pPr>
            <w:ins w:id="6220" w:author="Arjan" w:date="2014-09-07T17:35:00Z">
              <w:r w:rsidRPr="00CD63CD">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21" w:author="Arjan" w:date="2014-09-07T17:35:00Z"/>
                <w:rFonts w:ascii="Arial" w:eastAsia="Times New Roman" w:hAnsi="Arial" w:cs="Arial"/>
                <w:color w:val="000000"/>
                <w:sz w:val="20"/>
                <w:szCs w:val="20"/>
              </w:rPr>
            </w:pPr>
          </w:p>
        </w:tc>
      </w:tr>
      <w:tr w:rsidR="00E15C54" w:rsidRPr="00CD63CD" w:rsidTr="00E15C54">
        <w:trPr>
          <w:trHeight w:val="232"/>
          <w:ins w:id="6222"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23"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24" w:author="Arjan" w:date="2014-09-07T17:35:00Z"/>
                <w:rFonts w:ascii="Arial" w:eastAsia="Times New Roman" w:hAnsi="Arial" w:cs="Arial"/>
                <w:color w:val="000000"/>
                <w:sz w:val="20"/>
                <w:szCs w:val="20"/>
              </w:rPr>
            </w:pPr>
          </w:p>
        </w:tc>
      </w:tr>
      <w:tr w:rsidR="00E15C54" w:rsidRPr="00CD63CD" w:rsidTr="00E15C54">
        <w:trPr>
          <w:trHeight w:val="232"/>
          <w:ins w:id="6225"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26" w:author="Arjan" w:date="2014-09-07T17:35:00Z"/>
                <w:rFonts w:ascii="Arial" w:eastAsia="Times New Roman" w:hAnsi="Arial" w:cs="Arial"/>
                <w:color w:val="000000"/>
                <w:sz w:val="20"/>
                <w:szCs w:val="20"/>
              </w:rPr>
            </w:pPr>
            <w:ins w:id="6227" w:author="Arjan" w:date="2014-09-07T17:35:00Z">
              <w:r w:rsidRPr="00CD63CD">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28" w:author="Arjan" w:date="2014-09-07T17:35:00Z"/>
                <w:rFonts w:ascii="Arial" w:eastAsia="Times New Roman" w:hAnsi="Arial" w:cs="Arial"/>
                <w:color w:val="000000"/>
                <w:sz w:val="20"/>
                <w:szCs w:val="20"/>
              </w:rPr>
            </w:pPr>
            <w:ins w:id="6229" w:author="Arjan" w:date="2014-09-07T17:35:00Z">
              <w:r>
                <w:rPr>
                  <w:rFonts w:ascii="Arial" w:hAnsi="Arial" w:cs="Arial"/>
                  <w:sz w:val="20"/>
                  <w:szCs w:val="20"/>
                  <w:lang w:val="en-AU"/>
                </w:rPr>
                <w:t>organisatie</w:t>
              </w:r>
            </w:ins>
            <w:ins w:id="6230" w:author="Arjan" w:date="2014-09-07T17:36:00Z">
              <w:r>
                <w:rPr>
                  <w:rFonts w:ascii="Arial" w:hAnsi="Arial" w:cs="Arial"/>
                  <w:sz w:val="20"/>
                  <w:szCs w:val="20"/>
                  <w:lang w:val="en-AU"/>
                </w:rPr>
                <w:t>Id</w:t>
              </w:r>
            </w:ins>
          </w:p>
        </w:tc>
      </w:tr>
      <w:tr w:rsidR="00E15C54" w:rsidRPr="00CD63CD" w:rsidTr="00E15C54">
        <w:trPr>
          <w:trHeight w:val="232"/>
          <w:ins w:id="6231"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32"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33" w:author="Arjan" w:date="2014-09-07T17:35:00Z"/>
                <w:rFonts w:ascii="Arial" w:eastAsia="Times New Roman" w:hAnsi="Arial" w:cs="Arial"/>
                <w:color w:val="000000"/>
                <w:sz w:val="20"/>
                <w:szCs w:val="20"/>
              </w:rPr>
            </w:pPr>
          </w:p>
        </w:tc>
      </w:tr>
      <w:tr w:rsidR="00E15C54" w:rsidRPr="005E066D" w:rsidTr="00E15C54">
        <w:trPr>
          <w:trHeight w:val="232"/>
          <w:ins w:id="6234"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35" w:author="Arjan" w:date="2014-09-07T17:35:00Z"/>
                <w:rFonts w:ascii="Arial" w:eastAsia="Times New Roman" w:hAnsi="Arial" w:cs="Arial"/>
                <w:color w:val="000000"/>
                <w:sz w:val="20"/>
                <w:szCs w:val="20"/>
              </w:rPr>
            </w:pPr>
            <w:ins w:id="6236" w:author="Arjan" w:date="2014-09-07T17:35:00Z">
              <w:r w:rsidRPr="00CD63CD">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E15C54" w:rsidRPr="00DD0F4F" w:rsidRDefault="008F2B4B" w:rsidP="00E15C54">
            <w:pPr>
              <w:autoSpaceDE w:val="0"/>
              <w:autoSpaceDN w:val="0"/>
              <w:adjustRightInd w:val="0"/>
              <w:spacing w:after="0" w:line="240" w:lineRule="auto"/>
              <w:rPr>
                <w:ins w:id="6237" w:author="Arjan" w:date="2014-09-07T17:35:00Z"/>
                <w:rFonts w:ascii="Arial" w:eastAsia="Times New Roman" w:hAnsi="Arial" w:cs="Arial"/>
                <w:color w:val="000000"/>
                <w:sz w:val="20"/>
                <w:szCs w:val="20"/>
                <w:lang w:val="nl-NL"/>
              </w:rPr>
            </w:pPr>
            <w:ins w:id="6238" w:author="Arjan" w:date="2014-09-07T17:35:00Z">
              <w:r w:rsidRPr="00717312">
                <w:rPr>
                  <w:rFonts w:ascii="Arial" w:hAnsi="Arial" w:cs="Arial"/>
                  <w:sz w:val="20"/>
                  <w:szCs w:val="20"/>
                  <w:lang w:val="en-AU"/>
                </w:rPr>
                <w:fldChar w:fldCharType="begin" w:fldLock="1"/>
              </w:r>
              <w:r w:rsidR="00E15C54" w:rsidRPr="00DD0F4F">
                <w:rPr>
                  <w:rFonts w:ascii="Arial" w:hAnsi="Arial" w:cs="Arial"/>
                  <w:sz w:val="20"/>
                  <w:szCs w:val="20"/>
                  <w:lang w:val="nl-NL"/>
                </w:rPr>
                <w:instrText xml:space="preserve">MERGEFIELD </w:instrText>
              </w:r>
              <w:r w:rsidR="00E15C54" w:rsidRPr="00DD0F4F">
                <w:rPr>
                  <w:rFonts w:ascii="Arial" w:eastAsia="Times New Roman" w:hAnsi="Arial" w:cs="Arial"/>
                  <w:color w:val="000000"/>
                  <w:sz w:val="20"/>
                  <w:szCs w:val="20"/>
                  <w:lang w:val="nl-NL"/>
                </w:rPr>
                <w:instrText>Att.Notes</w:instrText>
              </w:r>
              <w:r w:rsidRPr="00717312">
                <w:rPr>
                  <w:rFonts w:ascii="Arial" w:hAnsi="Arial" w:cs="Arial"/>
                  <w:sz w:val="20"/>
                  <w:szCs w:val="20"/>
                  <w:lang w:val="en-AU"/>
                </w:rPr>
                <w:fldChar w:fldCharType="separate"/>
              </w:r>
              <w:r w:rsidR="00E15C54" w:rsidRPr="00DD0F4F">
                <w:rPr>
                  <w:rFonts w:ascii="Arial" w:eastAsia="Times New Roman" w:hAnsi="Arial" w:cs="Arial"/>
                  <w:color w:val="000000"/>
                  <w:sz w:val="20"/>
                  <w:szCs w:val="20"/>
                  <w:lang w:val="nl-NL"/>
                </w:rPr>
                <w:t xml:space="preserve">Het RSIN van de </w:t>
              </w:r>
            </w:ins>
            <w:ins w:id="6239" w:author="Arjan" w:date="2014-09-07T17:37:00Z">
              <w:r w:rsidR="00E15C54" w:rsidRPr="00DD0F4F">
                <w:rPr>
                  <w:rFonts w:ascii="Arial" w:eastAsia="Times New Roman" w:hAnsi="Arial" w:cs="Arial"/>
                  <w:color w:val="000000"/>
                  <w:sz w:val="20"/>
                  <w:szCs w:val="20"/>
                  <w:lang w:val="nl-NL"/>
                </w:rPr>
                <w:t xml:space="preserve">organisatie zijnde een Niet-natuurlijk persoon </w:t>
              </w:r>
            </w:ins>
            <w:ins w:id="6240" w:author="Arjan" w:date="2014-09-07T17:35:00Z">
              <w:r w:rsidR="00E15C54" w:rsidRPr="00DD0F4F">
                <w:rPr>
                  <w:rFonts w:ascii="Arial" w:eastAsia="Times New Roman" w:hAnsi="Arial" w:cs="Arial"/>
                  <w:color w:val="000000"/>
                  <w:sz w:val="20"/>
                  <w:szCs w:val="20"/>
                  <w:lang w:val="nl-NL"/>
                </w:rPr>
                <w:t xml:space="preserve"> </w:t>
              </w:r>
            </w:ins>
            <w:ins w:id="6241" w:author="Arjan" w:date="2014-09-07T17:36:00Z">
              <w:r w:rsidR="00E15C54" w:rsidRPr="00DD0F4F">
                <w:rPr>
                  <w:rFonts w:ascii="Arial" w:eastAsia="Times New Roman" w:hAnsi="Arial" w:cs="Arial"/>
                  <w:color w:val="000000"/>
                  <w:sz w:val="20"/>
                  <w:szCs w:val="20"/>
                  <w:lang w:val="nl-NL"/>
                </w:rPr>
                <w:t xml:space="preserve">waarvan de </w:t>
              </w:r>
            </w:ins>
            <w:ins w:id="6242" w:author="Arjan" w:date="2014-09-07T17:37:00Z">
              <w:r w:rsidR="00E15C54" w:rsidRPr="00DD0F4F">
                <w:rPr>
                  <w:rFonts w:ascii="Arial" w:eastAsia="Times New Roman" w:hAnsi="Arial" w:cs="Arial"/>
                  <w:color w:val="000000"/>
                  <w:sz w:val="20"/>
                  <w:szCs w:val="20"/>
                  <w:lang w:val="nl-NL"/>
                </w:rPr>
                <w:t>ORGANISATORISCHE EENHEID deel uit maakt</w:t>
              </w:r>
            </w:ins>
            <w:ins w:id="6243" w:author="Arjan" w:date="2014-09-07T17:35:00Z">
              <w:r w:rsidR="00E15C54" w:rsidRPr="00DD0F4F">
                <w:rPr>
                  <w:rFonts w:ascii="Arial" w:eastAsia="Times New Roman" w:hAnsi="Arial" w:cs="Arial"/>
                  <w:color w:val="000000"/>
                  <w:sz w:val="20"/>
                  <w:szCs w:val="20"/>
                  <w:lang w:val="nl-NL"/>
                </w:rPr>
                <w:t>.</w:t>
              </w:r>
              <w:r w:rsidRPr="00717312">
                <w:rPr>
                  <w:rFonts w:ascii="Arial" w:hAnsi="Arial" w:cs="Arial"/>
                  <w:sz w:val="20"/>
                  <w:szCs w:val="20"/>
                  <w:lang w:val="en-AU"/>
                </w:rPr>
                <w:fldChar w:fldCharType="end"/>
              </w:r>
            </w:ins>
          </w:p>
        </w:tc>
      </w:tr>
      <w:tr w:rsidR="00E15C54" w:rsidRPr="005E066D" w:rsidTr="00E15C54">
        <w:trPr>
          <w:trHeight w:val="232"/>
          <w:ins w:id="6244" w:author="Arjan" w:date="2014-09-07T17:35:00Z"/>
        </w:trPr>
        <w:tc>
          <w:tcPr>
            <w:tcW w:w="3780" w:type="dxa"/>
            <w:tcBorders>
              <w:top w:val="nil"/>
              <w:left w:val="nil"/>
              <w:bottom w:val="nil"/>
              <w:right w:val="nil"/>
            </w:tcBorders>
          </w:tcPr>
          <w:p w:rsidR="00E15C54" w:rsidRPr="00DD0F4F" w:rsidRDefault="00E15C54" w:rsidP="00E15C54">
            <w:pPr>
              <w:autoSpaceDE w:val="0"/>
              <w:autoSpaceDN w:val="0"/>
              <w:adjustRightInd w:val="0"/>
              <w:spacing w:after="0" w:line="240" w:lineRule="auto"/>
              <w:rPr>
                <w:ins w:id="6245" w:author="Arjan" w:date="2014-09-07T17:35: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E15C54" w:rsidRPr="00DD0F4F" w:rsidRDefault="00E15C54" w:rsidP="00E15C54">
            <w:pPr>
              <w:autoSpaceDE w:val="0"/>
              <w:autoSpaceDN w:val="0"/>
              <w:adjustRightInd w:val="0"/>
              <w:spacing w:after="0" w:line="240" w:lineRule="auto"/>
              <w:rPr>
                <w:ins w:id="6246" w:author="Arjan" w:date="2014-09-07T17:35:00Z"/>
                <w:rFonts w:ascii="Arial" w:eastAsia="Times New Roman" w:hAnsi="Arial" w:cs="Arial"/>
                <w:color w:val="000000"/>
                <w:sz w:val="20"/>
                <w:szCs w:val="20"/>
                <w:lang w:val="nl-NL"/>
              </w:rPr>
            </w:pPr>
          </w:p>
        </w:tc>
      </w:tr>
      <w:tr w:rsidR="00E15C54" w:rsidRPr="00CD63CD" w:rsidTr="00E15C54">
        <w:trPr>
          <w:trHeight w:val="232"/>
          <w:ins w:id="6247"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48" w:author="Arjan" w:date="2014-09-07T17:35:00Z"/>
                <w:rFonts w:ascii="Arial" w:eastAsia="Times New Roman" w:hAnsi="Arial" w:cs="Arial"/>
                <w:color w:val="000000"/>
                <w:sz w:val="20"/>
                <w:szCs w:val="20"/>
              </w:rPr>
            </w:pPr>
            <w:ins w:id="6249" w:author="Arjan" w:date="2014-09-07T17:35:00Z">
              <w:r w:rsidRPr="00CD63CD">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50" w:author="Arjan" w:date="2014-09-07T17:35:00Z"/>
                <w:rFonts w:ascii="Arial" w:eastAsia="Times New Roman" w:hAnsi="Arial" w:cs="Arial"/>
                <w:color w:val="000000"/>
                <w:sz w:val="20"/>
                <w:szCs w:val="20"/>
              </w:rPr>
            </w:pPr>
            <w:ins w:id="6251" w:author="Arjan" w:date="2014-09-07T17:35:00Z">
              <w:r w:rsidRPr="00717312">
                <w:rPr>
                  <w:rFonts w:ascii="Arial" w:eastAsia="Times New Roman" w:hAnsi="Arial" w:cs="Arial"/>
                  <w:color w:val="000000"/>
                  <w:sz w:val="20"/>
                  <w:szCs w:val="20"/>
                </w:rPr>
                <w:t xml:space="preserve">KING </w:t>
              </w:r>
            </w:ins>
          </w:p>
        </w:tc>
      </w:tr>
      <w:tr w:rsidR="00E15C54" w:rsidRPr="00CD63CD" w:rsidTr="00E15C54">
        <w:trPr>
          <w:trHeight w:val="232"/>
          <w:ins w:id="6252"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53"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54" w:author="Arjan" w:date="2014-09-07T17:35:00Z"/>
                <w:rFonts w:ascii="Arial" w:eastAsia="Times New Roman" w:hAnsi="Arial" w:cs="Arial"/>
                <w:color w:val="000000"/>
                <w:sz w:val="20"/>
                <w:szCs w:val="20"/>
              </w:rPr>
            </w:pPr>
          </w:p>
        </w:tc>
      </w:tr>
      <w:tr w:rsidR="00E15C54" w:rsidRPr="00CD63CD" w:rsidTr="00E15C54">
        <w:trPr>
          <w:trHeight w:val="232"/>
          <w:ins w:id="6255"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56" w:author="Arjan" w:date="2014-09-07T17:35:00Z"/>
                <w:rFonts w:ascii="Arial" w:eastAsia="Times New Roman" w:hAnsi="Arial" w:cs="Arial"/>
                <w:color w:val="000000"/>
                <w:sz w:val="20"/>
                <w:szCs w:val="20"/>
              </w:rPr>
            </w:pPr>
            <w:ins w:id="6257" w:author="Arjan" w:date="2014-09-07T17:35:00Z">
              <w:r w:rsidRPr="00CD63CD">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58" w:author="Arjan" w:date="2014-09-07T17:35:00Z"/>
                <w:rFonts w:ascii="Arial" w:eastAsia="Times New Roman" w:hAnsi="Arial" w:cs="Arial"/>
                <w:color w:val="000000"/>
                <w:sz w:val="20"/>
                <w:szCs w:val="20"/>
              </w:rPr>
            </w:pPr>
            <w:ins w:id="6259" w:author="Arjan" w:date="2014-09-07T17:35:00Z">
              <w:r w:rsidRPr="00717312">
                <w:rPr>
                  <w:rFonts w:ascii="Arial" w:eastAsia="Times New Roman" w:hAnsi="Arial" w:cs="Arial"/>
                  <w:color w:val="000000"/>
                  <w:sz w:val="20"/>
                  <w:szCs w:val="20"/>
                </w:rPr>
                <w:t>1-</w:t>
              </w:r>
              <w:r>
                <w:rPr>
                  <w:rFonts w:ascii="Arial" w:eastAsia="Times New Roman" w:hAnsi="Arial" w:cs="Arial"/>
                  <w:color w:val="000000"/>
                  <w:sz w:val="20"/>
                  <w:szCs w:val="20"/>
                </w:rPr>
                <w:t>9</w:t>
              </w:r>
              <w:r w:rsidRPr="00717312">
                <w:rPr>
                  <w:rFonts w:ascii="Arial" w:eastAsia="Times New Roman" w:hAnsi="Arial" w:cs="Arial"/>
                  <w:color w:val="000000"/>
                  <w:sz w:val="20"/>
                  <w:szCs w:val="20"/>
                </w:rPr>
                <w:t>-201</w:t>
              </w:r>
              <w:r>
                <w:rPr>
                  <w:rFonts w:ascii="Arial" w:eastAsia="Times New Roman" w:hAnsi="Arial" w:cs="Arial"/>
                  <w:color w:val="000000"/>
                  <w:sz w:val="20"/>
                  <w:szCs w:val="20"/>
                </w:rPr>
                <w:t>4</w:t>
              </w:r>
            </w:ins>
          </w:p>
        </w:tc>
      </w:tr>
      <w:tr w:rsidR="00E15C54" w:rsidRPr="00CD63CD" w:rsidTr="00E15C54">
        <w:trPr>
          <w:trHeight w:val="232"/>
          <w:ins w:id="6260"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61"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62" w:author="Arjan" w:date="2014-09-07T17:35:00Z"/>
                <w:rFonts w:ascii="Arial" w:eastAsia="Times New Roman" w:hAnsi="Arial" w:cs="Arial"/>
                <w:color w:val="000000"/>
                <w:sz w:val="20"/>
                <w:szCs w:val="20"/>
              </w:rPr>
            </w:pPr>
          </w:p>
        </w:tc>
      </w:tr>
      <w:tr w:rsidR="00E15C54" w:rsidRPr="005E066D" w:rsidTr="00E15C54">
        <w:trPr>
          <w:trHeight w:val="232"/>
          <w:ins w:id="6263"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64" w:author="Arjan" w:date="2014-09-07T17:35:00Z"/>
                <w:rFonts w:ascii="Arial" w:eastAsia="Times New Roman" w:hAnsi="Arial" w:cs="Arial"/>
                <w:color w:val="000000"/>
                <w:sz w:val="20"/>
                <w:szCs w:val="20"/>
              </w:rPr>
            </w:pPr>
            <w:ins w:id="6265" w:author="Arjan" w:date="2014-09-07T17:35:00Z">
              <w:r w:rsidRPr="00CD63CD">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E15C54" w:rsidRPr="00DD0F4F" w:rsidRDefault="00E15C54" w:rsidP="00E15C54">
            <w:pPr>
              <w:autoSpaceDE w:val="0"/>
              <w:autoSpaceDN w:val="0"/>
              <w:adjustRightInd w:val="0"/>
              <w:spacing w:after="0" w:line="240" w:lineRule="auto"/>
              <w:rPr>
                <w:ins w:id="6266" w:author="Arjan" w:date="2014-09-07T17:35:00Z"/>
                <w:rFonts w:ascii="Arial" w:eastAsia="Times New Roman" w:hAnsi="Arial" w:cs="Arial"/>
                <w:color w:val="000000"/>
                <w:sz w:val="20"/>
                <w:szCs w:val="20"/>
                <w:lang w:val="nl-NL"/>
              </w:rPr>
            </w:pPr>
            <w:ins w:id="6267" w:author="Arjan" w:date="2014-09-07T17:35:00Z">
              <w:r w:rsidRPr="00DD0F4F">
                <w:rPr>
                  <w:rFonts w:ascii="Arial" w:eastAsia="Times New Roman" w:hAnsi="Arial" w:cs="Arial"/>
                  <w:color w:val="000000"/>
                  <w:sz w:val="20"/>
                  <w:szCs w:val="20"/>
                  <w:lang w:val="nl-NL"/>
                </w:rPr>
                <w:t xml:space="preserve">Het betreft het RSIN (Rechtspersonen en Samenwerkingsverbanden InformatieNummer) zoals dat door de KvK in het NHR aan elk rechtspersoon en samenwerkingsverband is toegekend. Dit identificeert uniek de </w:t>
              </w:r>
            </w:ins>
            <w:ins w:id="6268" w:author="Arjan" w:date="2014-09-07T17:37:00Z">
              <w:r w:rsidRPr="00DD0F4F">
                <w:rPr>
                  <w:rFonts w:ascii="Arial" w:eastAsia="Times New Roman" w:hAnsi="Arial" w:cs="Arial"/>
                  <w:color w:val="000000"/>
                  <w:sz w:val="20"/>
                  <w:szCs w:val="20"/>
                  <w:lang w:val="nl-NL"/>
                </w:rPr>
                <w:t>zaakbe</w:t>
              </w:r>
            </w:ins>
            <w:ins w:id="6269" w:author="Arjan" w:date="2014-09-07T17:38:00Z">
              <w:r w:rsidRPr="00DD0F4F">
                <w:rPr>
                  <w:rFonts w:ascii="Arial" w:eastAsia="Times New Roman" w:hAnsi="Arial" w:cs="Arial"/>
                  <w:color w:val="000000"/>
                  <w:sz w:val="20"/>
                  <w:szCs w:val="20"/>
                  <w:lang w:val="nl-NL"/>
                </w:rPr>
                <w:t xml:space="preserve">handelende </w:t>
              </w:r>
            </w:ins>
            <w:ins w:id="6270" w:author="Arjan" w:date="2014-09-07T17:35:00Z">
              <w:r w:rsidRPr="00DD0F4F">
                <w:rPr>
                  <w:rFonts w:ascii="Arial" w:eastAsia="Times New Roman" w:hAnsi="Arial" w:cs="Arial"/>
                  <w:color w:val="000000"/>
                  <w:sz w:val="20"/>
                  <w:szCs w:val="20"/>
                  <w:lang w:val="nl-NL"/>
                </w:rPr>
                <w:t>organisatie, zijnde een rechtspersoon of samenwerkingsverband. Het RSIN staat in het Handelsregister (NHR) en op het daaraan te ontlenen uittreksel.</w:t>
              </w:r>
            </w:ins>
          </w:p>
          <w:p w:rsidR="00E15C54" w:rsidRPr="00DD0F4F" w:rsidRDefault="00E15C54" w:rsidP="00A87CAE">
            <w:pPr>
              <w:autoSpaceDE w:val="0"/>
              <w:autoSpaceDN w:val="0"/>
              <w:adjustRightInd w:val="0"/>
              <w:spacing w:after="0" w:line="240" w:lineRule="auto"/>
              <w:rPr>
                <w:ins w:id="6271" w:author="Arjan" w:date="2014-09-07T17:35:00Z"/>
                <w:rFonts w:ascii="Arial" w:eastAsia="Times New Roman" w:hAnsi="Arial" w:cs="Arial"/>
                <w:color w:val="000000"/>
                <w:sz w:val="20"/>
                <w:szCs w:val="20"/>
                <w:lang w:val="nl-NL"/>
              </w:rPr>
            </w:pPr>
            <w:ins w:id="6272" w:author="Arjan" w:date="2014-09-07T17:35:00Z">
              <w:r w:rsidRPr="00DD0F4F">
                <w:rPr>
                  <w:rFonts w:ascii="Arial" w:eastAsia="Times New Roman" w:hAnsi="Arial" w:cs="Arial"/>
                  <w:color w:val="000000"/>
                  <w:sz w:val="20"/>
                  <w:szCs w:val="20"/>
                  <w:lang w:val="nl-NL"/>
                </w:rPr>
                <w:t xml:space="preserve">Deze attribuutsoort vormt tezamen met de </w:t>
              </w:r>
            </w:ins>
            <w:ins w:id="6273" w:author="Arjan" w:date="2014-09-07T17:38:00Z">
              <w:r w:rsidR="00A87CAE" w:rsidRPr="00DD0F4F">
                <w:rPr>
                  <w:rFonts w:ascii="Arial" w:eastAsia="Times New Roman" w:hAnsi="Arial" w:cs="Arial"/>
                  <w:color w:val="000000"/>
                  <w:sz w:val="20"/>
                  <w:szCs w:val="20"/>
                  <w:lang w:val="nl-NL"/>
                </w:rPr>
                <w:t>Organisatie-eenheid-</w:t>
              </w:r>
            </w:ins>
            <w:ins w:id="6274" w:author="Arjan" w:date="2014-09-07T17:35:00Z">
              <w:r w:rsidRPr="00DD0F4F">
                <w:rPr>
                  <w:rFonts w:ascii="Arial" w:eastAsia="Times New Roman" w:hAnsi="Arial" w:cs="Arial"/>
                  <w:color w:val="000000"/>
                  <w:sz w:val="20"/>
                  <w:szCs w:val="20"/>
                  <w:lang w:val="nl-NL"/>
                </w:rPr>
                <w:t xml:space="preserve">dentificatie de unieke aanduiding van een </w:t>
              </w:r>
            </w:ins>
            <w:ins w:id="6275" w:author="Arjan" w:date="2014-09-07T17:38:00Z">
              <w:r w:rsidR="00A87CAE" w:rsidRPr="00DD0F4F">
                <w:rPr>
                  <w:rFonts w:ascii="Arial" w:eastAsia="Times New Roman" w:hAnsi="Arial" w:cs="Arial"/>
                  <w:color w:val="000000"/>
                  <w:sz w:val="20"/>
                  <w:szCs w:val="20"/>
                  <w:lang w:val="nl-NL"/>
                </w:rPr>
                <w:t>Organisatorische eenheid</w:t>
              </w:r>
            </w:ins>
            <w:ins w:id="6276" w:author="Arjan" w:date="2014-09-07T17:35:00Z">
              <w:r w:rsidRPr="00DD0F4F">
                <w:rPr>
                  <w:rFonts w:ascii="Arial" w:eastAsia="Times New Roman" w:hAnsi="Arial" w:cs="Arial"/>
                  <w:color w:val="000000"/>
                  <w:sz w:val="20"/>
                  <w:szCs w:val="20"/>
                  <w:lang w:val="nl-NL"/>
                </w:rPr>
                <w:t xml:space="preserve"> voor geheel Nederland.</w:t>
              </w:r>
            </w:ins>
          </w:p>
        </w:tc>
      </w:tr>
      <w:tr w:rsidR="00E15C54" w:rsidRPr="005E066D" w:rsidTr="00E15C54">
        <w:trPr>
          <w:trHeight w:val="232"/>
          <w:ins w:id="6277" w:author="Arjan" w:date="2014-09-07T17:35:00Z"/>
        </w:trPr>
        <w:tc>
          <w:tcPr>
            <w:tcW w:w="3780" w:type="dxa"/>
            <w:tcBorders>
              <w:top w:val="nil"/>
              <w:left w:val="nil"/>
              <w:bottom w:val="nil"/>
              <w:right w:val="nil"/>
            </w:tcBorders>
          </w:tcPr>
          <w:p w:rsidR="00E15C54" w:rsidRPr="00DD0F4F" w:rsidRDefault="00E15C54" w:rsidP="00E15C54">
            <w:pPr>
              <w:autoSpaceDE w:val="0"/>
              <w:autoSpaceDN w:val="0"/>
              <w:adjustRightInd w:val="0"/>
              <w:spacing w:after="0" w:line="240" w:lineRule="auto"/>
              <w:rPr>
                <w:ins w:id="6278" w:author="Arjan" w:date="2014-09-07T17:35: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E15C54" w:rsidRPr="00DD0F4F" w:rsidRDefault="00E15C54" w:rsidP="00E15C54">
            <w:pPr>
              <w:autoSpaceDE w:val="0"/>
              <w:autoSpaceDN w:val="0"/>
              <w:adjustRightInd w:val="0"/>
              <w:spacing w:after="0" w:line="240" w:lineRule="auto"/>
              <w:rPr>
                <w:ins w:id="6279" w:author="Arjan" w:date="2014-09-07T17:35:00Z"/>
                <w:rFonts w:ascii="Arial" w:eastAsia="Times New Roman" w:hAnsi="Arial" w:cs="Arial"/>
                <w:color w:val="000000"/>
                <w:sz w:val="20"/>
                <w:szCs w:val="20"/>
                <w:lang w:val="nl-NL"/>
              </w:rPr>
            </w:pPr>
          </w:p>
        </w:tc>
      </w:tr>
      <w:tr w:rsidR="00E15C54" w:rsidRPr="00CD63CD" w:rsidTr="00E15C54">
        <w:trPr>
          <w:trHeight w:val="232"/>
          <w:ins w:id="6280"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81" w:author="Arjan" w:date="2014-09-07T17:35:00Z"/>
                <w:rFonts w:ascii="Arial" w:eastAsia="Times New Roman" w:hAnsi="Arial" w:cs="Arial"/>
                <w:color w:val="000000"/>
                <w:sz w:val="20"/>
                <w:szCs w:val="20"/>
              </w:rPr>
            </w:pPr>
            <w:ins w:id="6282" w:author="Arjan" w:date="2014-09-07T17:35:00Z">
              <w:r w:rsidRPr="00CD63CD">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83" w:author="Arjan" w:date="2014-09-07T17:35:00Z"/>
                <w:rFonts w:ascii="Arial" w:eastAsia="Times New Roman" w:hAnsi="Arial" w:cs="Arial"/>
                <w:color w:val="000000"/>
                <w:sz w:val="20"/>
                <w:szCs w:val="20"/>
              </w:rPr>
            </w:pPr>
            <w:ins w:id="6284" w:author="Arjan" w:date="2014-09-07T17:35:00Z">
              <w:r>
                <w:rPr>
                  <w:rFonts w:ascii="Arial" w:hAnsi="Arial" w:cs="Arial"/>
                  <w:sz w:val="20"/>
                  <w:szCs w:val="20"/>
                  <w:lang w:val="en-AU"/>
                </w:rPr>
                <w:t>N9</w:t>
              </w:r>
            </w:ins>
          </w:p>
        </w:tc>
      </w:tr>
      <w:tr w:rsidR="00E15C54" w:rsidRPr="00CD63CD" w:rsidTr="00E15C54">
        <w:trPr>
          <w:trHeight w:val="232"/>
          <w:ins w:id="6285"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86"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87" w:author="Arjan" w:date="2014-09-07T17:35:00Z"/>
                <w:rFonts w:ascii="Arial" w:eastAsia="Times New Roman" w:hAnsi="Arial" w:cs="Arial"/>
                <w:color w:val="000000"/>
                <w:sz w:val="20"/>
                <w:szCs w:val="20"/>
              </w:rPr>
            </w:pPr>
          </w:p>
        </w:tc>
      </w:tr>
      <w:tr w:rsidR="00E15C54" w:rsidRPr="005E066D" w:rsidTr="00E15C54">
        <w:trPr>
          <w:trHeight w:val="232"/>
          <w:ins w:id="6288"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89" w:author="Arjan" w:date="2014-09-07T17:35:00Z"/>
                <w:rFonts w:ascii="Arial" w:eastAsia="Times New Roman" w:hAnsi="Arial" w:cs="Arial"/>
                <w:color w:val="000000"/>
                <w:sz w:val="20"/>
                <w:szCs w:val="20"/>
              </w:rPr>
            </w:pPr>
            <w:ins w:id="6290" w:author="Arjan" w:date="2014-09-07T17:35:00Z">
              <w:r w:rsidRPr="00CD63CD">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E15C54" w:rsidRPr="00DD0F4F" w:rsidRDefault="00E15C54" w:rsidP="00E15C54">
            <w:pPr>
              <w:autoSpaceDE w:val="0"/>
              <w:autoSpaceDN w:val="0"/>
              <w:adjustRightInd w:val="0"/>
              <w:spacing w:after="0" w:line="240" w:lineRule="auto"/>
              <w:rPr>
                <w:ins w:id="6291" w:author="Arjan" w:date="2014-09-07T17:35:00Z"/>
                <w:rFonts w:ascii="Arial" w:eastAsia="Times New Roman" w:hAnsi="Arial" w:cs="Arial"/>
                <w:color w:val="000000"/>
                <w:sz w:val="20"/>
                <w:szCs w:val="20"/>
                <w:lang w:val="nl-NL"/>
              </w:rPr>
            </w:pPr>
            <w:ins w:id="6292" w:author="Arjan" w:date="2014-09-07T17:35:00Z">
              <w:r w:rsidRPr="00DD0F4F">
                <w:rPr>
                  <w:rFonts w:ascii="Arial" w:eastAsia="Times New Roman" w:hAnsi="Arial" w:cs="Arial"/>
                  <w:color w:val="000000"/>
                  <w:sz w:val="20"/>
                  <w:szCs w:val="20"/>
                  <w:lang w:val="nl-NL"/>
                </w:rPr>
                <w:t>De in het NHR voorkomende unieke identificaties van rechtspersonen en samenwerkingsverbanden.</w:t>
              </w:r>
            </w:ins>
          </w:p>
        </w:tc>
      </w:tr>
      <w:tr w:rsidR="00E15C54" w:rsidRPr="005E066D" w:rsidTr="00E15C54">
        <w:trPr>
          <w:trHeight w:val="232"/>
          <w:ins w:id="6293" w:author="Arjan" w:date="2014-09-07T17:35:00Z"/>
        </w:trPr>
        <w:tc>
          <w:tcPr>
            <w:tcW w:w="3780" w:type="dxa"/>
            <w:tcBorders>
              <w:top w:val="nil"/>
              <w:left w:val="nil"/>
              <w:bottom w:val="nil"/>
              <w:right w:val="nil"/>
            </w:tcBorders>
          </w:tcPr>
          <w:p w:rsidR="00E15C54" w:rsidRPr="00DD0F4F" w:rsidRDefault="00E15C54" w:rsidP="00E15C54">
            <w:pPr>
              <w:autoSpaceDE w:val="0"/>
              <w:autoSpaceDN w:val="0"/>
              <w:adjustRightInd w:val="0"/>
              <w:spacing w:after="0" w:line="240" w:lineRule="auto"/>
              <w:rPr>
                <w:ins w:id="6294" w:author="Arjan" w:date="2014-09-07T17:35: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E15C54" w:rsidRPr="00DD0F4F" w:rsidRDefault="00E15C54" w:rsidP="00E15C54">
            <w:pPr>
              <w:autoSpaceDE w:val="0"/>
              <w:autoSpaceDN w:val="0"/>
              <w:adjustRightInd w:val="0"/>
              <w:spacing w:after="0" w:line="240" w:lineRule="auto"/>
              <w:rPr>
                <w:ins w:id="6295" w:author="Arjan" w:date="2014-09-07T17:35:00Z"/>
                <w:rFonts w:ascii="Arial" w:eastAsia="Times New Roman" w:hAnsi="Arial" w:cs="Arial"/>
                <w:color w:val="000000"/>
                <w:sz w:val="20"/>
                <w:szCs w:val="20"/>
                <w:lang w:val="nl-NL"/>
              </w:rPr>
            </w:pPr>
          </w:p>
        </w:tc>
      </w:tr>
      <w:tr w:rsidR="00E15C54" w:rsidRPr="00CD63CD" w:rsidTr="00E15C54">
        <w:trPr>
          <w:trHeight w:val="232"/>
          <w:ins w:id="6296"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97" w:author="Arjan" w:date="2014-09-07T17:35:00Z"/>
                <w:rFonts w:ascii="Arial" w:eastAsia="Times New Roman" w:hAnsi="Arial" w:cs="Arial"/>
                <w:color w:val="000000"/>
                <w:sz w:val="20"/>
                <w:szCs w:val="20"/>
              </w:rPr>
            </w:pPr>
            <w:ins w:id="6298" w:author="Arjan" w:date="2014-09-07T17:35:00Z">
              <w:r w:rsidRPr="00CD63CD">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299" w:author="Arjan" w:date="2014-09-07T17:35:00Z"/>
                <w:rFonts w:ascii="Arial" w:eastAsia="Times New Roman" w:hAnsi="Arial" w:cs="Arial"/>
                <w:color w:val="000000"/>
                <w:sz w:val="20"/>
                <w:szCs w:val="20"/>
              </w:rPr>
            </w:pPr>
            <w:ins w:id="6300" w:author="Arjan" w:date="2014-09-07T17:35:00Z">
              <w:r w:rsidRPr="00CD63CD">
                <w:rPr>
                  <w:rFonts w:ascii="Arial" w:eastAsia="Times New Roman" w:hAnsi="Arial" w:cs="Arial"/>
                  <w:color w:val="000000"/>
                  <w:sz w:val="20"/>
                  <w:szCs w:val="20"/>
                </w:rPr>
                <w:t>Nee</w:t>
              </w:r>
            </w:ins>
          </w:p>
        </w:tc>
      </w:tr>
      <w:tr w:rsidR="00E15C54" w:rsidRPr="00CD63CD" w:rsidTr="00E15C54">
        <w:trPr>
          <w:trHeight w:val="232"/>
          <w:ins w:id="6301"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02"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03" w:author="Arjan" w:date="2014-09-07T17:35:00Z"/>
                <w:rFonts w:ascii="Arial" w:eastAsia="Times New Roman" w:hAnsi="Arial" w:cs="Arial"/>
                <w:color w:val="000000"/>
                <w:sz w:val="20"/>
                <w:szCs w:val="20"/>
              </w:rPr>
            </w:pPr>
          </w:p>
        </w:tc>
      </w:tr>
      <w:tr w:rsidR="00E15C54" w:rsidRPr="00CD63CD" w:rsidTr="00E15C54">
        <w:trPr>
          <w:trHeight w:val="232"/>
          <w:ins w:id="6304"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05" w:author="Arjan" w:date="2014-09-07T17:35:00Z"/>
                <w:rFonts w:ascii="Arial" w:eastAsia="Times New Roman" w:hAnsi="Arial" w:cs="Arial"/>
                <w:color w:val="000000"/>
                <w:sz w:val="20"/>
                <w:szCs w:val="20"/>
              </w:rPr>
            </w:pPr>
            <w:ins w:id="6306" w:author="Arjan" w:date="2014-09-07T17:35:00Z">
              <w:r w:rsidRPr="00CD63CD">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E15C54" w:rsidRPr="00CD63CD" w:rsidRDefault="005E1944" w:rsidP="00E15C54">
            <w:pPr>
              <w:autoSpaceDE w:val="0"/>
              <w:autoSpaceDN w:val="0"/>
              <w:adjustRightInd w:val="0"/>
              <w:spacing w:after="0" w:line="240" w:lineRule="auto"/>
              <w:rPr>
                <w:ins w:id="6307" w:author="Arjan" w:date="2014-09-07T17:35:00Z"/>
                <w:rFonts w:ascii="Arial" w:eastAsia="Times New Roman" w:hAnsi="Arial" w:cs="Arial"/>
                <w:color w:val="000000"/>
                <w:sz w:val="20"/>
                <w:szCs w:val="20"/>
              </w:rPr>
            </w:pPr>
            <w:ins w:id="6308" w:author="Arjan" w:date="2014-09-07T17:56:00Z">
              <w:r>
                <w:rPr>
                  <w:rFonts w:ascii="Arial" w:eastAsia="Times New Roman" w:hAnsi="Arial" w:cs="Arial"/>
                  <w:color w:val="000000"/>
                  <w:sz w:val="20"/>
                  <w:szCs w:val="20"/>
                </w:rPr>
                <w:t>Nee</w:t>
              </w:r>
            </w:ins>
          </w:p>
        </w:tc>
      </w:tr>
      <w:tr w:rsidR="00E15C54" w:rsidRPr="00CD63CD" w:rsidTr="00E15C54">
        <w:trPr>
          <w:trHeight w:val="232"/>
          <w:ins w:id="6309"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10"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11" w:author="Arjan" w:date="2014-09-07T17:35:00Z"/>
                <w:rFonts w:ascii="Arial" w:eastAsia="Times New Roman" w:hAnsi="Arial" w:cs="Arial"/>
                <w:color w:val="000000"/>
                <w:sz w:val="20"/>
                <w:szCs w:val="20"/>
              </w:rPr>
            </w:pPr>
          </w:p>
        </w:tc>
      </w:tr>
      <w:tr w:rsidR="00E15C54" w:rsidRPr="00CD63CD" w:rsidTr="00E15C54">
        <w:trPr>
          <w:trHeight w:val="232"/>
          <w:ins w:id="6312"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13" w:author="Arjan" w:date="2014-09-07T17:35:00Z"/>
                <w:rFonts w:ascii="Arial" w:eastAsia="Times New Roman" w:hAnsi="Arial" w:cs="Arial"/>
                <w:color w:val="000000"/>
                <w:sz w:val="20"/>
                <w:szCs w:val="20"/>
              </w:rPr>
            </w:pPr>
            <w:ins w:id="6314" w:author="Arjan" w:date="2014-09-07T17:35:00Z">
              <w:r w:rsidRPr="00CD63CD">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15" w:author="Arjan" w:date="2014-09-07T17:35:00Z"/>
                <w:rFonts w:ascii="Arial" w:eastAsia="Times New Roman" w:hAnsi="Arial" w:cs="Arial"/>
                <w:color w:val="000000"/>
                <w:sz w:val="20"/>
                <w:szCs w:val="20"/>
              </w:rPr>
            </w:pPr>
          </w:p>
        </w:tc>
      </w:tr>
      <w:tr w:rsidR="00E15C54" w:rsidRPr="00CD63CD" w:rsidTr="00E15C54">
        <w:trPr>
          <w:trHeight w:val="232"/>
          <w:ins w:id="6316"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17"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18" w:author="Arjan" w:date="2014-09-07T17:35:00Z"/>
                <w:rFonts w:ascii="Arial" w:eastAsia="Times New Roman" w:hAnsi="Arial" w:cs="Arial"/>
                <w:color w:val="000000"/>
                <w:sz w:val="20"/>
                <w:szCs w:val="20"/>
              </w:rPr>
            </w:pPr>
          </w:p>
        </w:tc>
      </w:tr>
      <w:tr w:rsidR="00E15C54" w:rsidRPr="00CD63CD" w:rsidTr="00E15C54">
        <w:trPr>
          <w:trHeight w:val="232"/>
          <w:ins w:id="6319"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20" w:author="Arjan" w:date="2014-09-07T17:35:00Z"/>
                <w:rFonts w:ascii="Arial" w:eastAsia="Times New Roman" w:hAnsi="Arial" w:cs="Arial"/>
                <w:color w:val="000000"/>
                <w:sz w:val="20"/>
                <w:szCs w:val="20"/>
              </w:rPr>
            </w:pPr>
            <w:ins w:id="6321" w:author="Arjan" w:date="2014-09-07T17:35:00Z">
              <w:r w:rsidRPr="00CD63CD">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22" w:author="Arjan" w:date="2014-09-07T17:35:00Z"/>
                <w:rFonts w:ascii="Arial" w:eastAsia="Times New Roman" w:hAnsi="Arial" w:cs="Arial"/>
                <w:color w:val="000000"/>
                <w:sz w:val="20"/>
                <w:szCs w:val="20"/>
              </w:rPr>
            </w:pPr>
            <w:ins w:id="6323" w:author="Arjan" w:date="2014-09-07T17:35:00Z">
              <w:r w:rsidRPr="00CD63CD">
                <w:rPr>
                  <w:rFonts w:ascii="Arial" w:eastAsia="Times New Roman" w:hAnsi="Arial" w:cs="Arial"/>
                  <w:color w:val="000000"/>
                  <w:sz w:val="20"/>
                  <w:szCs w:val="20"/>
                </w:rPr>
                <w:t>Nee</w:t>
              </w:r>
            </w:ins>
          </w:p>
        </w:tc>
      </w:tr>
      <w:tr w:rsidR="00E15C54" w:rsidRPr="00CD63CD" w:rsidTr="00E15C54">
        <w:trPr>
          <w:trHeight w:val="232"/>
          <w:ins w:id="6324"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25"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26" w:author="Arjan" w:date="2014-09-07T17:35:00Z"/>
                <w:rFonts w:ascii="Arial" w:eastAsia="Times New Roman" w:hAnsi="Arial" w:cs="Arial"/>
                <w:color w:val="000000"/>
                <w:sz w:val="20"/>
                <w:szCs w:val="20"/>
              </w:rPr>
            </w:pPr>
          </w:p>
        </w:tc>
      </w:tr>
      <w:tr w:rsidR="00E15C54" w:rsidRPr="00CD63CD" w:rsidTr="00E15C54">
        <w:trPr>
          <w:trHeight w:val="232"/>
          <w:ins w:id="6327"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28" w:author="Arjan" w:date="2014-09-07T17:35:00Z"/>
                <w:rFonts w:ascii="Arial" w:eastAsia="Times New Roman" w:hAnsi="Arial" w:cs="Arial"/>
                <w:color w:val="000000"/>
                <w:sz w:val="20"/>
                <w:szCs w:val="20"/>
              </w:rPr>
            </w:pPr>
            <w:ins w:id="6329" w:author="Arjan" w:date="2014-09-07T17:35:00Z">
              <w:r w:rsidRPr="00CD63CD">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30" w:author="Arjan" w:date="2014-09-07T17:35:00Z"/>
                <w:rFonts w:ascii="Arial" w:eastAsia="Times New Roman" w:hAnsi="Arial" w:cs="Arial"/>
                <w:color w:val="000000"/>
                <w:sz w:val="20"/>
                <w:szCs w:val="20"/>
              </w:rPr>
            </w:pPr>
            <w:ins w:id="6331" w:author="Arjan" w:date="2014-09-07T17:35:00Z">
              <w:r w:rsidRPr="00CD63CD">
                <w:rPr>
                  <w:rFonts w:ascii="Arial" w:eastAsia="Times New Roman" w:hAnsi="Arial" w:cs="Arial"/>
                  <w:color w:val="000000"/>
                  <w:sz w:val="20"/>
                  <w:szCs w:val="20"/>
                </w:rPr>
                <w:t>Nee</w:t>
              </w:r>
            </w:ins>
          </w:p>
        </w:tc>
      </w:tr>
      <w:tr w:rsidR="00E15C54" w:rsidRPr="00CD63CD" w:rsidTr="00E15C54">
        <w:trPr>
          <w:trHeight w:val="232"/>
          <w:ins w:id="6332"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33"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34" w:author="Arjan" w:date="2014-09-07T17:35:00Z"/>
                <w:rFonts w:ascii="Arial" w:eastAsia="Times New Roman" w:hAnsi="Arial" w:cs="Arial"/>
                <w:color w:val="000000"/>
                <w:sz w:val="20"/>
                <w:szCs w:val="20"/>
              </w:rPr>
            </w:pPr>
          </w:p>
        </w:tc>
      </w:tr>
      <w:tr w:rsidR="00E15C54" w:rsidRPr="00CD63CD" w:rsidTr="00E15C54">
        <w:trPr>
          <w:trHeight w:val="232"/>
          <w:ins w:id="6335"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36" w:author="Arjan" w:date="2014-09-07T17:35:00Z"/>
                <w:rFonts w:ascii="Arial" w:eastAsia="Times New Roman" w:hAnsi="Arial" w:cs="Arial"/>
                <w:color w:val="000000"/>
                <w:sz w:val="20"/>
                <w:szCs w:val="20"/>
              </w:rPr>
            </w:pPr>
            <w:ins w:id="6337" w:author="Arjan" w:date="2014-09-07T17:35:00Z">
              <w:r w:rsidRPr="00CD63CD">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E15C54" w:rsidRPr="00CD63CD" w:rsidRDefault="008F2B4B" w:rsidP="00E15C54">
            <w:pPr>
              <w:autoSpaceDE w:val="0"/>
              <w:autoSpaceDN w:val="0"/>
              <w:adjustRightInd w:val="0"/>
              <w:spacing w:after="0" w:line="240" w:lineRule="auto"/>
              <w:rPr>
                <w:ins w:id="6338" w:author="Arjan" w:date="2014-09-07T17:35:00Z"/>
                <w:rFonts w:ascii="Arial" w:eastAsia="Times New Roman" w:hAnsi="Arial" w:cs="Arial"/>
                <w:color w:val="000000"/>
                <w:sz w:val="20"/>
                <w:szCs w:val="20"/>
              </w:rPr>
            </w:pPr>
            <w:ins w:id="6339" w:author="Arjan" w:date="2014-09-07T17:35:00Z">
              <w:r w:rsidRPr="00CD63CD">
                <w:rPr>
                  <w:rFonts w:ascii="Arial" w:hAnsi="Arial" w:cs="Arial"/>
                  <w:sz w:val="20"/>
                  <w:szCs w:val="20"/>
                  <w:lang w:val="en-AU"/>
                </w:rPr>
                <w:fldChar w:fldCharType="begin" w:fldLock="1"/>
              </w:r>
              <w:r w:rsidR="00E15C54" w:rsidRPr="00CD63CD">
                <w:rPr>
                  <w:rFonts w:ascii="Arial" w:hAnsi="Arial" w:cs="Arial"/>
                  <w:sz w:val="20"/>
                  <w:szCs w:val="20"/>
                  <w:lang w:val="en-AU"/>
                </w:rPr>
                <w:instrText xml:space="preserve">MERGEFIELD </w:instrText>
              </w:r>
              <w:r w:rsidR="00E15C54" w:rsidRPr="00CD63CD">
                <w:rPr>
                  <w:rFonts w:ascii="Arial" w:eastAsia="Times New Roman" w:hAnsi="Arial" w:cs="Arial"/>
                  <w:color w:val="000000"/>
                  <w:sz w:val="20"/>
                  <w:szCs w:val="20"/>
                </w:rPr>
                <w:instrText>Att.LowerBound</w:instrText>
              </w:r>
              <w:r w:rsidRPr="00CD63CD">
                <w:rPr>
                  <w:rFonts w:ascii="Arial" w:hAnsi="Arial" w:cs="Arial"/>
                  <w:sz w:val="20"/>
                  <w:szCs w:val="20"/>
                  <w:lang w:val="en-AU"/>
                </w:rPr>
                <w:fldChar w:fldCharType="separate"/>
              </w:r>
              <w:r w:rsidR="00E15C54" w:rsidRPr="00CD63CD">
                <w:rPr>
                  <w:rFonts w:ascii="Arial" w:eastAsia="Times New Roman" w:hAnsi="Arial" w:cs="Arial"/>
                  <w:color w:val="000000"/>
                  <w:sz w:val="20"/>
                  <w:szCs w:val="20"/>
                </w:rPr>
                <w:t>1</w:t>
              </w:r>
              <w:r w:rsidRPr="00CD63CD">
                <w:rPr>
                  <w:rFonts w:ascii="Arial" w:hAnsi="Arial" w:cs="Arial"/>
                  <w:sz w:val="20"/>
                  <w:szCs w:val="20"/>
                  <w:lang w:val="en-AU"/>
                </w:rPr>
                <w:fldChar w:fldCharType="end"/>
              </w:r>
              <w:r w:rsidR="00E15C54" w:rsidRPr="00CD63CD">
                <w:rPr>
                  <w:rFonts w:ascii="Arial" w:eastAsia="Times New Roman" w:hAnsi="Arial" w:cs="Arial"/>
                  <w:color w:val="000000"/>
                  <w:sz w:val="20"/>
                  <w:szCs w:val="20"/>
                </w:rPr>
                <w:t xml:space="preserve"> - </w:t>
              </w:r>
              <w:r w:rsidRPr="00CD63CD">
                <w:rPr>
                  <w:rFonts w:ascii="Arial" w:eastAsia="Times New Roman" w:hAnsi="Arial" w:cs="Arial"/>
                  <w:color w:val="000000"/>
                  <w:sz w:val="20"/>
                  <w:szCs w:val="20"/>
                </w:rPr>
                <w:fldChar w:fldCharType="begin" w:fldLock="1"/>
              </w:r>
              <w:r w:rsidR="00E15C54" w:rsidRPr="00CD63CD">
                <w:rPr>
                  <w:rFonts w:ascii="Arial" w:eastAsia="Times New Roman" w:hAnsi="Arial" w:cs="Arial"/>
                  <w:color w:val="000000"/>
                  <w:sz w:val="20"/>
                  <w:szCs w:val="20"/>
                </w:rPr>
                <w:instrText>MERGEFIELD Att.UpperBound</w:instrText>
              </w:r>
              <w:r w:rsidRPr="00CD63CD">
                <w:rPr>
                  <w:rFonts w:ascii="Arial" w:eastAsia="Times New Roman" w:hAnsi="Arial" w:cs="Arial"/>
                  <w:color w:val="000000"/>
                  <w:sz w:val="20"/>
                  <w:szCs w:val="20"/>
                </w:rPr>
                <w:fldChar w:fldCharType="separate"/>
              </w:r>
              <w:r w:rsidR="00E15C54" w:rsidRPr="00CD63CD">
                <w:rPr>
                  <w:rFonts w:ascii="Arial" w:eastAsia="Times New Roman" w:hAnsi="Arial" w:cs="Arial"/>
                  <w:color w:val="000000"/>
                  <w:sz w:val="20"/>
                  <w:szCs w:val="20"/>
                </w:rPr>
                <w:t>1</w:t>
              </w:r>
              <w:r w:rsidRPr="00CD63CD">
                <w:rPr>
                  <w:rFonts w:ascii="Arial" w:eastAsia="Times New Roman" w:hAnsi="Arial" w:cs="Arial"/>
                  <w:color w:val="000000"/>
                  <w:sz w:val="20"/>
                  <w:szCs w:val="20"/>
                </w:rPr>
                <w:fldChar w:fldCharType="end"/>
              </w:r>
            </w:ins>
          </w:p>
        </w:tc>
      </w:tr>
      <w:tr w:rsidR="00E15C54" w:rsidRPr="00CD63CD" w:rsidTr="00E15C54">
        <w:trPr>
          <w:trHeight w:val="232"/>
          <w:ins w:id="6340"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41"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42" w:author="Arjan" w:date="2014-09-07T17:35:00Z"/>
                <w:rFonts w:ascii="Arial" w:eastAsia="Times New Roman" w:hAnsi="Arial" w:cs="Arial"/>
                <w:color w:val="000000"/>
                <w:sz w:val="20"/>
                <w:szCs w:val="20"/>
              </w:rPr>
            </w:pPr>
          </w:p>
        </w:tc>
      </w:tr>
      <w:tr w:rsidR="00E15C54" w:rsidRPr="00CD63CD" w:rsidTr="00E15C54">
        <w:trPr>
          <w:trHeight w:val="232"/>
          <w:ins w:id="6343" w:author="Arjan" w:date="2014-09-07T17:35:00Z"/>
        </w:trPr>
        <w:tc>
          <w:tcPr>
            <w:tcW w:w="37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44" w:author="Arjan" w:date="2014-09-07T17:35:00Z"/>
                <w:rFonts w:ascii="Arial" w:eastAsia="Times New Roman" w:hAnsi="Arial" w:cs="Arial"/>
                <w:color w:val="000000"/>
                <w:sz w:val="20"/>
                <w:szCs w:val="20"/>
              </w:rPr>
            </w:pPr>
            <w:ins w:id="6345" w:author="Arjan" w:date="2014-09-07T17:35:00Z">
              <w:r w:rsidRPr="00CD63CD">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E15C54" w:rsidRPr="00CD63CD" w:rsidRDefault="00E15C54" w:rsidP="00E15C54">
            <w:pPr>
              <w:autoSpaceDE w:val="0"/>
              <w:autoSpaceDN w:val="0"/>
              <w:adjustRightInd w:val="0"/>
              <w:spacing w:after="0" w:line="240" w:lineRule="auto"/>
              <w:rPr>
                <w:ins w:id="6346" w:author="Arjan" w:date="2014-09-07T17:35:00Z"/>
                <w:rFonts w:ascii="Arial" w:eastAsia="Times New Roman" w:hAnsi="Arial" w:cs="Arial"/>
                <w:color w:val="000000"/>
                <w:sz w:val="20"/>
                <w:szCs w:val="20"/>
              </w:rPr>
            </w:pPr>
            <w:ins w:id="6347" w:author="Arjan" w:date="2014-09-07T17:35:00Z">
              <w:r w:rsidRPr="00CD63CD">
                <w:rPr>
                  <w:rFonts w:ascii="Arial" w:eastAsia="Times New Roman" w:hAnsi="Arial" w:cs="Arial"/>
                  <w:color w:val="000000"/>
                  <w:sz w:val="20"/>
                  <w:szCs w:val="20"/>
                </w:rPr>
                <w:t>Gemeentelijk basisgegeven</w:t>
              </w:r>
            </w:ins>
          </w:p>
        </w:tc>
      </w:tr>
      <w:tr w:rsidR="00E15C54" w:rsidRPr="00CD63CD" w:rsidTr="00E15C54">
        <w:trPr>
          <w:trHeight w:val="232"/>
          <w:ins w:id="6348" w:author="Arjan" w:date="2014-09-07T17:35:00Z"/>
        </w:trPr>
        <w:tc>
          <w:tcPr>
            <w:tcW w:w="3780" w:type="dxa"/>
            <w:tcBorders>
              <w:top w:val="nil"/>
              <w:left w:val="nil"/>
              <w:right w:val="nil"/>
            </w:tcBorders>
          </w:tcPr>
          <w:p w:rsidR="00E15C54" w:rsidRPr="00CD63CD" w:rsidRDefault="00E15C54" w:rsidP="00E15C54">
            <w:pPr>
              <w:autoSpaceDE w:val="0"/>
              <w:autoSpaceDN w:val="0"/>
              <w:adjustRightInd w:val="0"/>
              <w:spacing w:after="0" w:line="240" w:lineRule="auto"/>
              <w:rPr>
                <w:ins w:id="6349" w:author="Arjan" w:date="2014-09-07T17:35:00Z"/>
                <w:rFonts w:ascii="Arial" w:eastAsia="Times New Roman" w:hAnsi="Arial" w:cs="Arial"/>
                <w:b/>
                <w:bCs/>
                <w:color w:val="000000"/>
                <w:sz w:val="20"/>
                <w:szCs w:val="20"/>
              </w:rPr>
            </w:pPr>
          </w:p>
        </w:tc>
        <w:tc>
          <w:tcPr>
            <w:tcW w:w="5580" w:type="dxa"/>
            <w:tcBorders>
              <w:top w:val="nil"/>
              <w:left w:val="nil"/>
              <w:right w:val="nil"/>
            </w:tcBorders>
          </w:tcPr>
          <w:p w:rsidR="00E15C54" w:rsidRPr="00CD63CD" w:rsidRDefault="00E15C54" w:rsidP="00E15C54">
            <w:pPr>
              <w:autoSpaceDE w:val="0"/>
              <w:autoSpaceDN w:val="0"/>
              <w:adjustRightInd w:val="0"/>
              <w:spacing w:after="0" w:line="240" w:lineRule="auto"/>
              <w:rPr>
                <w:ins w:id="6350" w:author="Arjan" w:date="2014-09-07T17:35:00Z"/>
                <w:rFonts w:ascii="Arial" w:eastAsia="Times New Roman" w:hAnsi="Arial" w:cs="Arial"/>
                <w:color w:val="000000"/>
                <w:sz w:val="20"/>
                <w:szCs w:val="20"/>
              </w:rPr>
            </w:pPr>
          </w:p>
        </w:tc>
      </w:tr>
      <w:tr w:rsidR="00E15C54" w:rsidRPr="00CD63CD" w:rsidTr="00E15C54">
        <w:trPr>
          <w:trHeight w:val="232"/>
          <w:ins w:id="6351" w:author="Arjan" w:date="2014-09-07T17:35:00Z"/>
        </w:trPr>
        <w:tc>
          <w:tcPr>
            <w:tcW w:w="3780" w:type="dxa"/>
            <w:tcBorders>
              <w:top w:val="nil"/>
              <w:left w:val="nil"/>
              <w:bottom w:val="single" w:sz="4" w:space="0" w:color="auto"/>
              <w:right w:val="nil"/>
            </w:tcBorders>
          </w:tcPr>
          <w:p w:rsidR="00E15C54" w:rsidRPr="00CD63CD" w:rsidRDefault="00E15C54" w:rsidP="00E15C54">
            <w:pPr>
              <w:autoSpaceDE w:val="0"/>
              <w:autoSpaceDN w:val="0"/>
              <w:adjustRightInd w:val="0"/>
              <w:spacing w:after="0" w:line="240" w:lineRule="auto"/>
              <w:rPr>
                <w:ins w:id="6352" w:author="Arjan" w:date="2014-09-07T17:35:00Z"/>
                <w:rFonts w:ascii="Arial" w:eastAsia="Times New Roman" w:hAnsi="Arial" w:cs="Arial"/>
                <w:b/>
                <w:bCs/>
                <w:color w:val="000000"/>
                <w:sz w:val="20"/>
                <w:szCs w:val="20"/>
              </w:rPr>
            </w:pPr>
            <w:ins w:id="6353" w:author="Arjan" w:date="2014-09-07T17:35:00Z">
              <w:r w:rsidRPr="00CD63CD">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rsidR="00E15C54" w:rsidRPr="00CD63CD" w:rsidRDefault="00A87CAE" w:rsidP="00E15C54">
            <w:pPr>
              <w:autoSpaceDE w:val="0"/>
              <w:autoSpaceDN w:val="0"/>
              <w:adjustRightInd w:val="0"/>
              <w:spacing w:after="0" w:line="240" w:lineRule="auto"/>
              <w:rPr>
                <w:ins w:id="6354" w:author="Arjan" w:date="2014-09-07T17:35:00Z"/>
                <w:rFonts w:ascii="Arial" w:eastAsia="Times New Roman" w:hAnsi="Arial" w:cs="Arial"/>
                <w:color w:val="000000"/>
                <w:sz w:val="20"/>
                <w:szCs w:val="20"/>
              </w:rPr>
            </w:pPr>
            <w:ins w:id="6355" w:author="Arjan" w:date="2014-09-07T17:39:00Z">
              <w:r>
                <w:rPr>
                  <w:rFonts w:ascii="Arial" w:eastAsia="Times New Roman" w:hAnsi="Arial" w:cs="Arial"/>
                  <w:color w:val="000000"/>
                  <w:sz w:val="20"/>
                  <w:szCs w:val="20"/>
                </w:rPr>
                <w:t>-</w:t>
              </w:r>
            </w:ins>
          </w:p>
        </w:tc>
      </w:tr>
    </w:tbl>
    <w:p w:rsidR="00E15C54" w:rsidRPr="0044638F" w:rsidRDefault="00E15C54" w:rsidP="0044638F"/>
    <w:p w:rsidR="0038425A" w:rsidRDefault="00103274" w:rsidP="0038425A">
      <w:pPr>
        <w:pStyle w:val="Kop2"/>
        <w:rPr>
          <w:noProof/>
        </w:rPr>
      </w:pPr>
      <w:bookmarkStart w:id="6356" w:name="_Toc398129689"/>
      <w:r w:rsidRPr="00BC0BAD">
        <w:rPr>
          <w:noProof/>
        </w:rPr>
        <w:t>R</w:t>
      </w:r>
      <w:r w:rsidR="005C4949">
        <w:rPr>
          <w:noProof/>
        </w:rPr>
        <w:t>OL</w:t>
      </w:r>
      <w:bookmarkEnd w:id="6356"/>
    </w:p>
    <w:p w:rsidR="002D46B6" w:rsidRPr="00DD0F4F" w:rsidRDefault="00A76CD7" w:rsidP="002D46B6">
      <w:pPr>
        <w:rPr>
          <w:lang w:val="nl-NL"/>
        </w:rPr>
      </w:pPr>
      <w:r w:rsidRPr="00DD0F4F">
        <w:rPr>
          <w:lang w:val="nl-NL"/>
        </w:rPr>
        <w:t>Het</w:t>
      </w:r>
      <w:r w:rsidR="002D46B6" w:rsidRPr="00DD0F4F">
        <w:rPr>
          <w:lang w:val="nl-NL"/>
        </w:rPr>
        <w:t xml:space="preserve"> objecttype</w:t>
      </w:r>
      <w:r w:rsidRPr="00DD0F4F">
        <w:rPr>
          <w:lang w:val="nl-NL"/>
        </w:rPr>
        <w:t xml:space="preserve"> ROL is op twee punten aangepast. Allereerst is de waardenverzameling van ‘Rolomschrijving generiek’ geoptimaliseerd. Tevens is een attribuutsoort omtrent machtiging toegevoegd. De consequenties voor het objecttype zijn hieronder vermeld. In de daarop volgende paragrafen gaan we nader in op de genoemde aanpassingen. </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367B3C" w:rsidTr="00A76CD7">
        <w:tc>
          <w:tcPr>
            <w:tcW w:w="3600" w:type="dxa"/>
            <w:tcBorders>
              <w:top w:val="single" w:sz="4" w:space="0" w:color="auto"/>
              <w:left w:val="nil"/>
              <w:bottom w:val="nil"/>
              <w:right w:val="nil"/>
            </w:tcBorders>
          </w:tcPr>
          <w:p w:rsidR="00367B3C" w:rsidRDefault="00367B3C" w:rsidP="00367B3C">
            <w:pPr>
              <w:spacing w:after="0" w:line="240" w:lineRule="auto"/>
              <w:rPr>
                <w:rFonts w:eastAsia="Times New Roman"/>
              </w:rPr>
            </w:pPr>
            <w:bookmarkStart w:id="6357" w:name="BKM_6130C08C_49C3_4072_805C_7D095BB05857"/>
            <w:r>
              <w:rPr>
                <w:rFonts w:eastAsia="Times New Roman"/>
                <w:b/>
                <w:bCs/>
              </w:rPr>
              <w:t>Naam objecttype</w:t>
            </w:r>
          </w:p>
        </w:tc>
        <w:tc>
          <w:tcPr>
            <w:tcW w:w="5760" w:type="dxa"/>
            <w:gridSpan w:val="3"/>
            <w:tcBorders>
              <w:top w:val="single" w:sz="4" w:space="0" w:color="auto"/>
              <w:left w:val="nil"/>
              <w:bottom w:val="nil"/>
              <w:right w:val="nil"/>
            </w:tcBorders>
          </w:tcPr>
          <w:p w:rsidR="00367B3C" w:rsidRDefault="008F2B4B" w:rsidP="00367B3C">
            <w:pPr>
              <w:spacing w:after="0" w:line="240" w:lineRule="auto"/>
              <w:rPr>
                <w:rFonts w:eastAsia="Times New Roman"/>
              </w:rPr>
            </w:pPr>
            <w:r>
              <w:fldChar w:fldCharType="begin" w:fldLock="1"/>
            </w:r>
            <w:r w:rsidR="00367B3C">
              <w:instrText xml:space="preserve">MERGEFIELD </w:instrText>
            </w:r>
            <w:r w:rsidR="00367B3C">
              <w:rPr>
                <w:rFonts w:eastAsia="Times New Roman"/>
              </w:rPr>
              <w:instrText>Element.Name</w:instrText>
            </w:r>
            <w:r>
              <w:fldChar w:fldCharType="separate"/>
            </w:r>
            <w:r w:rsidR="00367B3C">
              <w:rPr>
                <w:rFonts w:eastAsia="Times New Roman"/>
              </w:rPr>
              <w:t>ROL</w:t>
            </w:r>
            <w:r>
              <w:fldChar w:fldCharType="end"/>
            </w:r>
          </w:p>
        </w:tc>
      </w:tr>
      <w:tr w:rsidR="00367B3C" w:rsidTr="00A76CD7">
        <w:trPr>
          <w:trHeight w:val="114"/>
        </w:trPr>
        <w:tc>
          <w:tcPr>
            <w:tcW w:w="3600" w:type="dxa"/>
            <w:tcBorders>
              <w:top w:val="nil"/>
              <w:left w:val="nil"/>
              <w:bottom w:val="nil"/>
              <w:right w:val="nil"/>
            </w:tcBorders>
          </w:tcPr>
          <w:p w:rsidR="00367B3C" w:rsidRDefault="00367B3C" w:rsidP="00367B3C">
            <w:pPr>
              <w:spacing w:after="0" w:line="240" w:lineRule="auto"/>
              <w:rPr>
                <w:rFonts w:eastAsia="Times New Roman"/>
                <w:b/>
                <w:bCs/>
              </w:rPr>
            </w:pPr>
          </w:p>
        </w:tc>
        <w:tc>
          <w:tcPr>
            <w:tcW w:w="5760" w:type="dxa"/>
            <w:gridSpan w:val="3"/>
            <w:tcBorders>
              <w:top w:val="nil"/>
              <w:left w:val="nil"/>
              <w:bottom w:val="nil"/>
              <w:right w:val="nil"/>
            </w:tcBorders>
          </w:tcPr>
          <w:p w:rsidR="00367B3C" w:rsidRDefault="00367B3C" w:rsidP="00367B3C">
            <w:pPr>
              <w:spacing w:after="0" w:line="240" w:lineRule="auto"/>
              <w:rPr>
                <w:rFonts w:eastAsia="Times New Roman"/>
              </w:rPr>
            </w:pPr>
          </w:p>
        </w:tc>
      </w:tr>
      <w:tr w:rsidR="00367B3C" w:rsidTr="00367B3C">
        <w:tc>
          <w:tcPr>
            <w:tcW w:w="3600" w:type="dxa"/>
            <w:tcBorders>
              <w:top w:val="nil"/>
              <w:left w:val="nil"/>
              <w:bottom w:val="nil"/>
              <w:right w:val="nil"/>
            </w:tcBorders>
          </w:tcPr>
          <w:p w:rsidR="00367B3C" w:rsidRDefault="00367B3C" w:rsidP="00367B3C">
            <w:pPr>
              <w:spacing w:after="0" w:line="240" w:lineRule="auto"/>
              <w:rPr>
                <w:rFonts w:eastAsia="Times New Roman"/>
              </w:rPr>
            </w:pPr>
            <w:r>
              <w:rPr>
                <w:rFonts w:eastAsia="Times New Roman"/>
                <w:b/>
                <w:bCs/>
              </w:rPr>
              <w:t>Mnemonic objecttype</w:t>
            </w:r>
          </w:p>
        </w:tc>
        <w:tc>
          <w:tcPr>
            <w:tcW w:w="5760" w:type="dxa"/>
            <w:gridSpan w:val="3"/>
            <w:tcBorders>
              <w:top w:val="nil"/>
              <w:left w:val="nil"/>
              <w:bottom w:val="nil"/>
              <w:right w:val="nil"/>
            </w:tcBorders>
          </w:tcPr>
          <w:p w:rsidR="00367B3C" w:rsidRDefault="008F2B4B" w:rsidP="00367B3C">
            <w:pPr>
              <w:spacing w:after="0" w:line="240" w:lineRule="auto"/>
              <w:rPr>
                <w:rFonts w:eastAsia="Times New Roman"/>
              </w:rPr>
            </w:pPr>
            <w:r>
              <w:fldChar w:fldCharType="begin" w:fldLock="1"/>
            </w:r>
            <w:r w:rsidR="00367B3C">
              <w:instrText xml:space="preserve">MERGEFIELD </w:instrText>
            </w:r>
            <w:r w:rsidR="00367B3C">
              <w:rPr>
                <w:rFonts w:eastAsia="Times New Roman"/>
              </w:rPr>
              <w:instrText>Element.Alias</w:instrText>
            </w:r>
            <w:r>
              <w:fldChar w:fldCharType="separate"/>
            </w:r>
            <w:r w:rsidR="00367B3C">
              <w:rPr>
                <w:rFonts w:eastAsia="Times New Roman"/>
              </w:rPr>
              <w:t>ROL</w:t>
            </w:r>
            <w:r>
              <w:fldChar w:fldCharType="end"/>
            </w:r>
          </w:p>
        </w:tc>
      </w:tr>
      <w:tr w:rsidR="00367B3C" w:rsidTr="00367B3C">
        <w:tc>
          <w:tcPr>
            <w:tcW w:w="3600" w:type="dxa"/>
            <w:tcBorders>
              <w:top w:val="nil"/>
              <w:left w:val="nil"/>
              <w:bottom w:val="nil"/>
              <w:right w:val="nil"/>
            </w:tcBorders>
          </w:tcPr>
          <w:p w:rsidR="00367B3C" w:rsidRDefault="00367B3C" w:rsidP="00367B3C">
            <w:pPr>
              <w:spacing w:after="0" w:line="240" w:lineRule="auto"/>
              <w:rPr>
                <w:rFonts w:eastAsia="Times New Roman"/>
                <w:b/>
                <w:bCs/>
              </w:rPr>
            </w:pPr>
          </w:p>
        </w:tc>
        <w:tc>
          <w:tcPr>
            <w:tcW w:w="5760" w:type="dxa"/>
            <w:gridSpan w:val="3"/>
            <w:tcBorders>
              <w:top w:val="nil"/>
              <w:left w:val="nil"/>
              <w:bottom w:val="nil"/>
              <w:right w:val="nil"/>
            </w:tcBorders>
          </w:tcPr>
          <w:p w:rsidR="00367B3C" w:rsidRDefault="00367B3C" w:rsidP="00367B3C">
            <w:pPr>
              <w:spacing w:after="0" w:line="240" w:lineRule="auto"/>
              <w:rPr>
                <w:rFonts w:eastAsia="Times New Roman"/>
              </w:rPr>
            </w:pPr>
          </w:p>
        </w:tc>
      </w:tr>
      <w:tr w:rsidR="00367B3C" w:rsidTr="00367B3C">
        <w:tc>
          <w:tcPr>
            <w:tcW w:w="3600" w:type="dxa"/>
            <w:tcBorders>
              <w:top w:val="nil"/>
              <w:left w:val="nil"/>
              <w:bottom w:val="nil"/>
              <w:right w:val="nil"/>
            </w:tcBorders>
          </w:tcPr>
          <w:p w:rsidR="00367B3C" w:rsidRDefault="00367B3C" w:rsidP="00367B3C">
            <w:pPr>
              <w:spacing w:after="0" w:line="240" w:lineRule="auto"/>
              <w:rPr>
                <w:rFonts w:eastAsia="Times New Roman"/>
                <w:b/>
                <w:bCs/>
              </w:rPr>
            </w:pPr>
            <w:r>
              <w:rPr>
                <w:rFonts w:eastAsia="Times New Roman"/>
                <w:b/>
                <w:bCs/>
              </w:rPr>
              <w:t>Herkomst objecttype</w:t>
            </w:r>
          </w:p>
        </w:tc>
        <w:tc>
          <w:tcPr>
            <w:tcW w:w="5760" w:type="dxa"/>
            <w:gridSpan w:val="3"/>
            <w:tcBorders>
              <w:top w:val="nil"/>
              <w:left w:val="nil"/>
              <w:bottom w:val="nil"/>
              <w:right w:val="nil"/>
            </w:tcBorders>
          </w:tcPr>
          <w:p w:rsidR="00367B3C" w:rsidRDefault="00367B3C" w:rsidP="00367B3C">
            <w:pPr>
              <w:spacing w:after="0" w:line="240" w:lineRule="auto"/>
              <w:rPr>
                <w:rFonts w:eastAsia="Times New Roman"/>
              </w:rPr>
            </w:pPr>
            <w:r>
              <w:rPr>
                <w:rFonts w:eastAsia="Times New Roman"/>
              </w:rPr>
              <w:t>KING</w:t>
            </w:r>
          </w:p>
        </w:tc>
      </w:tr>
      <w:tr w:rsidR="00367B3C" w:rsidTr="00367B3C">
        <w:trPr>
          <w:trHeight w:val="230"/>
        </w:trPr>
        <w:tc>
          <w:tcPr>
            <w:tcW w:w="3600" w:type="dxa"/>
            <w:tcBorders>
              <w:top w:val="nil"/>
              <w:left w:val="nil"/>
              <w:bottom w:val="nil"/>
              <w:right w:val="nil"/>
            </w:tcBorders>
          </w:tcPr>
          <w:p w:rsidR="00367B3C" w:rsidRDefault="00367B3C" w:rsidP="00367B3C">
            <w:pPr>
              <w:spacing w:after="0" w:line="240" w:lineRule="auto"/>
              <w:rPr>
                <w:rFonts w:eastAsia="Times New Roman"/>
                <w:b/>
                <w:bCs/>
              </w:rPr>
            </w:pPr>
          </w:p>
        </w:tc>
        <w:tc>
          <w:tcPr>
            <w:tcW w:w="5760" w:type="dxa"/>
            <w:gridSpan w:val="3"/>
            <w:tcBorders>
              <w:top w:val="nil"/>
              <w:left w:val="nil"/>
              <w:bottom w:val="nil"/>
              <w:right w:val="nil"/>
            </w:tcBorders>
          </w:tcPr>
          <w:p w:rsidR="00367B3C" w:rsidRDefault="00367B3C" w:rsidP="00367B3C">
            <w:pPr>
              <w:spacing w:after="0" w:line="240" w:lineRule="auto"/>
              <w:rPr>
                <w:rFonts w:eastAsia="Times New Roman"/>
              </w:rPr>
            </w:pPr>
          </w:p>
        </w:tc>
      </w:tr>
      <w:tr w:rsidR="00367B3C" w:rsidTr="00367B3C">
        <w:trPr>
          <w:trHeight w:val="230"/>
        </w:trPr>
        <w:tc>
          <w:tcPr>
            <w:tcW w:w="3600" w:type="dxa"/>
            <w:tcBorders>
              <w:top w:val="nil"/>
              <w:left w:val="nil"/>
              <w:bottom w:val="nil"/>
              <w:right w:val="nil"/>
            </w:tcBorders>
          </w:tcPr>
          <w:p w:rsidR="00367B3C" w:rsidRDefault="00367B3C" w:rsidP="00367B3C">
            <w:pPr>
              <w:spacing w:after="0" w:line="240" w:lineRule="auto"/>
              <w:rPr>
                <w:rFonts w:eastAsia="Times New Roman"/>
                <w:b/>
                <w:bCs/>
              </w:rPr>
            </w:pPr>
            <w:r>
              <w:rPr>
                <w:rFonts w:eastAsia="Times New Roman"/>
                <w:b/>
                <w:bCs/>
              </w:rPr>
              <w:t>Code objecttype</w:t>
            </w:r>
          </w:p>
        </w:tc>
        <w:tc>
          <w:tcPr>
            <w:tcW w:w="5760" w:type="dxa"/>
            <w:gridSpan w:val="3"/>
            <w:tcBorders>
              <w:top w:val="nil"/>
              <w:left w:val="nil"/>
              <w:bottom w:val="nil"/>
              <w:right w:val="nil"/>
            </w:tcBorders>
          </w:tcPr>
          <w:p w:rsidR="00367B3C" w:rsidRDefault="00367B3C" w:rsidP="00367B3C">
            <w:pPr>
              <w:spacing w:after="0" w:line="240" w:lineRule="auto"/>
              <w:rPr>
                <w:rFonts w:eastAsia="Times New Roman"/>
              </w:rPr>
            </w:pPr>
          </w:p>
        </w:tc>
      </w:tr>
      <w:tr w:rsidR="00367B3C" w:rsidTr="00367B3C">
        <w:trPr>
          <w:trHeight w:val="230"/>
        </w:trPr>
        <w:tc>
          <w:tcPr>
            <w:tcW w:w="3600" w:type="dxa"/>
            <w:tcBorders>
              <w:top w:val="nil"/>
              <w:left w:val="nil"/>
              <w:bottom w:val="nil"/>
              <w:right w:val="nil"/>
            </w:tcBorders>
          </w:tcPr>
          <w:p w:rsidR="00367B3C" w:rsidRDefault="00367B3C" w:rsidP="00367B3C">
            <w:pPr>
              <w:spacing w:after="0" w:line="240" w:lineRule="auto"/>
              <w:rPr>
                <w:rFonts w:eastAsia="Times New Roman"/>
                <w:b/>
                <w:bCs/>
              </w:rPr>
            </w:pPr>
          </w:p>
        </w:tc>
        <w:tc>
          <w:tcPr>
            <w:tcW w:w="5760" w:type="dxa"/>
            <w:gridSpan w:val="3"/>
            <w:tcBorders>
              <w:top w:val="nil"/>
              <w:left w:val="nil"/>
              <w:bottom w:val="nil"/>
              <w:right w:val="nil"/>
            </w:tcBorders>
          </w:tcPr>
          <w:p w:rsidR="00367B3C" w:rsidRDefault="00367B3C" w:rsidP="00367B3C">
            <w:pPr>
              <w:spacing w:after="0" w:line="240" w:lineRule="auto"/>
              <w:rPr>
                <w:rFonts w:eastAsia="Times New Roman"/>
              </w:rPr>
            </w:pPr>
          </w:p>
        </w:tc>
      </w:tr>
      <w:tr w:rsidR="00367B3C" w:rsidRPr="005E066D" w:rsidTr="00367B3C">
        <w:trPr>
          <w:trHeight w:val="230"/>
        </w:trPr>
        <w:tc>
          <w:tcPr>
            <w:tcW w:w="3600" w:type="dxa"/>
            <w:tcBorders>
              <w:top w:val="nil"/>
              <w:left w:val="nil"/>
              <w:bottom w:val="nil"/>
              <w:right w:val="nil"/>
            </w:tcBorders>
          </w:tcPr>
          <w:p w:rsidR="00367B3C" w:rsidRDefault="00367B3C" w:rsidP="00367B3C">
            <w:pPr>
              <w:spacing w:after="0" w:line="240" w:lineRule="auto"/>
              <w:rPr>
                <w:rFonts w:eastAsia="Times New Roman"/>
                <w:b/>
                <w:bCs/>
              </w:rPr>
            </w:pPr>
            <w:r>
              <w:rPr>
                <w:rFonts w:eastAsia="Times New Roman"/>
                <w:b/>
                <w:bCs/>
              </w:rPr>
              <w:t>Definitie objecttype</w:t>
            </w:r>
          </w:p>
        </w:tc>
        <w:tc>
          <w:tcPr>
            <w:tcW w:w="5760" w:type="dxa"/>
            <w:gridSpan w:val="3"/>
            <w:tcBorders>
              <w:top w:val="nil"/>
              <w:left w:val="nil"/>
              <w:bottom w:val="nil"/>
              <w:right w:val="nil"/>
            </w:tcBorders>
          </w:tcPr>
          <w:p w:rsidR="00367B3C" w:rsidRPr="00DD0F4F" w:rsidRDefault="008F2B4B" w:rsidP="00367B3C">
            <w:pPr>
              <w:spacing w:after="0" w:line="240" w:lineRule="auto"/>
              <w:rPr>
                <w:rFonts w:eastAsia="Times New Roman"/>
                <w:lang w:val="nl-NL"/>
              </w:rPr>
            </w:pPr>
            <w:r w:rsidRPr="00367B3C">
              <w:rPr>
                <w:rFonts w:eastAsia="Times New Roman"/>
              </w:rPr>
              <w:fldChar w:fldCharType="begin" w:fldLock="1"/>
            </w:r>
            <w:r w:rsidR="00367B3C" w:rsidRPr="00DD0F4F">
              <w:rPr>
                <w:rFonts w:eastAsia="Times New Roman"/>
                <w:lang w:val="nl-NL"/>
              </w:rPr>
              <w:instrText>MERGEFIELD Element.Notes</w:instrText>
            </w:r>
            <w:r w:rsidRPr="00367B3C">
              <w:rPr>
                <w:rFonts w:eastAsia="Times New Roman"/>
              </w:rPr>
              <w:fldChar w:fldCharType="end"/>
            </w:r>
            <w:r w:rsidR="00367B3C" w:rsidRPr="00DD0F4F">
              <w:rPr>
                <w:rFonts w:eastAsia="Times New Roman"/>
                <w:lang w:val="nl-NL"/>
              </w:rPr>
              <w:t>De taken, rechten en/of verplichtingen die een specifieke betrokkene heeft ten aanzien van een specifieke zaak</w:t>
            </w:r>
          </w:p>
        </w:tc>
      </w:tr>
      <w:tr w:rsidR="00367B3C" w:rsidRPr="005E066D" w:rsidTr="00367B3C">
        <w:tc>
          <w:tcPr>
            <w:tcW w:w="3600" w:type="dxa"/>
            <w:tcBorders>
              <w:top w:val="nil"/>
              <w:left w:val="nil"/>
              <w:bottom w:val="nil"/>
              <w:right w:val="nil"/>
            </w:tcBorders>
          </w:tcPr>
          <w:p w:rsidR="00367B3C" w:rsidRPr="00DD0F4F" w:rsidRDefault="00367B3C" w:rsidP="00367B3C">
            <w:pPr>
              <w:spacing w:after="0" w:line="240" w:lineRule="auto"/>
              <w:rPr>
                <w:rFonts w:eastAsia="Times New Roman"/>
                <w:b/>
                <w:bCs/>
                <w:lang w:val="nl-NL"/>
              </w:rPr>
            </w:pPr>
          </w:p>
        </w:tc>
        <w:tc>
          <w:tcPr>
            <w:tcW w:w="5760" w:type="dxa"/>
            <w:gridSpan w:val="3"/>
            <w:tcBorders>
              <w:top w:val="nil"/>
              <w:left w:val="nil"/>
              <w:bottom w:val="nil"/>
              <w:right w:val="nil"/>
            </w:tcBorders>
          </w:tcPr>
          <w:p w:rsidR="00367B3C" w:rsidRPr="00DD0F4F" w:rsidRDefault="00367B3C" w:rsidP="00367B3C">
            <w:pPr>
              <w:spacing w:after="0" w:line="240" w:lineRule="auto"/>
              <w:rPr>
                <w:rFonts w:eastAsia="Times New Roman"/>
                <w:lang w:val="nl-NL"/>
              </w:rPr>
            </w:pPr>
          </w:p>
        </w:tc>
      </w:tr>
      <w:tr w:rsidR="00367B3C" w:rsidTr="00367B3C">
        <w:tc>
          <w:tcPr>
            <w:tcW w:w="3600" w:type="dxa"/>
            <w:tcBorders>
              <w:top w:val="nil"/>
              <w:left w:val="nil"/>
              <w:bottom w:val="nil"/>
              <w:right w:val="nil"/>
            </w:tcBorders>
          </w:tcPr>
          <w:p w:rsidR="00367B3C" w:rsidRDefault="00367B3C" w:rsidP="00367B3C">
            <w:pPr>
              <w:spacing w:after="0" w:line="240" w:lineRule="auto"/>
              <w:rPr>
                <w:rFonts w:eastAsia="Times New Roman"/>
                <w:b/>
                <w:bCs/>
              </w:rPr>
            </w:pPr>
            <w:r>
              <w:rPr>
                <w:rFonts w:eastAsia="Times New Roman"/>
                <w:b/>
                <w:bCs/>
              </w:rPr>
              <w:lastRenderedPageBreak/>
              <w:t>Herkomst definitie objecttype</w:t>
            </w:r>
          </w:p>
        </w:tc>
        <w:tc>
          <w:tcPr>
            <w:tcW w:w="5760" w:type="dxa"/>
            <w:gridSpan w:val="3"/>
            <w:tcBorders>
              <w:top w:val="nil"/>
              <w:left w:val="nil"/>
              <w:bottom w:val="nil"/>
              <w:right w:val="nil"/>
            </w:tcBorders>
          </w:tcPr>
          <w:p w:rsidR="00367B3C" w:rsidRDefault="00367B3C" w:rsidP="00367B3C">
            <w:pPr>
              <w:spacing w:after="0" w:line="240" w:lineRule="auto"/>
              <w:rPr>
                <w:rFonts w:eastAsia="Times New Roman"/>
              </w:rPr>
            </w:pPr>
            <w:r>
              <w:rPr>
                <w:rFonts w:eastAsia="Times New Roman"/>
              </w:rPr>
              <w:t>KING</w:t>
            </w:r>
          </w:p>
        </w:tc>
      </w:tr>
      <w:tr w:rsidR="00367B3C" w:rsidTr="00367B3C">
        <w:trPr>
          <w:trHeight w:val="230"/>
        </w:trPr>
        <w:tc>
          <w:tcPr>
            <w:tcW w:w="3600" w:type="dxa"/>
            <w:tcBorders>
              <w:top w:val="nil"/>
              <w:left w:val="nil"/>
              <w:bottom w:val="nil"/>
              <w:right w:val="nil"/>
            </w:tcBorders>
          </w:tcPr>
          <w:p w:rsidR="00367B3C" w:rsidRDefault="00367B3C" w:rsidP="00367B3C">
            <w:pPr>
              <w:spacing w:after="0" w:line="240" w:lineRule="auto"/>
              <w:rPr>
                <w:rFonts w:eastAsia="Times New Roman"/>
                <w:b/>
                <w:bCs/>
              </w:rPr>
            </w:pPr>
          </w:p>
        </w:tc>
        <w:tc>
          <w:tcPr>
            <w:tcW w:w="5760" w:type="dxa"/>
            <w:gridSpan w:val="3"/>
            <w:tcBorders>
              <w:top w:val="nil"/>
              <w:left w:val="nil"/>
              <w:bottom w:val="nil"/>
              <w:right w:val="nil"/>
            </w:tcBorders>
          </w:tcPr>
          <w:p w:rsidR="00367B3C" w:rsidRDefault="00367B3C" w:rsidP="00367B3C">
            <w:pPr>
              <w:spacing w:after="0" w:line="240" w:lineRule="auto"/>
              <w:rPr>
                <w:rFonts w:eastAsia="Times New Roman"/>
              </w:rPr>
            </w:pPr>
          </w:p>
        </w:tc>
      </w:tr>
      <w:tr w:rsidR="00367B3C" w:rsidTr="00367B3C">
        <w:tc>
          <w:tcPr>
            <w:tcW w:w="3600" w:type="dxa"/>
            <w:tcBorders>
              <w:top w:val="nil"/>
              <w:left w:val="nil"/>
              <w:bottom w:val="nil"/>
              <w:right w:val="nil"/>
            </w:tcBorders>
          </w:tcPr>
          <w:p w:rsidR="00367B3C" w:rsidRDefault="00367B3C" w:rsidP="00367B3C">
            <w:pPr>
              <w:spacing w:after="0" w:line="240" w:lineRule="auto"/>
              <w:rPr>
                <w:rFonts w:eastAsia="Times New Roman"/>
                <w:b/>
                <w:bCs/>
              </w:rPr>
            </w:pPr>
            <w:r>
              <w:rPr>
                <w:rFonts w:eastAsia="Times New Roman"/>
                <w:b/>
                <w:bCs/>
              </w:rPr>
              <w:t>Datum opname objecttype</w:t>
            </w:r>
          </w:p>
        </w:tc>
        <w:tc>
          <w:tcPr>
            <w:tcW w:w="5760" w:type="dxa"/>
            <w:gridSpan w:val="3"/>
            <w:tcBorders>
              <w:top w:val="nil"/>
              <w:left w:val="nil"/>
              <w:bottom w:val="nil"/>
              <w:right w:val="nil"/>
            </w:tcBorders>
          </w:tcPr>
          <w:p w:rsidR="00367B3C" w:rsidRDefault="00367B3C" w:rsidP="00367B3C">
            <w:pPr>
              <w:spacing w:after="0" w:line="240" w:lineRule="auto"/>
              <w:rPr>
                <w:rFonts w:eastAsia="Times New Roman"/>
              </w:rPr>
            </w:pPr>
            <w:r>
              <w:rPr>
                <w:rFonts w:eastAsia="Times New Roman"/>
              </w:rPr>
              <w:t>1 juni 2008</w:t>
            </w:r>
          </w:p>
        </w:tc>
      </w:tr>
      <w:tr w:rsidR="00367B3C" w:rsidTr="00367B3C">
        <w:trPr>
          <w:trHeight w:val="260"/>
        </w:trPr>
        <w:tc>
          <w:tcPr>
            <w:tcW w:w="3600" w:type="dxa"/>
            <w:tcBorders>
              <w:top w:val="nil"/>
              <w:left w:val="nil"/>
              <w:bottom w:val="nil"/>
              <w:right w:val="nil"/>
            </w:tcBorders>
          </w:tcPr>
          <w:p w:rsidR="00367B3C" w:rsidRDefault="00367B3C" w:rsidP="00367B3C">
            <w:pPr>
              <w:spacing w:after="0" w:line="240" w:lineRule="auto"/>
              <w:rPr>
                <w:rFonts w:eastAsia="Times New Roman"/>
                <w:b/>
                <w:bCs/>
              </w:rPr>
            </w:pPr>
          </w:p>
        </w:tc>
        <w:tc>
          <w:tcPr>
            <w:tcW w:w="5760" w:type="dxa"/>
            <w:gridSpan w:val="3"/>
            <w:tcBorders>
              <w:top w:val="nil"/>
              <w:left w:val="nil"/>
              <w:bottom w:val="nil"/>
              <w:right w:val="nil"/>
            </w:tcBorders>
          </w:tcPr>
          <w:p w:rsidR="00367B3C" w:rsidRDefault="00367B3C" w:rsidP="00367B3C">
            <w:pPr>
              <w:spacing w:after="0" w:line="240" w:lineRule="auto"/>
              <w:rPr>
                <w:rFonts w:eastAsia="Times New Roman"/>
              </w:rPr>
            </w:pPr>
          </w:p>
        </w:tc>
      </w:tr>
      <w:tr w:rsidR="00367B3C" w:rsidRPr="005E066D" w:rsidTr="00367B3C">
        <w:tc>
          <w:tcPr>
            <w:tcW w:w="3600" w:type="dxa"/>
            <w:tcBorders>
              <w:top w:val="nil"/>
              <w:left w:val="nil"/>
              <w:bottom w:val="nil"/>
              <w:right w:val="nil"/>
            </w:tcBorders>
          </w:tcPr>
          <w:p w:rsidR="00367B3C" w:rsidRDefault="00367B3C" w:rsidP="00367B3C">
            <w:pPr>
              <w:spacing w:after="0" w:line="240" w:lineRule="auto"/>
              <w:rPr>
                <w:rFonts w:eastAsia="Times New Roman"/>
                <w:b/>
                <w:bCs/>
              </w:rPr>
            </w:pPr>
            <w:r>
              <w:rPr>
                <w:rFonts w:eastAsia="Times New Roman"/>
                <w:b/>
                <w:bCs/>
              </w:rPr>
              <w:t>Toelichting objecttype</w:t>
            </w:r>
          </w:p>
        </w:tc>
        <w:tc>
          <w:tcPr>
            <w:tcW w:w="5760" w:type="dxa"/>
            <w:gridSpan w:val="3"/>
            <w:tcBorders>
              <w:top w:val="nil"/>
              <w:left w:val="nil"/>
              <w:bottom w:val="nil"/>
              <w:right w:val="nil"/>
            </w:tcBorders>
          </w:tcPr>
          <w:p w:rsidR="00367B3C" w:rsidRPr="00DD0F4F" w:rsidRDefault="00367B3C" w:rsidP="00367B3C">
            <w:pPr>
              <w:spacing w:after="0" w:line="240" w:lineRule="auto"/>
              <w:rPr>
                <w:rFonts w:eastAsia="Times New Roman"/>
                <w:lang w:val="nl-NL"/>
              </w:rPr>
            </w:pPr>
            <w:r w:rsidRPr="00DD0F4F">
              <w:rPr>
                <w:rFonts w:eastAsia="Times New Roman"/>
                <w:lang w:val="nl-NL"/>
              </w:rPr>
              <w:t>De ROL verbindt de zaak met de daarbij betrokken personen en organisaties. Het gaat daarbij om de aard van de betrokkenheid van zowel de, veelal externe, initiator</w:t>
            </w:r>
            <w:del w:id="6358" w:author="Arjan" w:date="2014-09-08T22:45:00Z">
              <w:r w:rsidRPr="00DD0F4F" w:rsidDel="004A56CC">
                <w:rPr>
                  <w:rFonts w:eastAsia="Times New Roman"/>
                  <w:lang w:val="nl-NL"/>
                </w:rPr>
                <w:delText>en</w:delText>
              </w:r>
            </w:del>
            <w:r w:rsidRPr="00DD0F4F">
              <w:rPr>
                <w:rFonts w:eastAsia="Times New Roman"/>
                <w:lang w:val="nl-NL"/>
              </w:rPr>
              <w:t xml:space="preserve"> van de zaak als de behandelaren van de zaak. De aard van de betrokkenheid is dan ook divers: aanvrager, behandelaar, medebehandelaar, belanghebbende, indiener namens een ander, etcetera. </w:t>
            </w:r>
          </w:p>
          <w:p w:rsidR="00367B3C" w:rsidRPr="00DD0F4F" w:rsidRDefault="00367B3C" w:rsidP="00367B3C">
            <w:pPr>
              <w:spacing w:after="0" w:line="240" w:lineRule="auto"/>
              <w:rPr>
                <w:rFonts w:eastAsia="Times New Roman"/>
                <w:lang w:val="nl-NL"/>
              </w:rPr>
            </w:pPr>
            <w:r w:rsidRPr="00DD0F4F">
              <w:rPr>
                <w:rFonts w:eastAsia="Times New Roman"/>
                <w:lang w:val="nl-NL"/>
              </w:rPr>
              <w:t>Het is overigens  niet ondenkbaar dat één betrokkene meer dan één rol heeft in één zaak. Bijvoorbeeld als aanvrager van de zaak en als beschikkinghouder van het besluit (zoals een vergunning) dat de uitkomst is van de zaak.</w:t>
            </w:r>
          </w:p>
          <w:p w:rsidR="00367B3C" w:rsidRPr="00DD0F4F" w:rsidRDefault="00367B3C" w:rsidP="00367B3C">
            <w:pPr>
              <w:spacing w:after="0" w:line="240" w:lineRule="auto"/>
              <w:rPr>
                <w:ins w:id="6359" w:author="Arjan" w:date="2014-09-08T22:46:00Z"/>
                <w:rFonts w:eastAsia="Times New Roman"/>
                <w:lang w:val="nl-NL"/>
              </w:rPr>
            </w:pPr>
            <w:r w:rsidRPr="00DD0F4F">
              <w:rPr>
                <w:rFonts w:eastAsia="Times New Roman"/>
                <w:lang w:val="nl-NL"/>
              </w:rPr>
              <w:t>Elke zaakbehandelende organisatie kan diverse rolbenamingen (Rolomschrijving) hanteren. Om bij uitwisseling van zaakgegevens tussen organisaties te bereiken dat rolbenamingen juist geinterpreteerd worden, hebben we Rolomschrijving generiek toegevoegd. Dit bevat de landelijk gehanteerde rolbenamingen.</w:t>
            </w:r>
          </w:p>
          <w:p w:rsidR="004A56CC" w:rsidRPr="00DD0F4F" w:rsidRDefault="004A56CC" w:rsidP="00367B3C">
            <w:pPr>
              <w:spacing w:after="0" w:line="240" w:lineRule="auto"/>
              <w:rPr>
                <w:rFonts w:eastAsia="Times New Roman"/>
                <w:lang w:val="nl-NL"/>
              </w:rPr>
            </w:pPr>
            <w:ins w:id="6360" w:author="Arjan" w:date="2014-09-08T22:47:00Z">
              <w:r w:rsidRPr="00DD0F4F">
                <w:rPr>
                  <w:rFonts w:eastAsia="Times New Roman"/>
                  <w:lang w:val="nl-NL"/>
                </w:rPr>
                <w:t xml:space="preserve">Indien er sprake is van machtiging door een betrokkene van een andere betrokken bij </w:t>
              </w:r>
            </w:ins>
            <w:ins w:id="6361" w:author="Arjan" w:date="2014-09-08T22:48:00Z">
              <w:r w:rsidRPr="00DD0F4F">
                <w:rPr>
                  <w:rFonts w:eastAsia="Times New Roman"/>
                  <w:lang w:val="nl-NL"/>
                </w:rPr>
                <w:t xml:space="preserve">dezelfde zaak, dan kan dat bij de ROL gespecificeerd worden. </w:t>
              </w:r>
            </w:ins>
          </w:p>
          <w:p w:rsidR="004A56CC" w:rsidRPr="00DD0F4F" w:rsidRDefault="00367B3C" w:rsidP="00367B3C">
            <w:pPr>
              <w:spacing w:after="0" w:line="240" w:lineRule="auto"/>
              <w:rPr>
                <w:ins w:id="6362" w:author="Arjan" w:date="2014-09-08T22:46:00Z"/>
                <w:rFonts w:eastAsia="Times New Roman"/>
                <w:lang w:val="nl-NL"/>
              </w:rPr>
            </w:pPr>
            <w:r w:rsidRPr="00DD0F4F">
              <w:rPr>
                <w:rFonts w:eastAsia="Times New Roman"/>
                <w:lang w:val="nl-NL"/>
              </w:rPr>
              <w:t xml:space="preserve">Indien de betrokkene bij een zaak een natuurlijk persoon, niet-natuurlijk persoon of vestiging (van een niet zaakbehandelende organisatie) is, kan het gewenst zijn de contactpersoon te kennen namens die betrokkene in die zaak. Deze hebben we dan ook opgenomen in ROL. </w:t>
            </w:r>
          </w:p>
          <w:p w:rsidR="00367B3C" w:rsidRPr="00DD0F4F" w:rsidRDefault="00367B3C" w:rsidP="00367B3C">
            <w:pPr>
              <w:spacing w:after="0" w:line="240" w:lineRule="auto"/>
              <w:rPr>
                <w:rFonts w:eastAsia="Times New Roman"/>
                <w:lang w:val="nl-NL"/>
              </w:rPr>
            </w:pPr>
            <w:r w:rsidRPr="00DD0F4F">
              <w:rPr>
                <w:rFonts w:eastAsia="Times New Roman"/>
                <w:lang w:val="nl-NL"/>
              </w:rPr>
              <w:t>Tevens hebben we de gegevens opgenomen van het correspondentieadres waarop de (externe) betrokkene (natuurlijk persoon,niet-natuurlijk persoon of vestiging van niet-zaakbehandelende organisatie) in zijn of haar rol bij de zaak heeft aangegeven schriftelijk te willen communiceren indien dit afwijkt van het correspondentie-adres zoals dat voor de betrokkene regulier geldt.</w:t>
            </w:r>
          </w:p>
        </w:tc>
      </w:tr>
      <w:tr w:rsidR="00367B3C" w:rsidRPr="005E066D" w:rsidTr="00367B3C">
        <w:tc>
          <w:tcPr>
            <w:tcW w:w="3600" w:type="dxa"/>
            <w:tcBorders>
              <w:top w:val="nil"/>
              <w:left w:val="nil"/>
              <w:bottom w:val="nil"/>
              <w:right w:val="nil"/>
            </w:tcBorders>
          </w:tcPr>
          <w:p w:rsidR="00367B3C" w:rsidRPr="00DD0F4F" w:rsidRDefault="00367B3C" w:rsidP="00367B3C">
            <w:pPr>
              <w:spacing w:after="0" w:line="240" w:lineRule="auto"/>
              <w:rPr>
                <w:rFonts w:eastAsia="Times New Roman"/>
                <w:b/>
                <w:bCs/>
                <w:lang w:val="nl-NL"/>
              </w:rPr>
            </w:pPr>
          </w:p>
        </w:tc>
        <w:tc>
          <w:tcPr>
            <w:tcW w:w="5760" w:type="dxa"/>
            <w:gridSpan w:val="3"/>
            <w:tcBorders>
              <w:top w:val="nil"/>
              <w:left w:val="nil"/>
              <w:bottom w:val="nil"/>
              <w:right w:val="nil"/>
            </w:tcBorders>
          </w:tcPr>
          <w:p w:rsidR="00367B3C" w:rsidRPr="00DD0F4F" w:rsidRDefault="00367B3C" w:rsidP="00367B3C">
            <w:pPr>
              <w:spacing w:after="0" w:line="240" w:lineRule="auto"/>
              <w:rPr>
                <w:rFonts w:eastAsia="Times New Roman"/>
                <w:lang w:val="nl-NL"/>
              </w:rPr>
            </w:pPr>
          </w:p>
        </w:tc>
      </w:tr>
      <w:tr w:rsidR="00367B3C" w:rsidTr="00367B3C">
        <w:tc>
          <w:tcPr>
            <w:tcW w:w="3600" w:type="dxa"/>
            <w:tcBorders>
              <w:top w:val="nil"/>
              <w:left w:val="nil"/>
              <w:bottom w:val="nil"/>
              <w:right w:val="nil"/>
            </w:tcBorders>
          </w:tcPr>
          <w:p w:rsidR="00367B3C" w:rsidRDefault="00367B3C" w:rsidP="00367B3C">
            <w:pPr>
              <w:spacing w:after="0" w:line="240" w:lineRule="auto"/>
              <w:rPr>
                <w:rFonts w:eastAsia="Times New Roman"/>
                <w:b/>
                <w:bCs/>
              </w:rPr>
            </w:pPr>
            <w:r>
              <w:rPr>
                <w:rFonts w:eastAsia="Times New Roman"/>
                <w:b/>
                <w:bCs/>
              </w:rPr>
              <w:t>Kwaliteitsbegrip objecttype</w:t>
            </w:r>
          </w:p>
        </w:tc>
        <w:tc>
          <w:tcPr>
            <w:tcW w:w="5760" w:type="dxa"/>
            <w:gridSpan w:val="3"/>
            <w:tcBorders>
              <w:top w:val="nil"/>
              <w:left w:val="nil"/>
              <w:bottom w:val="nil"/>
              <w:right w:val="nil"/>
            </w:tcBorders>
          </w:tcPr>
          <w:p w:rsidR="00367B3C" w:rsidRDefault="00367B3C" w:rsidP="00367B3C">
            <w:pPr>
              <w:spacing w:after="0" w:line="240" w:lineRule="auto"/>
              <w:rPr>
                <w:rFonts w:eastAsia="Times New Roman"/>
              </w:rPr>
            </w:pPr>
          </w:p>
        </w:tc>
      </w:tr>
      <w:tr w:rsidR="00367B3C" w:rsidTr="00367B3C">
        <w:tc>
          <w:tcPr>
            <w:tcW w:w="3600" w:type="dxa"/>
            <w:tcBorders>
              <w:top w:val="nil"/>
              <w:left w:val="nil"/>
              <w:bottom w:val="nil"/>
              <w:right w:val="nil"/>
            </w:tcBorders>
          </w:tcPr>
          <w:p w:rsidR="00367B3C" w:rsidRDefault="00367B3C" w:rsidP="00367B3C">
            <w:pPr>
              <w:spacing w:after="0" w:line="240" w:lineRule="auto"/>
              <w:rPr>
                <w:rFonts w:eastAsia="Times New Roman"/>
                <w:b/>
                <w:bCs/>
              </w:rPr>
            </w:pPr>
          </w:p>
        </w:tc>
        <w:tc>
          <w:tcPr>
            <w:tcW w:w="5760" w:type="dxa"/>
            <w:gridSpan w:val="3"/>
            <w:tcBorders>
              <w:top w:val="nil"/>
              <w:left w:val="nil"/>
              <w:bottom w:val="nil"/>
              <w:right w:val="nil"/>
            </w:tcBorders>
          </w:tcPr>
          <w:p w:rsidR="00367B3C" w:rsidRDefault="00367B3C" w:rsidP="00367B3C">
            <w:pPr>
              <w:spacing w:after="0" w:line="240" w:lineRule="auto"/>
              <w:rPr>
                <w:rFonts w:eastAsia="Times New Roman"/>
                <w:b/>
                <w:bCs/>
              </w:rPr>
            </w:pPr>
          </w:p>
        </w:tc>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bookmarkStart w:id="6363" w:name="BKM_BC3A5A0E_34A5_4964_81A9_F3E1C0AE9FC9"/>
            <w:r>
              <w:rPr>
                <w:rFonts w:eastAsia="Times New Roman"/>
                <w:b/>
                <w:bCs/>
              </w:rPr>
              <w:t>Overzicht Attributen</w:t>
            </w:r>
          </w:p>
        </w:tc>
        <w:tc>
          <w:tcPr>
            <w:tcW w:w="108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r>
              <w:rPr>
                <w:rFonts w:eastAsia="Times New Roman"/>
                <w:i/>
                <w:iCs/>
              </w:rPr>
              <w:t>Code</w:t>
            </w:r>
          </w:p>
        </w:tc>
        <w:tc>
          <w:tcPr>
            <w:tcW w:w="333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r>
              <w:rPr>
                <w:rFonts w:eastAsia="Times New Roman"/>
                <w:i/>
                <w:iCs/>
              </w:rPr>
              <w:t>Gegevensnaam</w:t>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r>
              <w:rPr>
                <w:rFonts w:eastAsia="Times New Roman"/>
                <w:i/>
                <w:iCs/>
              </w:rPr>
              <w:t>Herkomst</w:t>
            </w:r>
          </w:p>
        </w:tc>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rsidR="00367B3C" w:rsidRDefault="00367B3C" w:rsidP="00367B3C">
            <w:pPr>
              <w:spacing w:after="0" w:line="240" w:lineRule="auto"/>
              <w:rPr>
                <w:rFonts w:eastAsia="Times New Roman"/>
              </w:rPr>
            </w:pPr>
            <w:r>
              <w:rPr>
                <w:rFonts w:eastAsia="Times New Roman"/>
              </w:rPr>
              <w:t>0002</w:t>
            </w:r>
          </w:p>
        </w:tc>
        <w:tc>
          <w:tcPr>
            <w:tcW w:w="3330" w:type="dxa"/>
            <w:tcBorders>
              <w:top w:val="nil"/>
              <w:left w:val="nil"/>
              <w:bottom w:val="nil"/>
              <w:right w:val="nil"/>
            </w:tcBorders>
          </w:tcPr>
          <w:p w:rsidR="00367B3C" w:rsidRDefault="008F2B4B" w:rsidP="00367B3C">
            <w:pPr>
              <w:spacing w:after="0" w:line="240" w:lineRule="auto"/>
              <w:rPr>
                <w:rFonts w:eastAsia="Times New Roman"/>
              </w:rPr>
            </w:pPr>
            <w:r>
              <w:fldChar w:fldCharType="begin" w:fldLock="1"/>
            </w:r>
            <w:r w:rsidR="00367B3C">
              <w:instrText xml:space="preserve">MERGEFIELD </w:instrText>
            </w:r>
            <w:r w:rsidR="00367B3C">
              <w:rPr>
                <w:rFonts w:eastAsia="Times New Roman"/>
              </w:rPr>
              <w:instrText>Att.Name</w:instrText>
            </w:r>
            <w:r>
              <w:fldChar w:fldCharType="separate"/>
            </w:r>
            <w:r w:rsidR="00367B3C">
              <w:rPr>
                <w:rFonts w:eastAsia="Times New Roman"/>
              </w:rPr>
              <w:t>Rolomschrijving</w:t>
            </w:r>
            <w:r>
              <w:fldChar w:fldCharType="end"/>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rPr>
              <w:t>GFO Zaken 2004</w:t>
            </w:r>
          </w:p>
        </w:tc>
        <w:bookmarkEnd w:id="6363"/>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bookmarkStart w:id="6364" w:name="BKM_936A95BE_EE7B_4a29_87CF_AACFD397E8FD"/>
          </w:p>
        </w:tc>
        <w:tc>
          <w:tcPr>
            <w:tcW w:w="1080" w:type="dxa"/>
            <w:tcBorders>
              <w:top w:val="nil"/>
              <w:left w:val="nil"/>
              <w:bottom w:val="nil"/>
              <w:right w:val="nil"/>
            </w:tcBorders>
          </w:tcPr>
          <w:p w:rsidR="00367B3C" w:rsidRDefault="00367B3C" w:rsidP="00367B3C">
            <w:pPr>
              <w:spacing w:after="0" w:line="240" w:lineRule="auto"/>
              <w:rPr>
                <w:rFonts w:eastAsia="Times New Roman"/>
              </w:rPr>
            </w:pPr>
          </w:p>
        </w:tc>
        <w:tc>
          <w:tcPr>
            <w:tcW w:w="3330" w:type="dxa"/>
            <w:tcBorders>
              <w:top w:val="nil"/>
              <w:left w:val="nil"/>
              <w:bottom w:val="nil"/>
              <w:right w:val="nil"/>
            </w:tcBorders>
          </w:tcPr>
          <w:p w:rsidR="00367B3C" w:rsidRDefault="008F2B4B" w:rsidP="00367B3C">
            <w:pPr>
              <w:spacing w:after="0" w:line="240" w:lineRule="auto"/>
              <w:rPr>
                <w:rFonts w:eastAsia="Times New Roman"/>
              </w:rPr>
            </w:pPr>
            <w:r>
              <w:fldChar w:fldCharType="begin" w:fldLock="1"/>
            </w:r>
            <w:r w:rsidR="00367B3C">
              <w:instrText xml:space="preserve">MERGEFIELD </w:instrText>
            </w:r>
            <w:r w:rsidR="00367B3C">
              <w:rPr>
                <w:rFonts w:eastAsia="Times New Roman"/>
              </w:rPr>
              <w:instrText>Att.Name</w:instrText>
            </w:r>
            <w:r>
              <w:fldChar w:fldCharType="separate"/>
            </w:r>
            <w:r w:rsidR="00367B3C">
              <w:rPr>
                <w:rFonts w:eastAsia="Times New Roman"/>
              </w:rPr>
              <w:t>Rolomschrijving generiek</w:t>
            </w:r>
            <w:r>
              <w:fldChar w:fldCharType="end"/>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rPr>
              <w:t>KING</w:t>
            </w:r>
          </w:p>
        </w:tc>
        <w:bookmarkEnd w:id="6364"/>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bookmarkStart w:id="6365" w:name="BKM_8FB12A63_BE9F_457e_9B98_B110A6CE7927"/>
          </w:p>
        </w:tc>
        <w:tc>
          <w:tcPr>
            <w:tcW w:w="1080" w:type="dxa"/>
            <w:tcBorders>
              <w:top w:val="nil"/>
              <w:left w:val="nil"/>
              <w:bottom w:val="nil"/>
              <w:right w:val="nil"/>
            </w:tcBorders>
          </w:tcPr>
          <w:p w:rsidR="00367B3C" w:rsidRDefault="00367B3C" w:rsidP="00367B3C">
            <w:pPr>
              <w:spacing w:after="0" w:line="240" w:lineRule="auto"/>
              <w:rPr>
                <w:rFonts w:eastAsia="Times New Roman"/>
              </w:rPr>
            </w:pPr>
            <w:r>
              <w:rPr>
                <w:rFonts w:eastAsia="Times New Roman"/>
              </w:rPr>
              <w:t>0003</w:t>
            </w:r>
          </w:p>
        </w:tc>
        <w:tc>
          <w:tcPr>
            <w:tcW w:w="3330" w:type="dxa"/>
            <w:tcBorders>
              <w:top w:val="nil"/>
              <w:left w:val="nil"/>
              <w:bottom w:val="nil"/>
              <w:right w:val="nil"/>
            </w:tcBorders>
          </w:tcPr>
          <w:p w:rsidR="00367B3C" w:rsidRDefault="008F2B4B" w:rsidP="00367B3C">
            <w:pPr>
              <w:spacing w:after="0" w:line="240" w:lineRule="auto"/>
              <w:rPr>
                <w:rFonts w:eastAsia="Times New Roman"/>
              </w:rPr>
            </w:pPr>
            <w:r>
              <w:fldChar w:fldCharType="begin" w:fldLock="1"/>
            </w:r>
            <w:r w:rsidR="00367B3C">
              <w:instrText xml:space="preserve">MERGEFIELD </w:instrText>
            </w:r>
            <w:r w:rsidR="00367B3C">
              <w:rPr>
                <w:rFonts w:eastAsia="Times New Roman"/>
              </w:rPr>
              <w:instrText>Att.Name</w:instrText>
            </w:r>
            <w:r>
              <w:fldChar w:fldCharType="separate"/>
            </w:r>
            <w:r w:rsidR="00367B3C">
              <w:rPr>
                <w:rFonts w:eastAsia="Times New Roman"/>
              </w:rPr>
              <w:t>Roltoelichting</w:t>
            </w:r>
            <w:r>
              <w:fldChar w:fldCharType="end"/>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rPr>
              <w:t>GFO Zaken 2004</w:t>
            </w:r>
          </w:p>
        </w:tc>
        <w:bookmarkEnd w:id="6365"/>
      </w:tr>
      <w:tr w:rsidR="00A76CD7" w:rsidTr="00367B3C">
        <w:trPr>
          <w:ins w:id="6366" w:author="Arjan" w:date="2014-09-08T22:44:00Z"/>
        </w:trPr>
        <w:tc>
          <w:tcPr>
            <w:tcW w:w="3600" w:type="dxa"/>
            <w:tcBorders>
              <w:top w:val="nil"/>
              <w:left w:val="nil"/>
              <w:bottom w:val="nil"/>
              <w:right w:val="nil"/>
            </w:tcBorders>
          </w:tcPr>
          <w:p w:rsidR="00A76CD7" w:rsidRDefault="00A76CD7" w:rsidP="00367B3C">
            <w:pPr>
              <w:spacing w:after="0" w:line="240" w:lineRule="auto"/>
              <w:rPr>
                <w:ins w:id="6367" w:author="Arjan" w:date="2014-09-08T22:44:00Z"/>
                <w:rFonts w:ascii="Lucida Sans" w:eastAsia="Times New Roman" w:hAnsi="Lucida Sans" w:cs="Lucida Sans"/>
              </w:rPr>
            </w:pPr>
          </w:p>
        </w:tc>
        <w:tc>
          <w:tcPr>
            <w:tcW w:w="1080" w:type="dxa"/>
            <w:tcBorders>
              <w:top w:val="nil"/>
              <w:left w:val="nil"/>
              <w:bottom w:val="nil"/>
              <w:right w:val="nil"/>
            </w:tcBorders>
          </w:tcPr>
          <w:p w:rsidR="00A76CD7" w:rsidRDefault="00A76CD7" w:rsidP="00367B3C">
            <w:pPr>
              <w:spacing w:after="0" w:line="240" w:lineRule="auto"/>
              <w:rPr>
                <w:ins w:id="6368" w:author="Arjan" w:date="2014-09-08T22:44:00Z"/>
                <w:rFonts w:eastAsia="Times New Roman"/>
              </w:rPr>
            </w:pPr>
          </w:p>
        </w:tc>
        <w:tc>
          <w:tcPr>
            <w:tcW w:w="3330" w:type="dxa"/>
            <w:tcBorders>
              <w:top w:val="nil"/>
              <w:left w:val="nil"/>
              <w:bottom w:val="nil"/>
              <w:right w:val="nil"/>
            </w:tcBorders>
          </w:tcPr>
          <w:p w:rsidR="00A76CD7" w:rsidRDefault="008F2B4B" w:rsidP="00367B3C">
            <w:pPr>
              <w:spacing w:after="0" w:line="240" w:lineRule="auto"/>
              <w:rPr>
                <w:ins w:id="6369" w:author="Arjan" w:date="2014-09-08T22:44:00Z"/>
              </w:rPr>
            </w:pPr>
            <w:ins w:id="6370" w:author="Arjan" w:date="2014-09-08T22:44:00Z">
              <w:r w:rsidRPr="0015040A">
                <w:rPr>
                  <w:rFonts w:ascii="Arial" w:hAnsi="Arial" w:cs="Arial"/>
                  <w:sz w:val="20"/>
                  <w:szCs w:val="20"/>
                  <w:lang w:val="en-AU"/>
                </w:rPr>
                <w:fldChar w:fldCharType="begin" w:fldLock="1"/>
              </w:r>
              <w:r w:rsidR="00A76CD7" w:rsidRPr="0015040A">
                <w:rPr>
                  <w:rFonts w:ascii="Arial" w:hAnsi="Arial" w:cs="Arial"/>
                  <w:sz w:val="20"/>
                  <w:szCs w:val="20"/>
                  <w:lang w:val="en-AU"/>
                </w:rPr>
                <w:instrText xml:space="preserve">MERGEFIELD </w:instrText>
              </w:r>
              <w:r w:rsidR="00A76CD7" w:rsidRPr="0015040A">
                <w:rPr>
                  <w:rFonts w:ascii="Arial" w:eastAsia="Times New Roman" w:hAnsi="Arial" w:cs="Arial"/>
                  <w:color w:val="000000"/>
                  <w:sz w:val="20"/>
                  <w:szCs w:val="20"/>
                </w:rPr>
                <w:instrText>Att.Name</w:instrText>
              </w:r>
              <w:r w:rsidRPr="0015040A">
                <w:rPr>
                  <w:rFonts w:ascii="Arial" w:hAnsi="Arial" w:cs="Arial"/>
                  <w:sz w:val="20"/>
                  <w:szCs w:val="20"/>
                  <w:lang w:val="en-AU"/>
                </w:rPr>
                <w:fldChar w:fldCharType="separate"/>
              </w:r>
              <w:r w:rsidR="00A76CD7" w:rsidRPr="0015040A">
                <w:rPr>
                  <w:rFonts w:ascii="Arial" w:eastAsia="Times New Roman" w:hAnsi="Arial" w:cs="Arial"/>
                  <w:color w:val="000000"/>
                  <w:sz w:val="20"/>
                  <w:szCs w:val="20"/>
                </w:rPr>
                <w:t xml:space="preserve">Indicatie </w:t>
              </w:r>
              <w:r w:rsidR="00A76CD7">
                <w:rPr>
                  <w:rFonts w:ascii="Arial" w:eastAsia="Times New Roman" w:hAnsi="Arial" w:cs="Arial"/>
                  <w:color w:val="000000"/>
                  <w:sz w:val="20"/>
                  <w:szCs w:val="20"/>
                </w:rPr>
                <w:t>machtiging</w:t>
              </w:r>
              <w:r w:rsidRPr="0015040A">
                <w:rPr>
                  <w:rFonts w:ascii="Arial" w:hAnsi="Arial" w:cs="Arial"/>
                  <w:sz w:val="20"/>
                  <w:szCs w:val="20"/>
                  <w:lang w:val="en-AU"/>
                </w:rPr>
                <w:fldChar w:fldCharType="end"/>
              </w:r>
            </w:ins>
          </w:p>
        </w:tc>
        <w:tc>
          <w:tcPr>
            <w:tcW w:w="1350" w:type="dxa"/>
            <w:tcBorders>
              <w:top w:val="nil"/>
              <w:left w:val="nil"/>
              <w:bottom w:val="nil"/>
              <w:right w:val="nil"/>
            </w:tcBorders>
          </w:tcPr>
          <w:p w:rsidR="00A76CD7" w:rsidRDefault="00A76CD7" w:rsidP="00367B3C">
            <w:pPr>
              <w:spacing w:after="0" w:line="240" w:lineRule="auto"/>
              <w:rPr>
                <w:ins w:id="6371" w:author="Arjan" w:date="2014-09-08T22:44:00Z"/>
                <w:rFonts w:ascii="Lucida Sans" w:eastAsia="Times New Roman" w:hAnsi="Lucida Sans" w:cs="Lucida Sans"/>
              </w:rPr>
            </w:pPr>
            <w:ins w:id="6372" w:author="Arjan" w:date="2014-09-08T22:44:00Z">
              <w:r>
                <w:rPr>
                  <w:rFonts w:ascii="Lucida Sans" w:eastAsia="Times New Roman" w:hAnsi="Lucida Sans" w:cs="Lucida Sans"/>
                </w:rPr>
                <w:t>KING</w:t>
              </w:r>
            </w:ins>
          </w:p>
        </w:tc>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bookmarkStart w:id="6373" w:name="BKM_E6804EDA_3B9D_46eb_858B_A5F36DCCC22C"/>
          </w:p>
        </w:tc>
        <w:tc>
          <w:tcPr>
            <w:tcW w:w="1080" w:type="dxa"/>
            <w:tcBorders>
              <w:top w:val="nil"/>
              <w:left w:val="nil"/>
              <w:bottom w:val="nil"/>
              <w:right w:val="nil"/>
            </w:tcBorders>
          </w:tcPr>
          <w:p w:rsidR="00367B3C" w:rsidRDefault="00367B3C" w:rsidP="00367B3C">
            <w:pPr>
              <w:spacing w:after="0" w:line="240" w:lineRule="auto"/>
              <w:rPr>
                <w:rFonts w:eastAsia="Times New Roman"/>
              </w:rPr>
            </w:pPr>
          </w:p>
        </w:tc>
        <w:tc>
          <w:tcPr>
            <w:tcW w:w="3330" w:type="dxa"/>
            <w:tcBorders>
              <w:top w:val="nil"/>
              <w:left w:val="nil"/>
              <w:bottom w:val="nil"/>
              <w:right w:val="nil"/>
            </w:tcBorders>
          </w:tcPr>
          <w:p w:rsidR="00367B3C" w:rsidRDefault="008F2B4B" w:rsidP="00367B3C">
            <w:pPr>
              <w:spacing w:after="0" w:line="240" w:lineRule="auto"/>
              <w:rPr>
                <w:rFonts w:eastAsia="Times New Roman"/>
              </w:rPr>
            </w:pPr>
            <w:r>
              <w:fldChar w:fldCharType="begin" w:fldLock="1"/>
            </w:r>
            <w:r w:rsidR="00367B3C">
              <w:instrText xml:space="preserve">MERGEFIELD </w:instrText>
            </w:r>
            <w:r w:rsidR="00367B3C">
              <w:rPr>
                <w:rFonts w:eastAsia="Times New Roman"/>
              </w:rPr>
              <w:instrText>Att.Name</w:instrText>
            </w:r>
            <w:r>
              <w:fldChar w:fldCharType="separate"/>
            </w:r>
            <w:r w:rsidR="00367B3C">
              <w:rPr>
                <w:rFonts w:eastAsia="Times New Roman"/>
              </w:rPr>
              <w:t>Contactpersoon</w:t>
            </w:r>
            <w:r>
              <w:fldChar w:fldCharType="end"/>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rPr>
              <w:t>KING</w:t>
            </w:r>
          </w:p>
        </w:tc>
        <w:bookmarkEnd w:id="6373"/>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rsidR="00367B3C" w:rsidRDefault="00367B3C" w:rsidP="00367B3C">
            <w:pPr>
              <w:spacing w:after="0" w:line="240" w:lineRule="auto"/>
              <w:rPr>
                <w:rFonts w:eastAsia="Times New Roman"/>
              </w:rPr>
            </w:pPr>
          </w:p>
        </w:tc>
        <w:tc>
          <w:tcPr>
            <w:tcW w:w="3330" w:type="dxa"/>
            <w:tcBorders>
              <w:top w:val="nil"/>
              <w:left w:val="nil"/>
              <w:bottom w:val="nil"/>
              <w:right w:val="nil"/>
            </w:tcBorders>
          </w:tcPr>
          <w:p w:rsidR="00367B3C" w:rsidRDefault="00367B3C" w:rsidP="00367B3C">
            <w:pPr>
              <w:spacing w:after="0" w:line="240" w:lineRule="auto"/>
            </w:pPr>
            <w:r>
              <w:t>- Contactpersoonnaam</w:t>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rsidR="00367B3C" w:rsidRDefault="00367B3C" w:rsidP="00367B3C">
            <w:pPr>
              <w:spacing w:after="0" w:line="240" w:lineRule="auto"/>
              <w:rPr>
                <w:rFonts w:eastAsia="Times New Roman"/>
              </w:rPr>
            </w:pPr>
          </w:p>
        </w:tc>
        <w:tc>
          <w:tcPr>
            <w:tcW w:w="3330" w:type="dxa"/>
            <w:tcBorders>
              <w:top w:val="nil"/>
              <w:left w:val="nil"/>
              <w:bottom w:val="nil"/>
              <w:right w:val="nil"/>
            </w:tcBorders>
          </w:tcPr>
          <w:p w:rsidR="00367B3C" w:rsidRDefault="00367B3C" w:rsidP="00367B3C">
            <w:pPr>
              <w:spacing w:after="0" w:line="240" w:lineRule="auto"/>
            </w:pPr>
            <w:r>
              <w:t>- Contactpersoon functie</w:t>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rsidR="00367B3C" w:rsidRDefault="00367B3C" w:rsidP="00367B3C">
            <w:pPr>
              <w:spacing w:after="0" w:line="240" w:lineRule="auto"/>
              <w:rPr>
                <w:rFonts w:eastAsia="Times New Roman"/>
              </w:rPr>
            </w:pPr>
          </w:p>
        </w:tc>
        <w:tc>
          <w:tcPr>
            <w:tcW w:w="3330" w:type="dxa"/>
            <w:tcBorders>
              <w:top w:val="nil"/>
              <w:left w:val="nil"/>
              <w:bottom w:val="nil"/>
              <w:right w:val="nil"/>
            </w:tcBorders>
          </w:tcPr>
          <w:p w:rsidR="00367B3C" w:rsidRDefault="00367B3C" w:rsidP="00367B3C">
            <w:pPr>
              <w:spacing w:after="0" w:line="240" w:lineRule="auto"/>
            </w:pPr>
            <w:r>
              <w:t>- Contactpersoon telefoonnummer</w:t>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rsidR="00367B3C" w:rsidRDefault="00367B3C" w:rsidP="00367B3C">
            <w:pPr>
              <w:spacing w:after="0" w:line="240" w:lineRule="auto"/>
              <w:rPr>
                <w:rFonts w:eastAsia="Times New Roman"/>
              </w:rPr>
            </w:pPr>
          </w:p>
        </w:tc>
        <w:tc>
          <w:tcPr>
            <w:tcW w:w="3330" w:type="dxa"/>
            <w:tcBorders>
              <w:top w:val="nil"/>
              <w:left w:val="nil"/>
              <w:bottom w:val="nil"/>
              <w:right w:val="nil"/>
            </w:tcBorders>
          </w:tcPr>
          <w:p w:rsidR="00367B3C" w:rsidRDefault="00367B3C" w:rsidP="00367B3C">
            <w:pPr>
              <w:spacing w:after="0" w:line="240" w:lineRule="auto"/>
            </w:pPr>
            <w:r>
              <w:t>- Contactpersoon emailadres</w:t>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bookmarkStart w:id="6374" w:name="BKM_75DED149_6BB3_44ba_AF19_C14EA48C3AFE"/>
          </w:p>
        </w:tc>
        <w:tc>
          <w:tcPr>
            <w:tcW w:w="1080" w:type="dxa"/>
            <w:tcBorders>
              <w:top w:val="nil"/>
              <w:left w:val="nil"/>
              <w:bottom w:val="nil"/>
              <w:right w:val="nil"/>
            </w:tcBorders>
          </w:tcPr>
          <w:p w:rsidR="00367B3C" w:rsidRDefault="00367B3C" w:rsidP="00367B3C">
            <w:pPr>
              <w:spacing w:after="0" w:line="240" w:lineRule="auto"/>
              <w:rPr>
                <w:rFonts w:eastAsia="Times New Roman"/>
              </w:rPr>
            </w:pPr>
          </w:p>
        </w:tc>
        <w:tc>
          <w:tcPr>
            <w:tcW w:w="3330" w:type="dxa"/>
            <w:tcBorders>
              <w:top w:val="nil"/>
              <w:left w:val="nil"/>
              <w:bottom w:val="nil"/>
              <w:right w:val="nil"/>
            </w:tcBorders>
          </w:tcPr>
          <w:p w:rsidR="00367B3C" w:rsidRDefault="008F2B4B" w:rsidP="00367B3C">
            <w:pPr>
              <w:spacing w:after="0" w:line="240" w:lineRule="auto"/>
              <w:rPr>
                <w:rFonts w:eastAsia="Times New Roman"/>
              </w:rPr>
            </w:pPr>
            <w:r>
              <w:fldChar w:fldCharType="begin" w:fldLock="1"/>
            </w:r>
            <w:r w:rsidR="00367B3C">
              <w:instrText xml:space="preserve">MERGEFIELD </w:instrText>
            </w:r>
            <w:r w:rsidR="00367B3C">
              <w:rPr>
                <w:rFonts w:eastAsia="Times New Roman"/>
              </w:rPr>
              <w:instrText>Att.Name</w:instrText>
            </w:r>
            <w:r>
              <w:fldChar w:fldCharType="separate"/>
            </w:r>
            <w:r w:rsidR="00367B3C">
              <w:rPr>
                <w:rFonts w:eastAsia="Times New Roman"/>
              </w:rPr>
              <w:t xml:space="preserve">Afwijkend correspondentie </w:t>
            </w:r>
            <w:r w:rsidR="00367B3C">
              <w:rPr>
                <w:rFonts w:eastAsia="Times New Roman"/>
              </w:rPr>
              <w:lastRenderedPageBreak/>
              <w:t>postadres</w:t>
            </w:r>
            <w:r>
              <w:fldChar w:fldCharType="end"/>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rPr>
              <w:lastRenderedPageBreak/>
              <w:t>KING</w:t>
            </w:r>
          </w:p>
        </w:tc>
        <w:bookmarkEnd w:id="6374"/>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rsidR="00367B3C" w:rsidRDefault="00367B3C" w:rsidP="00367B3C">
            <w:pPr>
              <w:spacing w:after="0" w:line="240" w:lineRule="auto"/>
              <w:rPr>
                <w:rFonts w:eastAsia="Times New Roman"/>
              </w:rPr>
            </w:pPr>
          </w:p>
        </w:tc>
        <w:tc>
          <w:tcPr>
            <w:tcW w:w="3330" w:type="dxa"/>
            <w:tcBorders>
              <w:top w:val="nil"/>
              <w:left w:val="nil"/>
              <w:bottom w:val="nil"/>
              <w:right w:val="nil"/>
            </w:tcBorders>
          </w:tcPr>
          <w:p w:rsidR="00367B3C" w:rsidRDefault="00367B3C" w:rsidP="00367B3C">
            <w:pPr>
              <w:spacing w:after="0" w:line="240" w:lineRule="auto"/>
            </w:pPr>
            <w:r>
              <w:t>- Postadrestype</w:t>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rsidR="00367B3C" w:rsidRDefault="00367B3C" w:rsidP="00367B3C">
            <w:pPr>
              <w:spacing w:after="0" w:line="240" w:lineRule="auto"/>
              <w:rPr>
                <w:rFonts w:eastAsia="Times New Roman"/>
              </w:rPr>
            </w:pPr>
          </w:p>
        </w:tc>
        <w:tc>
          <w:tcPr>
            <w:tcW w:w="3330" w:type="dxa"/>
            <w:tcBorders>
              <w:top w:val="nil"/>
              <w:left w:val="nil"/>
              <w:bottom w:val="nil"/>
              <w:right w:val="nil"/>
            </w:tcBorders>
          </w:tcPr>
          <w:p w:rsidR="00367B3C" w:rsidRDefault="00367B3C" w:rsidP="00367B3C">
            <w:pPr>
              <w:spacing w:after="0" w:line="240" w:lineRule="auto"/>
            </w:pPr>
            <w:r>
              <w:t>- Postbus- of antwoordnummer</w:t>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rsidR="00367B3C" w:rsidRDefault="00367B3C" w:rsidP="00367B3C">
            <w:pPr>
              <w:spacing w:after="0" w:line="240" w:lineRule="auto"/>
              <w:rPr>
                <w:rFonts w:eastAsia="Times New Roman"/>
              </w:rPr>
            </w:pPr>
          </w:p>
        </w:tc>
        <w:tc>
          <w:tcPr>
            <w:tcW w:w="3330" w:type="dxa"/>
            <w:tcBorders>
              <w:top w:val="nil"/>
              <w:left w:val="nil"/>
              <w:bottom w:val="nil"/>
              <w:right w:val="nil"/>
            </w:tcBorders>
          </w:tcPr>
          <w:p w:rsidR="00367B3C" w:rsidRDefault="00367B3C" w:rsidP="00367B3C">
            <w:pPr>
              <w:spacing w:after="0" w:line="240" w:lineRule="auto"/>
            </w:pPr>
            <w:r>
              <w:t>- Postadres postcode</w:t>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bookmarkStart w:id="6375" w:name="BKM_000C70FC_6312_44cc_9BAD_E2210DBA4100"/>
          </w:p>
        </w:tc>
        <w:tc>
          <w:tcPr>
            <w:tcW w:w="1080" w:type="dxa"/>
            <w:tcBorders>
              <w:top w:val="nil"/>
              <w:left w:val="nil"/>
              <w:bottom w:val="nil"/>
              <w:right w:val="nil"/>
            </w:tcBorders>
          </w:tcPr>
          <w:p w:rsidR="00367B3C" w:rsidRDefault="00367B3C" w:rsidP="00367B3C">
            <w:pPr>
              <w:spacing w:after="0" w:line="240" w:lineRule="auto"/>
              <w:rPr>
                <w:rFonts w:eastAsia="Times New Roman"/>
              </w:rPr>
            </w:pPr>
          </w:p>
        </w:tc>
        <w:tc>
          <w:tcPr>
            <w:tcW w:w="3330" w:type="dxa"/>
            <w:tcBorders>
              <w:top w:val="nil"/>
              <w:left w:val="nil"/>
              <w:bottom w:val="nil"/>
              <w:right w:val="nil"/>
            </w:tcBorders>
          </w:tcPr>
          <w:p w:rsidR="00367B3C" w:rsidRDefault="008F2B4B" w:rsidP="00367B3C">
            <w:pPr>
              <w:spacing w:after="0" w:line="240" w:lineRule="auto"/>
              <w:rPr>
                <w:rFonts w:eastAsia="Times New Roman"/>
              </w:rPr>
            </w:pPr>
            <w:r>
              <w:fldChar w:fldCharType="begin" w:fldLock="1"/>
            </w:r>
            <w:r w:rsidR="00367B3C">
              <w:instrText xml:space="preserve">MERGEFIELD </w:instrText>
            </w:r>
            <w:r w:rsidR="00367B3C">
              <w:rPr>
                <w:rFonts w:eastAsia="Times New Roman"/>
              </w:rPr>
              <w:instrText>Att.Name</w:instrText>
            </w:r>
            <w:r>
              <w:fldChar w:fldCharType="separate"/>
            </w:r>
            <w:r w:rsidR="00367B3C">
              <w:rPr>
                <w:rFonts w:eastAsia="Times New Roman"/>
              </w:rPr>
              <w:t>Afwijkend buitenlands correspondentieadres</w:t>
            </w:r>
            <w:r>
              <w:fldChar w:fldCharType="end"/>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rPr>
              <w:t>KING</w:t>
            </w:r>
          </w:p>
        </w:tc>
        <w:bookmarkEnd w:id="6375"/>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rsidR="00367B3C" w:rsidRDefault="00367B3C" w:rsidP="00367B3C">
            <w:pPr>
              <w:spacing w:after="0" w:line="240" w:lineRule="auto"/>
              <w:rPr>
                <w:rFonts w:eastAsia="Times New Roman"/>
              </w:rPr>
            </w:pPr>
          </w:p>
        </w:tc>
        <w:tc>
          <w:tcPr>
            <w:tcW w:w="3330" w:type="dxa"/>
            <w:tcBorders>
              <w:top w:val="nil"/>
              <w:left w:val="nil"/>
              <w:bottom w:val="nil"/>
              <w:right w:val="nil"/>
            </w:tcBorders>
          </w:tcPr>
          <w:p w:rsidR="00367B3C" w:rsidRDefault="00367B3C" w:rsidP="00367B3C">
            <w:pPr>
              <w:spacing w:after="0" w:line="240" w:lineRule="auto"/>
            </w:pPr>
            <w:r>
              <w:t>- Adres buitenland 1</w:t>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rsidR="00367B3C" w:rsidRDefault="00367B3C" w:rsidP="00367B3C">
            <w:pPr>
              <w:spacing w:after="0" w:line="240" w:lineRule="auto"/>
              <w:rPr>
                <w:rFonts w:eastAsia="Times New Roman"/>
              </w:rPr>
            </w:pPr>
          </w:p>
        </w:tc>
        <w:tc>
          <w:tcPr>
            <w:tcW w:w="3330" w:type="dxa"/>
            <w:tcBorders>
              <w:top w:val="nil"/>
              <w:left w:val="nil"/>
              <w:bottom w:val="nil"/>
              <w:right w:val="nil"/>
            </w:tcBorders>
          </w:tcPr>
          <w:p w:rsidR="00367B3C" w:rsidRDefault="00367B3C" w:rsidP="00367B3C">
            <w:pPr>
              <w:spacing w:after="0" w:line="240" w:lineRule="auto"/>
            </w:pPr>
            <w:r>
              <w:t>- Adres buitenland 2</w:t>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r>
      <w:tr w:rsidR="00367B3C" w:rsidTr="00367B3C">
        <w:tc>
          <w:tcPr>
            <w:tcW w:w="360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rsidR="00367B3C" w:rsidRDefault="00367B3C" w:rsidP="00367B3C">
            <w:pPr>
              <w:spacing w:after="0" w:line="240" w:lineRule="auto"/>
              <w:rPr>
                <w:rFonts w:eastAsia="Times New Roman"/>
              </w:rPr>
            </w:pPr>
          </w:p>
        </w:tc>
        <w:tc>
          <w:tcPr>
            <w:tcW w:w="3330" w:type="dxa"/>
            <w:tcBorders>
              <w:top w:val="nil"/>
              <w:left w:val="nil"/>
              <w:bottom w:val="nil"/>
              <w:right w:val="nil"/>
            </w:tcBorders>
          </w:tcPr>
          <w:p w:rsidR="00367B3C" w:rsidRDefault="00367B3C" w:rsidP="00367B3C">
            <w:pPr>
              <w:spacing w:after="0" w:line="240" w:lineRule="auto"/>
            </w:pPr>
            <w:r>
              <w:t>- Adres buitenland 3</w:t>
            </w:r>
          </w:p>
        </w:tc>
        <w:tc>
          <w:tcPr>
            <w:tcW w:w="1350" w:type="dxa"/>
            <w:tcBorders>
              <w:top w:val="nil"/>
              <w:left w:val="nil"/>
              <w:bottom w:val="nil"/>
              <w:right w:val="nil"/>
            </w:tcBorders>
          </w:tcPr>
          <w:p w:rsidR="00367B3C" w:rsidRDefault="00367B3C" w:rsidP="00367B3C">
            <w:pPr>
              <w:spacing w:after="0" w:line="240" w:lineRule="auto"/>
              <w:rPr>
                <w:rFonts w:ascii="Lucida Sans" w:eastAsia="Times New Roman" w:hAnsi="Lucida Sans" w:cs="Lucida Sans"/>
              </w:rPr>
            </w:pPr>
          </w:p>
        </w:tc>
      </w:tr>
      <w:tr w:rsidR="00367B3C" w:rsidTr="00A76CD7">
        <w:tc>
          <w:tcPr>
            <w:tcW w:w="3600" w:type="dxa"/>
            <w:tcBorders>
              <w:top w:val="nil"/>
              <w:left w:val="nil"/>
              <w:right w:val="nil"/>
            </w:tcBorders>
          </w:tcPr>
          <w:p w:rsidR="00367B3C" w:rsidRDefault="00367B3C" w:rsidP="00367B3C">
            <w:pPr>
              <w:spacing w:after="0" w:line="240" w:lineRule="auto"/>
              <w:rPr>
                <w:rFonts w:ascii="Lucida Sans" w:eastAsia="Times New Roman" w:hAnsi="Lucida Sans" w:cs="Lucida Sans"/>
              </w:rPr>
            </w:pPr>
            <w:r>
              <w:rPr>
                <w:rFonts w:eastAsia="Times New Roman"/>
                <w:b/>
                <w:bCs/>
              </w:rPr>
              <w:t>Overzicht relaties</w:t>
            </w:r>
          </w:p>
        </w:tc>
        <w:tc>
          <w:tcPr>
            <w:tcW w:w="4410" w:type="dxa"/>
            <w:gridSpan w:val="2"/>
            <w:tcBorders>
              <w:top w:val="nil"/>
              <w:left w:val="nil"/>
              <w:right w:val="nil"/>
            </w:tcBorders>
          </w:tcPr>
          <w:p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i/>
                <w:iCs/>
              </w:rPr>
              <w:t>Relatienaam incl. gerelateerd type</w:t>
            </w:r>
          </w:p>
        </w:tc>
        <w:tc>
          <w:tcPr>
            <w:tcW w:w="1350" w:type="dxa"/>
            <w:tcBorders>
              <w:top w:val="nil"/>
              <w:left w:val="nil"/>
              <w:right w:val="nil"/>
            </w:tcBorders>
          </w:tcPr>
          <w:p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i/>
                <w:iCs/>
              </w:rPr>
              <w:t>Herkomst</w:t>
            </w:r>
          </w:p>
        </w:tc>
      </w:tr>
      <w:tr w:rsidR="00367B3C" w:rsidTr="00A76CD7">
        <w:tc>
          <w:tcPr>
            <w:tcW w:w="3600" w:type="dxa"/>
            <w:tcBorders>
              <w:top w:val="nil"/>
              <w:left w:val="nil"/>
              <w:bottom w:val="single" w:sz="4" w:space="0" w:color="auto"/>
              <w:right w:val="nil"/>
            </w:tcBorders>
          </w:tcPr>
          <w:p w:rsidR="00367B3C" w:rsidRDefault="00367B3C" w:rsidP="00367B3C">
            <w:pPr>
              <w:spacing w:after="0" w:line="240" w:lineRule="auto"/>
              <w:rPr>
                <w:rFonts w:ascii="Lucida Sans" w:eastAsia="Times New Roman" w:hAnsi="Lucida Sans" w:cs="Lucida Sans"/>
              </w:rPr>
            </w:pPr>
          </w:p>
        </w:tc>
        <w:tc>
          <w:tcPr>
            <w:tcW w:w="4410" w:type="dxa"/>
            <w:gridSpan w:val="2"/>
            <w:tcBorders>
              <w:top w:val="nil"/>
              <w:left w:val="nil"/>
              <w:bottom w:val="single" w:sz="4" w:space="0" w:color="auto"/>
              <w:right w:val="nil"/>
            </w:tcBorders>
          </w:tcPr>
          <w:p w:rsidR="00367B3C" w:rsidRDefault="008F2B4B" w:rsidP="00367B3C">
            <w:pPr>
              <w:spacing w:after="0" w:line="240" w:lineRule="auto"/>
              <w:rPr>
                <w:rFonts w:ascii="Lucida Sans" w:eastAsia="Times New Roman" w:hAnsi="Lucida Sans" w:cs="Lucida Sans"/>
              </w:rPr>
            </w:pPr>
            <w:r>
              <w:fldChar w:fldCharType="begin" w:fldLock="1"/>
            </w:r>
            <w:r w:rsidR="00367B3C">
              <w:instrText xml:space="preserve">MERGEFIELD </w:instrText>
            </w:r>
            <w:r w:rsidR="00367B3C">
              <w:rPr>
                <w:rFonts w:eastAsia="Times New Roman"/>
              </w:rPr>
              <w:instrText>Connector.Name</w:instrText>
            </w:r>
            <w:r>
              <w:fldChar w:fldCharType="separate"/>
            </w:r>
            <w:r w:rsidR="00367B3C">
              <w:rPr>
                <w:rFonts w:eastAsia="Times New Roman"/>
              </w:rPr>
              <w:t>zet als betrokkene</w:t>
            </w:r>
            <w:r>
              <w:fldChar w:fldCharType="end"/>
            </w:r>
            <w:r w:rsidR="00367B3C">
              <w:rPr>
                <w:rFonts w:eastAsia="Times New Roman"/>
              </w:rPr>
              <w:t xml:space="preserve">   </w:t>
            </w:r>
            <w:r>
              <w:rPr>
                <w:rFonts w:eastAsia="Times New Roman"/>
              </w:rPr>
              <w:fldChar w:fldCharType="begin" w:fldLock="1"/>
            </w:r>
            <w:r w:rsidR="00367B3C">
              <w:rPr>
                <w:rFonts w:eastAsia="Times New Roman"/>
              </w:rPr>
              <w:instrText>MERGEFIELD Element.Name</w:instrText>
            </w:r>
            <w:r>
              <w:rPr>
                <w:rFonts w:eastAsia="Times New Roman"/>
              </w:rPr>
              <w:fldChar w:fldCharType="separate"/>
            </w:r>
            <w:r w:rsidR="00367B3C">
              <w:rPr>
                <w:rFonts w:eastAsia="Times New Roman"/>
              </w:rPr>
              <w:t>STATUS</w:t>
            </w:r>
            <w:r>
              <w:rPr>
                <w:rFonts w:eastAsia="Times New Roman"/>
              </w:rPr>
              <w:fldChar w:fldCharType="end"/>
            </w:r>
            <w:r w:rsidR="00367B3C">
              <w:rPr>
                <w:rFonts w:eastAsia="Times New Roman"/>
              </w:rPr>
              <w:t xml:space="preserve"> </w:t>
            </w:r>
            <w:r w:rsidR="00367B3C">
              <w:rPr>
                <w:rFonts w:ascii="Lucida Sans" w:eastAsia="Times New Roman" w:hAnsi="Lucida Sans" w:cs="Lucida Sans"/>
              </w:rPr>
              <w:t xml:space="preserve"> </w:t>
            </w:r>
          </w:p>
        </w:tc>
        <w:tc>
          <w:tcPr>
            <w:tcW w:w="1350" w:type="dxa"/>
            <w:tcBorders>
              <w:top w:val="nil"/>
              <w:left w:val="nil"/>
              <w:bottom w:val="single" w:sz="4" w:space="0" w:color="auto"/>
              <w:right w:val="nil"/>
            </w:tcBorders>
          </w:tcPr>
          <w:p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rPr>
              <w:t>KING</w:t>
            </w:r>
          </w:p>
        </w:tc>
        <w:bookmarkEnd w:id="6357"/>
      </w:tr>
    </w:tbl>
    <w:p w:rsidR="00367B3C" w:rsidRPr="002D46B6" w:rsidRDefault="00367B3C" w:rsidP="00367B3C"/>
    <w:p w:rsidR="005C4949" w:rsidRDefault="005C4949" w:rsidP="005C4949">
      <w:pPr>
        <w:pStyle w:val="Kop3"/>
        <w:rPr>
          <w:noProof/>
        </w:rPr>
      </w:pPr>
      <w:bookmarkStart w:id="6376" w:name="_Ref361131915"/>
      <w:bookmarkStart w:id="6377" w:name="_Toc398129690"/>
      <w:r>
        <w:rPr>
          <w:noProof/>
        </w:rPr>
        <w:t>Roltype</w:t>
      </w:r>
      <w:r w:rsidR="00D0706E">
        <w:rPr>
          <w:noProof/>
        </w:rPr>
        <w:t xml:space="preserve"> generiek</w:t>
      </w:r>
      <w:bookmarkEnd w:id="6376"/>
      <w:bookmarkEnd w:id="6377"/>
    </w:p>
    <w:p w:rsidR="00103274" w:rsidRPr="00DD0F4F" w:rsidRDefault="00AB3520" w:rsidP="00103274">
      <w:pPr>
        <w:rPr>
          <w:noProof/>
          <w:lang w:val="nl-NL"/>
        </w:rPr>
      </w:pPr>
      <w:r w:rsidRPr="00DD0F4F">
        <w:rPr>
          <w:noProof/>
          <w:lang w:val="nl-NL"/>
        </w:rPr>
        <w:t xml:space="preserve">Zowel in de GEMMA-procesarchitectuur als in het RGBZ komt het begrip ‘ Rol’ voor. Geconstateerd  is dat de enumeraties daarvan, de domeinwaarden, verschillen tussen beide modellen. Dit is ongewenst, het leidt tot verwarring bij gemeenten (en leveranciers) die hun processen op basis van de procesmodellen zaakgericht willen inrichten en uitvoeren. Afstemming is bovendien noodzakelijk aangezien ‘rollen’ ook opgenomen worden in de ZTC 2.0. Dit leidt tot aanpassing van de </w:t>
      </w:r>
      <w:r w:rsidR="00BC0BAD" w:rsidRPr="00DD0F4F">
        <w:rPr>
          <w:noProof/>
          <w:lang w:val="nl-NL"/>
        </w:rPr>
        <w:t>waardenverzameling van het attribuut ‘Rolomschrijving generiek’ van de relatieklasse ROL zoals hieronder vermeld.</w:t>
      </w:r>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D56602" w:rsidRPr="00D56602" w:rsidTr="00F31C58">
        <w:trPr>
          <w:trHeight w:val="215"/>
        </w:trPr>
        <w:tc>
          <w:tcPr>
            <w:tcW w:w="3690" w:type="dxa"/>
            <w:tcBorders>
              <w:top w:val="single" w:sz="4" w:space="0" w:color="auto"/>
            </w:tcBorders>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Naam attribuutsoort</w:t>
            </w:r>
          </w:p>
        </w:tc>
        <w:tc>
          <w:tcPr>
            <w:tcW w:w="5670" w:type="dxa"/>
            <w:tcBorders>
              <w:top w:val="single" w:sz="4" w:space="0" w:color="auto"/>
            </w:tcBorders>
          </w:tcPr>
          <w:p w:rsidR="00D56602" w:rsidRPr="00D56602" w:rsidRDefault="008F2B4B"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hAnsi="Arial" w:cs="Arial"/>
                <w:sz w:val="20"/>
                <w:szCs w:val="20"/>
                <w:lang w:val="en-AU"/>
              </w:rPr>
              <w:fldChar w:fldCharType="begin" w:fldLock="1"/>
            </w:r>
            <w:r w:rsidR="00D56602" w:rsidRPr="00D56602">
              <w:rPr>
                <w:rFonts w:ascii="Arial" w:hAnsi="Arial" w:cs="Arial"/>
                <w:sz w:val="20"/>
                <w:szCs w:val="20"/>
                <w:lang w:val="en-AU"/>
              </w:rPr>
              <w:instrText xml:space="preserve">MERGEFIELD </w:instrText>
            </w:r>
            <w:r w:rsidR="00D56602" w:rsidRPr="00D56602">
              <w:rPr>
                <w:rFonts w:ascii="Arial" w:eastAsia="Times New Roman" w:hAnsi="Arial" w:cs="Arial"/>
                <w:color w:val="000000"/>
                <w:sz w:val="20"/>
                <w:szCs w:val="20"/>
              </w:rPr>
              <w:instrText>Att.Name</w:instrText>
            </w:r>
            <w:r w:rsidRPr="00D56602">
              <w:rPr>
                <w:rFonts w:ascii="Arial" w:hAnsi="Arial" w:cs="Arial"/>
                <w:sz w:val="20"/>
                <w:szCs w:val="20"/>
                <w:lang w:val="en-AU"/>
              </w:rPr>
              <w:fldChar w:fldCharType="separate"/>
            </w:r>
            <w:r w:rsidR="00D56602" w:rsidRPr="00D56602">
              <w:rPr>
                <w:rFonts w:ascii="Arial" w:eastAsia="Times New Roman" w:hAnsi="Arial" w:cs="Arial"/>
                <w:color w:val="000000"/>
                <w:sz w:val="20"/>
                <w:szCs w:val="20"/>
              </w:rPr>
              <w:t>Rolomschrijving generiek</w:t>
            </w:r>
            <w:r w:rsidRPr="00D56602">
              <w:rPr>
                <w:rFonts w:ascii="Arial" w:hAnsi="Arial" w:cs="Arial"/>
                <w:sz w:val="20"/>
                <w:szCs w:val="20"/>
                <w:lang w:val="en-AU"/>
              </w:rPr>
              <w:fldChar w:fldCharType="end"/>
            </w:r>
          </w:p>
        </w:tc>
      </w:tr>
      <w:tr w:rsidR="00D56602" w:rsidRPr="00D56602" w:rsidTr="00F31C58">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rsidTr="00F31C58">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Herkomst attribuutsoort</w:t>
            </w: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color w:val="000000"/>
                <w:sz w:val="20"/>
                <w:szCs w:val="20"/>
              </w:rPr>
              <w:t>KING</w:t>
            </w:r>
          </w:p>
        </w:tc>
      </w:tr>
      <w:tr w:rsidR="00D56602" w:rsidRPr="00D56602" w:rsidTr="00F31C58">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rsidTr="00F31C58">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Code attribuutsoort</w:t>
            </w: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p>
        </w:tc>
      </w:tr>
      <w:tr w:rsidR="00D56602" w:rsidRPr="00D56602" w:rsidTr="00F31C58">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rsidTr="00F31C58">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XML-tag attribuutsoort</w:t>
            </w:r>
          </w:p>
        </w:tc>
        <w:tc>
          <w:tcPr>
            <w:tcW w:w="5670" w:type="dxa"/>
          </w:tcPr>
          <w:p w:rsidR="00D56602" w:rsidRPr="00D56602" w:rsidRDefault="008F2B4B"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hAnsi="Arial" w:cs="Arial"/>
                <w:sz w:val="20"/>
                <w:szCs w:val="20"/>
                <w:lang w:val="en-AU"/>
              </w:rPr>
              <w:fldChar w:fldCharType="begin" w:fldLock="1"/>
            </w:r>
            <w:r w:rsidR="00D56602" w:rsidRPr="00D56602">
              <w:rPr>
                <w:rFonts w:ascii="Arial" w:hAnsi="Arial" w:cs="Arial"/>
                <w:sz w:val="20"/>
                <w:szCs w:val="20"/>
                <w:lang w:val="en-AU"/>
              </w:rPr>
              <w:instrText xml:space="preserve">MERGEFIELD </w:instrText>
            </w:r>
            <w:r w:rsidR="00D56602" w:rsidRPr="00D56602">
              <w:rPr>
                <w:rFonts w:ascii="Arial" w:eastAsia="Times New Roman" w:hAnsi="Arial" w:cs="Arial"/>
                <w:color w:val="000000"/>
                <w:sz w:val="20"/>
                <w:szCs w:val="20"/>
              </w:rPr>
              <w:instrText>Att.Alias</w:instrText>
            </w:r>
            <w:r w:rsidRPr="00D56602">
              <w:rPr>
                <w:rFonts w:ascii="Arial" w:hAnsi="Arial" w:cs="Arial"/>
                <w:sz w:val="20"/>
                <w:szCs w:val="20"/>
                <w:lang w:val="en-AU"/>
              </w:rPr>
              <w:fldChar w:fldCharType="separate"/>
            </w:r>
            <w:r w:rsidR="00D56602" w:rsidRPr="00D56602">
              <w:rPr>
                <w:rFonts w:ascii="Arial" w:eastAsia="Times New Roman" w:hAnsi="Arial" w:cs="Arial"/>
                <w:color w:val="000000"/>
                <w:sz w:val="20"/>
                <w:szCs w:val="20"/>
              </w:rPr>
              <w:t>rolomschrijvingGeneriek</w:t>
            </w:r>
            <w:r w:rsidRPr="00D56602">
              <w:rPr>
                <w:rFonts w:ascii="Arial" w:hAnsi="Arial" w:cs="Arial"/>
                <w:sz w:val="20"/>
                <w:szCs w:val="20"/>
                <w:lang w:val="en-AU"/>
              </w:rPr>
              <w:fldChar w:fldCharType="end"/>
            </w:r>
          </w:p>
        </w:tc>
      </w:tr>
      <w:tr w:rsidR="00D56602" w:rsidRPr="00D56602" w:rsidTr="00F31C58">
        <w:trPr>
          <w:trHeight w:val="26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5E066D" w:rsidTr="00F31C58">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Definitie attribuutsoort</w:t>
            </w:r>
          </w:p>
        </w:tc>
        <w:tc>
          <w:tcPr>
            <w:tcW w:w="5670" w:type="dxa"/>
          </w:tcPr>
          <w:p w:rsidR="00D56602" w:rsidRPr="00DD0F4F" w:rsidRDefault="008F2B4B" w:rsidP="00D56602">
            <w:pPr>
              <w:autoSpaceDE w:val="0"/>
              <w:autoSpaceDN w:val="0"/>
              <w:adjustRightInd w:val="0"/>
              <w:spacing w:after="0" w:line="240" w:lineRule="auto"/>
              <w:rPr>
                <w:rFonts w:ascii="Arial" w:eastAsia="Times New Roman" w:hAnsi="Arial" w:cs="Arial"/>
                <w:color w:val="000000"/>
                <w:sz w:val="20"/>
                <w:szCs w:val="20"/>
                <w:lang w:val="nl-NL"/>
              </w:rPr>
            </w:pPr>
            <w:r w:rsidRPr="00D56602">
              <w:rPr>
                <w:rFonts w:ascii="Arial" w:hAnsi="Arial" w:cs="Arial"/>
                <w:sz w:val="20"/>
                <w:szCs w:val="20"/>
                <w:lang w:val="en-AU"/>
              </w:rPr>
              <w:fldChar w:fldCharType="begin" w:fldLock="1"/>
            </w:r>
            <w:r w:rsidR="00D56602" w:rsidRPr="00DD0F4F">
              <w:rPr>
                <w:rFonts w:ascii="Arial" w:hAnsi="Arial" w:cs="Arial"/>
                <w:sz w:val="20"/>
                <w:szCs w:val="20"/>
                <w:lang w:val="nl-NL"/>
              </w:rPr>
              <w:instrText xml:space="preserve">MERGEFIELD </w:instrText>
            </w:r>
            <w:r w:rsidR="00D56602" w:rsidRPr="00DD0F4F">
              <w:rPr>
                <w:rFonts w:ascii="Arial" w:eastAsia="Times New Roman" w:hAnsi="Arial" w:cs="Arial"/>
                <w:color w:val="000000"/>
                <w:sz w:val="20"/>
                <w:szCs w:val="20"/>
                <w:lang w:val="nl-NL"/>
              </w:rPr>
              <w:instrText>Att.Notes</w:instrText>
            </w:r>
            <w:r w:rsidRPr="00D56602">
              <w:rPr>
                <w:rFonts w:ascii="Arial" w:hAnsi="Arial" w:cs="Arial"/>
                <w:sz w:val="20"/>
                <w:szCs w:val="20"/>
                <w:lang w:val="en-AU"/>
              </w:rPr>
              <w:fldChar w:fldCharType="end"/>
            </w:r>
            <w:r w:rsidR="00D56602" w:rsidRPr="00DD0F4F">
              <w:rPr>
                <w:rFonts w:ascii="Arial" w:eastAsia="Times New Roman" w:hAnsi="Arial" w:cs="Arial"/>
                <w:color w:val="610E6A"/>
                <w:sz w:val="20"/>
                <w:szCs w:val="20"/>
                <w:lang w:val="nl-NL"/>
              </w:rPr>
              <w:t>Algemeen gehanteerde benaming van de aard van de ROL</w:t>
            </w:r>
          </w:p>
        </w:tc>
      </w:tr>
      <w:tr w:rsidR="00D56602" w:rsidRPr="005E066D" w:rsidTr="00F31C58">
        <w:trPr>
          <w:trHeight w:val="230"/>
        </w:trPr>
        <w:tc>
          <w:tcPr>
            <w:tcW w:w="3690" w:type="dxa"/>
          </w:tcPr>
          <w:p w:rsidR="00D56602" w:rsidRPr="00DD0F4F" w:rsidRDefault="00D56602" w:rsidP="00D56602">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Pr>
          <w:p w:rsidR="00D56602" w:rsidRPr="00DD0F4F" w:rsidRDefault="00D56602" w:rsidP="00D56602">
            <w:pPr>
              <w:autoSpaceDE w:val="0"/>
              <w:autoSpaceDN w:val="0"/>
              <w:adjustRightInd w:val="0"/>
              <w:spacing w:after="0" w:line="240" w:lineRule="auto"/>
              <w:rPr>
                <w:rFonts w:ascii="Arial" w:eastAsia="Times New Roman" w:hAnsi="Arial" w:cs="Arial"/>
                <w:b/>
                <w:bCs/>
                <w:color w:val="000000"/>
                <w:sz w:val="20"/>
                <w:szCs w:val="20"/>
                <w:lang w:val="nl-NL"/>
              </w:rPr>
            </w:pPr>
          </w:p>
        </w:tc>
      </w:tr>
      <w:tr w:rsidR="00D56602" w:rsidRPr="00D56602" w:rsidTr="00F31C58">
        <w:trPr>
          <w:trHeight w:val="23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Herkomst definitie attribuutsoort</w:t>
            </w: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color w:val="000000"/>
                <w:sz w:val="20"/>
                <w:szCs w:val="20"/>
              </w:rPr>
              <w:t>KING</w:t>
            </w:r>
          </w:p>
        </w:tc>
      </w:tr>
      <w:tr w:rsidR="00D56602" w:rsidRPr="00D56602" w:rsidTr="00F31C58">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rsidTr="00F31C58">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Datum opname attribuutsoort</w:t>
            </w: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color w:val="000000"/>
                <w:sz w:val="20"/>
                <w:szCs w:val="20"/>
              </w:rPr>
              <w:t>22-05-09</w:t>
            </w:r>
          </w:p>
        </w:tc>
      </w:tr>
      <w:tr w:rsidR="00D56602" w:rsidRPr="00D56602" w:rsidTr="00F31C58">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5E066D" w:rsidTr="00F31C58">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Toelichting attribuutsoort</w:t>
            </w:r>
          </w:p>
        </w:tc>
        <w:tc>
          <w:tcPr>
            <w:tcW w:w="5670" w:type="dxa"/>
          </w:tcPr>
          <w:p w:rsidR="00D56602" w:rsidRPr="00DD0F4F" w:rsidRDefault="00D56602" w:rsidP="00D56602">
            <w:pPr>
              <w:autoSpaceDE w:val="0"/>
              <w:autoSpaceDN w:val="0"/>
              <w:adjustRightInd w:val="0"/>
              <w:spacing w:after="0" w:line="240" w:lineRule="auto"/>
              <w:rPr>
                <w:ins w:id="6378" w:author="Arjan" w:date="2012-11-13T16:53:00Z"/>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Het gaat hier om de benaming van een rol bij een zaak zoals deze landelijk wordt toegepast. Deze kan afwijken van de door de zaakbehandelende organisatie(s) gehanteerde benaming, de Rolomschrijving.</w:t>
            </w:r>
          </w:p>
          <w:p w:rsidR="00D56602" w:rsidRPr="00DD0F4F" w:rsidRDefault="00D56602" w:rsidP="00D56602">
            <w:pPr>
              <w:autoSpaceDE w:val="0"/>
              <w:autoSpaceDN w:val="0"/>
              <w:adjustRightInd w:val="0"/>
              <w:spacing w:after="0" w:line="240" w:lineRule="auto"/>
              <w:rPr>
                <w:ins w:id="6379" w:author="Arjan" w:date="2012-11-13T16:54:00Z"/>
                <w:rFonts w:ascii="Arial" w:eastAsia="Times New Roman" w:hAnsi="Arial" w:cs="Arial"/>
                <w:color w:val="000000"/>
                <w:sz w:val="20"/>
                <w:szCs w:val="20"/>
                <w:lang w:val="nl-NL"/>
              </w:rPr>
            </w:pPr>
            <w:ins w:id="6380" w:author="Arjan" w:date="2012-11-13T16:53:00Z">
              <w:r w:rsidRPr="00DD0F4F">
                <w:rPr>
                  <w:rFonts w:ascii="Arial" w:eastAsia="Times New Roman" w:hAnsi="Arial" w:cs="Arial"/>
                  <w:color w:val="000000"/>
                  <w:sz w:val="20"/>
                  <w:szCs w:val="20"/>
                  <w:lang w:val="nl-NL"/>
                </w:rPr>
                <w:t>De ge</w:t>
              </w:r>
            </w:ins>
            <w:ins w:id="6381" w:author="Arjan" w:date="2012-11-13T16:54:00Z">
              <w:r w:rsidRPr="00DD0F4F">
                <w:rPr>
                  <w:rFonts w:ascii="Arial" w:eastAsia="Times New Roman" w:hAnsi="Arial" w:cs="Arial"/>
                  <w:color w:val="000000"/>
                  <w:sz w:val="20"/>
                  <w:szCs w:val="20"/>
                  <w:lang w:val="nl-NL"/>
                </w:rPr>
                <w:t>machtigde is niet als rol onderkend maar als eigenschap van de wijze waarop een betrokkene zijn of haar rol uitoefent.</w:t>
              </w:r>
            </w:ins>
          </w:p>
          <w:p w:rsidR="00D56602" w:rsidRPr="00DD0F4F" w:rsidRDefault="00D56602" w:rsidP="00A506FA">
            <w:pPr>
              <w:autoSpaceDE w:val="0"/>
              <w:autoSpaceDN w:val="0"/>
              <w:adjustRightInd w:val="0"/>
              <w:spacing w:after="0" w:line="240" w:lineRule="auto"/>
              <w:rPr>
                <w:ins w:id="6382" w:author="Arjan" w:date="2012-11-13T16:55:00Z"/>
                <w:rFonts w:ascii="Arial" w:eastAsia="Times New Roman" w:hAnsi="Arial" w:cs="Arial"/>
                <w:color w:val="000000"/>
                <w:sz w:val="20"/>
                <w:szCs w:val="20"/>
                <w:lang w:val="nl-NL"/>
              </w:rPr>
            </w:pPr>
            <w:ins w:id="6383" w:author="Arjan" w:date="2012-11-13T16:55:00Z">
              <w:r w:rsidRPr="00DD0F4F">
                <w:rPr>
                  <w:rFonts w:ascii="Arial" w:eastAsia="Times New Roman" w:hAnsi="Arial" w:cs="Arial"/>
                  <w:color w:val="000000"/>
                  <w:sz w:val="20"/>
                  <w:szCs w:val="20"/>
                  <w:lang w:val="nl-NL"/>
                </w:rPr>
                <w:t>De formulering van de definitie van de Belanghebbende is  afgeleid van de belanghebbende in de AWB maar breder gesteld.</w:t>
              </w:r>
            </w:ins>
          </w:p>
          <w:p w:rsidR="00D56602" w:rsidRPr="00DD0F4F" w:rsidRDefault="00D56602" w:rsidP="00A506FA">
            <w:pPr>
              <w:autoSpaceDE w:val="0"/>
              <w:autoSpaceDN w:val="0"/>
              <w:adjustRightInd w:val="0"/>
              <w:spacing w:after="0" w:line="240" w:lineRule="auto"/>
              <w:rPr>
                <w:ins w:id="6384" w:author="Arjan" w:date="2012-11-13T16:55:00Z"/>
                <w:rFonts w:ascii="Arial" w:eastAsia="Times New Roman" w:hAnsi="Arial" w:cs="Arial"/>
                <w:color w:val="000000"/>
                <w:sz w:val="20"/>
                <w:szCs w:val="20"/>
                <w:lang w:val="nl-NL"/>
              </w:rPr>
            </w:pPr>
            <w:ins w:id="6385" w:author="Arjan" w:date="2012-11-13T16:56:00Z">
              <w:r w:rsidRPr="00DD0F4F">
                <w:rPr>
                  <w:rFonts w:ascii="Arial" w:eastAsia="Times New Roman" w:hAnsi="Arial" w:cs="Arial"/>
                  <w:color w:val="000000"/>
                  <w:sz w:val="20"/>
                  <w:szCs w:val="20"/>
                  <w:lang w:val="nl-NL"/>
                </w:rPr>
                <w:t>V.w.b. de Initiator, i</w:t>
              </w:r>
            </w:ins>
            <w:ins w:id="6386" w:author="Arjan" w:date="2012-11-13T16:55:00Z">
              <w:r w:rsidRPr="00DD0F4F">
                <w:rPr>
                  <w:rFonts w:ascii="Arial" w:eastAsia="Times New Roman" w:hAnsi="Arial" w:cs="Arial"/>
                  <w:color w:val="000000"/>
                  <w:sz w:val="20"/>
                  <w:szCs w:val="20"/>
                  <w:lang w:val="nl-NL"/>
                </w:rPr>
                <w:t>ndien het gaat om dienstverlening aan burgers en bedrijven wordt ook wel de term ‘klant’ gehanteerd. Met het oog op andere dan dienstverleningszaken kiezen we hier</w:t>
              </w:r>
            </w:ins>
            <w:ins w:id="6387" w:author="Arjan" w:date="2012-11-13T16:56:00Z">
              <w:r w:rsidRPr="00DD0F4F">
                <w:rPr>
                  <w:rFonts w:ascii="Arial" w:eastAsia="Times New Roman" w:hAnsi="Arial" w:cs="Arial"/>
                  <w:color w:val="000000"/>
                  <w:sz w:val="20"/>
                  <w:szCs w:val="20"/>
                  <w:lang w:val="nl-NL"/>
                </w:rPr>
                <w:t xml:space="preserve"> een</w:t>
              </w:r>
            </w:ins>
            <w:ins w:id="6388" w:author="Arjan" w:date="2012-11-13T16:55:00Z">
              <w:r w:rsidRPr="00DD0F4F">
                <w:rPr>
                  <w:rFonts w:ascii="Arial" w:eastAsia="Times New Roman" w:hAnsi="Arial" w:cs="Arial"/>
                  <w:color w:val="000000"/>
                  <w:sz w:val="20"/>
                  <w:szCs w:val="20"/>
                  <w:lang w:val="nl-NL"/>
                </w:rPr>
                <w:t xml:space="preserve"> meer algemenere term. </w:t>
              </w:r>
            </w:ins>
          </w:p>
          <w:p w:rsidR="00D56602" w:rsidRPr="00DD0F4F" w:rsidRDefault="00D56602" w:rsidP="00A506FA">
            <w:pPr>
              <w:autoSpaceDE w:val="0"/>
              <w:autoSpaceDN w:val="0"/>
              <w:adjustRightInd w:val="0"/>
              <w:spacing w:after="0" w:line="240" w:lineRule="auto"/>
              <w:rPr>
                <w:rFonts w:ascii="Arial" w:eastAsia="Times New Roman" w:hAnsi="Arial" w:cs="Arial"/>
                <w:color w:val="000000"/>
                <w:sz w:val="20"/>
                <w:szCs w:val="20"/>
                <w:lang w:val="nl-NL"/>
              </w:rPr>
            </w:pPr>
            <w:ins w:id="6389" w:author="Arjan" w:date="2012-11-13T16:56:00Z">
              <w:r w:rsidRPr="00DD0F4F">
                <w:rPr>
                  <w:rFonts w:ascii="Arial" w:eastAsia="Times New Roman" w:hAnsi="Arial" w:cs="Arial"/>
                  <w:color w:val="000000"/>
                  <w:sz w:val="20"/>
                  <w:szCs w:val="20"/>
                  <w:lang w:val="nl-NL"/>
                </w:rPr>
                <w:t xml:space="preserve">V.w.b. de </w:t>
              </w:r>
            </w:ins>
            <w:ins w:id="6390" w:author="Arjan" w:date="2012-11-13T16:55:00Z">
              <w:r w:rsidRPr="00DD0F4F">
                <w:rPr>
                  <w:rFonts w:ascii="Arial" w:eastAsia="Times New Roman" w:hAnsi="Arial" w:cs="Arial"/>
                  <w:color w:val="000000"/>
                  <w:sz w:val="20"/>
                  <w:szCs w:val="20"/>
                  <w:lang w:val="nl-NL"/>
                </w:rPr>
                <w:t>Klantcontacter</w:t>
              </w:r>
            </w:ins>
            <w:ins w:id="6391" w:author="Arjan" w:date="2012-11-13T16:57:00Z">
              <w:r w:rsidRPr="00DD0F4F">
                <w:rPr>
                  <w:rFonts w:ascii="Arial" w:eastAsia="Times New Roman" w:hAnsi="Arial" w:cs="Arial"/>
                  <w:color w:val="000000"/>
                  <w:sz w:val="20"/>
                  <w:szCs w:val="20"/>
                  <w:lang w:val="nl-NL"/>
                </w:rPr>
                <w:t>, m</w:t>
              </w:r>
            </w:ins>
            <w:ins w:id="6392" w:author="Arjan" w:date="2012-11-13T16:55:00Z">
              <w:r w:rsidRPr="00DD0F4F">
                <w:rPr>
                  <w:rFonts w:ascii="Arial" w:eastAsia="Times New Roman" w:hAnsi="Arial" w:cs="Arial"/>
                  <w:color w:val="000000"/>
                  <w:sz w:val="20"/>
                  <w:szCs w:val="20"/>
                  <w:lang w:val="nl-NL"/>
                </w:rPr>
                <w:t>et betrekking tot het zaakgericht werken betreft dit veelal het verzorgen van de intake van een vraag naar een product of dienst, het informeren over de voortgang van de behandeling van de zaak en het leveren van de uitkomst van de zaak.</w:t>
              </w:r>
            </w:ins>
            <w:ins w:id="6393" w:author="Arjan" w:date="2012-11-13T16:54:00Z">
              <w:r w:rsidRPr="00DD0F4F">
                <w:rPr>
                  <w:rFonts w:ascii="Arial" w:eastAsia="Times New Roman" w:hAnsi="Arial" w:cs="Arial"/>
                  <w:color w:val="000000"/>
                  <w:sz w:val="20"/>
                  <w:szCs w:val="20"/>
                  <w:lang w:val="nl-NL"/>
                </w:rPr>
                <w:t xml:space="preserve"> </w:t>
              </w:r>
            </w:ins>
          </w:p>
        </w:tc>
      </w:tr>
      <w:tr w:rsidR="00D56602" w:rsidRPr="005E066D" w:rsidTr="00F31C58">
        <w:tc>
          <w:tcPr>
            <w:tcW w:w="3690" w:type="dxa"/>
          </w:tcPr>
          <w:p w:rsidR="00D56602" w:rsidRPr="00DD0F4F" w:rsidRDefault="00D56602" w:rsidP="00D56602">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Pr>
          <w:p w:rsidR="00D56602" w:rsidRPr="00DD0F4F" w:rsidRDefault="00D56602" w:rsidP="00D56602">
            <w:pPr>
              <w:autoSpaceDE w:val="0"/>
              <w:autoSpaceDN w:val="0"/>
              <w:adjustRightInd w:val="0"/>
              <w:spacing w:after="0" w:line="240" w:lineRule="auto"/>
              <w:rPr>
                <w:rFonts w:ascii="Arial" w:eastAsia="Times New Roman" w:hAnsi="Arial" w:cs="Arial"/>
                <w:b/>
                <w:bCs/>
                <w:color w:val="000000"/>
                <w:sz w:val="20"/>
                <w:szCs w:val="20"/>
                <w:lang w:val="nl-NL"/>
              </w:rPr>
            </w:pPr>
          </w:p>
        </w:tc>
      </w:tr>
      <w:tr w:rsidR="00D56602" w:rsidRPr="00D56602" w:rsidTr="00F31C58">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Formaat attribuutsoort</w:t>
            </w:r>
          </w:p>
        </w:tc>
        <w:tc>
          <w:tcPr>
            <w:tcW w:w="5670" w:type="dxa"/>
          </w:tcPr>
          <w:p w:rsidR="00D56602" w:rsidRPr="00D56602" w:rsidRDefault="008F2B4B"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hAnsi="Arial" w:cs="Arial"/>
                <w:sz w:val="20"/>
                <w:szCs w:val="20"/>
                <w:lang w:val="en-AU"/>
              </w:rPr>
              <w:fldChar w:fldCharType="begin" w:fldLock="1"/>
            </w:r>
            <w:r w:rsidR="00D56602" w:rsidRPr="00D56602">
              <w:rPr>
                <w:rFonts w:ascii="Arial" w:hAnsi="Arial" w:cs="Arial"/>
                <w:sz w:val="20"/>
                <w:szCs w:val="20"/>
                <w:lang w:val="en-AU"/>
              </w:rPr>
              <w:instrText xml:space="preserve">MERGEFIELD </w:instrText>
            </w:r>
            <w:r w:rsidR="00D56602" w:rsidRPr="00D56602">
              <w:rPr>
                <w:rFonts w:ascii="Arial" w:eastAsia="Times New Roman" w:hAnsi="Arial" w:cs="Arial"/>
                <w:color w:val="000000"/>
                <w:sz w:val="20"/>
                <w:szCs w:val="20"/>
              </w:rPr>
              <w:instrText>Att.Type</w:instrText>
            </w:r>
            <w:r w:rsidRPr="00D56602">
              <w:rPr>
                <w:rFonts w:ascii="Arial" w:hAnsi="Arial" w:cs="Arial"/>
                <w:sz w:val="20"/>
                <w:szCs w:val="20"/>
                <w:lang w:val="en-AU"/>
              </w:rPr>
              <w:fldChar w:fldCharType="separate"/>
            </w:r>
            <w:r w:rsidR="00D56602" w:rsidRPr="00D56602">
              <w:rPr>
                <w:rFonts w:ascii="Arial" w:eastAsia="Times New Roman" w:hAnsi="Arial" w:cs="Arial"/>
                <w:color w:val="000000"/>
                <w:sz w:val="20"/>
                <w:szCs w:val="20"/>
              </w:rPr>
              <w:t>AN40</w:t>
            </w:r>
            <w:r w:rsidRPr="00D56602">
              <w:rPr>
                <w:rFonts w:ascii="Arial" w:hAnsi="Arial" w:cs="Arial"/>
                <w:sz w:val="20"/>
                <w:szCs w:val="20"/>
                <w:lang w:val="en-AU"/>
              </w:rPr>
              <w:fldChar w:fldCharType="end"/>
            </w:r>
          </w:p>
        </w:tc>
      </w:tr>
      <w:tr w:rsidR="00D56602" w:rsidRPr="00D56602" w:rsidTr="00F31C58">
        <w:trPr>
          <w:trHeight w:val="23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5E066D" w:rsidTr="00F31C58">
        <w:trPr>
          <w:trHeight w:val="23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Waardenverzameling</w:t>
            </w:r>
          </w:p>
        </w:tc>
        <w:tc>
          <w:tcPr>
            <w:tcW w:w="5670" w:type="dxa"/>
          </w:tcPr>
          <w:p w:rsidR="00D56602" w:rsidRPr="00DD0F4F" w:rsidRDefault="00D56602" w:rsidP="00A506FA">
            <w:pPr>
              <w:pStyle w:val="Lijstalinea"/>
              <w:numPr>
                <w:ilvl w:val="0"/>
                <w:numId w:val="2"/>
              </w:numPr>
              <w:autoSpaceDE w:val="0"/>
              <w:autoSpaceDN w:val="0"/>
              <w:adjustRightInd w:val="0"/>
              <w:spacing w:after="0" w:line="240" w:lineRule="auto"/>
              <w:ind w:left="341" w:hanging="284"/>
              <w:rPr>
                <w:ins w:id="6394" w:author="Arjan" w:date="2012-11-13T16:49:00Z"/>
                <w:rFonts w:ascii="Arial" w:hAnsi="Arial" w:cs="Arial"/>
                <w:noProof/>
                <w:sz w:val="20"/>
                <w:szCs w:val="20"/>
                <w:lang w:val="nl-NL"/>
              </w:rPr>
            </w:pPr>
            <w:ins w:id="6395" w:author="Arjan" w:date="2012-11-13T16:48:00Z">
              <w:r w:rsidRPr="00DD0F4F">
                <w:rPr>
                  <w:rFonts w:ascii="Arial" w:eastAsia="Times New Roman" w:hAnsi="Arial" w:cs="Arial"/>
                  <w:i/>
                  <w:color w:val="000000"/>
                  <w:sz w:val="20"/>
                  <w:szCs w:val="20"/>
                  <w:lang w:val="nl-NL"/>
                </w:rPr>
                <w:t>Adviseur</w:t>
              </w:r>
              <w:r w:rsidRPr="00DD0F4F">
                <w:rPr>
                  <w:rFonts w:ascii="Arial" w:eastAsia="Times New Roman" w:hAnsi="Arial" w:cs="Arial"/>
                  <w:color w:val="000000"/>
                  <w:sz w:val="20"/>
                  <w:szCs w:val="20"/>
                  <w:lang w:val="nl-NL"/>
                </w:rPr>
                <w:t xml:space="preserve"> (</w:t>
              </w:r>
              <w:r w:rsidRPr="00DD0F4F">
                <w:rPr>
                  <w:rFonts w:ascii="Arial" w:hAnsi="Arial" w:cs="Arial"/>
                  <w:noProof/>
                  <w:sz w:val="20"/>
                  <w:szCs w:val="20"/>
                  <w:lang w:val="nl-NL"/>
                </w:rPr>
                <w:t>Kennis in dienst stellen van de behandeling van (een deel van) een zaak)</w:t>
              </w:r>
            </w:ins>
          </w:p>
          <w:p w:rsidR="00D56602" w:rsidRPr="00DD0F4F" w:rsidRDefault="00D56602" w:rsidP="00A506FA">
            <w:pPr>
              <w:pStyle w:val="Lijstalinea"/>
              <w:numPr>
                <w:ilvl w:val="0"/>
                <w:numId w:val="2"/>
              </w:numPr>
              <w:autoSpaceDE w:val="0"/>
              <w:autoSpaceDN w:val="0"/>
              <w:adjustRightInd w:val="0"/>
              <w:spacing w:after="0" w:line="240" w:lineRule="auto"/>
              <w:ind w:left="341" w:hanging="284"/>
              <w:rPr>
                <w:ins w:id="6396" w:author="Arjan" w:date="2012-11-13T16:48:00Z"/>
                <w:rFonts w:ascii="Arial" w:eastAsia="Times New Roman" w:hAnsi="Arial" w:cs="Arial"/>
                <w:color w:val="000000"/>
                <w:sz w:val="20"/>
                <w:szCs w:val="20"/>
                <w:lang w:val="nl-NL"/>
              </w:rPr>
            </w:pPr>
            <w:ins w:id="6397" w:author="Arjan" w:date="2012-11-13T16:49:00Z">
              <w:r w:rsidRPr="00DD0F4F">
                <w:rPr>
                  <w:rFonts w:ascii="Arial" w:eastAsia="Times New Roman" w:hAnsi="Arial" w:cs="Arial"/>
                  <w:i/>
                  <w:color w:val="000000"/>
                  <w:sz w:val="20"/>
                  <w:szCs w:val="20"/>
                  <w:lang w:val="nl-NL"/>
                </w:rPr>
                <w:t>Behandelaar</w:t>
              </w:r>
              <w:r w:rsidRPr="00DD0F4F">
                <w:rPr>
                  <w:rFonts w:ascii="Arial" w:hAnsi="Arial" w:cs="Arial"/>
                  <w:noProof/>
                  <w:sz w:val="20"/>
                  <w:szCs w:val="20"/>
                  <w:lang w:val="nl-NL"/>
                </w:rPr>
                <w:t xml:space="preserve"> (De vakinhoudelijke behandeling doen van (een deel van) een zaak)</w:t>
              </w:r>
            </w:ins>
          </w:p>
          <w:p w:rsidR="00D56602" w:rsidRPr="00DD0F4F" w:rsidRDefault="00D56602" w:rsidP="00A506FA">
            <w:pPr>
              <w:pStyle w:val="Lijstalinea"/>
              <w:numPr>
                <w:ilvl w:val="0"/>
                <w:numId w:val="2"/>
              </w:numPr>
              <w:autoSpaceDE w:val="0"/>
              <w:autoSpaceDN w:val="0"/>
              <w:adjustRightInd w:val="0"/>
              <w:spacing w:after="0" w:line="240" w:lineRule="auto"/>
              <w:ind w:left="341" w:hanging="284"/>
              <w:rPr>
                <w:ins w:id="6398" w:author="Arjan" w:date="2012-11-13T16:50:00Z"/>
                <w:rFonts w:ascii="Arial" w:hAnsi="Arial" w:cs="Arial"/>
                <w:noProof/>
                <w:sz w:val="20"/>
                <w:szCs w:val="20"/>
                <w:lang w:val="nl-NL"/>
              </w:rPr>
            </w:pPr>
            <w:r w:rsidRPr="00DD0F4F">
              <w:rPr>
                <w:rFonts w:ascii="Arial" w:eastAsia="Times New Roman" w:hAnsi="Arial" w:cs="Arial"/>
                <w:i/>
                <w:color w:val="000000"/>
                <w:sz w:val="20"/>
                <w:szCs w:val="20"/>
                <w:lang w:val="nl-NL"/>
              </w:rPr>
              <w:t>Belanghebbende</w:t>
            </w:r>
            <w:ins w:id="6399" w:author="Arjan" w:date="2012-11-13T16:49:00Z">
              <w:r w:rsidRPr="00DD0F4F">
                <w:rPr>
                  <w:rFonts w:ascii="Arial" w:eastAsia="Times New Roman" w:hAnsi="Arial" w:cs="Arial"/>
                  <w:color w:val="000000"/>
                  <w:sz w:val="20"/>
                  <w:szCs w:val="20"/>
                  <w:lang w:val="nl-NL"/>
                </w:rPr>
                <w:t xml:space="preserve"> (</w:t>
              </w:r>
              <w:r w:rsidRPr="00DD0F4F">
                <w:rPr>
                  <w:rFonts w:ascii="Arial" w:hAnsi="Arial" w:cs="Arial"/>
                  <w:noProof/>
                  <w:sz w:val="20"/>
                  <w:szCs w:val="20"/>
                  <w:lang w:val="nl-NL"/>
                </w:rPr>
                <w:t>Vanuit eigen en objectief belang rechtstreeks betrokken zijn bij of geïnformeerd willen worden over de behandeling en/of de uitkomst van een zaak</w:t>
              </w:r>
            </w:ins>
            <w:ins w:id="6400" w:author="Arjan" w:date="2012-11-13T16:50:00Z">
              <w:r w:rsidRPr="00DD0F4F">
                <w:rPr>
                  <w:rFonts w:ascii="Arial" w:hAnsi="Arial" w:cs="Arial"/>
                  <w:noProof/>
                  <w:sz w:val="20"/>
                  <w:szCs w:val="20"/>
                  <w:lang w:val="nl-NL"/>
                </w:rPr>
                <w:t>)</w:t>
              </w:r>
            </w:ins>
          </w:p>
          <w:p w:rsidR="00D56602" w:rsidRPr="00DD0F4F" w:rsidRDefault="00D56602" w:rsidP="00A506FA">
            <w:pPr>
              <w:pStyle w:val="Lijstalinea"/>
              <w:numPr>
                <w:ilvl w:val="0"/>
                <w:numId w:val="2"/>
              </w:numPr>
              <w:autoSpaceDE w:val="0"/>
              <w:autoSpaceDN w:val="0"/>
              <w:adjustRightInd w:val="0"/>
              <w:spacing w:after="0" w:line="240" w:lineRule="auto"/>
              <w:ind w:left="341" w:hanging="284"/>
              <w:rPr>
                <w:rFonts w:ascii="Arial" w:eastAsia="Times New Roman" w:hAnsi="Arial" w:cs="Arial"/>
                <w:color w:val="000000"/>
                <w:sz w:val="20"/>
                <w:szCs w:val="20"/>
                <w:lang w:val="nl-NL"/>
              </w:rPr>
            </w:pPr>
            <w:ins w:id="6401" w:author="Arjan" w:date="2012-11-13T16:50:00Z">
              <w:r w:rsidRPr="00DD0F4F">
                <w:rPr>
                  <w:rFonts w:ascii="Arial" w:eastAsia="Times New Roman" w:hAnsi="Arial" w:cs="Arial"/>
                  <w:i/>
                  <w:color w:val="000000"/>
                  <w:sz w:val="20"/>
                  <w:szCs w:val="20"/>
                  <w:lang w:val="nl-NL"/>
                </w:rPr>
                <w:t>Beslisser</w:t>
              </w:r>
              <w:r w:rsidRPr="00DD0F4F">
                <w:rPr>
                  <w:rFonts w:ascii="Arial" w:hAnsi="Arial" w:cs="Arial"/>
                  <w:noProof/>
                  <w:sz w:val="20"/>
                  <w:szCs w:val="20"/>
                  <w:lang w:val="nl-NL"/>
                </w:rPr>
                <w:t xml:space="preserve"> (Nemen van besluiten die voor de uitkomst van een zaak noodzakelijk zijn)</w:t>
              </w:r>
            </w:ins>
          </w:p>
          <w:p w:rsidR="00D56602" w:rsidRPr="00D56602" w:rsidDel="00D56602" w:rsidRDefault="00D56602" w:rsidP="00A506FA">
            <w:pPr>
              <w:autoSpaceDE w:val="0"/>
              <w:autoSpaceDN w:val="0"/>
              <w:adjustRightInd w:val="0"/>
              <w:spacing w:after="0" w:line="240" w:lineRule="auto"/>
              <w:ind w:left="341" w:hanging="284"/>
              <w:rPr>
                <w:del w:id="6402" w:author="Arjan" w:date="2012-11-13T16:51:00Z"/>
                <w:rFonts w:ascii="Arial" w:eastAsia="Times New Roman" w:hAnsi="Arial" w:cs="Arial"/>
                <w:color w:val="000000"/>
                <w:sz w:val="20"/>
                <w:szCs w:val="20"/>
              </w:rPr>
            </w:pPr>
            <w:del w:id="6403" w:author="Arjan" w:date="2012-11-13T16:51:00Z">
              <w:r w:rsidRPr="00D56602" w:rsidDel="00D56602">
                <w:rPr>
                  <w:rFonts w:ascii="Arial" w:eastAsia="Times New Roman" w:hAnsi="Arial" w:cs="Arial"/>
                  <w:color w:val="000000"/>
                  <w:sz w:val="20"/>
                  <w:szCs w:val="20"/>
                </w:rPr>
                <w:delText>Gemachtigde</w:delText>
              </w:r>
            </w:del>
          </w:p>
          <w:p w:rsidR="00D56602" w:rsidRPr="00DD0F4F" w:rsidRDefault="00D56602" w:rsidP="00A506FA">
            <w:pPr>
              <w:pStyle w:val="Lijstalinea"/>
              <w:numPr>
                <w:ilvl w:val="0"/>
                <w:numId w:val="2"/>
              </w:numPr>
              <w:autoSpaceDE w:val="0"/>
              <w:autoSpaceDN w:val="0"/>
              <w:adjustRightInd w:val="0"/>
              <w:spacing w:after="0" w:line="240" w:lineRule="auto"/>
              <w:ind w:left="341" w:hanging="284"/>
              <w:rPr>
                <w:ins w:id="6404" w:author="Arjan" w:date="2012-11-13T16:51:00Z"/>
                <w:rFonts w:ascii="Arial" w:hAnsi="Arial" w:cs="Arial"/>
                <w:noProof/>
                <w:sz w:val="20"/>
                <w:szCs w:val="20"/>
                <w:lang w:val="nl-NL"/>
              </w:rPr>
            </w:pPr>
            <w:r w:rsidRPr="00DD0F4F">
              <w:rPr>
                <w:rFonts w:ascii="Arial" w:eastAsia="Times New Roman" w:hAnsi="Arial" w:cs="Arial"/>
                <w:i/>
                <w:color w:val="000000"/>
                <w:sz w:val="20"/>
                <w:szCs w:val="20"/>
                <w:lang w:val="nl-NL"/>
              </w:rPr>
              <w:t>Initiator</w:t>
            </w:r>
            <w:ins w:id="6405" w:author="Arjan" w:date="2012-11-13T16:51:00Z">
              <w:r w:rsidRPr="00DD0F4F">
                <w:rPr>
                  <w:rFonts w:ascii="Arial" w:eastAsia="Times New Roman" w:hAnsi="Arial" w:cs="Arial"/>
                  <w:color w:val="000000"/>
                  <w:sz w:val="20"/>
                  <w:szCs w:val="20"/>
                  <w:lang w:val="nl-NL"/>
                </w:rPr>
                <w:t xml:space="preserve"> (</w:t>
              </w:r>
              <w:r w:rsidRPr="00DD0F4F">
                <w:rPr>
                  <w:rFonts w:ascii="Arial" w:hAnsi="Arial" w:cs="Arial"/>
                  <w:noProof/>
                  <w:sz w:val="20"/>
                  <w:szCs w:val="20"/>
                  <w:lang w:val="nl-NL"/>
                </w:rPr>
                <w:t>Aanleiding geven tot de start van een zaak)</w:t>
              </w:r>
            </w:ins>
          </w:p>
          <w:p w:rsidR="00D56602" w:rsidRPr="00DD0F4F" w:rsidRDefault="00D56602" w:rsidP="00A506FA">
            <w:pPr>
              <w:pStyle w:val="Lijstalinea"/>
              <w:numPr>
                <w:ilvl w:val="0"/>
                <w:numId w:val="2"/>
              </w:numPr>
              <w:autoSpaceDE w:val="0"/>
              <w:autoSpaceDN w:val="0"/>
              <w:adjustRightInd w:val="0"/>
              <w:spacing w:after="0" w:line="240" w:lineRule="auto"/>
              <w:ind w:left="341" w:hanging="284"/>
              <w:rPr>
                <w:rFonts w:ascii="Arial" w:eastAsia="Times New Roman" w:hAnsi="Arial" w:cs="Arial"/>
                <w:color w:val="000000"/>
                <w:sz w:val="20"/>
                <w:szCs w:val="20"/>
                <w:lang w:val="nl-NL"/>
              </w:rPr>
            </w:pPr>
            <w:ins w:id="6406" w:author="Arjan" w:date="2012-11-13T16:51:00Z">
              <w:r w:rsidRPr="00DD0F4F">
                <w:rPr>
                  <w:rFonts w:ascii="Arial" w:eastAsia="Times New Roman" w:hAnsi="Arial" w:cs="Arial"/>
                  <w:i/>
                  <w:color w:val="000000"/>
                  <w:sz w:val="20"/>
                  <w:szCs w:val="20"/>
                  <w:lang w:val="nl-NL"/>
                </w:rPr>
                <w:t>Klantcon</w:t>
              </w:r>
            </w:ins>
            <w:ins w:id="6407" w:author="Arjan" w:date="2012-11-13T16:52:00Z">
              <w:r w:rsidRPr="00DD0F4F">
                <w:rPr>
                  <w:rFonts w:ascii="Arial" w:eastAsia="Times New Roman" w:hAnsi="Arial" w:cs="Arial"/>
                  <w:i/>
                  <w:color w:val="000000"/>
                  <w:sz w:val="20"/>
                  <w:szCs w:val="20"/>
                  <w:lang w:val="nl-NL"/>
                </w:rPr>
                <w:t>tacter</w:t>
              </w:r>
              <w:r w:rsidRPr="00DD0F4F">
                <w:rPr>
                  <w:rFonts w:ascii="Arial" w:hAnsi="Arial" w:cs="Arial"/>
                  <w:noProof/>
                  <w:sz w:val="20"/>
                  <w:szCs w:val="20"/>
                  <w:lang w:val="nl-NL"/>
                </w:rPr>
                <w:t xml:space="preserve"> (Het eerste aanspreekpunt zijn voor vragen van burgers en bedrijven in het kader van de dienstverlening door de organisatie aan burgers en bedrijven)</w:t>
              </w:r>
            </w:ins>
          </w:p>
          <w:p w:rsidR="00D56602" w:rsidRPr="00D56602" w:rsidDel="00D56602" w:rsidRDefault="00D56602" w:rsidP="00A506FA">
            <w:pPr>
              <w:autoSpaceDE w:val="0"/>
              <w:autoSpaceDN w:val="0"/>
              <w:adjustRightInd w:val="0"/>
              <w:spacing w:after="0" w:line="240" w:lineRule="auto"/>
              <w:ind w:left="341" w:hanging="284"/>
              <w:rPr>
                <w:del w:id="6408" w:author="Arjan" w:date="2012-11-13T16:53:00Z"/>
                <w:rFonts w:ascii="Arial" w:eastAsia="Times New Roman" w:hAnsi="Arial" w:cs="Arial"/>
                <w:color w:val="000000"/>
                <w:sz w:val="20"/>
                <w:szCs w:val="20"/>
              </w:rPr>
            </w:pPr>
            <w:del w:id="6409" w:author="Arjan" w:date="2012-11-13T16:53:00Z">
              <w:r w:rsidRPr="00D56602" w:rsidDel="00D56602">
                <w:rPr>
                  <w:rFonts w:ascii="Arial" w:eastAsia="Times New Roman" w:hAnsi="Arial" w:cs="Arial"/>
                  <w:color w:val="000000"/>
                  <w:sz w:val="20"/>
                  <w:szCs w:val="20"/>
                </w:rPr>
                <w:delText>Overig</w:delText>
              </w:r>
            </w:del>
          </w:p>
          <w:p w:rsidR="00D56602" w:rsidRPr="00D56602" w:rsidDel="00D56602" w:rsidRDefault="00D56602" w:rsidP="00A506FA">
            <w:pPr>
              <w:autoSpaceDE w:val="0"/>
              <w:autoSpaceDN w:val="0"/>
              <w:adjustRightInd w:val="0"/>
              <w:spacing w:after="0" w:line="240" w:lineRule="auto"/>
              <w:ind w:left="341" w:hanging="284"/>
              <w:rPr>
                <w:del w:id="6410" w:author="Arjan" w:date="2012-11-13T16:53:00Z"/>
                <w:rFonts w:ascii="Arial" w:eastAsia="Times New Roman" w:hAnsi="Arial" w:cs="Arial"/>
                <w:color w:val="000000"/>
                <w:sz w:val="20"/>
                <w:szCs w:val="20"/>
              </w:rPr>
            </w:pPr>
            <w:del w:id="6411" w:author="Arjan" w:date="2012-11-13T16:53:00Z">
              <w:r w:rsidRPr="00D56602" w:rsidDel="00D56602">
                <w:rPr>
                  <w:rFonts w:ascii="Arial" w:eastAsia="Times New Roman" w:hAnsi="Arial" w:cs="Arial"/>
                  <w:color w:val="000000"/>
                  <w:sz w:val="20"/>
                  <w:szCs w:val="20"/>
                </w:rPr>
                <w:delText>Uitvoerder</w:delText>
              </w:r>
            </w:del>
          </w:p>
          <w:p w:rsidR="00D56602" w:rsidRPr="00DD0F4F" w:rsidRDefault="00D56602" w:rsidP="00A506FA">
            <w:pPr>
              <w:pStyle w:val="Lijstalinea"/>
              <w:numPr>
                <w:ilvl w:val="0"/>
                <w:numId w:val="2"/>
              </w:numPr>
              <w:autoSpaceDE w:val="0"/>
              <w:autoSpaceDN w:val="0"/>
              <w:adjustRightInd w:val="0"/>
              <w:spacing w:after="0" w:line="240" w:lineRule="auto"/>
              <w:ind w:left="341" w:hanging="284"/>
              <w:rPr>
                <w:rFonts w:ascii="Arial" w:eastAsia="Times New Roman" w:hAnsi="Arial" w:cs="Arial"/>
                <w:color w:val="000000"/>
                <w:sz w:val="20"/>
                <w:szCs w:val="20"/>
                <w:lang w:val="nl-NL"/>
              </w:rPr>
            </w:pPr>
            <w:del w:id="6412" w:author="Arjan" w:date="2012-11-13T16:53:00Z">
              <w:r w:rsidRPr="00DD0F4F" w:rsidDel="00D56602">
                <w:rPr>
                  <w:rFonts w:ascii="Arial" w:eastAsia="Times New Roman" w:hAnsi="Arial" w:cs="Arial"/>
                  <w:color w:val="000000"/>
                  <w:sz w:val="20"/>
                  <w:szCs w:val="20"/>
                  <w:lang w:val="nl-NL"/>
                </w:rPr>
                <w:delText>Verantwoordelijke</w:delText>
              </w:r>
            </w:del>
            <w:ins w:id="6413" w:author="Arjan" w:date="2012-11-13T16:53:00Z">
              <w:r w:rsidRPr="00DD0F4F">
                <w:rPr>
                  <w:rFonts w:ascii="Arial" w:eastAsia="Times New Roman" w:hAnsi="Arial" w:cs="Arial"/>
                  <w:i/>
                  <w:color w:val="000000"/>
                  <w:sz w:val="20"/>
                  <w:szCs w:val="20"/>
                  <w:lang w:val="nl-NL"/>
                </w:rPr>
                <w:t>Zaakcoördinator</w:t>
              </w:r>
              <w:r w:rsidRPr="00DD0F4F">
                <w:rPr>
                  <w:rFonts w:ascii="Arial" w:eastAsia="Times New Roman" w:hAnsi="Arial" w:cs="Arial"/>
                  <w:color w:val="000000"/>
                  <w:sz w:val="20"/>
                  <w:szCs w:val="20"/>
                  <w:lang w:val="nl-NL"/>
                </w:rPr>
                <w:t xml:space="preserve"> (</w:t>
              </w:r>
              <w:r w:rsidRPr="00DD0F4F">
                <w:rPr>
                  <w:rFonts w:ascii="Arial" w:hAnsi="Arial" w:cs="Arial"/>
                  <w:noProof/>
                  <w:sz w:val="20"/>
                  <w:szCs w:val="20"/>
                  <w:lang w:val="nl-NL"/>
                </w:rPr>
                <w:t>Er voor zorg dragen dat de behandeling van de zaak in samenhang uitgevoerd wordt conform de daarover gemaakte afspraken)</w:t>
              </w:r>
            </w:ins>
          </w:p>
        </w:tc>
      </w:tr>
      <w:tr w:rsidR="00D56602" w:rsidRPr="005E066D" w:rsidTr="00F31C58">
        <w:trPr>
          <w:trHeight w:val="215"/>
        </w:trPr>
        <w:tc>
          <w:tcPr>
            <w:tcW w:w="3690" w:type="dxa"/>
          </w:tcPr>
          <w:p w:rsidR="00D56602" w:rsidRPr="00DD0F4F" w:rsidRDefault="00D56602" w:rsidP="00D56602">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Pr>
          <w:p w:rsidR="00D56602" w:rsidRPr="00DD0F4F" w:rsidRDefault="00D56602" w:rsidP="00D56602">
            <w:pPr>
              <w:autoSpaceDE w:val="0"/>
              <w:autoSpaceDN w:val="0"/>
              <w:adjustRightInd w:val="0"/>
              <w:spacing w:after="0" w:line="240" w:lineRule="auto"/>
              <w:rPr>
                <w:rFonts w:ascii="Arial" w:eastAsia="Times New Roman" w:hAnsi="Arial" w:cs="Arial"/>
                <w:b/>
                <w:bCs/>
                <w:color w:val="000000"/>
                <w:sz w:val="20"/>
                <w:szCs w:val="20"/>
                <w:lang w:val="nl-NL"/>
              </w:rPr>
            </w:pPr>
          </w:p>
        </w:tc>
      </w:tr>
      <w:tr w:rsidR="00D56602" w:rsidRPr="00D56602" w:rsidTr="00F31C58">
        <w:trPr>
          <w:trHeight w:val="215"/>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Indicatie materiële historie</w:t>
            </w: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color w:val="000000"/>
                <w:sz w:val="20"/>
                <w:szCs w:val="20"/>
              </w:rPr>
              <w:t>Nee</w:t>
            </w:r>
          </w:p>
        </w:tc>
      </w:tr>
      <w:tr w:rsidR="00D56602" w:rsidRPr="00D56602" w:rsidTr="00F31C58">
        <w:trPr>
          <w:trHeight w:val="23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rsidTr="00F31C58">
        <w:trPr>
          <w:trHeight w:val="23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Indicatie formele historie</w:t>
            </w: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color w:val="000000"/>
                <w:sz w:val="20"/>
                <w:szCs w:val="20"/>
              </w:rPr>
              <w:t>Nee</w:t>
            </w:r>
          </w:p>
        </w:tc>
      </w:tr>
      <w:tr w:rsidR="00D56602" w:rsidRPr="00D56602" w:rsidTr="00F31C58">
        <w:trPr>
          <w:trHeight w:val="23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rsidTr="00F31C58">
        <w:trPr>
          <w:trHeight w:val="23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Aanduiding brondocument</w:t>
            </w: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p>
        </w:tc>
      </w:tr>
      <w:tr w:rsidR="00D56602" w:rsidRPr="00D56602" w:rsidTr="00F31C58">
        <w:trPr>
          <w:trHeight w:val="23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rsidTr="00F31C58">
        <w:trPr>
          <w:trHeight w:val="23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Indicatie in onderzoek</w:t>
            </w: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color w:val="000000"/>
                <w:sz w:val="20"/>
                <w:szCs w:val="20"/>
              </w:rPr>
              <w:t>Nee</w:t>
            </w:r>
          </w:p>
        </w:tc>
      </w:tr>
      <w:tr w:rsidR="00D56602" w:rsidRPr="00D56602" w:rsidTr="00F31C58">
        <w:trPr>
          <w:trHeight w:val="23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rsidTr="00F31C58">
        <w:trPr>
          <w:trHeight w:val="23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Aanduiding strijdigheid/nietigheid</w:t>
            </w: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color w:val="000000"/>
                <w:sz w:val="20"/>
                <w:szCs w:val="20"/>
              </w:rPr>
              <w:t>Nee</w:t>
            </w:r>
          </w:p>
        </w:tc>
      </w:tr>
      <w:tr w:rsidR="00D56602" w:rsidRPr="00D56602" w:rsidTr="00F31C58">
        <w:trPr>
          <w:trHeight w:val="23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rsidTr="00F31C58">
        <w:trPr>
          <w:trHeight w:val="23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Indicatie kardinaliteit</w:t>
            </w:r>
          </w:p>
        </w:tc>
        <w:tc>
          <w:tcPr>
            <w:tcW w:w="5670" w:type="dxa"/>
          </w:tcPr>
          <w:p w:rsidR="00D56602" w:rsidRPr="00D56602" w:rsidRDefault="008F2B4B"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hAnsi="Arial" w:cs="Arial"/>
                <w:sz w:val="20"/>
                <w:szCs w:val="20"/>
                <w:lang w:val="en-AU"/>
              </w:rPr>
              <w:fldChar w:fldCharType="begin" w:fldLock="1"/>
            </w:r>
            <w:r w:rsidR="00D56602" w:rsidRPr="00D56602">
              <w:rPr>
                <w:rFonts w:ascii="Arial" w:hAnsi="Arial" w:cs="Arial"/>
                <w:sz w:val="20"/>
                <w:szCs w:val="20"/>
                <w:lang w:val="en-AU"/>
              </w:rPr>
              <w:instrText xml:space="preserve">MERGEFIELD </w:instrText>
            </w:r>
            <w:r w:rsidR="00D56602" w:rsidRPr="00D56602">
              <w:rPr>
                <w:rFonts w:ascii="Arial" w:eastAsia="Times New Roman" w:hAnsi="Arial" w:cs="Arial"/>
                <w:color w:val="000000"/>
                <w:sz w:val="20"/>
                <w:szCs w:val="20"/>
              </w:rPr>
              <w:instrText>Att.LowerBound</w:instrText>
            </w:r>
            <w:r w:rsidRPr="00D56602">
              <w:rPr>
                <w:rFonts w:ascii="Arial" w:hAnsi="Arial" w:cs="Arial"/>
                <w:sz w:val="20"/>
                <w:szCs w:val="20"/>
                <w:lang w:val="en-AU"/>
              </w:rPr>
              <w:fldChar w:fldCharType="separate"/>
            </w:r>
            <w:r w:rsidR="00D56602" w:rsidRPr="00D56602">
              <w:rPr>
                <w:rFonts w:ascii="Arial" w:eastAsia="Times New Roman" w:hAnsi="Arial" w:cs="Arial"/>
                <w:color w:val="000000"/>
                <w:sz w:val="20"/>
                <w:szCs w:val="20"/>
              </w:rPr>
              <w:t>1</w:t>
            </w:r>
            <w:r w:rsidRPr="00D56602">
              <w:rPr>
                <w:rFonts w:ascii="Arial" w:hAnsi="Arial" w:cs="Arial"/>
                <w:sz w:val="20"/>
                <w:szCs w:val="20"/>
                <w:lang w:val="en-AU"/>
              </w:rPr>
              <w:fldChar w:fldCharType="end"/>
            </w:r>
            <w:r w:rsidR="00D56602" w:rsidRPr="00D56602">
              <w:rPr>
                <w:rFonts w:ascii="Arial" w:eastAsia="Times New Roman" w:hAnsi="Arial" w:cs="Arial"/>
                <w:color w:val="000000"/>
                <w:sz w:val="20"/>
                <w:szCs w:val="20"/>
              </w:rPr>
              <w:t xml:space="preserve"> - </w:t>
            </w:r>
            <w:r w:rsidRPr="00D56602">
              <w:rPr>
                <w:rFonts w:ascii="Arial" w:eastAsia="Times New Roman" w:hAnsi="Arial" w:cs="Arial"/>
                <w:color w:val="000000"/>
                <w:sz w:val="20"/>
                <w:szCs w:val="20"/>
              </w:rPr>
              <w:fldChar w:fldCharType="begin" w:fldLock="1"/>
            </w:r>
            <w:r w:rsidR="00D56602" w:rsidRPr="00D56602">
              <w:rPr>
                <w:rFonts w:ascii="Arial" w:eastAsia="Times New Roman" w:hAnsi="Arial" w:cs="Arial"/>
                <w:color w:val="000000"/>
                <w:sz w:val="20"/>
                <w:szCs w:val="20"/>
              </w:rPr>
              <w:instrText>MERGEFIELD Att.UpperBound</w:instrText>
            </w:r>
            <w:r w:rsidRPr="00D56602">
              <w:rPr>
                <w:rFonts w:ascii="Arial" w:eastAsia="Times New Roman" w:hAnsi="Arial" w:cs="Arial"/>
                <w:color w:val="000000"/>
                <w:sz w:val="20"/>
                <w:szCs w:val="20"/>
              </w:rPr>
              <w:fldChar w:fldCharType="separate"/>
            </w:r>
            <w:r w:rsidR="00D56602" w:rsidRPr="00D56602">
              <w:rPr>
                <w:rFonts w:ascii="Arial" w:eastAsia="Times New Roman" w:hAnsi="Arial" w:cs="Arial"/>
                <w:color w:val="000000"/>
                <w:sz w:val="20"/>
                <w:szCs w:val="20"/>
              </w:rPr>
              <w:t>1</w:t>
            </w:r>
            <w:r w:rsidRPr="00D56602">
              <w:rPr>
                <w:rFonts w:ascii="Arial" w:eastAsia="Times New Roman" w:hAnsi="Arial" w:cs="Arial"/>
                <w:color w:val="000000"/>
                <w:sz w:val="20"/>
                <w:szCs w:val="20"/>
              </w:rPr>
              <w:fldChar w:fldCharType="end"/>
            </w:r>
          </w:p>
        </w:tc>
      </w:tr>
      <w:tr w:rsidR="00D56602" w:rsidRPr="00D56602" w:rsidTr="00F31C58">
        <w:trPr>
          <w:trHeight w:val="23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rsidTr="00F31C58">
        <w:trPr>
          <w:trHeight w:val="23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Indicatie authentiek</w:t>
            </w: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color w:val="000000"/>
                <w:sz w:val="20"/>
                <w:szCs w:val="20"/>
              </w:rPr>
              <w:t>Gemeentelijk basisgegeven</w:t>
            </w:r>
          </w:p>
        </w:tc>
      </w:tr>
      <w:tr w:rsidR="00D56602" w:rsidRPr="00D56602" w:rsidTr="00F31C58">
        <w:trPr>
          <w:trHeight w:val="230"/>
        </w:trPr>
        <w:tc>
          <w:tcPr>
            <w:tcW w:w="369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5E066D" w:rsidTr="00F31C58">
        <w:trPr>
          <w:trHeight w:val="230"/>
        </w:trPr>
        <w:tc>
          <w:tcPr>
            <w:tcW w:w="3690" w:type="dxa"/>
            <w:tcBorders>
              <w:bottom w:val="single" w:sz="4" w:space="0" w:color="auto"/>
            </w:tcBorders>
          </w:tcPr>
          <w:p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r w:rsidRPr="00D56602">
              <w:rPr>
                <w:rFonts w:ascii="Arial" w:eastAsia="Times New Roman" w:hAnsi="Arial" w:cs="Arial"/>
                <w:b/>
                <w:bCs/>
                <w:color w:val="000000"/>
                <w:sz w:val="20"/>
                <w:szCs w:val="20"/>
              </w:rPr>
              <w:t>Regels attribuutsoort</w:t>
            </w:r>
          </w:p>
        </w:tc>
        <w:tc>
          <w:tcPr>
            <w:tcW w:w="5670" w:type="dxa"/>
            <w:tcBorders>
              <w:bottom w:val="single" w:sz="4" w:space="0" w:color="auto"/>
            </w:tcBorders>
          </w:tcPr>
          <w:p w:rsidR="00D56602" w:rsidRPr="00DD0F4F" w:rsidRDefault="00D56602" w:rsidP="00D56602">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Bij een ZAAK kan maximaal één ROL met als Rolomschrijving generiek 'Initiator' voor</w:t>
            </w:r>
            <w:ins w:id="6414" w:author="Arjan" w:date="2012-12-11T16:37:00Z">
              <w:r w:rsidR="00334791"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komen.</w:t>
            </w:r>
          </w:p>
          <w:p w:rsidR="00D56602" w:rsidRPr="00DD0F4F" w:rsidRDefault="00D56602" w:rsidP="00A506FA">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Bij een ZAAK kan maximaal één ROL met als Rolomschrijving generiek '</w:t>
            </w:r>
            <w:del w:id="6415" w:author="Arjan" w:date="2012-11-13T17:08:00Z">
              <w:r w:rsidRPr="00DD0F4F" w:rsidDel="00A506FA">
                <w:rPr>
                  <w:rFonts w:ascii="Arial" w:eastAsia="Times New Roman" w:hAnsi="Arial" w:cs="Arial"/>
                  <w:color w:val="000000"/>
                  <w:sz w:val="20"/>
                  <w:szCs w:val="20"/>
                  <w:lang w:val="nl-NL"/>
                </w:rPr>
                <w:delText>Verantwoordelijke</w:delText>
              </w:r>
            </w:del>
            <w:ins w:id="6416" w:author="Arjan" w:date="2012-11-13T17:08:00Z">
              <w:r w:rsidR="00A506FA" w:rsidRPr="00DD0F4F">
                <w:rPr>
                  <w:rFonts w:ascii="Arial" w:eastAsia="Times New Roman" w:hAnsi="Arial" w:cs="Arial"/>
                  <w:color w:val="000000"/>
                  <w:sz w:val="20"/>
                  <w:szCs w:val="20"/>
                  <w:lang w:val="nl-NL"/>
                </w:rPr>
                <w:t>Zaa</w:t>
              </w:r>
            </w:ins>
            <w:ins w:id="6417" w:author="Arjan" w:date="2012-11-13T17:09:00Z">
              <w:r w:rsidR="00A506FA" w:rsidRPr="00DD0F4F">
                <w:rPr>
                  <w:rFonts w:ascii="Arial" w:eastAsia="Times New Roman" w:hAnsi="Arial" w:cs="Arial"/>
                  <w:color w:val="000000"/>
                  <w:sz w:val="20"/>
                  <w:szCs w:val="20"/>
                  <w:lang w:val="nl-NL"/>
                </w:rPr>
                <w:t>kcoördinator</w:t>
              </w:r>
            </w:ins>
            <w:r w:rsidRPr="00DD0F4F">
              <w:rPr>
                <w:rFonts w:ascii="Arial" w:eastAsia="Times New Roman" w:hAnsi="Arial" w:cs="Arial"/>
                <w:color w:val="000000"/>
                <w:sz w:val="20"/>
                <w:szCs w:val="20"/>
                <w:lang w:val="nl-NL"/>
              </w:rPr>
              <w:t>' voor</w:t>
            </w:r>
            <w:ins w:id="6418" w:author="Arjan" w:date="2012-11-13T17:09:00Z">
              <w:r w:rsidR="00A506FA"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komen.</w:t>
            </w:r>
          </w:p>
        </w:tc>
      </w:tr>
    </w:tbl>
    <w:p w:rsidR="00A506FA" w:rsidRPr="00DD0F4F" w:rsidRDefault="00A506FA" w:rsidP="0038425A">
      <w:pPr>
        <w:rPr>
          <w:noProof/>
          <w:lang w:val="nl-NL"/>
        </w:rPr>
      </w:pPr>
    </w:p>
    <w:p w:rsidR="006B6D1B" w:rsidRDefault="006B6D1B" w:rsidP="006B6D1B">
      <w:pPr>
        <w:pStyle w:val="Kop3"/>
        <w:rPr>
          <w:noProof/>
        </w:rPr>
      </w:pPr>
      <w:bookmarkStart w:id="6419" w:name="_Toc398129691"/>
      <w:r>
        <w:rPr>
          <w:noProof/>
        </w:rPr>
        <w:t>Gemachtigde</w:t>
      </w:r>
      <w:bookmarkEnd w:id="6419"/>
    </w:p>
    <w:p w:rsidR="006B6D1B" w:rsidRPr="00DD0F4F" w:rsidRDefault="006B6D1B" w:rsidP="006B6D1B">
      <w:pPr>
        <w:rPr>
          <w:noProof/>
          <w:lang w:val="nl-NL"/>
        </w:rPr>
      </w:pPr>
      <w:r w:rsidRPr="00DD0F4F">
        <w:rPr>
          <w:noProof/>
          <w:lang w:val="nl-NL"/>
        </w:rPr>
        <w:t>Een betrokkene bij een zaak kan een ander machtigen om zijn of haar belangen bij de zaak voor hem of haar te waarborgen. Om informatie over gemachtigden uit te kunnen wisselen, was in een roltype ‘Gemachtigde’ voorzien. Dit roltpye is van andere aard dan de andere roltypen en verhoudt zich niet tot de roltypen in de procesarchietctuur. Vandaar dat we dit roltype hebben laten vervallen en de attribuutsoort ‘Indicatie machtig</w:t>
      </w:r>
      <w:r w:rsidR="00391858" w:rsidRPr="00DD0F4F">
        <w:rPr>
          <w:noProof/>
          <w:lang w:val="nl-NL"/>
        </w:rPr>
        <w:t>ing</w:t>
      </w:r>
      <w:r w:rsidRPr="00DD0F4F">
        <w:rPr>
          <w:noProof/>
          <w:lang w:val="nl-NL"/>
        </w:rPr>
        <w:t>’ hebben toegevoegd aan het objecttype ROL.</w:t>
      </w:r>
    </w:p>
    <w:tbl>
      <w:tblPr>
        <w:tblW w:w="9360" w:type="dxa"/>
        <w:tblInd w:w="60" w:type="dxa"/>
        <w:tblLayout w:type="fixed"/>
        <w:tblCellMar>
          <w:left w:w="60" w:type="dxa"/>
          <w:right w:w="60" w:type="dxa"/>
        </w:tblCellMar>
        <w:tblLook w:val="0000" w:firstRow="0" w:lastRow="0" w:firstColumn="0" w:lastColumn="0" w:noHBand="0" w:noVBand="0"/>
      </w:tblPr>
      <w:tblGrid>
        <w:gridCol w:w="3690"/>
        <w:gridCol w:w="5670"/>
      </w:tblGrid>
      <w:tr w:rsidR="006B6D1B" w:rsidRPr="0015040A" w:rsidTr="00372AFB">
        <w:trPr>
          <w:trHeight w:val="215"/>
        </w:trPr>
        <w:tc>
          <w:tcPr>
            <w:tcW w:w="3690" w:type="dxa"/>
            <w:tcBorders>
              <w:top w:val="single" w:sz="4" w:space="0" w:color="auto"/>
            </w:tcBorders>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20" w:author="Arjan" w:date="2012-11-14T15:02:00Z">
              <w:r w:rsidRPr="0015040A">
                <w:rPr>
                  <w:rFonts w:ascii="Arial" w:eastAsia="Times New Roman" w:hAnsi="Arial" w:cs="Arial"/>
                  <w:b/>
                  <w:bCs/>
                  <w:color w:val="000000"/>
                  <w:sz w:val="20"/>
                  <w:szCs w:val="20"/>
                </w:rPr>
                <w:t>Naam attribuutsoort</w:t>
              </w:r>
            </w:ins>
          </w:p>
        </w:tc>
        <w:tc>
          <w:tcPr>
            <w:tcW w:w="5670" w:type="dxa"/>
            <w:tcBorders>
              <w:top w:val="single" w:sz="4" w:space="0" w:color="auto"/>
            </w:tcBorders>
          </w:tcPr>
          <w:p w:rsidR="006B6D1B" w:rsidRPr="0015040A" w:rsidRDefault="008F2B4B" w:rsidP="009A74DC">
            <w:pPr>
              <w:autoSpaceDE w:val="0"/>
              <w:autoSpaceDN w:val="0"/>
              <w:adjustRightInd w:val="0"/>
              <w:spacing w:after="0" w:line="240" w:lineRule="auto"/>
              <w:rPr>
                <w:rFonts w:ascii="Arial" w:eastAsia="Times New Roman" w:hAnsi="Arial" w:cs="Arial"/>
                <w:color w:val="000000"/>
                <w:sz w:val="20"/>
                <w:szCs w:val="20"/>
              </w:rPr>
            </w:pPr>
            <w:ins w:id="6421" w:author="Arjan" w:date="2012-11-14T15:02:00Z">
              <w:r w:rsidRPr="0015040A">
                <w:rPr>
                  <w:rFonts w:ascii="Arial" w:hAnsi="Arial" w:cs="Arial"/>
                  <w:sz w:val="20"/>
                  <w:szCs w:val="20"/>
                  <w:lang w:val="en-AU"/>
                </w:rPr>
                <w:fldChar w:fldCharType="begin" w:fldLock="1"/>
              </w:r>
              <w:r w:rsidR="006B6D1B" w:rsidRPr="0015040A">
                <w:rPr>
                  <w:rFonts w:ascii="Arial" w:hAnsi="Arial" w:cs="Arial"/>
                  <w:sz w:val="20"/>
                  <w:szCs w:val="20"/>
                  <w:lang w:val="en-AU"/>
                </w:rPr>
                <w:instrText xml:space="preserve">MERGEFIELD </w:instrText>
              </w:r>
              <w:r w:rsidR="006B6D1B" w:rsidRPr="0015040A">
                <w:rPr>
                  <w:rFonts w:ascii="Arial" w:eastAsia="Times New Roman" w:hAnsi="Arial" w:cs="Arial"/>
                  <w:color w:val="000000"/>
                  <w:sz w:val="20"/>
                  <w:szCs w:val="20"/>
                </w:rPr>
                <w:instrText>Att.Name</w:instrText>
              </w:r>
              <w:r w:rsidRPr="0015040A">
                <w:rPr>
                  <w:rFonts w:ascii="Arial" w:hAnsi="Arial" w:cs="Arial"/>
                  <w:sz w:val="20"/>
                  <w:szCs w:val="20"/>
                  <w:lang w:val="en-AU"/>
                </w:rPr>
                <w:fldChar w:fldCharType="separate"/>
              </w:r>
              <w:r w:rsidR="006B6D1B" w:rsidRPr="0015040A">
                <w:rPr>
                  <w:rFonts w:ascii="Arial" w:eastAsia="Times New Roman" w:hAnsi="Arial" w:cs="Arial"/>
                  <w:color w:val="000000"/>
                  <w:sz w:val="20"/>
                  <w:szCs w:val="20"/>
                </w:rPr>
                <w:t xml:space="preserve">Indicatie </w:t>
              </w:r>
            </w:ins>
            <w:ins w:id="6422" w:author="Arjan" w:date="2014-09-02T15:12:00Z">
              <w:r w:rsidR="009A74DC">
                <w:rPr>
                  <w:rFonts w:ascii="Arial" w:eastAsia="Times New Roman" w:hAnsi="Arial" w:cs="Arial"/>
                  <w:color w:val="000000"/>
                  <w:sz w:val="20"/>
                  <w:szCs w:val="20"/>
                </w:rPr>
                <w:t>machtiging</w:t>
              </w:r>
            </w:ins>
            <w:ins w:id="6423" w:author="Arjan" w:date="2012-11-14T15:02:00Z">
              <w:r w:rsidRPr="0015040A">
                <w:rPr>
                  <w:rFonts w:ascii="Arial" w:hAnsi="Arial" w:cs="Arial"/>
                  <w:sz w:val="20"/>
                  <w:szCs w:val="20"/>
                  <w:lang w:val="en-AU"/>
                </w:rPr>
                <w:fldChar w:fldCharType="end"/>
              </w:r>
            </w:ins>
          </w:p>
        </w:tc>
      </w:tr>
      <w:tr w:rsidR="006B6D1B" w:rsidRPr="0015040A" w:rsidTr="00372AFB">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rsidTr="00372AFB">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24" w:author="Arjan" w:date="2012-11-14T15:02:00Z">
              <w:r w:rsidRPr="0015040A">
                <w:rPr>
                  <w:rFonts w:ascii="Arial" w:eastAsia="Times New Roman" w:hAnsi="Arial" w:cs="Arial"/>
                  <w:b/>
                  <w:bCs/>
                  <w:color w:val="000000"/>
                  <w:sz w:val="20"/>
                  <w:szCs w:val="20"/>
                </w:rPr>
                <w:t>Herkomst attribuutsoort</w:t>
              </w:r>
            </w:ins>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25" w:author="Arjan" w:date="2012-11-14T15:02:00Z">
              <w:r w:rsidRPr="0015040A">
                <w:rPr>
                  <w:rFonts w:ascii="Arial" w:eastAsia="Times New Roman" w:hAnsi="Arial" w:cs="Arial"/>
                  <w:color w:val="000000"/>
                  <w:sz w:val="20"/>
                  <w:szCs w:val="20"/>
                </w:rPr>
                <w:t>KING</w:t>
              </w:r>
            </w:ins>
          </w:p>
        </w:tc>
      </w:tr>
      <w:tr w:rsidR="006B6D1B" w:rsidRPr="0015040A" w:rsidTr="00372AFB">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rsidTr="00372AFB">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26" w:author="Arjan" w:date="2012-11-14T15:02:00Z">
              <w:r w:rsidRPr="0015040A">
                <w:rPr>
                  <w:rFonts w:ascii="Arial" w:eastAsia="Times New Roman" w:hAnsi="Arial" w:cs="Arial"/>
                  <w:b/>
                  <w:bCs/>
                  <w:color w:val="000000"/>
                  <w:sz w:val="20"/>
                  <w:szCs w:val="20"/>
                </w:rPr>
                <w:t>Code attribuutsoort</w:t>
              </w:r>
            </w:ins>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p>
        </w:tc>
      </w:tr>
      <w:tr w:rsidR="006B6D1B" w:rsidRPr="0015040A" w:rsidTr="00372AFB">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rsidTr="00372AFB">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27" w:author="Arjan" w:date="2012-11-14T15:02:00Z">
              <w:r w:rsidRPr="0015040A">
                <w:rPr>
                  <w:rFonts w:ascii="Arial" w:eastAsia="Times New Roman" w:hAnsi="Arial" w:cs="Arial"/>
                  <w:b/>
                  <w:bCs/>
                  <w:color w:val="000000"/>
                  <w:sz w:val="20"/>
                  <w:szCs w:val="20"/>
                </w:rPr>
                <w:t>XML-tag attribuutsoort</w:t>
              </w:r>
            </w:ins>
          </w:p>
        </w:tc>
        <w:tc>
          <w:tcPr>
            <w:tcW w:w="5670" w:type="dxa"/>
          </w:tcPr>
          <w:p w:rsidR="006B6D1B" w:rsidRPr="0015040A" w:rsidRDefault="008F2B4B" w:rsidP="009A74DC">
            <w:pPr>
              <w:autoSpaceDE w:val="0"/>
              <w:autoSpaceDN w:val="0"/>
              <w:adjustRightInd w:val="0"/>
              <w:spacing w:after="0" w:line="240" w:lineRule="auto"/>
              <w:rPr>
                <w:rFonts w:ascii="Arial" w:eastAsia="Times New Roman" w:hAnsi="Arial" w:cs="Arial"/>
                <w:color w:val="000000"/>
                <w:sz w:val="20"/>
                <w:szCs w:val="20"/>
              </w:rPr>
            </w:pPr>
            <w:ins w:id="6428" w:author="Arjan" w:date="2012-11-14T15:02:00Z">
              <w:r w:rsidRPr="0015040A">
                <w:rPr>
                  <w:rFonts w:ascii="Arial" w:hAnsi="Arial" w:cs="Arial"/>
                  <w:sz w:val="20"/>
                  <w:szCs w:val="20"/>
                  <w:lang w:val="en-AU"/>
                </w:rPr>
                <w:fldChar w:fldCharType="begin" w:fldLock="1"/>
              </w:r>
              <w:r w:rsidR="006B6D1B" w:rsidRPr="0015040A">
                <w:rPr>
                  <w:rFonts w:ascii="Arial" w:hAnsi="Arial" w:cs="Arial"/>
                  <w:sz w:val="20"/>
                  <w:szCs w:val="20"/>
                  <w:lang w:val="en-AU"/>
                </w:rPr>
                <w:instrText xml:space="preserve">MERGEFIELD </w:instrText>
              </w:r>
              <w:r w:rsidR="006B6D1B" w:rsidRPr="0015040A">
                <w:rPr>
                  <w:rFonts w:ascii="Arial" w:eastAsia="Times New Roman" w:hAnsi="Arial" w:cs="Arial"/>
                  <w:color w:val="000000"/>
                  <w:sz w:val="20"/>
                  <w:szCs w:val="20"/>
                </w:rPr>
                <w:instrText>Att.Alias</w:instrText>
              </w:r>
              <w:r w:rsidRPr="0015040A">
                <w:rPr>
                  <w:rFonts w:ascii="Arial" w:hAnsi="Arial" w:cs="Arial"/>
                  <w:sz w:val="20"/>
                  <w:szCs w:val="20"/>
                  <w:lang w:val="en-AU"/>
                </w:rPr>
                <w:fldChar w:fldCharType="separate"/>
              </w:r>
              <w:r w:rsidR="006B6D1B" w:rsidRPr="0015040A">
                <w:rPr>
                  <w:rFonts w:ascii="Arial" w:eastAsia="Times New Roman" w:hAnsi="Arial" w:cs="Arial"/>
                  <w:color w:val="000000"/>
                  <w:sz w:val="20"/>
                  <w:szCs w:val="20"/>
                </w:rPr>
                <w:t>indicatie</w:t>
              </w:r>
            </w:ins>
            <w:ins w:id="6429" w:author="Arjan" w:date="2014-09-02T15:12:00Z">
              <w:r w:rsidR="009A74DC">
                <w:rPr>
                  <w:rFonts w:ascii="Arial" w:eastAsia="Times New Roman" w:hAnsi="Arial" w:cs="Arial"/>
                  <w:color w:val="000000"/>
                  <w:sz w:val="20"/>
                  <w:szCs w:val="20"/>
                </w:rPr>
                <w:t>M</w:t>
              </w:r>
            </w:ins>
            <w:ins w:id="6430" w:author="Arjan" w:date="2012-11-14T15:02:00Z">
              <w:r w:rsidR="006B6D1B" w:rsidRPr="0015040A">
                <w:rPr>
                  <w:rFonts w:ascii="Arial" w:eastAsia="Times New Roman" w:hAnsi="Arial" w:cs="Arial"/>
                  <w:color w:val="000000"/>
                  <w:sz w:val="20"/>
                  <w:szCs w:val="20"/>
                </w:rPr>
                <w:t>achtig</w:t>
              </w:r>
              <w:r w:rsidRPr="0015040A">
                <w:rPr>
                  <w:rFonts w:ascii="Arial" w:hAnsi="Arial" w:cs="Arial"/>
                  <w:sz w:val="20"/>
                  <w:szCs w:val="20"/>
                  <w:lang w:val="en-AU"/>
                </w:rPr>
                <w:fldChar w:fldCharType="end"/>
              </w:r>
            </w:ins>
            <w:ins w:id="6431" w:author="Arjan" w:date="2014-09-02T15:12:00Z">
              <w:r w:rsidR="009A74DC">
                <w:rPr>
                  <w:rFonts w:ascii="Arial" w:hAnsi="Arial" w:cs="Arial"/>
                  <w:sz w:val="20"/>
                  <w:szCs w:val="20"/>
                  <w:lang w:val="en-AU"/>
                </w:rPr>
                <w:t>ing</w:t>
              </w:r>
            </w:ins>
          </w:p>
        </w:tc>
      </w:tr>
      <w:tr w:rsidR="006B6D1B" w:rsidRPr="0015040A" w:rsidTr="00372AFB">
        <w:trPr>
          <w:trHeight w:val="26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5E066D" w:rsidTr="00372AFB">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32" w:author="Arjan" w:date="2012-11-14T15:02:00Z">
              <w:r w:rsidRPr="0015040A">
                <w:rPr>
                  <w:rFonts w:ascii="Arial" w:eastAsia="Times New Roman" w:hAnsi="Arial" w:cs="Arial"/>
                  <w:b/>
                  <w:bCs/>
                  <w:color w:val="000000"/>
                  <w:sz w:val="20"/>
                  <w:szCs w:val="20"/>
                </w:rPr>
                <w:lastRenderedPageBreak/>
                <w:t>Definitie attribuutsoort</w:t>
              </w:r>
            </w:ins>
          </w:p>
        </w:tc>
        <w:tc>
          <w:tcPr>
            <w:tcW w:w="5670" w:type="dxa"/>
          </w:tcPr>
          <w:p w:rsidR="006B6D1B" w:rsidRPr="00DD0F4F" w:rsidRDefault="008F2B4B" w:rsidP="00372AFB">
            <w:pPr>
              <w:autoSpaceDE w:val="0"/>
              <w:autoSpaceDN w:val="0"/>
              <w:adjustRightInd w:val="0"/>
              <w:spacing w:after="0" w:line="240" w:lineRule="auto"/>
              <w:rPr>
                <w:rFonts w:ascii="Arial" w:eastAsia="Times New Roman" w:hAnsi="Arial" w:cs="Arial"/>
                <w:color w:val="000000"/>
                <w:sz w:val="20"/>
                <w:szCs w:val="20"/>
                <w:lang w:val="nl-NL"/>
              </w:rPr>
            </w:pPr>
            <w:ins w:id="6433" w:author="Arjan" w:date="2012-11-14T15:02:00Z">
              <w:r w:rsidRPr="0015040A">
                <w:rPr>
                  <w:rFonts w:ascii="Arial" w:hAnsi="Arial" w:cs="Arial"/>
                  <w:sz w:val="20"/>
                  <w:szCs w:val="20"/>
                  <w:lang w:val="en-AU"/>
                </w:rPr>
                <w:fldChar w:fldCharType="begin" w:fldLock="1"/>
              </w:r>
              <w:r w:rsidR="006B6D1B" w:rsidRPr="00DD0F4F">
                <w:rPr>
                  <w:rFonts w:ascii="Arial" w:hAnsi="Arial" w:cs="Arial"/>
                  <w:sz w:val="20"/>
                  <w:szCs w:val="20"/>
                  <w:lang w:val="nl-NL"/>
                </w:rPr>
                <w:instrText xml:space="preserve">MERGEFIELD </w:instrText>
              </w:r>
              <w:r w:rsidR="006B6D1B" w:rsidRPr="00DD0F4F">
                <w:rPr>
                  <w:rFonts w:ascii="Arial" w:eastAsia="Times New Roman" w:hAnsi="Arial" w:cs="Arial"/>
                  <w:color w:val="000000"/>
                  <w:sz w:val="20"/>
                  <w:szCs w:val="20"/>
                  <w:lang w:val="nl-NL"/>
                </w:rPr>
                <w:instrText>Att.Notes</w:instrText>
              </w:r>
              <w:r w:rsidRPr="0015040A">
                <w:rPr>
                  <w:rFonts w:ascii="Arial" w:hAnsi="Arial" w:cs="Arial"/>
                  <w:sz w:val="20"/>
                  <w:szCs w:val="20"/>
                  <w:lang w:val="en-AU"/>
                </w:rPr>
                <w:fldChar w:fldCharType="separate"/>
              </w:r>
              <w:r w:rsidR="006B6D1B" w:rsidRPr="00DD0F4F">
                <w:rPr>
                  <w:rFonts w:ascii="Arial" w:eastAsia="Times New Roman" w:hAnsi="Arial" w:cs="Arial"/>
                  <w:color w:val="000000"/>
                  <w:sz w:val="20"/>
                  <w:szCs w:val="20"/>
                  <w:lang w:val="nl-NL"/>
                </w:rPr>
                <w:t>Indicatie of de BETROKKENE in de ROL bij de ZAAK optreedt als gemachtigde van</w:t>
              </w:r>
            </w:ins>
            <w:ins w:id="6434" w:author="Arjan" w:date="2014-09-02T15:12:00Z">
              <w:r w:rsidR="009A74DC" w:rsidRPr="00DD0F4F">
                <w:rPr>
                  <w:rFonts w:ascii="Arial" w:eastAsia="Times New Roman" w:hAnsi="Arial" w:cs="Arial"/>
                  <w:color w:val="000000"/>
                  <w:sz w:val="20"/>
                  <w:szCs w:val="20"/>
                  <w:lang w:val="nl-NL"/>
                </w:rPr>
                <w:t>, of machtiginggever aan</w:t>
              </w:r>
            </w:ins>
            <w:ins w:id="6435" w:author="Arjan" w:date="2012-11-14T15:02:00Z">
              <w:r w:rsidR="006B6D1B" w:rsidRPr="00DD0F4F">
                <w:rPr>
                  <w:rFonts w:ascii="Arial" w:eastAsia="Times New Roman" w:hAnsi="Arial" w:cs="Arial"/>
                  <w:color w:val="000000"/>
                  <w:sz w:val="20"/>
                  <w:szCs w:val="20"/>
                  <w:lang w:val="nl-NL"/>
                </w:rPr>
                <w:t xml:space="preserve"> een andere BETROKKENE bij die ZAAK</w:t>
              </w:r>
              <w:r w:rsidRPr="0015040A">
                <w:rPr>
                  <w:rFonts w:ascii="Arial" w:hAnsi="Arial" w:cs="Arial"/>
                  <w:sz w:val="20"/>
                  <w:szCs w:val="20"/>
                  <w:lang w:val="en-AU"/>
                </w:rPr>
                <w:fldChar w:fldCharType="end"/>
              </w:r>
            </w:ins>
          </w:p>
        </w:tc>
      </w:tr>
      <w:tr w:rsidR="006B6D1B" w:rsidRPr="005E066D" w:rsidTr="00372AFB">
        <w:trPr>
          <w:trHeight w:val="230"/>
        </w:trPr>
        <w:tc>
          <w:tcPr>
            <w:tcW w:w="3690" w:type="dxa"/>
          </w:tcPr>
          <w:p w:rsidR="006B6D1B" w:rsidRPr="00DD0F4F" w:rsidRDefault="006B6D1B" w:rsidP="00372AFB">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Pr>
          <w:p w:rsidR="006B6D1B" w:rsidRPr="00DD0F4F" w:rsidRDefault="006B6D1B" w:rsidP="00372AFB">
            <w:pPr>
              <w:autoSpaceDE w:val="0"/>
              <w:autoSpaceDN w:val="0"/>
              <w:adjustRightInd w:val="0"/>
              <w:spacing w:after="0" w:line="240" w:lineRule="auto"/>
              <w:rPr>
                <w:rFonts w:ascii="Arial" w:eastAsia="Times New Roman" w:hAnsi="Arial" w:cs="Arial"/>
                <w:b/>
                <w:bCs/>
                <w:color w:val="000000"/>
                <w:sz w:val="20"/>
                <w:szCs w:val="20"/>
                <w:lang w:val="nl-NL"/>
              </w:rPr>
            </w:pPr>
          </w:p>
        </w:tc>
      </w:tr>
      <w:tr w:rsidR="006B6D1B" w:rsidRPr="0015040A" w:rsidTr="00372AFB">
        <w:trPr>
          <w:trHeight w:val="23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36" w:author="Arjan" w:date="2012-11-14T15:02:00Z">
              <w:r w:rsidRPr="0015040A">
                <w:rPr>
                  <w:rFonts w:ascii="Arial" w:eastAsia="Times New Roman" w:hAnsi="Arial" w:cs="Arial"/>
                  <w:b/>
                  <w:bCs/>
                  <w:color w:val="000000"/>
                  <w:sz w:val="20"/>
                  <w:szCs w:val="20"/>
                </w:rPr>
                <w:t>Herkomst definitie attribuutsoort</w:t>
              </w:r>
            </w:ins>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37" w:author="Arjan" w:date="2012-11-14T15:02:00Z">
              <w:r w:rsidRPr="0015040A">
                <w:rPr>
                  <w:rFonts w:ascii="Arial" w:eastAsia="Times New Roman" w:hAnsi="Arial" w:cs="Arial"/>
                  <w:color w:val="000000"/>
                  <w:sz w:val="20"/>
                  <w:szCs w:val="20"/>
                </w:rPr>
                <w:t>KING</w:t>
              </w:r>
            </w:ins>
          </w:p>
        </w:tc>
      </w:tr>
      <w:tr w:rsidR="006B6D1B" w:rsidRPr="0015040A" w:rsidTr="00372AFB">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rsidTr="00372AFB">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38" w:author="Arjan" w:date="2012-11-14T15:02:00Z">
              <w:r w:rsidRPr="0015040A">
                <w:rPr>
                  <w:rFonts w:ascii="Arial" w:eastAsia="Times New Roman" w:hAnsi="Arial" w:cs="Arial"/>
                  <w:b/>
                  <w:bCs/>
                  <w:color w:val="000000"/>
                  <w:sz w:val="20"/>
                  <w:szCs w:val="20"/>
                </w:rPr>
                <w:t>Datum opname attribuutsoort</w:t>
              </w:r>
            </w:ins>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39" w:author="Arjan" w:date="2012-11-14T15:02:00Z">
              <w:r w:rsidRPr="0015040A">
                <w:rPr>
                  <w:rFonts w:ascii="Arial" w:eastAsia="Times New Roman" w:hAnsi="Arial" w:cs="Arial"/>
                  <w:color w:val="000000"/>
                  <w:sz w:val="20"/>
                  <w:szCs w:val="20"/>
                </w:rPr>
                <w:t>1-1-2013</w:t>
              </w:r>
            </w:ins>
          </w:p>
        </w:tc>
      </w:tr>
      <w:tr w:rsidR="006B6D1B" w:rsidRPr="0015040A" w:rsidTr="00372AFB">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5E066D" w:rsidTr="00372AFB">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40" w:author="Arjan" w:date="2012-11-14T15:02:00Z">
              <w:r w:rsidRPr="0015040A">
                <w:rPr>
                  <w:rFonts w:ascii="Arial" w:eastAsia="Times New Roman" w:hAnsi="Arial" w:cs="Arial"/>
                  <w:b/>
                  <w:bCs/>
                  <w:color w:val="000000"/>
                  <w:sz w:val="20"/>
                  <w:szCs w:val="20"/>
                </w:rPr>
                <w:t>Toelichting attribuutsoort</w:t>
              </w:r>
            </w:ins>
          </w:p>
        </w:tc>
        <w:tc>
          <w:tcPr>
            <w:tcW w:w="5670" w:type="dxa"/>
          </w:tcPr>
          <w:p w:rsidR="009A74DC" w:rsidRPr="00DD0F4F" w:rsidRDefault="006B6D1B" w:rsidP="009A74DC">
            <w:pPr>
              <w:autoSpaceDE w:val="0"/>
              <w:autoSpaceDN w:val="0"/>
              <w:adjustRightInd w:val="0"/>
              <w:spacing w:after="0" w:line="240" w:lineRule="auto"/>
              <w:rPr>
                <w:ins w:id="6441" w:author="Arjan" w:date="2014-09-02T15:17:00Z"/>
                <w:rFonts w:ascii="Arial" w:eastAsia="Times New Roman" w:hAnsi="Arial" w:cs="Arial"/>
                <w:color w:val="000000"/>
                <w:sz w:val="20"/>
                <w:szCs w:val="20"/>
                <w:lang w:val="nl-NL"/>
              </w:rPr>
            </w:pPr>
            <w:ins w:id="6442" w:author="Arjan" w:date="2012-11-14T15:02:00Z">
              <w:r w:rsidRPr="00DD0F4F">
                <w:rPr>
                  <w:rFonts w:ascii="Arial" w:eastAsia="Times New Roman" w:hAnsi="Arial" w:cs="Arial"/>
                  <w:color w:val="000000"/>
                  <w:sz w:val="20"/>
                  <w:szCs w:val="20"/>
                  <w:lang w:val="nl-NL"/>
                </w:rPr>
                <w:t xml:space="preserve">Een betrokkene bij een zaak kan een ander machtigen om zijn of haar belangen bij de zaak voor hem of haar te waarborgen. De gemachtigde wordt dan tevens een betrokkene bij de zaak. Dat kan in diverse rollen. Zo kan de gemachtigde de initiator zijn, en niet degene die eigenlijk de zaak 'had willen aanspannen' (bijvoorbeeld een bezwaarzaak) als alle communicatie via de gemachtigde loopt (hij/zij dient als gemachtigde bijvoorbeeld het bezwaar in; met hem of haar wordt over de zaak gecommuniceerd). Degene op wie het bezwaar betrekking heeft kan dan in de rol van belanghebbende aan de zaak gerelateerd worden. </w:t>
              </w:r>
            </w:ins>
          </w:p>
          <w:p w:rsidR="006B6D1B" w:rsidRPr="00DD0F4F" w:rsidRDefault="006B6D1B" w:rsidP="009A74DC">
            <w:pPr>
              <w:autoSpaceDE w:val="0"/>
              <w:autoSpaceDN w:val="0"/>
              <w:adjustRightInd w:val="0"/>
              <w:spacing w:after="0" w:line="240" w:lineRule="auto"/>
              <w:rPr>
                <w:rFonts w:ascii="Arial" w:eastAsia="Times New Roman" w:hAnsi="Arial" w:cs="Arial"/>
                <w:color w:val="000000"/>
                <w:sz w:val="20"/>
                <w:szCs w:val="20"/>
                <w:lang w:val="nl-NL"/>
              </w:rPr>
            </w:pPr>
            <w:ins w:id="6443" w:author="Arjan" w:date="2012-11-14T15:02:00Z">
              <w:r w:rsidRPr="00DD0F4F">
                <w:rPr>
                  <w:rFonts w:ascii="Arial" w:eastAsia="Times New Roman" w:hAnsi="Arial" w:cs="Arial"/>
                  <w:color w:val="000000"/>
                  <w:sz w:val="20"/>
                  <w:szCs w:val="20"/>
                  <w:lang w:val="nl-NL"/>
                </w:rPr>
                <w:t xml:space="preserve">In de ROL.Toelichting kan desgewenst nadere informatie over machtiginggever </w:t>
              </w:r>
            </w:ins>
            <w:ins w:id="6444" w:author="Arjan" w:date="2014-09-02T15:13:00Z">
              <w:r w:rsidR="009A74DC" w:rsidRPr="00DD0F4F">
                <w:rPr>
                  <w:rFonts w:ascii="Arial" w:eastAsia="Times New Roman" w:hAnsi="Arial" w:cs="Arial"/>
                  <w:color w:val="000000"/>
                  <w:sz w:val="20"/>
                  <w:szCs w:val="20"/>
                  <w:lang w:val="nl-NL"/>
                </w:rPr>
                <w:t>of</w:t>
              </w:r>
            </w:ins>
            <w:ins w:id="6445" w:author="Arjan" w:date="2012-11-14T15:02:00Z">
              <w:r w:rsidRPr="00DD0F4F">
                <w:rPr>
                  <w:rFonts w:ascii="Arial" w:eastAsia="Times New Roman" w:hAnsi="Arial" w:cs="Arial"/>
                  <w:color w:val="000000"/>
                  <w:sz w:val="20"/>
                  <w:szCs w:val="20"/>
                  <w:lang w:val="nl-NL"/>
                </w:rPr>
                <w:t xml:space="preserve"> gemachtigde vermeld worden.</w:t>
              </w:r>
            </w:ins>
          </w:p>
        </w:tc>
      </w:tr>
      <w:tr w:rsidR="006B6D1B" w:rsidRPr="005E066D" w:rsidTr="00372AFB">
        <w:tc>
          <w:tcPr>
            <w:tcW w:w="3690" w:type="dxa"/>
          </w:tcPr>
          <w:p w:rsidR="006B6D1B" w:rsidRPr="00DD0F4F" w:rsidRDefault="006B6D1B" w:rsidP="00372AFB">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Pr>
          <w:p w:rsidR="006B6D1B" w:rsidRPr="00DD0F4F" w:rsidRDefault="006B6D1B" w:rsidP="00372AFB">
            <w:pPr>
              <w:autoSpaceDE w:val="0"/>
              <w:autoSpaceDN w:val="0"/>
              <w:adjustRightInd w:val="0"/>
              <w:spacing w:after="0" w:line="240" w:lineRule="auto"/>
              <w:rPr>
                <w:rFonts w:ascii="Arial" w:eastAsia="Times New Roman" w:hAnsi="Arial" w:cs="Arial"/>
                <w:b/>
                <w:bCs/>
                <w:color w:val="000000"/>
                <w:sz w:val="20"/>
                <w:szCs w:val="20"/>
                <w:lang w:val="nl-NL"/>
              </w:rPr>
            </w:pPr>
          </w:p>
        </w:tc>
      </w:tr>
      <w:tr w:rsidR="006B6D1B" w:rsidRPr="0015040A" w:rsidTr="00372AFB">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46" w:author="Arjan" w:date="2012-11-14T15:02:00Z">
              <w:r w:rsidRPr="0015040A">
                <w:rPr>
                  <w:rFonts w:ascii="Arial" w:eastAsia="Times New Roman" w:hAnsi="Arial" w:cs="Arial"/>
                  <w:b/>
                  <w:bCs/>
                  <w:color w:val="000000"/>
                  <w:sz w:val="20"/>
                  <w:szCs w:val="20"/>
                </w:rPr>
                <w:t>Formaat attribuutsoort</w:t>
              </w:r>
            </w:ins>
          </w:p>
        </w:tc>
        <w:tc>
          <w:tcPr>
            <w:tcW w:w="5670" w:type="dxa"/>
          </w:tcPr>
          <w:p w:rsidR="006B6D1B" w:rsidRPr="0015040A" w:rsidRDefault="009A74DC" w:rsidP="00372AFB">
            <w:pPr>
              <w:autoSpaceDE w:val="0"/>
              <w:autoSpaceDN w:val="0"/>
              <w:adjustRightInd w:val="0"/>
              <w:spacing w:after="0" w:line="240" w:lineRule="auto"/>
              <w:rPr>
                <w:rFonts w:ascii="Arial" w:eastAsia="Times New Roman" w:hAnsi="Arial" w:cs="Arial"/>
                <w:color w:val="000000"/>
                <w:sz w:val="20"/>
                <w:szCs w:val="20"/>
              </w:rPr>
            </w:pPr>
            <w:ins w:id="6447" w:author="Arjan" w:date="2014-09-02T15:14:00Z">
              <w:r>
                <w:rPr>
                  <w:rFonts w:ascii="Arial" w:hAnsi="Arial" w:cs="Arial"/>
                  <w:sz w:val="20"/>
                  <w:szCs w:val="20"/>
                  <w:lang w:val="en-AU"/>
                </w:rPr>
                <w:t>A</w:t>
              </w:r>
            </w:ins>
            <w:ins w:id="6448" w:author="Arjan" w:date="2014-09-02T15:17:00Z">
              <w:r>
                <w:rPr>
                  <w:rFonts w:ascii="Arial" w:hAnsi="Arial" w:cs="Arial"/>
                  <w:sz w:val="20"/>
                  <w:szCs w:val="20"/>
                  <w:lang w:val="en-AU"/>
                </w:rPr>
                <w:t>15</w:t>
              </w:r>
            </w:ins>
          </w:p>
        </w:tc>
      </w:tr>
      <w:tr w:rsidR="006B6D1B" w:rsidRPr="0015040A" w:rsidTr="00372AFB">
        <w:trPr>
          <w:trHeight w:val="23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5E066D" w:rsidTr="00372AFB">
        <w:trPr>
          <w:trHeight w:val="23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49" w:author="Arjan" w:date="2012-11-14T15:02:00Z">
              <w:r w:rsidRPr="0015040A">
                <w:rPr>
                  <w:rFonts w:ascii="Arial" w:eastAsia="Times New Roman" w:hAnsi="Arial" w:cs="Arial"/>
                  <w:b/>
                  <w:bCs/>
                  <w:color w:val="000000"/>
                  <w:sz w:val="20"/>
                  <w:szCs w:val="20"/>
                </w:rPr>
                <w:t>Waardenverzameling</w:t>
              </w:r>
            </w:ins>
          </w:p>
        </w:tc>
        <w:tc>
          <w:tcPr>
            <w:tcW w:w="5670" w:type="dxa"/>
          </w:tcPr>
          <w:p w:rsidR="006B6D1B" w:rsidRPr="00DD0F4F" w:rsidRDefault="009A74DC" w:rsidP="00372AFB">
            <w:pPr>
              <w:autoSpaceDE w:val="0"/>
              <w:autoSpaceDN w:val="0"/>
              <w:adjustRightInd w:val="0"/>
              <w:spacing w:after="0" w:line="240" w:lineRule="auto"/>
              <w:rPr>
                <w:ins w:id="6450" w:author="Arjan" w:date="2014-09-02T15:15:00Z"/>
                <w:rFonts w:ascii="Arial" w:eastAsia="Times New Roman" w:hAnsi="Arial" w:cs="Arial"/>
                <w:color w:val="000000"/>
                <w:sz w:val="20"/>
                <w:szCs w:val="20"/>
                <w:lang w:val="nl-NL"/>
              </w:rPr>
            </w:pPr>
            <w:ins w:id="6451" w:author="Arjan" w:date="2014-09-02T15:15:00Z">
              <w:r w:rsidRPr="00DD0F4F">
                <w:rPr>
                  <w:rFonts w:ascii="Arial" w:eastAsia="Times New Roman" w:hAnsi="Arial" w:cs="Arial"/>
                  <w:color w:val="000000"/>
                  <w:sz w:val="20"/>
                  <w:szCs w:val="20"/>
                  <w:lang w:val="nl-NL"/>
                </w:rPr>
                <w:t xml:space="preserve">- </w:t>
              </w:r>
            </w:ins>
            <w:ins w:id="6452" w:author="Arjan" w:date="2014-09-02T15:14:00Z">
              <w:r w:rsidRPr="00DD0F4F">
                <w:rPr>
                  <w:rFonts w:ascii="Arial" w:eastAsia="Times New Roman" w:hAnsi="Arial" w:cs="Arial"/>
                  <w:color w:val="000000"/>
                  <w:sz w:val="20"/>
                  <w:szCs w:val="20"/>
                  <w:lang w:val="nl-NL"/>
                </w:rPr>
                <w:t>“gemachtigde” (de betrokkene in de rol bij de zaak is door een andere betrokkene bij dezelfde zaak ge</w:t>
              </w:r>
            </w:ins>
            <w:ins w:id="6453" w:author="Arjan" w:date="2014-09-02T15:15:00Z">
              <w:r w:rsidRPr="00DD0F4F">
                <w:rPr>
                  <w:rFonts w:ascii="Arial" w:eastAsia="Times New Roman" w:hAnsi="Arial" w:cs="Arial"/>
                  <w:color w:val="000000"/>
                  <w:sz w:val="20"/>
                  <w:szCs w:val="20"/>
                  <w:lang w:val="nl-NL"/>
                </w:rPr>
                <w:t>machtigd om namens hem of haar te handelen).</w:t>
              </w:r>
            </w:ins>
          </w:p>
          <w:p w:rsidR="009A74DC" w:rsidRPr="00DD0F4F" w:rsidRDefault="009A74DC" w:rsidP="009A74DC">
            <w:pPr>
              <w:autoSpaceDE w:val="0"/>
              <w:autoSpaceDN w:val="0"/>
              <w:adjustRightInd w:val="0"/>
              <w:spacing w:after="0" w:line="240" w:lineRule="auto"/>
              <w:rPr>
                <w:rFonts w:ascii="Arial" w:eastAsia="Times New Roman" w:hAnsi="Arial" w:cs="Arial"/>
                <w:color w:val="000000"/>
                <w:sz w:val="20"/>
                <w:szCs w:val="20"/>
                <w:lang w:val="nl-NL"/>
              </w:rPr>
            </w:pPr>
            <w:ins w:id="6454" w:author="Arjan" w:date="2014-09-02T15:15:00Z">
              <w:r w:rsidRPr="00DD0F4F">
                <w:rPr>
                  <w:rFonts w:ascii="Arial" w:eastAsia="Times New Roman" w:hAnsi="Arial" w:cs="Arial"/>
                  <w:color w:val="000000"/>
                  <w:sz w:val="20"/>
                  <w:szCs w:val="20"/>
                  <w:lang w:val="nl-NL"/>
                </w:rPr>
                <w:t xml:space="preserve">- </w:t>
              </w:r>
            </w:ins>
            <w:ins w:id="6455" w:author="Arjan" w:date="2014-09-02T15:16:00Z">
              <w:r w:rsidRPr="00DD0F4F">
                <w:rPr>
                  <w:rFonts w:ascii="Arial" w:eastAsia="Times New Roman" w:hAnsi="Arial" w:cs="Arial"/>
                  <w:color w:val="000000"/>
                  <w:sz w:val="20"/>
                  <w:szCs w:val="20"/>
                  <w:lang w:val="nl-NL"/>
                </w:rPr>
                <w:t>“machtiginggever” (de betrokkene in de rol bij de zaak heeft een andere betrokkene bij dezelfde zaak gemachtigd om namens hem of haar te handelen)</w:t>
              </w:r>
            </w:ins>
          </w:p>
        </w:tc>
      </w:tr>
      <w:tr w:rsidR="006B6D1B" w:rsidRPr="005E066D" w:rsidTr="00372AFB">
        <w:trPr>
          <w:trHeight w:val="215"/>
        </w:trPr>
        <w:tc>
          <w:tcPr>
            <w:tcW w:w="3690" w:type="dxa"/>
          </w:tcPr>
          <w:p w:rsidR="006B6D1B" w:rsidRPr="00DD0F4F" w:rsidRDefault="006B6D1B" w:rsidP="00372AFB">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Pr>
          <w:p w:rsidR="006B6D1B" w:rsidRPr="00DD0F4F" w:rsidRDefault="006B6D1B" w:rsidP="00372AFB">
            <w:pPr>
              <w:autoSpaceDE w:val="0"/>
              <w:autoSpaceDN w:val="0"/>
              <w:adjustRightInd w:val="0"/>
              <w:spacing w:after="0" w:line="240" w:lineRule="auto"/>
              <w:rPr>
                <w:rFonts w:ascii="Arial" w:eastAsia="Times New Roman" w:hAnsi="Arial" w:cs="Arial"/>
                <w:b/>
                <w:bCs/>
                <w:color w:val="000000"/>
                <w:sz w:val="20"/>
                <w:szCs w:val="20"/>
                <w:lang w:val="nl-NL"/>
              </w:rPr>
            </w:pPr>
          </w:p>
        </w:tc>
      </w:tr>
      <w:tr w:rsidR="006B6D1B" w:rsidRPr="0015040A" w:rsidTr="00372AFB">
        <w:trPr>
          <w:trHeight w:val="215"/>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56" w:author="Arjan" w:date="2012-11-14T15:02:00Z">
              <w:r w:rsidRPr="0015040A">
                <w:rPr>
                  <w:rFonts w:ascii="Arial" w:eastAsia="Times New Roman" w:hAnsi="Arial" w:cs="Arial"/>
                  <w:b/>
                  <w:bCs/>
                  <w:color w:val="000000"/>
                  <w:sz w:val="20"/>
                  <w:szCs w:val="20"/>
                </w:rPr>
                <w:t>Indicatie materiële historie</w:t>
              </w:r>
            </w:ins>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57" w:author="Arjan" w:date="2012-11-14T15:02:00Z">
              <w:r w:rsidRPr="0015040A">
                <w:rPr>
                  <w:rFonts w:ascii="Arial" w:eastAsia="Times New Roman" w:hAnsi="Arial" w:cs="Arial"/>
                  <w:color w:val="000000"/>
                  <w:sz w:val="20"/>
                  <w:szCs w:val="20"/>
                </w:rPr>
                <w:t>Ja</w:t>
              </w:r>
            </w:ins>
          </w:p>
        </w:tc>
      </w:tr>
      <w:tr w:rsidR="006B6D1B" w:rsidRPr="0015040A" w:rsidTr="00372AFB">
        <w:trPr>
          <w:trHeight w:val="23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rsidTr="00372AFB">
        <w:trPr>
          <w:trHeight w:val="23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58" w:author="Arjan" w:date="2012-11-14T15:02:00Z">
              <w:r w:rsidRPr="0015040A">
                <w:rPr>
                  <w:rFonts w:ascii="Arial" w:eastAsia="Times New Roman" w:hAnsi="Arial" w:cs="Arial"/>
                  <w:b/>
                  <w:bCs/>
                  <w:color w:val="000000"/>
                  <w:sz w:val="20"/>
                  <w:szCs w:val="20"/>
                </w:rPr>
                <w:t>Indicatie formele historie</w:t>
              </w:r>
            </w:ins>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59" w:author="Arjan" w:date="2012-11-14T15:02:00Z">
              <w:r w:rsidRPr="0015040A">
                <w:rPr>
                  <w:rFonts w:ascii="Arial" w:eastAsia="Times New Roman" w:hAnsi="Arial" w:cs="Arial"/>
                  <w:color w:val="000000"/>
                  <w:sz w:val="20"/>
                  <w:szCs w:val="20"/>
                </w:rPr>
                <w:t>Nee</w:t>
              </w:r>
            </w:ins>
          </w:p>
        </w:tc>
      </w:tr>
      <w:tr w:rsidR="006B6D1B" w:rsidRPr="0015040A" w:rsidTr="00372AFB">
        <w:trPr>
          <w:trHeight w:val="23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rsidTr="00372AFB">
        <w:trPr>
          <w:trHeight w:val="23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60" w:author="Arjan" w:date="2012-11-14T15:02:00Z">
              <w:r w:rsidRPr="0015040A">
                <w:rPr>
                  <w:rFonts w:ascii="Arial" w:eastAsia="Times New Roman" w:hAnsi="Arial" w:cs="Arial"/>
                  <w:b/>
                  <w:bCs/>
                  <w:color w:val="000000"/>
                  <w:sz w:val="20"/>
                  <w:szCs w:val="20"/>
                </w:rPr>
                <w:t>Aanduiding brondocument</w:t>
              </w:r>
            </w:ins>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p>
        </w:tc>
      </w:tr>
      <w:tr w:rsidR="006B6D1B" w:rsidRPr="0015040A" w:rsidTr="00372AFB">
        <w:trPr>
          <w:trHeight w:val="23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rsidTr="00372AFB">
        <w:trPr>
          <w:trHeight w:val="23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61" w:author="Arjan" w:date="2012-11-14T15:02:00Z">
              <w:r w:rsidRPr="0015040A">
                <w:rPr>
                  <w:rFonts w:ascii="Arial" w:eastAsia="Times New Roman" w:hAnsi="Arial" w:cs="Arial"/>
                  <w:b/>
                  <w:bCs/>
                  <w:color w:val="000000"/>
                  <w:sz w:val="20"/>
                  <w:szCs w:val="20"/>
                </w:rPr>
                <w:t>Indicatie in onderzoek</w:t>
              </w:r>
            </w:ins>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62" w:author="Arjan" w:date="2012-11-14T15:02:00Z">
              <w:r w:rsidRPr="0015040A">
                <w:rPr>
                  <w:rFonts w:ascii="Arial" w:eastAsia="Times New Roman" w:hAnsi="Arial" w:cs="Arial"/>
                  <w:color w:val="000000"/>
                  <w:sz w:val="20"/>
                  <w:szCs w:val="20"/>
                </w:rPr>
                <w:t>Nee</w:t>
              </w:r>
            </w:ins>
          </w:p>
        </w:tc>
      </w:tr>
      <w:tr w:rsidR="006B6D1B" w:rsidRPr="0015040A" w:rsidTr="00372AFB">
        <w:trPr>
          <w:trHeight w:val="23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rsidTr="00372AFB">
        <w:trPr>
          <w:trHeight w:val="23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63" w:author="Arjan" w:date="2012-11-14T15:02:00Z">
              <w:r w:rsidRPr="0015040A">
                <w:rPr>
                  <w:rFonts w:ascii="Arial" w:eastAsia="Times New Roman" w:hAnsi="Arial" w:cs="Arial"/>
                  <w:b/>
                  <w:bCs/>
                  <w:color w:val="000000"/>
                  <w:sz w:val="20"/>
                  <w:szCs w:val="20"/>
                </w:rPr>
                <w:t>Aanduiding strijdigheid/nietigheid</w:t>
              </w:r>
            </w:ins>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64" w:author="Arjan" w:date="2012-11-14T15:02:00Z">
              <w:r w:rsidRPr="0015040A">
                <w:rPr>
                  <w:rFonts w:ascii="Arial" w:eastAsia="Times New Roman" w:hAnsi="Arial" w:cs="Arial"/>
                  <w:color w:val="000000"/>
                  <w:sz w:val="20"/>
                  <w:szCs w:val="20"/>
                </w:rPr>
                <w:t>Nee</w:t>
              </w:r>
            </w:ins>
          </w:p>
        </w:tc>
      </w:tr>
      <w:tr w:rsidR="006B6D1B" w:rsidRPr="0015040A" w:rsidTr="00372AFB">
        <w:trPr>
          <w:trHeight w:val="23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rsidTr="00372AFB">
        <w:trPr>
          <w:trHeight w:val="23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65" w:author="Arjan" w:date="2012-11-14T15:02:00Z">
              <w:r w:rsidRPr="0015040A">
                <w:rPr>
                  <w:rFonts w:ascii="Arial" w:eastAsia="Times New Roman" w:hAnsi="Arial" w:cs="Arial"/>
                  <w:b/>
                  <w:bCs/>
                  <w:color w:val="000000"/>
                  <w:sz w:val="20"/>
                  <w:szCs w:val="20"/>
                </w:rPr>
                <w:t>Indicatie kardinaliteit</w:t>
              </w:r>
            </w:ins>
          </w:p>
        </w:tc>
        <w:tc>
          <w:tcPr>
            <w:tcW w:w="5670" w:type="dxa"/>
          </w:tcPr>
          <w:p w:rsidR="006B6D1B" w:rsidRPr="0015040A" w:rsidRDefault="00AD6474" w:rsidP="00AD6474">
            <w:pPr>
              <w:autoSpaceDE w:val="0"/>
              <w:autoSpaceDN w:val="0"/>
              <w:adjustRightInd w:val="0"/>
              <w:spacing w:after="0" w:line="240" w:lineRule="auto"/>
              <w:rPr>
                <w:rFonts w:ascii="Arial" w:eastAsia="Times New Roman" w:hAnsi="Arial" w:cs="Arial"/>
                <w:color w:val="000000"/>
                <w:sz w:val="20"/>
                <w:szCs w:val="20"/>
              </w:rPr>
            </w:pPr>
            <w:ins w:id="6466" w:author="Arjan" w:date="2014-09-02T18:35:00Z">
              <w:r>
                <w:rPr>
                  <w:rFonts w:ascii="Arial" w:hAnsi="Arial" w:cs="Arial"/>
                  <w:sz w:val="20"/>
                  <w:szCs w:val="20"/>
                  <w:lang w:val="en-AU"/>
                </w:rPr>
                <w:t>0</w:t>
              </w:r>
            </w:ins>
            <w:ins w:id="6467" w:author="Arjan" w:date="2012-11-14T15:02:00Z">
              <w:r w:rsidR="006B6D1B" w:rsidRPr="0015040A">
                <w:rPr>
                  <w:rFonts w:ascii="Arial" w:eastAsia="Times New Roman" w:hAnsi="Arial" w:cs="Arial"/>
                  <w:color w:val="000000"/>
                  <w:sz w:val="20"/>
                  <w:szCs w:val="20"/>
                </w:rPr>
                <w:t xml:space="preserve"> - </w:t>
              </w:r>
              <w:r w:rsidR="008F2B4B" w:rsidRPr="0015040A">
                <w:rPr>
                  <w:rFonts w:ascii="Arial" w:eastAsia="Times New Roman" w:hAnsi="Arial" w:cs="Arial"/>
                  <w:color w:val="000000"/>
                  <w:sz w:val="20"/>
                  <w:szCs w:val="20"/>
                </w:rPr>
                <w:fldChar w:fldCharType="begin" w:fldLock="1"/>
              </w:r>
              <w:r w:rsidR="006B6D1B" w:rsidRPr="0015040A">
                <w:rPr>
                  <w:rFonts w:ascii="Arial" w:eastAsia="Times New Roman" w:hAnsi="Arial" w:cs="Arial"/>
                  <w:color w:val="000000"/>
                  <w:sz w:val="20"/>
                  <w:szCs w:val="20"/>
                </w:rPr>
                <w:instrText>MERGEFIELD Att.UpperBound</w:instrText>
              </w:r>
              <w:r w:rsidR="008F2B4B" w:rsidRPr="0015040A">
                <w:rPr>
                  <w:rFonts w:ascii="Arial" w:eastAsia="Times New Roman" w:hAnsi="Arial" w:cs="Arial"/>
                  <w:color w:val="000000"/>
                  <w:sz w:val="20"/>
                  <w:szCs w:val="20"/>
                </w:rPr>
                <w:fldChar w:fldCharType="separate"/>
              </w:r>
              <w:r w:rsidR="006B6D1B" w:rsidRPr="0015040A">
                <w:rPr>
                  <w:rFonts w:ascii="Arial" w:eastAsia="Times New Roman" w:hAnsi="Arial" w:cs="Arial"/>
                  <w:color w:val="000000"/>
                  <w:sz w:val="20"/>
                  <w:szCs w:val="20"/>
                </w:rPr>
                <w:t>1</w:t>
              </w:r>
              <w:r w:rsidR="008F2B4B" w:rsidRPr="0015040A">
                <w:rPr>
                  <w:rFonts w:ascii="Arial" w:eastAsia="Times New Roman" w:hAnsi="Arial" w:cs="Arial"/>
                  <w:color w:val="000000"/>
                  <w:sz w:val="20"/>
                  <w:szCs w:val="20"/>
                </w:rPr>
                <w:fldChar w:fldCharType="end"/>
              </w:r>
            </w:ins>
          </w:p>
        </w:tc>
      </w:tr>
      <w:tr w:rsidR="006B6D1B" w:rsidRPr="0015040A" w:rsidTr="00372AFB">
        <w:trPr>
          <w:trHeight w:val="23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rsidTr="00372AFB">
        <w:trPr>
          <w:trHeight w:val="23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68" w:author="Arjan" w:date="2012-11-14T15:02:00Z">
              <w:r w:rsidRPr="0015040A">
                <w:rPr>
                  <w:rFonts w:ascii="Arial" w:eastAsia="Times New Roman" w:hAnsi="Arial" w:cs="Arial"/>
                  <w:b/>
                  <w:bCs/>
                  <w:color w:val="000000"/>
                  <w:sz w:val="20"/>
                  <w:szCs w:val="20"/>
                </w:rPr>
                <w:t>Indicatie authentiek</w:t>
              </w:r>
            </w:ins>
          </w:p>
        </w:tc>
        <w:tc>
          <w:tcPr>
            <w:tcW w:w="5670" w:type="dxa"/>
          </w:tcPr>
          <w:p w:rsidR="006B6D1B" w:rsidRPr="0015040A" w:rsidRDefault="000A1102" w:rsidP="00372AFB">
            <w:pPr>
              <w:autoSpaceDE w:val="0"/>
              <w:autoSpaceDN w:val="0"/>
              <w:adjustRightInd w:val="0"/>
              <w:spacing w:after="0" w:line="240" w:lineRule="auto"/>
              <w:rPr>
                <w:rFonts w:ascii="Arial" w:eastAsia="Times New Roman" w:hAnsi="Arial" w:cs="Arial"/>
                <w:color w:val="000000"/>
                <w:sz w:val="20"/>
                <w:szCs w:val="20"/>
              </w:rPr>
            </w:pPr>
            <w:ins w:id="6469" w:author="Arjan" w:date="2013-07-02T11:28:00Z">
              <w:r w:rsidRPr="00D56602">
                <w:rPr>
                  <w:rFonts w:ascii="Arial" w:eastAsia="Times New Roman" w:hAnsi="Arial" w:cs="Arial"/>
                  <w:color w:val="000000"/>
                  <w:sz w:val="20"/>
                  <w:szCs w:val="20"/>
                </w:rPr>
                <w:t>Gemeentelijk basisgegeven</w:t>
              </w:r>
            </w:ins>
          </w:p>
        </w:tc>
      </w:tr>
      <w:tr w:rsidR="006B6D1B" w:rsidRPr="0015040A" w:rsidTr="00372AFB">
        <w:trPr>
          <w:trHeight w:val="230"/>
        </w:trPr>
        <w:tc>
          <w:tcPr>
            <w:tcW w:w="369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rsidTr="00372AFB">
        <w:trPr>
          <w:trHeight w:val="230"/>
        </w:trPr>
        <w:tc>
          <w:tcPr>
            <w:tcW w:w="3690" w:type="dxa"/>
            <w:tcBorders>
              <w:bottom w:val="single" w:sz="4" w:space="0" w:color="auto"/>
            </w:tcBorders>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ins w:id="6470" w:author="Arjan" w:date="2012-11-14T15:02:00Z">
              <w:r w:rsidRPr="0015040A">
                <w:rPr>
                  <w:rFonts w:ascii="Arial" w:eastAsia="Times New Roman" w:hAnsi="Arial" w:cs="Arial"/>
                  <w:b/>
                  <w:bCs/>
                  <w:color w:val="000000"/>
                  <w:sz w:val="20"/>
                  <w:szCs w:val="20"/>
                </w:rPr>
                <w:t>Regels attribuutsoort</w:t>
              </w:r>
            </w:ins>
          </w:p>
        </w:tc>
        <w:tc>
          <w:tcPr>
            <w:tcW w:w="5670" w:type="dxa"/>
            <w:tcBorders>
              <w:bottom w:val="single" w:sz="4" w:space="0" w:color="auto"/>
            </w:tcBorders>
          </w:tcPr>
          <w:p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bl>
    <w:p w:rsidR="006B6D1B" w:rsidRDefault="006B6D1B" w:rsidP="0038425A">
      <w:pPr>
        <w:rPr>
          <w:ins w:id="6471" w:author="Arjan" w:date="2014-09-08T12:57:00Z"/>
          <w:noProof/>
        </w:rPr>
      </w:pPr>
    </w:p>
    <w:p w:rsidR="002D46B6" w:rsidRDefault="002D46B6" w:rsidP="002D46B6">
      <w:pPr>
        <w:pStyle w:val="Kop3"/>
        <w:rPr>
          <w:noProof/>
        </w:rPr>
      </w:pPr>
      <w:bookmarkStart w:id="6472" w:name="_Toc398129692"/>
      <w:r>
        <w:rPr>
          <w:noProof/>
        </w:rPr>
        <w:t>Meerdere initiatoren</w:t>
      </w:r>
      <w:bookmarkEnd w:id="6472"/>
    </w:p>
    <w:p w:rsidR="002D46B6" w:rsidRPr="00DD0F4F" w:rsidRDefault="002D46B6" w:rsidP="002D46B6">
      <w:pPr>
        <w:rPr>
          <w:rFonts w:ascii="Arial" w:hAnsi="Arial" w:cs="Arial"/>
          <w:sz w:val="20"/>
          <w:szCs w:val="20"/>
          <w:lang w:val="nl-NL"/>
        </w:rPr>
      </w:pPr>
      <w:r w:rsidRPr="00DD0F4F">
        <w:rPr>
          <w:lang w:val="nl-NL"/>
        </w:rPr>
        <w:t>Het RGBZ staat als BETROKKENEn bij een ZAAK slechts één betrokkene toe in de rol van initiator (d.m.v. een desbetreffende regel bij de attribuutsoort ‘</w:t>
      </w:r>
      <w:r w:rsidR="008F2B4B" w:rsidRPr="003C0274">
        <w:rPr>
          <w:rFonts w:ascii="Arial" w:hAnsi="Arial" w:cs="Arial"/>
          <w:sz w:val="20"/>
          <w:szCs w:val="20"/>
        </w:rPr>
        <w:fldChar w:fldCharType="begin" w:fldLock="1"/>
      </w:r>
      <w:r w:rsidRPr="00DD0F4F">
        <w:rPr>
          <w:rFonts w:ascii="Arial" w:hAnsi="Arial" w:cs="Arial"/>
          <w:sz w:val="20"/>
          <w:szCs w:val="20"/>
          <w:lang w:val="nl-NL"/>
        </w:rPr>
        <w:instrText xml:space="preserve">MERGEFIELD </w:instrText>
      </w:r>
      <w:r w:rsidRPr="00DD0F4F">
        <w:rPr>
          <w:rFonts w:ascii="Arial" w:eastAsia="Times New Roman" w:hAnsi="Arial" w:cs="Arial"/>
          <w:color w:val="000000"/>
          <w:sz w:val="20"/>
          <w:szCs w:val="20"/>
          <w:lang w:val="nl-NL"/>
        </w:rPr>
        <w:instrText>Att.Name</w:instrText>
      </w:r>
      <w:r w:rsidR="008F2B4B" w:rsidRPr="003C0274">
        <w:rPr>
          <w:rFonts w:ascii="Arial" w:hAnsi="Arial" w:cs="Arial"/>
          <w:sz w:val="20"/>
          <w:szCs w:val="20"/>
        </w:rPr>
        <w:fldChar w:fldCharType="separate"/>
      </w:r>
      <w:r w:rsidRPr="00DD0F4F">
        <w:rPr>
          <w:rFonts w:ascii="Arial" w:eastAsia="Times New Roman" w:hAnsi="Arial" w:cs="Arial"/>
          <w:color w:val="000000"/>
          <w:sz w:val="20"/>
          <w:szCs w:val="20"/>
          <w:lang w:val="nl-NL"/>
        </w:rPr>
        <w:t>Rolomschrijving generiek</w:t>
      </w:r>
      <w:r w:rsidR="008F2B4B" w:rsidRPr="003C0274">
        <w:rPr>
          <w:rFonts w:ascii="Arial" w:hAnsi="Arial" w:cs="Arial"/>
          <w:sz w:val="20"/>
          <w:szCs w:val="20"/>
        </w:rPr>
        <w:fldChar w:fldCharType="end"/>
      </w:r>
      <w:r w:rsidRPr="00DD0F4F">
        <w:rPr>
          <w:rFonts w:ascii="Arial" w:hAnsi="Arial" w:cs="Arial"/>
          <w:sz w:val="20"/>
          <w:szCs w:val="20"/>
          <w:lang w:val="nl-NL"/>
        </w:rPr>
        <w:t>’). In de praktijk zijn er evenwel situaties waarin sprake is van meerdere initiatoren van een zaak: de huwelijksaangifte door de beide partners, een bezwaar dat door drie personen ingediend wordt</w:t>
      </w:r>
      <w:r w:rsidR="003C0274" w:rsidRPr="00DD0F4F">
        <w:rPr>
          <w:rFonts w:ascii="Arial" w:hAnsi="Arial" w:cs="Arial"/>
          <w:sz w:val="20"/>
          <w:szCs w:val="20"/>
          <w:lang w:val="nl-NL"/>
        </w:rPr>
        <w:t>, e</w:t>
      </w:r>
      <w:r w:rsidRPr="00DD0F4F">
        <w:rPr>
          <w:rFonts w:ascii="Arial" w:hAnsi="Arial" w:cs="Arial"/>
          <w:sz w:val="20"/>
          <w:szCs w:val="20"/>
          <w:lang w:val="nl-NL"/>
        </w:rPr>
        <w:t xml:space="preserve">en brief </w:t>
      </w:r>
      <w:r w:rsidR="003C0274" w:rsidRPr="00DD0F4F">
        <w:rPr>
          <w:rFonts w:ascii="Arial" w:hAnsi="Arial" w:cs="Arial"/>
          <w:sz w:val="20"/>
          <w:szCs w:val="20"/>
          <w:lang w:val="nl-NL"/>
        </w:rPr>
        <w:t xml:space="preserve">van alle bewoners (met naam en adres en handtekening) van een straat, et cetera. Om in deze situaties te kunnen voorzien moet het RGBZ hierop aangepast worden. We doen dat door een BETROKKENE ook een groep van subjecten te kunnen laten zijn. Die initiatoren treden in genoemde gevallen immers niet als afzonderlijk handelende individuen op maar als groep. Genoemde regel blijft derhalve bestaan. Zie verder par. 2.3.1 voor de wijzigingen die dit met zich mee brengt in het RGBZ.  </w:t>
      </w:r>
    </w:p>
    <w:p w:rsidR="003C0274" w:rsidRPr="003C0274" w:rsidRDefault="003C0274" w:rsidP="002D46B6">
      <w:r>
        <w:rPr>
          <w:rFonts w:ascii="Arial" w:hAnsi="Arial" w:cs="Arial"/>
          <w:sz w:val="20"/>
          <w:szCs w:val="20"/>
        </w:rPr>
        <w:lastRenderedPageBreak/>
        <w:t>[staat nog ter discussie]</w:t>
      </w:r>
    </w:p>
    <w:p w:rsidR="00952560" w:rsidRDefault="00C34301" w:rsidP="00952560">
      <w:pPr>
        <w:pStyle w:val="Kop2"/>
        <w:rPr>
          <w:noProof/>
        </w:rPr>
      </w:pPr>
      <w:bookmarkStart w:id="6473" w:name="_Toc398129693"/>
      <w:r>
        <w:rPr>
          <w:noProof/>
        </w:rPr>
        <w:t>SAMENGESTELD INFORMATIE</w:t>
      </w:r>
      <w:r w:rsidR="00952560">
        <w:rPr>
          <w:noProof/>
        </w:rPr>
        <w:t>OBJECT</w:t>
      </w:r>
      <w:bookmarkEnd w:id="6473"/>
    </w:p>
    <w:p w:rsidR="00952560" w:rsidRDefault="00952560" w:rsidP="00952560">
      <w:r w:rsidRPr="00DD0F4F">
        <w:rPr>
          <w:lang w:val="nl-NL"/>
        </w:rPr>
        <w:t xml:space="preserve">Dit is de nieuwe naam voor het huidige objecttype SAMENGESTELD DOCUMENT. </w:t>
      </w:r>
      <w:r>
        <w:t>Zie verde</w:t>
      </w:r>
      <w:r w:rsidR="00C34301">
        <w:t>r de toelichting bij INFORMATIE</w:t>
      </w:r>
      <w:r>
        <w:t xml:space="preserve">OBJECT. </w:t>
      </w:r>
    </w:p>
    <w:tbl>
      <w:tblPr>
        <w:tblW w:w="0" w:type="auto"/>
        <w:tblInd w:w="60" w:type="dxa"/>
        <w:tblLayout w:type="fixed"/>
        <w:tblCellMar>
          <w:left w:w="60" w:type="dxa"/>
          <w:right w:w="60" w:type="dxa"/>
        </w:tblCellMar>
        <w:tblLook w:val="0000" w:firstRow="0" w:lastRow="0" w:firstColumn="0" w:lastColumn="0" w:noHBand="0" w:noVBand="0"/>
      </w:tblPr>
      <w:tblGrid>
        <w:gridCol w:w="3600"/>
        <w:gridCol w:w="4410"/>
        <w:gridCol w:w="1350"/>
      </w:tblGrid>
      <w:tr w:rsidR="00952560" w:rsidRPr="00952560" w:rsidTr="00AB019F">
        <w:tc>
          <w:tcPr>
            <w:tcW w:w="3600" w:type="dxa"/>
            <w:tcBorders>
              <w:top w:val="single" w:sz="4" w:space="0" w:color="auto"/>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b/>
                <w:bCs/>
                <w:color w:val="000000"/>
                <w:sz w:val="20"/>
                <w:szCs w:val="20"/>
              </w:rPr>
              <w:t>Naam objecttype</w:t>
            </w:r>
          </w:p>
        </w:tc>
        <w:tc>
          <w:tcPr>
            <w:tcW w:w="5760" w:type="dxa"/>
            <w:gridSpan w:val="2"/>
            <w:tcBorders>
              <w:top w:val="single" w:sz="4" w:space="0" w:color="auto"/>
              <w:left w:val="nil"/>
              <w:bottom w:val="nil"/>
              <w:right w:val="nil"/>
            </w:tcBorders>
          </w:tcPr>
          <w:p w:rsidR="00952560" w:rsidRPr="00952560" w:rsidRDefault="008F2B4B"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hAnsi="Arial" w:cs="Arial"/>
                <w:sz w:val="20"/>
                <w:szCs w:val="20"/>
                <w:lang w:val="en-AU"/>
              </w:rPr>
              <w:fldChar w:fldCharType="begin" w:fldLock="1"/>
            </w:r>
            <w:r w:rsidR="00952560" w:rsidRPr="00952560">
              <w:rPr>
                <w:rFonts w:ascii="Arial" w:hAnsi="Arial" w:cs="Arial"/>
                <w:sz w:val="20"/>
                <w:szCs w:val="20"/>
                <w:lang w:val="en-AU"/>
              </w:rPr>
              <w:instrText xml:space="preserve">MERGEFIELD </w:instrText>
            </w:r>
            <w:r w:rsidR="00952560" w:rsidRPr="00952560">
              <w:rPr>
                <w:rFonts w:ascii="Arial" w:eastAsia="Times New Roman" w:hAnsi="Arial" w:cs="Arial"/>
                <w:color w:val="000000"/>
                <w:sz w:val="20"/>
                <w:szCs w:val="20"/>
              </w:rPr>
              <w:instrText>Element.Name</w:instrText>
            </w:r>
            <w:r w:rsidRPr="00952560">
              <w:rPr>
                <w:rFonts w:ascii="Arial" w:hAnsi="Arial" w:cs="Arial"/>
                <w:sz w:val="20"/>
                <w:szCs w:val="20"/>
                <w:lang w:val="en-AU"/>
              </w:rPr>
              <w:fldChar w:fldCharType="separate"/>
            </w:r>
            <w:r w:rsidR="00952560" w:rsidRPr="00952560">
              <w:rPr>
                <w:rFonts w:ascii="Arial" w:eastAsia="Times New Roman" w:hAnsi="Arial" w:cs="Arial"/>
                <w:color w:val="000000"/>
                <w:sz w:val="20"/>
                <w:szCs w:val="20"/>
              </w:rPr>
              <w:t xml:space="preserve">SAMENGESTELD </w:t>
            </w:r>
            <w:del w:id="6474" w:author="Arjan" w:date="2012-11-16T15:28:00Z">
              <w:r w:rsidR="00952560" w:rsidRPr="00952560" w:rsidDel="00952560">
                <w:rPr>
                  <w:rFonts w:ascii="Arial" w:eastAsia="Times New Roman" w:hAnsi="Arial" w:cs="Arial"/>
                  <w:color w:val="000000"/>
                  <w:sz w:val="20"/>
                  <w:szCs w:val="20"/>
                </w:rPr>
                <w:delText>DOCUMENT</w:delText>
              </w:r>
            </w:del>
            <w:r w:rsidRPr="00952560">
              <w:rPr>
                <w:rFonts w:ascii="Arial" w:hAnsi="Arial" w:cs="Arial"/>
                <w:sz w:val="20"/>
                <w:szCs w:val="20"/>
                <w:lang w:val="en-AU"/>
              </w:rPr>
              <w:fldChar w:fldCharType="end"/>
            </w:r>
            <w:ins w:id="6475" w:author="Arjan" w:date="2012-11-16T15:28:00Z">
              <w:r w:rsidR="00952560">
                <w:rPr>
                  <w:rFonts w:ascii="Arial" w:hAnsi="Arial" w:cs="Arial"/>
                  <w:sz w:val="20"/>
                  <w:szCs w:val="20"/>
                  <w:lang w:val="en-AU"/>
                </w:rPr>
                <w:t>INFORMATI</w:t>
              </w:r>
            </w:ins>
            <w:ins w:id="6476" w:author="Arjan" w:date="2012-11-16T15:29:00Z">
              <w:r w:rsidR="00952560">
                <w:rPr>
                  <w:rFonts w:ascii="Arial" w:hAnsi="Arial" w:cs="Arial"/>
                  <w:sz w:val="20"/>
                  <w:szCs w:val="20"/>
                  <w:lang w:val="en-AU"/>
                </w:rPr>
                <w:t>EOBJECT</w:t>
              </w:r>
            </w:ins>
          </w:p>
        </w:tc>
      </w:tr>
      <w:tr w:rsidR="00952560" w:rsidRPr="00952560">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b/>
                <w:bCs/>
                <w:color w:val="000000"/>
                <w:sz w:val="20"/>
                <w:szCs w:val="20"/>
              </w:rPr>
              <w:t>Mnemonic objecttype</w:t>
            </w:r>
          </w:p>
        </w:tc>
        <w:tc>
          <w:tcPr>
            <w:tcW w:w="5760" w:type="dxa"/>
            <w:gridSpan w:val="2"/>
            <w:tcBorders>
              <w:top w:val="nil"/>
              <w:left w:val="nil"/>
              <w:bottom w:val="nil"/>
              <w:right w:val="nil"/>
            </w:tcBorders>
          </w:tcPr>
          <w:p w:rsidR="00952560" w:rsidRPr="00952560" w:rsidRDefault="008F2B4B"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hAnsi="Arial" w:cs="Arial"/>
                <w:sz w:val="20"/>
                <w:szCs w:val="20"/>
                <w:lang w:val="en-AU"/>
              </w:rPr>
              <w:fldChar w:fldCharType="begin" w:fldLock="1"/>
            </w:r>
            <w:r w:rsidR="00952560" w:rsidRPr="00952560">
              <w:rPr>
                <w:rFonts w:ascii="Arial" w:hAnsi="Arial" w:cs="Arial"/>
                <w:sz w:val="20"/>
                <w:szCs w:val="20"/>
                <w:lang w:val="en-AU"/>
              </w:rPr>
              <w:instrText xml:space="preserve">MERGEFIELD </w:instrText>
            </w:r>
            <w:r w:rsidR="00952560" w:rsidRPr="00952560">
              <w:rPr>
                <w:rFonts w:ascii="Arial" w:eastAsia="Times New Roman" w:hAnsi="Arial" w:cs="Arial"/>
                <w:color w:val="000000"/>
                <w:sz w:val="20"/>
                <w:szCs w:val="20"/>
              </w:rPr>
              <w:instrText>Element.Alias</w:instrText>
            </w:r>
            <w:r w:rsidRPr="00952560">
              <w:rPr>
                <w:rFonts w:ascii="Arial" w:hAnsi="Arial" w:cs="Arial"/>
                <w:sz w:val="20"/>
                <w:szCs w:val="20"/>
                <w:lang w:val="en-AU"/>
              </w:rPr>
              <w:fldChar w:fldCharType="separate"/>
            </w:r>
            <w:r w:rsidR="00952560" w:rsidRPr="00952560">
              <w:rPr>
                <w:rFonts w:ascii="Arial" w:eastAsia="Times New Roman" w:hAnsi="Arial" w:cs="Arial"/>
                <w:color w:val="000000"/>
                <w:sz w:val="20"/>
                <w:szCs w:val="20"/>
              </w:rPr>
              <w:t>SDC</w:t>
            </w:r>
            <w:r w:rsidRPr="00952560">
              <w:rPr>
                <w:rFonts w:ascii="Arial" w:hAnsi="Arial" w:cs="Arial"/>
                <w:sz w:val="20"/>
                <w:szCs w:val="20"/>
                <w:lang w:val="en-AU"/>
              </w:rPr>
              <w:fldChar w:fldCharType="end"/>
            </w:r>
          </w:p>
        </w:tc>
      </w:tr>
      <w:tr w:rsidR="00952560" w:rsidRPr="00952560">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Herkomst objecttype</w:t>
            </w: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color w:val="000000"/>
                <w:sz w:val="20"/>
                <w:szCs w:val="20"/>
              </w:rPr>
              <w:t>KING</w:t>
            </w:r>
          </w:p>
        </w:tc>
      </w:tr>
      <w:tr w:rsidR="00952560" w:rsidRPr="00952560">
        <w:trPr>
          <w:trHeight w:val="230"/>
        </w:trPr>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trPr>
          <w:trHeight w:val="230"/>
        </w:trPr>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Code objecttype</w:t>
            </w: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trPr>
          <w:trHeight w:val="230"/>
        </w:trPr>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5E066D">
        <w:trPr>
          <w:trHeight w:val="230"/>
        </w:trPr>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Definitie objecttype</w:t>
            </w:r>
          </w:p>
        </w:tc>
        <w:tc>
          <w:tcPr>
            <w:tcW w:w="5760" w:type="dxa"/>
            <w:gridSpan w:val="2"/>
            <w:tcBorders>
              <w:top w:val="nil"/>
              <w:left w:val="nil"/>
              <w:bottom w:val="nil"/>
              <w:right w:val="nil"/>
            </w:tcBorders>
          </w:tcPr>
          <w:p w:rsidR="00952560" w:rsidRPr="00DD0F4F" w:rsidRDefault="008F2B4B" w:rsidP="00952560">
            <w:pPr>
              <w:autoSpaceDE w:val="0"/>
              <w:autoSpaceDN w:val="0"/>
              <w:adjustRightInd w:val="0"/>
              <w:spacing w:after="0" w:line="240" w:lineRule="auto"/>
              <w:rPr>
                <w:rFonts w:ascii="Arial" w:eastAsia="Times New Roman" w:hAnsi="Arial" w:cs="Arial"/>
                <w:color w:val="000000"/>
                <w:sz w:val="20"/>
                <w:szCs w:val="20"/>
                <w:lang w:val="nl-NL"/>
              </w:rPr>
            </w:pPr>
            <w:r w:rsidRPr="00952560">
              <w:rPr>
                <w:rFonts w:ascii="Arial" w:hAnsi="Arial" w:cs="Arial"/>
                <w:sz w:val="20"/>
                <w:szCs w:val="20"/>
                <w:lang w:val="en-AU"/>
              </w:rPr>
              <w:fldChar w:fldCharType="begin" w:fldLock="1"/>
            </w:r>
            <w:r w:rsidR="00952560" w:rsidRPr="00DD0F4F">
              <w:rPr>
                <w:rFonts w:ascii="Arial" w:hAnsi="Arial" w:cs="Arial"/>
                <w:sz w:val="20"/>
                <w:szCs w:val="20"/>
                <w:lang w:val="nl-NL"/>
              </w:rPr>
              <w:instrText xml:space="preserve">MERGEFIELD </w:instrText>
            </w:r>
            <w:r w:rsidR="00952560" w:rsidRPr="00DD0F4F">
              <w:rPr>
                <w:rFonts w:ascii="Arial" w:eastAsia="Times New Roman" w:hAnsi="Arial" w:cs="Arial"/>
                <w:color w:val="000000"/>
                <w:sz w:val="20"/>
                <w:szCs w:val="20"/>
                <w:lang w:val="nl-NL"/>
              </w:rPr>
              <w:instrText>Element.Notes</w:instrText>
            </w:r>
            <w:r w:rsidRPr="00952560">
              <w:rPr>
                <w:rFonts w:ascii="Arial" w:hAnsi="Arial" w:cs="Arial"/>
                <w:sz w:val="20"/>
                <w:szCs w:val="20"/>
                <w:lang w:val="en-AU"/>
              </w:rPr>
              <w:fldChar w:fldCharType="end"/>
            </w:r>
            <w:r w:rsidR="00952560" w:rsidRPr="00DD0F4F">
              <w:rPr>
                <w:rFonts w:ascii="Arial" w:eastAsia="Times New Roman" w:hAnsi="Arial" w:cs="Arial"/>
                <w:color w:val="610E6A"/>
                <w:sz w:val="20"/>
                <w:szCs w:val="20"/>
                <w:lang w:val="nl-NL"/>
              </w:rPr>
              <w:t xml:space="preserve">Een </w:t>
            </w:r>
            <w:del w:id="6477" w:author="Arjan" w:date="2012-11-16T15:29:00Z">
              <w:r w:rsidR="00952560" w:rsidRPr="00DD0F4F" w:rsidDel="00952560">
                <w:rPr>
                  <w:rFonts w:ascii="Arial" w:eastAsia="Times New Roman" w:hAnsi="Arial" w:cs="Arial"/>
                  <w:color w:val="610E6A"/>
                  <w:sz w:val="20"/>
                  <w:szCs w:val="20"/>
                  <w:lang w:val="nl-NL"/>
                </w:rPr>
                <w:delText xml:space="preserve">DOCUMENT </w:delText>
              </w:r>
            </w:del>
            <w:ins w:id="6478" w:author="Arjan" w:date="2012-11-16T15:29:00Z">
              <w:r w:rsidR="00952560" w:rsidRPr="00DD0F4F">
                <w:rPr>
                  <w:rFonts w:ascii="Arial" w:hAnsi="Arial" w:cs="Arial"/>
                  <w:sz w:val="20"/>
                  <w:szCs w:val="20"/>
                  <w:lang w:val="nl-NL"/>
                </w:rPr>
                <w:t>INFORMATIEOBJECT</w:t>
              </w:r>
              <w:r w:rsidR="00952560" w:rsidRPr="00DD0F4F">
                <w:rPr>
                  <w:rFonts w:ascii="Arial" w:eastAsia="Times New Roman" w:hAnsi="Arial" w:cs="Arial"/>
                  <w:color w:val="610E6A"/>
                  <w:sz w:val="20"/>
                  <w:szCs w:val="20"/>
                  <w:lang w:val="nl-NL"/>
                </w:rPr>
                <w:t xml:space="preserve"> </w:t>
              </w:r>
            </w:ins>
            <w:r w:rsidR="00952560" w:rsidRPr="00DD0F4F">
              <w:rPr>
                <w:rFonts w:ascii="Arial" w:eastAsia="Times New Roman" w:hAnsi="Arial" w:cs="Arial"/>
                <w:color w:val="610E6A"/>
                <w:sz w:val="20"/>
                <w:szCs w:val="20"/>
                <w:lang w:val="nl-NL"/>
              </w:rPr>
              <w:t xml:space="preserve">waarbinnen twee of meer ENKELVOUDIGe </w:t>
            </w:r>
            <w:del w:id="6479" w:author="Arjan" w:date="2012-11-16T15:29:00Z">
              <w:r w:rsidR="00952560" w:rsidRPr="00DD0F4F" w:rsidDel="00952560">
                <w:rPr>
                  <w:rFonts w:ascii="Arial" w:eastAsia="Times New Roman" w:hAnsi="Arial" w:cs="Arial"/>
                  <w:color w:val="610E6A"/>
                  <w:sz w:val="20"/>
                  <w:szCs w:val="20"/>
                  <w:lang w:val="nl-NL"/>
                </w:rPr>
                <w:delText>DOCUMENT</w:delText>
              </w:r>
            </w:del>
            <w:ins w:id="6480" w:author="Arjan" w:date="2012-11-16T15:29:00Z">
              <w:r w:rsidR="00952560" w:rsidRPr="00DD0F4F">
                <w:rPr>
                  <w:rFonts w:ascii="Arial" w:hAnsi="Arial" w:cs="Arial"/>
                  <w:sz w:val="20"/>
                  <w:szCs w:val="20"/>
                  <w:lang w:val="nl-NL"/>
                </w:rPr>
                <w:t xml:space="preserve"> INFORMATIEOBJECT</w:t>
              </w:r>
            </w:ins>
            <w:r w:rsidR="00952560" w:rsidRPr="00DD0F4F">
              <w:rPr>
                <w:rFonts w:ascii="Arial" w:eastAsia="Times New Roman" w:hAnsi="Arial" w:cs="Arial"/>
                <w:color w:val="610E6A"/>
                <w:sz w:val="20"/>
                <w:szCs w:val="20"/>
                <w:lang w:val="nl-NL"/>
              </w:rPr>
              <w:t>en onderscheiden worden die vanwege gezamenlijke vervaardiging en/of ontvangst en/of vanwege aard en/of omvang als één geheel beschouwd moeten worden dan wel behandeld worden.,</w:t>
            </w:r>
          </w:p>
        </w:tc>
      </w:tr>
      <w:tr w:rsidR="00952560" w:rsidRPr="005E066D">
        <w:tc>
          <w:tcPr>
            <w:tcW w:w="3600" w:type="dxa"/>
            <w:tcBorders>
              <w:top w:val="nil"/>
              <w:left w:val="nil"/>
              <w:bottom w:val="nil"/>
              <w:right w:val="nil"/>
            </w:tcBorders>
          </w:tcPr>
          <w:p w:rsidR="00952560" w:rsidRPr="00DD0F4F" w:rsidRDefault="00952560" w:rsidP="00952560">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2"/>
            <w:tcBorders>
              <w:top w:val="nil"/>
              <w:left w:val="nil"/>
              <w:bottom w:val="nil"/>
              <w:right w:val="nil"/>
            </w:tcBorders>
          </w:tcPr>
          <w:p w:rsidR="00952560" w:rsidRPr="00DD0F4F" w:rsidRDefault="00952560" w:rsidP="00952560">
            <w:pPr>
              <w:autoSpaceDE w:val="0"/>
              <w:autoSpaceDN w:val="0"/>
              <w:adjustRightInd w:val="0"/>
              <w:spacing w:after="0" w:line="240" w:lineRule="auto"/>
              <w:rPr>
                <w:rFonts w:ascii="Arial" w:eastAsia="Times New Roman" w:hAnsi="Arial" w:cs="Arial"/>
                <w:color w:val="000000"/>
                <w:sz w:val="20"/>
                <w:szCs w:val="20"/>
                <w:lang w:val="nl-NL"/>
              </w:rPr>
            </w:pPr>
          </w:p>
        </w:tc>
      </w:tr>
      <w:tr w:rsidR="00952560" w:rsidRPr="00952560">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Herkomst definitie objecttype</w:t>
            </w: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color w:val="000000"/>
                <w:sz w:val="20"/>
                <w:szCs w:val="20"/>
              </w:rPr>
              <w:t>KING</w:t>
            </w:r>
          </w:p>
        </w:tc>
      </w:tr>
      <w:tr w:rsidR="00952560" w:rsidRPr="00952560">
        <w:trPr>
          <w:trHeight w:val="230"/>
        </w:trPr>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Datum opname objecttype</w:t>
            </w: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color w:val="000000"/>
                <w:sz w:val="20"/>
                <w:szCs w:val="20"/>
              </w:rPr>
              <w:t>1 oktober 2008</w:t>
            </w:r>
          </w:p>
        </w:tc>
      </w:tr>
      <w:tr w:rsidR="00952560" w:rsidRPr="00952560">
        <w:trPr>
          <w:trHeight w:val="260"/>
        </w:trPr>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Toelichting objecttype</w:t>
            </w: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DD0F4F">
              <w:rPr>
                <w:rFonts w:ascii="Arial" w:eastAsia="Times New Roman" w:hAnsi="Arial" w:cs="Arial"/>
                <w:color w:val="000000"/>
                <w:sz w:val="20"/>
                <w:szCs w:val="20"/>
                <w:lang w:val="nl-NL"/>
              </w:rPr>
              <w:t xml:space="preserve">Een SAMENGESTELD </w:t>
            </w:r>
            <w:ins w:id="6481" w:author="Arjan" w:date="2012-11-16T15:29:00Z">
              <w:r w:rsidRPr="00DD0F4F">
                <w:rPr>
                  <w:rFonts w:ascii="Arial" w:hAnsi="Arial" w:cs="Arial"/>
                  <w:sz w:val="20"/>
                  <w:szCs w:val="20"/>
                  <w:lang w:val="nl-NL"/>
                </w:rPr>
                <w:t>INFORMATIEOBJECT</w:t>
              </w:r>
            </w:ins>
            <w:del w:id="6482" w:author="Arjan" w:date="2012-11-16T15:29:00Z">
              <w:r w:rsidRPr="00DD0F4F" w:rsidDel="00952560">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is een specialisatie van </w:t>
            </w:r>
            <w:ins w:id="6483" w:author="Arjan" w:date="2012-11-16T15:29:00Z">
              <w:r w:rsidRPr="00DD0F4F">
                <w:rPr>
                  <w:rFonts w:ascii="Arial" w:hAnsi="Arial" w:cs="Arial"/>
                  <w:sz w:val="20"/>
                  <w:szCs w:val="20"/>
                  <w:lang w:val="nl-NL"/>
                </w:rPr>
                <w:t>INFORMATIEOBJECT</w:t>
              </w:r>
            </w:ins>
            <w:del w:id="6484" w:author="Arjan" w:date="2012-11-16T15:29:00Z">
              <w:r w:rsidRPr="00DD0F4F" w:rsidDel="00952560">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w:t>
            </w:r>
            <w:r w:rsidRPr="00952560">
              <w:rPr>
                <w:rFonts w:ascii="Arial" w:eastAsia="Times New Roman" w:hAnsi="Arial" w:cs="Arial"/>
                <w:color w:val="000000"/>
                <w:sz w:val="20"/>
                <w:szCs w:val="20"/>
              </w:rPr>
              <w:t>Zie de toelichting bij dat objecttype.</w:t>
            </w:r>
          </w:p>
        </w:tc>
      </w:tr>
      <w:tr w:rsidR="00952560" w:rsidRPr="00952560">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Unieke aanduiding objecttype</w:t>
            </w: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del w:id="6485" w:author="Arjan" w:date="2012-11-16T15:29:00Z">
              <w:r w:rsidRPr="00952560" w:rsidDel="00952560">
                <w:rPr>
                  <w:rFonts w:ascii="Arial" w:eastAsia="Times New Roman" w:hAnsi="Arial" w:cs="Arial"/>
                  <w:color w:val="000000"/>
                  <w:sz w:val="20"/>
                  <w:szCs w:val="20"/>
                </w:rPr>
                <w:delText>DOCUMENT</w:delText>
              </w:r>
            </w:del>
            <w:ins w:id="6486" w:author="Arjan" w:date="2012-11-16T15:29:00Z">
              <w:r>
                <w:rPr>
                  <w:rFonts w:ascii="Arial" w:hAnsi="Arial" w:cs="Arial"/>
                  <w:sz w:val="20"/>
                  <w:szCs w:val="20"/>
                  <w:lang w:val="en-AU"/>
                </w:rPr>
                <w:t xml:space="preserve"> INFORMATIEOBJECT</w:t>
              </w:r>
            </w:ins>
            <w:r w:rsidRPr="00952560">
              <w:rPr>
                <w:rFonts w:ascii="Arial" w:eastAsia="Times New Roman" w:hAnsi="Arial" w:cs="Arial"/>
                <w:color w:val="000000"/>
                <w:sz w:val="20"/>
                <w:szCs w:val="20"/>
              </w:rPr>
              <w:t>.</w:t>
            </w:r>
            <w:ins w:id="6487" w:author="Arjan" w:date="2012-11-16T15:30:00Z">
              <w:r w:rsidRPr="00952560" w:rsidDel="00952560">
                <w:rPr>
                  <w:rFonts w:ascii="Arial" w:eastAsia="Times New Roman" w:hAnsi="Arial" w:cs="Arial"/>
                  <w:color w:val="000000"/>
                  <w:sz w:val="20"/>
                  <w:szCs w:val="20"/>
                </w:rPr>
                <w:t xml:space="preserve"> </w:t>
              </w:r>
            </w:ins>
            <w:del w:id="6488" w:author="Arjan" w:date="2012-11-16T15:30:00Z">
              <w:r w:rsidRPr="00952560" w:rsidDel="00952560">
                <w:rPr>
                  <w:rFonts w:ascii="Arial" w:eastAsia="Times New Roman" w:hAnsi="Arial" w:cs="Arial"/>
                  <w:color w:val="000000"/>
                  <w:sz w:val="20"/>
                  <w:szCs w:val="20"/>
                </w:rPr>
                <w:delText>Documen</w:delText>
              </w:r>
            </w:del>
            <w:ins w:id="6489" w:author="Arjan" w:date="2012-11-16T15:30:00Z">
              <w:r>
                <w:rPr>
                  <w:rFonts w:ascii="Arial" w:eastAsia="Times New Roman" w:hAnsi="Arial" w:cs="Arial"/>
                  <w:color w:val="000000"/>
                  <w:sz w:val="20"/>
                  <w:szCs w:val="20"/>
                </w:rPr>
                <w:t>Informatieobject</w:t>
              </w:r>
            </w:ins>
            <w:del w:id="6490" w:author="Arjan" w:date="2012-11-16T15:30:00Z">
              <w:r w:rsidRPr="00952560" w:rsidDel="00952560">
                <w:rPr>
                  <w:rFonts w:ascii="Arial" w:eastAsia="Times New Roman" w:hAnsi="Arial" w:cs="Arial"/>
                  <w:color w:val="000000"/>
                  <w:sz w:val="20"/>
                  <w:szCs w:val="20"/>
                </w:rPr>
                <w:delText>t</w:delText>
              </w:r>
            </w:del>
            <w:r w:rsidRPr="00952560">
              <w:rPr>
                <w:rFonts w:ascii="Arial" w:eastAsia="Times New Roman" w:hAnsi="Arial" w:cs="Arial"/>
                <w:color w:val="000000"/>
                <w:sz w:val="20"/>
                <w:szCs w:val="20"/>
              </w:rPr>
              <w:t>identificatie</w:t>
            </w:r>
          </w:p>
        </w:tc>
      </w:tr>
      <w:tr w:rsidR="00952560" w:rsidRPr="00952560">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Populatie objecttype</w:t>
            </w: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color w:val="000000"/>
                <w:sz w:val="20"/>
                <w:szCs w:val="20"/>
              </w:rPr>
              <w:t xml:space="preserve">Zie </w:t>
            </w:r>
            <w:ins w:id="6491" w:author="Arjan" w:date="2012-11-16T15:30:00Z">
              <w:r>
                <w:rPr>
                  <w:rFonts w:ascii="Arial" w:hAnsi="Arial" w:cs="Arial"/>
                  <w:sz w:val="20"/>
                  <w:szCs w:val="20"/>
                  <w:lang w:val="en-AU"/>
                </w:rPr>
                <w:t>INFORMATIEOBJECT</w:t>
              </w:r>
            </w:ins>
            <w:del w:id="6492" w:author="Arjan" w:date="2012-11-16T15:30:00Z">
              <w:r w:rsidRPr="00952560" w:rsidDel="00952560">
                <w:rPr>
                  <w:rFonts w:ascii="Arial" w:eastAsia="Times New Roman" w:hAnsi="Arial" w:cs="Arial"/>
                  <w:color w:val="000000"/>
                  <w:sz w:val="20"/>
                  <w:szCs w:val="20"/>
                </w:rPr>
                <w:delText>DOCUMENT</w:delText>
              </w:r>
            </w:del>
          </w:p>
        </w:tc>
      </w:tr>
      <w:tr w:rsidR="00952560" w:rsidRPr="00952560">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Kwaliteitsbegrip objecttype</w:t>
            </w: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r>
      <w:tr w:rsidR="00952560" w:rsidRPr="00952560">
        <w:tc>
          <w:tcPr>
            <w:tcW w:w="360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b/>
                <w:bCs/>
                <w:color w:val="000000"/>
                <w:sz w:val="20"/>
                <w:szCs w:val="20"/>
              </w:rPr>
              <w:t>Overzicht relaties</w:t>
            </w:r>
          </w:p>
        </w:tc>
        <w:tc>
          <w:tcPr>
            <w:tcW w:w="441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i/>
                <w:iCs/>
                <w:color w:val="000000"/>
                <w:sz w:val="20"/>
                <w:szCs w:val="20"/>
              </w:rPr>
              <w:t>Relatienaam incl. gerelateerd type</w:t>
            </w:r>
          </w:p>
        </w:tc>
        <w:tc>
          <w:tcPr>
            <w:tcW w:w="1350" w:type="dxa"/>
            <w:tcBorders>
              <w:top w:val="nil"/>
              <w:left w:val="nil"/>
              <w:bottom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i/>
                <w:iCs/>
                <w:color w:val="000000"/>
                <w:sz w:val="20"/>
                <w:szCs w:val="20"/>
              </w:rPr>
              <w:t>Herkomst</w:t>
            </w:r>
          </w:p>
        </w:tc>
      </w:tr>
      <w:tr w:rsidR="00952560" w:rsidRPr="00952560" w:rsidTr="00AB019F">
        <w:tc>
          <w:tcPr>
            <w:tcW w:w="3600" w:type="dxa"/>
            <w:tcBorders>
              <w:top w:val="nil"/>
              <w:left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c>
          <w:tcPr>
            <w:tcW w:w="4410" w:type="dxa"/>
            <w:tcBorders>
              <w:top w:val="nil"/>
              <w:left w:val="nil"/>
              <w:right w:val="nil"/>
            </w:tcBorders>
          </w:tcPr>
          <w:p w:rsidR="00952560" w:rsidRPr="00952560" w:rsidRDefault="008F2B4B"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hAnsi="Arial" w:cs="Arial"/>
                <w:sz w:val="20"/>
                <w:szCs w:val="20"/>
                <w:lang w:val="en-AU"/>
              </w:rPr>
              <w:fldChar w:fldCharType="begin" w:fldLock="1"/>
            </w:r>
            <w:r w:rsidR="00952560" w:rsidRPr="00952560">
              <w:rPr>
                <w:rFonts w:ascii="Arial" w:hAnsi="Arial" w:cs="Arial"/>
                <w:sz w:val="20"/>
                <w:szCs w:val="20"/>
                <w:lang w:val="en-AU"/>
              </w:rPr>
              <w:instrText xml:space="preserve">MERGEFIELD </w:instrText>
            </w:r>
            <w:r w:rsidR="00952560" w:rsidRPr="00952560">
              <w:rPr>
                <w:rFonts w:ascii="Arial" w:eastAsia="Times New Roman" w:hAnsi="Arial" w:cs="Arial"/>
                <w:color w:val="000000"/>
                <w:sz w:val="20"/>
                <w:szCs w:val="20"/>
              </w:rPr>
              <w:instrText>Connector.Name</w:instrText>
            </w:r>
            <w:r w:rsidRPr="00952560">
              <w:rPr>
                <w:rFonts w:ascii="Arial" w:hAnsi="Arial" w:cs="Arial"/>
                <w:sz w:val="20"/>
                <w:szCs w:val="20"/>
                <w:lang w:val="en-AU"/>
              </w:rPr>
              <w:fldChar w:fldCharType="separate"/>
            </w:r>
            <w:r w:rsidR="00952560" w:rsidRPr="00952560">
              <w:rPr>
                <w:rFonts w:ascii="Arial" w:eastAsia="Times New Roman" w:hAnsi="Arial" w:cs="Arial"/>
                <w:color w:val="000000"/>
                <w:sz w:val="20"/>
                <w:szCs w:val="20"/>
              </w:rPr>
              <w:t>is specialisatie van</w:t>
            </w:r>
            <w:r w:rsidRPr="00952560">
              <w:rPr>
                <w:rFonts w:ascii="Arial" w:hAnsi="Arial" w:cs="Arial"/>
                <w:sz w:val="20"/>
                <w:szCs w:val="20"/>
                <w:lang w:val="en-AU"/>
              </w:rPr>
              <w:fldChar w:fldCharType="end"/>
            </w:r>
            <w:r w:rsidR="00952560" w:rsidRPr="00952560">
              <w:rPr>
                <w:rFonts w:ascii="Arial" w:eastAsia="Times New Roman" w:hAnsi="Arial" w:cs="Arial"/>
                <w:color w:val="000000"/>
                <w:sz w:val="20"/>
                <w:szCs w:val="20"/>
              </w:rPr>
              <w:t xml:space="preserve">   </w:t>
            </w:r>
            <w:del w:id="6493" w:author="Arjan" w:date="2012-11-16T15:30:00Z">
              <w:r w:rsidRPr="00952560" w:rsidDel="00952560">
                <w:rPr>
                  <w:rFonts w:ascii="Arial" w:eastAsia="Times New Roman" w:hAnsi="Arial" w:cs="Arial"/>
                  <w:color w:val="000000"/>
                  <w:sz w:val="20"/>
                  <w:szCs w:val="20"/>
                </w:rPr>
                <w:fldChar w:fldCharType="begin" w:fldLock="1"/>
              </w:r>
              <w:r w:rsidR="00952560" w:rsidRPr="00952560" w:rsidDel="00952560">
                <w:rPr>
                  <w:rFonts w:ascii="Arial" w:eastAsia="Times New Roman" w:hAnsi="Arial" w:cs="Arial"/>
                  <w:color w:val="000000"/>
                  <w:sz w:val="20"/>
                  <w:szCs w:val="20"/>
                </w:rPr>
                <w:delInstrText>MERGEFIELD Element.Name</w:delInstrText>
              </w:r>
              <w:r w:rsidRPr="00952560" w:rsidDel="00952560">
                <w:rPr>
                  <w:rFonts w:ascii="Arial" w:eastAsia="Times New Roman" w:hAnsi="Arial" w:cs="Arial"/>
                  <w:color w:val="000000"/>
                  <w:sz w:val="20"/>
                  <w:szCs w:val="20"/>
                </w:rPr>
                <w:fldChar w:fldCharType="separate"/>
              </w:r>
              <w:r w:rsidR="00952560" w:rsidRPr="00952560" w:rsidDel="00952560">
                <w:rPr>
                  <w:rFonts w:ascii="Arial" w:eastAsia="Times New Roman" w:hAnsi="Arial" w:cs="Arial"/>
                  <w:color w:val="000000"/>
                  <w:sz w:val="20"/>
                  <w:szCs w:val="20"/>
                </w:rPr>
                <w:delText>DOCUMENT</w:delText>
              </w:r>
              <w:r w:rsidRPr="00952560" w:rsidDel="00952560">
                <w:rPr>
                  <w:rFonts w:ascii="Arial" w:eastAsia="Times New Roman" w:hAnsi="Arial" w:cs="Arial"/>
                  <w:color w:val="000000"/>
                  <w:sz w:val="20"/>
                  <w:szCs w:val="20"/>
                </w:rPr>
                <w:fldChar w:fldCharType="end"/>
              </w:r>
            </w:del>
            <w:ins w:id="6494" w:author="Arjan" w:date="2012-11-16T15:30:00Z">
              <w:r w:rsidR="00952560">
                <w:rPr>
                  <w:rFonts w:ascii="Arial" w:hAnsi="Arial" w:cs="Arial"/>
                  <w:sz w:val="20"/>
                  <w:szCs w:val="20"/>
                  <w:lang w:val="en-AU"/>
                </w:rPr>
                <w:t xml:space="preserve"> INFORMATIEOBJECT</w:t>
              </w:r>
            </w:ins>
            <w:del w:id="6495" w:author="Arjan" w:date="2012-11-16T15:30:00Z">
              <w:r w:rsidR="00952560" w:rsidRPr="00952560" w:rsidDel="00952560">
                <w:rPr>
                  <w:rFonts w:ascii="Arial" w:eastAsia="Times New Roman" w:hAnsi="Arial" w:cs="Arial"/>
                  <w:color w:val="000000"/>
                  <w:sz w:val="20"/>
                  <w:szCs w:val="20"/>
                </w:rPr>
                <w:delText xml:space="preserve">  </w:delText>
              </w:r>
            </w:del>
          </w:p>
        </w:tc>
        <w:tc>
          <w:tcPr>
            <w:tcW w:w="1350" w:type="dxa"/>
            <w:tcBorders>
              <w:top w:val="nil"/>
              <w:left w:val="nil"/>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rsidTr="00AB019F">
        <w:tc>
          <w:tcPr>
            <w:tcW w:w="3600" w:type="dxa"/>
            <w:tcBorders>
              <w:top w:val="nil"/>
              <w:left w:val="nil"/>
              <w:bottom w:val="single" w:sz="4" w:space="0" w:color="auto"/>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c>
          <w:tcPr>
            <w:tcW w:w="4410" w:type="dxa"/>
            <w:tcBorders>
              <w:top w:val="nil"/>
              <w:left w:val="nil"/>
              <w:bottom w:val="single" w:sz="4" w:space="0" w:color="auto"/>
              <w:right w:val="nil"/>
            </w:tcBorders>
          </w:tcPr>
          <w:p w:rsidR="00952560" w:rsidRPr="00952560" w:rsidRDefault="008F2B4B"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hAnsi="Arial" w:cs="Arial"/>
                <w:sz w:val="20"/>
                <w:szCs w:val="20"/>
                <w:lang w:val="en-AU"/>
              </w:rPr>
              <w:fldChar w:fldCharType="begin" w:fldLock="1"/>
            </w:r>
            <w:r w:rsidR="00952560" w:rsidRPr="00952560">
              <w:rPr>
                <w:rFonts w:ascii="Arial" w:hAnsi="Arial" w:cs="Arial"/>
                <w:sz w:val="20"/>
                <w:szCs w:val="20"/>
                <w:lang w:val="en-AU"/>
              </w:rPr>
              <w:instrText xml:space="preserve">MERGEFIELD </w:instrText>
            </w:r>
            <w:r w:rsidR="00952560" w:rsidRPr="00952560">
              <w:rPr>
                <w:rFonts w:ascii="Arial" w:eastAsia="Times New Roman" w:hAnsi="Arial" w:cs="Arial"/>
                <w:color w:val="000000"/>
                <w:sz w:val="20"/>
                <w:szCs w:val="20"/>
              </w:rPr>
              <w:instrText>Connector.Name</w:instrText>
            </w:r>
            <w:r w:rsidRPr="00952560">
              <w:rPr>
                <w:rFonts w:ascii="Arial" w:hAnsi="Arial" w:cs="Arial"/>
                <w:sz w:val="20"/>
                <w:szCs w:val="20"/>
                <w:lang w:val="en-AU"/>
              </w:rPr>
              <w:fldChar w:fldCharType="separate"/>
            </w:r>
            <w:r w:rsidR="00952560" w:rsidRPr="00952560">
              <w:rPr>
                <w:rFonts w:ascii="Arial" w:eastAsia="Times New Roman" w:hAnsi="Arial" w:cs="Arial"/>
                <w:color w:val="000000"/>
                <w:sz w:val="20"/>
                <w:szCs w:val="20"/>
              </w:rPr>
              <w:t>omvat</w:t>
            </w:r>
            <w:r w:rsidRPr="00952560">
              <w:rPr>
                <w:rFonts w:ascii="Arial" w:hAnsi="Arial" w:cs="Arial"/>
                <w:sz w:val="20"/>
                <w:szCs w:val="20"/>
                <w:lang w:val="en-AU"/>
              </w:rPr>
              <w:fldChar w:fldCharType="end"/>
            </w:r>
            <w:r w:rsidR="00952560" w:rsidRPr="00952560">
              <w:rPr>
                <w:rFonts w:ascii="Arial" w:eastAsia="Times New Roman" w:hAnsi="Arial" w:cs="Arial"/>
                <w:color w:val="000000"/>
                <w:sz w:val="20"/>
                <w:szCs w:val="20"/>
              </w:rPr>
              <w:t xml:space="preserve">   </w:t>
            </w:r>
            <w:r w:rsidRPr="00952560">
              <w:rPr>
                <w:rFonts w:ascii="Arial" w:eastAsia="Times New Roman" w:hAnsi="Arial" w:cs="Arial"/>
                <w:color w:val="000000"/>
                <w:sz w:val="20"/>
                <w:szCs w:val="20"/>
              </w:rPr>
              <w:fldChar w:fldCharType="begin" w:fldLock="1"/>
            </w:r>
            <w:r w:rsidR="00952560" w:rsidRPr="00952560">
              <w:rPr>
                <w:rFonts w:ascii="Arial" w:eastAsia="Times New Roman" w:hAnsi="Arial" w:cs="Arial"/>
                <w:color w:val="000000"/>
                <w:sz w:val="20"/>
                <w:szCs w:val="20"/>
              </w:rPr>
              <w:instrText>MERGEFIELD Element.Name</w:instrText>
            </w:r>
            <w:r w:rsidRPr="00952560">
              <w:rPr>
                <w:rFonts w:ascii="Arial" w:eastAsia="Times New Roman" w:hAnsi="Arial" w:cs="Arial"/>
                <w:color w:val="000000"/>
                <w:sz w:val="20"/>
                <w:szCs w:val="20"/>
              </w:rPr>
              <w:fldChar w:fldCharType="separate"/>
            </w:r>
            <w:r w:rsidR="00952560" w:rsidRPr="00952560">
              <w:rPr>
                <w:rFonts w:ascii="Arial" w:eastAsia="Times New Roman" w:hAnsi="Arial" w:cs="Arial"/>
                <w:color w:val="000000"/>
                <w:sz w:val="20"/>
                <w:szCs w:val="20"/>
              </w:rPr>
              <w:t xml:space="preserve">ENKELVOUDIG </w:t>
            </w:r>
            <w:del w:id="6496" w:author="Arjan" w:date="2012-11-16T15:30:00Z">
              <w:r w:rsidR="00952560" w:rsidRPr="00952560" w:rsidDel="00952560">
                <w:rPr>
                  <w:rFonts w:ascii="Arial" w:eastAsia="Times New Roman" w:hAnsi="Arial" w:cs="Arial"/>
                  <w:color w:val="000000"/>
                  <w:sz w:val="20"/>
                  <w:szCs w:val="20"/>
                </w:rPr>
                <w:delText>DOCUMENT</w:delText>
              </w:r>
            </w:del>
            <w:r w:rsidRPr="00952560">
              <w:rPr>
                <w:rFonts w:ascii="Arial" w:eastAsia="Times New Roman" w:hAnsi="Arial" w:cs="Arial"/>
                <w:color w:val="000000"/>
                <w:sz w:val="20"/>
                <w:szCs w:val="20"/>
              </w:rPr>
              <w:fldChar w:fldCharType="end"/>
            </w:r>
            <w:ins w:id="6497" w:author="Arjan" w:date="2012-11-16T15:30:00Z">
              <w:r w:rsidR="00952560">
                <w:rPr>
                  <w:rFonts w:ascii="Arial" w:hAnsi="Arial" w:cs="Arial"/>
                  <w:sz w:val="20"/>
                  <w:szCs w:val="20"/>
                  <w:lang w:val="en-AU"/>
                </w:rPr>
                <w:t xml:space="preserve"> INFORMATIEOBJECT</w:t>
              </w:r>
            </w:ins>
            <w:r w:rsidR="00952560" w:rsidRPr="00952560">
              <w:rPr>
                <w:rFonts w:ascii="Arial" w:eastAsia="Times New Roman" w:hAnsi="Arial" w:cs="Arial"/>
                <w:color w:val="000000"/>
                <w:sz w:val="20"/>
                <w:szCs w:val="20"/>
              </w:rPr>
              <w:t xml:space="preserve">  </w:t>
            </w:r>
          </w:p>
        </w:tc>
        <w:tc>
          <w:tcPr>
            <w:tcW w:w="1350" w:type="dxa"/>
            <w:tcBorders>
              <w:top w:val="nil"/>
              <w:left w:val="nil"/>
              <w:bottom w:val="single" w:sz="4" w:space="0" w:color="auto"/>
              <w:right w:val="nil"/>
            </w:tcBorders>
          </w:tcPr>
          <w:p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color w:val="000000"/>
                <w:sz w:val="20"/>
                <w:szCs w:val="20"/>
              </w:rPr>
              <w:t>KING</w:t>
            </w:r>
          </w:p>
        </w:tc>
      </w:tr>
    </w:tbl>
    <w:p w:rsidR="00952560" w:rsidRDefault="00952560" w:rsidP="0038425A">
      <w:pPr>
        <w:rPr>
          <w:noProof/>
        </w:rPr>
      </w:pPr>
    </w:p>
    <w:p w:rsidR="003616C8" w:rsidRDefault="003616C8" w:rsidP="003616C8">
      <w:pPr>
        <w:pStyle w:val="Kop2"/>
        <w:rPr>
          <w:noProof/>
        </w:rPr>
      </w:pPr>
      <w:bookmarkStart w:id="6498" w:name="_Toc398129694"/>
      <w:r>
        <w:rPr>
          <w:noProof/>
        </w:rPr>
        <w:t>STATUSTYPE</w:t>
      </w:r>
      <w:bookmarkEnd w:id="6498"/>
    </w:p>
    <w:p w:rsidR="003616C8" w:rsidRDefault="003616C8" w:rsidP="0038425A">
      <w:pPr>
        <w:rPr>
          <w:lang w:val="nl-NL"/>
        </w:rPr>
      </w:pPr>
      <w:r w:rsidRPr="00DD0F4F">
        <w:rPr>
          <w:lang w:val="nl-NL"/>
        </w:rPr>
        <w:t>De unieke aanduiding van een STATUSTYPE wordt gevormd door de unieke aanduiding van het gerelateerde ZAAKTYPE i.c.m. het Statustypevolgnummer. Dit blijft zo. Qua specificatie verandert er dus niets. Wel verandert de unieke aanduiding van STATUSTYPE inhoudelijk omdat de unieke aanduiding van ZAAKTYPE gewijzigd is. Deze gaat bestaan uit de combinatie van Domein (een afkorting waarmee wordt aangegeven voor welk domein in de CATALOGUS ZAAKTYPEn zijn uitgewerkt), RSIN (het door een kamer toegekend uniek nummer voor de INGESCHREVEN NIET-NATUURLIJK PERSOON die de eigenaar is van de CATALOGUS) en Zaaktype-identificatie.</w:t>
      </w:r>
    </w:p>
    <w:p w:rsidR="0047625A" w:rsidRDefault="0047625A" w:rsidP="0038425A">
      <w:pPr>
        <w:rPr>
          <w:lang w:val="nl-NL"/>
        </w:rPr>
      </w:pPr>
      <w:r w:rsidRPr="0047625A">
        <w:rPr>
          <w:lang w:val="nl-NL"/>
        </w:rPr>
        <w:t>Zie de ZTC voor beschrijving van het object en de attributen.</w:t>
      </w:r>
    </w:p>
    <w:p w:rsidR="0047625A" w:rsidRPr="00DD0F4F" w:rsidRDefault="0047625A" w:rsidP="0038425A">
      <w:pPr>
        <w:rPr>
          <w:lang w:val="nl-NL"/>
        </w:rPr>
      </w:pPr>
    </w:p>
    <w:p w:rsidR="00003779" w:rsidRDefault="00003779" w:rsidP="00003779">
      <w:pPr>
        <w:pStyle w:val="Kop2"/>
      </w:pPr>
      <w:bookmarkStart w:id="6499" w:name="_Toc398129695"/>
      <w:r>
        <w:lastRenderedPageBreak/>
        <w:t>VESTIGING</w:t>
      </w:r>
      <w:bookmarkEnd w:id="6499"/>
    </w:p>
    <w:p w:rsidR="00003779" w:rsidRPr="00DD0F4F" w:rsidRDefault="00003779" w:rsidP="00003779">
      <w:pPr>
        <w:rPr>
          <w:lang w:val="nl-NL"/>
        </w:rPr>
      </w:pPr>
      <w:r w:rsidRPr="00DD0F4F">
        <w:rPr>
          <w:lang w:val="nl-NL"/>
        </w:rPr>
        <w:t xml:space="preserve">Een BETROKKENE bij een zaak is een </w:t>
      </w:r>
      <w:r w:rsidRPr="00DD0F4F">
        <w:rPr>
          <w:rFonts w:ascii="Arial" w:hAnsi="Arial" w:cs="Arial"/>
          <w:sz w:val="20"/>
          <w:szCs w:val="20"/>
          <w:lang w:val="nl-NL"/>
        </w:rPr>
        <w:t xml:space="preserve">NATUURLIJK PERSOON, NIET-NATUURLIJK PERSOON, VESTIGING, ORGANISATORISCHE EENHEID of MEDEWERKER. De Maatschappelijke activiteit, zoals gedefinieerd in het NHR, is niet opgenomen als ‘subtype’ van BETROKKENE. Reden hiervan is dat, in het NHR, van de Maatschappelijke activiteit zeer weinig kenmerken zijn opgenomen, bijvoorbeeld geen adres. Een Maatschappelijke activiteit is daardoor slecht bruikbaar als betrokkene. Van de maatschappelijke activiteit wordt gebruik gemaakt door middel van de hoofdVESTIGING daarvan. Daarmee ontbreekt evenwel een essentieel kenmerk van de maatschappelijke activiteit: het KvK-nummer. Dit is een veelgebruikte identificatie, meer dan het Vestigingsnummer. In deze omissie voorzien we door het KvK-nummer op te nemen bij VESTIGING.   </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003779" w:rsidRPr="00F1119A" w:rsidTr="00003779">
        <w:tc>
          <w:tcPr>
            <w:tcW w:w="3600" w:type="dxa"/>
            <w:tcBorders>
              <w:top w:val="single" w:sz="4" w:space="0" w:color="auto"/>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b/>
                <w:bCs/>
                <w:color w:val="000000"/>
                <w:sz w:val="20"/>
                <w:szCs w:val="20"/>
              </w:rPr>
              <w:t>Naam objecttype</w:t>
            </w:r>
          </w:p>
        </w:tc>
        <w:tc>
          <w:tcPr>
            <w:tcW w:w="5760" w:type="dxa"/>
            <w:gridSpan w:val="3"/>
            <w:tcBorders>
              <w:top w:val="single" w:sz="4" w:space="0" w:color="auto"/>
              <w:left w:val="nil"/>
              <w:bottom w:val="nil"/>
              <w:right w:val="nil"/>
            </w:tcBorders>
          </w:tcPr>
          <w:p w:rsidR="00003779" w:rsidRPr="00E0750F" w:rsidRDefault="00003779" w:rsidP="006E0D98">
            <w:pPr>
              <w:autoSpaceDE w:val="0"/>
              <w:autoSpaceDN w:val="0"/>
              <w:adjustRightInd w:val="0"/>
              <w:spacing w:after="0" w:line="240" w:lineRule="auto"/>
              <w:rPr>
                <w:rFonts w:ascii="Arial" w:eastAsia="Times New Roman" w:hAnsi="Arial" w:cs="Arial"/>
                <w:color w:val="000000"/>
                <w:sz w:val="20"/>
                <w:szCs w:val="20"/>
              </w:rPr>
            </w:pPr>
            <w:r w:rsidRPr="00E0750F">
              <w:rPr>
                <w:rFonts w:ascii="Arial" w:eastAsia="Times New Roman" w:hAnsi="Arial" w:cs="Arial"/>
                <w:color w:val="000000"/>
                <w:sz w:val="20"/>
                <w:szCs w:val="20"/>
              </w:rPr>
              <w:t>VESTIGING</w:t>
            </w: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003779" w:rsidRPr="00E0750F" w:rsidRDefault="00003779" w:rsidP="006E0D98">
            <w:pPr>
              <w:autoSpaceDE w:val="0"/>
              <w:autoSpaceDN w:val="0"/>
              <w:adjustRightInd w:val="0"/>
              <w:spacing w:after="0" w:line="240" w:lineRule="auto"/>
              <w:rPr>
                <w:rFonts w:ascii="Arial" w:eastAsia="Times New Roman" w:hAnsi="Arial" w:cs="Arial"/>
                <w:color w:val="000000"/>
                <w:sz w:val="20"/>
                <w:szCs w:val="20"/>
              </w:rPr>
            </w:pP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b/>
                <w:bCs/>
                <w:color w:val="000000"/>
                <w:sz w:val="20"/>
                <w:szCs w:val="20"/>
              </w:rPr>
              <w:t>Mnemonic objecttype</w:t>
            </w:r>
          </w:p>
        </w:tc>
        <w:tc>
          <w:tcPr>
            <w:tcW w:w="5760" w:type="dxa"/>
            <w:gridSpan w:val="3"/>
            <w:tcBorders>
              <w:top w:val="nil"/>
              <w:left w:val="nil"/>
              <w:bottom w:val="nil"/>
              <w:right w:val="nil"/>
            </w:tcBorders>
          </w:tcPr>
          <w:p w:rsidR="00003779" w:rsidRPr="00E0750F" w:rsidRDefault="00003779" w:rsidP="006E0D98">
            <w:pPr>
              <w:autoSpaceDE w:val="0"/>
              <w:autoSpaceDN w:val="0"/>
              <w:adjustRightInd w:val="0"/>
              <w:spacing w:after="0" w:line="240" w:lineRule="auto"/>
              <w:rPr>
                <w:rFonts w:ascii="Arial" w:eastAsia="Times New Roman" w:hAnsi="Arial" w:cs="Arial"/>
                <w:color w:val="000000"/>
                <w:sz w:val="20"/>
                <w:szCs w:val="20"/>
              </w:rPr>
            </w:pPr>
            <w:r w:rsidRPr="00E0750F">
              <w:rPr>
                <w:rFonts w:ascii="Arial" w:eastAsia="Times New Roman" w:hAnsi="Arial" w:cs="Arial"/>
                <w:color w:val="000000"/>
                <w:sz w:val="20"/>
                <w:szCs w:val="20"/>
              </w:rPr>
              <w:t>V</w:t>
            </w:r>
            <w:r>
              <w:rPr>
                <w:rFonts w:ascii="Arial" w:eastAsia="Times New Roman" w:hAnsi="Arial" w:cs="Arial"/>
                <w:color w:val="000000"/>
                <w:sz w:val="20"/>
                <w:szCs w:val="20"/>
              </w:rPr>
              <w:t>ES</w:t>
            </w: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003779" w:rsidRPr="00E0750F" w:rsidRDefault="00003779" w:rsidP="006E0D98">
            <w:pPr>
              <w:autoSpaceDE w:val="0"/>
              <w:autoSpaceDN w:val="0"/>
              <w:adjustRightInd w:val="0"/>
              <w:spacing w:after="0" w:line="240" w:lineRule="auto"/>
              <w:rPr>
                <w:rFonts w:ascii="Arial" w:eastAsia="Times New Roman" w:hAnsi="Arial" w:cs="Arial"/>
                <w:color w:val="000000"/>
                <w:sz w:val="20"/>
                <w:szCs w:val="20"/>
              </w:rPr>
            </w:pP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Herkomst objecttype</w:t>
            </w:r>
          </w:p>
        </w:tc>
        <w:tc>
          <w:tcPr>
            <w:tcW w:w="5760" w:type="dxa"/>
            <w:gridSpan w:val="3"/>
            <w:tcBorders>
              <w:top w:val="nil"/>
              <w:left w:val="nil"/>
              <w:bottom w:val="nil"/>
              <w:right w:val="nil"/>
            </w:tcBorders>
          </w:tcPr>
          <w:p w:rsidR="00003779" w:rsidRPr="00E0750F"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 (NHR)</w:t>
            </w:r>
          </w:p>
        </w:tc>
      </w:tr>
      <w:tr w:rsidR="00003779" w:rsidRPr="00F1119A" w:rsidTr="006E0D98">
        <w:trPr>
          <w:trHeight w:val="230"/>
        </w:trPr>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003779" w:rsidRPr="00E0750F" w:rsidRDefault="00003779" w:rsidP="006E0D98">
            <w:pPr>
              <w:autoSpaceDE w:val="0"/>
              <w:autoSpaceDN w:val="0"/>
              <w:adjustRightInd w:val="0"/>
              <w:spacing w:after="0" w:line="240" w:lineRule="auto"/>
              <w:rPr>
                <w:rFonts w:ascii="Arial" w:eastAsia="Times New Roman" w:hAnsi="Arial" w:cs="Arial"/>
                <w:color w:val="000000"/>
                <w:sz w:val="20"/>
                <w:szCs w:val="20"/>
              </w:rPr>
            </w:pPr>
          </w:p>
        </w:tc>
      </w:tr>
      <w:tr w:rsidR="00003779" w:rsidRPr="00F1119A" w:rsidTr="006E0D98">
        <w:trPr>
          <w:trHeight w:val="230"/>
        </w:trPr>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Code objecttype</w:t>
            </w:r>
          </w:p>
        </w:tc>
        <w:tc>
          <w:tcPr>
            <w:tcW w:w="5760" w:type="dxa"/>
            <w:gridSpan w:val="3"/>
            <w:tcBorders>
              <w:top w:val="nil"/>
              <w:left w:val="nil"/>
              <w:bottom w:val="nil"/>
              <w:right w:val="nil"/>
            </w:tcBorders>
          </w:tcPr>
          <w:p w:rsidR="00003779" w:rsidRPr="00E0750F" w:rsidRDefault="00003779" w:rsidP="006E0D98">
            <w:pPr>
              <w:autoSpaceDE w:val="0"/>
              <w:autoSpaceDN w:val="0"/>
              <w:adjustRightInd w:val="0"/>
              <w:spacing w:after="0" w:line="240" w:lineRule="auto"/>
              <w:rPr>
                <w:rFonts w:ascii="Arial" w:eastAsia="Times New Roman" w:hAnsi="Arial" w:cs="Arial"/>
                <w:color w:val="000000"/>
                <w:sz w:val="20"/>
                <w:szCs w:val="20"/>
              </w:rPr>
            </w:pPr>
          </w:p>
        </w:tc>
      </w:tr>
      <w:tr w:rsidR="00003779" w:rsidRPr="00F1119A" w:rsidTr="006E0D98">
        <w:trPr>
          <w:trHeight w:val="230"/>
        </w:trPr>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003779" w:rsidRPr="00E0750F" w:rsidRDefault="00003779" w:rsidP="006E0D98">
            <w:pPr>
              <w:autoSpaceDE w:val="0"/>
              <w:autoSpaceDN w:val="0"/>
              <w:adjustRightInd w:val="0"/>
              <w:spacing w:after="0" w:line="240" w:lineRule="auto"/>
              <w:rPr>
                <w:rFonts w:ascii="Arial" w:eastAsia="Times New Roman" w:hAnsi="Arial" w:cs="Arial"/>
                <w:color w:val="000000"/>
                <w:sz w:val="20"/>
                <w:szCs w:val="20"/>
              </w:rPr>
            </w:pPr>
          </w:p>
        </w:tc>
      </w:tr>
      <w:tr w:rsidR="00003779" w:rsidRPr="005E066D" w:rsidTr="006E0D98">
        <w:trPr>
          <w:trHeight w:val="230"/>
        </w:trPr>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Definitie objecttype</w:t>
            </w:r>
          </w:p>
        </w:tc>
        <w:tc>
          <w:tcPr>
            <w:tcW w:w="5760" w:type="dxa"/>
            <w:gridSpan w:val="3"/>
            <w:tcBorders>
              <w:top w:val="nil"/>
              <w:left w:val="nil"/>
              <w:bottom w:val="nil"/>
              <w:right w:val="nil"/>
            </w:tcBorders>
          </w:tcPr>
          <w:p w:rsidR="00003779" w:rsidRPr="00DD0F4F" w:rsidRDefault="00003779" w:rsidP="006E0D98">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Een gebouw of complex van gebouwen waar duurzame uitoefening van de activiteiten van een onderneming of rechtspersoon plaatsvindt.</w:t>
            </w:r>
          </w:p>
        </w:tc>
      </w:tr>
      <w:tr w:rsidR="00003779" w:rsidRPr="005E066D" w:rsidTr="006E0D98">
        <w:tc>
          <w:tcPr>
            <w:tcW w:w="3600" w:type="dxa"/>
            <w:tcBorders>
              <w:top w:val="nil"/>
              <w:left w:val="nil"/>
              <w:bottom w:val="nil"/>
              <w:right w:val="nil"/>
            </w:tcBorders>
          </w:tcPr>
          <w:p w:rsidR="00003779" w:rsidRPr="00DD0F4F" w:rsidRDefault="00003779" w:rsidP="006E0D98">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003779" w:rsidRPr="00DD0F4F" w:rsidRDefault="00003779" w:rsidP="006E0D98">
            <w:pPr>
              <w:autoSpaceDE w:val="0"/>
              <w:autoSpaceDN w:val="0"/>
              <w:adjustRightInd w:val="0"/>
              <w:spacing w:after="0" w:line="240" w:lineRule="auto"/>
              <w:rPr>
                <w:rFonts w:ascii="Arial" w:eastAsia="Times New Roman" w:hAnsi="Arial" w:cs="Arial"/>
                <w:color w:val="000000"/>
                <w:sz w:val="20"/>
                <w:szCs w:val="20"/>
                <w:lang w:val="nl-NL"/>
              </w:rPr>
            </w:pP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Herkomst definitie objecttype</w:t>
            </w:r>
          </w:p>
        </w:tc>
        <w:tc>
          <w:tcPr>
            <w:tcW w:w="5760" w:type="dxa"/>
            <w:gridSpan w:val="3"/>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sidRPr="00E0750F">
              <w:rPr>
                <w:rFonts w:ascii="Arial" w:eastAsia="Times New Roman" w:hAnsi="Arial" w:cs="Arial"/>
                <w:color w:val="000000"/>
                <w:sz w:val="20"/>
                <w:szCs w:val="20"/>
              </w:rPr>
              <w:t>KING</w:t>
            </w:r>
          </w:p>
        </w:tc>
      </w:tr>
      <w:tr w:rsidR="00003779" w:rsidRPr="00F1119A" w:rsidTr="006E0D98">
        <w:trPr>
          <w:trHeight w:val="230"/>
        </w:trPr>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Datum opname objecttype</w:t>
            </w:r>
          </w:p>
        </w:tc>
        <w:tc>
          <w:tcPr>
            <w:tcW w:w="5760" w:type="dxa"/>
            <w:gridSpan w:val="3"/>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sidRPr="00E0750F">
              <w:rPr>
                <w:rFonts w:ascii="Arial" w:eastAsia="Times New Roman" w:hAnsi="Arial" w:cs="Arial"/>
                <w:color w:val="000000"/>
                <w:sz w:val="20"/>
                <w:szCs w:val="20"/>
              </w:rPr>
              <w:t>17 mei 2010</w:t>
            </w:r>
          </w:p>
        </w:tc>
      </w:tr>
      <w:tr w:rsidR="00003779" w:rsidRPr="00F1119A" w:rsidTr="006E0D98">
        <w:trPr>
          <w:trHeight w:val="260"/>
        </w:trPr>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r>
      <w:tr w:rsidR="00003779" w:rsidRPr="005E066D"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rsidR="00003779" w:rsidRPr="00DD0F4F" w:rsidRDefault="00003779" w:rsidP="006E0D98">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Zie de toelichting in het RSGB.</w:t>
            </w:r>
          </w:p>
        </w:tc>
      </w:tr>
      <w:tr w:rsidR="00003779" w:rsidRPr="005E066D" w:rsidTr="006E0D98">
        <w:tc>
          <w:tcPr>
            <w:tcW w:w="3600" w:type="dxa"/>
            <w:tcBorders>
              <w:top w:val="nil"/>
              <w:left w:val="nil"/>
              <w:bottom w:val="nil"/>
              <w:right w:val="nil"/>
            </w:tcBorders>
          </w:tcPr>
          <w:p w:rsidR="00003779" w:rsidRPr="00DD0F4F" w:rsidRDefault="00003779" w:rsidP="006E0D98">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003779" w:rsidRPr="00DD0F4F" w:rsidRDefault="00003779" w:rsidP="006E0D98">
            <w:pPr>
              <w:autoSpaceDE w:val="0"/>
              <w:autoSpaceDN w:val="0"/>
              <w:adjustRightInd w:val="0"/>
              <w:spacing w:after="0" w:line="240" w:lineRule="auto"/>
              <w:rPr>
                <w:rFonts w:ascii="Arial" w:eastAsia="Times New Roman" w:hAnsi="Arial" w:cs="Arial"/>
                <w:color w:val="000000"/>
                <w:sz w:val="20"/>
                <w:szCs w:val="20"/>
                <w:lang w:val="nl-NL"/>
              </w:rPr>
            </w:pPr>
          </w:p>
        </w:tc>
      </w:tr>
      <w:tr w:rsidR="00003779" w:rsidRPr="005E066D"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Unieke aanduiding objecttype</w:t>
            </w:r>
          </w:p>
        </w:tc>
        <w:tc>
          <w:tcPr>
            <w:tcW w:w="5760" w:type="dxa"/>
            <w:gridSpan w:val="3"/>
            <w:tcBorders>
              <w:top w:val="nil"/>
              <w:left w:val="nil"/>
              <w:bottom w:val="nil"/>
              <w:right w:val="nil"/>
            </w:tcBorders>
          </w:tcPr>
          <w:p w:rsidR="00003779" w:rsidRPr="00DD0F4F" w:rsidRDefault="00003779" w:rsidP="006E0D98">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SUBJECT.Subjecttypering gevolgd door het Vestigingsnummer</w:t>
            </w:r>
          </w:p>
        </w:tc>
      </w:tr>
      <w:tr w:rsidR="00003779" w:rsidRPr="005E066D" w:rsidTr="006E0D98">
        <w:tc>
          <w:tcPr>
            <w:tcW w:w="3600" w:type="dxa"/>
            <w:tcBorders>
              <w:top w:val="nil"/>
              <w:left w:val="nil"/>
              <w:bottom w:val="nil"/>
              <w:right w:val="nil"/>
            </w:tcBorders>
          </w:tcPr>
          <w:p w:rsidR="00003779" w:rsidRPr="00DD0F4F" w:rsidRDefault="00003779" w:rsidP="006E0D98">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003779" w:rsidRPr="00DD0F4F" w:rsidRDefault="00003779" w:rsidP="006E0D98">
            <w:pPr>
              <w:autoSpaceDE w:val="0"/>
              <w:autoSpaceDN w:val="0"/>
              <w:adjustRightInd w:val="0"/>
              <w:spacing w:after="0" w:line="240" w:lineRule="auto"/>
              <w:rPr>
                <w:rFonts w:ascii="Arial" w:eastAsia="Times New Roman" w:hAnsi="Arial" w:cs="Arial"/>
                <w:color w:val="000000"/>
                <w:sz w:val="20"/>
                <w:szCs w:val="20"/>
                <w:lang w:val="nl-NL"/>
              </w:rPr>
            </w:pPr>
          </w:p>
        </w:tc>
      </w:tr>
      <w:tr w:rsidR="00003779" w:rsidRPr="005E066D"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Populatie objecttype</w:t>
            </w:r>
          </w:p>
        </w:tc>
        <w:tc>
          <w:tcPr>
            <w:tcW w:w="5760" w:type="dxa"/>
            <w:gridSpan w:val="3"/>
            <w:tcBorders>
              <w:top w:val="nil"/>
              <w:left w:val="nil"/>
              <w:bottom w:val="nil"/>
              <w:right w:val="nil"/>
            </w:tcBorders>
          </w:tcPr>
          <w:p w:rsidR="00003779" w:rsidRPr="00DD0F4F" w:rsidRDefault="00003779" w:rsidP="006E0D98">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De vestigingen zoals opgenomen in het NHR.</w:t>
            </w:r>
          </w:p>
        </w:tc>
      </w:tr>
      <w:tr w:rsidR="00003779" w:rsidRPr="005E066D" w:rsidTr="006E0D98">
        <w:tc>
          <w:tcPr>
            <w:tcW w:w="3600" w:type="dxa"/>
            <w:tcBorders>
              <w:top w:val="nil"/>
              <w:left w:val="nil"/>
              <w:bottom w:val="nil"/>
              <w:right w:val="nil"/>
            </w:tcBorders>
          </w:tcPr>
          <w:p w:rsidR="00003779" w:rsidRPr="00DD0F4F" w:rsidRDefault="00003779" w:rsidP="006E0D98">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003779" w:rsidRPr="00DD0F4F" w:rsidRDefault="00003779" w:rsidP="006E0D98">
            <w:pPr>
              <w:autoSpaceDE w:val="0"/>
              <w:autoSpaceDN w:val="0"/>
              <w:adjustRightInd w:val="0"/>
              <w:spacing w:after="0" w:line="240" w:lineRule="auto"/>
              <w:rPr>
                <w:rFonts w:ascii="Arial" w:eastAsia="Times New Roman" w:hAnsi="Arial" w:cs="Arial"/>
                <w:color w:val="000000"/>
                <w:sz w:val="20"/>
                <w:szCs w:val="20"/>
                <w:lang w:val="nl-NL"/>
              </w:rPr>
            </w:pP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Kwaliteitsbegrip objecttype</w:t>
            </w:r>
          </w:p>
        </w:tc>
        <w:tc>
          <w:tcPr>
            <w:tcW w:w="5760" w:type="dxa"/>
            <w:gridSpan w:val="3"/>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i/>
                <w:iCs/>
                <w:color w:val="000000"/>
                <w:sz w:val="20"/>
                <w:szCs w:val="20"/>
              </w:rPr>
              <w:t>Code</w:t>
            </w:r>
          </w:p>
        </w:tc>
        <w:tc>
          <w:tcPr>
            <w:tcW w:w="333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i/>
                <w:iCs/>
                <w:color w:val="000000"/>
                <w:sz w:val="20"/>
                <w:szCs w:val="20"/>
              </w:rPr>
              <w:t>Gegevensnaam</w:t>
            </w:r>
          </w:p>
        </w:tc>
        <w:tc>
          <w:tcPr>
            <w:tcW w:w="135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i/>
                <w:iCs/>
                <w:color w:val="000000"/>
                <w:sz w:val="20"/>
                <w:szCs w:val="20"/>
              </w:rPr>
              <w:t>Herkomst</w:t>
            </w: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003779" w:rsidRPr="009E2452" w:rsidRDefault="00003779" w:rsidP="006E0D98">
            <w:pPr>
              <w:spacing w:after="0"/>
            </w:pPr>
            <w:r w:rsidRPr="009E2452">
              <w:t>Vestigingsnummer</w:t>
            </w:r>
          </w:p>
        </w:tc>
        <w:tc>
          <w:tcPr>
            <w:tcW w:w="135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003779" w:rsidRPr="009E2452" w:rsidRDefault="00003779" w:rsidP="006E0D98">
            <w:pPr>
              <w:spacing w:after="0"/>
            </w:pPr>
            <w:r w:rsidRPr="009E2452">
              <w:t>Handelsnaam</w:t>
            </w:r>
          </w:p>
        </w:tc>
        <w:tc>
          <w:tcPr>
            <w:tcW w:w="135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003779" w:rsidRPr="009E2452" w:rsidRDefault="00003779" w:rsidP="006E0D98">
            <w:pPr>
              <w:spacing w:after="0"/>
            </w:pPr>
            <w:ins w:id="6500" w:author="Arjan" w:date="2014-09-08T15:53:00Z">
              <w:r>
                <w:t>KvK-nummer</w:t>
              </w:r>
            </w:ins>
          </w:p>
        </w:tc>
        <w:tc>
          <w:tcPr>
            <w:tcW w:w="1350" w:type="dxa"/>
            <w:tcBorders>
              <w:top w:val="nil"/>
              <w:left w:val="nil"/>
              <w:bottom w:val="nil"/>
              <w:right w:val="nil"/>
            </w:tcBorders>
          </w:tcPr>
          <w:p w:rsidR="00003779" w:rsidRDefault="000D1EE5" w:rsidP="006E0D98">
            <w:pPr>
              <w:autoSpaceDE w:val="0"/>
              <w:autoSpaceDN w:val="0"/>
              <w:adjustRightInd w:val="0"/>
              <w:spacing w:after="0" w:line="240" w:lineRule="auto"/>
              <w:rPr>
                <w:rFonts w:ascii="Arial" w:eastAsia="Times New Roman" w:hAnsi="Arial" w:cs="Arial"/>
                <w:color w:val="000000"/>
                <w:sz w:val="20"/>
                <w:szCs w:val="20"/>
              </w:rPr>
            </w:pPr>
            <w:ins w:id="6501" w:author="Arjan" w:date="2014-09-08T16:11:00Z">
              <w:r>
                <w:rPr>
                  <w:rFonts w:ascii="Arial" w:eastAsia="Times New Roman" w:hAnsi="Arial" w:cs="Arial"/>
                  <w:color w:val="000000"/>
                  <w:sz w:val="20"/>
                  <w:szCs w:val="20"/>
                </w:rPr>
                <w:t>RSGB</w:t>
              </w:r>
            </w:ins>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003779" w:rsidRPr="009E2452" w:rsidRDefault="00003779" w:rsidP="006E0D98">
            <w:pPr>
              <w:spacing w:after="0"/>
            </w:pPr>
            <w:r w:rsidRPr="009E2452">
              <w:t>Verkorte naam</w:t>
            </w:r>
          </w:p>
        </w:tc>
        <w:tc>
          <w:tcPr>
            <w:tcW w:w="135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003779" w:rsidRPr="009E2452" w:rsidRDefault="00003779" w:rsidP="006E0D98">
            <w:pPr>
              <w:spacing w:after="0"/>
            </w:pPr>
            <w:r w:rsidRPr="009E2452">
              <w:t>Datum aanvang</w:t>
            </w:r>
          </w:p>
        </w:tc>
        <w:tc>
          <w:tcPr>
            <w:tcW w:w="135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003779" w:rsidRDefault="00003779" w:rsidP="006E0D98">
            <w:pPr>
              <w:spacing w:after="0"/>
            </w:pPr>
            <w:r w:rsidRPr="009E2452">
              <w:t xml:space="preserve">Datum beëindiging </w:t>
            </w:r>
          </w:p>
        </w:tc>
        <w:tc>
          <w:tcPr>
            <w:tcW w:w="135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003779" w:rsidRDefault="008F2B4B" w:rsidP="006E0D98">
            <w:pPr>
              <w:spacing w:after="0"/>
              <w:rPr>
                <w:rFonts w:ascii="Calibri" w:eastAsia="Times New Roman" w:hAnsi="Calibri" w:cs="Calibri"/>
                <w:color w:val="0F0F0F"/>
              </w:rPr>
            </w:pPr>
            <w:r>
              <w:fldChar w:fldCharType="begin" w:fldLock="1"/>
            </w:r>
            <w:r w:rsidR="00003779">
              <w:instrText xml:space="preserve">MERGEFIELD </w:instrText>
            </w:r>
            <w:r w:rsidR="00003779">
              <w:rPr>
                <w:rFonts w:ascii="Calibri" w:eastAsia="Times New Roman" w:hAnsi="Calibri" w:cs="Calibri"/>
                <w:color w:val="0F0F0F"/>
              </w:rPr>
              <w:instrText>Att.Name</w:instrText>
            </w:r>
            <w:r>
              <w:fldChar w:fldCharType="separate"/>
            </w:r>
            <w:r w:rsidR="00003779">
              <w:rPr>
                <w:rFonts w:ascii="Calibri" w:eastAsia="Times New Roman" w:hAnsi="Calibri" w:cs="Calibri"/>
                <w:color w:val="0F0F0F"/>
              </w:rPr>
              <w:t>Locatie-adres</w:t>
            </w:r>
            <w:r>
              <w:fldChar w:fldCharType="end"/>
            </w:r>
          </w:p>
        </w:tc>
        <w:tc>
          <w:tcPr>
            <w:tcW w:w="135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003779" w:rsidRDefault="008F2B4B" w:rsidP="006E0D98">
            <w:pPr>
              <w:spacing w:after="0"/>
              <w:rPr>
                <w:rFonts w:ascii="Calibri" w:eastAsia="Times New Roman" w:hAnsi="Calibri" w:cs="Calibri"/>
                <w:color w:val="0F0F0F"/>
              </w:rPr>
            </w:pPr>
            <w:r>
              <w:fldChar w:fldCharType="begin" w:fldLock="1"/>
            </w:r>
            <w:r w:rsidR="00003779">
              <w:instrText xml:space="preserve">MERGEFIELD </w:instrText>
            </w:r>
            <w:r w:rsidR="00003779">
              <w:rPr>
                <w:rFonts w:ascii="Calibri" w:eastAsia="Times New Roman" w:hAnsi="Calibri" w:cs="Calibri"/>
                <w:color w:val="0F0F0F"/>
              </w:rPr>
              <w:instrText>Att.Name</w:instrText>
            </w:r>
            <w:r>
              <w:fldChar w:fldCharType="separate"/>
            </w:r>
            <w:r w:rsidR="00003779">
              <w:rPr>
                <w:rFonts w:ascii="Calibri" w:eastAsia="Times New Roman" w:hAnsi="Calibri" w:cs="Calibri"/>
                <w:color w:val="0F0F0F"/>
              </w:rPr>
              <w:t>Correspondentieadres</w:t>
            </w:r>
            <w:r>
              <w:fldChar w:fldCharType="end"/>
            </w:r>
          </w:p>
        </w:tc>
        <w:tc>
          <w:tcPr>
            <w:tcW w:w="135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003779" w:rsidRDefault="008F2B4B" w:rsidP="006E0D98">
            <w:pPr>
              <w:spacing w:after="0"/>
              <w:rPr>
                <w:rFonts w:ascii="Calibri" w:eastAsia="Times New Roman" w:hAnsi="Calibri" w:cs="Calibri"/>
                <w:color w:val="0F0F0F"/>
              </w:rPr>
            </w:pPr>
            <w:r>
              <w:fldChar w:fldCharType="begin" w:fldLock="1"/>
            </w:r>
            <w:r w:rsidR="00003779">
              <w:instrText xml:space="preserve">MERGEFIELD </w:instrText>
            </w:r>
            <w:r w:rsidR="00003779">
              <w:rPr>
                <w:rFonts w:ascii="Calibri" w:eastAsia="Times New Roman" w:hAnsi="Calibri" w:cs="Calibri"/>
                <w:color w:val="0F0F0F"/>
              </w:rPr>
              <w:instrText>Att.Name</w:instrText>
            </w:r>
            <w:r>
              <w:fldChar w:fldCharType="separate"/>
            </w:r>
            <w:r w:rsidR="00003779">
              <w:rPr>
                <w:rFonts w:ascii="Calibri" w:eastAsia="Times New Roman" w:hAnsi="Calibri" w:cs="Calibri"/>
                <w:color w:val="0F0F0F"/>
              </w:rPr>
              <w:t>Postadres</w:t>
            </w:r>
            <w:r>
              <w:fldChar w:fldCharType="end"/>
            </w:r>
          </w:p>
        </w:tc>
        <w:tc>
          <w:tcPr>
            <w:tcW w:w="135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003779" w:rsidRDefault="008F2B4B" w:rsidP="006E0D98">
            <w:pPr>
              <w:spacing w:after="0"/>
              <w:rPr>
                <w:rFonts w:ascii="Calibri" w:eastAsia="Times New Roman" w:hAnsi="Calibri" w:cs="Calibri"/>
                <w:color w:val="0F0F0F"/>
              </w:rPr>
            </w:pPr>
            <w:r>
              <w:fldChar w:fldCharType="begin" w:fldLock="1"/>
            </w:r>
            <w:r w:rsidR="00003779">
              <w:instrText xml:space="preserve">MERGEFIELD </w:instrText>
            </w:r>
            <w:r w:rsidR="00003779">
              <w:rPr>
                <w:rFonts w:ascii="Calibri" w:eastAsia="Times New Roman" w:hAnsi="Calibri" w:cs="Calibri"/>
                <w:color w:val="0F0F0F"/>
              </w:rPr>
              <w:instrText>Att.Name</w:instrText>
            </w:r>
            <w:r>
              <w:fldChar w:fldCharType="separate"/>
            </w:r>
            <w:r w:rsidR="00003779">
              <w:rPr>
                <w:rFonts w:ascii="Calibri" w:eastAsia="Times New Roman" w:hAnsi="Calibri" w:cs="Calibri"/>
                <w:color w:val="0F0F0F"/>
              </w:rPr>
              <w:t>Verblijf buitenland</w:t>
            </w:r>
            <w:r>
              <w:fldChar w:fldCharType="end"/>
            </w:r>
          </w:p>
        </w:tc>
        <w:tc>
          <w:tcPr>
            <w:tcW w:w="135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003779" w:rsidRDefault="008F2B4B" w:rsidP="006E0D98">
            <w:pPr>
              <w:spacing w:after="0"/>
              <w:rPr>
                <w:rFonts w:ascii="Calibri" w:eastAsia="Times New Roman" w:hAnsi="Calibri" w:cs="Calibri"/>
                <w:color w:val="0F0F0F"/>
              </w:rPr>
            </w:pPr>
            <w:r>
              <w:fldChar w:fldCharType="begin" w:fldLock="1"/>
            </w:r>
            <w:r w:rsidR="00003779">
              <w:instrText xml:space="preserve">MERGEFIELD </w:instrText>
            </w:r>
            <w:r w:rsidR="00003779">
              <w:rPr>
                <w:rFonts w:ascii="Calibri" w:eastAsia="Times New Roman" w:hAnsi="Calibri" w:cs="Calibri"/>
                <w:color w:val="0F0F0F"/>
              </w:rPr>
              <w:instrText>Att.Name</w:instrText>
            </w:r>
            <w:r>
              <w:fldChar w:fldCharType="separate"/>
            </w:r>
            <w:r w:rsidR="00003779">
              <w:rPr>
                <w:rFonts w:ascii="Calibri" w:eastAsia="Times New Roman" w:hAnsi="Calibri" w:cs="Calibri"/>
                <w:color w:val="0F0F0F"/>
              </w:rPr>
              <w:t>Telefoonnummer</w:t>
            </w:r>
            <w:r>
              <w:fldChar w:fldCharType="end"/>
            </w:r>
          </w:p>
        </w:tc>
        <w:tc>
          <w:tcPr>
            <w:tcW w:w="135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003779" w:rsidRDefault="008F2B4B" w:rsidP="006E0D98">
            <w:pPr>
              <w:spacing w:after="0"/>
              <w:rPr>
                <w:rFonts w:ascii="Calibri" w:eastAsia="Times New Roman" w:hAnsi="Calibri" w:cs="Calibri"/>
                <w:color w:val="0F0F0F"/>
              </w:rPr>
            </w:pPr>
            <w:r>
              <w:fldChar w:fldCharType="begin" w:fldLock="1"/>
            </w:r>
            <w:r w:rsidR="00003779">
              <w:instrText xml:space="preserve">MERGEFIELD </w:instrText>
            </w:r>
            <w:r w:rsidR="00003779">
              <w:rPr>
                <w:rFonts w:ascii="Calibri" w:eastAsia="Times New Roman" w:hAnsi="Calibri" w:cs="Calibri"/>
                <w:color w:val="0F0F0F"/>
              </w:rPr>
              <w:instrText>Att.Name</w:instrText>
            </w:r>
            <w:r>
              <w:fldChar w:fldCharType="separate"/>
            </w:r>
            <w:r w:rsidR="00003779">
              <w:rPr>
                <w:rFonts w:ascii="Calibri" w:eastAsia="Times New Roman" w:hAnsi="Calibri" w:cs="Calibri"/>
                <w:color w:val="0F0F0F"/>
              </w:rPr>
              <w:t>Fax-nummer</w:t>
            </w:r>
            <w:r>
              <w:fldChar w:fldCharType="end"/>
            </w:r>
          </w:p>
        </w:tc>
        <w:tc>
          <w:tcPr>
            <w:tcW w:w="135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003779" w:rsidRDefault="008F2B4B" w:rsidP="006E0D98">
            <w:pPr>
              <w:spacing w:after="0"/>
              <w:rPr>
                <w:rFonts w:ascii="Calibri" w:eastAsia="Times New Roman" w:hAnsi="Calibri" w:cs="Calibri"/>
                <w:color w:val="0F0F0F"/>
              </w:rPr>
            </w:pPr>
            <w:r>
              <w:fldChar w:fldCharType="begin" w:fldLock="1"/>
            </w:r>
            <w:r w:rsidR="00003779">
              <w:instrText xml:space="preserve">MERGEFIELD </w:instrText>
            </w:r>
            <w:r w:rsidR="00003779">
              <w:rPr>
                <w:rFonts w:ascii="Calibri" w:eastAsia="Times New Roman" w:hAnsi="Calibri" w:cs="Calibri"/>
                <w:color w:val="0F0F0F"/>
              </w:rPr>
              <w:instrText>Att.Name</w:instrText>
            </w:r>
            <w:r>
              <w:fldChar w:fldCharType="separate"/>
            </w:r>
            <w:r w:rsidR="00003779">
              <w:rPr>
                <w:rFonts w:ascii="Calibri" w:eastAsia="Times New Roman" w:hAnsi="Calibri" w:cs="Calibri"/>
                <w:color w:val="0F0F0F"/>
              </w:rPr>
              <w:t>Emailadres</w:t>
            </w:r>
            <w:r>
              <w:fldChar w:fldCharType="end"/>
            </w:r>
          </w:p>
        </w:tc>
        <w:tc>
          <w:tcPr>
            <w:tcW w:w="135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rsidTr="006E0D98">
        <w:tc>
          <w:tcPr>
            <w:tcW w:w="360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003779" w:rsidRDefault="008F2B4B" w:rsidP="006E0D98">
            <w:pPr>
              <w:spacing w:after="0"/>
              <w:rPr>
                <w:rFonts w:ascii="Calibri" w:eastAsia="Times New Roman" w:hAnsi="Calibri" w:cs="Calibri"/>
                <w:color w:val="0F0F0F"/>
              </w:rPr>
            </w:pPr>
            <w:r>
              <w:fldChar w:fldCharType="begin" w:fldLock="1"/>
            </w:r>
            <w:r w:rsidR="00003779">
              <w:instrText xml:space="preserve">MERGEFIELD </w:instrText>
            </w:r>
            <w:r w:rsidR="00003779">
              <w:rPr>
                <w:rFonts w:ascii="Calibri" w:eastAsia="Times New Roman" w:hAnsi="Calibri" w:cs="Calibri"/>
                <w:color w:val="0F0F0F"/>
              </w:rPr>
              <w:instrText>Att.Name</w:instrText>
            </w:r>
            <w:r>
              <w:fldChar w:fldCharType="separate"/>
            </w:r>
            <w:r w:rsidR="00003779">
              <w:rPr>
                <w:rFonts w:ascii="Calibri" w:eastAsia="Times New Roman" w:hAnsi="Calibri" w:cs="Calibri"/>
                <w:color w:val="0F0F0F"/>
              </w:rPr>
              <w:t>Rekeningnummer</w:t>
            </w:r>
            <w:r>
              <w:fldChar w:fldCharType="end"/>
            </w:r>
          </w:p>
        </w:tc>
        <w:tc>
          <w:tcPr>
            <w:tcW w:w="1350" w:type="dxa"/>
            <w:tcBorders>
              <w:top w:val="nil"/>
              <w:left w:val="nil"/>
              <w:bottom w:val="nil"/>
              <w:right w:val="nil"/>
            </w:tcBorders>
          </w:tcPr>
          <w:p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CD23CE" w:rsidTr="006E0D98">
        <w:tc>
          <w:tcPr>
            <w:tcW w:w="3600" w:type="dxa"/>
            <w:tcBorders>
              <w:top w:val="nil"/>
              <w:left w:val="nil"/>
              <w:right w:val="nil"/>
            </w:tcBorders>
          </w:tcPr>
          <w:p w:rsidR="00003779" w:rsidRPr="00CD23CE" w:rsidRDefault="00003779" w:rsidP="006E0D98">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b/>
                <w:bCs/>
                <w:color w:val="000000"/>
                <w:sz w:val="20"/>
                <w:szCs w:val="20"/>
              </w:rPr>
              <w:t>Overzicht relaties</w:t>
            </w:r>
          </w:p>
        </w:tc>
        <w:tc>
          <w:tcPr>
            <w:tcW w:w="4410" w:type="dxa"/>
            <w:gridSpan w:val="2"/>
            <w:tcBorders>
              <w:top w:val="nil"/>
              <w:left w:val="nil"/>
              <w:right w:val="nil"/>
            </w:tcBorders>
          </w:tcPr>
          <w:p w:rsidR="00003779" w:rsidRPr="00CD23CE" w:rsidRDefault="00003779" w:rsidP="006E0D98">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i/>
                <w:iCs/>
                <w:color w:val="000000"/>
                <w:sz w:val="20"/>
                <w:szCs w:val="20"/>
              </w:rPr>
              <w:t>Relatienaam incl. gerelateerd type</w:t>
            </w:r>
          </w:p>
        </w:tc>
        <w:tc>
          <w:tcPr>
            <w:tcW w:w="1350" w:type="dxa"/>
            <w:tcBorders>
              <w:top w:val="nil"/>
              <w:left w:val="nil"/>
              <w:right w:val="nil"/>
            </w:tcBorders>
          </w:tcPr>
          <w:p w:rsidR="00003779" w:rsidRPr="00CD23CE" w:rsidRDefault="00003779" w:rsidP="006E0D98">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i/>
                <w:iCs/>
                <w:color w:val="000000"/>
                <w:sz w:val="20"/>
                <w:szCs w:val="20"/>
              </w:rPr>
              <w:t>Herkomst</w:t>
            </w:r>
          </w:p>
        </w:tc>
      </w:tr>
      <w:tr w:rsidR="00003779" w:rsidRPr="00CD23CE" w:rsidTr="006E0D98">
        <w:tc>
          <w:tcPr>
            <w:tcW w:w="3600" w:type="dxa"/>
            <w:tcBorders>
              <w:top w:val="nil"/>
              <w:left w:val="nil"/>
              <w:right w:val="nil"/>
            </w:tcBorders>
          </w:tcPr>
          <w:p w:rsidR="00003779" w:rsidRPr="00CD23CE"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right w:val="nil"/>
            </w:tcBorders>
          </w:tcPr>
          <w:p w:rsidR="00003779" w:rsidRPr="00CD23CE" w:rsidRDefault="00003779" w:rsidP="00003779">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BETROKKENE </w:t>
            </w:r>
            <w:r w:rsidRPr="00E0750F">
              <w:rPr>
                <w:rFonts w:ascii="Arial" w:eastAsia="Times New Roman" w:hAnsi="Arial" w:cs="Arial"/>
                <w:color w:val="000000"/>
                <w:sz w:val="20"/>
                <w:szCs w:val="20"/>
              </w:rPr>
              <w:t>is</w:t>
            </w:r>
            <w:r>
              <w:rPr>
                <w:rFonts w:ascii="Arial" w:eastAsia="Times New Roman" w:hAnsi="Arial" w:cs="Arial"/>
                <w:color w:val="000000"/>
                <w:sz w:val="20"/>
                <w:szCs w:val="20"/>
              </w:rPr>
              <w:t xml:space="preserve"> een VESTIGING</w:t>
            </w:r>
          </w:p>
        </w:tc>
        <w:tc>
          <w:tcPr>
            <w:tcW w:w="1350" w:type="dxa"/>
            <w:tcBorders>
              <w:top w:val="nil"/>
              <w:left w:val="nil"/>
              <w:right w:val="nil"/>
            </w:tcBorders>
          </w:tcPr>
          <w:p w:rsidR="00003779" w:rsidRPr="00CD23CE"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KING</w:t>
            </w:r>
          </w:p>
        </w:tc>
      </w:tr>
      <w:tr w:rsidR="00003779" w:rsidRPr="00CD23CE" w:rsidTr="006E0D98">
        <w:tc>
          <w:tcPr>
            <w:tcW w:w="3600" w:type="dxa"/>
            <w:tcBorders>
              <w:top w:val="nil"/>
              <w:left w:val="nil"/>
              <w:bottom w:val="single" w:sz="4" w:space="0" w:color="auto"/>
              <w:right w:val="nil"/>
            </w:tcBorders>
          </w:tcPr>
          <w:p w:rsidR="00003779" w:rsidRPr="00CD23CE"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single" w:sz="4" w:space="0" w:color="auto"/>
              <w:right w:val="nil"/>
            </w:tcBorders>
          </w:tcPr>
          <w:p w:rsidR="00003779" w:rsidRPr="00DD0F4F" w:rsidRDefault="00003779" w:rsidP="00003779">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VESTIGING VAN ZAAKBEHANDELENDE </w:t>
            </w:r>
            <w:r w:rsidRPr="00DD0F4F">
              <w:rPr>
                <w:rFonts w:ascii="Arial" w:eastAsia="Times New Roman" w:hAnsi="Arial" w:cs="Arial"/>
                <w:color w:val="000000"/>
                <w:sz w:val="20"/>
                <w:szCs w:val="20"/>
                <w:lang w:val="nl-NL"/>
              </w:rPr>
              <w:lastRenderedPageBreak/>
              <w:t>ORGANISATIE is specialisatie van VESTIGING</w:t>
            </w:r>
          </w:p>
        </w:tc>
        <w:tc>
          <w:tcPr>
            <w:tcW w:w="1350" w:type="dxa"/>
            <w:tcBorders>
              <w:top w:val="nil"/>
              <w:left w:val="nil"/>
              <w:bottom w:val="single" w:sz="4" w:space="0" w:color="auto"/>
              <w:right w:val="nil"/>
            </w:tcBorders>
          </w:tcPr>
          <w:p w:rsidR="00003779" w:rsidRPr="00CD23CE"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KING</w:t>
            </w:r>
          </w:p>
        </w:tc>
      </w:tr>
    </w:tbl>
    <w:p w:rsidR="00003779" w:rsidRDefault="00003779" w:rsidP="0038425A"/>
    <w:p w:rsidR="00003779" w:rsidRPr="008B6937" w:rsidRDefault="008F2B4B" w:rsidP="008B6937">
      <w:pPr>
        <w:autoSpaceDE w:val="0"/>
        <w:autoSpaceDN w:val="0"/>
        <w:adjustRightInd w:val="0"/>
        <w:spacing w:before="240" w:after="60" w:line="240" w:lineRule="auto"/>
        <w:outlineLvl w:val="3"/>
        <w:rPr>
          <w:ins w:id="6502" w:author="Arjan" w:date="2014-09-08T15:59:00Z"/>
          <w:rFonts w:ascii="Arial" w:eastAsia="Times New Roman" w:hAnsi="Arial" w:cs="Arial"/>
          <w:b/>
          <w:bCs/>
          <w:color w:val="004080"/>
          <w:sz w:val="24"/>
          <w:szCs w:val="24"/>
        </w:rPr>
      </w:pPr>
      <w:ins w:id="6503" w:author="Arjan" w:date="2013-02-07T23:33:00Z">
        <w:r w:rsidRPr="00F2006F">
          <w:rPr>
            <w:rFonts w:ascii="Arial" w:hAnsi="Arial" w:cs="Arial"/>
            <w:sz w:val="20"/>
            <w:szCs w:val="20"/>
            <w:lang w:val="en-AU"/>
          </w:rPr>
          <w:fldChar w:fldCharType="begin" w:fldLock="1"/>
        </w:r>
        <w:r w:rsidR="008B6937" w:rsidRPr="00F2006F">
          <w:rPr>
            <w:rFonts w:ascii="Arial" w:hAnsi="Arial" w:cs="Arial"/>
            <w:sz w:val="20"/>
            <w:szCs w:val="20"/>
            <w:lang w:val="en-AU"/>
          </w:rPr>
          <w:instrText xml:space="preserve">MERGEFIELD </w:instrText>
        </w:r>
        <w:r w:rsidR="008B6937" w:rsidRPr="00F2006F">
          <w:rPr>
            <w:rFonts w:ascii="Arial" w:eastAsia="Times New Roman" w:hAnsi="Arial" w:cs="Arial"/>
            <w:b/>
            <w:bCs/>
            <w:color w:val="004080"/>
            <w:sz w:val="24"/>
            <w:szCs w:val="24"/>
          </w:rPr>
          <w:instrText>Att.Stereotype</w:instrText>
        </w:r>
        <w:r w:rsidRPr="00F2006F">
          <w:rPr>
            <w:rFonts w:ascii="Arial" w:hAnsi="Arial" w:cs="Arial"/>
            <w:sz w:val="20"/>
            <w:szCs w:val="20"/>
            <w:lang w:val="en-AU"/>
          </w:rPr>
          <w:fldChar w:fldCharType="separate"/>
        </w:r>
        <w:r w:rsidR="008B6937" w:rsidRPr="00F2006F">
          <w:rPr>
            <w:rFonts w:ascii="Arial" w:eastAsia="Times New Roman" w:hAnsi="Arial" w:cs="Arial"/>
            <w:b/>
            <w:bCs/>
            <w:color w:val="004080"/>
            <w:sz w:val="24"/>
            <w:szCs w:val="24"/>
          </w:rPr>
          <w:t>«Attribuutsoort»</w:t>
        </w:r>
        <w:r w:rsidRPr="00F2006F">
          <w:rPr>
            <w:rFonts w:ascii="Arial" w:hAnsi="Arial" w:cs="Arial"/>
            <w:sz w:val="20"/>
            <w:szCs w:val="20"/>
            <w:lang w:val="en-AU"/>
          </w:rPr>
          <w:fldChar w:fldCharType="end"/>
        </w:r>
      </w:ins>
      <w:ins w:id="6504" w:author="Arjan" w:date="2014-09-08T15:59:00Z">
        <w:r w:rsidR="00003779" w:rsidRPr="008B6937">
          <w:rPr>
            <w:rFonts w:ascii="Arial" w:eastAsia="Times New Roman" w:hAnsi="Arial" w:cs="Arial"/>
            <w:b/>
            <w:bCs/>
            <w:color w:val="004080"/>
            <w:sz w:val="24"/>
            <w:szCs w:val="24"/>
          </w:rPr>
          <w:t xml:space="preserve"> KvK-nummer</w:t>
        </w:r>
        <w:r w:rsidRPr="008B6937">
          <w:rPr>
            <w:rFonts w:ascii="Arial" w:eastAsia="Times New Roman" w:hAnsi="Arial" w:cs="Arial"/>
            <w:b/>
            <w:bCs/>
            <w:color w:val="004080"/>
            <w:sz w:val="24"/>
            <w:szCs w:val="24"/>
          </w:rPr>
          <w:fldChar w:fldCharType="begin"/>
        </w:r>
        <w:r w:rsidR="00003779" w:rsidRPr="008B6937">
          <w:rPr>
            <w:rFonts w:ascii="Arial" w:eastAsia="Times New Roman" w:hAnsi="Arial" w:cs="Arial"/>
            <w:b/>
            <w:bCs/>
            <w:color w:val="004080"/>
            <w:sz w:val="24"/>
            <w:szCs w:val="24"/>
          </w:rPr>
          <w:instrText xml:space="preserve"> XE " KvK-nummer: MAATSCHAPPELIJKE ACTIVITEIT" </w:instrText>
        </w:r>
        <w:r w:rsidRPr="008B6937">
          <w:rPr>
            <w:rFonts w:ascii="Arial" w:eastAsia="Times New Roman" w:hAnsi="Arial" w:cs="Arial"/>
            <w:b/>
            <w:bCs/>
            <w:color w:val="004080"/>
            <w:sz w:val="24"/>
            <w:szCs w:val="24"/>
          </w:rPr>
          <w:fldChar w:fldCharType="end"/>
        </w:r>
      </w:ins>
    </w:p>
    <w:tbl>
      <w:tblPr>
        <w:tblW w:w="0" w:type="auto"/>
        <w:tblLayout w:type="fixed"/>
        <w:tblCellMar>
          <w:top w:w="113" w:type="dxa"/>
        </w:tblCellMar>
        <w:tblLook w:val="0000" w:firstRow="0" w:lastRow="0" w:firstColumn="0" w:lastColumn="0" w:noHBand="0" w:noVBand="0"/>
      </w:tblPr>
      <w:tblGrid>
        <w:gridCol w:w="2916"/>
        <w:gridCol w:w="6120"/>
      </w:tblGrid>
      <w:tr w:rsidR="00003779" w:rsidTr="006E0D98">
        <w:trPr>
          <w:cantSplit/>
          <w:trHeight w:val="345"/>
          <w:ins w:id="6505"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506" w:author="Arjan" w:date="2014-09-08T15:59:00Z"/>
                <w:rFonts w:ascii="Arial" w:eastAsia="Times New Roman" w:hAnsi="Arial" w:cs="Arial"/>
                <w:b/>
                <w:bCs/>
                <w:color w:val="000000"/>
                <w:sz w:val="20"/>
                <w:szCs w:val="20"/>
              </w:rPr>
            </w:pPr>
            <w:ins w:id="6507" w:author="Arjan" w:date="2014-09-08T15:59:00Z">
              <w:r w:rsidRPr="00003779">
                <w:rPr>
                  <w:rFonts w:ascii="Arial" w:eastAsia="Times New Roman" w:hAnsi="Arial" w:cs="Arial"/>
                  <w:b/>
                  <w:bCs/>
                  <w:color w:val="000000"/>
                  <w:sz w:val="20"/>
                  <w:szCs w:val="20"/>
                </w:rPr>
                <w:t>Naam attribuutsoort</w:t>
              </w:r>
            </w:ins>
          </w:p>
        </w:tc>
        <w:tc>
          <w:tcPr>
            <w:tcW w:w="6120" w:type="dxa"/>
            <w:vMerge w:val="restart"/>
          </w:tcPr>
          <w:p w:rsidR="00003779" w:rsidRPr="00003779" w:rsidRDefault="00003779" w:rsidP="00003779">
            <w:pPr>
              <w:autoSpaceDE w:val="0"/>
              <w:autoSpaceDN w:val="0"/>
              <w:adjustRightInd w:val="0"/>
              <w:spacing w:after="0" w:line="240" w:lineRule="auto"/>
              <w:rPr>
                <w:ins w:id="6508" w:author="Arjan" w:date="2014-09-08T15:59:00Z"/>
                <w:rFonts w:ascii="Arial" w:eastAsia="Times New Roman" w:hAnsi="Arial" w:cs="Arial"/>
                <w:color w:val="000000"/>
                <w:sz w:val="20"/>
                <w:szCs w:val="20"/>
              </w:rPr>
            </w:pPr>
            <w:ins w:id="6509" w:author="Arjan" w:date="2014-09-08T15:59:00Z">
              <w:r w:rsidRPr="00003779">
                <w:rPr>
                  <w:rFonts w:ascii="Arial" w:eastAsia="Times New Roman" w:hAnsi="Arial" w:cs="Arial"/>
                  <w:color w:val="000000"/>
                  <w:sz w:val="20"/>
                  <w:szCs w:val="20"/>
                </w:rPr>
                <w:t>KvK-nummer</w:t>
              </w:r>
            </w:ins>
          </w:p>
        </w:tc>
      </w:tr>
      <w:tr w:rsidR="00003779" w:rsidTr="006E0D98">
        <w:trPr>
          <w:cantSplit/>
          <w:trHeight w:val="345"/>
          <w:ins w:id="6510"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511" w:author="Arjan" w:date="2014-09-08T15:59:00Z"/>
                <w:rFonts w:ascii="Arial" w:eastAsia="Times New Roman" w:hAnsi="Arial" w:cs="Arial"/>
                <w:b/>
                <w:bCs/>
                <w:color w:val="000000"/>
                <w:sz w:val="20"/>
                <w:szCs w:val="20"/>
              </w:rPr>
            </w:pPr>
            <w:ins w:id="6512" w:author="Arjan" w:date="2014-09-08T15:59:00Z">
              <w:r w:rsidRPr="00003779">
                <w:rPr>
                  <w:rFonts w:ascii="Arial" w:eastAsia="Times New Roman" w:hAnsi="Arial" w:cs="Arial"/>
                  <w:b/>
                  <w:bCs/>
                  <w:color w:val="000000"/>
                  <w:sz w:val="20"/>
                  <w:szCs w:val="20"/>
                </w:rPr>
                <w:t>Herkomst attribuutsoort</w:t>
              </w:r>
            </w:ins>
          </w:p>
        </w:tc>
        <w:tc>
          <w:tcPr>
            <w:tcW w:w="6120" w:type="dxa"/>
            <w:vMerge w:val="restart"/>
          </w:tcPr>
          <w:p w:rsidR="00003779" w:rsidRPr="00003779" w:rsidRDefault="008B6937" w:rsidP="00003779">
            <w:pPr>
              <w:autoSpaceDE w:val="0"/>
              <w:autoSpaceDN w:val="0"/>
              <w:adjustRightInd w:val="0"/>
              <w:spacing w:after="0" w:line="240" w:lineRule="auto"/>
              <w:rPr>
                <w:ins w:id="6513" w:author="Arjan" w:date="2014-09-08T15:59:00Z"/>
                <w:rFonts w:ascii="Arial" w:eastAsia="Times New Roman" w:hAnsi="Arial" w:cs="Arial"/>
                <w:color w:val="000000"/>
                <w:sz w:val="20"/>
                <w:szCs w:val="20"/>
              </w:rPr>
            </w:pPr>
            <w:ins w:id="6514" w:author="Arjan" w:date="2014-09-08T16:02:00Z">
              <w:r>
                <w:rPr>
                  <w:rFonts w:ascii="Arial" w:eastAsia="Times New Roman" w:hAnsi="Arial" w:cs="Arial"/>
                  <w:color w:val="000000"/>
                  <w:sz w:val="20"/>
                  <w:szCs w:val="20"/>
                </w:rPr>
                <w:t>RSGB (</w:t>
              </w:r>
            </w:ins>
            <w:ins w:id="6515" w:author="Arjan" w:date="2014-09-08T15:59:00Z">
              <w:r w:rsidR="00003779" w:rsidRPr="00003779">
                <w:rPr>
                  <w:rFonts w:ascii="Arial" w:eastAsia="Times New Roman" w:hAnsi="Arial" w:cs="Arial"/>
                  <w:color w:val="000000"/>
                  <w:sz w:val="20"/>
                  <w:szCs w:val="20"/>
                </w:rPr>
                <w:t>NHR</w:t>
              </w:r>
            </w:ins>
            <w:ins w:id="6516" w:author="Arjan" w:date="2014-09-08T16:02:00Z">
              <w:r>
                <w:rPr>
                  <w:rFonts w:ascii="Arial" w:eastAsia="Times New Roman" w:hAnsi="Arial" w:cs="Arial"/>
                  <w:color w:val="000000"/>
                  <w:sz w:val="20"/>
                  <w:szCs w:val="20"/>
                </w:rPr>
                <w:t>)</w:t>
              </w:r>
            </w:ins>
          </w:p>
        </w:tc>
      </w:tr>
      <w:tr w:rsidR="00003779" w:rsidTr="006E0D98">
        <w:trPr>
          <w:cantSplit/>
          <w:trHeight w:val="345"/>
          <w:ins w:id="6517"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518" w:author="Arjan" w:date="2014-09-08T15:59:00Z"/>
                <w:rFonts w:ascii="Arial" w:eastAsia="Times New Roman" w:hAnsi="Arial" w:cs="Arial"/>
                <w:b/>
                <w:bCs/>
                <w:color w:val="000000"/>
                <w:sz w:val="20"/>
                <w:szCs w:val="20"/>
              </w:rPr>
            </w:pPr>
            <w:ins w:id="6519" w:author="Arjan" w:date="2014-09-08T15:59:00Z">
              <w:r w:rsidRPr="00003779">
                <w:rPr>
                  <w:rFonts w:ascii="Arial" w:eastAsia="Times New Roman" w:hAnsi="Arial" w:cs="Arial"/>
                  <w:b/>
                  <w:bCs/>
                  <w:color w:val="000000"/>
                  <w:sz w:val="20"/>
                  <w:szCs w:val="20"/>
                </w:rPr>
                <w:t xml:space="preserve">Code attribuutsoort </w:t>
              </w:r>
            </w:ins>
          </w:p>
        </w:tc>
        <w:tc>
          <w:tcPr>
            <w:tcW w:w="6120" w:type="dxa"/>
            <w:vMerge w:val="restart"/>
          </w:tcPr>
          <w:p w:rsidR="00003779" w:rsidRPr="00003779" w:rsidRDefault="00003779" w:rsidP="00003779">
            <w:pPr>
              <w:autoSpaceDE w:val="0"/>
              <w:autoSpaceDN w:val="0"/>
              <w:adjustRightInd w:val="0"/>
              <w:spacing w:after="0" w:line="240" w:lineRule="auto"/>
              <w:rPr>
                <w:ins w:id="6520" w:author="Arjan" w:date="2014-09-08T15:59:00Z"/>
                <w:rFonts w:ascii="Arial" w:eastAsia="Times New Roman" w:hAnsi="Arial" w:cs="Arial"/>
                <w:color w:val="000000"/>
                <w:sz w:val="20"/>
                <w:szCs w:val="20"/>
              </w:rPr>
            </w:pPr>
          </w:p>
        </w:tc>
      </w:tr>
      <w:tr w:rsidR="00003779" w:rsidTr="006E0D98">
        <w:trPr>
          <w:cantSplit/>
          <w:trHeight w:val="345"/>
          <w:ins w:id="6521"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522" w:author="Arjan" w:date="2014-09-08T15:59:00Z"/>
                <w:rFonts w:ascii="Arial" w:eastAsia="Times New Roman" w:hAnsi="Arial" w:cs="Arial"/>
                <w:b/>
                <w:bCs/>
                <w:color w:val="000000"/>
                <w:sz w:val="20"/>
                <w:szCs w:val="20"/>
              </w:rPr>
            </w:pPr>
            <w:ins w:id="6523" w:author="Arjan" w:date="2014-09-08T15:59:00Z">
              <w:r w:rsidRPr="00003779">
                <w:rPr>
                  <w:rFonts w:ascii="Arial" w:eastAsia="Times New Roman" w:hAnsi="Arial" w:cs="Arial"/>
                  <w:b/>
                  <w:bCs/>
                  <w:color w:val="000000"/>
                  <w:sz w:val="20"/>
                  <w:szCs w:val="20"/>
                </w:rPr>
                <w:t>XML-tag attribuutsoort</w:t>
              </w:r>
            </w:ins>
          </w:p>
        </w:tc>
        <w:tc>
          <w:tcPr>
            <w:tcW w:w="6120" w:type="dxa"/>
            <w:vMerge w:val="restart"/>
          </w:tcPr>
          <w:p w:rsidR="00003779" w:rsidRPr="00003779" w:rsidRDefault="00003779" w:rsidP="00003779">
            <w:pPr>
              <w:autoSpaceDE w:val="0"/>
              <w:autoSpaceDN w:val="0"/>
              <w:adjustRightInd w:val="0"/>
              <w:spacing w:after="0" w:line="240" w:lineRule="auto"/>
              <w:rPr>
                <w:ins w:id="6524" w:author="Arjan" w:date="2014-09-08T15:59:00Z"/>
                <w:rFonts w:ascii="Arial" w:eastAsia="Times New Roman" w:hAnsi="Arial" w:cs="Arial"/>
                <w:color w:val="000000"/>
                <w:sz w:val="20"/>
                <w:szCs w:val="20"/>
              </w:rPr>
            </w:pPr>
            <w:ins w:id="6525" w:author="Arjan" w:date="2014-09-08T15:59:00Z">
              <w:r w:rsidRPr="00003779">
                <w:rPr>
                  <w:rFonts w:ascii="Arial" w:eastAsia="Times New Roman" w:hAnsi="Arial" w:cs="Arial"/>
                  <w:color w:val="000000"/>
                  <w:sz w:val="20"/>
                  <w:szCs w:val="20"/>
                </w:rPr>
                <w:t>kvkNummer</w:t>
              </w:r>
            </w:ins>
          </w:p>
        </w:tc>
      </w:tr>
      <w:tr w:rsidR="00003779" w:rsidRPr="005E066D" w:rsidTr="006E0D98">
        <w:trPr>
          <w:cantSplit/>
          <w:trHeight w:val="345"/>
          <w:ins w:id="6526"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527" w:author="Arjan" w:date="2014-09-08T15:59:00Z"/>
                <w:rFonts w:ascii="Arial" w:eastAsia="Times New Roman" w:hAnsi="Arial" w:cs="Arial"/>
                <w:b/>
                <w:bCs/>
                <w:color w:val="000000"/>
                <w:sz w:val="20"/>
                <w:szCs w:val="20"/>
              </w:rPr>
            </w:pPr>
            <w:ins w:id="6528" w:author="Arjan" w:date="2014-09-08T15:59:00Z">
              <w:r w:rsidRPr="00003779">
                <w:rPr>
                  <w:rFonts w:ascii="Arial" w:eastAsia="Times New Roman" w:hAnsi="Arial" w:cs="Arial"/>
                  <w:b/>
                  <w:bCs/>
                  <w:color w:val="000000"/>
                  <w:sz w:val="20"/>
                  <w:szCs w:val="20"/>
                </w:rPr>
                <w:t>Definitie attribuutsoort</w:t>
              </w:r>
            </w:ins>
          </w:p>
        </w:tc>
        <w:tc>
          <w:tcPr>
            <w:tcW w:w="6120" w:type="dxa"/>
            <w:vMerge w:val="restart"/>
          </w:tcPr>
          <w:p w:rsidR="00003779" w:rsidRPr="00DD0F4F" w:rsidRDefault="00003779" w:rsidP="00003779">
            <w:pPr>
              <w:autoSpaceDE w:val="0"/>
              <w:autoSpaceDN w:val="0"/>
              <w:adjustRightInd w:val="0"/>
              <w:spacing w:after="0" w:line="240" w:lineRule="auto"/>
              <w:rPr>
                <w:ins w:id="6529" w:author="Arjan" w:date="2014-09-08T15:59:00Z"/>
                <w:rFonts w:ascii="Arial" w:eastAsia="Times New Roman" w:hAnsi="Arial" w:cs="Arial"/>
                <w:color w:val="000000"/>
                <w:sz w:val="20"/>
                <w:szCs w:val="20"/>
                <w:lang w:val="nl-NL"/>
              </w:rPr>
            </w:pPr>
            <w:ins w:id="6530" w:author="Arjan" w:date="2014-09-08T15:59:00Z">
              <w:r w:rsidRPr="00DD0F4F">
                <w:rPr>
                  <w:rFonts w:ascii="Arial" w:eastAsia="Times New Roman" w:hAnsi="Arial" w:cs="Arial"/>
                  <w:color w:val="000000"/>
                  <w:sz w:val="20"/>
                  <w:szCs w:val="20"/>
                  <w:lang w:val="nl-NL"/>
                </w:rPr>
                <w:t>Landelijk uniek identificerend administratienummer van een MAATSCHAPPELIJKE ACTIVITEIT zoals toegewezen door de Kamer van Koophandel (KvK).</w:t>
              </w:r>
            </w:ins>
          </w:p>
        </w:tc>
      </w:tr>
      <w:tr w:rsidR="00003779" w:rsidTr="006E0D98">
        <w:trPr>
          <w:cantSplit/>
          <w:trHeight w:val="345"/>
          <w:ins w:id="6531"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532" w:author="Arjan" w:date="2014-09-08T15:59:00Z"/>
                <w:rFonts w:ascii="Arial" w:eastAsia="Times New Roman" w:hAnsi="Arial" w:cs="Arial"/>
                <w:b/>
                <w:bCs/>
                <w:color w:val="000000"/>
                <w:sz w:val="20"/>
                <w:szCs w:val="20"/>
              </w:rPr>
            </w:pPr>
            <w:ins w:id="6533" w:author="Arjan" w:date="2014-09-08T15:59:00Z">
              <w:r w:rsidRPr="00003779">
                <w:rPr>
                  <w:rFonts w:ascii="Arial" w:eastAsia="Times New Roman" w:hAnsi="Arial" w:cs="Arial"/>
                  <w:b/>
                  <w:bCs/>
                  <w:color w:val="000000"/>
                  <w:sz w:val="20"/>
                  <w:szCs w:val="20"/>
                </w:rPr>
                <w:t>Herkomst definitie attribuutsoort</w:t>
              </w:r>
            </w:ins>
          </w:p>
        </w:tc>
        <w:tc>
          <w:tcPr>
            <w:tcW w:w="6120" w:type="dxa"/>
            <w:vMerge w:val="restart"/>
          </w:tcPr>
          <w:p w:rsidR="00003779" w:rsidRPr="00003779" w:rsidRDefault="008B6937" w:rsidP="00003779">
            <w:pPr>
              <w:autoSpaceDE w:val="0"/>
              <w:autoSpaceDN w:val="0"/>
              <w:adjustRightInd w:val="0"/>
              <w:spacing w:after="0" w:line="240" w:lineRule="auto"/>
              <w:rPr>
                <w:ins w:id="6534" w:author="Arjan" w:date="2014-09-08T15:59:00Z"/>
                <w:rFonts w:ascii="Arial" w:eastAsia="Times New Roman" w:hAnsi="Arial" w:cs="Arial"/>
                <w:color w:val="000000"/>
                <w:sz w:val="20"/>
                <w:szCs w:val="20"/>
              </w:rPr>
            </w:pPr>
            <w:ins w:id="6535" w:author="Arjan" w:date="2014-09-08T16:02:00Z">
              <w:r>
                <w:rPr>
                  <w:rFonts w:ascii="Arial" w:eastAsia="Times New Roman" w:hAnsi="Arial" w:cs="Arial"/>
                  <w:color w:val="000000"/>
                  <w:sz w:val="20"/>
                  <w:szCs w:val="20"/>
                </w:rPr>
                <w:t>RSGB</w:t>
              </w:r>
            </w:ins>
          </w:p>
        </w:tc>
      </w:tr>
      <w:tr w:rsidR="00003779" w:rsidTr="006E0D98">
        <w:trPr>
          <w:cantSplit/>
          <w:trHeight w:val="345"/>
          <w:ins w:id="6536"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537" w:author="Arjan" w:date="2014-09-08T15:59:00Z"/>
                <w:rFonts w:ascii="Arial" w:eastAsia="Times New Roman" w:hAnsi="Arial" w:cs="Arial"/>
                <w:b/>
                <w:bCs/>
                <w:color w:val="000000"/>
                <w:sz w:val="20"/>
                <w:szCs w:val="20"/>
              </w:rPr>
            </w:pPr>
            <w:ins w:id="6538" w:author="Arjan" w:date="2014-09-08T15:59:00Z">
              <w:r w:rsidRPr="00003779">
                <w:rPr>
                  <w:rFonts w:ascii="Arial" w:eastAsia="Times New Roman" w:hAnsi="Arial" w:cs="Arial"/>
                  <w:b/>
                  <w:bCs/>
                  <w:color w:val="000000"/>
                  <w:sz w:val="20"/>
                  <w:szCs w:val="20"/>
                </w:rPr>
                <w:t>Datum opname attribuutsoort</w:t>
              </w:r>
            </w:ins>
          </w:p>
        </w:tc>
        <w:tc>
          <w:tcPr>
            <w:tcW w:w="6120" w:type="dxa"/>
            <w:vMerge w:val="restart"/>
          </w:tcPr>
          <w:p w:rsidR="00003779" w:rsidRPr="00003779" w:rsidRDefault="008B6937" w:rsidP="00003779">
            <w:pPr>
              <w:autoSpaceDE w:val="0"/>
              <w:autoSpaceDN w:val="0"/>
              <w:adjustRightInd w:val="0"/>
              <w:spacing w:after="0" w:line="240" w:lineRule="auto"/>
              <w:rPr>
                <w:ins w:id="6539" w:author="Arjan" w:date="2014-09-08T15:59:00Z"/>
                <w:rFonts w:ascii="Arial" w:eastAsia="Times New Roman" w:hAnsi="Arial" w:cs="Arial"/>
                <w:color w:val="000000"/>
                <w:sz w:val="20"/>
                <w:szCs w:val="20"/>
              </w:rPr>
            </w:pPr>
            <w:ins w:id="6540" w:author="Arjan" w:date="2014-09-08T16:02:00Z">
              <w:r>
                <w:rPr>
                  <w:rFonts w:ascii="Arial" w:eastAsia="Times New Roman" w:hAnsi="Arial" w:cs="Arial"/>
                  <w:color w:val="000000"/>
                  <w:sz w:val="20"/>
                  <w:szCs w:val="20"/>
                </w:rPr>
                <w:t>1 september 2014</w:t>
              </w:r>
            </w:ins>
          </w:p>
        </w:tc>
      </w:tr>
      <w:tr w:rsidR="00003779" w:rsidRPr="005E066D" w:rsidTr="006E0D98">
        <w:trPr>
          <w:cantSplit/>
          <w:trHeight w:val="345"/>
          <w:ins w:id="6541"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542" w:author="Arjan" w:date="2014-09-08T15:59:00Z"/>
                <w:rFonts w:ascii="Arial" w:eastAsia="Times New Roman" w:hAnsi="Arial" w:cs="Arial"/>
                <w:b/>
                <w:bCs/>
                <w:color w:val="000000"/>
                <w:sz w:val="20"/>
                <w:szCs w:val="20"/>
              </w:rPr>
            </w:pPr>
            <w:ins w:id="6543" w:author="Arjan" w:date="2014-09-08T15:59:00Z">
              <w:r w:rsidRPr="00003779">
                <w:rPr>
                  <w:rFonts w:ascii="Arial" w:eastAsia="Times New Roman" w:hAnsi="Arial" w:cs="Arial"/>
                  <w:b/>
                  <w:bCs/>
                  <w:color w:val="000000"/>
                  <w:sz w:val="20"/>
                  <w:szCs w:val="20"/>
                </w:rPr>
                <w:t>Toelichting attribuutsoort</w:t>
              </w:r>
            </w:ins>
          </w:p>
        </w:tc>
        <w:tc>
          <w:tcPr>
            <w:tcW w:w="6120" w:type="dxa"/>
            <w:vMerge w:val="restart"/>
          </w:tcPr>
          <w:p w:rsidR="00003779" w:rsidRPr="00DD0F4F" w:rsidRDefault="008B6937" w:rsidP="008B6937">
            <w:pPr>
              <w:autoSpaceDE w:val="0"/>
              <w:autoSpaceDN w:val="0"/>
              <w:adjustRightInd w:val="0"/>
              <w:spacing w:after="0" w:line="240" w:lineRule="auto"/>
              <w:rPr>
                <w:ins w:id="6544" w:author="Arjan" w:date="2014-09-08T15:59:00Z"/>
                <w:rFonts w:ascii="Arial" w:eastAsia="Times New Roman" w:hAnsi="Arial" w:cs="Arial"/>
                <w:color w:val="000000"/>
                <w:sz w:val="20"/>
                <w:szCs w:val="20"/>
                <w:lang w:val="nl-NL"/>
              </w:rPr>
            </w:pPr>
            <w:ins w:id="6545" w:author="Arjan" w:date="2014-09-08T16:07:00Z">
              <w:r w:rsidRPr="00DD0F4F">
                <w:rPr>
                  <w:rFonts w:ascii="Arial" w:eastAsia="Times New Roman" w:hAnsi="Arial" w:cs="Arial"/>
                  <w:color w:val="000000"/>
                  <w:sz w:val="20"/>
                  <w:szCs w:val="20"/>
                  <w:lang w:val="nl-NL"/>
                </w:rPr>
                <w:t>De VESTIGING is één van de ‘subtypen’ van BETROKKENE</w:t>
              </w:r>
            </w:ins>
            <w:ins w:id="6546" w:author="Arjan" w:date="2014-09-08T16:08:00Z">
              <w:r w:rsidRPr="00DD0F4F">
                <w:rPr>
                  <w:rFonts w:ascii="Arial" w:eastAsia="Times New Roman" w:hAnsi="Arial" w:cs="Arial"/>
                  <w:color w:val="000000"/>
                  <w:sz w:val="20"/>
                  <w:szCs w:val="20"/>
                  <w:lang w:val="nl-NL"/>
                </w:rPr>
                <w:t xml:space="preserve"> en is afkomstig van het NHR.</w:t>
              </w:r>
            </w:ins>
            <w:ins w:id="6547" w:author="Arjan" w:date="2014-09-08T16:07:00Z">
              <w:r w:rsidRPr="00DD0F4F">
                <w:rPr>
                  <w:rFonts w:ascii="Arial" w:eastAsia="Times New Roman" w:hAnsi="Arial" w:cs="Arial"/>
                  <w:color w:val="000000"/>
                  <w:sz w:val="20"/>
                  <w:szCs w:val="20"/>
                  <w:lang w:val="nl-NL"/>
                </w:rPr>
                <w:t xml:space="preserve">. </w:t>
              </w:r>
            </w:ins>
            <w:ins w:id="6548" w:author="Arjan" w:date="2014-09-08T16:08:00Z">
              <w:r w:rsidRPr="00DD0F4F">
                <w:rPr>
                  <w:rFonts w:ascii="Arial" w:eastAsia="Times New Roman" w:hAnsi="Arial" w:cs="Arial"/>
                  <w:color w:val="000000"/>
                  <w:sz w:val="20"/>
                  <w:szCs w:val="20"/>
                  <w:lang w:val="nl-NL"/>
                </w:rPr>
                <w:t xml:space="preserve">Het NHR kent ook de </w:t>
              </w:r>
            </w:ins>
            <w:ins w:id="6549" w:author="Arjan" w:date="2014-09-08T16:07:00Z">
              <w:r w:rsidRPr="00DD0F4F">
                <w:rPr>
                  <w:rFonts w:ascii="Arial" w:eastAsia="Times New Roman" w:hAnsi="Arial" w:cs="Arial"/>
                  <w:color w:val="000000"/>
                  <w:sz w:val="20"/>
                  <w:szCs w:val="20"/>
                  <w:lang w:val="nl-NL"/>
                </w:rPr>
                <w:t>Maatschappelijke activiteit</w:t>
              </w:r>
            </w:ins>
            <w:ins w:id="6550" w:author="Arjan" w:date="2014-09-08T16:08:00Z">
              <w:r w:rsidRPr="00DD0F4F">
                <w:rPr>
                  <w:rFonts w:ascii="Arial" w:eastAsia="Times New Roman" w:hAnsi="Arial" w:cs="Arial"/>
                  <w:color w:val="000000"/>
                  <w:sz w:val="20"/>
                  <w:szCs w:val="20"/>
                  <w:lang w:val="nl-NL"/>
                </w:rPr>
                <w:t>. Deze is</w:t>
              </w:r>
            </w:ins>
            <w:ins w:id="6551" w:author="Arjan" w:date="2014-09-08T16:07:00Z">
              <w:r w:rsidRPr="00DD0F4F">
                <w:rPr>
                  <w:rFonts w:ascii="Arial" w:eastAsia="Times New Roman" w:hAnsi="Arial" w:cs="Arial"/>
                  <w:color w:val="000000"/>
                  <w:sz w:val="20"/>
                  <w:szCs w:val="20"/>
                  <w:lang w:val="nl-NL"/>
                </w:rPr>
                <w:t xml:space="preserve"> niet opgenomen als ‘subtype’ van BETROKKENE</w:t>
              </w:r>
            </w:ins>
            <w:ins w:id="6552" w:author="Arjan" w:date="2014-09-08T16:08:00Z">
              <w:r w:rsidRPr="00DD0F4F">
                <w:rPr>
                  <w:rFonts w:ascii="Arial" w:eastAsia="Times New Roman" w:hAnsi="Arial" w:cs="Arial"/>
                  <w:color w:val="000000"/>
                  <w:sz w:val="20"/>
                  <w:szCs w:val="20"/>
                  <w:lang w:val="nl-NL"/>
                </w:rPr>
                <w:t xml:space="preserve"> om</w:t>
              </w:r>
            </w:ins>
            <w:ins w:id="6553" w:author="Arjan" w:date="2014-09-08T16:09:00Z">
              <w:r w:rsidRPr="00DD0F4F">
                <w:rPr>
                  <w:rFonts w:ascii="Arial" w:eastAsia="Times New Roman" w:hAnsi="Arial" w:cs="Arial"/>
                  <w:color w:val="000000"/>
                  <w:sz w:val="20"/>
                  <w:szCs w:val="20"/>
                  <w:lang w:val="nl-NL"/>
                </w:rPr>
                <w:t xml:space="preserve">dat </w:t>
              </w:r>
            </w:ins>
            <w:ins w:id="6554" w:author="Arjan" w:date="2014-09-08T16:07:00Z">
              <w:r w:rsidRPr="00DD0F4F">
                <w:rPr>
                  <w:rFonts w:ascii="Arial" w:eastAsia="Times New Roman" w:hAnsi="Arial" w:cs="Arial"/>
                  <w:color w:val="000000"/>
                  <w:sz w:val="20"/>
                  <w:szCs w:val="20"/>
                  <w:lang w:val="nl-NL"/>
                </w:rPr>
                <w:t>hiervan, in het NHR, zeer weinig kenmerken zijn opgenomen, bijvoorbeeld geen adres. Een Maatschappelijke activiteit is daardoor slecht bruikbaar als betrokkene. Van de maatschappelijke activiteit wordt gebruik gemaakt door middel van de hoofdVESTIGING daarvan. Daarmee ontbreekt evenwel een essentieel kenmerk van de maatschappelijke activiteit: het KvK-nummer. Dit is een veelgebruikte identificatie</w:t>
              </w:r>
            </w:ins>
            <w:ins w:id="6555" w:author="Arjan" w:date="2014-09-08T16:10:00Z">
              <w:r w:rsidRPr="00DD0F4F">
                <w:rPr>
                  <w:rFonts w:ascii="Arial" w:eastAsia="Times New Roman" w:hAnsi="Arial" w:cs="Arial"/>
                  <w:color w:val="000000"/>
                  <w:sz w:val="20"/>
                  <w:szCs w:val="20"/>
                  <w:lang w:val="nl-NL"/>
                </w:rPr>
                <w:t xml:space="preserve"> die van toepassing is op alle Vestigingen van een Maatschappelijke activiteit.</w:t>
              </w:r>
            </w:ins>
          </w:p>
        </w:tc>
      </w:tr>
      <w:tr w:rsidR="00003779" w:rsidTr="006E0D98">
        <w:trPr>
          <w:cantSplit/>
          <w:trHeight w:val="345"/>
          <w:ins w:id="6556"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557" w:author="Arjan" w:date="2014-09-08T15:59:00Z"/>
                <w:rFonts w:ascii="Arial" w:eastAsia="Times New Roman" w:hAnsi="Arial" w:cs="Arial"/>
                <w:b/>
                <w:bCs/>
                <w:color w:val="000000"/>
                <w:sz w:val="20"/>
                <w:szCs w:val="20"/>
              </w:rPr>
            </w:pPr>
            <w:ins w:id="6558" w:author="Arjan" w:date="2014-09-08T15:59:00Z">
              <w:r w:rsidRPr="00003779">
                <w:rPr>
                  <w:rFonts w:ascii="Arial" w:eastAsia="Times New Roman" w:hAnsi="Arial" w:cs="Arial"/>
                  <w:b/>
                  <w:bCs/>
                  <w:color w:val="000000"/>
                  <w:sz w:val="20"/>
                  <w:szCs w:val="20"/>
                </w:rPr>
                <w:t>Domein attribuutsoort</w:t>
              </w:r>
            </w:ins>
          </w:p>
        </w:tc>
        <w:tc>
          <w:tcPr>
            <w:tcW w:w="6120" w:type="dxa"/>
            <w:vMerge w:val="restart"/>
          </w:tcPr>
          <w:p w:rsidR="00003779" w:rsidRPr="00003779" w:rsidRDefault="00003779" w:rsidP="00003779">
            <w:pPr>
              <w:autoSpaceDE w:val="0"/>
              <w:autoSpaceDN w:val="0"/>
              <w:adjustRightInd w:val="0"/>
              <w:spacing w:after="0" w:line="240" w:lineRule="auto"/>
              <w:rPr>
                <w:ins w:id="6559" w:author="Arjan" w:date="2014-09-08T15:59:00Z"/>
                <w:rFonts w:ascii="Arial" w:eastAsia="Times New Roman" w:hAnsi="Arial" w:cs="Arial"/>
                <w:color w:val="000000"/>
                <w:sz w:val="20"/>
                <w:szCs w:val="20"/>
              </w:rPr>
            </w:pPr>
            <w:ins w:id="6560" w:author="Arjan" w:date="2014-09-08T15:59:00Z">
              <w:r w:rsidRPr="00003779">
                <w:rPr>
                  <w:rFonts w:ascii="Arial" w:eastAsia="Times New Roman" w:hAnsi="Arial" w:cs="Arial"/>
                  <w:color w:val="000000"/>
                  <w:sz w:val="20"/>
                  <w:szCs w:val="20"/>
                </w:rPr>
                <w:t>Formaat:</w:t>
              </w:r>
              <w:r w:rsidRPr="00003779">
                <w:rPr>
                  <w:rFonts w:ascii="Arial" w:eastAsia="Times New Roman" w:hAnsi="Arial" w:cs="Arial"/>
                  <w:color w:val="000000"/>
                  <w:sz w:val="20"/>
                  <w:szCs w:val="20"/>
                </w:rPr>
                <w:tab/>
                <w:t>AN8</w:t>
              </w:r>
            </w:ins>
          </w:p>
          <w:p w:rsidR="00003779" w:rsidRPr="00003779" w:rsidRDefault="00003779" w:rsidP="00003779">
            <w:pPr>
              <w:autoSpaceDE w:val="0"/>
              <w:autoSpaceDN w:val="0"/>
              <w:adjustRightInd w:val="0"/>
              <w:spacing w:after="0" w:line="240" w:lineRule="auto"/>
              <w:rPr>
                <w:ins w:id="6561" w:author="Arjan" w:date="2014-09-08T15:59:00Z"/>
                <w:rFonts w:ascii="Arial" w:eastAsia="Times New Roman" w:hAnsi="Arial" w:cs="Arial"/>
                <w:color w:val="000000"/>
                <w:sz w:val="20"/>
                <w:szCs w:val="20"/>
              </w:rPr>
            </w:pPr>
            <w:ins w:id="6562" w:author="Arjan" w:date="2014-09-08T15:59:00Z">
              <w:r w:rsidRPr="00003779">
                <w:rPr>
                  <w:rFonts w:ascii="Arial" w:eastAsia="Times New Roman" w:hAnsi="Arial" w:cs="Arial"/>
                  <w:color w:val="000000"/>
                  <w:sz w:val="20"/>
                  <w:szCs w:val="20"/>
                </w:rPr>
                <w:t xml:space="preserve">Waardenverzameling: </w:t>
              </w:r>
              <w:r w:rsidRPr="00003779">
                <w:rPr>
                  <w:rFonts w:ascii="Arial" w:eastAsia="Times New Roman" w:hAnsi="Arial" w:cs="Arial"/>
                  <w:color w:val="000000"/>
                  <w:sz w:val="20"/>
                  <w:szCs w:val="20"/>
                </w:rPr>
                <w:tab/>
              </w:r>
            </w:ins>
          </w:p>
        </w:tc>
      </w:tr>
      <w:tr w:rsidR="00003779" w:rsidTr="006E0D98">
        <w:trPr>
          <w:cantSplit/>
          <w:trHeight w:val="345"/>
          <w:ins w:id="6563"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564" w:author="Arjan" w:date="2014-09-08T15:59:00Z"/>
                <w:rFonts w:ascii="Arial" w:eastAsia="Times New Roman" w:hAnsi="Arial" w:cs="Arial"/>
                <w:b/>
                <w:bCs/>
                <w:color w:val="000000"/>
                <w:sz w:val="20"/>
                <w:szCs w:val="20"/>
              </w:rPr>
            </w:pPr>
            <w:ins w:id="6565" w:author="Arjan" w:date="2014-09-08T15:59:00Z">
              <w:r w:rsidRPr="00003779">
                <w:rPr>
                  <w:rFonts w:ascii="Arial" w:eastAsia="Times New Roman" w:hAnsi="Arial" w:cs="Arial"/>
                  <w:b/>
                  <w:bCs/>
                  <w:color w:val="000000"/>
                  <w:sz w:val="20"/>
                  <w:szCs w:val="20"/>
                </w:rPr>
                <w:t>Indicatie materiële historie</w:t>
              </w:r>
            </w:ins>
          </w:p>
        </w:tc>
        <w:tc>
          <w:tcPr>
            <w:tcW w:w="6120" w:type="dxa"/>
            <w:vMerge w:val="restart"/>
          </w:tcPr>
          <w:p w:rsidR="00003779" w:rsidRPr="00003779" w:rsidRDefault="008B6937" w:rsidP="00003779">
            <w:pPr>
              <w:autoSpaceDE w:val="0"/>
              <w:autoSpaceDN w:val="0"/>
              <w:adjustRightInd w:val="0"/>
              <w:spacing w:after="0" w:line="240" w:lineRule="auto"/>
              <w:rPr>
                <w:ins w:id="6566" w:author="Arjan" w:date="2014-09-08T15:59:00Z"/>
                <w:rFonts w:ascii="Arial" w:eastAsia="Times New Roman" w:hAnsi="Arial" w:cs="Arial"/>
                <w:color w:val="000000"/>
                <w:sz w:val="20"/>
                <w:szCs w:val="20"/>
              </w:rPr>
            </w:pPr>
            <w:ins w:id="6567" w:author="Arjan" w:date="2014-09-08T16:03:00Z">
              <w:r>
                <w:rPr>
                  <w:rFonts w:ascii="Arial" w:eastAsia="Times New Roman" w:hAnsi="Arial" w:cs="Arial"/>
                  <w:color w:val="000000"/>
                  <w:sz w:val="20"/>
                  <w:szCs w:val="20"/>
                </w:rPr>
                <w:t>Nee</w:t>
              </w:r>
            </w:ins>
          </w:p>
        </w:tc>
      </w:tr>
      <w:tr w:rsidR="00003779" w:rsidTr="006E0D98">
        <w:trPr>
          <w:cantSplit/>
          <w:trHeight w:val="345"/>
          <w:ins w:id="6568"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569" w:author="Arjan" w:date="2014-09-08T15:59:00Z"/>
                <w:rFonts w:ascii="Arial" w:eastAsia="Times New Roman" w:hAnsi="Arial" w:cs="Arial"/>
                <w:b/>
                <w:bCs/>
                <w:color w:val="000000"/>
                <w:sz w:val="20"/>
                <w:szCs w:val="20"/>
              </w:rPr>
            </w:pPr>
            <w:ins w:id="6570" w:author="Arjan" w:date="2014-09-08T15:59:00Z">
              <w:r w:rsidRPr="00003779">
                <w:rPr>
                  <w:rFonts w:ascii="Arial" w:eastAsia="Times New Roman" w:hAnsi="Arial" w:cs="Arial"/>
                  <w:b/>
                  <w:bCs/>
                  <w:color w:val="000000"/>
                  <w:sz w:val="20"/>
                  <w:szCs w:val="20"/>
                </w:rPr>
                <w:t>Indicatie formele historie</w:t>
              </w:r>
            </w:ins>
          </w:p>
        </w:tc>
        <w:tc>
          <w:tcPr>
            <w:tcW w:w="6120" w:type="dxa"/>
            <w:vMerge w:val="restart"/>
          </w:tcPr>
          <w:p w:rsidR="00003779" w:rsidRPr="00003779" w:rsidRDefault="008B6937" w:rsidP="00003779">
            <w:pPr>
              <w:autoSpaceDE w:val="0"/>
              <w:autoSpaceDN w:val="0"/>
              <w:adjustRightInd w:val="0"/>
              <w:spacing w:after="0" w:line="240" w:lineRule="auto"/>
              <w:rPr>
                <w:ins w:id="6571" w:author="Arjan" w:date="2014-09-08T15:59:00Z"/>
                <w:rFonts w:ascii="Arial" w:eastAsia="Times New Roman" w:hAnsi="Arial" w:cs="Arial"/>
                <w:color w:val="000000"/>
                <w:sz w:val="20"/>
                <w:szCs w:val="20"/>
              </w:rPr>
            </w:pPr>
            <w:ins w:id="6572" w:author="Arjan" w:date="2014-09-08T16:03:00Z">
              <w:r>
                <w:rPr>
                  <w:rFonts w:ascii="Arial" w:eastAsia="Times New Roman" w:hAnsi="Arial" w:cs="Arial"/>
                  <w:color w:val="000000"/>
                  <w:sz w:val="20"/>
                  <w:szCs w:val="20"/>
                </w:rPr>
                <w:t>Nee</w:t>
              </w:r>
            </w:ins>
          </w:p>
        </w:tc>
      </w:tr>
      <w:tr w:rsidR="00003779" w:rsidTr="006E0D98">
        <w:trPr>
          <w:cantSplit/>
          <w:trHeight w:val="345"/>
          <w:ins w:id="6573"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574" w:author="Arjan" w:date="2014-09-08T15:59:00Z"/>
                <w:rFonts w:ascii="Arial" w:eastAsia="Times New Roman" w:hAnsi="Arial" w:cs="Arial"/>
                <w:b/>
                <w:bCs/>
                <w:color w:val="000000"/>
                <w:sz w:val="20"/>
                <w:szCs w:val="20"/>
              </w:rPr>
            </w:pPr>
            <w:ins w:id="6575" w:author="Arjan" w:date="2014-09-08T15:59:00Z">
              <w:r w:rsidRPr="00003779">
                <w:rPr>
                  <w:rFonts w:ascii="Arial" w:eastAsia="Times New Roman" w:hAnsi="Arial" w:cs="Arial"/>
                  <w:b/>
                  <w:bCs/>
                  <w:color w:val="000000"/>
                  <w:sz w:val="20"/>
                  <w:szCs w:val="20"/>
                </w:rPr>
                <w:t>Aanduiding gebeurtenis</w:t>
              </w:r>
            </w:ins>
          </w:p>
        </w:tc>
        <w:tc>
          <w:tcPr>
            <w:tcW w:w="6120" w:type="dxa"/>
            <w:vMerge w:val="restart"/>
          </w:tcPr>
          <w:p w:rsidR="00003779" w:rsidRPr="00003779" w:rsidRDefault="00003779" w:rsidP="00003779">
            <w:pPr>
              <w:autoSpaceDE w:val="0"/>
              <w:autoSpaceDN w:val="0"/>
              <w:adjustRightInd w:val="0"/>
              <w:spacing w:after="0" w:line="240" w:lineRule="auto"/>
              <w:rPr>
                <w:ins w:id="6576" w:author="Arjan" w:date="2014-09-08T15:59:00Z"/>
                <w:rFonts w:ascii="Arial" w:eastAsia="Times New Roman" w:hAnsi="Arial" w:cs="Arial"/>
                <w:color w:val="000000"/>
                <w:sz w:val="20"/>
                <w:szCs w:val="20"/>
              </w:rPr>
            </w:pPr>
            <w:ins w:id="6577" w:author="Arjan" w:date="2014-09-08T15:59:00Z">
              <w:r w:rsidRPr="00003779">
                <w:rPr>
                  <w:rFonts w:ascii="Arial" w:eastAsia="Times New Roman" w:hAnsi="Arial" w:cs="Arial"/>
                  <w:color w:val="000000"/>
                  <w:sz w:val="20"/>
                  <w:szCs w:val="20"/>
                </w:rPr>
                <w:t>Nee</w:t>
              </w:r>
            </w:ins>
          </w:p>
        </w:tc>
      </w:tr>
      <w:tr w:rsidR="00003779" w:rsidTr="006E0D98">
        <w:trPr>
          <w:cantSplit/>
          <w:trHeight w:val="345"/>
          <w:ins w:id="6578"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579" w:author="Arjan" w:date="2014-09-08T15:59:00Z"/>
                <w:rFonts w:ascii="Arial" w:eastAsia="Times New Roman" w:hAnsi="Arial" w:cs="Arial"/>
                <w:b/>
                <w:bCs/>
                <w:color w:val="000000"/>
                <w:sz w:val="20"/>
                <w:szCs w:val="20"/>
              </w:rPr>
            </w:pPr>
            <w:ins w:id="6580" w:author="Arjan" w:date="2014-09-08T15:59:00Z">
              <w:r w:rsidRPr="00003779">
                <w:rPr>
                  <w:rFonts w:ascii="Arial" w:eastAsia="Times New Roman" w:hAnsi="Arial" w:cs="Arial"/>
                  <w:b/>
                  <w:bCs/>
                  <w:color w:val="000000"/>
                  <w:sz w:val="20"/>
                  <w:szCs w:val="20"/>
                </w:rPr>
                <w:t>Aanduiding brondocument</w:t>
              </w:r>
            </w:ins>
          </w:p>
        </w:tc>
        <w:tc>
          <w:tcPr>
            <w:tcW w:w="6120" w:type="dxa"/>
            <w:vMerge w:val="restart"/>
          </w:tcPr>
          <w:p w:rsidR="00003779" w:rsidRPr="00003779" w:rsidRDefault="00003779" w:rsidP="00003779">
            <w:pPr>
              <w:autoSpaceDE w:val="0"/>
              <w:autoSpaceDN w:val="0"/>
              <w:adjustRightInd w:val="0"/>
              <w:spacing w:after="0" w:line="240" w:lineRule="auto"/>
              <w:rPr>
                <w:ins w:id="6581" w:author="Arjan" w:date="2014-09-08T15:59:00Z"/>
                <w:rFonts w:ascii="Arial" w:eastAsia="Times New Roman" w:hAnsi="Arial" w:cs="Arial"/>
                <w:color w:val="000000"/>
                <w:sz w:val="20"/>
                <w:szCs w:val="20"/>
              </w:rPr>
            </w:pPr>
            <w:ins w:id="6582" w:author="Arjan" w:date="2014-09-08T15:59:00Z">
              <w:r w:rsidRPr="00003779">
                <w:rPr>
                  <w:rFonts w:ascii="Arial" w:eastAsia="Times New Roman" w:hAnsi="Arial" w:cs="Arial"/>
                  <w:color w:val="000000"/>
                  <w:sz w:val="20"/>
                  <w:szCs w:val="20"/>
                </w:rPr>
                <w:t>Nee</w:t>
              </w:r>
            </w:ins>
          </w:p>
        </w:tc>
      </w:tr>
      <w:tr w:rsidR="00003779" w:rsidTr="006E0D98">
        <w:trPr>
          <w:cantSplit/>
          <w:trHeight w:val="345"/>
          <w:ins w:id="6583"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584" w:author="Arjan" w:date="2014-09-08T15:59:00Z"/>
                <w:rFonts w:ascii="Arial" w:eastAsia="Times New Roman" w:hAnsi="Arial" w:cs="Arial"/>
                <w:b/>
                <w:bCs/>
                <w:color w:val="000000"/>
                <w:sz w:val="20"/>
                <w:szCs w:val="20"/>
              </w:rPr>
            </w:pPr>
            <w:ins w:id="6585" w:author="Arjan" w:date="2014-09-08T15:59:00Z">
              <w:r w:rsidRPr="00003779">
                <w:rPr>
                  <w:rFonts w:ascii="Arial" w:eastAsia="Times New Roman" w:hAnsi="Arial" w:cs="Arial"/>
                  <w:b/>
                  <w:bCs/>
                  <w:color w:val="000000"/>
                  <w:sz w:val="20"/>
                  <w:szCs w:val="20"/>
                </w:rPr>
                <w:t>Indicatie in onderzoek</w:t>
              </w:r>
            </w:ins>
          </w:p>
        </w:tc>
        <w:tc>
          <w:tcPr>
            <w:tcW w:w="6120" w:type="dxa"/>
            <w:vMerge w:val="restart"/>
          </w:tcPr>
          <w:p w:rsidR="00003779" w:rsidRPr="00003779" w:rsidRDefault="008B6937" w:rsidP="00003779">
            <w:pPr>
              <w:autoSpaceDE w:val="0"/>
              <w:autoSpaceDN w:val="0"/>
              <w:adjustRightInd w:val="0"/>
              <w:spacing w:after="0" w:line="240" w:lineRule="auto"/>
              <w:rPr>
                <w:ins w:id="6586" w:author="Arjan" w:date="2014-09-08T15:59:00Z"/>
                <w:rFonts w:ascii="Arial" w:eastAsia="Times New Roman" w:hAnsi="Arial" w:cs="Arial"/>
                <w:color w:val="000000"/>
                <w:sz w:val="20"/>
                <w:szCs w:val="20"/>
              </w:rPr>
            </w:pPr>
            <w:ins w:id="6587" w:author="Arjan" w:date="2014-09-08T16:03:00Z">
              <w:r>
                <w:rPr>
                  <w:rFonts w:ascii="Arial" w:eastAsia="Times New Roman" w:hAnsi="Arial" w:cs="Arial"/>
                  <w:color w:val="000000"/>
                  <w:sz w:val="20"/>
                  <w:szCs w:val="20"/>
                </w:rPr>
                <w:t>Nee</w:t>
              </w:r>
            </w:ins>
          </w:p>
        </w:tc>
      </w:tr>
      <w:tr w:rsidR="00003779" w:rsidTr="006E0D98">
        <w:trPr>
          <w:cantSplit/>
          <w:trHeight w:val="345"/>
          <w:ins w:id="6588"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589" w:author="Arjan" w:date="2014-09-08T15:59:00Z"/>
                <w:rFonts w:ascii="Arial" w:eastAsia="Times New Roman" w:hAnsi="Arial" w:cs="Arial"/>
                <w:b/>
                <w:bCs/>
                <w:color w:val="000000"/>
                <w:sz w:val="20"/>
                <w:szCs w:val="20"/>
              </w:rPr>
            </w:pPr>
            <w:ins w:id="6590" w:author="Arjan" w:date="2014-09-08T15:59:00Z">
              <w:r w:rsidRPr="00003779">
                <w:rPr>
                  <w:rFonts w:ascii="Arial" w:eastAsia="Times New Roman" w:hAnsi="Arial" w:cs="Arial"/>
                  <w:b/>
                  <w:bCs/>
                  <w:color w:val="000000"/>
                  <w:sz w:val="20"/>
                  <w:szCs w:val="20"/>
                </w:rPr>
                <w:t>Aanduiding strijdigheid/nietigheid</w:t>
              </w:r>
            </w:ins>
          </w:p>
        </w:tc>
        <w:tc>
          <w:tcPr>
            <w:tcW w:w="6120" w:type="dxa"/>
            <w:vMerge w:val="restart"/>
          </w:tcPr>
          <w:p w:rsidR="00003779" w:rsidRPr="00003779" w:rsidRDefault="00003779" w:rsidP="00003779">
            <w:pPr>
              <w:autoSpaceDE w:val="0"/>
              <w:autoSpaceDN w:val="0"/>
              <w:adjustRightInd w:val="0"/>
              <w:spacing w:after="0" w:line="240" w:lineRule="auto"/>
              <w:rPr>
                <w:ins w:id="6591" w:author="Arjan" w:date="2014-09-08T15:59:00Z"/>
                <w:rFonts w:ascii="Arial" w:eastAsia="Times New Roman" w:hAnsi="Arial" w:cs="Arial"/>
                <w:color w:val="000000"/>
                <w:sz w:val="20"/>
                <w:szCs w:val="20"/>
              </w:rPr>
            </w:pPr>
            <w:ins w:id="6592" w:author="Arjan" w:date="2014-09-08T15:59:00Z">
              <w:r w:rsidRPr="00003779">
                <w:rPr>
                  <w:rFonts w:ascii="Arial" w:eastAsia="Times New Roman" w:hAnsi="Arial" w:cs="Arial"/>
                  <w:color w:val="000000"/>
                  <w:sz w:val="20"/>
                  <w:szCs w:val="20"/>
                </w:rPr>
                <w:t>Nee</w:t>
              </w:r>
            </w:ins>
          </w:p>
        </w:tc>
      </w:tr>
      <w:tr w:rsidR="00003779" w:rsidTr="006E0D98">
        <w:trPr>
          <w:cantSplit/>
          <w:trHeight w:val="345"/>
          <w:ins w:id="6593"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594" w:author="Arjan" w:date="2014-09-08T15:59:00Z"/>
                <w:rFonts w:ascii="Arial" w:eastAsia="Times New Roman" w:hAnsi="Arial" w:cs="Arial"/>
                <w:b/>
                <w:bCs/>
                <w:color w:val="000000"/>
                <w:sz w:val="20"/>
                <w:szCs w:val="20"/>
              </w:rPr>
            </w:pPr>
            <w:ins w:id="6595" w:author="Arjan" w:date="2014-09-08T15:59:00Z">
              <w:r w:rsidRPr="00003779">
                <w:rPr>
                  <w:rFonts w:ascii="Arial" w:eastAsia="Times New Roman" w:hAnsi="Arial" w:cs="Arial"/>
                  <w:b/>
                  <w:bCs/>
                  <w:color w:val="000000"/>
                  <w:sz w:val="20"/>
                  <w:szCs w:val="20"/>
                </w:rPr>
                <w:t>Indicatie kardinaliteit</w:t>
              </w:r>
            </w:ins>
          </w:p>
        </w:tc>
        <w:tc>
          <w:tcPr>
            <w:tcW w:w="6120" w:type="dxa"/>
            <w:vMerge w:val="restart"/>
          </w:tcPr>
          <w:p w:rsidR="00003779" w:rsidRPr="00003779" w:rsidRDefault="008B6937" w:rsidP="00003779">
            <w:pPr>
              <w:autoSpaceDE w:val="0"/>
              <w:autoSpaceDN w:val="0"/>
              <w:adjustRightInd w:val="0"/>
              <w:spacing w:after="0" w:line="240" w:lineRule="auto"/>
              <w:rPr>
                <w:ins w:id="6596" w:author="Arjan" w:date="2014-09-08T15:59:00Z"/>
                <w:rFonts w:ascii="Arial" w:eastAsia="Times New Roman" w:hAnsi="Arial" w:cs="Arial"/>
                <w:color w:val="000000"/>
                <w:sz w:val="20"/>
                <w:szCs w:val="20"/>
              </w:rPr>
            </w:pPr>
            <w:ins w:id="6597" w:author="Arjan" w:date="2014-09-08T16:03:00Z">
              <w:r>
                <w:rPr>
                  <w:rFonts w:ascii="Arial" w:eastAsia="Times New Roman" w:hAnsi="Arial" w:cs="Arial"/>
                  <w:color w:val="000000"/>
                  <w:sz w:val="20"/>
                  <w:szCs w:val="20"/>
                </w:rPr>
                <w:t>0</w:t>
              </w:r>
            </w:ins>
            <w:ins w:id="6598" w:author="Arjan" w:date="2014-09-08T15:59:00Z">
              <w:r w:rsidR="00003779" w:rsidRPr="00003779">
                <w:rPr>
                  <w:rFonts w:ascii="Arial" w:eastAsia="Times New Roman" w:hAnsi="Arial" w:cs="Arial"/>
                  <w:color w:val="000000"/>
                  <w:sz w:val="20"/>
                  <w:szCs w:val="20"/>
                </w:rPr>
                <w:t>-1</w:t>
              </w:r>
            </w:ins>
          </w:p>
        </w:tc>
      </w:tr>
      <w:tr w:rsidR="00003779" w:rsidTr="006E0D98">
        <w:trPr>
          <w:cantSplit/>
          <w:trHeight w:val="345"/>
          <w:ins w:id="6599" w:author="Arjan" w:date="2014-09-08T15:59:00Z"/>
        </w:trPr>
        <w:tc>
          <w:tcPr>
            <w:tcW w:w="2916" w:type="dxa"/>
            <w:vMerge w:val="restart"/>
          </w:tcPr>
          <w:p w:rsidR="00003779" w:rsidRPr="00003779" w:rsidRDefault="00003779" w:rsidP="00003779">
            <w:pPr>
              <w:autoSpaceDE w:val="0"/>
              <w:autoSpaceDN w:val="0"/>
              <w:adjustRightInd w:val="0"/>
              <w:spacing w:after="0" w:line="240" w:lineRule="auto"/>
              <w:rPr>
                <w:ins w:id="6600" w:author="Arjan" w:date="2014-09-08T15:59:00Z"/>
                <w:rFonts w:ascii="Arial" w:eastAsia="Times New Roman" w:hAnsi="Arial" w:cs="Arial"/>
                <w:b/>
                <w:bCs/>
                <w:color w:val="000000"/>
                <w:sz w:val="20"/>
                <w:szCs w:val="20"/>
              </w:rPr>
            </w:pPr>
            <w:ins w:id="6601" w:author="Arjan" w:date="2014-09-08T15:59:00Z">
              <w:r w:rsidRPr="00003779">
                <w:rPr>
                  <w:rFonts w:ascii="Arial" w:eastAsia="Times New Roman" w:hAnsi="Arial" w:cs="Arial"/>
                  <w:b/>
                  <w:bCs/>
                  <w:color w:val="000000"/>
                  <w:sz w:val="20"/>
                  <w:szCs w:val="20"/>
                </w:rPr>
                <w:t>Indicatie authentiek</w:t>
              </w:r>
            </w:ins>
          </w:p>
        </w:tc>
        <w:tc>
          <w:tcPr>
            <w:tcW w:w="6120" w:type="dxa"/>
            <w:vMerge w:val="restart"/>
          </w:tcPr>
          <w:p w:rsidR="00003779" w:rsidRPr="00003779" w:rsidRDefault="00003779" w:rsidP="00003779">
            <w:pPr>
              <w:autoSpaceDE w:val="0"/>
              <w:autoSpaceDN w:val="0"/>
              <w:adjustRightInd w:val="0"/>
              <w:spacing w:after="0" w:line="240" w:lineRule="auto"/>
              <w:rPr>
                <w:ins w:id="6602" w:author="Arjan" w:date="2014-09-08T15:59:00Z"/>
                <w:rFonts w:ascii="Arial" w:eastAsia="Times New Roman" w:hAnsi="Arial" w:cs="Arial"/>
                <w:color w:val="000000"/>
                <w:sz w:val="20"/>
                <w:szCs w:val="20"/>
              </w:rPr>
            </w:pPr>
            <w:ins w:id="6603" w:author="Arjan" w:date="2014-09-08T15:59:00Z">
              <w:r w:rsidRPr="00003779">
                <w:rPr>
                  <w:rFonts w:ascii="Arial" w:eastAsia="Times New Roman" w:hAnsi="Arial" w:cs="Arial"/>
                  <w:color w:val="000000"/>
                  <w:sz w:val="20"/>
                  <w:szCs w:val="20"/>
                </w:rPr>
                <w:t>Authentiek gegeven</w:t>
              </w:r>
            </w:ins>
          </w:p>
        </w:tc>
      </w:tr>
    </w:tbl>
    <w:p w:rsidR="00003779" w:rsidRDefault="00003779" w:rsidP="0038425A"/>
    <w:p w:rsidR="0099098F" w:rsidRDefault="0099098F" w:rsidP="0099098F">
      <w:pPr>
        <w:pStyle w:val="Kop2"/>
        <w:rPr>
          <w:noProof/>
        </w:rPr>
      </w:pPr>
      <w:bookmarkStart w:id="6604" w:name="_Toc398129696"/>
      <w:r>
        <w:rPr>
          <w:noProof/>
        </w:rPr>
        <w:t>ZAAK</w:t>
      </w:r>
      <w:bookmarkEnd w:id="6604"/>
    </w:p>
    <w:p w:rsidR="001C7151" w:rsidRPr="00DD0F4F" w:rsidRDefault="001C7151" w:rsidP="001C7151">
      <w:pPr>
        <w:rPr>
          <w:lang w:val="nl-NL"/>
        </w:rPr>
      </w:pPr>
      <w:r w:rsidRPr="00DD0F4F">
        <w:rPr>
          <w:lang w:val="nl-NL"/>
        </w:rPr>
        <w:t xml:space="preserve">In deze paragraaf benoemen we de wijzigingen op het objecttype ZAAK. De consequenties hiervan op het niveau van het objecttype specificeren we hieronder. De consequenties voor de attribuut- en relatiesoorten specificeren we in de volgende paragrafen, bij de beschrijvingen van de wijzigingen.  </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1C7151" w:rsidRPr="00CD63CD" w:rsidTr="002E7926">
        <w:tc>
          <w:tcPr>
            <w:tcW w:w="3600" w:type="dxa"/>
            <w:tcBorders>
              <w:top w:val="single" w:sz="4" w:space="0" w:color="auto"/>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lastRenderedPageBreak/>
              <w:t>Naam objecttype</w:t>
            </w:r>
          </w:p>
        </w:tc>
        <w:tc>
          <w:tcPr>
            <w:tcW w:w="5760" w:type="dxa"/>
            <w:gridSpan w:val="3"/>
            <w:tcBorders>
              <w:top w:val="single" w:sz="4" w:space="0" w:color="auto"/>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Element.Name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ZAAK</w:t>
            </w:r>
            <w:r w:rsidRPr="00CD63CD">
              <w:rPr>
                <w:rFonts w:ascii="Arial" w:hAnsi="Arial" w:cs="Arial"/>
                <w:sz w:val="20"/>
                <w:szCs w:val="20"/>
                <w:lang w:val="en-AU"/>
              </w:rPr>
              <w:fldChar w:fldCharType="end"/>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Mnemonic objecttype</w:t>
            </w:r>
          </w:p>
        </w:tc>
        <w:tc>
          <w:tcPr>
            <w:tcW w:w="5760" w:type="dxa"/>
            <w:gridSpan w:val="3"/>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Element.Alias</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ZAK</w:t>
            </w:r>
            <w:r w:rsidRPr="00CD63CD">
              <w:rPr>
                <w:rFonts w:ascii="Arial" w:hAnsi="Arial" w:cs="Arial"/>
                <w:sz w:val="20"/>
                <w:szCs w:val="20"/>
                <w:lang w:val="en-AU"/>
              </w:rPr>
              <w:fldChar w:fldCharType="end"/>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Herkomst objecttype</w:t>
            </w:r>
          </w:p>
        </w:tc>
        <w:tc>
          <w:tcPr>
            <w:tcW w:w="5760" w:type="dxa"/>
            <w:gridSpan w:val="3"/>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rsidTr="002E7926">
        <w:trPr>
          <w:trHeight w:val="230"/>
        </w:trPr>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CD63CD" w:rsidTr="002E7926">
        <w:trPr>
          <w:trHeight w:val="230"/>
        </w:trPr>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Code objecttype</w:t>
            </w:r>
          </w:p>
        </w:tc>
        <w:tc>
          <w:tcPr>
            <w:tcW w:w="5760" w:type="dxa"/>
            <w:gridSpan w:val="3"/>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CD63CD" w:rsidTr="002E7926">
        <w:trPr>
          <w:trHeight w:val="230"/>
        </w:trPr>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5E066D" w:rsidTr="002E7926">
        <w:trPr>
          <w:trHeight w:val="230"/>
        </w:trPr>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Definitie objecttype</w:t>
            </w:r>
          </w:p>
        </w:tc>
        <w:tc>
          <w:tcPr>
            <w:tcW w:w="5760" w:type="dxa"/>
            <w:gridSpan w:val="3"/>
            <w:tcBorders>
              <w:top w:val="nil"/>
              <w:left w:val="nil"/>
              <w:bottom w:val="nil"/>
              <w:right w:val="nil"/>
            </w:tcBorders>
          </w:tcPr>
          <w:p w:rsidR="001C7151" w:rsidRPr="00DD0F4F" w:rsidRDefault="008F2B4B" w:rsidP="002E7926">
            <w:pPr>
              <w:autoSpaceDE w:val="0"/>
              <w:autoSpaceDN w:val="0"/>
              <w:adjustRightInd w:val="0"/>
              <w:spacing w:after="0" w:line="240" w:lineRule="auto"/>
              <w:rPr>
                <w:rFonts w:ascii="Arial" w:eastAsia="Times New Roman" w:hAnsi="Arial" w:cs="Arial"/>
                <w:color w:val="000000"/>
                <w:sz w:val="20"/>
                <w:szCs w:val="20"/>
                <w:lang w:val="nl-NL"/>
              </w:rPr>
            </w:pPr>
            <w:r w:rsidRPr="00CD63CD">
              <w:rPr>
                <w:rFonts w:ascii="Arial" w:hAnsi="Arial" w:cs="Arial"/>
                <w:sz w:val="20"/>
                <w:szCs w:val="20"/>
                <w:lang w:val="en-AU"/>
              </w:rPr>
              <w:fldChar w:fldCharType="begin" w:fldLock="1"/>
            </w:r>
            <w:r w:rsidR="001C7151" w:rsidRPr="00DD0F4F">
              <w:rPr>
                <w:rFonts w:ascii="Arial" w:hAnsi="Arial" w:cs="Arial"/>
                <w:sz w:val="20"/>
                <w:szCs w:val="20"/>
                <w:lang w:val="nl-NL"/>
              </w:rPr>
              <w:instrText xml:space="preserve">MERGEFIELD </w:instrText>
            </w:r>
            <w:r w:rsidR="001C7151" w:rsidRPr="00DD0F4F">
              <w:rPr>
                <w:rFonts w:ascii="Arial" w:eastAsia="Times New Roman" w:hAnsi="Arial" w:cs="Arial"/>
                <w:color w:val="000000"/>
                <w:sz w:val="20"/>
                <w:szCs w:val="20"/>
                <w:lang w:val="nl-NL"/>
              </w:rPr>
              <w:instrText>Element.Notes</w:instrText>
            </w:r>
            <w:r w:rsidRPr="00CD63CD">
              <w:rPr>
                <w:rFonts w:ascii="Arial" w:hAnsi="Arial" w:cs="Arial"/>
                <w:sz w:val="20"/>
                <w:szCs w:val="20"/>
                <w:lang w:val="en-AU"/>
              </w:rPr>
              <w:fldChar w:fldCharType="end"/>
            </w:r>
            <w:r w:rsidR="001C7151" w:rsidRPr="00DD0F4F">
              <w:rPr>
                <w:rFonts w:ascii="Arial" w:eastAsia="Times New Roman" w:hAnsi="Arial" w:cs="Arial"/>
                <w:color w:val="610E6A"/>
                <w:sz w:val="20"/>
                <w:szCs w:val="20"/>
                <w:lang w:val="nl-NL"/>
              </w:rPr>
              <w:t>Een samenhangende hoeveelheid werk met een welgedefinieerde aanleiding en een welgedefinieerd eindresultaat, waarvan kwaliteit en doorlooptijd bewaakt moeten worden.</w:t>
            </w:r>
          </w:p>
        </w:tc>
      </w:tr>
      <w:tr w:rsidR="001C7151" w:rsidRPr="005E066D" w:rsidTr="002E7926">
        <w:tc>
          <w:tcPr>
            <w:tcW w:w="3600" w:type="dxa"/>
            <w:tcBorders>
              <w:top w:val="nil"/>
              <w:left w:val="nil"/>
              <w:bottom w:val="nil"/>
              <w:right w:val="nil"/>
            </w:tcBorders>
          </w:tcPr>
          <w:p w:rsidR="001C7151" w:rsidRPr="00DD0F4F" w:rsidRDefault="001C7151" w:rsidP="002E7926">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Herkomst definitie objecttype</w:t>
            </w:r>
          </w:p>
        </w:tc>
        <w:tc>
          <w:tcPr>
            <w:tcW w:w="5760" w:type="dxa"/>
            <w:gridSpan w:val="3"/>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rsidTr="002E7926">
        <w:trPr>
          <w:trHeight w:val="230"/>
        </w:trPr>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Datum opname objecttype</w:t>
            </w:r>
          </w:p>
        </w:tc>
        <w:tc>
          <w:tcPr>
            <w:tcW w:w="5760" w:type="dxa"/>
            <w:gridSpan w:val="3"/>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1 juni 2008</w:t>
            </w:r>
          </w:p>
        </w:tc>
      </w:tr>
      <w:tr w:rsidR="001C7151" w:rsidRPr="00CD63CD" w:rsidTr="002E7926">
        <w:trPr>
          <w:trHeight w:val="260"/>
        </w:trPr>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5E066D" w:rsidTr="002E7926">
        <w:tc>
          <w:tcPr>
            <w:tcW w:w="3600" w:type="dxa"/>
            <w:tcBorders>
              <w:top w:val="nil"/>
              <w:left w:val="nil"/>
              <w:bottom w:val="nil"/>
              <w:right w:val="nil"/>
            </w:tcBorders>
          </w:tcPr>
          <w:p w:rsidR="001C7151" w:rsidRDefault="001C7151" w:rsidP="002E7926">
            <w:pPr>
              <w:autoSpaceDE w:val="0"/>
              <w:autoSpaceDN w:val="0"/>
              <w:adjustRightInd w:val="0"/>
              <w:spacing w:after="0" w:line="240" w:lineRule="auto"/>
              <w:rPr>
                <w:ins w:id="6605" w:author="Arjan" w:date="2013-02-26T20:28:00Z"/>
                <w:rFonts w:ascii="Arial" w:eastAsia="Times New Roman" w:hAnsi="Arial" w:cs="Arial"/>
                <w:b/>
                <w:bCs/>
                <w:color w:val="000000"/>
                <w:sz w:val="20"/>
                <w:szCs w:val="20"/>
              </w:rPr>
            </w:pPr>
            <w:r w:rsidRPr="00CD63CD">
              <w:rPr>
                <w:rFonts w:ascii="Arial" w:eastAsia="Times New Roman" w:hAnsi="Arial" w:cs="Arial"/>
                <w:b/>
                <w:bCs/>
                <w:color w:val="000000"/>
                <w:sz w:val="20"/>
                <w:szCs w:val="20"/>
              </w:rPr>
              <w:t>Toelichting objecttype</w:t>
            </w:r>
          </w:p>
          <w:p w:rsidR="00256CC6" w:rsidRPr="00256CC6" w:rsidRDefault="00256CC6" w:rsidP="002E7926">
            <w:pPr>
              <w:autoSpaceDE w:val="0"/>
              <w:autoSpaceDN w:val="0"/>
              <w:adjustRightInd w:val="0"/>
              <w:spacing w:after="0" w:line="240" w:lineRule="auto"/>
              <w:rPr>
                <w:rFonts w:ascii="Arial" w:eastAsia="Times New Roman" w:hAnsi="Arial" w:cs="Arial"/>
                <w:bCs/>
                <w:color w:val="000000"/>
                <w:sz w:val="20"/>
                <w:szCs w:val="20"/>
              </w:rPr>
            </w:pPr>
          </w:p>
        </w:tc>
        <w:tc>
          <w:tcPr>
            <w:tcW w:w="5760" w:type="dxa"/>
            <w:gridSpan w:val="3"/>
            <w:tcBorders>
              <w:top w:val="nil"/>
              <w:left w:val="nil"/>
              <w:bottom w:val="nil"/>
              <w:right w:val="nil"/>
            </w:tcBorders>
          </w:tcPr>
          <w:p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De ZAAK vormt de kern van het zaakgericht werken. Wat in een individueel geval een zaak is, waar die begint en waar die eindigt, </w:t>
            </w:r>
            <w:del w:id="6606" w:author="Arjan" w:date="2013-02-08T12:13:00Z">
              <w:r w:rsidRPr="00DD0F4F" w:rsidDel="004F64CE">
                <w:rPr>
                  <w:rFonts w:ascii="Arial" w:eastAsia="Times New Roman" w:hAnsi="Arial" w:cs="Arial"/>
                  <w:color w:val="000000"/>
                  <w:sz w:val="20"/>
                  <w:szCs w:val="20"/>
                  <w:lang w:val="nl-NL"/>
                </w:rPr>
                <w:delText xml:space="preserve">moet </w:delText>
              </w:r>
            </w:del>
            <w:ins w:id="6607" w:author="Arjan" w:date="2013-02-08T12:13:00Z">
              <w:r w:rsidR="004F64CE" w:rsidRPr="00DD0F4F">
                <w:rPr>
                  <w:rFonts w:ascii="Arial" w:eastAsia="Times New Roman" w:hAnsi="Arial" w:cs="Arial"/>
                  <w:color w:val="000000"/>
                  <w:sz w:val="20"/>
                  <w:szCs w:val="20"/>
                  <w:lang w:val="nl-NL"/>
                </w:rPr>
                <w:t xml:space="preserve">wordt </w:t>
              </w:r>
            </w:ins>
            <w:del w:id="6608" w:author="Arjan" w:date="2013-02-08T12:13:00Z">
              <w:r w:rsidRPr="00DD0F4F" w:rsidDel="004F64CE">
                <w:rPr>
                  <w:rFonts w:ascii="Arial" w:eastAsia="Times New Roman" w:hAnsi="Arial" w:cs="Arial"/>
                  <w:color w:val="000000"/>
                  <w:sz w:val="20"/>
                  <w:szCs w:val="20"/>
                  <w:lang w:val="nl-NL"/>
                </w:rPr>
                <w:delText xml:space="preserve">vooral </w:delText>
              </w:r>
            </w:del>
            <w:r w:rsidRPr="00DD0F4F">
              <w:rPr>
                <w:rFonts w:ascii="Arial" w:eastAsia="Times New Roman" w:hAnsi="Arial" w:cs="Arial"/>
                <w:color w:val="000000"/>
                <w:sz w:val="20"/>
                <w:szCs w:val="20"/>
                <w:lang w:val="nl-NL"/>
              </w:rPr>
              <w:t xml:space="preserve">bekeken </w:t>
            </w:r>
            <w:del w:id="6609" w:author="Arjan" w:date="2013-02-08T12:13:00Z">
              <w:r w:rsidRPr="00DD0F4F" w:rsidDel="004F64CE">
                <w:rPr>
                  <w:rFonts w:ascii="Arial" w:eastAsia="Times New Roman" w:hAnsi="Arial" w:cs="Arial"/>
                  <w:color w:val="000000"/>
                  <w:sz w:val="20"/>
                  <w:szCs w:val="20"/>
                  <w:lang w:val="nl-NL"/>
                </w:rPr>
                <w:delText xml:space="preserve">worden </w:delText>
              </w:r>
            </w:del>
            <w:r w:rsidRPr="00DD0F4F">
              <w:rPr>
                <w:rFonts w:ascii="Arial" w:eastAsia="Times New Roman" w:hAnsi="Arial" w:cs="Arial"/>
                <w:color w:val="000000"/>
                <w:sz w:val="20"/>
                <w:szCs w:val="20"/>
                <w:lang w:val="nl-NL"/>
              </w:rPr>
              <w:t xml:space="preserve">vanuit het perspectief van de initiator van de zaak (burger, bedrijf, medewerker, etc.). </w:t>
            </w:r>
            <w:del w:id="6610" w:author="Arjan" w:date="2013-02-26T20:29:00Z">
              <w:r w:rsidRPr="00DD0F4F" w:rsidDel="00256CC6">
                <w:rPr>
                  <w:rFonts w:ascii="Arial" w:eastAsia="Times New Roman" w:hAnsi="Arial" w:cs="Arial"/>
                  <w:color w:val="000000"/>
                  <w:sz w:val="20"/>
                  <w:szCs w:val="20"/>
                  <w:lang w:val="nl-NL"/>
                </w:rPr>
                <w:delText xml:space="preserve">Wat door hem of haar als het eindresultaat wordt gezien definieert </w:delText>
              </w:r>
            </w:del>
            <w:ins w:id="6611" w:author="Arjan" w:date="2013-02-26T20:29:00Z">
              <w:r w:rsidR="00256CC6" w:rsidRPr="00DD0F4F">
                <w:rPr>
                  <w:rFonts w:ascii="Arial" w:eastAsia="Times New Roman" w:hAnsi="Arial" w:cs="Arial"/>
                  <w:bCs/>
                  <w:color w:val="000000"/>
                  <w:sz w:val="20"/>
                  <w:szCs w:val="20"/>
                  <w:lang w:val="nl-NL"/>
                </w:rPr>
                <w:t xml:space="preserve">Het traject van (aan)vraag cq. aanleiding voor de zaak tot en met de levering van de producten/of diensten die een passend antwoord vormen op die aanleiding, bepaalt </w:t>
              </w:r>
            </w:ins>
            <w:r w:rsidRPr="00DD0F4F">
              <w:rPr>
                <w:rFonts w:ascii="Arial" w:eastAsia="Times New Roman" w:hAnsi="Arial" w:cs="Arial"/>
                <w:color w:val="000000"/>
                <w:sz w:val="20"/>
                <w:szCs w:val="20"/>
                <w:lang w:val="nl-NL"/>
              </w:rPr>
              <w:t>de omvang en afbakening van de zaak.</w:t>
            </w:r>
            <w:ins w:id="6612" w:author="Arjan" w:date="2013-02-08T12:14:00Z">
              <w:r w:rsidR="004F64CE" w:rsidRPr="00DD0F4F">
                <w:rPr>
                  <w:rFonts w:ascii="Arial" w:eastAsia="Times New Roman" w:hAnsi="Arial" w:cs="Arial"/>
                  <w:color w:val="000000"/>
                  <w:sz w:val="20"/>
                  <w:szCs w:val="20"/>
                  <w:lang w:val="nl-NL"/>
                </w:rPr>
                <w:t xml:space="preserve"> Hiermee komt de afbakening van een zaak overeen met </w:t>
              </w:r>
            </w:ins>
            <w:ins w:id="6613" w:author="Arjan" w:date="2013-02-08T12:15:00Z">
              <w:r w:rsidR="004F64CE" w:rsidRPr="00DD0F4F">
                <w:rPr>
                  <w:rFonts w:ascii="Arial" w:eastAsia="Times New Roman" w:hAnsi="Arial" w:cs="Arial"/>
                  <w:color w:val="000000"/>
                  <w:sz w:val="20"/>
                  <w:szCs w:val="20"/>
                  <w:lang w:val="nl-NL"/>
                </w:rPr>
                <w:t xml:space="preserve">een bedrijfsproces: </w:t>
              </w:r>
            </w:ins>
            <w:ins w:id="6614" w:author="Arjan" w:date="2013-02-08T12:16:00Z">
              <w:r w:rsidR="004F64CE" w:rsidRPr="00DD0F4F">
                <w:rPr>
                  <w:rFonts w:ascii="Arial" w:eastAsia="Times New Roman" w:hAnsi="Arial" w:cs="Arial"/>
                  <w:color w:val="000000"/>
                  <w:sz w:val="20"/>
                  <w:szCs w:val="20"/>
                  <w:lang w:val="nl-NL"/>
                </w:rPr>
                <w:t xml:space="preserve">‘van klant tot klant’. </w:t>
              </w:r>
            </w:ins>
            <w:ins w:id="6615" w:author="Arjan" w:date="2013-02-26T20:30:00Z">
              <w:r w:rsidR="00256CC6" w:rsidRPr="00DD0F4F">
                <w:rPr>
                  <w:rFonts w:ascii="Arial" w:eastAsia="Times New Roman" w:hAnsi="Arial" w:cs="Arial"/>
                  <w:bCs/>
                  <w:color w:val="000000"/>
                  <w:sz w:val="20"/>
                  <w:szCs w:val="20"/>
                  <w:lang w:val="nl-NL"/>
                </w:rPr>
                <w:t>Dit betekent onder meer dat o</w:t>
              </w:r>
            </w:ins>
            <w:ins w:id="6616" w:author="Arjan" w:date="2013-02-08T12:16:00Z">
              <w:r w:rsidR="004F64CE" w:rsidRPr="00DD0F4F">
                <w:rPr>
                  <w:rFonts w:ascii="Arial" w:eastAsia="Times New Roman" w:hAnsi="Arial" w:cs="Arial"/>
                  <w:color w:val="000000"/>
                  <w:sz w:val="20"/>
                  <w:szCs w:val="20"/>
                  <w:lang w:val="nl-NL"/>
                </w:rPr>
                <w:t>nderdelen van bedrijfsprocessen geen zelfstandige zaken</w:t>
              </w:r>
            </w:ins>
            <w:ins w:id="6617" w:author="Arjan" w:date="2013-02-26T20:34:00Z">
              <w:r w:rsidR="00502AFC" w:rsidRPr="00DD0F4F">
                <w:rPr>
                  <w:rFonts w:ascii="Arial" w:eastAsia="Times New Roman" w:hAnsi="Arial" w:cs="Arial"/>
                  <w:color w:val="000000"/>
                  <w:sz w:val="20"/>
                  <w:szCs w:val="20"/>
                  <w:lang w:val="nl-NL"/>
                </w:rPr>
                <w:t xml:space="preserve"> vormen</w:t>
              </w:r>
            </w:ins>
            <w:ins w:id="6618" w:author="Arjan" w:date="2013-02-08T12:16:00Z">
              <w:r w:rsidR="004F64CE" w:rsidRPr="00DD0F4F">
                <w:rPr>
                  <w:rFonts w:ascii="Arial" w:eastAsia="Times New Roman" w:hAnsi="Arial" w:cs="Arial"/>
                  <w:color w:val="000000"/>
                  <w:sz w:val="20"/>
                  <w:szCs w:val="20"/>
                  <w:lang w:val="nl-NL"/>
                </w:rPr>
                <w:t>.</w:t>
              </w:r>
            </w:ins>
            <w:ins w:id="6619" w:author="Arjan" w:date="2013-02-26T20:34:00Z">
              <w:r w:rsidR="00502AFC" w:rsidRPr="00DD0F4F">
                <w:rPr>
                  <w:rFonts w:ascii="Arial" w:eastAsia="Times New Roman" w:hAnsi="Arial" w:cs="Arial"/>
                  <w:color w:val="000000"/>
                  <w:sz w:val="20"/>
                  <w:szCs w:val="20"/>
                  <w:lang w:val="nl-NL"/>
                </w:rPr>
                <w:t xml:space="preserve"> </w:t>
              </w:r>
              <w:r w:rsidR="00502AFC" w:rsidRPr="00DD0F4F">
                <w:rPr>
                  <w:rFonts w:ascii="Arial" w:eastAsia="Times New Roman" w:hAnsi="Arial" w:cs="Arial"/>
                  <w:bCs/>
                  <w:color w:val="000000"/>
                  <w:sz w:val="20"/>
                  <w:szCs w:val="20"/>
                  <w:lang w:val="nl-NL"/>
                </w:rPr>
                <w:t>Het betekent ook dat een aanleiding die niet leidt tot de start van de uitvoering van een bedrijfsproces, niet leidt tot een zaak (</w:t>
              </w:r>
            </w:ins>
            <w:ins w:id="6620" w:author="Arjan" w:date="2013-09-23T10:03:00Z">
              <w:r w:rsidR="00622906" w:rsidRPr="00DD0F4F">
                <w:rPr>
                  <w:rFonts w:ascii="Arial" w:eastAsia="Times New Roman" w:hAnsi="Arial" w:cs="Arial"/>
                  <w:bCs/>
                  <w:color w:val="000000"/>
                  <w:sz w:val="20"/>
                  <w:szCs w:val="20"/>
                  <w:lang w:val="nl-NL"/>
                </w:rPr>
                <w:t>deze</w:t>
              </w:r>
            </w:ins>
            <w:ins w:id="6621" w:author="Arjan" w:date="2013-02-26T20:34:00Z">
              <w:r w:rsidR="00502AFC" w:rsidRPr="00DD0F4F">
                <w:rPr>
                  <w:rFonts w:ascii="Arial" w:eastAsia="Times New Roman" w:hAnsi="Arial" w:cs="Arial"/>
                  <w:bCs/>
                  <w:color w:val="000000"/>
                  <w:sz w:val="20"/>
                  <w:szCs w:val="20"/>
                  <w:lang w:val="nl-NL"/>
                </w:rPr>
                <w:t xml:space="preserve"> wordt behandeld in het kader van een reeds lopende zaak).</w:t>
              </w:r>
            </w:ins>
          </w:p>
          <w:p w:rsidR="001C7151" w:rsidRPr="00DD0F4F" w:rsidRDefault="001C7151" w:rsidP="00426DB2">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In de praktijk kan dit tot problemen </w:t>
            </w:r>
            <w:del w:id="6622" w:author="Arjan" w:date="2013-02-08T12:58:00Z">
              <w:r w:rsidRPr="00DD0F4F" w:rsidDel="005C3DE1">
                <w:rPr>
                  <w:rFonts w:ascii="Arial" w:eastAsia="Times New Roman" w:hAnsi="Arial" w:cs="Arial"/>
                  <w:color w:val="000000"/>
                  <w:sz w:val="20"/>
                  <w:szCs w:val="20"/>
                  <w:lang w:val="nl-NL"/>
                </w:rPr>
                <w:delText xml:space="preserve">in de behandeling </w:delText>
              </w:r>
            </w:del>
            <w:r w:rsidRPr="00DD0F4F">
              <w:rPr>
                <w:rFonts w:ascii="Arial" w:eastAsia="Times New Roman" w:hAnsi="Arial" w:cs="Arial"/>
                <w:color w:val="000000"/>
                <w:sz w:val="20"/>
                <w:szCs w:val="20"/>
                <w:lang w:val="nl-NL"/>
              </w:rPr>
              <w:t xml:space="preserve">leiden als de </w:t>
            </w:r>
            <w:del w:id="6623" w:author="Arjan" w:date="2013-02-08T13:29:00Z">
              <w:r w:rsidRPr="00DD0F4F" w:rsidDel="00426DB2">
                <w:rPr>
                  <w:rFonts w:ascii="Arial" w:eastAsia="Times New Roman" w:hAnsi="Arial" w:cs="Arial"/>
                  <w:color w:val="000000"/>
                  <w:sz w:val="20"/>
                  <w:szCs w:val="20"/>
                  <w:lang w:val="nl-NL"/>
                </w:rPr>
                <w:delText>behandel</w:delText>
              </w:r>
            </w:del>
            <w:del w:id="6624" w:author="Arjan" w:date="2013-02-08T12:58:00Z">
              <w:r w:rsidRPr="00DD0F4F" w:rsidDel="005C3DE1">
                <w:rPr>
                  <w:rFonts w:ascii="Arial" w:eastAsia="Times New Roman" w:hAnsi="Arial" w:cs="Arial"/>
                  <w:color w:val="000000"/>
                  <w:sz w:val="20"/>
                  <w:szCs w:val="20"/>
                  <w:lang w:val="nl-NL"/>
                </w:rPr>
                <w:delText>ende organisatie</w:delText>
              </w:r>
            </w:del>
            <w:del w:id="6625" w:author="Arjan" w:date="2013-02-08T12:50:00Z">
              <w:r w:rsidRPr="00DD0F4F" w:rsidDel="00696938">
                <w:rPr>
                  <w:rFonts w:ascii="Arial" w:eastAsia="Times New Roman" w:hAnsi="Arial" w:cs="Arial"/>
                  <w:color w:val="000000"/>
                  <w:sz w:val="20"/>
                  <w:szCs w:val="20"/>
                  <w:lang w:val="nl-NL"/>
                </w:rPr>
                <w:delText>(s)</w:delText>
              </w:r>
            </w:del>
            <w:del w:id="6626" w:author="Arjan" w:date="2013-02-08T12:58:00Z">
              <w:r w:rsidRPr="00DD0F4F" w:rsidDel="005C3DE1">
                <w:rPr>
                  <w:rFonts w:ascii="Arial" w:eastAsia="Times New Roman" w:hAnsi="Arial" w:cs="Arial"/>
                  <w:color w:val="000000"/>
                  <w:sz w:val="20"/>
                  <w:szCs w:val="20"/>
                  <w:lang w:val="nl-NL"/>
                </w:rPr>
                <w:delText xml:space="preserve"> niet in staat is om in één zaak naar het gewenste eindresultaat toe te werken. </w:delText>
              </w:r>
            </w:del>
            <w:ins w:id="6627" w:author="Arjan" w:date="2013-02-08T13:30:00Z">
              <w:r w:rsidR="00426DB2" w:rsidRPr="00DD0F4F">
                <w:rPr>
                  <w:rFonts w:ascii="Arial" w:eastAsia="Times New Roman" w:hAnsi="Arial" w:cs="Arial"/>
                  <w:color w:val="000000"/>
                  <w:sz w:val="20"/>
                  <w:szCs w:val="20"/>
                  <w:lang w:val="nl-NL"/>
                </w:rPr>
                <w:t>g</w:t>
              </w:r>
            </w:ins>
            <w:ins w:id="6628" w:author="Arjan" w:date="2013-02-08T13:29:00Z">
              <w:r w:rsidR="00426DB2" w:rsidRPr="00DD0F4F">
                <w:rPr>
                  <w:rFonts w:ascii="Arial" w:eastAsia="Times New Roman" w:hAnsi="Arial" w:cs="Arial"/>
                  <w:color w:val="000000"/>
                  <w:sz w:val="20"/>
                  <w:szCs w:val="20"/>
                  <w:lang w:val="nl-NL"/>
                </w:rPr>
                <w:t>ewenste</w:t>
              </w:r>
            </w:ins>
            <w:ins w:id="6629" w:author="Arjan" w:date="2013-02-08T13:30:00Z">
              <w:r w:rsidR="00426DB2" w:rsidRPr="00DD0F4F">
                <w:rPr>
                  <w:rFonts w:ascii="Arial" w:eastAsia="Times New Roman" w:hAnsi="Arial" w:cs="Arial"/>
                  <w:color w:val="000000"/>
                  <w:sz w:val="20"/>
                  <w:szCs w:val="20"/>
                  <w:lang w:val="nl-NL"/>
                </w:rPr>
                <w:t xml:space="preserve"> producten en diensten in verschillende bedrijfsprocessen vervaardigd worden </w:t>
              </w:r>
            </w:ins>
            <w:ins w:id="6630" w:author="Arjan" w:date="2013-02-08T13:31:00Z">
              <w:r w:rsidR="00426DB2" w:rsidRPr="00DD0F4F">
                <w:rPr>
                  <w:rFonts w:ascii="Arial" w:eastAsia="Times New Roman" w:hAnsi="Arial" w:cs="Arial"/>
                  <w:color w:val="000000"/>
                  <w:sz w:val="20"/>
                  <w:szCs w:val="20"/>
                  <w:lang w:val="nl-NL"/>
                </w:rPr>
                <w:t xml:space="preserve">d.w.z. voor elk gewenst product of dienst, of groep daarvan, </w:t>
              </w:r>
            </w:ins>
            <w:ins w:id="6631" w:author="Arjan" w:date="2013-02-08T13:32:00Z">
              <w:r w:rsidR="00426DB2" w:rsidRPr="00DD0F4F">
                <w:rPr>
                  <w:rFonts w:ascii="Arial" w:eastAsia="Times New Roman" w:hAnsi="Arial" w:cs="Arial"/>
                  <w:color w:val="000000"/>
                  <w:sz w:val="20"/>
                  <w:szCs w:val="20"/>
                  <w:lang w:val="nl-NL"/>
                </w:rPr>
                <w:t xml:space="preserve">is een zelfstandig bedrijfsproces operationeel. </w:t>
              </w:r>
            </w:ins>
            <w:ins w:id="6632" w:author="Arjan" w:date="2013-02-08T12:20:00Z">
              <w:r w:rsidR="004F64CE" w:rsidRPr="00DD0F4F">
                <w:rPr>
                  <w:rFonts w:ascii="Arial" w:eastAsia="Times New Roman" w:hAnsi="Arial" w:cs="Arial"/>
                  <w:color w:val="000000"/>
                  <w:sz w:val="20"/>
                  <w:szCs w:val="20"/>
                  <w:lang w:val="nl-NL"/>
                </w:rPr>
                <w:t xml:space="preserve">De zaak wordt dan behandeld </w:t>
              </w:r>
            </w:ins>
            <w:ins w:id="6633" w:author="Arjan" w:date="2013-02-08T12:22:00Z">
              <w:r w:rsidR="004F64CE" w:rsidRPr="00DD0F4F">
                <w:rPr>
                  <w:rFonts w:ascii="Arial" w:eastAsia="Times New Roman" w:hAnsi="Arial" w:cs="Arial"/>
                  <w:color w:val="000000"/>
                  <w:sz w:val="20"/>
                  <w:szCs w:val="20"/>
                  <w:lang w:val="nl-NL"/>
                </w:rPr>
                <w:t xml:space="preserve">in deelzaken </w:t>
              </w:r>
            </w:ins>
            <w:ins w:id="6634" w:author="Arjan" w:date="2013-02-08T12:20:00Z">
              <w:r w:rsidR="004F64CE" w:rsidRPr="00DD0F4F">
                <w:rPr>
                  <w:rFonts w:ascii="Arial" w:eastAsia="Times New Roman" w:hAnsi="Arial" w:cs="Arial"/>
                  <w:color w:val="000000"/>
                  <w:sz w:val="20"/>
                  <w:szCs w:val="20"/>
                  <w:lang w:val="nl-NL"/>
                </w:rPr>
                <w:t xml:space="preserve">door per deelzaak één bedrijfsproces uit te voeren. </w:t>
              </w:r>
            </w:ins>
            <w:ins w:id="6635" w:author="Arjan" w:date="2013-02-08T13:33:00Z">
              <w:r w:rsidR="00426DB2" w:rsidRPr="00DD0F4F">
                <w:rPr>
                  <w:rFonts w:ascii="Arial" w:eastAsia="Times New Roman" w:hAnsi="Arial" w:cs="Arial"/>
                  <w:color w:val="000000"/>
                  <w:sz w:val="20"/>
                  <w:szCs w:val="20"/>
                  <w:lang w:val="nl-NL"/>
                </w:rPr>
                <w:t xml:space="preserve">Met de ‘hoofdzaak’ wordt gecoördineerd dat </w:t>
              </w:r>
            </w:ins>
            <w:ins w:id="6636" w:author="Arjan" w:date="2013-02-08T13:34:00Z">
              <w:r w:rsidR="00426DB2" w:rsidRPr="00DD0F4F">
                <w:rPr>
                  <w:rFonts w:ascii="Arial" w:eastAsia="Times New Roman" w:hAnsi="Arial" w:cs="Arial"/>
                  <w:color w:val="000000"/>
                  <w:sz w:val="20"/>
                  <w:szCs w:val="20"/>
                  <w:lang w:val="nl-NL"/>
                </w:rPr>
                <w:t>de optelsom van de te leveren producten en diensten beantwoord aan de</w:t>
              </w:r>
            </w:ins>
            <w:ins w:id="6637" w:author="Arjan" w:date="2013-02-08T13:35:00Z">
              <w:r w:rsidR="00426DB2" w:rsidRPr="00DD0F4F">
                <w:rPr>
                  <w:rFonts w:ascii="Arial" w:eastAsia="Times New Roman" w:hAnsi="Arial" w:cs="Arial"/>
                  <w:color w:val="000000"/>
                  <w:sz w:val="20"/>
                  <w:szCs w:val="20"/>
                  <w:lang w:val="nl-NL"/>
                </w:rPr>
                <w:t xml:space="preserve"> oorspronkelijke klantvraag. </w:t>
              </w:r>
            </w:ins>
            <w:del w:id="6638" w:author="Arjan" w:date="2013-02-08T12:21:00Z">
              <w:r w:rsidRPr="00DD0F4F" w:rsidDel="004F64CE">
                <w:rPr>
                  <w:rFonts w:ascii="Arial" w:eastAsia="Times New Roman" w:hAnsi="Arial" w:cs="Arial"/>
                  <w:color w:val="000000"/>
                  <w:sz w:val="20"/>
                  <w:szCs w:val="20"/>
                  <w:lang w:val="nl-NL"/>
                </w:rPr>
                <w:delText>Het staat organisaties vrij om een zaak in ‘deelzaken’ te behandelen.</w:delText>
              </w:r>
            </w:del>
            <w:ins w:id="6639" w:author="Arjan" w:date="2013-02-08T12:21:00Z">
              <w:r w:rsidR="004F64CE" w:rsidRPr="00DD0F4F">
                <w:rPr>
                  <w:rFonts w:ascii="Arial" w:eastAsia="Times New Roman" w:hAnsi="Arial" w:cs="Arial"/>
                  <w:color w:val="000000"/>
                  <w:sz w:val="20"/>
                  <w:szCs w:val="20"/>
                  <w:lang w:val="nl-NL"/>
                </w:rPr>
                <w:t xml:space="preserve">Zowel een zaak zonder deelzaken als </w:t>
              </w:r>
            </w:ins>
            <w:ins w:id="6640" w:author="Arjan" w:date="2013-02-08T12:22:00Z">
              <w:r w:rsidR="004F64CE" w:rsidRPr="00DD0F4F">
                <w:rPr>
                  <w:rFonts w:ascii="Arial" w:eastAsia="Times New Roman" w:hAnsi="Arial" w:cs="Arial"/>
                  <w:color w:val="000000"/>
                  <w:sz w:val="20"/>
                  <w:szCs w:val="20"/>
                  <w:lang w:val="nl-NL"/>
                </w:rPr>
                <w:t>een</w:t>
              </w:r>
            </w:ins>
            <w:ins w:id="6641" w:author="Arjan" w:date="2013-02-08T12:21:00Z">
              <w:r w:rsidR="004F64CE" w:rsidRPr="00DD0F4F">
                <w:rPr>
                  <w:rFonts w:ascii="Arial" w:eastAsia="Times New Roman" w:hAnsi="Arial" w:cs="Arial"/>
                  <w:color w:val="000000"/>
                  <w:sz w:val="20"/>
                  <w:szCs w:val="20"/>
                  <w:lang w:val="nl-NL"/>
                </w:rPr>
                <w:t xml:space="preserve"> deelzaak betreft dus telkens één bedrijfsproces.</w:t>
              </w:r>
            </w:ins>
            <w:del w:id="6642" w:author="Arjan" w:date="2013-02-08T12:21:00Z">
              <w:r w:rsidRPr="00DD0F4F" w:rsidDel="004F64CE">
                <w:rPr>
                  <w:rFonts w:ascii="Arial" w:eastAsia="Times New Roman" w:hAnsi="Arial" w:cs="Arial"/>
                  <w:color w:val="000000"/>
                  <w:sz w:val="20"/>
                  <w:szCs w:val="20"/>
                  <w:lang w:val="nl-NL"/>
                </w:rPr>
                <w:delText xml:space="preserve"> </w:delText>
              </w:r>
            </w:del>
            <w:ins w:id="6643" w:author="Arjan" w:date="2013-09-23T09:49:00Z">
              <w:r w:rsidR="002408B5"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 xml:space="preserve">Ook een ‘deelzaak’ </w:t>
            </w:r>
            <w:del w:id="6644" w:author="Arjan" w:date="2013-02-08T13:35:00Z">
              <w:r w:rsidRPr="00DD0F4F" w:rsidDel="00426DB2">
                <w:rPr>
                  <w:rFonts w:ascii="Arial" w:eastAsia="Times New Roman" w:hAnsi="Arial" w:cs="Arial"/>
                  <w:color w:val="000000"/>
                  <w:sz w:val="20"/>
                  <w:szCs w:val="20"/>
                  <w:lang w:val="nl-NL"/>
                </w:rPr>
                <w:delText xml:space="preserve">is </w:delText>
              </w:r>
            </w:del>
            <w:ins w:id="6645" w:author="Arjan" w:date="2013-02-08T13:35:00Z">
              <w:r w:rsidR="00426DB2" w:rsidRPr="00DD0F4F">
                <w:rPr>
                  <w:rFonts w:ascii="Arial" w:eastAsia="Times New Roman" w:hAnsi="Arial" w:cs="Arial"/>
                  <w:color w:val="000000"/>
                  <w:sz w:val="20"/>
                  <w:szCs w:val="20"/>
                  <w:lang w:val="nl-NL"/>
                </w:rPr>
                <w:t xml:space="preserve">modelleren we als </w:t>
              </w:r>
            </w:ins>
            <w:r w:rsidRPr="00DD0F4F">
              <w:rPr>
                <w:rFonts w:ascii="Arial" w:eastAsia="Times New Roman" w:hAnsi="Arial" w:cs="Arial"/>
                <w:color w:val="000000"/>
                <w:sz w:val="20"/>
                <w:szCs w:val="20"/>
                <w:lang w:val="nl-NL"/>
              </w:rPr>
              <w:t>een ZAAK. Deze is gerelateerd aan de ‘hoofdzaak’: de ZAAK die het gevolg is van het verzoek van de initiator. Door deze onderlinge relatering cq. clustering wordt het zaakgericht werken voor de behandelende organisatie(s) beheersbaar èn blijft het mogelijk de initiator van de zaak vanuit zijn perspectief te informeren. Het relateren van hoofd- en deelzaken modelleren we met de relatiesoort 'ZAAK is deelzaak van ZAAK'</w:t>
            </w:r>
            <w:del w:id="6646" w:author="Arjan" w:date="2013-02-08T12:23:00Z">
              <w:r w:rsidRPr="00DD0F4F" w:rsidDel="004F64CE">
                <w:rPr>
                  <w:rFonts w:ascii="Arial" w:eastAsia="Times New Roman" w:hAnsi="Arial" w:cs="Arial"/>
                  <w:color w:val="000000"/>
                  <w:sz w:val="20"/>
                  <w:szCs w:val="20"/>
                  <w:lang w:val="nl-NL"/>
                </w:rPr>
                <w:delText xml:space="preserve"> en de attribuutsoorten Zaakniveau en Deelzakenindicatie</w:delText>
              </w:r>
            </w:del>
            <w:r w:rsidRPr="00DD0F4F">
              <w:rPr>
                <w:rFonts w:ascii="Arial" w:eastAsia="Times New Roman" w:hAnsi="Arial" w:cs="Arial"/>
                <w:color w:val="000000"/>
                <w:sz w:val="20"/>
                <w:szCs w:val="20"/>
                <w:lang w:val="nl-NL"/>
              </w:rPr>
              <w:t>.</w:t>
            </w:r>
          </w:p>
          <w:p w:rsidR="002015D0" w:rsidRPr="00DD0F4F" w:rsidRDefault="00696938" w:rsidP="002E7926">
            <w:pPr>
              <w:autoSpaceDE w:val="0"/>
              <w:autoSpaceDN w:val="0"/>
              <w:adjustRightInd w:val="0"/>
              <w:spacing w:after="0" w:line="240" w:lineRule="auto"/>
              <w:rPr>
                <w:ins w:id="6647" w:author="Arjan" w:date="2013-02-08T12:34:00Z"/>
                <w:rFonts w:ascii="Arial" w:eastAsia="Times New Roman" w:hAnsi="Arial" w:cs="Arial"/>
                <w:color w:val="000000"/>
                <w:sz w:val="20"/>
                <w:szCs w:val="20"/>
                <w:lang w:val="nl-NL"/>
              </w:rPr>
            </w:pPr>
            <w:ins w:id="6648" w:author="Arjan" w:date="2013-02-08T12:49:00Z">
              <w:r w:rsidRPr="00DD0F4F">
                <w:rPr>
                  <w:rFonts w:ascii="Arial" w:eastAsia="Times New Roman" w:hAnsi="Arial" w:cs="Arial"/>
                  <w:color w:val="000000"/>
                  <w:sz w:val="20"/>
                  <w:szCs w:val="20"/>
                  <w:lang w:val="nl-NL"/>
                </w:rPr>
                <w:t xml:space="preserve">In samenwerkingen tussen organisaties komt het steeds vaker voor dat een organisatie gevraagd wordt een bijdrage te leveren aan een zaak van een andere organisatie. Ook binnen organisaties komt dit voor. We doelen hiermee dus niet op de </w:t>
              </w:r>
              <w:r w:rsidRPr="00DD0F4F">
                <w:rPr>
                  <w:rFonts w:ascii="Arial" w:eastAsia="Times New Roman" w:hAnsi="Arial" w:cs="Arial"/>
                  <w:color w:val="000000"/>
                  <w:sz w:val="20"/>
                  <w:szCs w:val="20"/>
                  <w:lang w:val="nl-NL"/>
                </w:rPr>
                <w:lastRenderedPageBreak/>
                <w:t xml:space="preserve">situatie dat meerdere organisatiedelen gezamenlijk uitvoering (zouden moeten) geven aan één bedrijfsproces cq. zaak. In dergelijke samenwerkingen is sprake van twee zelfstandige bedrijfsprocessen oftewel twee gerelateerde zaken met ieder hun eigen aanleiding (i.t.t. deelzaken bij een hoofdzaak die alle dezelfde aanleiding hebben). Van belang is dat zowel  opdrachtgever als opdrachtnemer van de andere partij weten om welke zaak het gaat. Het informatiemodel ondersteunt dit op twee wijzen. Indien opdrachtgever en opdrachtnemer </w:t>
              </w:r>
            </w:ins>
            <w:ins w:id="6649" w:author="Arjan" w:date="2013-02-08T14:44:00Z">
              <w:r w:rsidR="00BF50FF" w:rsidRPr="00DD0F4F">
                <w:rPr>
                  <w:rFonts w:ascii="Arial" w:eastAsia="Times New Roman" w:hAnsi="Arial" w:cs="Arial"/>
                  <w:color w:val="000000"/>
                  <w:sz w:val="20"/>
                  <w:szCs w:val="20"/>
                  <w:lang w:val="nl-NL"/>
                </w:rPr>
                <w:t>binnen</w:t>
              </w:r>
            </w:ins>
            <w:ins w:id="6650" w:author="Arjan" w:date="2013-02-08T12:49:00Z">
              <w:r w:rsidRPr="00DD0F4F">
                <w:rPr>
                  <w:rFonts w:ascii="Arial" w:eastAsia="Times New Roman" w:hAnsi="Arial" w:cs="Arial"/>
                  <w:color w:val="000000"/>
                  <w:sz w:val="20"/>
                  <w:szCs w:val="20"/>
                  <w:lang w:val="nl-NL"/>
                </w:rPr>
                <w:t xml:space="preserve"> hetzelfde informatiedomein </w:t>
              </w:r>
            </w:ins>
            <w:ins w:id="6651" w:author="Arjan" w:date="2013-02-08T14:44:00Z">
              <w:r w:rsidR="00BF50FF" w:rsidRPr="00DD0F4F">
                <w:rPr>
                  <w:rFonts w:ascii="Arial" w:eastAsia="Times New Roman" w:hAnsi="Arial" w:cs="Arial"/>
                  <w:color w:val="000000"/>
                  <w:sz w:val="20"/>
                  <w:szCs w:val="20"/>
                  <w:lang w:val="nl-NL"/>
                </w:rPr>
                <w:t>opereren</w:t>
              </w:r>
            </w:ins>
            <w:ins w:id="6652" w:author="Arjan" w:date="2013-02-08T12:49:00Z">
              <w:r w:rsidRPr="00DD0F4F">
                <w:rPr>
                  <w:rFonts w:ascii="Arial" w:eastAsia="Times New Roman" w:hAnsi="Arial" w:cs="Arial"/>
                  <w:color w:val="000000"/>
                  <w:sz w:val="20"/>
                  <w:szCs w:val="20"/>
                  <w:lang w:val="nl-NL"/>
                </w:rPr>
                <w:t xml:space="preserve"> voor hun zaakinformatievoorziening (‘ze kunnen bij elkaars zaken’), dan wordt gebruik gemaakt van de relatie ‘ZAAK heeft gerelateerde ZAAK’. Indien beide zaken zich binnen verschillende informatiedomein bevinden dan wordt vanuit beide zaken verwezen naar de andere zaak door middel van het groepattribuutsoort ‘Gerelateerde externe zaak’.</w:t>
              </w:r>
            </w:ins>
          </w:p>
          <w:p w:rsidR="00B0601B" w:rsidRPr="00DD0F4F" w:rsidRDefault="001C7151" w:rsidP="002E7926">
            <w:pPr>
              <w:autoSpaceDE w:val="0"/>
              <w:autoSpaceDN w:val="0"/>
              <w:adjustRightInd w:val="0"/>
              <w:spacing w:after="0" w:line="240" w:lineRule="auto"/>
              <w:rPr>
                <w:ins w:id="6653" w:author="Arjan" w:date="2013-02-08T12:28:00Z"/>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Elke zaak heeft ‘ergens betrekking op’ wat we modelleren met de relatie naar ZAAKOBJECT. In het geval dat de zaak op geen van de, met ZAAKOBJECT bedoelde, objecten betrekking heeft, wordt het object van de zaak vastgelegd met de attribuutgroep ‘Ander zaakobject’. Soms heeft de ene zaak betrekking op een andere zaak,</w:t>
            </w:r>
            <w:ins w:id="6654" w:author="Arjan" w:date="2014-01-22T19:55:00Z">
              <w:r w:rsidR="004B216A" w:rsidRPr="00DD0F4F">
                <w:rPr>
                  <w:rFonts w:ascii="Arial" w:eastAsia="Times New Roman" w:hAnsi="Arial" w:cs="Arial"/>
                  <w:color w:val="000000"/>
                  <w:sz w:val="20"/>
                  <w:szCs w:val="20"/>
                  <w:lang w:val="nl-NL"/>
                </w:rPr>
                <w:t xml:space="preserve"> zoals een </w:t>
              </w:r>
            </w:ins>
            <w:ins w:id="6655" w:author="Arjan" w:date="2014-01-22T19:56:00Z">
              <w:r w:rsidR="004B216A" w:rsidRPr="00DD0F4F">
                <w:rPr>
                  <w:rFonts w:ascii="Arial" w:eastAsia="Times New Roman" w:hAnsi="Arial" w:cs="Arial"/>
                  <w:color w:val="000000"/>
                  <w:sz w:val="20"/>
                  <w:szCs w:val="20"/>
                  <w:lang w:val="nl-NL"/>
                </w:rPr>
                <w:t>bezwaarzaak die volgt op een vergunningzaak.</w:t>
              </w:r>
            </w:ins>
            <w:r w:rsidRPr="00DD0F4F">
              <w:rPr>
                <w:rFonts w:ascii="Arial" w:eastAsia="Times New Roman" w:hAnsi="Arial" w:cs="Arial"/>
                <w:color w:val="000000"/>
                <w:sz w:val="20"/>
                <w:szCs w:val="20"/>
                <w:lang w:val="nl-NL"/>
              </w:rPr>
              <w:t xml:space="preserve"> </w:t>
            </w:r>
            <w:del w:id="6656" w:author="Arjan" w:date="2014-01-22T19:56:00Z">
              <w:r w:rsidRPr="00DD0F4F" w:rsidDel="004B216A">
                <w:rPr>
                  <w:rFonts w:ascii="Arial" w:eastAsia="Times New Roman" w:hAnsi="Arial" w:cs="Arial"/>
                  <w:color w:val="000000"/>
                  <w:sz w:val="20"/>
                  <w:szCs w:val="20"/>
                  <w:lang w:val="nl-NL"/>
                </w:rPr>
                <w:delText xml:space="preserve">wat we </w:delText>
              </w:r>
            </w:del>
            <w:ins w:id="6657" w:author="Arjan" w:date="2014-01-22T19:56:00Z">
              <w:r w:rsidR="004B216A" w:rsidRPr="00DD0F4F">
                <w:rPr>
                  <w:rFonts w:ascii="Arial" w:eastAsia="Times New Roman" w:hAnsi="Arial" w:cs="Arial"/>
                  <w:color w:val="000000"/>
                  <w:sz w:val="20"/>
                  <w:szCs w:val="20"/>
                  <w:lang w:val="nl-NL"/>
                </w:rPr>
                <w:t>Dit</w:t>
              </w:r>
            </w:ins>
            <w:ins w:id="6658" w:author="Arjan" w:date="2013-02-08T12:26:00Z">
              <w:r w:rsidR="00B0601B"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 xml:space="preserve">modelleren </w:t>
            </w:r>
            <w:ins w:id="6659" w:author="Arjan" w:date="2014-01-22T19:56:00Z">
              <w:r w:rsidR="004B216A" w:rsidRPr="00DD0F4F">
                <w:rPr>
                  <w:rFonts w:ascii="Arial" w:eastAsia="Times New Roman" w:hAnsi="Arial" w:cs="Arial"/>
                  <w:color w:val="000000"/>
                  <w:sz w:val="20"/>
                  <w:szCs w:val="20"/>
                  <w:lang w:val="nl-NL"/>
                </w:rPr>
                <w:t xml:space="preserve">we eveneens </w:t>
              </w:r>
            </w:ins>
            <w:r w:rsidRPr="00DD0F4F">
              <w:rPr>
                <w:rFonts w:ascii="Arial" w:eastAsia="Times New Roman" w:hAnsi="Arial" w:cs="Arial"/>
                <w:color w:val="000000"/>
                <w:sz w:val="20"/>
                <w:szCs w:val="20"/>
                <w:lang w:val="nl-NL"/>
              </w:rPr>
              <w:t xml:space="preserve">met de relatie ‘ZAAK </w:t>
            </w:r>
            <w:del w:id="6660" w:author="Arjan" w:date="2013-02-08T12:27:00Z">
              <w:r w:rsidRPr="00DD0F4F" w:rsidDel="00B0601B">
                <w:rPr>
                  <w:rFonts w:ascii="Arial" w:eastAsia="Times New Roman" w:hAnsi="Arial" w:cs="Arial"/>
                  <w:color w:val="000000"/>
                  <w:sz w:val="20"/>
                  <w:szCs w:val="20"/>
                  <w:lang w:val="nl-NL"/>
                </w:rPr>
                <w:delText>is</w:delText>
              </w:r>
            </w:del>
            <w:ins w:id="6661" w:author="Arjan" w:date="2013-02-08T12:27:00Z">
              <w:r w:rsidR="00B0601B" w:rsidRPr="00DD0F4F">
                <w:rPr>
                  <w:rFonts w:ascii="Arial" w:eastAsia="Times New Roman" w:hAnsi="Arial" w:cs="Arial"/>
                  <w:color w:val="000000"/>
                  <w:sz w:val="20"/>
                  <w:szCs w:val="20"/>
                  <w:lang w:val="nl-NL"/>
                </w:rPr>
                <w:t>heeft</w:t>
              </w:r>
            </w:ins>
            <w:r w:rsidRPr="00DD0F4F">
              <w:rPr>
                <w:rFonts w:ascii="Arial" w:eastAsia="Times New Roman" w:hAnsi="Arial" w:cs="Arial"/>
                <w:color w:val="000000"/>
                <w:sz w:val="20"/>
                <w:szCs w:val="20"/>
                <w:lang w:val="nl-NL"/>
              </w:rPr>
              <w:t xml:space="preserve"> gerelateerd</w:t>
            </w:r>
            <w:ins w:id="6662" w:author="Arjan" w:date="2013-02-08T12:27:00Z">
              <w:r w:rsidR="00B0601B" w:rsidRPr="00DD0F4F">
                <w:rPr>
                  <w:rFonts w:ascii="Arial" w:eastAsia="Times New Roman" w:hAnsi="Arial" w:cs="Arial"/>
                  <w:color w:val="000000"/>
                  <w:sz w:val="20"/>
                  <w:szCs w:val="20"/>
                  <w:lang w:val="nl-NL"/>
                </w:rPr>
                <w:t>e</w:t>
              </w:r>
            </w:ins>
            <w:r w:rsidRPr="00DD0F4F">
              <w:rPr>
                <w:rFonts w:ascii="Arial" w:eastAsia="Times New Roman" w:hAnsi="Arial" w:cs="Arial"/>
                <w:color w:val="000000"/>
                <w:sz w:val="20"/>
                <w:szCs w:val="20"/>
                <w:lang w:val="nl-NL"/>
              </w:rPr>
              <w:t xml:space="preserve"> </w:t>
            </w:r>
            <w:del w:id="6663" w:author="Arjan" w:date="2013-02-08T12:27:00Z">
              <w:r w:rsidRPr="00DD0F4F" w:rsidDel="00B0601B">
                <w:rPr>
                  <w:rFonts w:ascii="Arial" w:eastAsia="Times New Roman" w:hAnsi="Arial" w:cs="Arial"/>
                  <w:color w:val="000000"/>
                  <w:sz w:val="20"/>
                  <w:szCs w:val="20"/>
                  <w:lang w:val="nl-NL"/>
                </w:rPr>
                <w:delText xml:space="preserve">aan </w:delText>
              </w:r>
            </w:del>
            <w:r w:rsidRPr="00DD0F4F">
              <w:rPr>
                <w:rFonts w:ascii="Arial" w:eastAsia="Times New Roman" w:hAnsi="Arial" w:cs="Arial"/>
                <w:color w:val="000000"/>
                <w:sz w:val="20"/>
                <w:szCs w:val="20"/>
                <w:lang w:val="nl-NL"/>
              </w:rPr>
              <w:t xml:space="preserve">ZAAK’. De aard van de </w:t>
            </w:r>
            <w:del w:id="6664" w:author="Arjan" w:date="2013-02-08T12:27:00Z">
              <w:r w:rsidRPr="00DD0F4F" w:rsidDel="00B0601B">
                <w:rPr>
                  <w:rFonts w:ascii="Arial" w:eastAsia="Times New Roman" w:hAnsi="Arial" w:cs="Arial"/>
                  <w:color w:val="000000"/>
                  <w:sz w:val="20"/>
                  <w:szCs w:val="20"/>
                  <w:lang w:val="nl-NL"/>
                </w:rPr>
                <w:delText xml:space="preserve">betrekking cq. </w:delText>
              </w:r>
            </w:del>
            <w:r w:rsidRPr="00DD0F4F">
              <w:rPr>
                <w:rFonts w:ascii="Arial" w:eastAsia="Times New Roman" w:hAnsi="Arial" w:cs="Arial"/>
                <w:color w:val="000000"/>
                <w:sz w:val="20"/>
                <w:szCs w:val="20"/>
                <w:lang w:val="nl-NL"/>
              </w:rPr>
              <w:t xml:space="preserve">relatie </w:t>
            </w:r>
            <w:del w:id="6665" w:author="Arjan" w:date="2013-02-08T12:27:00Z">
              <w:r w:rsidRPr="00DD0F4F" w:rsidDel="00B0601B">
                <w:rPr>
                  <w:rFonts w:ascii="Arial" w:eastAsia="Times New Roman" w:hAnsi="Arial" w:cs="Arial"/>
                  <w:color w:val="000000"/>
                  <w:sz w:val="20"/>
                  <w:szCs w:val="20"/>
                  <w:lang w:val="nl-NL"/>
                </w:rPr>
                <w:delText>is op te maken uit de zaaktypen van beider zaken</w:delText>
              </w:r>
            </w:del>
            <w:ins w:id="6666" w:author="Arjan" w:date="2013-02-08T12:27:00Z">
              <w:r w:rsidR="00B0601B" w:rsidRPr="00DD0F4F">
                <w:rPr>
                  <w:rFonts w:ascii="Arial" w:eastAsia="Times New Roman" w:hAnsi="Arial" w:cs="Arial"/>
                  <w:color w:val="000000"/>
                  <w:sz w:val="20"/>
                  <w:szCs w:val="20"/>
                  <w:lang w:val="nl-NL"/>
                </w:rPr>
                <w:t>mode</w:t>
              </w:r>
            </w:ins>
            <w:ins w:id="6667" w:author="Arjan" w:date="2013-02-08T12:28:00Z">
              <w:r w:rsidR="00B0601B" w:rsidRPr="00DD0F4F">
                <w:rPr>
                  <w:rFonts w:ascii="Arial" w:eastAsia="Times New Roman" w:hAnsi="Arial" w:cs="Arial"/>
                  <w:color w:val="000000"/>
                  <w:sz w:val="20"/>
                  <w:szCs w:val="20"/>
                  <w:lang w:val="nl-NL"/>
                </w:rPr>
                <w:t>lleren we met de relatieklasse ZAKENRELATIE</w:t>
              </w:r>
            </w:ins>
            <w:r w:rsidRPr="00DD0F4F">
              <w:rPr>
                <w:rFonts w:ascii="Arial" w:eastAsia="Times New Roman" w:hAnsi="Arial" w:cs="Arial"/>
                <w:color w:val="000000"/>
                <w:sz w:val="20"/>
                <w:szCs w:val="20"/>
                <w:lang w:val="nl-NL"/>
              </w:rPr>
              <w:t xml:space="preserve">. </w:t>
            </w:r>
          </w:p>
          <w:p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Ook heeft elke zaak één of meer betrokkenen, wat we modelleren via de ROL.</w:t>
            </w:r>
          </w:p>
          <w:p w:rsidR="001C7151" w:rsidRPr="00DD0F4F" w:rsidRDefault="001C7151" w:rsidP="00B0601B">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Een </w:t>
            </w:r>
            <w:del w:id="6668" w:author="Arjan" w:date="2013-02-08T12:30:00Z">
              <w:r w:rsidRPr="00DD0F4F" w:rsidDel="00B0601B">
                <w:rPr>
                  <w:rFonts w:ascii="Arial" w:eastAsia="Times New Roman" w:hAnsi="Arial" w:cs="Arial"/>
                  <w:color w:val="000000"/>
                  <w:sz w:val="20"/>
                  <w:szCs w:val="20"/>
                  <w:lang w:val="nl-NL"/>
                </w:rPr>
                <w:delText>zaak</w:delText>
              </w:r>
            </w:del>
            <w:ins w:id="6669" w:author="Arjan" w:date="2013-02-08T12:30:00Z">
              <w:r w:rsidR="00B0601B" w:rsidRPr="00DD0F4F">
                <w:rPr>
                  <w:rFonts w:ascii="Arial" w:eastAsia="Times New Roman" w:hAnsi="Arial" w:cs="Arial"/>
                  <w:color w:val="000000"/>
                  <w:sz w:val="20"/>
                  <w:szCs w:val="20"/>
                  <w:lang w:val="nl-NL"/>
                </w:rPr>
                <w:t>ZAAK</w:t>
              </w:r>
            </w:ins>
            <w:r w:rsidRPr="00DD0F4F">
              <w:rPr>
                <w:rFonts w:ascii="Arial" w:eastAsia="Times New Roman" w:hAnsi="Arial" w:cs="Arial"/>
                <w:color w:val="000000"/>
                <w:sz w:val="20"/>
                <w:szCs w:val="20"/>
                <w:lang w:val="nl-NL"/>
              </w:rPr>
              <w:t>, met eventuele deelzaken</w:t>
            </w:r>
            <w:ins w:id="6670" w:author="Arjan" w:date="2013-02-08T12:28:00Z">
              <w:r w:rsidR="00B0601B" w:rsidRPr="00DD0F4F">
                <w:rPr>
                  <w:rFonts w:ascii="Arial" w:eastAsia="Times New Roman" w:hAnsi="Arial" w:cs="Arial"/>
                  <w:color w:val="000000"/>
                  <w:sz w:val="20"/>
                  <w:szCs w:val="20"/>
                  <w:lang w:val="nl-NL"/>
                </w:rPr>
                <w:t xml:space="preserve"> (of alleen de </w:t>
              </w:r>
            </w:ins>
            <w:ins w:id="6671" w:author="Arjan" w:date="2013-02-08T12:29:00Z">
              <w:r w:rsidR="00B0601B" w:rsidRPr="00DD0F4F">
                <w:rPr>
                  <w:rFonts w:ascii="Arial" w:eastAsia="Times New Roman" w:hAnsi="Arial" w:cs="Arial"/>
                  <w:color w:val="000000"/>
                  <w:sz w:val="20"/>
                  <w:szCs w:val="20"/>
                  <w:lang w:val="nl-NL"/>
                </w:rPr>
                <w:t>verwijzing daarnaar)</w:t>
              </w:r>
            </w:ins>
            <w:ins w:id="6672" w:author="Arjan" w:date="2013-02-08T12:30:00Z">
              <w:r w:rsidR="00B0601B" w:rsidRPr="00DD0F4F">
                <w:rPr>
                  <w:rFonts w:ascii="Arial" w:eastAsia="Times New Roman" w:hAnsi="Arial" w:cs="Arial"/>
                  <w:color w:val="000000"/>
                  <w:sz w:val="20"/>
                  <w:szCs w:val="20"/>
                  <w:lang w:val="nl-NL"/>
                </w:rPr>
                <w:t xml:space="preserve"> </w:t>
              </w:r>
            </w:ins>
            <w:ins w:id="6673" w:author="Arjan" w:date="2013-02-08T12:31:00Z">
              <w:r w:rsidR="00B0601B" w:rsidRPr="00DD0F4F">
                <w:rPr>
                  <w:rFonts w:ascii="Arial" w:eastAsia="Times New Roman" w:hAnsi="Arial" w:cs="Arial"/>
                  <w:color w:val="000000"/>
                  <w:sz w:val="20"/>
                  <w:szCs w:val="20"/>
                  <w:lang w:val="nl-NL"/>
                </w:rPr>
                <w:t>dan wel de verwijzing naar de ‘hoofdzaak’</w:t>
              </w:r>
            </w:ins>
            <w:r w:rsidRPr="00DD0F4F">
              <w:rPr>
                <w:rFonts w:ascii="Arial" w:eastAsia="Times New Roman" w:hAnsi="Arial" w:cs="Arial"/>
                <w:color w:val="000000"/>
                <w:sz w:val="20"/>
                <w:szCs w:val="20"/>
                <w:lang w:val="nl-NL"/>
              </w:rPr>
              <w:t>, al</w:t>
            </w:r>
            <w:del w:id="6674" w:author="Arjan" w:date="2013-02-08T12:31:00Z">
              <w:r w:rsidRPr="00DD0F4F" w:rsidDel="00B0601B">
                <w:rPr>
                  <w:rFonts w:ascii="Arial" w:eastAsia="Times New Roman" w:hAnsi="Arial" w:cs="Arial"/>
                  <w:color w:val="000000"/>
                  <w:sz w:val="20"/>
                  <w:szCs w:val="20"/>
                  <w:lang w:val="nl-NL"/>
                </w:rPr>
                <w:delText xml:space="preserve"> hun</w:delText>
              </w:r>
            </w:del>
            <w:ins w:id="6675" w:author="Arjan" w:date="2013-02-08T12:31:00Z">
              <w:r w:rsidR="00B0601B" w:rsidRPr="00DD0F4F">
                <w:rPr>
                  <w:rFonts w:ascii="Arial" w:eastAsia="Times New Roman" w:hAnsi="Arial" w:cs="Arial"/>
                  <w:color w:val="000000"/>
                  <w:sz w:val="20"/>
                  <w:szCs w:val="20"/>
                  <w:lang w:val="nl-NL"/>
                </w:rPr>
                <w:t>le</w:t>
              </w:r>
            </w:ins>
            <w:r w:rsidRPr="00DD0F4F">
              <w:rPr>
                <w:rFonts w:ascii="Arial" w:eastAsia="Times New Roman" w:hAnsi="Arial" w:cs="Arial"/>
                <w:color w:val="000000"/>
                <w:sz w:val="20"/>
                <w:szCs w:val="20"/>
                <w:lang w:val="nl-NL"/>
              </w:rPr>
              <w:t xml:space="preserve"> kenmerken, alle daaraan gerelateerde documenten en alle andere gerelateerde gegevens (via ROL, ZAAKOBJECT, etc.) vormen gezamenlijk het zaakdossier. Het zaakdossier modelleren we dus niet als apart objecttype. Evenmin modelleren we een zgn. objectdossier. Dit betreft immers alle zaken, met bijbehorende kenmerken en documenten, eventueel van bepaalde zaaktypen, die gerelateerd zijn aan een bepaald OBJECT.</w:t>
            </w:r>
          </w:p>
        </w:tc>
      </w:tr>
      <w:tr w:rsidR="001C7151" w:rsidRPr="005E066D" w:rsidTr="002E7926">
        <w:tc>
          <w:tcPr>
            <w:tcW w:w="3600" w:type="dxa"/>
            <w:tcBorders>
              <w:top w:val="nil"/>
              <w:left w:val="nil"/>
              <w:bottom w:val="nil"/>
              <w:right w:val="nil"/>
            </w:tcBorders>
          </w:tcPr>
          <w:p w:rsidR="001C7151" w:rsidRPr="00DD0F4F" w:rsidRDefault="001C7151" w:rsidP="002E7926">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p>
        </w:tc>
      </w:tr>
      <w:tr w:rsidR="001C7151" w:rsidRPr="005E066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Unieke aanduiding objecttype</w:t>
            </w:r>
          </w:p>
        </w:tc>
        <w:tc>
          <w:tcPr>
            <w:tcW w:w="5760" w:type="dxa"/>
            <w:gridSpan w:val="3"/>
            <w:tcBorders>
              <w:top w:val="nil"/>
              <w:left w:val="nil"/>
              <w:bottom w:val="nil"/>
              <w:right w:val="nil"/>
            </w:tcBorders>
          </w:tcPr>
          <w:p w:rsidR="001C7151" w:rsidRPr="00DD0F4F" w:rsidRDefault="001C7151" w:rsidP="008B745D">
            <w:pPr>
              <w:autoSpaceDE w:val="0"/>
              <w:autoSpaceDN w:val="0"/>
              <w:adjustRightInd w:val="0"/>
              <w:spacing w:after="0" w:line="240" w:lineRule="auto"/>
              <w:rPr>
                <w:rFonts w:ascii="Arial" w:eastAsia="Times New Roman" w:hAnsi="Arial" w:cs="Arial"/>
                <w:color w:val="000000"/>
                <w:sz w:val="20"/>
                <w:szCs w:val="20"/>
                <w:lang w:val="nl-NL"/>
              </w:rPr>
            </w:pPr>
            <w:ins w:id="6676" w:author="Arjan" w:date="2013-02-04T14:10:00Z">
              <w:r w:rsidRPr="00DD0F4F">
                <w:rPr>
                  <w:rFonts w:ascii="Arial" w:eastAsia="Times New Roman" w:hAnsi="Arial" w:cs="Arial"/>
                  <w:color w:val="000000"/>
                  <w:sz w:val="20"/>
                  <w:szCs w:val="20"/>
                  <w:lang w:val="nl-NL"/>
                </w:rPr>
                <w:t>De combinatie van ‘</w:t>
              </w:r>
            </w:ins>
            <w:ins w:id="6677" w:author="Arjan" w:date="2014-09-02T18:00:00Z">
              <w:r w:rsidR="008B745D" w:rsidRPr="00DD0F4F">
                <w:rPr>
                  <w:rFonts w:ascii="Arial" w:eastAsia="Times New Roman" w:hAnsi="Arial" w:cs="Arial"/>
                  <w:color w:val="000000"/>
                  <w:sz w:val="20"/>
                  <w:szCs w:val="20"/>
                  <w:lang w:val="nl-NL"/>
                </w:rPr>
                <w:t>Bron</w:t>
              </w:r>
            </w:ins>
            <w:ins w:id="6678" w:author="Arjan" w:date="2013-02-04T14:10:00Z">
              <w:r w:rsidRPr="00DD0F4F">
                <w:rPr>
                  <w:rFonts w:ascii="Arial" w:eastAsia="Times New Roman" w:hAnsi="Arial" w:cs="Arial"/>
                  <w:color w:val="000000"/>
                  <w:sz w:val="20"/>
                  <w:szCs w:val="20"/>
                  <w:lang w:val="nl-NL"/>
                </w:rPr>
                <w:t>organisatie’ en ‘</w:t>
              </w:r>
            </w:ins>
            <w:r w:rsidRPr="00DD0F4F">
              <w:rPr>
                <w:rFonts w:ascii="Arial" w:eastAsia="Times New Roman" w:hAnsi="Arial" w:cs="Arial"/>
                <w:color w:val="000000"/>
                <w:sz w:val="20"/>
                <w:szCs w:val="20"/>
                <w:lang w:val="nl-NL"/>
              </w:rPr>
              <w:t>Zaakidentificatie</w:t>
            </w:r>
            <w:ins w:id="6679" w:author="Arjan" w:date="2013-02-04T14:10:00Z">
              <w:r w:rsidRPr="00DD0F4F">
                <w:rPr>
                  <w:rFonts w:ascii="Arial" w:eastAsia="Times New Roman" w:hAnsi="Arial" w:cs="Arial"/>
                  <w:color w:val="000000"/>
                  <w:sz w:val="20"/>
                  <w:szCs w:val="20"/>
                  <w:lang w:val="nl-NL"/>
                </w:rPr>
                <w:t>’</w:t>
              </w:r>
            </w:ins>
          </w:p>
        </w:tc>
      </w:tr>
      <w:tr w:rsidR="001C7151" w:rsidRPr="005E066D" w:rsidTr="002E7926">
        <w:tc>
          <w:tcPr>
            <w:tcW w:w="3600" w:type="dxa"/>
            <w:tcBorders>
              <w:top w:val="nil"/>
              <w:left w:val="nil"/>
              <w:bottom w:val="nil"/>
              <w:right w:val="nil"/>
            </w:tcBorders>
          </w:tcPr>
          <w:p w:rsidR="001C7151" w:rsidRPr="00DD0F4F" w:rsidRDefault="001C7151" w:rsidP="002E7926">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p>
        </w:tc>
      </w:tr>
      <w:tr w:rsidR="001C7151" w:rsidRPr="005E066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Populatie objecttype</w:t>
            </w:r>
          </w:p>
        </w:tc>
        <w:tc>
          <w:tcPr>
            <w:tcW w:w="5760" w:type="dxa"/>
            <w:gridSpan w:val="3"/>
            <w:tcBorders>
              <w:top w:val="nil"/>
              <w:left w:val="nil"/>
              <w:bottom w:val="nil"/>
              <w:right w:val="nil"/>
            </w:tcBorders>
          </w:tcPr>
          <w:p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Alle zaken waarvoor de zaakbehandelende organisatie(s) het zaakgericht werken heeft ingericht.</w:t>
            </w:r>
          </w:p>
        </w:tc>
      </w:tr>
      <w:tr w:rsidR="001C7151" w:rsidRPr="005E066D" w:rsidTr="002E7926">
        <w:tc>
          <w:tcPr>
            <w:tcW w:w="3600" w:type="dxa"/>
            <w:tcBorders>
              <w:top w:val="nil"/>
              <w:left w:val="nil"/>
              <w:bottom w:val="nil"/>
              <w:right w:val="nil"/>
            </w:tcBorders>
          </w:tcPr>
          <w:p w:rsidR="001C7151" w:rsidRPr="00DD0F4F" w:rsidRDefault="001C7151" w:rsidP="002E7926">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Kwaliteitsbegrip objecttype</w:t>
            </w:r>
          </w:p>
        </w:tc>
        <w:tc>
          <w:tcPr>
            <w:tcW w:w="5760" w:type="dxa"/>
            <w:gridSpan w:val="3"/>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i/>
                <w:iCs/>
                <w:color w:val="000000"/>
                <w:sz w:val="20"/>
                <w:szCs w:val="20"/>
              </w:rPr>
              <w:t>Code</w:t>
            </w:r>
          </w:p>
        </w:tc>
        <w:tc>
          <w:tcPr>
            <w:tcW w:w="333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i/>
                <w:iCs/>
                <w:color w:val="000000"/>
                <w:sz w:val="20"/>
                <w:szCs w:val="20"/>
              </w:rPr>
              <w:t>Gegevensnaam</w:t>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i/>
                <w:iCs/>
                <w:color w:val="000000"/>
                <w:sz w:val="20"/>
                <w:szCs w:val="20"/>
              </w:rPr>
              <w:t>Herkomst</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0001</w:t>
            </w: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Zaakidentificatie</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8B745D" w:rsidRPr="00CD63CD" w:rsidTr="002E7926">
        <w:tc>
          <w:tcPr>
            <w:tcW w:w="3600" w:type="dxa"/>
            <w:tcBorders>
              <w:top w:val="nil"/>
              <w:left w:val="nil"/>
              <w:bottom w:val="nil"/>
              <w:right w:val="nil"/>
            </w:tcBorders>
          </w:tcPr>
          <w:p w:rsidR="008B745D" w:rsidRPr="00CD63CD" w:rsidRDefault="008B745D"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8B745D" w:rsidRPr="00CD63CD" w:rsidRDefault="008B745D"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8B745D" w:rsidRPr="00CD63CD" w:rsidRDefault="008B745D" w:rsidP="002E7926">
            <w:pPr>
              <w:autoSpaceDE w:val="0"/>
              <w:autoSpaceDN w:val="0"/>
              <w:adjustRightInd w:val="0"/>
              <w:spacing w:after="0" w:line="240" w:lineRule="auto"/>
              <w:rPr>
                <w:rFonts w:ascii="Arial" w:hAnsi="Arial" w:cs="Arial"/>
                <w:sz w:val="20"/>
                <w:szCs w:val="20"/>
                <w:lang w:val="en-AU"/>
              </w:rPr>
            </w:pPr>
            <w:ins w:id="6680" w:author="Arjan" w:date="2014-09-02T18:01:00Z">
              <w:r>
                <w:rPr>
                  <w:rFonts w:ascii="Arial" w:hAnsi="Arial" w:cs="Arial"/>
                  <w:sz w:val="20"/>
                  <w:szCs w:val="20"/>
                  <w:lang w:val="en-AU"/>
                </w:rPr>
                <w:t>Bronorganisatie</w:t>
              </w:r>
            </w:ins>
          </w:p>
        </w:tc>
        <w:tc>
          <w:tcPr>
            <w:tcW w:w="1350" w:type="dxa"/>
            <w:tcBorders>
              <w:top w:val="nil"/>
              <w:left w:val="nil"/>
              <w:bottom w:val="nil"/>
              <w:right w:val="nil"/>
            </w:tcBorders>
          </w:tcPr>
          <w:p w:rsidR="008B745D" w:rsidRPr="00CD63CD" w:rsidRDefault="008B745D" w:rsidP="002E7926">
            <w:pPr>
              <w:autoSpaceDE w:val="0"/>
              <w:autoSpaceDN w:val="0"/>
              <w:adjustRightInd w:val="0"/>
              <w:spacing w:after="0" w:line="240" w:lineRule="auto"/>
              <w:rPr>
                <w:rFonts w:ascii="Arial" w:eastAsia="Times New Roman" w:hAnsi="Arial" w:cs="Arial"/>
                <w:color w:val="000000"/>
                <w:sz w:val="20"/>
                <w:szCs w:val="20"/>
              </w:rPr>
            </w:pPr>
            <w:ins w:id="6681" w:author="Arjan" w:date="2014-09-02T18:01:00Z">
              <w:r>
                <w:rPr>
                  <w:rFonts w:ascii="Arial" w:eastAsia="Times New Roman" w:hAnsi="Arial" w:cs="Arial"/>
                  <w:color w:val="000000"/>
                  <w:sz w:val="20"/>
                  <w:szCs w:val="20"/>
                </w:rPr>
                <w:t>KING</w:t>
              </w:r>
            </w:ins>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0002</w:t>
            </w: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Omschrijving</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0003</w:t>
            </w: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Toelichting</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Registratiedatum</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ins w:id="6682" w:author="Arjan" w:date="2013-02-04T14:11:00Z">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Verantwoordelijke organisatie</w:t>
              </w:r>
              <w:r w:rsidRPr="00CD63CD">
                <w:rPr>
                  <w:rFonts w:ascii="Arial" w:hAnsi="Arial" w:cs="Arial"/>
                  <w:sz w:val="20"/>
                  <w:szCs w:val="20"/>
                  <w:lang w:val="en-AU"/>
                </w:rPr>
                <w:fldChar w:fldCharType="end"/>
              </w:r>
            </w:ins>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ins w:id="6683" w:author="Arjan" w:date="2013-02-04T14:11:00Z">
              <w:r w:rsidRPr="00CD63CD">
                <w:rPr>
                  <w:rFonts w:ascii="Arial" w:eastAsia="Times New Roman" w:hAnsi="Arial" w:cs="Arial"/>
                  <w:color w:val="000000"/>
                  <w:sz w:val="20"/>
                  <w:szCs w:val="20"/>
                </w:rPr>
                <w:t>KING</w:t>
              </w:r>
            </w:ins>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0014</w:t>
            </w: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Einddatum</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0011</w:t>
            </w: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Startdatum</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 xml:space="preserve">GFO Zaken </w:t>
            </w:r>
            <w:r w:rsidRPr="00CD63CD">
              <w:rPr>
                <w:rFonts w:ascii="Arial" w:eastAsia="Times New Roman" w:hAnsi="Arial" w:cs="Arial"/>
                <w:color w:val="000000"/>
                <w:sz w:val="20"/>
                <w:szCs w:val="20"/>
              </w:rPr>
              <w:lastRenderedPageBreak/>
              <w:t>2004</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0012</w:t>
            </w: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Einddatum gepland</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0013</w:t>
            </w: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Uiterlijke einddatum afdoening</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Kenmerken</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0016</w:t>
            </w: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Resultaatomschrijving</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0017</w:t>
            </w: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Resultaattoelichting</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rsidDel="004F64CE" w:rsidTr="002E7926">
        <w:trPr>
          <w:del w:id="6684" w:author="Arjan" w:date="2013-02-08T12:24:00Z"/>
        </w:trPr>
        <w:tc>
          <w:tcPr>
            <w:tcW w:w="3600" w:type="dxa"/>
            <w:tcBorders>
              <w:top w:val="nil"/>
              <w:left w:val="nil"/>
              <w:bottom w:val="nil"/>
              <w:right w:val="nil"/>
            </w:tcBorders>
          </w:tcPr>
          <w:p w:rsidR="001C7151" w:rsidRPr="00CD63CD" w:rsidDel="004F64CE" w:rsidRDefault="001C7151" w:rsidP="002E7926">
            <w:pPr>
              <w:autoSpaceDE w:val="0"/>
              <w:autoSpaceDN w:val="0"/>
              <w:adjustRightInd w:val="0"/>
              <w:spacing w:after="0" w:line="240" w:lineRule="auto"/>
              <w:rPr>
                <w:del w:id="6685" w:author="Arjan" w:date="2013-02-08T12:24:00Z"/>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Del="004F64CE" w:rsidRDefault="001C7151" w:rsidP="002E7926">
            <w:pPr>
              <w:autoSpaceDE w:val="0"/>
              <w:autoSpaceDN w:val="0"/>
              <w:adjustRightInd w:val="0"/>
              <w:spacing w:after="0" w:line="240" w:lineRule="auto"/>
              <w:rPr>
                <w:del w:id="6686" w:author="Arjan" w:date="2013-02-08T12:24:00Z"/>
                <w:rFonts w:ascii="Arial" w:eastAsia="Times New Roman" w:hAnsi="Arial" w:cs="Arial"/>
                <w:color w:val="000000"/>
                <w:sz w:val="20"/>
                <w:szCs w:val="20"/>
              </w:rPr>
            </w:pPr>
          </w:p>
        </w:tc>
        <w:tc>
          <w:tcPr>
            <w:tcW w:w="3330" w:type="dxa"/>
            <w:tcBorders>
              <w:top w:val="nil"/>
              <w:left w:val="nil"/>
              <w:bottom w:val="nil"/>
              <w:right w:val="nil"/>
            </w:tcBorders>
          </w:tcPr>
          <w:p w:rsidR="001C7151" w:rsidRPr="00CD63CD" w:rsidDel="004F64CE" w:rsidRDefault="008F2B4B" w:rsidP="002E7926">
            <w:pPr>
              <w:autoSpaceDE w:val="0"/>
              <w:autoSpaceDN w:val="0"/>
              <w:adjustRightInd w:val="0"/>
              <w:spacing w:after="0" w:line="240" w:lineRule="auto"/>
              <w:rPr>
                <w:del w:id="6687" w:author="Arjan" w:date="2013-02-08T12:24:00Z"/>
                <w:rFonts w:ascii="Arial" w:eastAsia="Times New Roman" w:hAnsi="Arial" w:cs="Arial"/>
                <w:color w:val="000000"/>
                <w:sz w:val="20"/>
                <w:szCs w:val="20"/>
              </w:rPr>
            </w:pPr>
            <w:del w:id="6688" w:author="Arjan" w:date="2013-02-08T12:24:00Z">
              <w:r w:rsidRPr="00CD63CD" w:rsidDel="004F64CE">
                <w:rPr>
                  <w:rFonts w:ascii="Arial" w:hAnsi="Arial" w:cs="Arial"/>
                  <w:sz w:val="20"/>
                  <w:szCs w:val="20"/>
                  <w:lang w:val="en-AU"/>
                </w:rPr>
                <w:fldChar w:fldCharType="begin" w:fldLock="1"/>
              </w:r>
              <w:r w:rsidR="001C7151" w:rsidRPr="00CD63CD" w:rsidDel="004F64CE">
                <w:rPr>
                  <w:rFonts w:ascii="Arial" w:hAnsi="Arial" w:cs="Arial"/>
                  <w:sz w:val="20"/>
                  <w:szCs w:val="20"/>
                  <w:lang w:val="en-AU"/>
                </w:rPr>
                <w:delInstrText xml:space="preserve">MERGEFIELD </w:delInstrText>
              </w:r>
              <w:r w:rsidR="001C7151" w:rsidRPr="00CD63CD" w:rsidDel="004F64CE">
                <w:rPr>
                  <w:rFonts w:ascii="Arial" w:eastAsia="Times New Roman" w:hAnsi="Arial" w:cs="Arial"/>
                  <w:color w:val="000000"/>
                  <w:sz w:val="20"/>
                  <w:szCs w:val="20"/>
                </w:rPr>
                <w:delInstrText>Att.Name</w:delInstrText>
              </w:r>
              <w:r w:rsidRPr="00CD63CD" w:rsidDel="004F64CE">
                <w:rPr>
                  <w:rFonts w:ascii="Arial" w:hAnsi="Arial" w:cs="Arial"/>
                  <w:sz w:val="20"/>
                  <w:szCs w:val="20"/>
                  <w:lang w:val="en-AU"/>
                </w:rPr>
                <w:fldChar w:fldCharType="separate"/>
              </w:r>
              <w:r w:rsidR="001C7151" w:rsidRPr="00CD63CD" w:rsidDel="004F64CE">
                <w:rPr>
                  <w:rFonts w:ascii="Arial" w:eastAsia="Times New Roman" w:hAnsi="Arial" w:cs="Arial"/>
                  <w:color w:val="000000"/>
                  <w:sz w:val="20"/>
                  <w:szCs w:val="20"/>
                </w:rPr>
                <w:delText>Zaakniveau</w:delText>
              </w:r>
              <w:r w:rsidRPr="00CD63CD" w:rsidDel="004F64CE">
                <w:rPr>
                  <w:rFonts w:ascii="Arial" w:hAnsi="Arial" w:cs="Arial"/>
                  <w:sz w:val="20"/>
                  <w:szCs w:val="20"/>
                  <w:lang w:val="en-AU"/>
                </w:rPr>
                <w:fldChar w:fldCharType="end"/>
              </w:r>
            </w:del>
          </w:p>
        </w:tc>
        <w:tc>
          <w:tcPr>
            <w:tcW w:w="1350" w:type="dxa"/>
            <w:tcBorders>
              <w:top w:val="nil"/>
              <w:left w:val="nil"/>
              <w:bottom w:val="nil"/>
              <w:right w:val="nil"/>
            </w:tcBorders>
          </w:tcPr>
          <w:p w:rsidR="001C7151" w:rsidRPr="00CD63CD" w:rsidDel="004F64CE" w:rsidRDefault="001C7151" w:rsidP="002E7926">
            <w:pPr>
              <w:autoSpaceDE w:val="0"/>
              <w:autoSpaceDN w:val="0"/>
              <w:adjustRightInd w:val="0"/>
              <w:spacing w:after="0" w:line="240" w:lineRule="auto"/>
              <w:rPr>
                <w:del w:id="6689" w:author="Arjan" w:date="2013-02-08T12:24:00Z"/>
                <w:rFonts w:ascii="Arial" w:eastAsia="Times New Roman" w:hAnsi="Arial" w:cs="Arial"/>
                <w:color w:val="000000"/>
                <w:sz w:val="20"/>
                <w:szCs w:val="20"/>
              </w:rPr>
            </w:pPr>
            <w:del w:id="6690" w:author="Arjan" w:date="2013-02-08T12:24:00Z">
              <w:r w:rsidRPr="00CD63CD" w:rsidDel="004F64CE">
                <w:rPr>
                  <w:rFonts w:ascii="Arial" w:eastAsia="Times New Roman" w:hAnsi="Arial" w:cs="Arial"/>
                  <w:color w:val="000000"/>
                  <w:sz w:val="20"/>
                  <w:szCs w:val="20"/>
                </w:rPr>
                <w:delText>KING</w:delText>
              </w:r>
            </w:del>
          </w:p>
        </w:tc>
      </w:tr>
      <w:tr w:rsidR="001C7151" w:rsidRPr="00CD63CD" w:rsidDel="001C7151" w:rsidTr="002E7926">
        <w:trPr>
          <w:del w:id="6691" w:author="Arjan" w:date="2013-02-05T17:27:00Z"/>
        </w:trPr>
        <w:tc>
          <w:tcPr>
            <w:tcW w:w="3600" w:type="dxa"/>
            <w:tcBorders>
              <w:top w:val="nil"/>
              <w:left w:val="nil"/>
              <w:bottom w:val="nil"/>
              <w:right w:val="nil"/>
            </w:tcBorders>
          </w:tcPr>
          <w:p w:rsidR="001C7151" w:rsidRPr="00CD63CD" w:rsidDel="001C7151" w:rsidRDefault="001C7151" w:rsidP="002E7926">
            <w:pPr>
              <w:autoSpaceDE w:val="0"/>
              <w:autoSpaceDN w:val="0"/>
              <w:adjustRightInd w:val="0"/>
              <w:spacing w:after="0" w:line="240" w:lineRule="auto"/>
              <w:rPr>
                <w:del w:id="6692" w:author="Arjan" w:date="2013-02-05T17:27:00Z"/>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Del="001C7151" w:rsidRDefault="001C7151" w:rsidP="002E7926">
            <w:pPr>
              <w:autoSpaceDE w:val="0"/>
              <w:autoSpaceDN w:val="0"/>
              <w:adjustRightInd w:val="0"/>
              <w:spacing w:after="0" w:line="240" w:lineRule="auto"/>
              <w:rPr>
                <w:del w:id="6693" w:author="Arjan" w:date="2013-02-05T17:27:00Z"/>
                <w:rFonts w:ascii="Arial" w:eastAsia="Times New Roman" w:hAnsi="Arial" w:cs="Arial"/>
                <w:color w:val="000000"/>
                <w:sz w:val="20"/>
                <w:szCs w:val="20"/>
              </w:rPr>
            </w:pPr>
          </w:p>
        </w:tc>
        <w:tc>
          <w:tcPr>
            <w:tcW w:w="3330" w:type="dxa"/>
            <w:tcBorders>
              <w:top w:val="nil"/>
              <w:left w:val="nil"/>
              <w:bottom w:val="nil"/>
              <w:right w:val="nil"/>
            </w:tcBorders>
          </w:tcPr>
          <w:p w:rsidR="001C7151" w:rsidRPr="00CD63CD" w:rsidDel="001C7151" w:rsidRDefault="008F2B4B" w:rsidP="002E7926">
            <w:pPr>
              <w:autoSpaceDE w:val="0"/>
              <w:autoSpaceDN w:val="0"/>
              <w:adjustRightInd w:val="0"/>
              <w:spacing w:after="0" w:line="240" w:lineRule="auto"/>
              <w:rPr>
                <w:del w:id="6694" w:author="Arjan" w:date="2013-02-05T17:27:00Z"/>
                <w:rFonts w:ascii="Arial" w:eastAsia="Times New Roman" w:hAnsi="Arial" w:cs="Arial"/>
                <w:color w:val="000000"/>
                <w:sz w:val="20"/>
                <w:szCs w:val="20"/>
              </w:rPr>
            </w:pPr>
            <w:del w:id="6695" w:author="Arjan" w:date="2013-02-05T17:27:00Z">
              <w:r w:rsidRPr="00CD63CD" w:rsidDel="001C7151">
                <w:rPr>
                  <w:rFonts w:ascii="Arial" w:hAnsi="Arial" w:cs="Arial"/>
                  <w:sz w:val="20"/>
                  <w:szCs w:val="20"/>
                  <w:lang w:val="en-AU"/>
                </w:rPr>
                <w:fldChar w:fldCharType="begin" w:fldLock="1"/>
              </w:r>
              <w:r w:rsidR="001C7151" w:rsidRPr="00CD63CD" w:rsidDel="001C7151">
                <w:rPr>
                  <w:rFonts w:ascii="Arial" w:hAnsi="Arial" w:cs="Arial"/>
                  <w:sz w:val="20"/>
                  <w:szCs w:val="20"/>
                  <w:lang w:val="en-AU"/>
                </w:rPr>
                <w:delInstrText xml:space="preserve">MERGEFIELD </w:delInstrText>
              </w:r>
              <w:r w:rsidR="001C7151" w:rsidRPr="00CD63CD" w:rsidDel="001C7151">
                <w:rPr>
                  <w:rFonts w:ascii="Arial" w:eastAsia="Times New Roman" w:hAnsi="Arial" w:cs="Arial"/>
                  <w:color w:val="000000"/>
                  <w:sz w:val="20"/>
                  <w:szCs w:val="20"/>
                </w:rPr>
                <w:delInstrText>Att.Name</w:delInstrText>
              </w:r>
              <w:r w:rsidRPr="00CD63CD" w:rsidDel="001C7151">
                <w:rPr>
                  <w:rFonts w:ascii="Arial" w:hAnsi="Arial" w:cs="Arial"/>
                  <w:sz w:val="20"/>
                  <w:szCs w:val="20"/>
                  <w:lang w:val="en-AU"/>
                </w:rPr>
                <w:fldChar w:fldCharType="separate"/>
              </w:r>
              <w:r w:rsidR="001C7151" w:rsidRPr="00CD63CD" w:rsidDel="001C7151">
                <w:rPr>
                  <w:rFonts w:ascii="Arial" w:eastAsia="Times New Roman" w:hAnsi="Arial" w:cs="Arial"/>
                  <w:color w:val="000000"/>
                  <w:sz w:val="20"/>
                  <w:szCs w:val="20"/>
                </w:rPr>
                <w:delText>Deelzakenindicatie</w:delText>
              </w:r>
              <w:r w:rsidRPr="00CD63CD" w:rsidDel="001C7151">
                <w:rPr>
                  <w:rFonts w:ascii="Arial" w:hAnsi="Arial" w:cs="Arial"/>
                  <w:sz w:val="20"/>
                  <w:szCs w:val="20"/>
                  <w:lang w:val="en-AU"/>
                </w:rPr>
                <w:fldChar w:fldCharType="end"/>
              </w:r>
            </w:del>
          </w:p>
        </w:tc>
        <w:tc>
          <w:tcPr>
            <w:tcW w:w="1350" w:type="dxa"/>
            <w:tcBorders>
              <w:top w:val="nil"/>
              <w:left w:val="nil"/>
              <w:bottom w:val="nil"/>
              <w:right w:val="nil"/>
            </w:tcBorders>
          </w:tcPr>
          <w:p w:rsidR="001C7151" w:rsidRPr="00CD63CD" w:rsidDel="001C7151" w:rsidRDefault="001C7151" w:rsidP="002E7926">
            <w:pPr>
              <w:autoSpaceDE w:val="0"/>
              <w:autoSpaceDN w:val="0"/>
              <w:adjustRightInd w:val="0"/>
              <w:spacing w:after="0" w:line="240" w:lineRule="auto"/>
              <w:rPr>
                <w:del w:id="6696" w:author="Arjan" w:date="2013-02-05T17:27:00Z"/>
                <w:rFonts w:ascii="Arial" w:eastAsia="Times New Roman" w:hAnsi="Arial" w:cs="Arial"/>
                <w:color w:val="000000"/>
                <w:sz w:val="20"/>
                <w:szCs w:val="20"/>
              </w:rPr>
            </w:pPr>
            <w:del w:id="6697" w:author="Arjan" w:date="2013-02-05T17:27:00Z">
              <w:r w:rsidRPr="00CD63CD" w:rsidDel="001C7151">
                <w:rPr>
                  <w:rFonts w:ascii="Arial" w:eastAsia="Times New Roman" w:hAnsi="Arial" w:cs="Arial"/>
                  <w:color w:val="000000"/>
                  <w:sz w:val="20"/>
                  <w:szCs w:val="20"/>
                </w:rPr>
                <w:delText>KING</w:delText>
              </w:r>
            </w:del>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Publicatiedatum</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Archiefnominatie</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ins w:id="6698" w:author="Arjan" w:date="2013-02-05T12:30:00Z">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Archiefstatus</w:t>
              </w:r>
              <w:r w:rsidRPr="00CD63CD">
                <w:rPr>
                  <w:rFonts w:ascii="Arial" w:hAnsi="Arial" w:cs="Arial"/>
                  <w:sz w:val="20"/>
                  <w:szCs w:val="20"/>
                  <w:lang w:val="en-AU"/>
                </w:rPr>
                <w:fldChar w:fldCharType="end"/>
              </w:r>
            </w:ins>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ins w:id="6699" w:author="Arjan" w:date="2013-02-05T12:30:00Z">
              <w:r w:rsidRPr="00CD63CD">
                <w:rPr>
                  <w:rFonts w:ascii="Arial" w:eastAsia="Times New Roman" w:hAnsi="Arial" w:cs="Arial"/>
                  <w:color w:val="000000"/>
                  <w:sz w:val="20"/>
                  <w:szCs w:val="20"/>
                </w:rPr>
                <w:t>KING</w:t>
              </w:r>
            </w:ins>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del w:id="6700" w:author="Arjan" w:date="2013-02-05T12:30:00Z">
              <w:r w:rsidR="001C7151" w:rsidRPr="00CD63CD" w:rsidDel="005455A4">
                <w:rPr>
                  <w:rFonts w:ascii="Arial" w:eastAsia="Times New Roman" w:hAnsi="Arial" w:cs="Arial"/>
                  <w:color w:val="000000"/>
                  <w:sz w:val="20"/>
                  <w:szCs w:val="20"/>
                </w:rPr>
                <w:delText>D</w:delText>
              </w:r>
            </w:del>
            <w:ins w:id="6701" w:author="Arjan" w:date="2013-02-05T12:30:00Z">
              <w:r w:rsidR="001C7151">
                <w:rPr>
                  <w:rFonts w:ascii="Arial" w:eastAsia="Times New Roman" w:hAnsi="Arial" w:cs="Arial"/>
                  <w:color w:val="000000"/>
                  <w:sz w:val="20"/>
                  <w:szCs w:val="20"/>
                </w:rPr>
                <w:t>Archiefactied</w:t>
              </w:r>
            </w:ins>
            <w:r w:rsidR="001C7151" w:rsidRPr="00CD63CD">
              <w:rPr>
                <w:rFonts w:ascii="Arial" w:eastAsia="Times New Roman" w:hAnsi="Arial" w:cs="Arial"/>
                <w:color w:val="000000"/>
                <w:sz w:val="20"/>
                <w:szCs w:val="20"/>
              </w:rPr>
              <w:t>atum</w:t>
            </w:r>
            <w:del w:id="6702" w:author="Arjan" w:date="2013-02-05T12:30:00Z">
              <w:r w:rsidR="001C7151" w:rsidRPr="00CD63CD" w:rsidDel="005455A4">
                <w:rPr>
                  <w:rFonts w:ascii="Arial" w:eastAsia="Times New Roman" w:hAnsi="Arial" w:cs="Arial"/>
                  <w:color w:val="000000"/>
                  <w:sz w:val="20"/>
                  <w:szCs w:val="20"/>
                </w:rPr>
                <w:delText xml:space="preserve"> vernietiging dossier</w:delText>
              </w:r>
            </w:del>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Betalingsindicatie</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 xml:space="preserve">Laatste betaaldatum </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Opschorting</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851EC7" w:rsidP="002E7926">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KING</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Verlenging</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851EC7" w:rsidP="002E7926">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KING</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ins w:id="6703" w:author="Arjan" w:date="2013-02-04T14:11:00Z">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Zaakgeometrie</w:t>
              </w:r>
              <w:r w:rsidRPr="00CD63CD">
                <w:rPr>
                  <w:rFonts w:ascii="Arial" w:hAnsi="Arial" w:cs="Arial"/>
                  <w:sz w:val="20"/>
                  <w:szCs w:val="20"/>
                  <w:lang w:val="en-AU"/>
                </w:rPr>
                <w:fldChar w:fldCharType="end"/>
              </w:r>
            </w:ins>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ins w:id="6704" w:author="Arjan" w:date="2013-02-04T14:11:00Z">
              <w:r w:rsidRPr="00CD63CD">
                <w:rPr>
                  <w:rFonts w:ascii="Arial" w:eastAsia="Times New Roman" w:hAnsi="Arial" w:cs="Arial"/>
                  <w:color w:val="000000"/>
                  <w:sz w:val="20"/>
                  <w:szCs w:val="20"/>
                </w:rPr>
                <w:t>KING</w:t>
              </w:r>
            </w:ins>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Ander zaakobject</w:t>
            </w:r>
            <w:r w:rsidRPr="00CD63CD">
              <w:rPr>
                <w:rFonts w:ascii="Arial" w:hAnsi="Arial" w:cs="Arial"/>
                <w:sz w:val="20"/>
                <w:szCs w:val="20"/>
                <w:lang w:val="en-AU"/>
              </w:rPr>
              <w:fldChar w:fldCharType="end"/>
            </w:r>
          </w:p>
        </w:tc>
        <w:tc>
          <w:tcPr>
            <w:tcW w:w="1350" w:type="dxa"/>
            <w:tcBorders>
              <w:top w:val="nil"/>
              <w:left w:val="nil"/>
              <w:bottom w:val="nil"/>
              <w:right w:val="nil"/>
            </w:tcBorders>
          </w:tcPr>
          <w:p w:rsidR="001C7151" w:rsidRPr="00CD63CD" w:rsidRDefault="00851EC7" w:rsidP="002E7926">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KING</w:t>
            </w:r>
          </w:p>
        </w:tc>
      </w:tr>
      <w:tr w:rsidR="00435184" w:rsidRPr="00CD63CD" w:rsidTr="002E7926">
        <w:trPr>
          <w:ins w:id="6705" w:author="Arjan" w:date="2014-01-22T17:04:00Z"/>
        </w:trPr>
        <w:tc>
          <w:tcPr>
            <w:tcW w:w="3600" w:type="dxa"/>
            <w:tcBorders>
              <w:top w:val="nil"/>
              <w:left w:val="nil"/>
              <w:bottom w:val="nil"/>
              <w:right w:val="nil"/>
            </w:tcBorders>
          </w:tcPr>
          <w:p w:rsidR="00435184" w:rsidRPr="00CD63CD" w:rsidRDefault="00435184" w:rsidP="002E7926">
            <w:pPr>
              <w:autoSpaceDE w:val="0"/>
              <w:autoSpaceDN w:val="0"/>
              <w:adjustRightInd w:val="0"/>
              <w:spacing w:after="0" w:line="240" w:lineRule="auto"/>
              <w:rPr>
                <w:ins w:id="6706" w:author="Arjan" w:date="2014-01-22T17:04:00Z"/>
                <w:rFonts w:ascii="Arial" w:eastAsia="Times New Roman" w:hAnsi="Arial" w:cs="Arial"/>
                <w:color w:val="000000"/>
                <w:sz w:val="20"/>
                <w:szCs w:val="20"/>
              </w:rPr>
            </w:pPr>
          </w:p>
        </w:tc>
        <w:tc>
          <w:tcPr>
            <w:tcW w:w="1080" w:type="dxa"/>
            <w:tcBorders>
              <w:top w:val="nil"/>
              <w:left w:val="nil"/>
              <w:bottom w:val="nil"/>
              <w:right w:val="nil"/>
            </w:tcBorders>
          </w:tcPr>
          <w:p w:rsidR="00435184" w:rsidRPr="00CD63CD" w:rsidRDefault="00435184" w:rsidP="002E7926">
            <w:pPr>
              <w:autoSpaceDE w:val="0"/>
              <w:autoSpaceDN w:val="0"/>
              <w:adjustRightInd w:val="0"/>
              <w:spacing w:after="0" w:line="240" w:lineRule="auto"/>
              <w:rPr>
                <w:ins w:id="6707" w:author="Arjan" w:date="2014-01-22T17:04:00Z"/>
                <w:rFonts w:ascii="Arial" w:eastAsia="Times New Roman" w:hAnsi="Arial" w:cs="Arial"/>
                <w:color w:val="000000"/>
                <w:sz w:val="20"/>
                <w:szCs w:val="20"/>
              </w:rPr>
            </w:pPr>
          </w:p>
        </w:tc>
        <w:tc>
          <w:tcPr>
            <w:tcW w:w="3330" w:type="dxa"/>
            <w:tcBorders>
              <w:top w:val="nil"/>
              <w:left w:val="nil"/>
              <w:bottom w:val="nil"/>
              <w:right w:val="nil"/>
            </w:tcBorders>
          </w:tcPr>
          <w:p w:rsidR="00435184" w:rsidRPr="00CD63CD" w:rsidRDefault="00435184" w:rsidP="002E7926">
            <w:pPr>
              <w:autoSpaceDE w:val="0"/>
              <w:autoSpaceDN w:val="0"/>
              <w:adjustRightInd w:val="0"/>
              <w:spacing w:after="0" w:line="240" w:lineRule="auto"/>
              <w:rPr>
                <w:ins w:id="6708" w:author="Arjan" w:date="2014-01-22T17:04:00Z"/>
                <w:rFonts w:ascii="Arial" w:hAnsi="Arial" w:cs="Arial"/>
                <w:sz w:val="20"/>
                <w:szCs w:val="20"/>
                <w:lang w:val="en-AU"/>
              </w:rPr>
            </w:pPr>
            <w:ins w:id="6709" w:author="Arjan" w:date="2014-01-22T17:04:00Z">
              <w:r>
                <w:rPr>
                  <w:rFonts w:ascii="Arial" w:hAnsi="Arial" w:cs="Arial"/>
                  <w:sz w:val="20"/>
                  <w:szCs w:val="20"/>
                  <w:lang w:val="en-AU"/>
                </w:rPr>
                <w:t>Eigenschap</w:t>
              </w:r>
            </w:ins>
          </w:p>
        </w:tc>
        <w:tc>
          <w:tcPr>
            <w:tcW w:w="1350" w:type="dxa"/>
            <w:tcBorders>
              <w:top w:val="nil"/>
              <w:left w:val="nil"/>
              <w:bottom w:val="nil"/>
              <w:right w:val="nil"/>
            </w:tcBorders>
          </w:tcPr>
          <w:p w:rsidR="00435184" w:rsidRDefault="00435184" w:rsidP="002E7926">
            <w:pPr>
              <w:autoSpaceDE w:val="0"/>
              <w:autoSpaceDN w:val="0"/>
              <w:adjustRightInd w:val="0"/>
              <w:spacing w:after="0" w:line="240" w:lineRule="auto"/>
              <w:rPr>
                <w:ins w:id="6710" w:author="Arjan" w:date="2014-01-22T17:04:00Z"/>
                <w:rFonts w:ascii="Arial" w:eastAsia="Times New Roman" w:hAnsi="Arial" w:cs="Arial"/>
                <w:color w:val="000000"/>
                <w:sz w:val="20"/>
                <w:szCs w:val="20"/>
              </w:rPr>
            </w:pPr>
            <w:ins w:id="6711" w:author="Arjan" w:date="2014-01-22T17:04:00Z">
              <w:r>
                <w:rPr>
                  <w:rFonts w:ascii="Arial" w:eastAsia="Times New Roman" w:hAnsi="Arial" w:cs="Arial"/>
                  <w:color w:val="000000"/>
                  <w:sz w:val="20"/>
                  <w:szCs w:val="20"/>
                </w:rPr>
                <w:t>KING</w:t>
              </w:r>
            </w:ins>
          </w:p>
        </w:tc>
      </w:tr>
      <w:tr w:rsidR="00851EC7" w:rsidRPr="00CD63CD" w:rsidTr="002E7926">
        <w:tc>
          <w:tcPr>
            <w:tcW w:w="3600" w:type="dxa"/>
            <w:tcBorders>
              <w:top w:val="nil"/>
              <w:left w:val="nil"/>
              <w:bottom w:val="nil"/>
              <w:right w:val="nil"/>
            </w:tcBorders>
          </w:tcPr>
          <w:p w:rsidR="00851EC7" w:rsidRPr="00CD63CD" w:rsidRDefault="00851EC7"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851EC7" w:rsidRPr="00CD63CD" w:rsidRDefault="00851EC7"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851EC7" w:rsidRPr="00CD63CD" w:rsidRDefault="00851EC7" w:rsidP="002E7926">
            <w:pPr>
              <w:autoSpaceDE w:val="0"/>
              <w:autoSpaceDN w:val="0"/>
              <w:adjustRightInd w:val="0"/>
              <w:spacing w:after="0" w:line="240" w:lineRule="auto"/>
              <w:rPr>
                <w:rFonts w:ascii="Arial" w:hAnsi="Arial" w:cs="Arial"/>
                <w:sz w:val="20"/>
                <w:szCs w:val="20"/>
                <w:lang w:val="en-AU"/>
              </w:rPr>
            </w:pPr>
            <w:ins w:id="6712" w:author="Arjan" w:date="2013-02-07T22:57:00Z">
              <w:r>
                <w:rPr>
                  <w:rFonts w:ascii="Arial" w:hAnsi="Arial" w:cs="Arial"/>
                  <w:sz w:val="20"/>
                  <w:szCs w:val="20"/>
                  <w:lang w:val="en-AU"/>
                </w:rPr>
                <w:t>Gerelateerde externe ZAAK</w:t>
              </w:r>
            </w:ins>
          </w:p>
        </w:tc>
        <w:tc>
          <w:tcPr>
            <w:tcW w:w="1350" w:type="dxa"/>
            <w:tcBorders>
              <w:top w:val="nil"/>
              <w:left w:val="nil"/>
              <w:bottom w:val="nil"/>
              <w:right w:val="nil"/>
            </w:tcBorders>
          </w:tcPr>
          <w:p w:rsidR="00851EC7" w:rsidRPr="00CD63CD" w:rsidRDefault="00851EC7" w:rsidP="002E7926">
            <w:pPr>
              <w:autoSpaceDE w:val="0"/>
              <w:autoSpaceDN w:val="0"/>
              <w:adjustRightInd w:val="0"/>
              <w:spacing w:after="0" w:line="240" w:lineRule="auto"/>
              <w:rPr>
                <w:rFonts w:ascii="Arial" w:eastAsia="Times New Roman" w:hAnsi="Arial" w:cs="Arial"/>
                <w:color w:val="000000"/>
                <w:sz w:val="20"/>
                <w:szCs w:val="20"/>
              </w:rPr>
            </w:pPr>
            <w:ins w:id="6713" w:author="Arjan" w:date="2013-02-07T22:57:00Z">
              <w:r>
                <w:rPr>
                  <w:rFonts w:ascii="Arial" w:eastAsia="Times New Roman" w:hAnsi="Arial" w:cs="Arial"/>
                  <w:color w:val="000000"/>
                  <w:sz w:val="20"/>
                  <w:szCs w:val="20"/>
                </w:rPr>
                <w:t>KING</w:t>
              </w:r>
            </w:ins>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Overzicht relaties</w:t>
            </w:r>
          </w:p>
        </w:tc>
        <w:tc>
          <w:tcPr>
            <w:tcW w:w="4410" w:type="dxa"/>
            <w:gridSpan w:val="2"/>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i/>
                <w:iCs/>
                <w:color w:val="000000"/>
                <w:sz w:val="20"/>
                <w:szCs w:val="20"/>
              </w:rPr>
              <w:t>Relatienaam incl. gerelateerd type</w:t>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i/>
                <w:iCs/>
                <w:color w:val="000000"/>
                <w:sz w:val="20"/>
                <w:szCs w:val="20"/>
              </w:rPr>
              <w:t>Herkomst</w:t>
            </w:r>
          </w:p>
        </w:tc>
      </w:tr>
      <w:tr w:rsidR="001C7151" w:rsidRPr="00CD63C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Connector.Name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heeft</w:t>
            </w:r>
            <w:r w:rsidRPr="00CD63CD">
              <w:rPr>
                <w:rFonts w:ascii="Arial" w:hAnsi="Arial" w:cs="Arial"/>
                <w:sz w:val="20"/>
                <w:szCs w:val="20"/>
                <w:lang w:val="en-AU"/>
              </w:rPr>
              <w:fldChar w:fldCharType="end"/>
            </w:r>
            <w:r w:rsidR="001C7151" w:rsidRPr="00CD63CD">
              <w:rPr>
                <w:rFonts w:ascii="Arial" w:eastAsia="Times New Roman" w:hAnsi="Arial" w:cs="Arial"/>
                <w:color w:val="000000"/>
                <w:sz w:val="20"/>
                <w:szCs w:val="20"/>
              </w:rPr>
              <w:t xml:space="preserve">   </w:t>
            </w:r>
            <w:r w:rsidRPr="00CD63CD">
              <w:rPr>
                <w:rFonts w:ascii="Arial" w:eastAsia="Times New Roman" w:hAnsi="Arial" w:cs="Arial"/>
                <w:color w:val="000000"/>
                <w:sz w:val="20"/>
                <w:szCs w:val="20"/>
              </w:rPr>
              <w:fldChar w:fldCharType="begin" w:fldLock="1"/>
            </w:r>
            <w:r w:rsidR="001C7151" w:rsidRPr="00CD63CD">
              <w:rPr>
                <w:rFonts w:ascii="Arial" w:eastAsia="Times New Roman" w:hAnsi="Arial" w:cs="Arial"/>
                <w:color w:val="000000"/>
                <w:sz w:val="20"/>
                <w:szCs w:val="20"/>
              </w:rPr>
              <w:instrText>MERGEFIELD Element.Name</w:instrText>
            </w:r>
            <w:r w:rsidRPr="00CD63CD">
              <w:rPr>
                <w:rFonts w:ascii="Arial" w:eastAsia="Times New Roman" w:hAnsi="Arial" w:cs="Arial"/>
                <w:color w:val="000000"/>
                <w:sz w:val="20"/>
                <w:szCs w:val="20"/>
              </w:rPr>
              <w:fldChar w:fldCharType="separate"/>
            </w:r>
            <w:r w:rsidR="001C7151" w:rsidRPr="00CD63CD">
              <w:rPr>
                <w:rFonts w:ascii="Arial" w:eastAsia="Times New Roman" w:hAnsi="Arial" w:cs="Arial"/>
                <w:color w:val="000000"/>
                <w:sz w:val="20"/>
                <w:szCs w:val="20"/>
              </w:rPr>
              <w:t>STATUS</w:t>
            </w:r>
            <w:r w:rsidRPr="00CD63CD">
              <w:rPr>
                <w:rFonts w:ascii="Arial" w:eastAsia="Times New Roman" w:hAnsi="Arial" w:cs="Arial"/>
                <w:color w:val="000000"/>
                <w:sz w:val="20"/>
                <w:szCs w:val="20"/>
              </w:rPr>
              <w:fldChar w:fldCharType="end"/>
            </w:r>
            <w:r w:rsidR="001C7151" w:rsidRPr="00CD63CD">
              <w:rPr>
                <w:rFonts w:ascii="Arial" w:eastAsia="Times New Roman" w:hAnsi="Arial" w:cs="Arial"/>
                <w:color w:val="000000"/>
                <w:sz w:val="20"/>
                <w:szCs w:val="20"/>
              </w:rPr>
              <w:t xml:space="preserve">  </w:t>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5E066D" w:rsidTr="002E7926">
        <w:tc>
          <w:tcPr>
            <w:tcW w:w="360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rsidR="001C7151" w:rsidRPr="00CD63CD" w:rsidRDefault="008F2B4B" w:rsidP="003E7E75">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Connector.Name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 xml:space="preserve">heeft </w:t>
            </w:r>
            <w:del w:id="6714" w:author="Arjan" w:date="2013-02-08T00:32:00Z">
              <w:r w:rsidR="001C7151" w:rsidRPr="00CD63CD" w:rsidDel="003E7E75">
                <w:rPr>
                  <w:rFonts w:ascii="Arial" w:eastAsia="Times New Roman" w:hAnsi="Arial" w:cs="Arial"/>
                  <w:color w:val="000000"/>
                  <w:sz w:val="20"/>
                  <w:szCs w:val="20"/>
                </w:rPr>
                <w:delText>betrekking op andere</w:delText>
              </w:r>
            </w:del>
            <w:r w:rsidRPr="00CD63CD">
              <w:rPr>
                <w:rFonts w:ascii="Arial" w:hAnsi="Arial" w:cs="Arial"/>
                <w:sz w:val="20"/>
                <w:szCs w:val="20"/>
                <w:lang w:val="en-AU"/>
              </w:rPr>
              <w:fldChar w:fldCharType="end"/>
            </w:r>
            <w:ins w:id="6715" w:author="Arjan" w:date="2013-02-08T00:32:00Z">
              <w:r w:rsidR="003E7E75">
                <w:rPr>
                  <w:rFonts w:ascii="Arial" w:hAnsi="Arial" w:cs="Arial"/>
                  <w:sz w:val="20"/>
                  <w:szCs w:val="20"/>
                  <w:lang w:val="en-AU"/>
                </w:rPr>
                <w:t>gerelateerde</w:t>
              </w:r>
            </w:ins>
            <w:del w:id="6716" w:author="Arjan" w:date="2013-02-08T00:32:00Z">
              <w:r w:rsidR="001C7151" w:rsidRPr="00CD63CD" w:rsidDel="003E7E75">
                <w:rPr>
                  <w:rFonts w:ascii="Arial" w:eastAsia="Times New Roman" w:hAnsi="Arial" w:cs="Arial"/>
                  <w:color w:val="000000"/>
                  <w:sz w:val="20"/>
                  <w:szCs w:val="20"/>
                </w:rPr>
                <w:delText xml:space="preserve">  </w:delText>
              </w:r>
            </w:del>
            <w:r w:rsidR="001C7151" w:rsidRPr="00CD63CD">
              <w:rPr>
                <w:rFonts w:ascii="Arial" w:eastAsia="Times New Roman" w:hAnsi="Arial" w:cs="Arial"/>
                <w:color w:val="000000"/>
                <w:sz w:val="20"/>
                <w:szCs w:val="20"/>
              </w:rPr>
              <w:t xml:space="preserve"> </w:t>
            </w:r>
            <w:r w:rsidRPr="00CD63CD">
              <w:rPr>
                <w:rFonts w:ascii="Arial" w:eastAsia="Times New Roman" w:hAnsi="Arial" w:cs="Arial"/>
                <w:color w:val="000000"/>
                <w:sz w:val="20"/>
                <w:szCs w:val="20"/>
              </w:rPr>
              <w:fldChar w:fldCharType="begin" w:fldLock="1"/>
            </w:r>
            <w:r w:rsidR="001C7151" w:rsidRPr="00CD63CD">
              <w:rPr>
                <w:rFonts w:ascii="Arial" w:eastAsia="Times New Roman" w:hAnsi="Arial" w:cs="Arial"/>
                <w:color w:val="000000"/>
                <w:sz w:val="20"/>
                <w:szCs w:val="20"/>
              </w:rPr>
              <w:instrText>MERGEFIELD Element.Name</w:instrText>
            </w:r>
            <w:r w:rsidRPr="00CD63CD">
              <w:rPr>
                <w:rFonts w:ascii="Arial" w:eastAsia="Times New Roman" w:hAnsi="Arial" w:cs="Arial"/>
                <w:color w:val="000000"/>
                <w:sz w:val="20"/>
                <w:szCs w:val="20"/>
              </w:rPr>
              <w:fldChar w:fldCharType="separate"/>
            </w:r>
            <w:r w:rsidR="001C7151" w:rsidRPr="00CD63CD">
              <w:rPr>
                <w:rFonts w:ascii="Arial" w:eastAsia="Times New Roman" w:hAnsi="Arial" w:cs="Arial"/>
                <w:color w:val="000000"/>
                <w:sz w:val="20"/>
                <w:szCs w:val="20"/>
              </w:rPr>
              <w:t>ZAAK</w:t>
            </w:r>
            <w:r w:rsidRPr="00CD63CD">
              <w:rPr>
                <w:rFonts w:ascii="Arial" w:eastAsia="Times New Roman" w:hAnsi="Arial" w:cs="Arial"/>
                <w:color w:val="000000"/>
                <w:sz w:val="20"/>
                <w:szCs w:val="20"/>
              </w:rPr>
              <w:fldChar w:fldCharType="end"/>
            </w:r>
            <w:r w:rsidR="001C7151" w:rsidRPr="00CD63CD">
              <w:rPr>
                <w:rFonts w:ascii="Arial" w:eastAsia="Times New Roman" w:hAnsi="Arial" w:cs="Arial"/>
                <w:color w:val="000000"/>
                <w:sz w:val="20"/>
                <w:szCs w:val="20"/>
              </w:rPr>
              <w:t xml:space="preserve">  </w:t>
            </w:r>
          </w:p>
        </w:tc>
        <w:tc>
          <w:tcPr>
            <w:tcW w:w="1350" w:type="dxa"/>
            <w:tcBorders>
              <w:top w:val="nil"/>
              <w:left w:val="nil"/>
              <w:bottom w:val="nil"/>
              <w:right w:val="nil"/>
            </w:tcBorders>
          </w:tcPr>
          <w:p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GFO Zaken 2004, aangepast door KING</w:t>
            </w:r>
          </w:p>
        </w:tc>
      </w:tr>
      <w:tr w:rsidR="001C7151" w:rsidRPr="00CD63CD" w:rsidTr="002E7926">
        <w:tc>
          <w:tcPr>
            <w:tcW w:w="3600" w:type="dxa"/>
            <w:tcBorders>
              <w:top w:val="nil"/>
              <w:left w:val="nil"/>
              <w:bottom w:val="nil"/>
              <w:right w:val="nil"/>
            </w:tcBorders>
          </w:tcPr>
          <w:p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p>
        </w:tc>
        <w:tc>
          <w:tcPr>
            <w:tcW w:w="4410" w:type="dxa"/>
            <w:gridSpan w:val="2"/>
            <w:tcBorders>
              <w:top w:val="nil"/>
              <w:left w:val="nil"/>
              <w:bottom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Connector.Name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is deelzaak van</w:t>
            </w:r>
            <w:r w:rsidRPr="00CD63CD">
              <w:rPr>
                <w:rFonts w:ascii="Arial" w:hAnsi="Arial" w:cs="Arial"/>
                <w:sz w:val="20"/>
                <w:szCs w:val="20"/>
                <w:lang w:val="en-AU"/>
              </w:rPr>
              <w:fldChar w:fldCharType="end"/>
            </w:r>
            <w:r w:rsidR="001C7151" w:rsidRPr="00CD63CD">
              <w:rPr>
                <w:rFonts w:ascii="Arial" w:eastAsia="Times New Roman" w:hAnsi="Arial" w:cs="Arial"/>
                <w:color w:val="000000"/>
                <w:sz w:val="20"/>
                <w:szCs w:val="20"/>
              </w:rPr>
              <w:t xml:space="preserve">   </w:t>
            </w:r>
            <w:r w:rsidRPr="00CD63CD">
              <w:rPr>
                <w:rFonts w:ascii="Arial" w:eastAsia="Times New Roman" w:hAnsi="Arial" w:cs="Arial"/>
                <w:color w:val="000000"/>
                <w:sz w:val="20"/>
                <w:szCs w:val="20"/>
              </w:rPr>
              <w:fldChar w:fldCharType="begin" w:fldLock="1"/>
            </w:r>
            <w:r w:rsidR="001C7151" w:rsidRPr="00CD63CD">
              <w:rPr>
                <w:rFonts w:ascii="Arial" w:eastAsia="Times New Roman" w:hAnsi="Arial" w:cs="Arial"/>
                <w:color w:val="000000"/>
                <w:sz w:val="20"/>
                <w:szCs w:val="20"/>
              </w:rPr>
              <w:instrText>MERGEFIELD Element.Name</w:instrText>
            </w:r>
            <w:r w:rsidRPr="00CD63CD">
              <w:rPr>
                <w:rFonts w:ascii="Arial" w:eastAsia="Times New Roman" w:hAnsi="Arial" w:cs="Arial"/>
                <w:color w:val="000000"/>
                <w:sz w:val="20"/>
                <w:szCs w:val="20"/>
              </w:rPr>
              <w:fldChar w:fldCharType="separate"/>
            </w:r>
            <w:r w:rsidR="001C7151" w:rsidRPr="00CD63CD">
              <w:rPr>
                <w:rFonts w:ascii="Arial" w:eastAsia="Times New Roman" w:hAnsi="Arial" w:cs="Arial"/>
                <w:color w:val="000000"/>
                <w:sz w:val="20"/>
                <w:szCs w:val="20"/>
              </w:rPr>
              <w:t>ZAAK</w:t>
            </w:r>
            <w:r w:rsidRPr="00CD63CD">
              <w:rPr>
                <w:rFonts w:ascii="Arial" w:eastAsia="Times New Roman" w:hAnsi="Arial" w:cs="Arial"/>
                <w:color w:val="000000"/>
                <w:sz w:val="20"/>
                <w:szCs w:val="20"/>
              </w:rPr>
              <w:fldChar w:fldCharType="end"/>
            </w:r>
            <w:r w:rsidR="001C7151" w:rsidRPr="00CD63CD">
              <w:rPr>
                <w:rFonts w:ascii="Arial" w:eastAsia="Times New Roman" w:hAnsi="Arial" w:cs="Arial"/>
                <w:color w:val="000000"/>
                <w:sz w:val="20"/>
                <w:szCs w:val="20"/>
              </w:rPr>
              <w:t xml:space="preserve">  </w:t>
            </w:r>
          </w:p>
        </w:tc>
        <w:tc>
          <w:tcPr>
            <w:tcW w:w="1350" w:type="dxa"/>
            <w:tcBorders>
              <w:top w:val="nil"/>
              <w:left w:val="nil"/>
              <w:bottom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r w:rsidR="001C7151" w:rsidRPr="00CD63CD" w:rsidTr="002E7926">
        <w:tc>
          <w:tcPr>
            <w:tcW w:w="3600" w:type="dxa"/>
            <w:tcBorders>
              <w:top w:val="nil"/>
              <w:left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Connector.Name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is van</w:t>
            </w:r>
            <w:r w:rsidRPr="00CD63CD">
              <w:rPr>
                <w:rFonts w:ascii="Arial" w:hAnsi="Arial" w:cs="Arial"/>
                <w:sz w:val="20"/>
                <w:szCs w:val="20"/>
                <w:lang w:val="en-AU"/>
              </w:rPr>
              <w:fldChar w:fldCharType="end"/>
            </w:r>
            <w:r w:rsidR="001C7151" w:rsidRPr="00CD63CD">
              <w:rPr>
                <w:rFonts w:ascii="Arial" w:eastAsia="Times New Roman" w:hAnsi="Arial" w:cs="Arial"/>
                <w:color w:val="000000"/>
                <w:sz w:val="20"/>
                <w:szCs w:val="20"/>
              </w:rPr>
              <w:t xml:space="preserve">   </w:t>
            </w:r>
            <w:r w:rsidRPr="00CD63CD">
              <w:rPr>
                <w:rFonts w:ascii="Arial" w:eastAsia="Times New Roman" w:hAnsi="Arial" w:cs="Arial"/>
                <w:color w:val="000000"/>
                <w:sz w:val="20"/>
                <w:szCs w:val="20"/>
              </w:rPr>
              <w:fldChar w:fldCharType="begin" w:fldLock="1"/>
            </w:r>
            <w:r w:rsidR="001C7151" w:rsidRPr="00CD63CD">
              <w:rPr>
                <w:rFonts w:ascii="Arial" w:eastAsia="Times New Roman" w:hAnsi="Arial" w:cs="Arial"/>
                <w:color w:val="000000"/>
                <w:sz w:val="20"/>
                <w:szCs w:val="20"/>
              </w:rPr>
              <w:instrText>MERGEFIELD Element.Name</w:instrText>
            </w:r>
            <w:r w:rsidRPr="00CD63CD">
              <w:rPr>
                <w:rFonts w:ascii="Arial" w:eastAsia="Times New Roman" w:hAnsi="Arial" w:cs="Arial"/>
                <w:color w:val="000000"/>
                <w:sz w:val="20"/>
                <w:szCs w:val="20"/>
              </w:rPr>
              <w:fldChar w:fldCharType="separate"/>
            </w:r>
            <w:r w:rsidR="001C7151" w:rsidRPr="00CD63CD">
              <w:rPr>
                <w:rFonts w:ascii="Arial" w:eastAsia="Times New Roman" w:hAnsi="Arial" w:cs="Arial"/>
                <w:color w:val="000000"/>
                <w:sz w:val="20"/>
                <w:szCs w:val="20"/>
              </w:rPr>
              <w:t>ZAAKTYPE</w:t>
            </w:r>
            <w:r w:rsidRPr="00CD63CD">
              <w:rPr>
                <w:rFonts w:ascii="Arial" w:eastAsia="Times New Roman" w:hAnsi="Arial" w:cs="Arial"/>
                <w:color w:val="000000"/>
                <w:sz w:val="20"/>
                <w:szCs w:val="20"/>
              </w:rPr>
              <w:fldChar w:fldCharType="end"/>
            </w:r>
            <w:r w:rsidR="001C7151" w:rsidRPr="00CD63CD">
              <w:rPr>
                <w:rFonts w:ascii="Arial" w:eastAsia="Times New Roman" w:hAnsi="Arial" w:cs="Arial"/>
                <w:color w:val="000000"/>
                <w:sz w:val="20"/>
                <w:szCs w:val="20"/>
              </w:rPr>
              <w:t xml:space="preserve">  </w:t>
            </w:r>
          </w:p>
        </w:tc>
        <w:tc>
          <w:tcPr>
            <w:tcW w:w="1350" w:type="dxa"/>
            <w:tcBorders>
              <w:top w:val="nil"/>
              <w:left w:val="nil"/>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r w:rsidR="001C7151" w:rsidRPr="00CD63CD" w:rsidTr="002E7926">
        <w:tc>
          <w:tcPr>
            <w:tcW w:w="3600" w:type="dxa"/>
            <w:tcBorders>
              <w:top w:val="nil"/>
              <w:left w:val="nil"/>
              <w:bottom w:val="single" w:sz="4" w:space="0" w:color="auto"/>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single" w:sz="4" w:space="0" w:color="auto"/>
              <w:right w:val="nil"/>
            </w:tcBorders>
          </w:tcPr>
          <w:p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Connector.Name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kent</w:t>
            </w:r>
            <w:r w:rsidRPr="00CD63CD">
              <w:rPr>
                <w:rFonts w:ascii="Arial" w:hAnsi="Arial" w:cs="Arial"/>
                <w:sz w:val="20"/>
                <w:szCs w:val="20"/>
                <w:lang w:val="en-AU"/>
              </w:rPr>
              <w:fldChar w:fldCharType="end"/>
            </w:r>
            <w:r w:rsidR="001C7151" w:rsidRPr="00CD63CD">
              <w:rPr>
                <w:rFonts w:ascii="Arial" w:eastAsia="Times New Roman" w:hAnsi="Arial" w:cs="Arial"/>
                <w:color w:val="000000"/>
                <w:sz w:val="20"/>
                <w:szCs w:val="20"/>
              </w:rPr>
              <w:t xml:space="preserve">   </w:t>
            </w:r>
            <w:del w:id="6717" w:author="Arjan" w:date="2013-02-04T14:12:00Z">
              <w:r w:rsidRPr="00CD63CD" w:rsidDel="00CD63CD">
                <w:rPr>
                  <w:rFonts w:ascii="Arial" w:eastAsia="Times New Roman" w:hAnsi="Arial" w:cs="Arial"/>
                  <w:color w:val="000000"/>
                  <w:sz w:val="20"/>
                  <w:szCs w:val="20"/>
                </w:rPr>
                <w:fldChar w:fldCharType="begin" w:fldLock="1"/>
              </w:r>
              <w:r w:rsidR="001C7151" w:rsidRPr="00CD63CD" w:rsidDel="00CD63CD">
                <w:rPr>
                  <w:rFonts w:ascii="Arial" w:eastAsia="Times New Roman" w:hAnsi="Arial" w:cs="Arial"/>
                  <w:color w:val="000000"/>
                  <w:sz w:val="20"/>
                  <w:szCs w:val="20"/>
                </w:rPr>
                <w:delInstrText>MERGEFIELD Element.Name</w:delInstrText>
              </w:r>
              <w:r w:rsidRPr="00CD63CD" w:rsidDel="00CD63CD">
                <w:rPr>
                  <w:rFonts w:ascii="Arial" w:eastAsia="Times New Roman" w:hAnsi="Arial" w:cs="Arial"/>
                  <w:color w:val="000000"/>
                  <w:sz w:val="20"/>
                  <w:szCs w:val="20"/>
                </w:rPr>
                <w:fldChar w:fldCharType="separate"/>
              </w:r>
              <w:r w:rsidR="001C7151" w:rsidRPr="00CD63CD" w:rsidDel="00CD63CD">
                <w:rPr>
                  <w:rFonts w:ascii="Arial" w:eastAsia="Times New Roman" w:hAnsi="Arial" w:cs="Arial"/>
                  <w:color w:val="000000"/>
                  <w:sz w:val="20"/>
                  <w:szCs w:val="20"/>
                </w:rPr>
                <w:delText>DOCUMENT</w:delText>
              </w:r>
              <w:r w:rsidRPr="00CD63CD" w:rsidDel="00CD63CD">
                <w:rPr>
                  <w:rFonts w:ascii="Arial" w:eastAsia="Times New Roman" w:hAnsi="Arial" w:cs="Arial"/>
                  <w:color w:val="000000"/>
                  <w:sz w:val="20"/>
                  <w:szCs w:val="20"/>
                </w:rPr>
                <w:fldChar w:fldCharType="end"/>
              </w:r>
            </w:del>
            <w:ins w:id="6718" w:author="Arjan" w:date="2013-02-04T14:12:00Z">
              <w:r w:rsidR="001C7151">
                <w:rPr>
                  <w:rFonts w:ascii="Arial" w:eastAsia="Times New Roman" w:hAnsi="Arial" w:cs="Arial"/>
                  <w:color w:val="000000"/>
                  <w:sz w:val="20"/>
                  <w:szCs w:val="20"/>
                </w:rPr>
                <w:t>INFORMATIEOBJECT</w:t>
              </w:r>
            </w:ins>
            <w:r w:rsidR="001C7151" w:rsidRPr="00CD63CD">
              <w:rPr>
                <w:rFonts w:ascii="Arial" w:eastAsia="Times New Roman" w:hAnsi="Arial" w:cs="Arial"/>
                <w:color w:val="000000"/>
                <w:sz w:val="20"/>
                <w:szCs w:val="20"/>
              </w:rPr>
              <w:t xml:space="preserve">  </w:t>
            </w:r>
          </w:p>
        </w:tc>
        <w:tc>
          <w:tcPr>
            <w:tcW w:w="1350" w:type="dxa"/>
            <w:tcBorders>
              <w:top w:val="nil"/>
              <w:left w:val="nil"/>
              <w:bottom w:val="single" w:sz="4" w:space="0" w:color="auto"/>
              <w:right w:val="nil"/>
            </w:tcBorders>
          </w:tcPr>
          <w:p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bl>
    <w:p w:rsidR="00696938" w:rsidRDefault="00696938" w:rsidP="00EE4D07"/>
    <w:p w:rsidR="00EE4D07" w:rsidRPr="00DD0F4F" w:rsidRDefault="00EE4D07" w:rsidP="00EE4D07">
      <w:pPr>
        <w:pStyle w:val="Kop3"/>
        <w:rPr>
          <w:noProof/>
          <w:lang w:val="nl-NL"/>
        </w:rPr>
      </w:pPr>
      <w:bookmarkStart w:id="6719" w:name="_Ref361129776"/>
      <w:bookmarkStart w:id="6720" w:name="_Toc398129697"/>
      <w:r w:rsidRPr="00DD0F4F">
        <w:rPr>
          <w:noProof/>
          <w:lang w:val="nl-NL"/>
        </w:rPr>
        <w:t>Hoofd- en deelzaken</w:t>
      </w:r>
      <w:r w:rsidR="00235FE4" w:rsidRPr="00DD0F4F">
        <w:rPr>
          <w:noProof/>
          <w:lang w:val="nl-NL"/>
        </w:rPr>
        <w:t xml:space="preserve"> en gerelateerde zaken</w:t>
      </w:r>
      <w:bookmarkEnd w:id="6719"/>
      <w:bookmarkEnd w:id="6720"/>
    </w:p>
    <w:p w:rsidR="00AF5C29" w:rsidRPr="00DD0F4F" w:rsidRDefault="00AF5C29" w:rsidP="00AF5C29">
      <w:pPr>
        <w:rPr>
          <w:lang w:val="nl-NL"/>
        </w:rPr>
      </w:pPr>
      <w:r w:rsidRPr="00DD0F4F">
        <w:rPr>
          <w:lang w:val="nl-NL"/>
        </w:rPr>
        <w:t xml:space="preserve">Wat een zaak is, dat weten we: “Een samenhangende hoeveelheid werk met een welgedefinieerde aanleiding en een welgedefinieerd eindresultaat, waarvan kwaliteit en doorlooptijd bewaakt moeten worden”. Maar hoe ver gaat dit, wat scharen we allemaal onder één zaak? Hoe verhoudt een zaak zich tot de aanleiding? Is er per aanleiding altijd één zaak of kunnen dit er toch meer zijn? Wat te doen als  het niet lukt om hetgeen gevraagd is te produceren vanuit één zaak? Zijn deelzaken dan een oplossing? </w:t>
      </w:r>
      <w:r w:rsidR="00367362" w:rsidRPr="00DD0F4F">
        <w:rPr>
          <w:lang w:val="nl-NL"/>
        </w:rPr>
        <w:t xml:space="preserve">Of gerelateerde zaken? </w:t>
      </w:r>
      <w:r w:rsidRPr="00DD0F4F">
        <w:rPr>
          <w:lang w:val="nl-NL"/>
        </w:rPr>
        <w:t>In de praktijk is het niet eenduidig wat het begin en einde van een zaak vormt</w:t>
      </w:r>
      <w:r w:rsidR="00367362" w:rsidRPr="00DD0F4F">
        <w:rPr>
          <w:lang w:val="nl-NL"/>
        </w:rPr>
        <w:t>,</w:t>
      </w:r>
      <w:r w:rsidRPr="00DD0F4F">
        <w:rPr>
          <w:lang w:val="nl-NL"/>
        </w:rPr>
        <w:t xml:space="preserve"> wanneer deelzaken toegepast worden</w:t>
      </w:r>
      <w:r w:rsidR="00367362" w:rsidRPr="00DD0F4F">
        <w:rPr>
          <w:lang w:val="nl-NL"/>
        </w:rPr>
        <w:t xml:space="preserve"> en wat de rol is van gerelateerde zaken</w:t>
      </w:r>
      <w:r w:rsidRPr="00DD0F4F">
        <w:rPr>
          <w:lang w:val="nl-NL"/>
        </w:rPr>
        <w:t xml:space="preserve">. De ene organisatie gaat daar anders mee om dan de andere. Bij het samenwerken aan zaken in ketens en bij de uitwisseling van informatie over zaken kan dit tot problemen leiden. </w:t>
      </w:r>
      <w:r w:rsidR="00924A0D" w:rsidRPr="00DD0F4F">
        <w:rPr>
          <w:lang w:val="nl-NL"/>
        </w:rPr>
        <w:br/>
      </w:r>
      <w:r w:rsidRPr="00DD0F4F">
        <w:rPr>
          <w:lang w:val="nl-NL"/>
        </w:rPr>
        <w:t>Deze onderwerpen zijn in de werkgroep uitvoerig en bij herhaling besproken. Dit leidt tot het volgende beeld aangaande de afbakening van zaken</w:t>
      </w:r>
      <w:r w:rsidR="00924A0D" w:rsidRPr="00DD0F4F">
        <w:rPr>
          <w:lang w:val="nl-NL"/>
        </w:rPr>
        <w:t>,</w:t>
      </w:r>
      <w:r w:rsidRPr="00DD0F4F">
        <w:rPr>
          <w:lang w:val="nl-NL"/>
        </w:rPr>
        <w:t xml:space="preserve"> het toepassen van deelzaken</w:t>
      </w:r>
      <w:r w:rsidR="00924A0D" w:rsidRPr="00DD0F4F">
        <w:rPr>
          <w:lang w:val="nl-NL"/>
        </w:rPr>
        <w:t xml:space="preserve"> en relaties tussen zaken</w:t>
      </w:r>
      <w:r w:rsidRPr="00DD0F4F">
        <w:rPr>
          <w:lang w:val="nl-NL"/>
        </w:rPr>
        <w:t xml:space="preserve">. </w:t>
      </w:r>
    </w:p>
    <w:p w:rsidR="00AF5C29" w:rsidRPr="00DD0F4F" w:rsidRDefault="00AF5C29" w:rsidP="006A14EC">
      <w:pPr>
        <w:keepNext/>
        <w:autoSpaceDE w:val="0"/>
        <w:autoSpaceDN w:val="0"/>
        <w:adjustRightInd w:val="0"/>
        <w:spacing w:after="0" w:line="360" w:lineRule="auto"/>
        <w:rPr>
          <w:rFonts w:cs="ArialMT"/>
          <w:b/>
          <w:color w:val="000000"/>
          <w:lang w:val="nl-NL"/>
        </w:rPr>
      </w:pPr>
      <w:r w:rsidRPr="00DD0F4F">
        <w:rPr>
          <w:rFonts w:cs="ArialMT"/>
          <w:b/>
          <w:color w:val="000000"/>
          <w:lang w:val="nl-NL"/>
        </w:rPr>
        <w:t>Wat behoort er tot één zaak?</w:t>
      </w:r>
    </w:p>
    <w:p w:rsidR="00AF5C29" w:rsidRPr="00C05E06" w:rsidRDefault="00AF5C29" w:rsidP="00C05E06">
      <w:pPr>
        <w:spacing w:after="0"/>
      </w:pPr>
      <w:r w:rsidRPr="00DD0F4F">
        <w:rPr>
          <w:lang w:val="nl-NL"/>
        </w:rPr>
        <w:t xml:space="preserve">Welke samenhangende hoeveelheid werk vormt één zaak en waar begint een volgende zaak? In de definitie van de zaak wordt begin- en eindpunt gemarkeerd met “een welgedefinieerde aanleiding” </w:t>
      </w:r>
      <w:r w:rsidRPr="00DD0F4F">
        <w:rPr>
          <w:lang w:val="nl-NL"/>
        </w:rPr>
        <w:lastRenderedPageBreak/>
        <w:t xml:space="preserve">respectievelijk “een welgedefinieerd eindresultaat”. Ook al wordt het niet eenduidig aangegeven, bedoeld is dat het resultaat teruggrijpt op die aanleiding. Het resultaat is het ‘antwoord‘ op de aanleiding, aanleiding en resultaat zijn met elkaar verbonden. Als dit niet zo zou zijn, dan is telkens de vraag welk eindresultaat het einde van de zaak markeert. Dat zou de uitvoering van de zaak onbeheersbaar maken: de zaak kan haast eindeloos duren en de doorlooptijd is amper of niet te bewaken. </w:t>
      </w:r>
      <w:r w:rsidRPr="00DD0F4F">
        <w:rPr>
          <w:lang w:val="nl-NL"/>
        </w:rPr>
        <w:br/>
      </w:r>
      <w:r w:rsidRPr="00C05E06">
        <w:t>Voorbeelden:</w:t>
      </w:r>
    </w:p>
    <w:p w:rsidR="00AF5C29" w:rsidRPr="00DD0F4F" w:rsidRDefault="00AF5C29" w:rsidP="00AF5C29">
      <w:pPr>
        <w:pStyle w:val="Lijstalinea"/>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 xml:space="preserve">De aanvraag van een vergunning leidt tot een zaak waarin de vergunningaanvraag behandeld wordt. Deze zaak wordt beëindigd met het opleveren van de vergunning, het weigeren van de vergunning of het buiten behandeling stellen van de aanvraag (en de bijbehorende administratieve afhandeling zoals publicatie en dossier-afsluiting). </w:t>
      </w:r>
    </w:p>
    <w:p w:rsidR="00AF5C29" w:rsidRPr="00DD0F4F" w:rsidRDefault="00AF5C29" w:rsidP="00AF5C29">
      <w:pPr>
        <w:pStyle w:val="Lijstalinea"/>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 xml:space="preserve">Een aanvraag voor Algemene bijstand leidt tot een zaak waarin beoordeeld wordt of de persoon daarvoor in aanmerking komt. De zaak wordt beëindigd met de uitspraak over het al dan niet toekennen van deze bijstand. Periodieke betalingen van deze bijstand maken geen deel uit van deze zaak.   </w:t>
      </w:r>
    </w:p>
    <w:p w:rsidR="00AF5C29" w:rsidRPr="00DD0F4F" w:rsidRDefault="00AF5C29" w:rsidP="00AF5C29">
      <w:pPr>
        <w:pStyle w:val="Lijstalinea"/>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 xml:space="preserve">Een op de verleende of geweigerde vergunning of de afgewezen bijstandsaanvraag volgend bezwaar leidt tot een nieuwe zaak, het behandelen van het bezwaar, die wordt beëindigd met de uitspraak op het bezwaar. </w:t>
      </w:r>
    </w:p>
    <w:p w:rsidR="00AF5C29" w:rsidRPr="00DD0F4F" w:rsidRDefault="00AF5C29" w:rsidP="00AF5C29">
      <w:pPr>
        <w:autoSpaceDE w:val="0"/>
        <w:autoSpaceDN w:val="0"/>
        <w:adjustRightInd w:val="0"/>
        <w:spacing w:after="0" w:line="240" w:lineRule="auto"/>
        <w:rPr>
          <w:rFonts w:ascii="ArialMT" w:hAnsi="ArialMT" w:cs="ArialMT"/>
          <w:color w:val="000000"/>
          <w:sz w:val="20"/>
          <w:szCs w:val="20"/>
          <w:lang w:val="nl-NL"/>
        </w:rPr>
      </w:pPr>
    </w:p>
    <w:p w:rsidR="00BA7994" w:rsidRPr="00DD0F4F" w:rsidRDefault="00AF5C29" w:rsidP="00C05E06">
      <w:pPr>
        <w:spacing w:after="0"/>
        <w:rPr>
          <w:lang w:val="nl-NL"/>
        </w:rPr>
      </w:pPr>
      <w:r w:rsidRPr="00DD0F4F">
        <w:rPr>
          <w:lang w:val="nl-NL"/>
        </w:rPr>
        <w:t>De vraag is vervolgens welke aanleidingen tot zaken leiden en welke niet. Het zaakgericht werken is ontstaan vanuit de behoefte tot verbetering van de dienstverlening door de overheid aan de samenleving (het ‘wat’). Het is daarbij niet relevant ‘hoe’ die overheid die dienstverlening realiseert. Aanleidingen voor zaken liggen dan ook in het contact van de samenleving met die overheid: vanuit het oogpunt van dienstverlening een vraag om (een) product(en) en/of dienst(en). Een zaak loopt dus altijd ‘van klant tot klant’, ongeacht de verschillende afdelingen of zelfs ketenpartners die betrokken zijn bij de levering van een product of dienst aan een burger of bedrijf</w:t>
      </w:r>
      <w:r w:rsidR="00BA7994" w:rsidRPr="00DD0F4F">
        <w:rPr>
          <w:lang w:val="nl-NL"/>
        </w:rPr>
        <w:t xml:space="preserve"> als antwoord op de gestelde vraag</w:t>
      </w:r>
      <w:r w:rsidRPr="00DD0F4F">
        <w:rPr>
          <w:lang w:val="nl-NL"/>
        </w:rPr>
        <w:t xml:space="preserve">. De analogie voor interne dienstverlening is eenvoudig te trekken. </w:t>
      </w:r>
      <w:r w:rsidR="00C05E06" w:rsidRPr="00DD0F4F">
        <w:rPr>
          <w:lang w:val="nl-NL"/>
        </w:rPr>
        <w:br/>
      </w:r>
      <w:r w:rsidRPr="00DD0F4F">
        <w:rPr>
          <w:lang w:val="nl-NL"/>
        </w:rPr>
        <w:t xml:space="preserve">We merken hierbij het volgende op. Er zijn zaken waar geen burger of bedrijf is die hierom verzoekt, bijvoorbeeld toezicht- en handhavingszaken. De aanvrager is hier impliciet het bestuur van de overheidsorganisatie, uit hoofde van hun taakstelling cq. de toegevoegde waarde die de overheidsorganisatie levert aan de samenleving. </w:t>
      </w:r>
    </w:p>
    <w:p w:rsidR="00C05E06" w:rsidRPr="00DD0F4F" w:rsidRDefault="00BA7994" w:rsidP="00C05E06">
      <w:pPr>
        <w:spacing w:after="0"/>
        <w:rPr>
          <w:lang w:val="nl-NL"/>
        </w:rPr>
      </w:pPr>
      <w:r w:rsidRPr="00DD0F4F">
        <w:rPr>
          <w:lang w:val="nl-NL"/>
        </w:rPr>
        <w:t>Speciale aandacht behoeft in dit kader</w:t>
      </w:r>
      <w:r w:rsidR="00AF5C29" w:rsidRPr="00DD0F4F">
        <w:rPr>
          <w:lang w:val="nl-NL"/>
        </w:rPr>
        <w:t xml:space="preserve"> de samenwerking in ketens, gericht op het leveren van een product of dienst aan een burger of bedrijf</w:t>
      </w:r>
      <w:r w:rsidRPr="00DD0F4F">
        <w:rPr>
          <w:lang w:val="nl-NL"/>
        </w:rPr>
        <w:t xml:space="preserve"> waarbij meerdere partijen betrokken zijn</w:t>
      </w:r>
      <w:r w:rsidR="00AF5C29" w:rsidRPr="00DD0F4F">
        <w:rPr>
          <w:lang w:val="nl-NL"/>
        </w:rPr>
        <w:t xml:space="preserve">. Elke aanvraag leidt voor de aanvragende burger of bedrijf tot één zaak, ongeacht de partijen in de keten. Deze zaak ‘loopt’ bij de overheidsorganisatie die verantwoordelijk is voor de levering van de gevraagde producten en/of diensten. Als bij de uitvoering van deze </w:t>
      </w:r>
      <w:r w:rsidRPr="00DD0F4F">
        <w:rPr>
          <w:lang w:val="nl-NL"/>
        </w:rPr>
        <w:t>‘klant</w:t>
      </w:r>
      <w:r w:rsidR="00AF5C29" w:rsidRPr="00DD0F4F">
        <w:rPr>
          <w:lang w:val="nl-NL"/>
        </w:rPr>
        <w:t>zaak</w:t>
      </w:r>
      <w:r w:rsidRPr="00DD0F4F">
        <w:rPr>
          <w:lang w:val="nl-NL"/>
        </w:rPr>
        <w:t>’</w:t>
      </w:r>
      <w:r w:rsidR="00AF5C29" w:rsidRPr="00DD0F4F">
        <w:rPr>
          <w:lang w:val="nl-NL"/>
        </w:rPr>
        <w:t xml:space="preserve"> een ketenpartner betrokken is, dan kan deze organisatie zijn bijdrage aan de ‘klantzaak’ uitvoeren als zaak voor de eigen organisatie. De naar de burger of bedrijf </w:t>
      </w:r>
      <w:r w:rsidRPr="00DD0F4F">
        <w:rPr>
          <w:lang w:val="nl-NL"/>
        </w:rPr>
        <w:t xml:space="preserve">cq. voor de ‘klantzaak’ </w:t>
      </w:r>
      <w:r w:rsidR="00AF5C29" w:rsidRPr="00DD0F4F">
        <w:rPr>
          <w:lang w:val="nl-NL"/>
        </w:rPr>
        <w:t xml:space="preserve">verantwoordelijke organisatie is dan de ‘klant’ voor de </w:t>
      </w:r>
      <w:r w:rsidRPr="00DD0F4F">
        <w:rPr>
          <w:lang w:val="nl-NL"/>
        </w:rPr>
        <w:t xml:space="preserve">zaak bij de </w:t>
      </w:r>
      <w:r w:rsidR="00AF5C29" w:rsidRPr="00DD0F4F">
        <w:rPr>
          <w:lang w:val="nl-NL"/>
        </w:rPr>
        <w:t xml:space="preserve">ketenpartner. </w:t>
      </w:r>
    </w:p>
    <w:p w:rsidR="00AF5C29" w:rsidRPr="00DD0F4F" w:rsidRDefault="00AF5C29" w:rsidP="00C05E06">
      <w:pPr>
        <w:spacing w:before="120" w:after="0"/>
        <w:rPr>
          <w:lang w:val="nl-NL"/>
        </w:rPr>
      </w:pPr>
      <w:r w:rsidRPr="00DD0F4F">
        <w:rPr>
          <w:lang w:val="nl-NL"/>
        </w:rPr>
        <w:t>Een en ander betekent dat een zaak behandeld worden door de uitvoering van één of meer bedrijfsprocessen zoals gedefinieerd in de GEMMA Procesarchitectuur</w:t>
      </w:r>
      <w:r w:rsidRPr="00C05E06">
        <w:rPr>
          <w:vertAlign w:val="superscript"/>
        </w:rPr>
        <w:footnoteReference w:id="1"/>
      </w:r>
      <w:r w:rsidRPr="00DD0F4F">
        <w:rPr>
          <w:lang w:val="nl-NL"/>
        </w:rPr>
        <w:t xml:space="preserve">: “een bedrijfsproces is een geordende reeks werkprocessen die binnen één organisatie wordt uitgevoerd met als doel om een (combinatie van) dienst(en) te leveren aan een burger, bedrijf of andere organisatie”. De afbakening van een zaak, het begin en het einde er van, is dus dezelfde als die van </w:t>
      </w:r>
      <w:r w:rsidR="000E4C1C" w:rsidRPr="00DD0F4F">
        <w:rPr>
          <w:lang w:val="nl-NL"/>
        </w:rPr>
        <w:t xml:space="preserve">een </w:t>
      </w:r>
      <w:r w:rsidRPr="00DD0F4F">
        <w:rPr>
          <w:lang w:val="nl-NL"/>
        </w:rPr>
        <w:t>bedrijfsproces: ‘van klant tot klant’. Onderdelen van bedrijfsprocessen vormen geen zelfstandige zaken.</w:t>
      </w:r>
    </w:p>
    <w:p w:rsidR="00AF5C29" w:rsidRPr="00DD0F4F" w:rsidRDefault="00AF5C29" w:rsidP="00C05E06">
      <w:pPr>
        <w:spacing w:after="0"/>
        <w:rPr>
          <w:lang w:val="nl-NL"/>
        </w:rPr>
      </w:pPr>
      <w:r w:rsidRPr="00DD0F4F">
        <w:rPr>
          <w:lang w:val="nl-NL"/>
        </w:rPr>
        <w:lastRenderedPageBreak/>
        <w:t xml:space="preserve">Elke zojuist onderscheiden aanleiding, de vraag van ‘een klant’, leidt tot één zaak. Dit betekent dat de ‘aanleider’ de omvang van de zaak bepaalt: hetgeen hij of zij aan </w:t>
      </w:r>
      <w:r w:rsidR="00FD22EB" w:rsidRPr="00DD0F4F">
        <w:rPr>
          <w:lang w:val="nl-NL"/>
        </w:rPr>
        <w:t xml:space="preserve">samenhangende </w:t>
      </w:r>
      <w:r w:rsidRPr="00DD0F4F">
        <w:rPr>
          <w:lang w:val="nl-NL"/>
        </w:rPr>
        <w:t>producten en/of diensten vraagt</w:t>
      </w:r>
      <w:r w:rsidR="00FD22EB" w:rsidRPr="00DD0F4F">
        <w:rPr>
          <w:lang w:val="nl-NL"/>
        </w:rPr>
        <w:t xml:space="preserve"> in relatie tot de aanleiding</w:t>
      </w:r>
      <w:r w:rsidRPr="00DD0F4F">
        <w:rPr>
          <w:lang w:val="nl-NL"/>
        </w:rPr>
        <w:t xml:space="preserve">. Elke vraag leidt aldus tot de uitvoering van één of meer bedrijfsprocessen waarmee de resultaten geleverd kunnen worden die een antwoord geven op de aanleiding voor die zaak. De zaak gaat over het ‘wat’: wat moet er gedaan worden om de resultaten te leveren die een antwoord geven op de aanleiding van de zaak, welke producten en/of diensten, binnen welke termijn, tegen welke kosten, etcetera. Een bedrijfsproces beschrijft het ‘hoe’: hoe worden die producten en diensten gemaakt, welke afdelingen zijn er bij betrokken, wie doen dat, wat doen ze, etcetera. </w:t>
      </w:r>
    </w:p>
    <w:p w:rsidR="00AF5C29" w:rsidRPr="00C05E06" w:rsidRDefault="00AF5C29" w:rsidP="00C05E06">
      <w:pPr>
        <w:spacing w:after="0"/>
      </w:pPr>
      <w:r w:rsidRPr="00C05E06">
        <w:t>Voorbeelden:</w:t>
      </w:r>
    </w:p>
    <w:p w:rsidR="00AF5C29" w:rsidRPr="00DD0F4F" w:rsidRDefault="00AF5C29" w:rsidP="00AF5C29">
      <w:pPr>
        <w:pStyle w:val="Lijstalinea"/>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De aanvraag voor een vergunning, het verzoek om bijstand en het ingediende bezwaar zijn alle aanleidingen voor zaken.</w:t>
      </w:r>
    </w:p>
    <w:p w:rsidR="00AF5C29" w:rsidRPr="00DD0F4F" w:rsidRDefault="00AF5C29" w:rsidP="00AF5C29">
      <w:pPr>
        <w:pStyle w:val="Lijstalinea"/>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 xml:space="preserve">Het insturen door een burger of bedrijf van aanvullende informatie in het kader van de behandeling van de aanvraag voor een vergunning of een verzoek om bijstand leidt niet tot een nieuwe zaak (maar wordt behandeld in het kader van de reeds lopende zaak). </w:t>
      </w:r>
    </w:p>
    <w:p w:rsidR="00AF5C29" w:rsidRPr="00DD0F4F" w:rsidRDefault="00AF5C29" w:rsidP="00AF5C29">
      <w:pPr>
        <w:pStyle w:val="Lijstalinea"/>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 xml:space="preserve">Het gelijktijdig aanvragen van een paspoort en een verklaring van onbesproken gedrag (omdat de persoon in kwestie beide nodig heeft om toegelaten te worden tot de USA) leidt tot één zaak, ongeacht of de levering daarvan plaatst vindt door middel van de uitvoering van één of twee bedrijfsprocessen. </w:t>
      </w:r>
    </w:p>
    <w:p w:rsidR="00AF5C29" w:rsidRPr="00DD0F4F" w:rsidRDefault="00AF5C29" w:rsidP="00AF5C29">
      <w:pPr>
        <w:autoSpaceDE w:val="0"/>
        <w:autoSpaceDN w:val="0"/>
        <w:adjustRightInd w:val="0"/>
        <w:spacing w:after="0" w:line="240" w:lineRule="auto"/>
        <w:rPr>
          <w:rFonts w:ascii="ArialMT" w:hAnsi="ArialMT" w:cs="ArialMT"/>
          <w:color w:val="000000"/>
          <w:sz w:val="20"/>
          <w:szCs w:val="20"/>
          <w:lang w:val="nl-NL"/>
        </w:rPr>
      </w:pPr>
    </w:p>
    <w:p w:rsidR="00497649" w:rsidRPr="00DD0F4F" w:rsidRDefault="00497649" w:rsidP="00497649">
      <w:pPr>
        <w:autoSpaceDE w:val="0"/>
        <w:autoSpaceDN w:val="0"/>
        <w:adjustRightInd w:val="0"/>
        <w:spacing w:after="0" w:line="360" w:lineRule="auto"/>
        <w:rPr>
          <w:rFonts w:cs="ArialMT"/>
          <w:b/>
          <w:color w:val="000000"/>
          <w:lang w:val="nl-NL"/>
        </w:rPr>
      </w:pPr>
      <w:r w:rsidRPr="00DD0F4F">
        <w:rPr>
          <w:rFonts w:cs="ArialMT"/>
          <w:b/>
          <w:color w:val="000000"/>
          <w:lang w:val="nl-NL"/>
        </w:rPr>
        <w:t>Gebruik van deelzaken</w:t>
      </w:r>
    </w:p>
    <w:p w:rsidR="00497649" w:rsidRPr="00DD0F4F" w:rsidRDefault="00497649" w:rsidP="00497649">
      <w:pPr>
        <w:spacing w:after="0"/>
        <w:rPr>
          <w:lang w:val="nl-NL"/>
        </w:rPr>
      </w:pPr>
      <w:r w:rsidRPr="00DD0F4F">
        <w:rPr>
          <w:lang w:val="nl-NL"/>
        </w:rPr>
        <w:t>Hiervoor schreven we dat een zaak zich richt op het ‘wat’ en niet op het ‘hoe’ aangaande het reageren op een aanleiding. De afbakening van zaken komt overeen met die van bedrijfsprocessen: ´van klant tot klant´. Dit sluit aan bij de insteek van zaakgericht werken: transparantie voor de ‘klant’ en de behandelende organisatie. Daarbij is het niet van belang hoe de zaak wordt uitgevoerd  maar wel wat bijvoorbeeld de voortgang is en wat de resultaten zijn. De vraag is of er dan nog zgn. deelzaken nodig zijn. In de praktijk wordt hiervan veelvuldig gebruik gemaakt. Nadere beschouwing leert dat dit gebruik vooral gericht is op de ‘hoe-vraag’ wat evenwel niet behoort tot het domein van het zaakgericht werken (wel tot de uitvoering van werkprocessen en eventueel functionaliteit van een zaaksysteem). Uitgaande van de ´wat-vraag´ ligt de enige reden om een zaak in deelzaken te behandelen in de uitvoering van meerdere bedrijfsprocessen</w:t>
      </w:r>
      <w:r w:rsidR="007B0175" w:rsidRPr="00DD0F4F">
        <w:rPr>
          <w:lang w:val="nl-NL"/>
        </w:rPr>
        <w:t xml:space="preserve"> in reactie op één aanleiding</w:t>
      </w:r>
      <w:r w:rsidRPr="00DD0F4F">
        <w:rPr>
          <w:lang w:val="nl-NL"/>
        </w:rPr>
        <w:t xml:space="preserve">. De zaak wordt dan behandeld door per deelzaak één bedrijfsproces uit te voeren. </w:t>
      </w:r>
    </w:p>
    <w:p w:rsidR="00497649" w:rsidRPr="00497649" w:rsidRDefault="00497649" w:rsidP="00497649">
      <w:pPr>
        <w:spacing w:after="0"/>
      </w:pPr>
      <w:r w:rsidRPr="00497649">
        <w:t>Voorbeelden:</w:t>
      </w:r>
    </w:p>
    <w:p w:rsidR="00497649" w:rsidRPr="00DD0F4F" w:rsidRDefault="00497649" w:rsidP="00497649">
      <w:pPr>
        <w:pStyle w:val="Lijstalinea"/>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Het gelijktijdig aanvragen van een paspoort en een verklaring van onbesproken gedrag (omdat de persoon in kwestie beide nodig heeft om toegelaten te worden tot de USA) leidt tot één zaak</w:t>
      </w:r>
      <w:r w:rsidR="00FD22EB" w:rsidRPr="00DD0F4F">
        <w:rPr>
          <w:rFonts w:cs="ArialMT"/>
          <w:color w:val="000000"/>
          <w:lang w:val="nl-NL"/>
        </w:rPr>
        <w:t xml:space="preserve"> (de ‘hoofdzaak’)</w:t>
      </w:r>
      <w:r w:rsidRPr="00DD0F4F">
        <w:rPr>
          <w:rFonts w:cs="ArialMT"/>
          <w:color w:val="000000"/>
          <w:lang w:val="nl-NL"/>
        </w:rPr>
        <w:t xml:space="preserve">, </w:t>
      </w:r>
      <w:r w:rsidR="00FD22EB" w:rsidRPr="00DD0F4F">
        <w:rPr>
          <w:rFonts w:cs="ArialMT"/>
          <w:color w:val="000000"/>
          <w:lang w:val="nl-NL"/>
        </w:rPr>
        <w:t xml:space="preserve">waarbij de </w:t>
      </w:r>
      <w:r w:rsidRPr="00DD0F4F">
        <w:rPr>
          <w:rFonts w:cs="ArialMT"/>
          <w:color w:val="000000"/>
          <w:lang w:val="nl-NL"/>
        </w:rPr>
        <w:t>behandel</w:t>
      </w:r>
      <w:r w:rsidR="00FD22EB" w:rsidRPr="00DD0F4F">
        <w:rPr>
          <w:rFonts w:cs="ArialMT"/>
          <w:color w:val="000000"/>
          <w:lang w:val="nl-NL"/>
        </w:rPr>
        <w:t>ing</w:t>
      </w:r>
      <w:r w:rsidRPr="00DD0F4F">
        <w:rPr>
          <w:rFonts w:cs="ArialMT"/>
          <w:color w:val="000000"/>
          <w:lang w:val="nl-NL"/>
        </w:rPr>
        <w:t xml:space="preserve"> </w:t>
      </w:r>
      <w:r w:rsidR="00FD22EB" w:rsidRPr="00DD0F4F">
        <w:rPr>
          <w:rFonts w:cs="ArialMT"/>
          <w:color w:val="000000"/>
          <w:lang w:val="nl-NL"/>
        </w:rPr>
        <w:t xml:space="preserve">vooral plaatsvindt </w:t>
      </w:r>
      <w:r w:rsidRPr="00DD0F4F">
        <w:rPr>
          <w:rFonts w:cs="ArialMT"/>
          <w:color w:val="000000"/>
          <w:lang w:val="nl-NL"/>
        </w:rPr>
        <w:t xml:space="preserve">in twee deelzaken omdat de levering van een paspoort geheel andere zaakeigenschappen heeft dan de verklaring van onbesproken gedrag cq. omdat het om twee verschillende bedrijfsprocessen gaat. </w:t>
      </w:r>
    </w:p>
    <w:p w:rsidR="00497649" w:rsidRPr="00DD0F4F" w:rsidRDefault="00497649" w:rsidP="00497649">
      <w:pPr>
        <w:pStyle w:val="Lijstalinea"/>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De geboorte-aangifte van een drieling leidt tot één zaak zonder deelzaken. Het gaat hier immers om één bedrijfsproces</w:t>
      </w:r>
      <w:r w:rsidR="00367362" w:rsidRPr="00DD0F4F">
        <w:rPr>
          <w:rFonts w:cs="ArialMT"/>
          <w:color w:val="000000"/>
          <w:lang w:val="nl-NL"/>
        </w:rPr>
        <w:t xml:space="preserve"> voor de behandeling van de aangifte</w:t>
      </w:r>
      <w:r w:rsidR="005008FC" w:rsidRPr="00DD0F4F">
        <w:rPr>
          <w:rFonts w:cs="ArialMT"/>
          <w:color w:val="000000"/>
          <w:lang w:val="nl-NL"/>
        </w:rPr>
        <w:t xml:space="preserve"> van geboorte</w:t>
      </w:r>
      <w:r w:rsidR="00367362" w:rsidRPr="00DD0F4F">
        <w:rPr>
          <w:rFonts w:cs="ArialMT"/>
          <w:color w:val="000000"/>
          <w:lang w:val="nl-NL"/>
        </w:rPr>
        <w:t>, niet van één geborene</w:t>
      </w:r>
      <w:r w:rsidRPr="00DD0F4F">
        <w:rPr>
          <w:rFonts w:cs="ArialMT"/>
          <w:color w:val="000000"/>
          <w:lang w:val="nl-NL"/>
        </w:rPr>
        <w:t>.</w:t>
      </w:r>
    </w:p>
    <w:p w:rsidR="00497649" w:rsidRPr="00DD0F4F" w:rsidRDefault="00497649" w:rsidP="00497649">
      <w:pPr>
        <w:pStyle w:val="Lijstalinea"/>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 xml:space="preserve">Het vragen van advies bij een interne afdeling of het doen paraferen door een verantwoordelijk afdelingshoofd zijn geen deelzaken. Beide (werk)processen zijn op zich voor de ‘klant’ cq. de omgeving niet relevant en worden niet uitgevoerd als bedrijfsprocessen maar zijn daarvan een onderdeel. </w:t>
      </w:r>
      <w:r w:rsidR="00367362" w:rsidRPr="00DD0F4F">
        <w:rPr>
          <w:rFonts w:cs="ArialMT"/>
          <w:color w:val="000000"/>
          <w:lang w:val="nl-NL"/>
        </w:rPr>
        <w:t xml:space="preserve">Tenzij dat advies verstrekken voor die andere afdeling een bedrijfsproces is d.w.z. ook zelfstandig uitgevoerd wordt op basis van een externe aanleiding </w:t>
      </w:r>
      <w:r w:rsidR="00367362" w:rsidRPr="00DD0F4F">
        <w:rPr>
          <w:rFonts w:cs="ArialMT"/>
          <w:color w:val="000000"/>
          <w:lang w:val="nl-NL"/>
        </w:rPr>
        <w:lastRenderedPageBreak/>
        <w:t>met externe levering van het resultaat. Dan is het evenwel geen deelzaak maar een gerelateerde zaak waarover verderop meer.</w:t>
      </w:r>
    </w:p>
    <w:p w:rsidR="00497649" w:rsidRPr="00DD0F4F" w:rsidRDefault="00497649" w:rsidP="00497649">
      <w:pPr>
        <w:pStyle w:val="Lijstalinea"/>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Het door de gemeente, bij het behandelen van een aanvraag voor een omgevingvergunning, vragen van advies aan een externe organisatie zoals de Brandweer is voor de gemeente geen deelzaak maar maakt deel uit van de activiteiten (het ´wat´) om een volgende status te bereiken. Voor die Brandweer kan het opstellen en verstrekken van dat advies wel een zaak zijn omdat de aanleiding voor hen een vraag van een ‘klant’ (de gemeente) is en zij het uitbrengen van dat advies uitvoeren als bedrijfsproces.</w:t>
      </w:r>
      <w:r w:rsidR="00367362" w:rsidRPr="00DD0F4F">
        <w:rPr>
          <w:rFonts w:cs="ArialMT"/>
          <w:color w:val="000000"/>
          <w:lang w:val="nl-NL"/>
        </w:rPr>
        <w:t xml:space="preserve"> We spreken hier over een gerelateerde zaak waarover verderop meer.</w:t>
      </w:r>
    </w:p>
    <w:p w:rsidR="00855330" w:rsidRPr="00DD0F4F" w:rsidRDefault="00855330" w:rsidP="00855330">
      <w:pPr>
        <w:keepNext/>
        <w:spacing w:before="120" w:after="0" w:line="360" w:lineRule="auto"/>
        <w:rPr>
          <w:b/>
          <w:lang w:val="nl-NL"/>
        </w:rPr>
      </w:pPr>
      <w:r w:rsidRPr="00DD0F4F">
        <w:rPr>
          <w:b/>
          <w:lang w:val="nl-NL"/>
        </w:rPr>
        <w:t>Onderaanneming</w:t>
      </w:r>
    </w:p>
    <w:p w:rsidR="00855330" w:rsidRPr="00DD0F4F" w:rsidRDefault="00855330" w:rsidP="00855330">
      <w:pPr>
        <w:spacing w:after="0"/>
        <w:rPr>
          <w:lang w:val="nl-NL"/>
        </w:rPr>
      </w:pPr>
      <w:r w:rsidRPr="00DD0F4F">
        <w:rPr>
          <w:lang w:val="nl-NL"/>
        </w:rPr>
        <w:t xml:space="preserve">In samenwerkingen tussen organisaties komt het steeds vaker voor dat een organisatie gevraagd wordt een bijdrage te leveren aan een zaak van een andere organisatie. We scharen hier ook onder de situatie dat binnen een organisatie een </w:t>
      </w:r>
      <w:r w:rsidR="00877837" w:rsidRPr="00DD0F4F">
        <w:rPr>
          <w:lang w:val="nl-NL"/>
        </w:rPr>
        <w:t xml:space="preserve">deel van die organisatie </w:t>
      </w:r>
      <w:r w:rsidRPr="00DD0F4F">
        <w:rPr>
          <w:lang w:val="nl-NL"/>
        </w:rPr>
        <w:t>een bijdrage levert aan een zaak van een ander</w:t>
      </w:r>
      <w:r w:rsidR="00877837" w:rsidRPr="00DD0F4F">
        <w:rPr>
          <w:lang w:val="nl-NL"/>
        </w:rPr>
        <w:t xml:space="preserve"> deel van die organisatie</w:t>
      </w:r>
      <w:r w:rsidRPr="00DD0F4F">
        <w:rPr>
          <w:lang w:val="nl-NL"/>
        </w:rPr>
        <w:t xml:space="preserve"> waarbij </w:t>
      </w:r>
      <w:r w:rsidR="00877837" w:rsidRPr="00DD0F4F">
        <w:rPr>
          <w:lang w:val="nl-NL"/>
        </w:rPr>
        <w:t>de</w:t>
      </w:r>
      <w:r w:rsidRPr="00DD0F4F">
        <w:rPr>
          <w:lang w:val="nl-NL"/>
        </w:rPr>
        <w:t xml:space="preserve"> eerstgenoemde bijdrage een </w:t>
      </w:r>
      <w:r w:rsidR="00877837" w:rsidRPr="00DD0F4F">
        <w:rPr>
          <w:lang w:val="nl-NL"/>
        </w:rPr>
        <w:t xml:space="preserve">zelfstandig </w:t>
      </w:r>
      <w:r w:rsidRPr="00DD0F4F">
        <w:rPr>
          <w:lang w:val="nl-NL"/>
        </w:rPr>
        <w:t xml:space="preserve">bedrijfsproces betreft. </w:t>
      </w:r>
      <w:r w:rsidR="00877837" w:rsidRPr="00DD0F4F">
        <w:rPr>
          <w:lang w:val="nl-NL"/>
        </w:rPr>
        <w:t>Een voorbeeld hiervan is het behandelen van een individuele zienswijze op een (voorgenomen) besluit waarbij dat besluit tot stand komt in een op zich staand bedrijfsproces (waarin de uitkomsten van alle behandelde zienswijzen wordt meegenomen). We</w:t>
      </w:r>
      <w:r w:rsidRPr="00DD0F4F">
        <w:rPr>
          <w:lang w:val="nl-NL"/>
        </w:rPr>
        <w:t xml:space="preserve"> </w:t>
      </w:r>
      <w:r w:rsidR="00877837" w:rsidRPr="00DD0F4F">
        <w:rPr>
          <w:lang w:val="nl-NL"/>
        </w:rPr>
        <w:t>doelen hiermee dus niet op</w:t>
      </w:r>
      <w:r w:rsidRPr="00DD0F4F">
        <w:rPr>
          <w:lang w:val="nl-NL"/>
        </w:rPr>
        <w:t xml:space="preserve"> de situatie dat meerdere </w:t>
      </w:r>
      <w:r w:rsidR="00877837" w:rsidRPr="00DD0F4F">
        <w:rPr>
          <w:lang w:val="nl-NL"/>
        </w:rPr>
        <w:t>organisatiedelen</w:t>
      </w:r>
      <w:r w:rsidRPr="00DD0F4F">
        <w:rPr>
          <w:lang w:val="nl-NL"/>
        </w:rPr>
        <w:t xml:space="preserve"> gezamenlijk uitvoering </w:t>
      </w:r>
      <w:r w:rsidR="00877837" w:rsidRPr="00DD0F4F">
        <w:rPr>
          <w:lang w:val="nl-NL"/>
        </w:rPr>
        <w:t xml:space="preserve">(zouden moeten) </w:t>
      </w:r>
      <w:r w:rsidRPr="00DD0F4F">
        <w:rPr>
          <w:lang w:val="nl-NL"/>
        </w:rPr>
        <w:t>geven aan één bedrijfsproces cq. zaa</w:t>
      </w:r>
      <w:r w:rsidR="007838F4" w:rsidRPr="00DD0F4F">
        <w:rPr>
          <w:lang w:val="nl-NL"/>
        </w:rPr>
        <w:t>k</w:t>
      </w:r>
      <w:r w:rsidRPr="00DD0F4F">
        <w:rPr>
          <w:lang w:val="nl-NL"/>
        </w:rPr>
        <w:t xml:space="preserve">. </w:t>
      </w:r>
      <w:r w:rsidRPr="00DD0F4F">
        <w:rPr>
          <w:lang w:val="nl-NL"/>
        </w:rPr>
        <w:br/>
        <w:t xml:space="preserve">Uitgangspunt is dat over de wijze van samenwerken van te voren afspraken gemaakt zijn die in zaaktypen zijn vastgelegd. Een voorbeeld is de organisatie die om advies gevraagd wordt (bijv. een RUD) inzake de behandeling van een vergunningzaak door een andere organisatie (bijv. een gemeente). Voor de bevraagde organisatie </w:t>
      </w:r>
      <w:r w:rsidR="005008FC" w:rsidRPr="00DD0F4F">
        <w:rPr>
          <w:lang w:val="nl-NL"/>
        </w:rPr>
        <w:t xml:space="preserve">(de ‘opdrachtnemer’) </w:t>
      </w:r>
      <w:r w:rsidRPr="00DD0F4F">
        <w:rPr>
          <w:lang w:val="nl-NL"/>
        </w:rPr>
        <w:t>betreft het een bedrijfsproces</w:t>
      </w:r>
      <w:r w:rsidR="005008FC" w:rsidRPr="00DD0F4F">
        <w:rPr>
          <w:lang w:val="nl-NL"/>
        </w:rPr>
        <w:t>. Zij voeren</w:t>
      </w:r>
      <w:r w:rsidRPr="00DD0F4F">
        <w:rPr>
          <w:lang w:val="nl-NL"/>
        </w:rPr>
        <w:t xml:space="preserve"> d</w:t>
      </w:r>
      <w:r w:rsidR="005008FC" w:rsidRPr="00DD0F4F">
        <w:rPr>
          <w:lang w:val="nl-NL"/>
        </w:rPr>
        <w:t>i</w:t>
      </w:r>
      <w:r w:rsidRPr="00DD0F4F">
        <w:rPr>
          <w:lang w:val="nl-NL"/>
        </w:rPr>
        <w:t>t zij als (hoofd)zaak uit. Dit is evenwel geen bedrijfsproces voor de zaakbehandelende organisatie (de ‘opdrachtgever’) en kan dus geen deelzaak (van hun zaak) zijn. Hier is sprake van twee gerelateerde zaken</w:t>
      </w:r>
      <w:r w:rsidR="007B0175" w:rsidRPr="00DD0F4F">
        <w:rPr>
          <w:lang w:val="nl-NL"/>
        </w:rPr>
        <w:t xml:space="preserve"> met ieder hun eigen aanleiding (i.t.t. deelzaken bij een hoofdzaak die alle dezelfde aanleiding hebben)</w:t>
      </w:r>
      <w:r w:rsidR="005008FC" w:rsidRPr="00DD0F4F">
        <w:rPr>
          <w:lang w:val="nl-NL"/>
        </w:rPr>
        <w:t xml:space="preserve"> en eigen zaakidentificatie</w:t>
      </w:r>
      <w:r w:rsidRPr="00DD0F4F">
        <w:rPr>
          <w:lang w:val="nl-NL"/>
        </w:rPr>
        <w:t>. Van belang is dat zowel  opdrachtgever als opdrachtnemer van de andere partij wet</w:t>
      </w:r>
      <w:r w:rsidR="007838F4" w:rsidRPr="00DD0F4F">
        <w:rPr>
          <w:lang w:val="nl-NL"/>
        </w:rPr>
        <w:t>en</w:t>
      </w:r>
      <w:r w:rsidRPr="00DD0F4F">
        <w:rPr>
          <w:lang w:val="nl-NL"/>
        </w:rPr>
        <w:t xml:space="preserve"> om welke zaak het gaat</w:t>
      </w:r>
      <w:r w:rsidR="005008FC" w:rsidRPr="00DD0F4F">
        <w:rPr>
          <w:lang w:val="nl-NL"/>
        </w:rPr>
        <w:t xml:space="preserve"> (‘Uw referentie, mijn referentie’)</w:t>
      </w:r>
      <w:r w:rsidRPr="00DD0F4F">
        <w:rPr>
          <w:lang w:val="nl-NL"/>
        </w:rPr>
        <w:t xml:space="preserve">. </w:t>
      </w:r>
      <w:r w:rsidR="005008FC" w:rsidRPr="00DD0F4F">
        <w:rPr>
          <w:lang w:val="nl-NL"/>
        </w:rPr>
        <w:t>Daarmee zijn</w:t>
      </w:r>
      <w:r w:rsidRPr="00DD0F4F">
        <w:rPr>
          <w:lang w:val="nl-NL"/>
        </w:rPr>
        <w:t xml:space="preserve"> ze in staat zijn om over hun beider zaken in samenhang te communiceren</w:t>
      </w:r>
      <w:r w:rsidR="005008FC" w:rsidRPr="00DD0F4F">
        <w:rPr>
          <w:lang w:val="nl-NL"/>
        </w:rPr>
        <w:t xml:space="preserve">. Dit is een randvoorwaarde om te borgen </w:t>
      </w:r>
      <w:r w:rsidRPr="00DD0F4F">
        <w:rPr>
          <w:lang w:val="nl-NL"/>
        </w:rPr>
        <w:t xml:space="preserve">dat het resultaat van de inspanningen van de ‘opdrachtnemer’  in hun zaak leidt tot voortgang van de zaak bij de ‘opdrachtgever’. </w:t>
      </w:r>
    </w:p>
    <w:p w:rsidR="00484C0C" w:rsidRPr="00DD0F4F" w:rsidRDefault="00484C0C" w:rsidP="00855330">
      <w:pPr>
        <w:spacing w:after="0"/>
        <w:rPr>
          <w:lang w:val="nl-NL"/>
        </w:rPr>
      </w:pPr>
      <w:r>
        <w:rPr>
          <w:noProof/>
        </w:rPr>
        <w:lastRenderedPageBreak/>
        <w:drawing>
          <wp:anchor distT="0" distB="0" distL="114300" distR="114300" simplePos="0" relativeHeight="251673600" behindDoc="0" locked="0" layoutInCell="1" allowOverlap="1">
            <wp:simplePos x="0" y="0"/>
            <wp:positionH relativeFrom="column">
              <wp:posOffset>-4445</wp:posOffset>
            </wp:positionH>
            <wp:positionV relativeFrom="paragraph">
              <wp:posOffset>530225</wp:posOffset>
            </wp:positionV>
            <wp:extent cx="5972175" cy="4267200"/>
            <wp:effectExtent l="19050" t="0" r="9525" b="0"/>
            <wp:wrapTopAndBottom/>
            <wp:docPr id="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972175" cy="4267200"/>
                    </a:xfrm>
                    <a:prstGeom prst="rect">
                      <a:avLst/>
                    </a:prstGeom>
                    <a:noFill/>
                    <a:ln w="9525">
                      <a:noFill/>
                      <a:miter lim="800000"/>
                      <a:headEnd/>
                      <a:tailEnd/>
                    </a:ln>
                  </pic:spPr>
                </pic:pic>
              </a:graphicData>
            </a:graphic>
          </wp:anchor>
        </w:drawing>
      </w:r>
      <w:r w:rsidRPr="00DD0F4F">
        <w:rPr>
          <w:lang w:val="nl-NL"/>
        </w:rPr>
        <w:t>Het verschil tussen een zaak met deelzaken en een zaak met gerelateerde zaken visualiseren we met onderstaande figur</w:t>
      </w:r>
      <w:r w:rsidR="004165D9" w:rsidRPr="00DD0F4F">
        <w:rPr>
          <w:lang w:val="nl-NL"/>
        </w:rPr>
        <w:t>en</w:t>
      </w:r>
      <w:r w:rsidRPr="00DD0F4F">
        <w:rPr>
          <w:lang w:val="nl-NL"/>
        </w:rPr>
        <w:t>.</w:t>
      </w:r>
    </w:p>
    <w:p w:rsidR="00AF5C29" w:rsidRPr="00497649" w:rsidRDefault="00497649" w:rsidP="0009458E">
      <w:pPr>
        <w:keepNext/>
        <w:spacing w:before="120" w:after="0" w:line="360" w:lineRule="auto"/>
        <w:rPr>
          <w:b/>
        </w:rPr>
      </w:pPr>
      <w:r w:rsidRPr="00497649">
        <w:rPr>
          <w:b/>
        </w:rPr>
        <w:t>Samengevat:</w:t>
      </w:r>
    </w:p>
    <w:p w:rsidR="00497649" w:rsidRPr="00DD0F4F" w:rsidRDefault="00497649" w:rsidP="00497649">
      <w:pPr>
        <w:pStyle w:val="Lijstalinea"/>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Een aanleiding (verzoek e.d.) is de start van en leidt tot één zaak cq. wordt behandeld in één zaak.</w:t>
      </w:r>
    </w:p>
    <w:p w:rsidR="00497649" w:rsidRPr="00DD0F4F" w:rsidRDefault="00497649" w:rsidP="00AC73C1">
      <w:pPr>
        <w:pStyle w:val="Lijstalinea"/>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Een aanleiding leidt niet tot meerdere zaken.</w:t>
      </w:r>
    </w:p>
    <w:p w:rsidR="00497649" w:rsidRPr="00DD0F4F" w:rsidRDefault="00497649" w:rsidP="00497649">
      <w:pPr>
        <w:pStyle w:val="Lijstalinea"/>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Die aanleiding bepaalt wat er geleverd en gedaan moet worden en leidt tot de uitvoering van één of meer bedrijfsprocessen.</w:t>
      </w:r>
    </w:p>
    <w:p w:rsidR="00497649" w:rsidRPr="00DD0F4F" w:rsidRDefault="00497649" w:rsidP="00AC73C1">
      <w:pPr>
        <w:pStyle w:val="Lijstalinea"/>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 xml:space="preserve">Een </w:t>
      </w:r>
      <w:r w:rsidR="00877837" w:rsidRPr="00DD0F4F">
        <w:rPr>
          <w:rFonts w:cs="ArialMT"/>
          <w:color w:val="000000"/>
          <w:lang w:val="nl-NL"/>
        </w:rPr>
        <w:t xml:space="preserve">(klant)contact </w:t>
      </w:r>
      <w:r w:rsidRPr="00DD0F4F">
        <w:rPr>
          <w:rFonts w:cs="ArialMT"/>
          <w:color w:val="000000"/>
          <w:lang w:val="nl-NL"/>
        </w:rPr>
        <w:t>d</w:t>
      </w:r>
      <w:r w:rsidR="00877837" w:rsidRPr="00DD0F4F">
        <w:rPr>
          <w:rFonts w:cs="ArialMT"/>
          <w:color w:val="000000"/>
          <w:lang w:val="nl-NL"/>
        </w:rPr>
        <w:t>at</w:t>
      </w:r>
      <w:r w:rsidRPr="00DD0F4F">
        <w:rPr>
          <w:rFonts w:cs="ArialMT"/>
          <w:color w:val="000000"/>
          <w:lang w:val="nl-NL"/>
        </w:rPr>
        <w:t xml:space="preserve"> niet leidt tot de start van de uitvoering van een bedrijfsproces</w:t>
      </w:r>
      <w:r w:rsidR="00877837" w:rsidRPr="00DD0F4F">
        <w:rPr>
          <w:rFonts w:cs="ArialMT"/>
          <w:color w:val="000000"/>
          <w:lang w:val="nl-NL"/>
        </w:rPr>
        <w:t>,</w:t>
      </w:r>
      <w:r w:rsidRPr="00DD0F4F">
        <w:rPr>
          <w:rFonts w:cs="ArialMT"/>
          <w:color w:val="000000"/>
          <w:lang w:val="nl-NL"/>
        </w:rPr>
        <w:t xml:space="preserve"> leidt niet tot een zaak (en wordt behandeld in het kader van een reeds lopende zaak). </w:t>
      </w:r>
    </w:p>
    <w:p w:rsidR="00497649" w:rsidRPr="00DD0F4F" w:rsidRDefault="00497649" w:rsidP="00497649">
      <w:pPr>
        <w:pStyle w:val="Lijstalinea"/>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De zaak wordt afgerond bij het leveren van de resultaten die een antwoord geven op de aanleiding cq. bij het afronden van de werkzaamheden die verbonden zijn met die levering.</w:t>
      </w:r>
    </w:p>
    <w:p w:rsidR="00497649" w:rsidRPr="00DD0F4F" w:rsidRDefault="00497649" w:rsidP="00AC73C1">
      <w:pPr>
        <w:pStyle w:val="Lijstalinea"/>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De zaak is gereed als de desbetreffende bedrijfsprocessen afgerond zijn.</w:t>
      </w:r>
    </w:p>
    <w:p w:rsidR="00AC73C1" w:rsidRPr="00DD0F4F" w:rsidRDefault="0009458E" w:rsidP="00497649">
      <w:pPr>
        <w:pStyle w:val="Lijstalinea"/>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 xml:space="preserve">Aan de aanleiding wordt gevolg gegeven met: </w:t>
      </w:r>
    </w:p>
    <w:p w:rsidR="00AC73C1" w:rsidRPr="00DD0F4F" w:rsidRDefault="007518F9" w:rsidP="00AC73C1">
      <w:pPr>
        <w:pStyle w:val="Lijstalinea"/>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e</w:t>
      </w:r>
      <w:r w:rsidR="00AC73C1" w:rsidRPr="00DD0F4F">
        <w:rPr>
          <w:rFonts w:cs="ArialMT"/>
          <w:color w:val="000000"/>
          <w:lang w:val="nl-NL"/>
        </w:rPr>
        <w:t>en zaak waarin door de uitvoering van één bedrijfsproces beantwoord wordt aan de aanleiding tot die zaak (een ‘bedrijfsproceszaak’);</w:t>
      </w:r>
    </w:p>
    <w:p w:rsidR="00AC73C1" w:rsidRPr="00DD0F4F" w:rsidRDefault="007518F9" w:rsidP="00AC73C1">
      <w:pPr>
        <w:pStyle w:val="Lijstalinea"/>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e</w:t>
      </w:r>
      <w:r w:rsidR="00AC73C1" w:rsidRPr="00DD0F4F">
        <w:rPr>
          <w:rFonts w:cs="ArialMT"/>
          <w:color w:val="000000"/>
          <w:lang w:val="nl-NL"/>
        </w:rPr>
        <w:t xml:space="preserve">en zaak </w:t>
      </w:r>
      <w:r w:rsidR="00B01029" w:rsidRPr="00DD0F4F">
        <w:rPr>
          <w:rFonts w:cs="ArialMT"/>
          <w:color w:val="000000"/>
          <w:lang w:val="nl-NL"/>
        </w:rPr>
        <w:t xml:space="preserve">(de ‘samengestelde zaak’) </w:t>
      </w:r>
      <w:r w:rsidR="00AC73C1" w:rsidRPr="00DD0F4F">
        <w:rPr>
          <w:rFonts w:cs="ArialMT"/>
          <w:color w:val="000000"/>
          <w:lang w:val="nl-NL"/>
        </w:rPr>
        <w:t>waaraan</w:t>
      </w:r>
      <w:r w:rsidR="00B01029" w:rsidRPr="00DD0F4F">
        <w:rPr>
          <w:rFonts w:cs="ArialMT"/>
          <w:color w:val="000000"/>
          <w:lang w:val="nl-NL"/>
        </w:rPr>
        <w:t>, gezien de aanleiding,</w:t>
      </w:r>
      <w:r w:rsidR="00AC73C1" w:rsidRPr="00DD0F4F">
        <w:rPr>
          <w:rFonts w:cs="ArialMT"/>
          <w:color w:val="000000"/>
          <w:lang w:val="nl-NL"/>
        </w:rPr>
        <w:t xml:space="preserve"> alleen invulling gegeven kan worden door de (parallelle) uitvoering van meerdere bedrijfsprocessen </w:t>
      </w:r>
      <w:r w:rsidR="00B01029" w:rsidRPr="00DD0F4F">
        <w:rPr>
          <w:rFonts w:cs="ArialMT"/>
          <w:color w:val="000000"/>
          <w:lang w:val="nl-NL"/>
        </w:rPr>
        <w:t xml:space="preserve">in evenzoveel deelzaken </w:t>
      </w:r>
      <w:r w:rsidR="00AC73C1" w:rsidRPr="00DD0F4F">
        <w:rPr>
          <w:rFonts w:cs="ArialMT"/>
          <w:color w:val="000000"/>
          <w:lang w:val="nl-NL"/>
        </w:rPr>
        <w:t>(</w:t>
      </w:r>
      <w:r w:rsidR="00B01029" w:rsidRPr="00DD0F4F">
        <w:rPr>
          <w:rFonts w:cs="ArialMT"/>
          <w:color w:val="000000"/>
          <w:lang w:val="nl-NL"/>
        </w:rPr>
        <w:t xml:space="preserve">zijnde </w:t>
      </w:r>
      <w:r w:rsidR="00AC73C1" w:rsidRPr="00DD0F4F">
        <w:rPr>
          <w:rFonts w:cs="ArialMT"/>
          <w:color w:val="000000"/>
          <w:lang w:val="nl-NL"/>
        </w:rPr>
        <w:t>‘bedrijfsproces</w:t>
      </w:r>
      <w:r w:rsidR="00B01029" w:rsidRPr="00DD0F4F">
        <w:rPr>
          <w:rFonts w:cs="ArialMT"/>
          <w:color w:val="000000"/>
          <w:lang w:val="nl-NL"/>
        </w:rPr>
        <w:softHyphen/>
      </w:r>
      <w:r w:rsidR="00AC73C1" w:rsidRPr="00DD0F4F">
        <w:rPr>
          <w:rFonts w:cs="ArialMT"/>
          <w:color w:val="000000"/>
          <w:lang w:val="nl-NL"/>
        </w:rPr>
        <w:t xml:space="preserve">zaken’) </w:t>
      </w:r>
      <w:r w:rsidR="00B01029" w:rsidRPr="00DD0F4F">
        <w:rPr>
          <w:rFonts w:cs="ArialMT"/>
          <w:color w:val="000000"/>
          <w:lang w:val="nl-NL"/>
        </w:rPr>
        <w:t>waarbij</w:t>
      </w:r>
      <w:r w:rsidR="00AC73C1" w:rsidRPr="00DD0F4F">
        <w:rPr>
          <w:rFonts w:cs="ArialMT"/>
          <w:color w:val="000000"/>
          <w:lang w:val="nl-NL"/>
        </w:rPr>
        <w:t xml:space="preserve"> de bewaking van de samenhang tussen de uitvoering van die bedrijfsprocessen</w:t>
      </w:r>
      <w:r w:rsidR="00B01029" w:rsidRPr="00DD0F4F">
        <w:rPr>
          <w:rFonts w:cs="ArialMT"/>
          <w:color w:val="000000"/>
          <w:lang w:val="nl-NL"/>
        </w:rPr>
        <w:t xml:space="preserve"> cq. deelzaken plaats vindt in </w:t>
      </w:r>
      <w:r w:rsidR="00AC73C1" w:rsidRPr="00DD0F4F">
        <w:rPr>
          <w:rFonts w:cs="ArialMT"/>
          <w:color w:val="000000"/>
          <w:lang w:val="nl-NL"/>
        </w:rPr>
        <w:t>de ‘samengestelde zaak’.</w:t>
      </w:r>
    </w:p>
    <w:p w:rsidR="00497649" w:rsidRPr="00DD0F4F" w:rsidRDefault="00497649" w:rsidP="00497649">
      <w:pPr>
        <w:pStyle w:val="Lijstalinea"/>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De behandeling van een zaak kan plaatsvinden in (twee of meer) deelzaken</w:t>
      </w:r>
      <w:r w:rsidR="007F2175" w:rsidRPr="00DD0F4F">
        <w:rPr>
          <w:rFonts w:cs="ArialMT"/>
          <w:color w:val="000000"/>
          <w:lang w:val="nl-NL"/>
        </w:rPr>
        <w:t xml:space="preserve"> indien die behandeling meerdere bedrijfsprocessen betreft</w:t>
      </w:r>
      <w:r w:rsidRPr="00DD0F4F">
        <w:rPr>
          <w:rFonts w:cs="ArialMT"/>
          <w:color w:val="000000"/>
          <w:lang w:val="nl-NL"/>
        </w:rPr>
        <w:t>.</w:t>
      </w:r>
    </w:p>
    <w:p w:rsidR="00497649" w:rsidRPr="00DD0F4F" w:rsidRDefault="00497649" w:rsidP="00497649">
      <w:pPr>
        <w:pStyle w:val="Lijstalinea"/>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 xml:space="preserve">Een zaak die betrekking heeft op één bedrijfsproces wordt als </w:t>
      </w:r>
      <w:r w:rsidR="007F2175" w:rsidRPr="00DD0F4F">
        <w:rPr>
          <w:rFonts w:cs="ArialMT"/>
          <w:color w:val="000000"/>
          <w:lang w:val="nl-NL"/>
        </w:rPr>
        <w:t xml:space="preserve">één </w:t>
      </w:r>
      <w:r w:rsidRPr="00DD0F4F">
        <w:rPr>
          <w:rFonts w:cs="ArialMT"/>
          <w:color w:val="000000"/>
          <w:lang w:val="nl-NL"/>
        </w:rPr>
        <w:t xml:space="preserve">zaak behandeld. </w:t>
      </w:r>
    </w:p>
    <w:p w:rsidR="00497649" w:rsidRPr="00497649" w:rsidRDefault="00497649" w:rsidP="00497649">
      <w:pPr>
        <w:pStyle w:val="Lijstalinea"/>
        <w:numPr>
          <w:ilvl w:val="0"/>
          <w:numId w:val="27"/>
        </w:numPr>
        <w:autoSpaceDE w:val="0"/>
        <w:autoSpaceDN w:val="0"/>
        <w:adjustRightInd w:val="0"/>
        <w:spacing w:after="0" w:line="240" w:lineRule="auto"/>
        <w:rPr>
          <w:rFonts w:cs="ArialMT"/>
          <w:color w:val="000000"/>
        </w:rPr>
      </w:pPr>
      <w:r w:rsidRPr="00DD0F4F">
        <w:rPr>
          <w:rFonts w:cs="ArialMT"/>
          <w:color w:val="000000"/>
          <w:lang w:val="nl-NL"/>
        </w:rPr>
        <w:lastRenderedPageBreak/>
        <w:t xml:space="preserve">Een deelzaak heeft betrekking op één van de bedrijfsprocessen </w:t>
      </w:r>
      <w:r w:rsidR="00524073" w:rsidRPr="00DD0F4F">
        <w:rPr>
          <w:rFonts w:cs="ArialMT"/>
          <w:color w:val="000000"/>
          <w:lang w:val="nl-NL"/>
        </w:rPr>
        <w:t xml:space="preserve">waarmee de </w:t>
      </w:r>
      <w:r w:rsidR="007F2175" w:rsidRPr="00DD0F4F">
        <w:rPr>
          <w:rFonts w:cs="ArialMT"/>
          <w:color w:val="000000"/>
          <w:lang w:val="nl-NL"/>
        </w:rPr>
        <w:t xml:space="preserve">‘samengestelde zaak’ cq. </w:t>
      </w:r>
      <w:r w:rsidRPr="00497649">
        <w:rPr>
          <w:rFonts w:cs="ArialMT"/>
          <w:color w:val="000000"/>
        </w:rPr>
        <w:t>´hoofdzaak´</w:t>
      </w:r>
      <w:r w:rsidR="00524073">
        <w:rPr>
          <w:rFonts w:cs="ArialMT"/>
          <w:color w:val="000000"/>
        </w:rPr>
        <w:t xml:space="preserve"> behandeld wordt</w:t>
      </w:r>
      <w:r w:rsidRPr="00497649">
        <w:rPr>
          <w:rFonts w:cs="ArialMT"/>
          <w:color w:val="000000"/>
        </w:rPr>
        <w:t xml:space="preserve">. </w:t>
      </w:r>
    </w:p>
    <w:p w:rsidR="00497649" w:rsidRPr="00DD0F4F" w:rsidRDefault="00497649" w:rsidP="00AC73C1">
      <w:pPr>
        <w:pStyle w:val="Lijstalinea"/>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Als een ´hoofdzaak´ behandeld wordt door de uitvoering van verschillende bedrijfsprocessen, is het niet persé noodzakelijk om die bedrijfsprocessen in evenzoveel deelzaken uit te voeren.</w:t>
      </w:r>
    </w:p>
    <w:p w:rsidR="00497649" w:rsidRPr="00DD0F4F" w:rsidRDefault="00497649" w:rsidP="00497649">
      <w:pPr>
        <w:pStyle w:val="Lijstalinea"/>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Zaaktypen zijn er op het niveau van bedrijfsprocessen en eventueel groepen daarvan; een deelzaak is altijd van een zaaktype ter uitvoering van één bedrijfsproces.</w:t>
      </w:r>
    </w:p>
    <w:p w:rsidR="00497649" w:rsidRPr="00DD0F4F" w:rsidRDefault="00497649" w:rsidP="00AC73C1">
      <w:pPr>
        <w:pStyle w:val="Lijstalinea"/>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 xml:space="preserve">Er bestaan geen specifieke zaaktypen die alleen als deelzaak uitgevoerd kunnen worden. Elk zaaktype is </w:t>
      </w:r>
      <w:r w:rsidR="0009458E" w:rsidRPr="00DD0F4F">
        <w:rPr>
          <w:rFonts w:cs="ArialMT"/>
          <w:color w:val="000000"/>
          <w:lang w:val="nl-NL"/>
        </w:rPr>
        <w:t xml:space="preserve">bedrijfsproces-gericht en zowel </w:t>
      </w:r>
      <w:r w:rsidRPr="00DD0F4F">
        <w:rPr>
          <w:rFonts w:cs="ArialMT"/>
          <w:color w:val="000000"/>
          <w:lang w:val="nl-NL"/>
        </w:rPr>
        <w:t>als ´hoofdzaak´ en als deelzaak uit te voeren.</w:t>
      </w:r>
    </w:p>
    <w:p w:rsidR="00497649" w:rsidRPr="00DD0F4F" w:rsidRDefault="00497649" w:rsidP="00497649">
      <w:pPr>
        <w:pStyle w:val="Lijstalinea"/>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 xml:space="preserve">Een deelzaak heeft dezelfde aanleiding als de ´hoofdzaak´ waar het deel van uit maakt.  </w:t>
      </w:r>
    </w:p>
    <w:p w:rsidR="00497649" w:rsidRPr="00DD0F4F" w:rsidRDefault="00497649" w:rsidP="00497649">
      <w:pPr>
        <w:pStyle w:val="Lijstalinea"/>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Een deelzaak heeft geen eigen aanleiding.</w:t>
      </w:r>
    </w:p>
    <w:p w:rsidR="00497649" w:rsidRPr="00DD0F4F" w:rsidRDefault="00497649" w:rsidP="00497649">
      <w:pPr>
        <w:pStyle w:val="Lijstalinea"/>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De van een deelzaak uit te wisselen informatie is van gelijke soort als van een ´hoofdzaak´.</w:t>
      </w:r>
    </w:p>
    <w:p w:rsidR="00497649" w:rsidRPr="00DD0F4F" w:rsidRDefault="00497649" w:rsidP="00AC73C1">
      <w:pPr>
        <w:pStyle w:val="Lijstalinea"/>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Zo kennen zowel een ´hoofdzaak´ als een deelzaak bijvoorbeeld statusinformatie en kunnen al deze statusovergangen teruggekoppeld worden naar bijvoorbeeld de initiator  van de (hoofd)zaak.</w:t>
      </w:r>
    </w:p>
    <w:p w:rsidR="00855330" w:rsidRPr="00DD0F4F" w:rsidRDefault="00855330" w:rsidP="00855330">
      <w:pPr>
        <w:pStyle w:val="Lijstalinea"/>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Bij ‘onderaanneming’, de situatie dat een ander organisatie-onderdeel of een andere organisatie een bijdrage levert aan de uitvoering van een zaak</w:t>
      </w:r>
      <w:r w:rsidR="00524073" w:rsidRPr="00DD0F4F">
        <w:rPr>
          <w:rFonts w:cs="ArialMT"/>
          <w:color w:val="000000"/>
          <w:lang w:val="nl-NL"/>
        </w:rPr>
        <w:t xml:space="preserve"> (van de ‘opdrachtgever’)</w:t>
      </w:r>
      <w:r w:rsidR="008B785B" w:rsidRPr="00DD0F4F">
        <w:rPr>
          <w:rFonts w:cs="ArialMT"/>
          <w:color w:val="000000"/>
          <w:lang w:val="nl-NL"/>
        </w:rPr>
        <w:t>,</w:t>
      </w:r>
      <w:r w:rsidRPr="00DD0F4F">
        <w:rPr>
          <w:rFonts w:cs="ArialMT"/>
          <w:color w:val="000000"/>
          <w:lang w:val="nl-NL"/>
        </w:rPr>
        <w:t xml:space="preserve"> waarbij die bijdrage voor de opdrachtnemer een bedrijfsproces is, is geen sprake van een deelzaak maar van een gerelateerde zaak.</w:t>
      </w:r>
    </w:p>
    <w:p w:rsidR="00951BDD" w:rsidRPr="00DD0F4F" w:rsidRDefault="00951BDD" w:rsidP="00855330">
      <w:pPr>
        <w:pStyle w:val="Lijstalinea"/>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 xml:space="preserve">De zaak van de opdrachtgever en de gerelateerde zaak van de opdrachtnemer hebben een verschillende aanleiding (‘klantvraag’ respectievelijk vraag van de opdrachtgever). </w:t>
      </w:r>
    </w:p>
    <w:p w:rsidR="00855330" w:rsidRPr="00DD0F4F" w:rsidRDefault="00855330" w:rsidP="00855330">
      <w:pPr>
        <w:pStyle w:val="Lijstalinea"/>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 xml:space="preserve">Opdrachtgever en – nemer zijn op de hoogte van elkaars zaak(identificatie) zodat zij effectief over hun gerelateerde zaken met elkaar kunnen communiceren. </w:t>
      </w:r>
    </w:p>
    <w:p w:rsidR="00951BDD" w:rsidRPr="00DD0F4F" w:rsidRDefault="00951BDD" w:rsidP="00855330">
      <w:pPr>
        <w:pStyle w:val="Lijstalinea"/>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De bijdrage die door een organisatie-onderdeel geleverd wordt aan een zaak van dezelfde organisatie waarbij die bijdrage geen bedrijfsproces betreft, maakt deel uit van die zaak en betreft geen zelfstandige zaak (deelzaak noch gerelateerde zaak).</w:t>
      </w:r>
    </w:p>
    <w:p w:rsidR="00AF5C29" w:rsidRPr="00DD0F4F" w:rsidRDefault="001B35BF" w:rsidP="00855330">
      <w:pPr>
        <w:spacing w:before="200" w:after="120"/>
        <w:rPr>
          <w:lang w:val="nl-NL"/>
        </w:rPr>
      </w:pPr>
      <w:r w:rsidRPr="00DD0F4F">
        <w:rPr>
          <w:b/>
          <w:lang w:val="nl-NL"/>
        </w:rPr>
        <w:t>Het voorafgaande heeft v</w:t>
      </w:r>
      <w:r w:rsidR="00AF5C29" w:rsidRPr="00DD0F4F">
        <w:rPr>
          <w:b/>
          <w:lang w:val="nl-NL"/>
        </w:rPr>
        <w:t xml:space="preserve">oor het </w:t>
      </w:r>
      <w:r w:rsidRPr="00DD0F4F">
        <w:rPr>
          <w:b/>
          <w:lang w:val="nl-NL"/>
        </w:rPr>
        <w:t xml:space="preserve">(gebruik van het) </w:t>
      </w:r>
      <w:r w:rsidR="00AF5C29" w:rsidRPr="00DD0F4F">
        <w:rPr>
          <w:b/>
          <w:lang w:val="nl-NL"/>
        </w:rPr>
        <w:t xml:space="preserve">RGBZ </w:t>
      </w:r>
      <w:r w:rsidRPr="00DD0F4F">
        <w:rPr>
          <w:b/>
          <w:lang w:val="nl-NL"/>
        </w:rPr>
        <w:t>de</w:t>
      </w:r>
      <w:r w:rsidR="00AF5C29" w:rsidRPr="00DD0F4F">
        <w:rPr>
          <w:b/>
          <w:lang w:val="nl-NL"/>
        </w:rPr>
        <w:t xml:space="preserve"> volgende</w:t>
      </w:r>
      <w:r w:rsidRPr="00DD0F4F">
        <w:rPr>
          <w:b/>
          <w:lang w:val="nl-NL"/>
        </w:rPr>
        <w:t xml:space="preserve"> consequenties</w:t>
      </w:r>
      <w:r w:rsidR="00AF5C29" w:rsidRPr="00DD0F4F">
        <w:rPr>
          <w:lang w:val="nl-NL"/>
        </w:rPr>
        <w:t>:</w:t>
      </w:r>
    </w:p>
    <w:p w:rsidR="00AF5C29" w:rsidRPr="00DD0F4F" w:rsidRDefault="00AF5C29" w:rsidP="001C7151">
      <w:pPr>
        <w:pStyle w:val="Lijstalinea"/>
        <w:numPr>
          <w:ilvl w:val="0"/>
          <w:numId w:val="32"/>
        </w:numPr>
        <w:spacing w:after="0"/>
        <w:ind w:left="425" w:hanging="357"/>
        <w:rPr>
          <w:lang w:val="nl-NL"/>
        </w:rPr>
      </w:pPr>
      <w:r w:rsidRPr="00DD0F4F">
        <w:rPr>
          <w:lang w:val="nl-NL"/>
        </w:rPr>
        <w:t xml:space="preserve">ZAAK kan zowel een </w:t>
      </w:r>
      <w:r w:rsidR="001C7151" w:rsidRPr="00DD0F4F">
        <w:rPr>
          <w:lang w:val="nl-NL"/>
        </w:rPr>
        <w:t>‘</w:t>
      </w:r>
      <w:r w:rsidRPr="00DD0F4F">
        <w:rPr>
          <w:lang w:val="nl-NL"/>
        </w:rPr>
        <w:t>hoofdzaak</w:t>
      </w:r>
      <w:r w:rsidR="001C7151" w:rsidRPr="00DD0F4F">
        <w:rPr>
          <w:lang w:val="nl-NL"/>
        </w:rPr>
        <w:t>’</w:t>
      </w:r>
      <w:r w:rsidRPr="00DD0F4F">
        <w:rPr>
          <w:lang w:val="nl-NL"/>
        </w:rPr>
        <w:t xml:space="preserve"> als een deelzaak betreffen.</w:t>
      </w:r>
    </w:p>
    <w:p w:rsidR="00AF5C29" w:rsidRDefault="00AF5C29" w:rsidP="001C7151">
      <w:pPr>
        <w:pStyle w:val="Lijstalinea"/>
        <w:numPr>
          <w:ilvl w:val="0"/>
          <w:numId w:val="32"/>
        </w:numPr>
        <w:spacing w:after="0"/>
        <w:ind w:left="426"/>
      </w:pPr>
      <w:r w:rsidRPr="00DD0F4F">
        <w:rPr>
          <w:lang w:val="nl-NL"/>
        </w:rPr>
        <w:t xml:space="preserve">Een </w:t>
      </w:r>
      <w:r w:rsidR="001C7151" w:rsidRPr="00DD0F4F">
        <w:rPr>
          <w:lang w:val="nl-NL"/>
        </w:rPr>
        <w:t>‘</w:t>
      </w:r>
      <w:r w:rsidRPr="00DD0F4F">
        <w:rPr>
          <w:lang w:val="nl-NL"/>
        </w:rPr>
        <w:t>hoofdzaak</w:t>
      </w:r>
      <w:r w:rsidR="001C7151" w:rsidRPr="00DD0F4F">
        <w:rPr>
          <w:lang w:val="nl-NL"/>
        </w:rPr>
        <w:t>’</w:t>
      </w:r>
      <w:r w:rsidRPr="00DD0F4F">
        <w:rPr>
          <w:lang w:val="nl-NL"/>
        </w:rPr>
        <w:t xml:space="preserve"> kan zowel een samengestelde zaak zijn als een bedrijfsproceszaak. </w:t>
      </w:r>
      <w:r>
        <w:t>Een deelzaak is altijd een bedrijfsproceszaak.</w:t>
      </w:r>
    </w:p>
    <w:p w:rsidR="00AF5C29" w:rsidRPr="00DD0F4F" w:rsidRDefault="00AF5C29" w:rsidP="001C7151">
      <w:pPr>
        <w:pStyle w:val="Lijstalinea"/>
        <w:numPr>
          <w:ilvl w:val="0"/>
          <w:numId w:val="32"/>
        </w:numPr>
        <w:spacing w:after="0"/>
        <w:ind w:left="426"/>
        <w:rPr>
          <w:lang w:val="nl-NL"/>
        </w:rPr>
      </w:pPr>
      <w:r w:rsidRPr="00DD0F4F">
        <w:rPr>
          <w:lang w:val="nl-NL"/>
        </w:rPr>
        <w:t>De relatie ´ZAAK is deelzaak van ZAAK´ blijft, met dien verstande dat een zaak die een deelzaak is van een (andere) (hoofd)zaak geen hoofdzaak kan zijn voor een andere deelzaak. Feitelijk is er dus sprake van maximaal twee niveau´s</w:t>
      </w:r>
      <w:r w:rsidR="001C7151" w:rsidRPr="00DD0F4F">
        <w:rPr>
          <w:lang w:val="nl-NL"/>
        </w:rPr>
        <w:t>: ‘hoofdzaak’ met eventueel deelzaken</w:t>
      </w:r>
      <w:r w:rsidRPr="00DD0F4F">
        <w:rPr>
          <w:lang w:val="nl-NL"/>
        </w:rPr>
        <w:t>.</w:t>
      </w:r>
    </w:p>
    <w:p w:rsidR="001C7151" w:rsidRDefault="001C7151" w:rsidP="001C7151">
      <w:pPr>
        <w:pStyle w:val="Lijstalinea"/>
        <w:numPr>
          <w:ilvl w:val="0"/>
          <w:numId w:val="32"/>
        </w:numPr>
        <w:spacing w:after="0"/>
        <w:ind w:left="426"/>
      </w:pPr>
      <w:r w:rsidRPr="00DD0F4F">
        <w:rPr>
          <w:lang w:val="nl-NL"/>
        </w:rPr>
        <w:t>Als gevolg van het voorgaande punt verval</w:t>
      </w:r>
      <w:r w:rsidR="004F64CE" w:rsidRPr="00DD0F4F">
        <w:rPr>
          <w:lang w:val="nl-NL"/>
        </w:rPr>
        <w:t>len</w:t>
      </w:r>
      <w:r w:rsidRPr="00DD0F4F">
        <w:rPr>
          <w:lang w:val="nl-NL"/>
        </w:rPr>
        <w:t xml:space="preserve"> de attribuutsoort</w:t>
      </w:r>
      <w:r w:rsidR="004F64CE" w:rsidRPr="00DD0F4F">
        <w:rPr>
          <w:lang w:val="nl-NL"/>
        </w:rPr>
        <w:t>en</w:t>
      </w:r>
      <w:r w:rsidRPr="00DD0F4F">
        <w:rPr>
          <w:lang w:val="nl-NL"/>
        </w:rPr>
        <w:t xml:space="preserve"> </w:t>
      </w:r>
      <w:r w:rsidR="004F64CE" w:rsidRPr="00DD0F4F">
        <w:rPr>
          <w:lang w:val="nl-NL"/>
        </w:rPr>
        <w:t xml:space="preserve">Zaakniveau en </w:t>
      </w:r>
      <w:r w:rsidRPr="00DD0F4F">
        <w:rPr>
          <w:lang w:val="nl-NL"/>
        </w:rPr>
        <w:t>Deelzakenindicatie. Uit het al dan niet aanwezig zijn bij een zaa</w:t>
      </w:r>
      <w:r w:rsidR="007838F4" w:rsidRPr="00DD0F4F">
        <w:rPr>
          <w:lang w:val="nl-NL"/>
        </w:rPr>
        <w:t>k</w:t>
      </w:r>
      <w:r w:rsidRPr="00DD0F4F">
        <w:rPr>
          <w:lang w:val="nl-NL"/>
        </w:rPr>
        <w:t xml:space="preserve"> van de relatie ´ZAAK is deelzaak van ZAAK´ valt af te leiden of die zaak een deelzaak dan wel een ‘hoofdzaak’ is.  </w:t>
      </w:r>
      <w:r w:rsidR="004F64CE">
        <w:t>En er zijn slechts twee niveau’s: ‘hoofdzaak’ en deelzaak.</w:t>
      </w:r>
    </w:p>
    <w:p w:rsidR="00AF5C29" w:rsidRPr="00DD0F4F" w:rsidRDefault="00AF5C29" w:rsidP="001C7151">
      <w:pPr>
        <w:pStyle w:val="Lijstalinea"/>
        <w:numPr>
          <w:ilvl w:val="0"/>
          <w:numId w:val="32"/>
        </w:numPr>
        <w:spacing w:after="0"/>
        <w:ind w:left="426"/>
        <w:rPr>
          <w:lang w:val="nl-NL"/>
        </w:rPr>
      </w:pPr>
      <w:r w:rsidRPr="00DD0F4F">
        <w:rPr>
          <w:lang w:val="nl-NL"/>
        </w:rPr>
        <w:t xml:space="preserve">Een deelzaak ´overerft´ de aan de </w:t>
      </w:r>
      <w:r w:rsidR="001C7151" w:rsidRPr="00DD0F4F">
        <w:rPr>
          <w:lang w:val="nl-NL"/>
        </w:rPr>
        <w:t>‘</w:t>
      </w:r>
      <w:r w:rsidRPr="00DD0F4F">
        <w:rPr>
          <w:lang w:val="nl-NL"/>
        </w:rPr>
        <w:t>hoofdzaak</w:t>
      </w:r>
      <w:r w:rsidR="001C7151" w:rsidRPr="00DD0F4F">
        <w:rPr>
          <w:lang w:val="nl-NL"/>
        </w:rPr>
        <w:t>’</w:t>
      </w:r>
      <w:r w:rsidRPr="00DD0F4F">
        <w:rPr>
          <w:lang w:val="nl-NL"/>
        </w:rPr>
        <w:t xml:space="preserve"> gerelateerde betrokkenen, zaakobjecten en documenten. Oftewel, de aan de </w:t>
      </w:r>
      <w:r w:rsidR="001C7151" w:rsidRPr="00DD0F4F">
        <w:rPr>
          <w:lang w:val="nl-NL"/>
        </w:rPr>
        <w:t>‘</w:t>
      </w:r>
      <w:r w:rsidRPr="00DD0F4F">
        <w:rPr>
          <w:lang w:val="nl-NL"/>
        </w:rPr>
        <w:t>hoofdzaak</w:t>
      </w:r>
      <w:r w:rsidR="001C7151" w:rsidRPr="00DD0F4F">
        <w:rPr>
          <w:lang w:val="nl-NL"/>
        </w:rPr>
        <w:t>’</w:t>
      </w:r>
      <w:r w:rsidRPr="00DD0F4F">
        <w:rPr>
          <w:lang w:val="nl-NL"/>
        </w:rPr>
        <w:t xml:space="preserve"> gerelateerde betrokkenen, zaakobjecten en documenten maken ook deel uit van de zaakinformatie van de deelzaak. Aangezien er bij een zaak maar één initiator kan zijn, is hiermee de initiator van de </w:t>
      </w:r>
      <w:r w:rsidR="001C7151" w:rsidRPr="00DD0F4F">
        <w:rPr>
          <w:lang w:val="nl-NL"/>
        </w:rPr>
        <w:t>‘</w:t>
      </w:r>
      <w:r w:rsidRPr="00DD0F4F">
        <w:rPr>
          <w:lang w:val="nl-NL"/>
        </w:rPr>
        <w:t>hoofdzaak</w:t>
      </w:r>
      <w:r w:rsidR="001C7151" w:rsidRPr="00DD0F4F">
        <w:rPr>
          <w:lang w:val="nl-NL"/>
        </w:rPr>
        <w:t>’</w:t>
      </w:r>
      <w:r w:rsidRPr="00DD0F4F">
        <w:rPr>
          <w:lang w:val="nl-NL"/>
        </w:rPr>
        <w:t xml:space="preserve"> tevens die van de deelzaak.</w:t>
      </w:r>
    </w:p>
    <w:p w:rsidR="00AF5C29" w:rsidRPr="00DD0F4F" w:rsidRDefault="00AF5C29" w:rsidP="001C7151">
      <w:pPr>
        <w:pStyle w:val="Lijstalinea"/>
        <w:numPr>
          <w:ilvl w:val="0"/>
          <w:numId w:val="32"/>
        </w:numPr>
        <w:spacing w:after="0"/>
        <w:ind w:left="426"/>
        <w:rPr>
          <w:lang w:val="nl-NL"/>
        </w:rPr>
      </w:pPr>
      <w:r w:rsidRPr="00DD0F4F">
        <w:rPr>
          <w:lang w:val="nl-NL"/>
        </w:rPr>
        <w:t>Aan een deelzaak kunnen , betrokkenen, zaakobjecten en documenten gerelateerd worden</w:t>
      </w:r>
      <w:r w:rsidR="006A14EC" w:rsidRPr="00DD0F4F">
        <w:rPr>
          <w:lang w:val="nl-NL"/>
        </w:rPr>
        <w:t xml:space="preserve"> in aanvulling op de informatie bij de ‘hoofdzaak’.</w:t>
      </w:r>
    </w:p>
    <w:p w:rsidR="00AF5C29" w:rsidRPr="00DD0F4F" w:rsidRDefault="00637B05" w:rsidP="001C7151">
      <w:pPr>
        <w:pStyle w:val="Lijstalinea"/>
        <w:numPr>
          <w:ilvl w:val="0"/>
          <w:numId w:val="32"/>
        </w:numPr>
        <w:spacing w:after="0"/>
        <w:ind w:left="426"/>
        <w:rPr>
          <w:lang w:val="nl-NL"/>
        </w:rPr>
      </w:pPr>
      <w:r w:rsidRPr="00DD0F4F">
        <w:rPr>
          <w:lang w:val="nl-NL"/>
        </w:rPr>
        <w:t xml:space="preserve">De ‘hoofdzaak’ en de bijbehorende deelzaken kunnen als één geheel gearchiveerd worden dan wel wordt elke zaak op zich gearchiveerd, inclusief verwijzingen naar ‘hoofdzaak’ of deelzaken. </w:t>
      </w:r>
      <w:r w:rsidR="00AF5C29" w:rsidRPr="00DD0F4F">
        <w:rPr>
          <w:lang w:val="nl-NL"/>
        </w:rPr>
        <w:lastRenderedPageBreak/>
        <w:t>Indien een deelzaak gearchiveerd moet worden dan betreft dat, gezien punt</w:t>
      </w:r>
      <w:r w:rsidR="00FE6A60" w:rsidRPr="00DD0F4F">
        <w:rPr>
          <w:lang w:val="nl-NL"/>
        </w:rPr>
        <w:t xml:space="preserve"> </w:t>
      </w:r>
      <w:r w:rsidR="007838F4" w:rsidRPr="00DD0F4F">
        <w:rPr>
          <w:lang w:val="nl-NL"/>
        </w:rPr>
        <w:t>5</w:t>
      </w:r>
      <w:r w:rsidR="00AF5C29" w:rsidRPr="00DD0F4F">
        <w:rPr>
          <w:lang w:val="nl-NL"/>
        </w:rPr>
        <w:t>, tevens de aan die hoofdzaak gerelateerde betrokkenen, zaakobjecten en documenten.</w:t>
      </w:r>
    </w:p>
    <w:p w:rsidR="00B6181D" w:rsidRPr="00DD0F4F" w:rsidRDefault="007838F4" w:rsidP="001C7151">
      <w:pPr>
        <w:pStyle w:val="Lijstalinea"/>
        <w:numPr>
          <w:ilvl w:val="0"/>
          <w:numId w:val="32"/>
        </w:numPr>
        <w:spacing w:after="0"/>
        <w:ind w:left="426"/>
        <w:rPr>
          <w:lang w:val="nl-NL"/>
        </w:rPr>
      </w:pPr>
      <w:r w:rsidRPr="00DD0F4F">
        <w:rPr>
          <w:lang w:val="nl-NL"/>
        </w:rPr>
        <w:t xml:space="preserve">Het RGBZ voorziet weliswaar in gerelateerde zaken </w:t>
      </w:r>
      <w:r w:rsidR="00B6181D" w:rsidRPr="00DD0F4F">
        <w:rPr>
          <w:lang w:val="nl-NL"/>
        </w:rPr>
        <w:t>maar voor de informatie over de gerelateerde zaak gelden dezelfde eisen</w:t>
      </w:r>
      <w:r w:rsidR="006A14EC" w:rsidRPr="00DD0F4F">
        <w:rPr>
          <w:lang w:val="nl-NL"/>
        </w:rPr>
        <w:t>, zoals gespecificeerd in het RGBZ,</w:t>
      </w:r>
      <w:r w:rsidR="00B6181D" w:rsidRPr="00DD0F4F">
        <w:rPr>
          <w:lang w:val="nl-NL"/>
        </w:rPr>
        <w:t xml:space="preserve"> als voor willekeurig welke andere zaak. Dit stelt te zware eisen aan de informatie over gerelateerde zaken bij andere organisaties</w:t>
      </w:r>
      <w:r w:rsidR="008B785B" w:rsidRPr="00DD0F4F">
        <w:rPr>
          <w:lang w:val="nl-NL"/>
        </w:rPr>
        <w:t xml:space="preserve"> die </w:t>
      </w:r>
      <w:r w:rsidR="00BF50FF" w:rsidRPr="00DD0F4F">
        <w:rPr>
          <w:lang w:val="nl-NL"/>
        </w:rPr>
        <w:t>niet in het zelfde informatiedomein afgehandeld worden als de onderhanden zaak</w:t>
      </w:r>
      <w:r w:rsidR="00B6181D" w:rsidRPr="00DD0F4F">
        <w:rPr>
          <w:lang w:val="nl-NL"/>
        </w:rPr>
        <w:t xml:space="preserve">. Bij dergelijke zaken is slechts behoefte aan een gedeelte van de zaakinformatie. Vandaar dat we dergelijke gerelateerde zaken </w:t>
      </w:r>
      <w:r w:rsidR="001B35BF" w:rsidRPr="00DD0F4F">
        <w:rPr>
          <w:lang w:val="nl-NL"/>
        </w:rPr>
        <w:t xml:space="preserve"> modelleren met </w:t>
      </w:r>
      <w:r w:rsidR="006A14EC" w:rsidRPr="00DD0F4F">
        <w:rPr>
          <w:lang w:val="nl-NL"/>
        </w:rPr>
        <w:t xml:space="preserve">het </w:t>
      </w:r>
      <w:r w:rsidR="001B35BF" w:rsidRPr="00DD0F4F">
        <w:rPr>
          <w:lang w:val="nl-NL"/>
        </w:rPr>
        <w:t>groepattribuutsoort ‘Gerelateerde externe zaak’ bij ZAAK met</w:t>
      </w:r>
      <w:r w:rsidR="00B6181D" w:rsidRPr="00DD0F4F">
        <w:rPr>
          <w:lang w:val="nl-NL"/>
        </w:rPr>
        <w:t xml:space="preserve"> de daarvoor relevante kenmerken.</w:t>
      </w:r>
      <w:r w:rsidR="001B35BF" w:rsidRPr="00DD0F4F">
        <w:rPr>
          <w:lang w:val="nl-NL"/>
        </w:rPr>
        <w:t xml:space="preserve"> </w:t>
      </w:r>
    </w:p>
    <w:p w:rsidR="00211C3F" w:rsidRPr="00DD0F4F" w:rsidRDefault="00211C3F" w:rsidP="001C7151">
      <w:pPr>
        <w:pStyle w:val="Lijstalinea"/>
        <w:numPr>
          <w:ilvl w:val="0"/>
          <w:numId w:val="32"/>
        </w:numPr>
        <w:spacing w:after="0"/>
        <w:ind w:left="426"/>
        <w:rPr>
          <w:lang w:val="nl-NL"/>
        </w:rPr>
      </w:pPr>
      <w:r w:rsidRPr="00DD0F4F">
        <w:rPr>
          <w:lang w:val="nl-NL"/>
        </w:rPr>
        <w:t xml:space="preserve">Met de relatie ‘ZAAK heeft betrekking op andere ZAAK’ </w:t>
      </w:r>
      <w:r w:rsidR="00EE7ECE" w:rsidRPr="00DD0F4F">
        <w:rPr>
          <w:lang w:val="nl-NL"/>
        </w:rPr>
        <w:t xml:space="preserve">kunnen weliswaar zaken aan elkaar gerelateerd worden maar niet gespecificeerd kan worden wat de aard van de relatie is. Meerdere relatietypen zijn mogelijk. Eén daarvan is de ‘onderaanneming-relatie’, vergelijkbaar met de in punt 8 beschreven relatie naar </w:t>
      </w:r>
      <w:r w:rsidR="008B785B" w:rsidRPr="00DD0F4F">
        <w:rPr>
          <w:lang w:val="nl-NL"/>
        </w:rPr>
        <w:t>externe</w:t>
      </w:r>
      <w:r w:rsidR="00EE7ECE" w:rsidRPr="00DD0F4F">
        <w:rPr>
          <w:lang w:val="nl-NL"/>
        </w:rPr>
        <w:t xml:space="preserve"> zaken. Om onderscheid te kunnen maken naar type relatie voegen we een relatieklasse toe (op deze relatie) met het attribuut ‘Aard</w:t>
      </w:r>
      <w:r w:rsidR="008B785B" w:rsidRPr="00DD0F4F">
        <w:rPr>
          <w:lang w:val="nl-NL"/>
        </w:rPr>
        <w:t xml:space="preserve"> relatie</w:t>
      </w:r>
      <w:r w:rsidR="00EE7ECE" w:rsidRPr="00DD0F4F">
        <w:rPr>
          <w:lang w:val="nl-NL"/>
        </w:rPr>
        <w:t>’.</w:t>
      </w:r>
    </w:p>
    <w:p w:rsidR="008B785B" w:rsidRPr="00DD0F4F" w:rsidRDefault="008B785B" w:rsidP="001C7151">
      <w:pPr>
        <w:pStyle w:val="Lijstalinea"/>
        <w:numPr>
          <w:ilvl w:val="0"/>
          <w:numId w:val="32"/>
        </w:numPr>
        <w:spacing w:after="0"/>
        <w:ind w:left="426"/>
        <w:rPr>
          <w:lang w:val="nl-NL"/>
        </w:rPr>
      </w:pPr>
      <w:r w:rsidRPr="00DD0F4F">
        <w:rPr>
          <w:lang w:val="nl-NL"/>
        </w:rPr>
        <w:t>Er zijn twee mogelijkheden om de zaak van de ‘opdrachtgever’ aan de zaak van de ‘opdrachtnemer’ te relateren</w:t>
      </w:r>
      <w:r w:rsidR="00757745" w:rsidRPr="00DD0F4F">
        <w:rPr>
          <w:lang w:val="nl-NL"/>
        </w:rPr>
        <w:t xml:space="preserve"> in het geval laatstgenoemde een bijdrage levert aan de zaak van eerstgenoemde</w:t>
      </w:r>
      <w:r w:rsidRPr="00DD0F4F">
        <w:rPr>
          <w:lang w:val="nl-NL"/>
        </w:rPr>
        <w:t>. Indien beide zaken zich binnen hetzelfde informatiedomein bevinden, dan wordt de relatie ‘ZAAK heeft gerelateerde ZAAK’ gelegd. Indien beide zaken zich binnen verschillende informatiedomein bevinden dan wordt vanuit beide zaken verwezen naar de andere zaak door middel van het groepattribuutsoort ‘Gerelateerde externe zaak’.</w:t>
      </w:r>
    </w:p>
    <w:p w:rsidR="006B5AB9" w:rsidRPr="00DD0F4F" w:rsidRDefault="00EE7ECE" w:rsidP="00EE4D07">
      <w:pPr>
        <w:rPr>
          <w:lang w:val="nl-NL"/>
        </w:rPr>
      </w:pPr>
      <w:r w:rsidRPr="00DD0F4F">
        <w:rPr>
          <w:lang w:val="nl-NL"/>
        </w:rPr>
        <w:t>Het voorafgaande</w:t>
      </w:r>
      <w:r w:rsidR="00041946" w:rsidRPr="00DD0F4F">
        <w:rPr>
          <w:lang w:val="nl-NL"/>
        </w:rPr>
        <w:t xml:space="preserve"> leidt tot de volgende nieuwe en gewijzigde attribuutsoorten van ZAAK.</w:t>
      </w:r>
      <w:r w:rsidR="00334E6A" w:rsidRPr="00DD0F4F">
        <w:rPr>
          <w:lang w:val="nl-NL"/>
        </w:rPr>
        <w:t xml:space="preserve"> De consequenties voor het objecttype ZAAK staan vermeld aan het begin van </w:t>
      </w:r>
      <w:r w:rsidR="00235FE4" w:rsidRPr="00DD0F4F">
        <w:rPr>
          <w:lang w:val="nl-NL"/>
        </w:rPr>
        <w:t>paragraaf 2.8</w:t>
      </w:r>
      <w:r w:rsidR="00334E6A" w:rsidRPr="00DD0F4F">
        <w:rPr>
          <w:lang w:val="nl-NL"/>
        </w:rPr>
        <w:t>.</w:t>
      </w:r>
    </w:p>
    <w:bookmarkStart w:id="6721" w:name="BKM_C0313059_6B75_4ac8_B62C_86BF6F671203"/>
    <w:bookmarkEnd w:id="6721"/>
    <w:p w:rsidR="006B550F" w:rsidRPr="00BC30EF" w:rsidRDefault="008F2B4B" w:rsidP="006B550F">
      <w:pPr>
        <w:autoSpaceDE w:val="0"/>
        <w:autoSpaceDN w:val="0"/>
        <w:adjustRightInd w:val="0"/>
        <w:spacing w:before="240" w:after="60" w:line="240" w:lineRule="auto"/>
        <w:outlineLvl w:val="3"/>
        <w:rPr>
          <w:ins w:id="6722" w:author="Arjan" w:date="2013-02-07T23:33:00Z"/>
          <w:rFonts w:ascii="Arial" w:eastAsia="Times New Roman" w:hAnsi="Arial" w:cs="Arial"/>
          <w:b/>
          <w:bCs/>
          <w:color w:val="0000B0"/>
          <w:sz w:val="24"/>
          <w:szCs w:val="24"/>
        </w:rPr>
      </w:pPr>
      <w:ins w:id="6723" w:author="Arjan" w:date="2013-02-07T23:33:00Z">
        <w:r w:rsidRPr="00BC30EF">
          <w:rPr>
            <w:rFonts w:ascii="Arial" w:hAnsi="Arial" w:cs="Arial"/>
            <w:sz w:val="24"/>
            <w:szCs w:val="24"/>
            <w:lang w:val="en-AU"/>
          </w:rPr>
          <w:fldChar w:fldCharType="begin" w:fldLock="1"/>
        </w:r>
        <w:r w:rsidR="006B550F" w:rsidRPr="00BC30EF">
          <w:rPr>
            <w:rFonts w:ascii="Arial" w:hAnsi="Arial" w:cs="Arial"/>
            <w:sz w:val="24"/>
            <w:szCs w:val="24"/>
            <w:lang w:val="en-AU"/>
          </w:rPr>
          <w:instrText xml:space="preserve">MERGEFIELD </w:instrText>
        </w:r>
        <w:r w:rsidR="006B550F" w:rsidRPr="00BC30EF">
          <w:rPr>
            <w:rFonts w:ascii="Arial" w:eastAsia="Times New Roman" w:hAnsi="Arial" w:cs="Arial"/>
            <w:b/>
            <w:bCs/>
            <w:color w:val="0000B0"/>
            <w:sz w:val="24"/>
            <w:szCs w:val="24"/>
          </w:rPr>
          <w:instrText>Element.Stereotype</w:instrText>
        </w:r>
        <w:r w:rsidRPr="00BC30EF">
          <w:rPr>
            <w:rFonts w:ascii="Arial" w:hAnsi="Arial" w:cs="Arial"/>
            <w:sz w:val="24"/>
            <w:szCs w:val="24"/>
            <w:lang w:val="en-AU"/>
          </w:rPr>
          <w:fldChar w:fldCharType="separate"/>
        </w:r>
        <w:r w:rsidR="006B550F" w:rsidRPr="00BC30EF">
          <w:rPr>
            <w:rFonts w:ascii="Arial" w:eastAsia="Times New Roman" w:hAnsi="Arial" w:cs="Arial"/>
            <w:b/>
            <w:bCs/>
            <w:color w:val="0000B0"/>
            <w:sz w:val="24"/>
            <w:szCs w:val="24"/>
          </w:rPr>
          <w:t>«Groepattribuutsoort»</w:t>
        </w:r>
        <w:r w:rsidRPr="00BC30EF">
          <w:rPr>
            <w:rFonts w:ascii="Arial" w:hAnsi="Arial" w:cs="Arial"/>
            <w:sz w:val="24"/>
            <w:szCs w:val="24"/>
            <w:lang w:val="en-AU"/>
          </w:rPr>
          <w:fldChar w:fldCharType="end"/>
        </w:r>
        <w:r w:rsidR="006B550F" w:rsidRPr="00BC30EF">
          <w:rPr>
            <w:rFonts w:ascii="Arial" w:eastAsia="Times New Roman" w:hAnsi="Arial" w:cs="Arial"/>
            <w:b/>
            <w:bCs/>
            <w:color w:val="0000B0"/>
            <w:sz w:val="24"/>
            <w:szCs w:val="24"/>
          </w:rPr>
          <w:t xml:space="preserve"> </w:t>
        </w:r>
        <w:r w:rsidRPr="00BC30EF">
          <w:rPr>
            <w:rFonts w:ascii="Arial" w:eastAsia="Times New Roman" w:hAnsi="Arial" w:cs="Arial"/>
            <w:b/>
            <w:bCs/>
            <w:color w:val="0000B0"/>
            <w:sz w:val="24"/>
            <w:szCs w:val="24"/>
          </w:rPr>
          <w:fldChar w:fldCharType="begin" w:fldLock="1"/>
        </w:r>
        <w:r w:rsidR="006B550F" w:rsidRPr="00BC30EF">
          <w:rPr>
            <w:rFonts w:ascii="Arial" w:eastAsia="Times New Roman" w:hAnsi="Arial" w:cs="Arial"/>
            <w:b/>
            <w:bCs/>
            <w:color w:val="0000B0"/>
            <w:sz w:val="24"/>
            <w:szCs w:val="24"/>
          </w:rPr>
          <w:instrText>MERGEFIELD Element.Name</w:instrText>
        </w:r>
        <w:r w:rsidRPr="00BC30EF">
          <w:rPr>
            <w:rFonts w:ascii="Arial" w:eastAsia="Times New Roman" w:hAnsi="Arial" w:cs="Arial"/>
            <w:b/>
            <w:bCs/>
            <w:color w:val="0000B0"/>
            <w:sz w:val="24"/>
            <w:szCs w:val="24"/>
          </w:rPr>
          <w:fldChar w:fldCharType="separate"/>
        </w:r>
        <w:r w:rsidR="006B550F" w:rsidRPr="00BC30EF">
          <w:rPr>
            <w:rFonts w:ascii="Arial" w:eastAsia="Times New Roman" w:hAnsi="Arial" w:cs="Arial"/>
            <w:b/>
            <w:bCs/>
            <w:color w:val="0000B0"/>
            <w:sz w:val="24"/>
            <w:szCs w:val="24"/>
          </w:rPr>
          <w:t>Gerelateerde externe ZAAK</w:t>
        </w:r>
        <w:r w:rsidRPr="00BC30EF">
          <w:rPr>
            <w:rFonts w:ascii="Arial" w:eastAsia="Times New Roman" w:hAnsi="Arial" w:cs="Arial"/>
            <w:b/>
            <w:bCs/>
            <w:color w:val="0000B0"/>
            <w:sz w:val="24"/>
            <w:szCs w:val="24"/>
          </w:rPr>
          <w:fldChar w:fldCharType="end"/>
        </w:r>
      </w:ins>
    </w:p>
    <w:tbl>
      <w:tblPr>
        <w:tblW w:w="9360" w:type="dxa"/>
        <w:tblInd w:w="60" w:type="dxa"/>
        <w:tblLayout w:type="fixed"/>
        <w:tblCellMar>
          <w:left w:w="60" w:type="dxa"/>
          <w:right w:w="60" w:type="dxa"/>
        </w:tblCellMar>
        <w:tblLook w:val="0000" w:firstRow="0" w:lastRow="0" w:firstColumn="0" w:lastColumn="0" w:noHBand="0" w:noVBand="0"/>
      </w:tblPr>
      <w:tblGrid>
        <w:gridCol w:w="3690"/>
        <w:gridCol w:w="988"/>
        <w:gridCol w:w="3544"/>
        <w:gridCol w:w="1138"/>
      </w:tblGrid>
      <w:tr w:rsidR="006B550F" w:rsidRPr="00F2006F" w:rsidTr="00211C3F">
        <w:trPr>
          <w:trHeight w:val="230"/>
          <w:ins w:id="672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725" w:author="Arjan" w:date="2013-02-07T23:33:00Z"/>
                <w:rFonts w:ascii="Arial" w:eastAsia="Times New Roman" w:hAnsi="Arial" w:cs="Arial"/>
                <w:color w:val="000000"/>
                <w:sz w:val="20"/>
                <w:szCs w:val="20"/>
              </w:rPr>
            </w:pPr>
            <w:ins w:id="6726" w:author="Arjan" w:date="2013-02-07T23:33:00Z">
              <w:r w:rsidRPr="00F2006F">
                <w:rPr>
                  <w:rFonts w:ascii="Arial" w:eastAsia="Times New Roman" w:hAnsi="Arial" w:cs="Arial"/>
                  <w:b/>
                  <w:bCs/>
                  <w:color w:val="000000"/>
                  <w:sz w:val="20"/>
                  <w:szCs w:val="20"/>
                </w:rPr>
                <w:t>Naam groepattribuutsoort</w:t>
              </w:r>
            </w:ins>
          </w:p>
        </w:tc>
        <w:tc>
          <w:tcPr>
            <w:tcW w:w="5670" w:type="dxa"/>
            <w:gridSpan w:val="3"/>
            <w:tcBorders>
              <w:top w:val="nil"/>
              <w:left w:val="nil"/>
              <w:bottom w:val="nil"/>
              <w:right w:val="nil"/>
            </w:tcBorders>
          </w:tcPr>
          <w:p w:rsidR="006B550F" w:rsidRPr="00F2006F" w:rsidRDefault="008F2B4B" w:rsidP="00211C3F">
            <w:pPr>
              <w:autoSpaceDE w:val="0"/>
              <w:autoSpaceDN w:val="0"/>
              <w:adjustRightInd w:val="0"/>
              <w:spacing w:after="0" w:line="240" w:lineRule="auto"/>
              <w:rPr>
                <w:ins w:id="6727" w:author="Arjan" w:date="2013-02-07T23:33:00Z"/>
                <w:rFonts w:ascii="Arial" w:eastAsia="Times New Roman" w:hAnsi="Arial" w:cs="Arial"/>
                <w:color w:val="000000"/>
                <w:sz w:val="20"/>
                <w:szCs w:val="20"/>
              </w:rPr>
            </w:pPr>
            <w:ins w:id="6728"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Element.Name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Gerelateerde externe ZAAK</w:t>
              </w:r>
              <w:r w:rsidRPr="00F2006F">
                <w:rPr>
                  <w:rFonts w:ascii="Arial" w:hAnsi="Arial" w:cs="Arial"/>
                  <w:sz w:val="20"/>
                  <w:szCs w:val="20"/>
                  <w:lang w:val="en-AU"/>
                </w:rPr>
                <w:fldChar w:fldCharType="end"/>
              </w:r>
            </w:ins>
          </w:p>
        </w:tc>
      </w:tr>
      <w:tr w:rsidR="006B550F" w:rsidRPr="00F2006F" w:rsidTr="00211C3F">
        <w:trPr>
          <w:ins w:id="672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730"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731" w:author="Arjan" w:date="2013-02-07T23:33:00Z"/>
                <w:rFonts w:ascii="Arial" w:eastAsia="Times New Roman" w:hAnsi="Arial" w:cs="Arial"/>
                <w:b/>
                <w:bCs/>
                <w:color w:val="000000"/>
                <w:sz w:val="20"/>
                <w:szCs w:val="20"/>
              </w:rPr>
            </w:pPr>
          </w:p>
        </w:tc>
      </w:tr>
      <w:tr w:rsidR="006B550F" w:rsidRPr="00F2006F" w:rsidTr="00211C3F">
        <w:trPr>
          <w:ins w:id="673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733" w:author="Arjan" w:date="2013-02-07T23:33:00Z"/>
                <w:rFonts w:ascii="Arial" w:eastAsia="Times New Roman" w:hAnsi="Arial" w:cs="Arial"/>
                <w:color w:val="000000"/>
                <w:sz w:val="20"/>
                <w:szCs w:val="20"/>
              </w:rPr>
            </w:pPr>
            <w:ins w:id="6734" w:author="Arjan" w:date="2013-02-07T23:33:00Z">
              <w:r w:rsidRPr="00F2006F">
                <w:rPr>
                  <w:rFonts w:ascii="Arial" w:eastAsia="Times New Roman" w:hAnsi="Arial" w:cs="Arial"/>
                  <w:b/>
                  <w:bCs/>
                  <w:color w:val="000000"/>
                  <w:sz w:val="20"/>
                  <w:szCs w:val="20"/>
                </w:rPr>
                <w:t>Herkomst groepattribuutsoort</w:t>
              </w:r>
            </w:ins>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735" w:author="Arjan" w:date="2013-02-07T23:33:00Z"/>
                <w:rFonts w:ascii="Arial" w:eastAsia="Times New Roman" w:hAnsi="Arial" w:cs="Arial"/>
                <w:color w:val="000000"/>
                <w:sz w:val="20"/>
                <w:szCs w:val="20"/>
              </w:rPr>
            </w:pPr>
            <w:ins w:id="6736" w:author="Arjan" w:date="2013-02-07T23:33:00Z">
              <w:r w:rsidRPr="00F2006F">
                <w:rPr>
                  <w:rFonts w:ascii="Arial" w:eastAsia="Times New Roman" w:hAnsi="Arial" w:cs="Arial"/>
                  <w:color w:val="000000"/>
                  <w:sz w:val="20"/>
                  <w:szCs w:val="20"/>
                </w:rPr>
                <w:t>KING</w:t>
              </w:r>
            </w:ins>
          </w:p>
        </w:tc>
      </w:tr>
      <w:tr w:rsidR="006B550F" w:rsidRPr="00F2006F" w:rsidTr="00211C3F">
        <w:trPr>
          <w:trHeight w:val="230"/>
          <w:ins w:id="673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738"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739" w:author="Arjan" w:date="2013-02-07T23:33:00Z"/>
                <w:rFonts w:ascii="Arial" w:eastAsia="Times New Roman" w:hAnsi="Arial" w:cs="Arial"/>
                <w:b/>
                <w:bCs/>
                <w:color w:val="000000"/>
                <w:sz w:val="20"/>
                <w:szCs w:val="20"/>
              </w:rPr>
            </w:pPr>
          </w:p>
        </w:tc>
      </w:tr>
      <w:tr w:rsidR="006B550F" w:rsidRPr="00F2006F" w:rsidTr="00211C3F">
        <w:trPr>
          <w:trHeight w:val="230"/>
          <w:ins w:id="674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741" w:author="Arjan" w:date="2013-02-07T23:33:00Z"/>
                <w:rFonts w:ascii="Arial" w:eastAsia="Times New Roman" w:hAnsi="Arial" w:cs="Arial"/>
                <w:color w:val="000000"/>
                <w:sz w:val="20"/>
                <w:szCs w:val="20"/>
              </w:rPr>
            </w:pPr>
            <w:ins w:id="6742" w:author="Arjan" w:date="2013-02-07T23:33:00Z">
              <w:r w:rsidRPr="00F2006F">
                <w:rPr>
                  <w:rFonts w:ascii="Arial" w:eastAsia="Times New Roman" w:hAnsi="Arial" w:cs="Arial"/>
                  <w:b/>
                  <w:bCs/>
                  <w:color w:val="000000"/>
                  <w:sz w:val="20"/>
                  <w:szCs w:val="20"/>
                </w:rPr>
                <w:t>Code groepattribuutsoort</w:t>
              </w:r>
            </w:ins>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743" w:author="Arjan" w:date="2013-02-07T23:33:00Z"/>
                <w:rFonts w:ascii="Arial" w:eastAsia="Times New Roman" w:hAnsi="Arial" w:cs="Arial"/>
                <w:color w:val="000000"/>
                <w:sz w:val="20"/>
                <w:szCs w:val="20"/>
              </w:rPr>
            </w:pPr>
          </w:p>
        </w:tc>
      </w:tr>
      <w:tr w:rsidR="006B550F" w:rsidRPr="00F2006F" w:rsidTr="00211C3F">
        <w:trPr>
          <w:ins w:id="674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745"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746" w:author="Arjan" w:date="2013-02-07T23:33:00Z"/>
                <w:rFonts w:ascii="Arial" w:eastAsia="Times New Roman" w:hAnsi="Arial" w:cs="Arial"/>
                <w:b/>
                <w:bCs/>
                <w:color w:val="000000"/>
                <w:sz w:val="20"/>
                <w:szCs w:val="20"/>
              </w:rPr>
            </w:pPr>
          </w:p>
        </w:tc>
      </w:tr>
      <w:tr w:rsidR="006B550F" w:rsidRPr="00F2006F" w:rsidTr="00211C3F">
        <w:trPr>
          <w:ins w:id="674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748" w:author="Arjan" w:date="2013-02-07T23:33:00Z"/>
                <w:rFonts w:ascii="Arial" w:eastAsia="Times New Roman" w:hAnsi="Arial" w:cs="Arial"/>
                <w:b/>
                <w:bCs/>
                <w:color w:val="000000"/>
                <w:sz w:val="20"/>
                <w:szCs w:val="20"/>
              </w:rPr>
            </w:pPr>
            <w:ins w:id="6749" w:author="Arjan" w:date="2013-02-07T23:33:00Z">
              <w:r w:rsidRPr="00F2006F">
                <w:rPr>
                  <w:rFonts w:ascii="Arial" w:eastAsia="Times New Roman" w:hAnsi="Arial" w:cs="Arial"/>
                  <w:b/>
                  <w:bCs/>
                  <w:color w:val="000000"/>
                  <w:sz w:val="20"/>
                  <w:szCs w:val="20"/>
                </w:rPr>
                <w:t xml:space="preserve">XML-tag </w:t>
              </w:r>
              <w:r>
                <w:rPr>
                  <w:rFonts w:ascii="Arial" w:eastAsia="Times New Roman" w:hAnsi="Arial" w:cs="Arial"/>
                  <w:b/>
                  <w:bCs/>
                  <w:color w:val="000000"/>
                  <w:sz w:val="20"/>
                  <w:szCs w:val="20"/>
                </w:rPr>
                <w:t>groep</w:t>
              </w:r>
              <w:r w:rsidRPr="00F2006F">
                <w:rPr>
                  <w:rFonts w:ascii="Arial" w:eastAsia="Times New Roman" w:hAnsi="Arial" w:cs="Arial"/>
                  <w:b/>
                  <w:bCs/>
                  <w:color w:val="000000"/>
                  <w:sz w:val="20"/>
                  <w:szCs w:val="20"/>
                </w:rPr>
                <w:t>attribuutsoort</w:t>
              </w:r>
            </w:ins>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750" w:author="Arjan" w:date="2013-02-07T23:33:00Z"/>
                <w:rFonts w:ascii="Arial" w:eastAsia="Times New Roman" w:hAnsi="Arial" w:cs="Arial"/>
                <w:bCs/>
                <w:color w:val="000000"/>
                <w:sz w:val="20"/>
                <w:szCs w:val="20"/>
              </w:rPr>
            </w:pPr>
            <w:ins w:id="6751" w:author="Arjan" w:date="2013-02-07T23:33:00Z">
              <w:r w:rsidRPr="00F2006F">
                <w:rPr>
                  <w:rFonts w:ascii="Arial" w:eastAsia="Times New Roman" w:hAnsi="Arial" w:cs="Arial"/>
                  <w:bCs/>
                  <w:color w:val="000000"/>
                  <w:sz w:val="20"/>
                  <w:szCs w:val="20"/>
                </w:rPr>
                <w:t>gerelateerdeExterneZaak</w:t>
              </w:r>
            </w:ins>
          </w:p>
        </w:tc>
      </w:tr>
      <w:tr w:rsidR="006B550F" w:rsidRPr="00F2006F" w:rsidTr="00211C3F">
        <w:trPr>
          <w:ins w:id="675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753"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754" w:author="Arjan" w:date="2013-02-07T23:33:00Z"/>
                <w:rFonts w:ascii="Arial" w:eastAsia="Times New Roman" w:hAnsi="Arial" w:cs="Arial"/>
                <w:b/>
                <w:bCs/>
                <w:color w:val="000000"/>
                <w:sz w:val="20"/>
                <w:szCs w:val="20"/>
              </w:rPr>
            </w:pPr>
          </w:p>
        </w:tc>
      </w:tr>
      <w:tr w:rsidR="006B550F" w:rsidRPr="005E066D" w:rsidTr="00211C3F">
        <w:trPr>
          <w:ins w:id="675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756" w:author="Arjan" w:date="2013-02-07T23:33:00Z"/>
                <w:rFonts w:ascii="Arial" w:eastAsia="Times New Roman" w:hAnsi="Arial" w:cs="Arial"/>
                <w:color w:val="000000"/>
                <w:sz w:val="20"/>
                <w:szCs w:val="20"/>
              </w:rPr>
            </w:pPr>
            <w:ins w:id="6757" w:author="Arjan" w:date="2013-02-07T23:33:00Z">
              <w:r w:rsidRPr="00F2006F">
                <w:rPr>
                  <w:rFonts w:ascii="Arial" w:eastAsia="Times New Roman" w:hAnsi="Arial" w:cs="Arial"/>
                  <w:b/>
                  <w:bCs/>
                  <w:color w:val="000000"/>
                  <w:sz w:val="20"/>
                  <w:szCs w:val="20"/>
                </w:rPr>
                <w:t>Definitie groepattribuutsoort</w:t>
              </w:r>
            </w:ins>
          </w:p>
        </w:tc>
        <w:tc>
          <w:tcPr>
            <w:tcW w:w="5670" w:type="dxa"/>
            <w:gridSpan w:val="3"/>
            <w:tcBorders>
              <w:top w:val="nil"/>
              <w:left w:val="nil"/>
              <w:bottom w:val="nil"/>
              <w:right w:val="nil"/>
            </w:tcBorders>
          </w:tcPr>
          <w:p w:rsidR="006B550F" w:rsidRPr="00DD0F4F" w:rsidRDefault="008F2B4B" w:rsidP="00211C3F">
            <w:pPr>
              <w:autoSpaceDE w:val="0"/>
              <w:autoSpaceDN w:val="0"/>
              <w:adjustRightInd w:val="0"/>
              <w:spacing w:after="0" w:line="240" w:lineRule="auto"/>
              <w:rPr>
                <w:ins w:id="6758" w:author="Arjan" w:date="2013-02-07T23:33:00Z"/>
                <w:rFonts w:ascii="Arial" w:eastAsia="Times New Roman" w:hAnsi="Arial" w:cs="Arial"/>
                <w:color w:val="000000"/>
                <w:sz w:val="20"/>
                <w:szCs w:val="20"/>
                <w:lang w:val="nl-NL"/>
              </w:rPr>
            </w:pPr>
            <w:ins w:id="6759"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Element.Notes</w:instrText>
              </w:r>
              <w:r w:rsidRPr="00F2006F">
                <w:rPr>
                  <w:rFonts w:ascii="Arial" w:hAnsi="Arial" w:cs="Arial"/>
                  <w:sz w:val="20"/>
                  <w:szCs w:val="20"/>
                  <w:lang w:val="en-AU"/>
                </w:rPr>
                <w:fldChar w:fldCharType="separate"/>
              </w:r>
              <w:r w:rsidR="006B550F" w:rsidRPr="00DD0F4F">
                <w:rPr>
                  <w:rFonts w:ascii="Arial" w:eastAsia="Times New Roman" w:hAnsi="Arial" w:cs="Arial"/>
                  <w:color w:val="000000"/>
                  <w:sz w:val="20"/>
                  <w:szCs w:val="20"/>
                  <w:lang w:val="nl-NL"/>
                </w:rPr>
                <w:t>Een zaak bij een andere organisatie waarin een bijdrage geleverd wordt aan het bereiken van de uitkomst van de onderhanden zaak.</w:t>
              </w:r>
              <w:r w:rsidRPr="00F2006F">
                <w:rPr>
                  <w:rFonts w:ascii="Arial" w:hAnsi="Arial" w:cs="Arial"/>
                  <w:sz w:val="20"/>
                  <w:szCs w:val="20"/>
                  <w:lang w:val="en-AU"/>
                </w:rPr>
                <w:fldChar w:fldCharType="end"/>
              </w:r>
            </w:ins>
          </w:p>
        </w:tc>
      </w:tr>
      <w:tr w:rsidR="006B550F" w:rsidRPr="005E066D" w:rsidTr="00211C3F">
        <w:trPr>
          <w:ins w:id="6760"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6761" w:author="Arjan" w:date="2013-02-07T23:33:00Z"/>
                <w:rFonts w:ascii="Arial" w:eastAsia="Times New Roman" w:hAnsi="Arial" w:cs="Arial"/>
                <w:b/>
                <w:bCs/>
                <w:color w:val="000000"/>
                <w:sz w:val="20"/>
                <w:szCs w:val="20"/>
                <w:lang w:val="nl-NL"/>
              </w:rPr>
            </w:pPr>
          </w:p>
        </w:tc>
        <w:tc>
          <w:tcPr>
            <w:tcW w:w="5670" w:type="dxa"/>
            <w:gridSpan w:val="3"/>
            <w:tcBorders>
              <w:top w:val="nil"/>
              <w:left w:val="nil"/>
              <w:bottom w:val="nil"/>
              <w:right w:val="nil"/>
            </w:tcBorders>
          </w:tcPr>
          <w:p w:rsidR="006B550F" w:rsidRPr="00DD0F4F" w:rsidRDefault="006B550F" w:rsidP="00211C3F">
            <w:pPr>
              <w:autoSpaceDE w:val="0"/>
              <w:autoSpaceDN w:val="0"/>
              <w:adjustRightInd w:val="0"/>
              <w:spacing w:after="0" w:line="240" w:lineRule="auto"/>
              <w:rPr>
                <w:ins w:id="6762" w:author="Arjan" w:date="2013-02-07T23:33:00Z"/>
                <w:rFonts w:ascii="Arial" w:eastAsia="Times New Roman" w:hAnsi="Arial" w:cs="Arial"/>
                <w:b/>
                <w:bCs/>
                <w:color w:val="000000"/>
                <w:sz w:val="20"/>
                <w:szCs w:val="20"/>
                <w:lang w:val="nl-NL"/>
              </w:rPr>
            </w:pPr>
          </w:p>
        </w:tc>
      </w:tr>
      <w:tr w:rsidR="006B550F" w:rsidRPr="00F2006F" w:rsidTr="00211C3F">
        <w:trPr>
          <w:ins w:id="676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764" w:author="Arjan" w:date="2013-02-07T23:33:00Z"/>
                <w:rFonts w:ascii="Arial" w:eastAsia="Times New Roman" w:hAnsi="Arial" w:cs="Arial"/>
                <w:b/>
                <w:bCs/>
                <w:color w:val="000000"/>
                <w:sz w:val="20"/>
                <w:szCs w:val="20"/>
              </w:rPr>
            </w:pPr>
            <w:ins w:id="6765" w:author="Arjan" w:date="2013-02-07T23:33:00Z">
              <w:r w:rsidRPr="00F2006F">
                <w:rPr>
                  <w:rFonts w:ascii="Arial" w:eastAsia="Times New Roman" w:hAnsi="Arial" w:cs="Arial"/>
                  <w:b/>
                  <w:bCs/>
                  <w:color w:val="000000"/>
                  <w:sz w:val="20"/>
                  <w:szCs w:val="20"/>
                </w:rPr>
                <w:t xml:space="preserve">Herkomst definitie </w:t>
              </w:r>
              <w:r>
                <w:rPr>
                  <w:rFonts w:ascii="Arial" w:eastAsia="Times New Roman" w:hAnsi="Arial" w:cs="Arial"/>
                  <w:b/>
                  <w:bCs/>
                  <w:color w:val="000000"/>
                  <w:sz w:val="20"/>
                  <w:szCs w:val="20"/>
                </w:rPr>
                <w:t>groep</w:t>
              </w:r>
              <w:r w:rsidRPr="00F2006F">
                <w:rPr>
                  <w:rFonts w:ascii="Arial" w:eastAsia="Times New Roman" w:hAnsi="Arial" w:cs="Arial"/>
                  <w:b/>
                  <w:bCs/>
                  <w:color w:val="000000"/>
                  <w:sz w:val="20"/>
                  <w:szCs w:val="20"/>
                </w:rPr>
                <w:t>attribuutsoort</w:t>
              </w:r>
            </w:ins>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766" w:author="Arjan" w:date="2013-02-07T23:33:00Z"/>
                <w:rFonts w:ascii="Arial" w:eastAsia="Times New Roman" w:hAnsi="Arial" w:cs="Arial"/>
                <w:bCs/>
                <w:color w:val="000000"/>
                <w:sz w:val="20"/>
                <w:szCs w:val="20"/>
              </w:rPr>
            </w:pPr>
            <w:ins w:id="6767" w:author="Arjan" w:date="2013-02-07T23:33:00Z">
              <w:r w:rsidRPr="00F2006F">
                <w:rPr>
                  <w:rFonts w:ascii="Arial" w:eastAsia="Times New Roman" w:hAnsi="Arial" w:cs="Arial"/>
                  <w:bCs/>
                  <w:color w:val="000000"/>
                  <w:sz w:val="20"/>
                  <w:szCs w:val="20"/>
                </w:rPr>
                <w:t>KING</w:t>
              </w:r>
            </w:ins>
          </w:p>
        </w:tc>
      </w:tr>
      <w:tr w:rsidR="006B550F" w:rsidRPr="00F2006F" w:rsidTr="00211C3F">
        <w:trPr>
          <w:ins w:id="676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769"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770" w:author="Arjan" w:date="2013-02-07T23:33:00Z"/>
                <w:rFonts w:ascii="Arial" w:eastAsia="Times New Roman" w:hAnsi="Arial" w:cs="Arial"/>
                <w:b/>
                <w:bCs/>
                <w:color w:val="000000"/>
                <w:sz w:val="20"/>
                <w:szCs w:val="20"/>
              </w:rPr>
            </w:pPr>
          </w:p>
        </w:tc>
      </w:tr>
      <w:tr w:rsidR="006B550F" w:rsidRPr="00F2006F" w:rsidTr="00211C3F">
        <w:trPr>
          <w:ins w:id="677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772" w:author="Arjan" w:date="2013-02-07T23:33:00Z"/>
                <w:rFonts w:ascii="Arial" w:eastAsia="Times New Roman" w:hAnsi="Arial" w:cs="Arial"/>
                <w:color w:val="000000"/>
                <w:sz w:val="20"/>
                <w:szCs w:val="20"/>
              </w:rPr>
            </w:pPr>
            <w:ins w:id="6773" w:author="Arjan" w:date="2013-02-07T23:33:00Z">
              <w:r w:rsidRPr="00F2006F">
                <w:rPr>
                  <w:rFonts w:ascii="Arial" w:eastAsia="Times New Roman" w:hAnsi="Arial" w:cs="Arial"/>
                  <w:b/>
                  <w:bCs/>
                  <w:color w:val="000000"/>
                  <w:sz w:val="20"/>
                  <w:szCs w:val="20"/>
                </w:rPr>
                <w:t>Datum opname groepattribuutsoort</w:t>
              </w:r>
            </w:ins>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774" w:author="Arjan" w:date="2013-02-07T23:33:00Z"/>
                <w:rFonts w:ascii="Arial" w:eastAsia="Times New Roman" w:hAnsi="Arial" w:cs="Arial"/>
                <w:color w:val="000000"/>
                <w:sz w:val="20"/>
                <w:szCs w:val="20"/>
              </w:rPr>
            </w:pPr>
            <w:ins w:id="6775" w:author="Arjan" w:date="2013-02-07T23:33:00Z">
              <w:r w:rsidRPr="00F2006F">
                <w:rPr>
                  <w:rFonts w:ascii="Arial" w:eastAsia="Times New Roman" w:hAnsi="Arial" w:cs="Arial"/>
                  <w:color w:val="000000"/>
                  <w:sz w:val="20"/>
                  <w:szCs w:val="20"/>
                </w:rPr>
                <w:t>1-1-2013</w:t>
              </w:r>
            </w:ins>
          </w:p>
        </w:tc>
      </w:tr>
      <w:tr w:rsidR="006B550F" w:rsidRPr="00F2006F" w:rsidTr="00211C3F">
        <w:trPr>
          <w:trHeight w:val="215"/>
          <w:ins w:id="677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777"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778" w:author="Arjan" w:date="2013-02-07T23:33:00Z"/>
                <w:rFonts w:ascii="Arial" w:eastAsia="Times New Roman" w:hAnsi="Arial" w:cs="Arial"/>
                <w:b/>
                <w:bCs/>
                <w:color w:val="000000"/>
                <w:sz w:val="20"/>
                <w:szCs w:val="20"/>
              </w:rPr>
            </w:pPr>
          </w:p>
        </w:tc>
      </w:tr>
      <w:tr w:rsidR="006B550F" w:rsidRPr="005E066D" w:rsidTr="00211C3F">
        <w:trPr>
          <w:trHeight w:val="215"/>
          <w:ins w:id="677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780" w:author="Arjan" w:date="2013-02-07T23:33:00Z"/>
                <w:rFonts w:ascii="Arial" w:eastAsia="Times New Roman" w:hAnsi="Arial" w:cs="Arial"/>
                <w:color w:val="000000"/>
                <w:sz w:val="20"/>
                <w:szCs w:val="20"/>
              </w:rPr>
            </w:pPr>
            <w:ins w:id="6781" w:author="Arjan" w:date="2013-02-07T23:33:00Z">
              <w:r w:rsidRPr="00F2006F">
                <w:rPr>
                  <w:rFonts w:ascii="Arial" w:eastAsia="Times New Roman" w:hAnsi="Arial" w:cs="Arial"/>
                  <w:b/>
                  <w:bCs/>
                  <w:color w:val="000000"/>
                  <w:sz w:val="20"/>
                  <w:szCs w:val="20"/>
                </w:rPr>
                <w:t>Toelichting groepattribuutsoort</w:t>
              </w:r>
            </w:ins>
          </w:p>
        </w:tc>
        <w:tc>
          <w:tcPr>
            <w:tcW w:w="5670" w:type="dxa"/>
            <w:gridSpan w:val="3"/>
            <w:tcBorders>
              <w:top w:val="nil"/>
              <w:left w:val="nil"/>
              <w:bottom w:val="nil"/>
              <w:right w:val="nil"/>
            </w:tcBorders>
          </w:tcPr>
          <w:p w:rsidR="00484C0C" w:rsidRPr="00DD0F4F" w:rsidRDefault="00484C0C" w:rsidP="00484C0C">
            <w:pPr>
              <w:autoSpaceDE w:val="0"/>
              <w:autoSpaceDN w:val="0"/>
              <w:adjustRightInd w:val="0"/>
              <w:spacing w:after="0" w:line="240" w:lineRule="auto"/>
              <w:rPr>
                <w:ins w:id="6782" w:author="Arjan" w:date="2013-02-08T10:13:00Z"/>
                <w:rFonts w:ascii="Arial" w:eastAsia="Times New Roman" w:hAnsi="Arial" w:cs="Arial"/>
                <w:color w:val="000000"/>
                <w:sz w:val="20"/>
                <w:szCs w:val="20"/>
                <w:lang w:val="nl-NL"/>
              </w:rPr>
            </w:pPr>
            <w:ins w:id="6783" w:author="Arjan" w:date="2013-02-08T10:13:00Z">
              <w:r w:rsidRPr="00DD0F4F">
                <w:rPr>
                  <w:rFonts w:ascii="Arial" w:eastAsia="Times New Roman" w:hAnsi="Arial" w:cs="Arial"/>
                  <w:color w:val="000000"/>
                  <w:sz w:val="20"/>
                  <w:szCs w:val="20"/>
                  <w:lang w:val="nl-NL"/>
                </w:rPr>
                <w:t xml:space="preserve">Het betreft zaken waarin door andere organisaties een bijdrage geleverd wordt aan het bereiken van de uitkomst van de zaak van de zaakbehandelende organisatie waarbij voor die zaken geldt dat ze qua informatievoorziening buiten het (informatie)domein liggen van de zaakbehandelende organisatie. Het is in dergelijke situaties niet mogelijk een 'ZAAK heeft gerelateerde ZAAK'-relatie te leggen naar die gerelateerde zaak. </w:t>
              </w:r>
            </w:ins>
            <w:ins w:id="6784" w:author="Arjan" w:date="2014-01-22T19:58:00Z">
              <w:r w:rsidR="0036460B" w:rsidRPr="00DD0F4F">
                <w:rPr>
                  <w:rFonts w:ascii="Arial" w:eastAsia="Times New Roman" w:hAnsi="Arial" w:cs="Arial"/>
                  <w:color w:val="000000"/>
                  <w:sz w:val="20"/>
                  <w:szCs w:val="20"/>
                  <w:lang w:val="nl-NL"/>
                </w:rPr>
                <w:t>De zaakbehandelende organisatie heeft slechts beperkt kennis van de gerelat</w:t>
              </w:r>
            </w:ins>
            <w:ins w:id="6785" w:author="Arjan" w:date="2014-01-22T19:59:00Z">
              <w:r w:rsidR="0036460B" w:rsidRPr="00DD0F4F">
                <w:rPr>
                  <w:rFonts w:ascii="Arial" w:eastAsia="Times New Roman" w:hAnsi="Arial" w:cs="Arial"/>
                  <w:color w:val="000000"/>
                  <w:sz w:val="20"/>
                  <w:szCs w:val="20"/>
                  <w:lang w:val="nl-NL"/>
                </w:rPr>
                <w:t xml:space="preserve">eerde zaak en de behandeling van die gerelateerde zaak behoort niet tot haar domein. </w:t>
              </w:r>
            </w:ins>
            <w:ins w:id="6786" w:author="Arjan" w:date="2013-02-08T10:23:00Z">
              <w:r w:rsidR="007D0679" w:rsidRPr="00DD0F4F">
                <w:rPr>
                  <w:rFonts w:ascii="Arial" w:eastAsia="Times New Roman" w:hAnsi="Arial" w:cs="Arial"/>
                  <w:color w:val="000000"/>
                  <w:sz w:val="20"/>
                  <w:szCs w:val="20"/>
                  <w:lang w:val="nl-NL"/>
                </w:rPr>
                <w:t xml:space="preserve">Met dit groepattribuutsoort wordt de verwijzing naar </w:t>
              </w:r>
              <w:r w:rsidR="007D0679" w:rsidRPr="00DD0F4F">
                <w:rPr>
                  <w:rFonts w:ascii="Arial" w:eastAsia="Times New Roman" w:hAnsi="Arial" w:cs="Arial"/>
                  <w:color w:val="000000"/>
                  <w:sz w:val="20"/>
                  <w:szCs w:val="20"/>
                  <w:lang w:val="nl-NL"/>
                </w:rPr>
                <w:lastRenderedPageBreak/>
                <w:t xml:space="preserve">die externe zaak gespecificeerd. </w:t>
              </w:r>
            </w:ins>
            <w:ins w:id="6787" w:author="Arjan" w:date="2013-02-08T10:13:00Z">
              <w:r w:rsidRPr="00DD0F4F">
                <w:rPr>
                  <w:rFonts w:ascii="Arial" w:eastAsia="Times New Roman" w:hAnsi="Arial" w:cs="Arial"/>
                  <w:color w:val="000000"/>
                  <w:sz w:val="20"/>
                  <w:szCs w:val="20"/>
                  <w:lang w:val="nl-NL"/>
                </w:rPr>
                <w:t>Een voorbeeld is de organisatie die om advies gevraagd wordt (bijv. een RUD) inzake de behandeling van een vergunningzaak door een andere organisatie (bijv. een gemeente). Voor de bevraagde organisatie betreft het een bedrijfsproces dat zij als zaak uitvoeren. Voor de vragende organisatie is dat een gerelateerde externe zaak. Voor de bevraagde organisatie is de zaak van de vragende organisatie een gerelateerde zaak. Beide organisaties kennen aldus een ger</w:t>
              </w:r>
            </w:ins>
            <w:ins w:id="6788" w:author="Arjan" w:date="2013-02-08T10:15:00Z">
              <w:r w:rsidRPr="00DD0F4F">
                <w:rPr>
                  <w:rFonts w:ascii="Arial" w:eastAsia="Times New Roman" w:hAnsi="Arial" w:cs="Arial"/>
                  <w:color w:val="000000"/>
                  <w:sz w:val="20"/>
                  <w:szCs w:val="20"/>
                  <w:lang w:val="nl-NL"/>
                </w:rPr>
                <w:t>e</w:t>
              </w:r>
            </w:ins>
            <w:ins w:id="6789" w:author="Arjan" w:date="2013-02-08T10:13:00Z">
              <w:r w:rsidRPr="00DD0F4F">
                <w:rPr>
                  <w:rFonts w:ascii="Arial" w:eastAsia="Times New Roman" w:hAnsi="Arial" w:cs="Arial"/>
                  <w:color w:val="000000"/>
                  <w:sz w:val="20"/>
                  <w:szCs w:val="20"/>
                  <w:lang w:val="nl-NL"/>
                </w:rPr>
                <w:t xml:space="preserve">lateerde zaak waardoor communicatie tussen beide organisaties over hun (gerelateerde) zaken mogelijk is ("mijn zaak, jouw zaak").  </w:t>
              </w:r>
            </w:ins>
          </w:p>
          <w:p w:rsidR="006B550F" w:rsidRPr="00DD0F4F" w:rsidRDefault="00484C0C" w:rsidP="00484C0C">
            <w:pPr>
              <w:autoSpaceDE w:val="0"/>
              <w:autoSpaceDN w:val="0"/>
              <w:adjustRightInd w:val="0"/>
              <w:spacing w:after="0" w:line="240" w:lineRule="auto"/>
              <w:rPr>
                <w:ins w:id="6790" w:author="Arjan" w:date="2013-02-07T23:33:00Z"/>
                <w:rFonts w:ascii="Arial" w:eastAsia="Times New Roman" w:hAnsi="Arial" w:cs="Arial"/>
                <w:color w:val="000000"/>
                <w:sz w:val="20"/>
                <w:szCs w:val="20"/>
                <w:lang w:val="nl-NL"/>
              </w:rPr>
            </w:pPr>
            <w:ins w:id="6791" w:author="Arjan" w:date="2013-02-08T10:13:00Z">
              <w:r w:rsidRPr="00DD0F4F">
                <w:rPr>
                  <w:rFonts w:ascii="Arial" w:eastAsia="Times New Roman" w:hAnsi="Arial" w:cs="Arial"/>
                  <w:color w:val="000000"/>
                  <w:sz w:val="20"/>
                  <w:szCs w:val="20"/>
                  <w:lang w:val="nl-NL"/>
                </w:rPr>
                <w:t>Van belang is dat over de wijze van samenwerken tussen beide organisaties van te voren afspraken gemaakt zijn die in zaaktypen zijn vastgelegd.</w:t>
              </w:r>
            </w:ins>
          </w:p>
        </w:tc>
      </w:tr>
      <w:tr w:rsidR="006B550F" w:rsidRPr="005E066D" w:rsidTr="00211C3F">
        <w:trPr>
          <w:ins w:id="6792"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6793" w:author="Arjan" w:date="2013-02-07T23:33:00Z"/>
                <w:rFonts w:ascii="Arial" w:eastAsia="Times New Roman" w:hAnsi="Arial" w:cs="Arial"/>
                <w:b/>
                <w:bCs/>
                <w:color w:val="000000"/>
                <w:sz w:val="20"/>
                <w:szCs w:val="20"/>
                <w:lang w:val="nl-NL"/>
              </w:rPr>
            </w:pPr>
          </w:p>
        </w:tc>
        <w:tc>
          <w:tcPr>
            <w:tcW w:w="5670" w:type="dxa"/>
            <w:gridSpan w:val="3"/>
            <w:tcBorders>
              <w:top w:val="nil"/>
              <w:left w:val="nil"/>
              <w:bottom w:val="nil"/>
              <w:right w:val="nil"/>
            </w:tcBorders>
          </w:tcPr>
          <w:p w:rsidR="006B550F" w:rsidRPr="00DD0F4F" w:rsidRDefault="006B550F" w:rsidP="00211C3F">
            <w:pPr>
              <w:autoSpaceDE w:val="0"/>
              <w:autoSpaceDN w:val="0"/>
              <w:adjustRightInd w:val="0"/>
              <w:spacing w:after="0" w:line="240" w:lineRule="auto"/>
              <w:rPr>
                <w:ins w:id="6794" w:author="Arjan" w:date="2013-02-07T23:33:00Z"/>
                <w:rFonts w:ascii="Arial" w:eastAsia="Times New Roman" w:hAnsi="Arial" w:cs="Arial"/>
                <w:b/>
                <w:bCs/>
                <w:color w:val="000000"/>
                <w:sz w:val="20"/>
                <w:szCs w:val="20"/>
                <w:lang w:val="nl-NL"/>
              </w:rPr>
            </w:pPr>
          </w:p>
        </w:tc>
      </w:tr>
      <w:tr w:rsidR="006B550F" w:rsidRPr="00F2006F" w:rsidTr="00211C3F">
        <w:trPr>
          <w:ins w:id="679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796" w:author="Arjan" w:date="2013-02-07T23:33:00Z"/>
                <w:rFonts w:ascii="Arial" w:eastAsia="Times New Roman" w:hAnsi="Arial" w:cs="Arial"/>
                <w:b/>
                <w:bCs/>
                <w:color w:val="000000"/>
                <w:sz w:val="20"/>
                <w:szCs w:val="20"/>
              </w:rPr>
            </w:pPr>
            <w:ins w:id="6797" w:author="Arjan" w:date="2013-02-07T23:33:00Z">
              <w:r>
                <w:rPr>
                  <w:rFonts w:ascii="Arial" w:eastAsia="Times New Roman" w:hAnsi="Arial" w:cs="Arial"/>
                  <w:b/>
                  <w:bCs/>
                  <w:color w:val="000000"/>
                  <w:sz w:val="20"/>
                  <w:szCs w:val="20"/>
                </w:rPr>
                <w:t>Overzicht attributen</w:t>
              </w:r>
            </w:ins>
          </w:p>
        </w:tc>
        <w:tc>
          <w:tcPr>
            <w:tcW w:w="988"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798" w:author="Arjan" w:date="2013-02-07T23:33:00Z"/>
                <w:rFonts w:ascii="Arial" w:eastAsia="Times New Roman" w:hAnsi="Arial" w:cs="Arial"/>
                <w:color w:val="000000"/>
                <w:sz w:val="20"/>
                <w:szCs w:val="20"/>
              </w:rPr>
            </w:pPr>
            <w:ins w:id="6799" w:author="Arjan" w:date="2013-02-07T23:33:00Z">
              <w:r w:rsidRPr="00F2006F">
                <w:rPr>
                  <w:rFonts w:ascii="Arial" w:eastAsia="Times New Roman" w:hAnsi="Arial" w:cs="Arial"/>
                  <w:i/>
                  <w:iCs/>
                  <w:color w:val="000000"/>
                  <w:sz w:val="20"/>
                  <w:szCs w:val="20"/>
                </w:rPr>
                <w:t>Code</w:t>
              </w:r>
            </w:ins>
          </w:p>
        </w:tc>
        <w:tc>
          <w:tcPr>
            <w:tcW w:w="3544"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00" w:author="Arjan" w:date="2013-02-07T23:33:00Z"/>
                <w:rFonts w:ascii="Arial" w:eastAsia="Times New Roman" w:hAnsi="Arial" w:cs="Arial"/>
                <w:color w:val="000000"/>
                <w:sz w:val="20"/>
                <w:szCs w:val="20"/>
              </w:rPr>
            </w:pPr>
            <w:ins w:id="6801" w:author="Arjan" w:date="2013-02-07T23:33:00Z">
              <w:r w:rsidRPr="00F2006F">
                <w:rPr>
                  <w:rFonts w:ascii="Arial" w:eastAsia="Times New Roman" w:hAnsi="Arial" w:cs="Arial"/>
                  <w:i/>
                  <w:iCs/>
                  <w:color w:val="000000"/>
                  <w:sz w:val="20"/>
                  <w:szCs w:val="20"/>
                </w:rPr>
                <w:t>Gegevensnaam</w:t>
              </w:r>
            </w:ins>
          </w:p>
        </w:tc>
        <w:tc>
          <w:tcPr>
            <w:tcW w:w="1138"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02" w:author="Arjan" w:date="2013-02-07T23:33:00Z"/>
                <w:rFonts w:ascii="Arial" w:eastAsia="Times New Roman" w:hAnsi="Arial" w:cs="Arial"/>
                <w:color w:val="000000"/>
                <w:sz w:val="20"/>
                <w:szCs w:val="20"/>
              </w:rPr>
            </w:pPr>
            <w:ins w:id="6803" w:author="Arjan" w:date="2013-02-07T23:33:00Z">
              <w:r w:rsidRPr="00F2006F">
                <w:rPr>
                  <w:rFonts w:ascii="Arial" w:eastAsia="Times New Roman" w:hAnsi="Arial" w:cs="Arial"/>
                  <w:i/>
                  <w:iCs/>
                  <w:color w:val="000000"/>
                  <w:sz w:val="20"/>
                  <w:szCs w:val="20"/>
                </w:rPr>
                <w:t>Herkomst</w:t>
              </w:r>
            </w:ins>
          </w:p>
        </w:tc>
      </w:tr>
      <w:tr w:rsidR="006B550F" w:rsidRPr="00F2006F" w:rsidTr="00211C3F">
        <w:trPr>
          <w:ins w:id="6804" w:author="Arjan" w:date="2013-02-07T23:33:00Z"/>
        </w:trPr>
        <w:tc>
          <w:tcPr>
            <w:tcW w:w="3690" w:type="dxa"/>
            <w:tcBorders>
              <w:top w:val="nil"/>
              <w:left w:val="nil"/>
              <w:bottom w:val="nil"/>
              <w:right w:val="nil"/>
            </w:tcBorders>
          </w:tcPr>
          <w:p w:rsidR="006B550F" w:rsidRDefault="006B550F" w:rsidP="00211C3F">
            <w:pPr>
              <w:autoSpaceDE w:val="0"/>
              <w:autoSpaceDN w:val="0"/>
              <w:adjustRightInd w:val="0"/>
              <w:spacing w:after="0" w:line="240" w:lineRule="auto"/>
              <w:rPr>
                <w:ins w:id="6805"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rsidR="006B550F" w:rsidRPr="00BC30EF" w:rsidRDefault="006B550F" w:rsidP="00211C3F">
            <w:pPr>
              <w:autoSpaceDE w:val="0"/>
              <w:autoSpaceDN w:val="0"/>
              <w:adjustRightInd w:val="0"/>
              <w:spacing w:after="0" w:line="240" w:lineRule="auto"/>
              <w:rPr>
                <w:ins w:id="6806"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6807" w:author="Arjan" w:date="2013-02-07T23:33:00Z"/>
                <w:rFonts w:ascii="Arial" w:eastAsia="Times New Roman" w:hAnsi="Arial" w:cs="Arial"/>
                <w:color w:val="000000"/>
                <w:sz w:val="20"/>
                <w:szCs w:val="20"/>
              </w:rPr>
            </w:pPr>
            <w:ins w:id="6808"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Verantwoordelijke organisatie</w:t>
              </w:r>
              <w:r w:rsidRPr="00F2006F">
                <w:rPr>
                  <w:rFonts w:ascii="Arial" w:hAnsi="Arial" w:cs="Arial"/>
                  <w:sz w:val="20"/>
                  <w:szCs w:val="20"/>
                  <w:lang w:val="en-AU"/>
                </w:rPr>
                <w:fldChar w:fldCharType="end"/>
              </w:r>
            </w:ins>
          </w:p>
        </w:tc>
        <w:tc>
          <w:tcPr>
            <w:tcW w:w="1138"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09" w:author="Arjan" w:date="2013-02-07T23:33:00Z"/>
                <w:rFonts w:ascii="Arial" w:eastAsia="Times New Roman" w:hAnsi="Arial" w:cs="Arial"/>
                <w:color w:val="000000"/>
                <w:sz w:val="20"/>
                <w:szCs w:val="20"/>
              </w:rPr>
            </w:pPr>
            <w:ins w:id="6810" w:author="Arjan" w:date="2013-02-07T23:33:00Z">
              <w:r w:rsidRPr="00F2006F">
                <w:rPr>
                  <w:rFonts w:ascii="Arial" w:eastAsia="Times New Roman" w:hAnsi="Arial" w:cs="Arial"/>
                  <w:color w:val="000000"/>
                  <w:sz w:val="20"/>
                  <w:szCs w:val="20"/>
                </w:rPr>
                <w:t>KING</w:t>
              </w:r>
            </w:ins>
          </w:p>
        </w:tc>
      </w:tr>
      <w:tr w:rsidR="006B550F" w:rsidRPr="00F2006F" w:rsidTr="00211C3F">
        <w:trPr>
          <w:ins w:id="6811" w:author="Arjan" w:date="2013-02-07T23:33:00Z"/>
        </w:trPr>
        <w:tc>
          <w:tcPr>
            <w:tcW w:w="3690" w:type="dxa"/>
            <w:tcBorders>
              <w:top w:val="nil"/>
              <w:left w:val="nil"/>
              <w:bottom w:val="nil"/>
              <w:right w:val="nil"/>
            </w:tcBorders>
          </w:tcPr>
          <w:p w:rsidR="006B550F" w:rsidRDefault="006B550F" w:rsidP="00211C3F">
            <w:pPr>
              <w:autoSpaceDE w:val="0"/>
              <w:autoSpaceDN w:val="0"/>
              <w:adjustRightInd w:val="0"/>
              <w:spacing w:after="0" w:line="240" w:lineRule="auto"/>
              <w:rPr>
                <w:ins w:id="6812"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rsidR="006B550F" w:rsidRPr="00BC30EF" w:rsidRDefault="006B550F" w:rsidP="00211C3F">
            <w:pPr>
              <w:autoSpaceDE w:val="0"/>
              <w:autoSpaceDN w:val="0"/>
              <w:adjustRightInd w:val="0"/>
              <w:spacing w:after="0" w:line="240" w:lineRule="auto"/>
              <w:rPr>
                <w:ins w:id="6813"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6814" w:author="Arjan" w:date="2013-02-07T23:33:00Z"/>
                <w:rFonts w:ascii="Arial" w:eastAsia="Times New Roman" w:hAnsi="Arial" w:cs="Arial"/>
                <w:color w:val="000000"/>
                <w:sz w:val="20"/>
                <w:szCs w:val="20"/>
              </w:rPr>
            </w:pPr>
            <w:ins w:id="6815"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Zaakidentificatie</w:t>
              </w:r>
              <w:r w:rsidRPr="00F2006F">
                <w:rPr>
                  <w:rFonts w:ascii="Arial" w:hAnsi="Arial" w:cs="Arial"/>
                  <w:sz w:val="20"/>
                  <w:szCs w:val="20"/>
                  <w:lang w:val="en-AU"/>
                </w:rPr>
                <w:fldChar w:fldCharType="end"/>
              </w:r>
            </w:ins>
          </w:p>
        </w:tc>
        <w:tc>
          <w:tcPr>
            <w:tcW w:w="1138"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16" w:author="Arjan" w:date="2013-02-07T23:33:00Z"/>
                <w:rFonts w:ascii="Arial" w:eastAsia="Times New Roman" w:hAnsi="Arial" w:cs="Arial"/>
                <w:color w:val="000000"/>
                <w:sz w:val="20"/>
                <w:szCs w:val="20"/>
              </w:rPr>
            </w:pPr>
            <w:ins w:id="6817" w:author="Arjan" w:date="2013-02-07T23:33:00Z">
              <w:r w:rsidRPr="00F2006F">
                <w:rPr>
                  <w:rFonts w:ascii="Arial" w:eastAsia="Times New Roman" w:hAnsi="Arial" w:cs="Arial"/>
                  <w:color w:val="000000"/>
                  <w:sz w:val="20"/>
                  <w:szCs w:val="20"/>
                </w:rPr>
                <w:t>KING</w:t>
              </w:r>
            </w:ins>
          </w:p>
        </w:tc>
      </w:tr>
      <w:tr w:rsidR="006B550F" w:rsidRPr="00F2006F" w:rsidTr="00211C3F">
        <w:trPr>
          <w:ins w:id="6818" w:author="Arjan" w:date="2013-02-07T23:33:00Z"/>
        </w:trPr>
        <w:tc>
          <w:tcPr>
            <w:tcW w:w="3690" w:type="dxa"/>
            <w:tcBorders>
              <w:top w:val="nil"/>
              <w:left w:val="nil"/>
              <w:bottom w:val="nil"/>
              <w:right w:val="nil"/>
            </w:tcBorders>
          </w:tcPr>
          <w:p w:rsidR="006B550F" w:rsidRDefault="006B550F" w:rsidP="00211C3F">
            <w:pPr>
              <w:autoSpaceDE w:val="0"/>
              <w:autoSpaceDN w:val="0"/>
              <w:adjustRightInd w:val="0"/>
              <w:spacing w:after="0" w:line="240" w:lineRule="auto"/>
              <w:rPr>
                <w:ins w:id="6819"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rsidR="006B550F" w:rsidRPr="00BC30EF" w:rsidRDefault="006B550F" w:rsidP="00211C3F">
            <w:pPr>
              <w:autoSpaceDE w:val="0"/>
              <w:autoSpaceDN w:val="0"/>
              <w:adjustRightInd w:val="0"/>
              <w:spacing w:after="0" w:line="240" w:lineRule="auto"/>
              <w:rPr>
                <w:ins w:id="6820"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6821" w:author="Arjan" w:date="2013-02-07T23:33:00Z"/>
                <w:rFonts w:ascii="Arial" w:eastAsia="Times New Roman" w:hAnsi="Arial" w:cs="Arial"/>
                <w:color w:val="000000"/>
                <w:sz w:val="20"/>
                <w:szCs w:val="20"/>
              </w:rPr>
            </w:pPr>
            <w:ins w:id="6822"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Zaaktypecode</w:t>
              </w:r>
              <w:r w:rsidRPr="00F2006F">
                <w:rPr>
                  <w:rFonts w:ascii="Arial" w:hAnsi="Arial" w:cs="Arial"/>
                  <w:sz w:val="20"/>
                  <w:szCs w:val="20"/>
                  <w:lang w:val="en-AU"/>
                </w:rPr>
                <w:fldChar w:fldCharType="end"/>
              </w:r>
            </w:ins>
          </w:p>
        </w:tc>
        <w:tc>
          <w:tcPr>
            <w:tcW w:w="1138"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23" w:author="Arjan" w:date="2013-02-07T23:33:00Z"/>
                <w:rFonts w:ascii="Arial" w:eastAsia="Times New Roman" w:hAnsi="Arial" w:cs="Arial"/>
                <w:color w:val="000000"/>
                <w:sz w:val="20"/>
                <w:szCs w:val="20"/>
              </w:rPr>
            </w:pPr>
            <w:ins w:id="6824" w:author="Arjan" w:date="2013-02-07T23:33:00Z">
              <w:r w:rsidRPr="00F2006F">
                <w:rPr>
                  <w:rFonts w:ascii="Arial" w:eastAsia="Times New Roman" w:hAnsi="Arial" w:cs="Arial"/>
                  <w:color w:val="000000"/>
                  <w:sz w:val="20"/>
                  <w:szCs w:val="20"/>
                </w:rPr>
                <w:t>KING</w:t>
              </w:r>
            </w:ins>
          </w:p>
        </w:tc>
      </w:tr>
      <w:tr w:rsidR="006B550F" w:rsidRPr="00F2006F" w:rsidTr="00211C3F">
        <w:trPr>
          <w:ins w:id="6825" w:author="Arjan" w:date="2013-02-07T23:33:00Z"/>
        </w:trPr>
        <w:tc>
          <w:tcPr>
            <w:tcW w:w="3690" w:type="dxa"/>
            <w:tcBorders>
              <w:top w:val="nil"/>
              <w:left w:val="nil"/>
              <w:bottom w:val="nil"/>
              <w:right w:val="nil"/>
            </w:tcBorders>
          </w:tcPr>
          <w:p w:rsidR="006B550F" w:rsidRDefault="006B550F" w:rsidP="00211C3F">
            <w:pPr>
              <w:autoSpaceDE w:val="0"/>
              <w:autoSpaceDN w:val="0"/>
              <w:adjustRightInd w:val="0"/>
              <w:spacing w:after="0" w:line="240" w:lineRule="auto"/>
              <w:rPr>
                <w:ins w:id="6826"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rsidR="006B550F" w:rsidRPr="00BC30EF" w:rsidRDefault="006B550F" w:rsidP="00211C3F">
            <w:pPr>
              <w:autoSpaceDE w:val="0"/>
              <w:autoSpaceDN w:val="0"/>
              <w:adjustRightInd w:val="0"/>
              <w:spacing w:after="0" w:line="240" w:lineRule="auto"/>
              <w:rPr>
                <w:ins w:id="6827"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6828" w:author="Arjan" w:date="2013-02-07T23:33:00Z"/>
                <w:rFonts w:ascii="Arial" w:eastAsia="Times New Roman" w:hAnsi="Arial" w:cs="Arial"/>
                <w:color w:val="000000"/>
                <w:sz w:val="20"/>
                <w:szCs w:val="20"/>
              </w:rPr>
            </w:pPr>
            <w:ins w:id="6829"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Zaaktype-omschrijving generiek</w:t>
              </w:r>
              <w:r w:rsidRPr="00F2006F">
                <w:rPr>
                  <w:rFonts w:ascii="Arial" w:hAnsi="Arial" w:cs="Arial"/>
                  <w:sz w:val="20"/>
                  <w:szCs w:val="20"/>
                  <w:lang w:val="en-AU"/>
                </w:rPr>
                <w:fldChar w:fldCharType="end"/>
              </w:r>
            </w:ins>
          </w:p>
        </w:tc>
        <w:tc>
          <w:tcPr>
            <w:tcW w:w="1138"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30" w:author="Arjan" w:date="2013-02-07T23:33:00Z"/>
                <w:rFonts w:ascii="Arial" w:eastAsia="Times New Roman" w:hAnsi="Arial" w:cs="Arial"/>
                <w:color w:val="000000"/>
                <w:sz w:val="20"/>
                <w:szCs w:val="20"/>
              </w:rPr>
            </w:pPr>
            <w:ins w:id="6831" w:author="Arjan" w:date="2013-02-07T23:33:00Z">
              <w:r w:rsidRPr="00F2006F">
                <w:rPr>
                  <w:rFonts w:ascii="Arial" w:eastAsia="Times New Roman" w:hAnsi="Arial" w:cs="Arial"/>
                  <w:color w:val="000000"/>
                  <w:sz w:val="20"/>
                  <w:szCs w:val="20"/>
                </w:rPr>
                <w:t>KING</w:t>
              </w:r>
            </w:ins>
          </w:p>
        </w:tc>
      </w:tr>
      <w:tr w:rsidR="006B550F" w:rsidRPr="00F2006F" w:rsidTr="00211C3F">
        <w:trPr>
          <w:ins w:id="6832" w:author="Arjan" w:date="2013-02-07T23:33:00Z"/>
        </w:trPr>
        <w:tc>
          <w:tcPr>
            <w:tcW w:w="3690" w:type="dxa"/>
            <w:tcBorders>
              <w:top w:val="nil"/>
              <w:left w:val="nil"/>
              <w:bottom w:val="nil"/>
              <w:right w:val="nil"/>
            </w:tcBorders>
          </w:tcPr>
          <w:p w:rsidR="006B550F" w:rsidRDefault="006B550F" w:rsidP="00211C3F">
            <w:pPr>
              <w:autoSpaceDE w:val="0"/>
              <w:autoSpaceDN w:val="0"/>
              <w:adjustRightInd w:val="0"/>
              <w:spacing w:after="0" w:line="240" w:lineRule="auto"/>
              <w:rPr>
                <w:ins w:id="6833"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rsidR="006B550F" w:rsidRPr="00BC30EF" w:rsidRDefault="006B550F" w:rsidP="00211C3F">
            <w:pPr>
              <w:autoSpaceDE w:val="0"/>
              <w:autoSpaceDN w:val="0"/>
              <w:adjustRightInd w:val="0"/>
              <w:spacing w:after="0" w:line="240" w:lineRule="auto"/>
              <w:rPr>
                <w:ins w:id="6834"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6835" w:author="Arjan" w:date="2013-02-07T23:33:00Z"/>
                <w:rFonts w:ascii="Arial" w:eastAsia="Times New Roman" w:hAnsi="Arial" w:cs="Arial"/>
                <w:color w:val="000000"/>
                <w:sz w:val="20"/>
                <w:szCs w:val="20"/>
              </w:rPr>
            </w:pPr>
            <w:ins w:id="6836"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Aanvraagdatum</w:t>
              </w:r>
              <w:r w:rsidRPr="00F2006F">
                <w:rPr>
                  <w:rFonts w:ascii="Arial" w:hAnsi="Arial" w:cs="Arial"/>
                  <w:sz w:val="20"/>
                  <w:szCs w:val="20"/>
                  <w:lang w:val="en-AU"/>
                </w:rPr>
                <w:fldChar w:fldCharType="end"/>
              </w:r>
            </w:ins>
          </w:p>
        </w:tc>
        <w:tc>
          <w:tcPr>
            <w:tcW w:w="1138"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37" w:author="Arjan" w:date="2013-02-07T23:33:00Z"/>
                <w:rFonts w:ascii="Arial" w:eastAsia="Times New Roman" w:hAnsi="Arial" w:cs="Arial"/>
                <w:color w:val="000000"/>
                <w:sz w:val="20"/>
                <w:szCs w:val="20"/>
              </w:rPr>
            </w:pPr>
            <w:ins w:id="6838" w:author="Arjan" w:date="2013-02-07T23:33:00Z">
              <w:r w:rsidRPr="00F2006F">
                <w:rPr>
                  <w:rFonts w:ascii="Arial" w:eastAsia="Times New Roman" w:hAnsi="Arial" w:cs="Arial"/>
                  <w:color w:val="000000"/>
                  <w:sz w:val="20"/>
                  <w:szCs w:val="20"/>
                </w:rPr>
                <w:t>KING</w:t>
              </w:r>
            </w:ins>
          </w:p>
        </w:tc>
      </w:tr>
      <w:tr w:rsidR="00F860D7" w:rsidRPr="00F2006F" w:rsidTr="00211C3F">
        <w:trPr>
          <w:ins w:id="6839" w:author="Arjan" w:date="2013-02-08T11:05:00Z"/>
        </w:trPr>
        <w:tc>
          <w:tcPr>
            <w:tcW w:w="3690" w:type="dxa"/>
            <w:tcBorders>
              <w:top w:val="nil"/>
              <w:left w:val="nil"/>
              <w:bottom w:val="nil"/>
              <w:right w:val="nil"/>
            </w:tcBorders>
          </w:tcPr>
          <w:p w:rsidR="00F860D7" w:rsidRDefault="00F860D7" w:rsidP="00211C3F">
            <w:pPr>
              <w:autoSpaceDE w:val="0"/>
              <w:autoSpaceDN w:val="0"/>
              <w:adjustRightInd w:val="0"/>
              <w:spacing w:after="0" w:line="240" w:lineRule="auto"/>
              <w:rPr>
                <w:ins w:id="6840" w:author="Arjan" w:date="2013-02-08T11:05:00Z"/>
                <w:rFonts w:ascii="Arial" w:eastAsia="Times New Roman" w:hAnsi="Arial" w:cs="Arial"/>
                <w:b/>
                <w:bCs/>
                <w:color w:val="000000"/>
                <w:sz w:val="20"/>
                <w:szCs w:val="20"/>
              </w:rPr>
            </w:pPr>
          </w:p>
        </w:tc>
        <w:tc>
          <w:tcPr>
            <w:tcW w:w="988" w:type="dxa"/>
            <w:tcBorders>
              <w:top w:val="nil"/>
              <w:left w:val="nil"/>
              <w:bottom w:val="nil"/>
              <w:right w:val="nil"/>
            </w:tcBorders>
          </w:tcPr>
          <w:p w:rsidR="00F860D7" w:rsidRPr="00BC30EF" w:rsidRDefault="00F860D7" w:rsidP="00211C3F">
            <w:pPr>
              <w:autoSpaceDE w:val="0"/>
              <w:autoSpaceDN w:val="0"/>
              <w:adjustRightInd w:val="0"/>
              <w:spacing w:after="0" w:line="240" w:lineRule="auto"/>
              <w:rPr>
                <w:ins w:id="6841" w:author="Arjan" w:date="2013-02-08T11:05:00Z"/>
                <w:rFonts w:ascii="Arial" w:eastAsia="Times New Roman" w:hAnsi="Arial" w:cs="Arial"/>
                <w:iCs/>
                <w:color w:val="000000"/>
                <w:sz w:val="20"/>
                <w:szCs w:val="20"/>
              </w:rPr>
            </w:pPr>
          </w:p>
        </w:tc>
        <w:tc>
          <w:tcPr>
            <w:tcW w:w="3544" w:type="dxa"/>
            <w:tcBorders>
              <w:top w:val="nil"/>
              <w:left w:val="nil"/>
              <w:bottom w:val="nil"/>
              <w:right w:val="nil"/>
            </w:tcBorders>
          </w:tcPr>
          <w:p w:rsidR="00F860D7" w:rsidRPr="00F2006F" w:rsidRDefault="00F860D7" w:rsidP="00211C3F">
            <w:pPr>
              <w:autoSpaceDE w:val="0"/>
              <w:autoSpaceDN w:val="0"/>
              <w:adjustRightInd w:val="0"/>
              <w:spacing w:after="0" w:line="240" w:lineRule="auto"/>
              <w:rPr>
                <w:ins w:id="6842" w:author="Arjan" w:date="2013-02-08T11:05:00Z"/>
                <w:rFonts w:ascii="Arial" w:hAnsi="Arial" w:cs="Arial"/>
                <w:sz w:val="20"/>
                <w:szCs w:val="20"/>
                <w:lang w:val="en-AU"/>
              </w:rPr>
            </w:pPr>
            <w:ins w:id="6843" w:author="Arjan" w:date="2013-02-08T11:05:00Z">
              <w:r>
                <w:rPr>
                  <w:rFonts w:ascii="Arial" w:hAnsi="Arial" w:cs="Arial"/>
                  <w:sz w:val="20"/>
                  <w:szCs w:val="20"/>
                  <w:lang w:val="en-AU"/>
                </w:rPr>
                <w:t>Aard relatie</w:t>
              </w:r>
            </w:ins>
          </w:p>
        </w:tc>
        <w:tc>
          <w:tcPr>
            <w:tcW w:w="1138" w:type="dxa"/>
            <w:tcBorders>
              <w:top w:val="nil"/>
              <w:left w:val="nil"/>
              <w:bottom w:val="nil"/>
              <w:right w:val="nil"/>
            </w:tcBorders>
          </w:tcPr>
          <w:p w:rsidR="00F860D7" w:rsidRPr="00F2006F" w:rsidRDefault="00F860D7" w:rsidP="00211C3F">
            <w:pPr>
              <w:autoSpaceDE w:val="0"/>
              <w:autoSpaceDN w:val="0"/>
              <w:adjustRightInd w:val="0"/>
              <w:spacing w:after="0" w:line="240" w:lineRule="auto"/>
              <w:rPr>
                <w:ins w:id="6844" w:author="Arjan" w:date="2013-02-08T11:05:00Z"/>
                <w:rFonts w:ascii="Arial" w:eastAsia="Times New Roman" w:hAnsi="Arial" w:cs="Arial"/>
                <w:color w:val="000000"/>
                <w:sz w:val="20"/>
                <w:szCs w:val="20"/>
              </w:rPr>
            </w:pPr>
            <w:ins w:id="6845" w:author="Arjan" w:date="2013-02-08T11:05:00Z">
              <w:r>
                <w:rPr>
                  <w:rFonts w:ascii="Arial" w:eastAsia="Times New Roman" w:hAnsi="Arial" w:cs="Arial"/>
                  <w:color w:val="000000"/>
                  <w:sz w:val="20"/>
                  <w:szCs w:val="20"/>
                </w:rPr>
                <w:t>KING</w:t>
              </w:r>
            </w:ins>
          </w:p>
        </w:tc>
      </w:tr>
      <w:tr w:rsidR="006B550F" w:rsidRPr="00F2006F" w:rsidTr="00211C3F">
        <w:trPr>
          <w:ins w:id="6846" w:author="Arjan" w:date="2013-02-07T23:33:00Z"/>
        </w:trPr>
        <w:tc>
          <w:tcPr>
            <w:tcW w:w="3690" w:type="dxa"/>
            <w:tcBorders>
              <w:top w:val="nil"/>
              <w:left w:val="nil"/>
              <w:bottom w:val="nil"/>
              <w:right w:val="nil"/>
            </w:tcBorders>
          </w:tcPr>
          <w:p w:rsidR="006B550F" w:rsidRDefault="006B550F" w:rsidP="00211C3F">
            <w:pPr>
              <w:autoSpaceDE w:val="0"/>
              <w:autoSpaceDN w:val="0"/>
              <w:adjustRightInd w:val="0"/>
              <w:spacing w:after="0" w:line="240" w:lineRule="auto"/>
              <w:rPr>
                <w:ins w:id="6847"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rsidR="006B550F" w:rsidRPr="00BC30EF" w:rsidRDefault="006B550F" w:rsidP="00211C3F">
            <w:pPr>
              <w:autoSpaceDE w:val="0"/>
              <w:autoSpaceDN w:val="0"/>
              <w:adjustRightInd w:val="0"/>
              <w:spacing w:after="0" w:line="240" w:lineRule="auto"/>
              <w:rPr>
                <w:ins w:id="6848"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6849" w:author="Arjan" w:date="2013-02-07T23:33:00Z"/>
                <w:rFonts w:ascii="Arial" w:eastAsia="Times New Roman" w:hAnsi="Arial" w:cs="Arial"/>
                <w:color w:val="000000"/>
                <w:sz w:val="20"/>
                <w:szCs w:val="20"/>
              </w:rPr>
            </w:pPr>
            <w:ins w:id="6850"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Startdatum</w:t>
              </w:r>
              <w:r w:rsidRPr="00F2006F">
                <w:rPr>
                  <w:rFonts w:ascii="Arial" w:hAnsi="Arial" w:cs="Arial"/>
                  <w:sz w:val="20"/>
                  <w:szCs w:val="20"/>
                  <w:lang w:val="en-AU"/>
                </w:rPr>
                <w:fldChar w:fldCharType="end"/>
              </w:r>
            </w:ins>
          </w:p>
        </w:tc>
        <w:tc>
          <w:tcPr>
            <w:tcW w:w="1138"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51" w:author="Arjan" w:date="2013-02-07T23:33:00Z"/>
                <w:rFonts w:ascii="Arial" w:eastAsia="Times New Roman" w:hAnsi="Arial" w:cs="Arial"/>
                <w:color w:val="000000"/>
                <w:sz w:val="20"/>
                <w:szCs w:val="20"/>
              </w:rPr>
            </w:pPr>
            <w:ins w:id="6852" w:author="Arjan" w:date="2013-02-07T23:33:00Z">
              <w:r w:rsidRPr="00F2006F">
                <w:rPr>
                  <w:rFonts w:ascii="Arial" w:eastAsia="Times New Roman" w:hAnsi="Arial" w:cs="Arial"/>
                  <w:color w:val="000000"/>
                  <w:sz w:val="20"/>
                  <w:szCs w:val="20"/>
                </w:rPr>
                <w:t>KING</w:t>
              </w:r>
            </w:ins>
          </w:p>
        </w:tc>
      </w:tr>
      <w:tr w:rsidR="006B550F" w:rsidRPr="00F2006F" w:rsidTr="00211C3F">
        <w:trPr>
          <w:ins w:id="6853" w:author="Arjan" w:date="2013-02-07T23:33:00Z"/>
        </w:trPr>
        <w:tc>
          <w:tcPr>
            <w:tcW w:w="3690" w:type="dxa"/>
            <w:tcBorders>
              <w:top w:val="nil"/>
              <w:left w:val="nil"/>
              <w:bottom w:val="nil"/>
              <w:right w:val="nil"/>
            </w:tcBorders>
          </w:tcPr>
          <w:p w:rsidR="006B550F" w:rsidRDefault="006B550F" w:rsidP="00211C3F">
            <w:pPr>
              <w:autoSpaceDE w:val="0"/>
              <w:autoSpaceDN w:val="0"/>
              <w:adjustRightInd w:val="0"/>
              <w:spacing w:after="0" w:line="240" w:lineRule="auto"/>
              <w:rPr>
                <w:ins w:id="6854"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rsidR="006B550F" w:rsidRPr="00BC30EF" w:rsidRDefault="006B550F" w:rsidP="00211C3F">
            <w:pPr>
              <w:autoSpaceDE w:val="0"/>
              <w:autoSpaceDN w:val="0"/>
              <w:adjustRightInd w:val="0"/>
              <w:spacing w:after="0" w:line="240" w:lineRule="auto"/>
              <w:rPr>
                <w:ins w:id="6855"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6856" w:author="Arjan" w:date="2013-02-07T23:33:00Z"/>
                <w:rFonts w:ascii="Arial" w:eastAsia="Times New Roman" w:hAnsi="Arial" w:cs="Arial"/>
                <w:color w:val="000000"/>
                <w:sz w:val="20"/>
                <w:szCs w:val="20"/>
              </w:rPr>
            </w:pPr>
            <w:ins w:id="6857"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Status-omschrijving generiek</w:t>
              </w:r>
              <w:r w:rsidRPr="00F2006F">
                <w:rPr>
                  <w:rFonts w:ascii="Arial" w:hAnsi="Arial" w:cs="Arial"/>
                  <w:sz w:val="20"/>
                  <w:szCs w:val="20"/>
                  <w:lang w:val="en-AU"/>
                </w:rPr>
                <w:fldChar w:fldCharType="end"/>
              </w:r>
            </w:ins>
          </w:p>
        </w:tc>
        <w:tc>
          <w:tcPr>
            <w:tcW w:w="1138"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58" w:author="Arjan" w:date="2013-02-07T23:33:00Z"/>
                <w:rFonts w:ascii="Arial" w:eastAsia="Times New Roman" w:hAnsi="Arial" w:cs="Arial"/>
                <w:color w:val="000000"/>
                <w:sz w:val="20"/>
                <w:szCs w:val="20"/>
              </w:rPr>
            </w:pPr>
            <w:ins w:id="6859" w:author="Arjan" w:date="2013-02-07T23:33:00Z">
              <w:r w:rsidRPr="00F2006F">
                <w:rPr>
                  <w:rFonts w:ascii="Arial" w:eastAsia="Times New Roman" w:hAnsi="Arial" w:cs="Arial"/>
                  <w:color w:val="000000"/>
                  <w:sz w:val="20"/>
                  <w:szCs w:val="20"/>
                </w:rPr>
                <w:t>KING</w:t>
              </w:r>
            </w:ins>
          </w:p>
        </w:tc>
      </w:tr>
      <w:tr w:rsidR="006B550F" w:rsidRPr="00F2006F" w:rsidTr="00211C3F">
        <w:trPr>
          <w:ins w:id="6860" w:author="Arjan" w:date="2013-02-07T23:33:00Z"/>
        </w:trPr>
        <w:tc>
          <w:tcPr>
            <w:tcW w:w="3690" w:type="dxa"/>
            <w:tcBorders>
              <w:top w:val="nil"/>
              <w:left w:val="nil"/>
              <w:bottom w:val="nil"/>
              <w:right w:val="nil"/>
            </w:tcBorders>
          </w:tcPr>
          <w:p w:rsidR="006B550F" w:rsidRDefault="006B550F" w:rsidP="00211C3F">
            <w:pPr>
              <w:autoSpaceDE w:val="0"/>
              <w:autoSpaceDN w:val="0"/>
              <w:adjustRightInd w:val="0"/>
              <w:spacing w:after="0" w:line="240" w:lineRule="auto"/>
              <w:rPr>
                <w:ins w:id="6861"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rsidR="006B550F" w:rsidRPr="00BC30EF" w:rsidRDefault="006B550F" w:rsidP="00211C3F">
            <w:pPr>
              <w:autoSpaceDE w:val="0"/>
              <w:autoSpaceDN w:val="0"/>
              <w:adjustRightInd w:val="0"/>
              <w:spacing w:after="0" w:line="240" w:lineRule="auto"/>
              <w:rPr>
                <w:ins w:id="6862"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6863" w:author="Arjan" w:date="2013-02-07T23:33:00Z"/>
                <w:rFonts w:ascii="Arial" w:eastAsia="Times New Roman" w:hAnsi="Arial" w:cs="Arial"/>
                <w:color w:val="000000"/>
                <w:sz w:val="20"/>
                <w:szCs w:val="20"/>
              </w:rPr>
            </w:pPr>
            <w:ins w:id="6864"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Datum status gezet</w:t>
              </w:r>
              <w:r w:rsidRPr="00F2006F">
                <w:rPr>
                  <w:rFonts w:ascii="Arial" w:hAnsi="Arial" w:cs="Arial"/>
                  <w:sz w:val="20"/>
                  <w:szCs w:val="20"/>
                  <w:lang w:val="en-AU"/>
                </w:rPr>
                <w:fldChar w:fldCharType="end"/>
              </w:r>
            </w:ins>
          </w:p>
        </w:tc>
        <w:tc>
          <w:tcPr>
            <w:tcW w:w="1138"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65" w:author="Arjan" w:date="2013-02-07T23:33:00Z"/>
                <w:rFonts w:ascii="Arial" w:eastAsia="Times New Roman" w:hAnsi="Arial" w:cs="Arial"/>
                <w:color w:val="000000"/>
                <w:sz w:val="20"/>
                <w:szCs w:val="20"/>
              </w:rPr>
            </w:pPr>
            <w:ins w:id="6866" w:author="Arjan" w:date="2013-02-07T23:33:00Z">
              <w:r w:rsidRPr="00F2006F">
                <w:rPr>
                  <w:rFonts w:ascii="Arial" w:eastAsia="Times New Roman" w:hAnsi="Arial" w:cs="Arial"/>
                  <w:color w:val="000000"/>
                  <w:sz w:val="20"/>
                  <w:szCs w:val="20"/>
                </w:rPr>
                <w:t>KING</w:t>
              </w:r>
            </w:ins>
          </w:p>
        </w:tc>
      </w:tr>
      <w:tr w:rsidR="006B550F" w:rsidRPr="00F2006F" w:rsidTr="00211C3F">
        <w:trPr>
          <w:ins w:id="6867" w:author="Arjan" w:date="2013-02-07T23:33:00Z"/>
        </w:trPr>
        <w:tc>
          <w:tcPr>
            <w:tcW w:w="3690" w:type="dxa"/>
            <w:tcBorders>
              <w:top w:val="nil"/>
              <w:left w:val="nil"/>
              <w:bottom w:val="nil"/>
              <w:right w:val="nil"/>
            </w:tcBorders>
          </w:tcPr>
          <w:p w:rsidR="006B550F" w:rsidRDefault="006B550F" w:rsidP="00211C3F">
            <w:pPr>
              <w:autoSpaceDE w:val="0"/>
              <w:autoSpaceDN w:val="0"/>
              <w:adjustRightInd w:val="0"/>
              <w:spacing w:after="0" w:line="240" w:lineRule="auto"/>
              <w:rPr>
                <w:ins w:id="6868"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rsidR="006B550F" w:rsidRPr="00BC30EF" w:rsidRDefault="006B550F" w:rsidP="00211C3F">
            <w:pPr>
              <w:autoSpaceDE w:val="0"/>
              <w:autoSpaceDN w:val="0"/>
              <w:adjustRightInd w:val="0"/>
              <w:spacing w:after="0" w:line="240" w:lineRule="auto"/>
              <w:rPr>
                <w:ins w:id="6869"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6870" w:author="Arjan" w:date="2013-02-07T23:33:00Z"/>
                <w:rFonts w:ascii="Arial" w:eastAsia="Times New Roman" w:hAnsi="Arial" w:cs="Arial"/>
                <w:color w:val="000000"/>
                <w:sz w:val="20"/>
                <w:szCs w:val="20"/>
              </w:rPr>
            </w:pPr>
            <w:ins w:id="6871"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Einddatum</w:t>
              </w:r>
              <w:r w:rsidRPr="00F2006F">
                <w:rPr>
                  <w:rFonts w:ascii="Arial" w:hAnsi="Arial" w:cs="Arial"/>
                  <w:sz w:val="20"/>
                  <w:szCs w:val="20"/>
                  <w:lang w:val="en-AU"/>
                </w:rPr>
                <w:fldChar w:fldCharType="end"/>
              </w:r>
            </w:ins>
          </w:p>
        </w:tc>
        <w:tc>
          <w:tcPr>
            <w:tcW w:w="1138"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72" w:author="Arjan" w:date="2013-02-07T23:33:00Z"/>
                <w:rFonts w:ascii="Arial" w:eastAsia="Times New Roman" w:hAnsi="Arial" w:cs="Arial"/>
                <w:color w:val="000000"/>
                <w:sz w:val="20"/>
                <w:szCs w:val="20"/>
              </w:rPr>
            </w:pPr>
            <w:ins w:id="6873" w:author="Arjan" w:date="2013-02-07T23:33:00Z">
              <w:r w:rsidRPr="00F2006F">
                <w:rPr>
                  <w:rFonts w:ascii="Arial" w:eastAsia="Times New Roman" w:hAnsi="Arial" w:cs="Arial"/>
                  <w:color w:val="000000"/>
                  <w:sz w:val="20"/>
                  <w:szCs w:val="20"/>
                </w:rPr>
                <w:t>KING</w:t>
              </w:r>
            </w:ins>
          </w:p>
        </w:tc>
      </w:tr>
      <w:tr w:rsidR="006B550F" w:rsidRPr="00F2006F" w:rsidTr="00211C3F">
        <w:trPr>
          <w:ins w:id="6874" w:author="Arjan" w:date="2013-02-07T23:33:00Z"/>
        </w:trPr>
        <w:tc>
          <w:tcPr>
            <w:tcW w:w="3690" w:type="dxa"/>
            <w:tcBorders>
              <w:top w:val="nil"/>
              <w:left w:val="nil"/>
              <w:bottom w:val="nil"/>
              <w:right w:val="nil"/>
            </w:tcBorders>
          </w:tcPr>
          <w:p w:rsidR="006B550F" w:rsidRDefault="006B550F" w:rsidP="00211C3F">
            <w:pPr>
              <w:autoSpaceDE w:val="0"/>
              <w:autoSpaceDN w:val="0"/>
              <w:adjustRightInd w:val="0"/>
              <w:spacing w:after="0" w:line="240" w:lineRule="auto"/>
              <w:rPr>
                <w:ins w:id="6875"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rsidR="006B550F" w:rsidRPr="00BC30EF" w:rsidRDefault="006B550F" w:rsidP="00211C3F">
            <w:pPr>
              <w:autoSpaceDE w:val="0"/>
              <w:autoSpaceDN w:val="0"/>
              <w:adjustRightInd w:val="0"/>
              <w:spacing w:after="0" w:line="240" w:lineRule="auto"/>
              <w:rPr>
                <w:ins w:id="6876"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6877" w:author="Arjan" w:date="2013-02-07T23:33:00Z"/>
                <w:rFonts w:ascii="Arial" w:eastAsia="Times New Roman" w:hAnsi="Arial" w:cs="Arial"/>
                <w:color w:val="000000"/>
                <w:sz w:val="20"/>
                <w:szCs w:val="20"/>
              </w:rPr>
            </w:pPr>
            <w:ins w:id="6878"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Resultaatomschrijving</w:t>
              </w:r>
              <w:r w:rsidRPr="00F2006F">
                <w:rPr>
                  <w:rFonts w:ascii="Arial" w:hAnsi="Arial" w:cs="Arial"/>
                  <w:sz w:val="20"/>
                  <w:szCs w:val="20"/>
                  <w:lang w:val="en-AU"/>
                </w:rPr>
                <w:fldChar w:fldCharType="end"/>
              </w:r>
            </w:ins>
          </w:p>
        </w:tc>
        <w:tc>
          <w:tcPr>
            <w:tcW w:w="1138"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79" w:author="Arjan" w:date="2013-02-07T23:33:00Z"/>
                <w:rFonts w:ascii="Arial" w:eastAsia="Times New Roman" w:hAnsi="Arial" w:cs="Arial"/>
                <w:color w:val="000000"/>
                <w:sz w:val="20"/>
                <w:szCs w:val="20"/>
              </w:rPr>
            </w:pPr>
            <w:ins w:id="6880" w:author="Arjan" w:date="2013-02-07T23:33:00Z">
              <w:r w:rsidRPr="00F2006F">
                <w:rPr>
                  <w:rFonts w:ascii="Arial" w:eastAsia="Times New Roman" w:hAnsi="Arial" w:cs="Arial"/>
                  <w:color w:val="000000"/>
                  <w:sz w:val="20"/>
                  <w:szCs w:val="20"/>
                </w:rPr>
                <w:t>KING</w:t>
              </w:r>
            </w:ins>
          </w:p>
        </w:tc>
      </w:tr>
      <w:tr w:rsidR="006B550F" w:rsidRPr="00F2006F" w:rsidTr="00211C3F">
        <w:trPr>
          <w:ins w:id="688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82"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883" w:author="Arjan" w:date="2013-02-07T23:33:00Z"/>
                <w:rFonts w:ascii="Arial" w:eastAsia="Times New Roman" w:hAnsi="Arial" w:cs="Arial"/>
                <w:b/>
                <w:bCs/>
                <w:color w:val="000000"/>
                <w:sz w:val="20"/>
                <w:szCs w:val="20"/>
              </w:rPr>
            </w:pPr>
          </w:p>
        </w:tc>
      </w:tr>
      <w:tr w:rsidR="006B550F" w:rsidRPr="00F2006F" w:rsidTr="00211C3F">
        <w:trPr>
          <w:ins w:id="688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85" w:author="Arjan" w:date="2013-02-07T23:33:00Z"/>
                <w:rFonts w:ascii="Arial" w:eastAsia="Times New Roman" w:hAnsi="Arial" w:cs="Arial"/>
                <w:color w:val="000000"/>
                <w:sz w:val="20"/>
                <w:szCs w:val="20"/>
              </w:rPr>
            </w:pPr>
            <w:ins w:id="6886" w:author="Arjan" w:date="2013-02-07T23:33:00Z">
              <w:r w:rsidRPr="00F2006F">
                <w:rPr>
                  <w:rFonts w:ascii="Arial" w:eastAsia="Times New Roman" w:hAnsi="Arial" w:cs="Arial"/>
                  <w:b/>
                  <w:bCs/>
                  <w:color w:val="000000"/>
                  <w:sz w:val="20"/>
                  <w:szCs w:val="20"/>
                </w:rPr>
                <w:t>Indicatie materiële historie</w:t>
              </w:r>
            </w:ins>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887" w:author="Arjan" w:date="2013-02-07T23:33:00Z"/>
                <w:rFonts w:ascii="Arial" w:eastAsia="Times New Roman" w:hAnsi="Arial" w:cs="Arial"/>
                <w:color w:val="000000"/>
                <w:sz w:val="20"/>
                <w:szCs w:val="20"/>
              </w:rPr>
            </w:pPr>
            <w:ins w:id="6888" w:author="Arjan" w:date="2013-02-07T23:33:00Z">
              <w:r w:rsidRPr="00F2006F">
                <w:rPr>
                  <w:rFonts w:ascii="Arial" w:eastAsia="Times New Roman" w:hAnsi="Arial" w:cs="Arial"/>
                  <w:color w:val="000000"/>
                  <w:sz w:val="20"/>
                  <w:szCs w:val="20"/>
                </w:rPr>
                <w:t>Nee</w:t>
              </w:r>
            </w:ins>
          </w:p>
        </w:tc>
      </w:tr>
      <w:tr w:rsidR="006B550F" w:rsidRPr="00F2006F" w:rsidTr="00211C3F">
        <w:trPr>
          <w:ins w:id="688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90"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891" w:author="Arjan" w:date="2013-02-07T23:33:00Z"/>
                <w:rFonts w:ascii="Arial" w:eastAsia="Times New Roman" w:hAnsi="Arial" w:cs="Arial"/>
                <w:b/>
                <w:bCs/>
                <w:color w:val="000000"/>
                <w:sz w:val="20"/>
                <w:szCs w:val="20"/>
              </w:rPr>
            </w:pPr>
          </w:p>
        </w:tc>
      </w:tr>
      <w:tr w:rsidR="006B550F" w:rsidRPr="00F2006F" w:rsidTr="00211C3F">
        <w:trPr>
          <w:ins w:id="689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93" w:author="Arjan" w:date="2013-02-07T23:33:00Z"/>
                <w:rFonts w:ascii="Arial" w:eastAsia="Times New Roman" w:hAnsi="Arial" w:cs="Arial"/>
                <w:color w:val="000000"/>
                <w:sz w:val="20"/>
                <w:szCs w:val="20"/>
              </w:rPr>
            </w:pPr>
            <w:ins w:id="6894" w:author="Arjan" w:date="2013-02-07T23:33:00Z">
              <w:r w:rsidRPr="00F2006F">
                <w:rPr>
                  <w:rFonts w:ascii="Arial" w:eastAsia="Times New Roman" w:hAnsi="Arial" w:cs="Arial"/>
                  <w:b/>
                  <w:bCs/>
                  <w:color w:val="000000"/>
                  <w:sz w:val="20"/>
                  <w:szCs w:val="20"/>
                </w:rPr>
                <w:t>Indicatie formele historie</w:t>
              </w:r>
            </w:ins>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895" w:author="Arjan" w:date="2013-02-07T23:33:00Z"/>
                <w:rFonts w:ascii="Arial" w:eastAsia="Times New Roman" w:hAnsi="Arial" w:cs="Arial"/>
                <w:color w:val="000000"/>
                <w:sz w:val="20"/>
                <w:szCs w:val="20"/>
              </w:rPr>
            </w:pPr>
            <w:ins w:id="6896"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689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898"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899" w:author="Arjan" w:date="2013-02-07T23:33:00Z"/>
                <w:rFonts w:ascii="Arial" w:eastAsia="Times New Roman" w:hAnsi="Arial" w:cs="Arial"/>
                <w:b/>
                <w:bCs/>
                <w:color w:val="000000"/>
                <w:sz w:val="20"/>
                <w:szCs w:val="20"/>
              </w:rPr>
            </w:pPr>
          </w:p>
        </w:tc>
      </w:tr>
      <w:tr w:rsidR="006B550F" w:rsidRPr="00F2006F" w:rsidTr="00211C3F">
        <w:trPr>
          <w:ins w:id="690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01" w:author="Arjan" w:date="2013-02-07T23:33:00Z"/>
                <w:rFonts w:ascii="Arial" w:eastAsia="Times New Roman" w:hAnsi="Arial" w:cs="Arial"/>
                <w:color w:val="000000"/>
                <w:sz w:val="20"/>
                <w:szCs w:val="20"/>
              </w:rPr>
            </w:pPr>
            <w:ins w:id="6902" w:author="Arjan" w:date="2013-02-07T23:33:00Z">
              <w:r w:rsidRPr="00F2006F">
                <w:rPr>
                  <w:rFonts w:ascii="Arial" w:eastAsia="Times New Roman" w:hAnsi="Arial" w:cs="Arial"/>
                  <w:b/>
                  <w:bCs/>
                  <w:color w:val="000000"/>
                  <w:sz w:val="20"/>
                  <w:szCs w:val="20"/>
                </w:rPr>
                <w:t>Aanduiding brondocument</w:t>
              </w:r>
            </w:ins>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903" w:author="Arjan" w:date="2013-02-07T23:33:00Z"/>
                <w:rFonts w:ascii="Arial" w:eastAsia="Times New Roman" w:hAnsi="Arial" w:cs="Arial"/>
                <w:color w:val="000000"/>
                <w:sz w:val="20"/>
                <w:szCs w:val="20"/>
              </w:rPr>
            </w:pPr>
          </w:p>
        </w:tc>
      </w:tr>
      <w:tr w:rsidR="006B550F" w:rsidRPr="00F2006F" w:rsidTr="00211C3F">
        <w:trPr>
          <w:ins w:id="690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05"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906" w:author="Arjan" w:date="2013-02-07T23:33:00Z"/>
                <w:rFonts w:ascii="Arial" w:eastAsia="Times New Roman" w:hAnsi="Arial" w:cs="Arial"/>
                <w:b/>
                <w:bCs/>
                <w:color w:val="000000"/>
                <w:sz w:val="20"/>
                <w:szCs w:val="20"/>
              </w:rPr>
            </w:pPr>
          </w:p>
        </w:tc>
      </w:tr>
      <w:tr w:rsidR="006B550F" w:rsidRPr="00F2006F" w:rsidTr="00211C3F">
        <w:trPr>
          <w:ins w:id="690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08" w:author="Arjan" w:date="2013-02-07T23:33:00Z"/>
                <w:rFonts w:ascii="Arial" w:eastAsia="Times New Roman" w:hAnsi="Arial" w:cs="Arial"/>
                <w:color w:val="000000"/>
                <w:sz w:val="20"/>
                <w:szCs w:val="20"/>
              </w:rPr>
            </w:pPr>
            <w:ins w:id="6909" w:author="Arjan" w:date="2013-02-07T23:33:00Z">
              <w:r w:rsidRPr="00F2006F">
                <w:rPr>
                  <w:rFonts w:ascii="Arial" w:eastAsia="Times New Roman" w:hAnsi="Arial" w:cs="Arial"/>
                  <w:b/>
                  <w:bCs/>
                  <w:color w:val="000000"/>
                  <w:sz w:val="20"/>
                  <w:szCs w:val="20"/>
                </w:rPr>
                <w:t>Indicatie in onderzoek</w:t>
              </w:r>
            </w:ins>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910" w:author="Arjan" w:date="2013-02-07T23:33:00Z"/>
                <w:rFonts w:ascii="Arial" w:eastAsia="Times New Roman" w:hAnsi="Arial" w:cs="Arial"/>
                <w:color w:val="000000"/>
                <w:sz w:val="20"/>
                <w:szCs w:val="20"/>
              </w:rPr>
            </w:pPr>
            <w:ins w:id="6911" w:author="Arjan" w:date="2013-02-07T23:33:00Z">
              <w:r w:rsidRPr="00F2006F">
                <w:rPr>
                  <w:rFonts w:ascii="Arial" w:eastAsia="Times New Roman" w:hAnsi="Arial" w:cs="Arial"/>
                  <w:color w:val="000000"/>
                  <w:sz w:val="20"/>
                  <w:szCs w:val="20"/>
                </w:rPr>
                <w:t>Nee</w:t>
              </w:r>
            </w:ins>
          </w:p>
        </w:tc>
      </w:tr>
      <w:tr w:rsidR="006B550F" w:rsidRPr="00F2006F" w:rsidTr="00211C3F">
        <w:trPr>
          <w:trHeight w:val="250"/>
          <w:ins w:id="691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13"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914" w:author="Arjan" w:date="2013-02-07T23:33:00Z"/>
                <w:rFonts w:ascii="Arial" w:eastAsia="Times New Roman" w:hAnsi="Arial" w:cs="Arial"/>
                <w:b/>
                <w:bCs/>
                <w:color w:val="000000"/>
                <w:sz w:val="20"/>
                <w:szCs w:val="20"/>
              </w:rPr>
            </w:pPr>
          </w:p>
        </w:tc>
      </w:tr>
      <w:tr w:rsidR="006B550F" w:rsidRPr="00F2006F" w:rsidTr="00211C3F">
        <w:trPr>
          <w:trHeight w:val="371"/>
          <w:ins w:id="691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16" w:author="Arjan" w:date="2013-02-07T23:33:00Z"/>
                <w:rFonts w:ascii="Arial" w:eastAsia="Times New Roman" w:hAnsi="Arial" w:cs="Arial"/>
                <w:color w:val="000000"/>
                <w:sz w:val="20"/>
                <w:szCs w:val="20"/>
              </w:rPr>
            </w:pPr>
            <w:ins w:id="6917" w:author="Arjan" w:date="2013-02-07T23:33:00Z">
              <w:r w:rsidRPr="00F2006F">
                <w:rPr>
                  <w:rFonts w:ascii="Arial" w:eastAsia="Times New Roman" w:hAnsi="Arial" w:cs="Arial"/>
                  <w:b/>
                  <w:bCs/>
                  <w:color w:val="000000"/>
                  <w:sz w:val="20"/>
                  <w:szCs w:val="20"/>
                </w:rPr>
                <w:t>Aanduiding strijdigheid/nietigheid</w:t>
              </w:r>
            </w:ins>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918" w:author="Arjan" w:date="2013-02-07T23:33:00Z"/>
                <w:rFonts w:ascii="Arial" w:eastAsia="Times New Roman" w:hAnsi="Arial" w:cs="Arial"/>
                <w:color w:val="000000"/>
                <w:sz w:val="20"/>
                <w:szCs w:val="20"/>
              </w:rPr>
            </w:pPr>
            <w:ins w:id="6919" w:author="Arjan" w:date="2013-02-07T23:33:00Z">
              <w:r w:rsidRPr="00F2006F">
                <w:rPr>
                  <w:rFonts w:ascii="Arial" w:eastAsia="Times New Roman" w:hAnsi="Arial" w:cs="Arial"/>
                  <w:color w:val="000000"/>
                  <w:sz w:val="20"/>
                  <w:szCs w:val="20"/>
                </w:rPr>
                <w:t>Nee</w:t>
              </w:r>
            </w:ins>
          </w:p>
        </w:tc>
      </w:tr>
      <w:tr w:rsidR="006B550F" w:rsidRPr="00F2006F" w:rsidTr="00211C3F">
        <w:trPr>
          <w:trHeight w:val="185"/>
          <w:ins w:id="692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21"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922" w:author="Arjan" w:date="2013-02-07T23:33:00Z"/>
                <w:rFonts w:ascii="Arial" w:eastAsia="Times New Roman" w:hAnsi="Arial" w:cs="Arial"/>
                <w:b/>
                <w:bCs/>
                <w:color w:val="000000"/>
                <w:sz w:val="20"/>
                <w:szCs w:val="20"/>
              </w:rPr>
            </w:pPr>
          </w:p>
        </w:tc>
      </w:tr>
      <w:tr w:rsidR="006B550F" w:rsidRPr="00F2006F" w:rsidTr="00211C3F">
        <w:trPr>
          <w:trHeight w:val="185"/>
          <w:ins w:id="692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24" w:author="Arjan" w:date="2013-02-07T23:33:00Z"/>
                <w:rFonts w:ascii="Arial" w:eastAsia="Times New Roman" w:hAnsi="Arial" w:cs="Arial"/>
                <w:color w:val="000000"/>
                <w:sz w:val="20"/>
                <w:szCs w:val="20"/>
              </w:rPr>
            </w:pPr>
            <w:ins w:id="6925" w:author="Arjan" w:date="2013-02-07T23:33:00Z">
              <w:r w:rsidRPr="00F2006F">
                <w:rPr>
                  <w:rFonts w:ascii="Arial" w:eastAsia="Times New Roman" w:hAnsi="Arial" w:cs="Arial"/>
                  <w:b/>
                  <w:bCs/>
                  <w:color w:val="000000"/>
                  <w:sz w:val="20"/>
                  <w:szCs w:val="20"/>
                </w:rPr>
                <w:t>Indicatie kardinaliteit</w:t>
              </w:r>
            </w:ins>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926" w:author="Arjan" w:date="2013-02-07T23:33:00Z"/>
                <w:rFonts w:ascii="Arial" w:eastAsia="Times New Roman" w:hAnsi="Arial" w:cs="Arial"/>
                <w:color w:val="000000"/>
                <w:sz w:val="20"/>
                <w:szCs w:val="20"/>
              </w:rPr>
            </w:pPr>
            <w:ins w:id="6927" w:author="Arjan" w:date="2013-02-07T23:33:00Z">
              <w:r>
                <w:rPr>
                  <w:rFonts w:ascii="Arial" w:hAnsi="Arial" w:cs="Arial"/>
                  <w:sz w:val="20"/>
                  <w:szCs w:val="20"/>
                  <w:lang w:val="en-AU"/>
                </w:rPr>
                <w:t>0 - N</w:t>
              </w:r>
              <w:r w:rsidR="008F2B4B" w:rsidRPr="00F2006F">
                <w:rPr>
                  <w:rFonts w:ascii="Arial" w:hAnsi="Arial" w:cs="Arial"/>
                  <w:sz w:val="20"/>
                  <w:szCs w:val="20"/>
                  <w:lang w:val="en-AU"/>
                </w:rPr>
                <w:fldChar w:fldCharType="begin" w:fldLock="1"/>
              </w:r>
              <w:r w:rsidRPr="00F2006F">
                <w:rPr>
                  <w:rFonts w:ascii="Arial" w:hAnsi="Arial" w:cs="Arial"/>
                  <w:sz w:val="20"/>
                  <w:szCs w:val="20"/>
                  <w:lang w:val="en-AU"/>
                </w:rPr>
                <w:instrText xml:space="preserve">MERGEFIELD </w:instrText>
              </w:r>
              <w:r w:rsidRPr="00F2006F">
                <w:rPr>
                  <w:rFonts w:ascii="Arial" w:eastAsia="Times New Roman" w:hAnsi="Arial" w:cs="Arial"/>
                  <w:color w:val="000000"/>
                  <w:sz w:val="20"/>
                  <w:szCs w:val="20"/>
                </w:rPr>
                <w:instrText>Element.Multiplicity</w:instrText>
              </w:r>
              <w:r w:rsidR="008F2B4B" w:rsidRPr="00F2006F">
                <w:rPr>
                  <w:rFonts w:ascii="Arial" w:hAnsi="Arial" w:cs="Arial"/>
                  <w:sz w:val="20"/>
                  <w:szCs w:val="20"/>
                  <w:lang w:val="en-AU"/>
                </w:rPr>
                <w:fldChar w:fldCharType="end"/>
              </w:r>
            </w:ins>
          </w:p>
        </w:tc>
      </w:tr>
      <w:tr w:rsidR="006B550F" w:rsidRPr="00F2006F" w:rsidTr="00211C3F">
        <w:trPr>
          <w:trHeight w:val="230"/>
          <w:ins w:id="692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29"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930" w:author="Arjan" w:date="2013-02-07T23:33:00Z"/>
                <w:rFonts w:ascii="Arial" w:eastAsia="Times New Roman" w:hAnsi="Arial" w:cs="Arial"/>
                <w:b/>
                <w:bCs/>
                <w:color w:val="000000"/>
                <w:sz w:val="20"/>
                <w:szCs w:val="20"/>
              </w:rPr>
            </w:pPr>
          </w:p>
        </w:tc>
      </w:tr>
      <w:tr w:rsidR="006B550F" w:rsidRPr="00F2006F" w:rsidTr="00211C3F">
        <w:trPr>
          <w:trHeight w:val="230"/>
          <w:ins w:id="693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32" w:author="Arjan" w:date="2013-02-07T23:33:00Z"/>
                <w:rFonts w:ascii="Arial" w:eastAsia="Times New Roman" w:hAnsi="Arial" w:cs="Arial"/>
                <w:color w:val="000000"/>
                <w:sz w:val="20"/>
                <w:szCs w:val="20"/>
              </w:rPr>
            </w:pPr>
            <w:ins w:id="6933" w:author="Arjan" w:date="2013-02-07T23:33:00Z">
              <w:r w:rsidRPr="00F2006F">
                <w:rPr>
                  <w:rFonts w:ascii="Arial" w:eastAsia="Times New Roman" w:hAnsi="Arial" w:cs="Arial"/>
                  <w:b/>
                  <w:bCs/>
                  <w:color w:val="000000"/>
                  <w:sz w:val="20"/>
                  <w:szCs w:val="20"/>
                </w:rPr>
                <w:t>Indicatie authentiek</w:t>
              </w:r>
            </w:ins>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934" w:author="Arjan" w:date="2013-02-07T23:33:00Z"/>
                <w:rFonts w:ascii="Arial" w:eastAsia="Times New Roman" w:hAnsi="Arial" w:cs="Arial"/>
                <w:color w:val="000000"/>
                <w:sz w:val="20"/>
                <w:szCs w:val="20"/>
              </w:rPr>
            </w:pPr>
            <w:ins w:id="6935" w:author="Arjan" w:date="2013-02-07T23:33:00Z">
              <w:r w:rsidRPr="00F2006F">
                <w:rPr>
                  <w:rFonts w:ascii="Arial" w:eastAsia="Times New Roman" w:hAnsi="Arial" w:cs="Arial"/>
                  <w:color w:val="000000"/>
                  <w:sz w:val="20"/>
                  <w:szCs w:val="20"/>
                </w:rPr>
                <w:t>Gemeentelijk basisgegeven</w:t>
              </w:r>
            </w:ins>
          </w:p>
        </w:tc>
      </w:tr>
      <w:tr w:rsidR="006B550F" w:rsidRPr="00F2006F" w:rsidTr="00211C3F">
        <w:trPr>
          <w:trHeight w:val="230"/>
          <w:ins w:id="693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37"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6B550F" w:rsidRPr="00F2006F" w:rsidRDefault="006B550F" w:rsidP="00211C3F">
            <w:pPr>
              <w:autoSpaceDE w:val="0"/>
              <w:autoSpaceDN w:val="0"/>
              <w:adjustRightInd w:val="0"/>
              <w:spacing w:after="0" w:line="240" w:lineRule="auto"/>
              <w:rPr>
                <w:ins w:id="6938" w:author="Arjan" w:date="2013-02-07T23:33:00Z"/>
                <w:rFonts w:ascii="Arial" w:eastAsia="Times New Roman" w:hAnsi="Arial" w:cs="Arial"/>
                <w:b/>
                <w:bCs/>
                <w:color w:val="000000"/>
                <w:sz w:val="20"/>
                <w:szCs w:val="20"/>
              </w:rPr>
            </w:pPr>
          </w:p>
        </w:tc>
      </w:tr>
      <w:tr w:rsidR="006B550F" w:rsidRPr="005E066D" w:rsidTr="00211C3F">
        <w:trPr>
          <w:trHeight w:val="230"/>
          <w:ins w:id="693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40" w:author="Arjan" w:date="2013-02-07T23:33:00Z"/>
                <w:rFonts w:ascii="Arial" w:eastAsia="Times New Roman" w:hAnsi="Arial" w:cs="Arial"/>
                <w:color w:val="000000"/>
                <w:sz w:val="20"/>
                <w:szCs w:val="20"/>
              </w:rPr>
            </w:pPr>
            <w:ins w:id="6941" w:author="Arjan" w:date="2013-02-07T23:33:00Z">
              <w:r w:rsidRPr="00F2006F">
                <w:rPr>
                  <w:rFonts w:ascii="Arial" w:eastAsia="Times New Roman" w:hAnsi="Arial" w:cs="Arial"/>
                  <w:b/>
                  <w:bCs/>
                  <w:color w:val="000000"/>
                  <w:sz w:val="20"/>
                  <w:szCs w:val="20"/>
                </w:rPr>
                <w:t>Regels attribuutsoort</w:t>
              </w:r>
            </w:ins>
          </w:p>
        </w:tc>
        <w:tc>
          <w:tcPr>
            <w:tcW w:w="5670" w:type="dxa"/>
            <w:gridSpan w:val="3"/>
            <w:tcBorders>
              <w:top w:val="nil"/>
              <w:left w:val="nil"/>
              <w:bottom w:val="nil"/>
              <w:right w:val="nil"/>
            </w:tcBorders>
          </w:tcPr>
          <w:p w:rsidR="006B550F" w:rsidRPr="00DD0F4F" w:rsidRDefault="007D0679" w:rsidP="00211C3F">
            <w:pPr>
              <w:autoSpaceDE w:val="0"/>
              <w:autoSpaceDN w:val="0"/>
              <w:adjustRightInd w:val="0"/>
              <w:spacing w:after="0" w:line="240" w:lineRule="auto"/>
              <w:rPr>
                <w:ins w:id="6942" w:author="Arjan" w:date="2013-02-07T23:33:00Z"/>
                <w:rFonts w:ascii="Arial" w:eastAsia="Times New Roman" w:hAnsi="Arial" w:cs="Arial"/>
                <w:color w:val="000000"/>
                <w:sz w:val="20"/>
                <w:szCs w:val="20"/>
                <w:lang w:val="nl-NL"/>
              </w:rPr>
            </w:pPr>
            <w:ins w:id="6943" w:author="Arjan" w:date="2013-02-08T10:21:00Z">
              <w:r w:rsidRPr="00DD0F4F">
                <w:rPr>
                  <w:rFonts w:ascii="Arial" w:eastAsia="Times New Roman" w:hAnsi="Arial" w:cs="Arial"/>
                  <w:color w:val="000000"/>
                  <w:sz w:val="20"/>
                  <w:szCs w:val="20"/>
                  <w:lang w:val="nl-NL"/>
                </w:rPr>
                <w:t>De zaak waarnaar verwezen wordt cq. de unieke aanduiding daarvan mag geen deel uit maken van de verzameling ZAAKen d.w.z. er mag niet verwezen worden naar een externe zaak als die zaak deel uit maakt van het eigen informatiedomein.</w:t>
              </w:r>
            </w:ins>
          </w:p>
        </w:tc>
      </w:tr>
    </w:tbl>
    <w:p w:rsidR="006B550F" w:rsidRPr="00DD0F4F" w:rsidRDefault="006B550F" w:rsidP="006B550F">
      <w:pPr>
        <w:autoSpaceDE w:val="0"/>
        <w:autoSpaceDN w:val="0"/>
        <w:adjustRightInd w:val="0"/>
        <w:spacing w:after="0" w:line="240" w:lineRule="auto"/>
        <w:rPr>
          <w:ins w:id="6944" w:author="Arjan" w:date="2013-02-07T23:33:00Z"/>
          <w:rFonts w:ascii="Arial" w:eastAsia="Times New Roman" w:hAnsi="Arial" w:cs="Arial"/>
          <w:color w:val="000000"/>
          <w:sz w:val="20"/>
          <w:szCs w:val="20"/>
          <w:lang w:val="nl-NL"/>
        </w:rPr>
      </w:pPr>
    </w:p>
    <w:p w:rsidR="006B550F" w:rsidRPr="00DD0F4F" w:rsidRDefault="008F2B4B" w:rsidP="006B550F">
      <w:pPr>
        <w:autoSpaceDE w:val="0"/>
        <w:autoSpaceDN w:val="0"/>
        <w:adjustRightInd w:val="0"/>
        <w:spacing w:before="240" w:after="60" w:line="240" w:lineRule="auto"/>
        <w:outlineLvl w:val="3"/>
        <w:rPr>
          <w:ins w:id="6945" w:author="Arjan" w:date="2013-02-07T23:33:00Z"/>
          <w:rFonts w:ascii="Arial" w:eastAsia="Times New Roman" w:hAnsi="Arial" w:cs="Arial"/>
          <w:b/>
          <w:bCs/>
          <w:color w:val="004080"/>
          <w:sz w:val="24"/>
          <w:szCs w:val="24"/>
          <w:lang w:val="nl-NL"/>
        </w:rPr>
      </w:pPr>
      <w:ins w:id="6946"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Verantwoordelijke organisatie</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rsidTr="00211C3F">
        <w:trPr>
          <w:trHeight w:val="230"/>
          <w:ins w:id="694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48" w:author="Arjan" w:date="2013-02-07T23:33:00Z"/>
                <w:rFonts w:ascii="Arial" w:eastAsia="Times New Roman" w:hAnsi="Arial" w:cs="Arial"/>
                <w:color w:val="000000"/>
                <w:sz w:val="20"/>
                <w:szCs w:val="20"/>
              </w:rPr>
            </w:pPr>
            <w:ins w:id="6949"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6950" w:author="Arjan" w:date="2013-02-07T23:33:00Z"/>
                <w:rFonts w:ascii="Arial" w:eastAsia="Times New Roman" w:hAnsi="Arial" w:cs="Arial"/>
                <w:color w:val="000000"/>
                <w:sz w:val="20"/>
                <w:szCs w:val="20"/>
              </w:rPr>
            </w:pPr>
            <w:ins w:id="6951"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Verantwoordelijke organisatie</w:t>
              </w:r>
              <w:r w:rsidRPr="00F2006F">
                <w:rPr>
                  <w:rFonts w:ascii="Arial" w:hAnsi="Arial" w:cs="Arial"/>
                  <w:sz w:val="20"/>
                  <w:szCs w:val="20"/>
                  <w:lang w:val="en-AU"/>
                </w:rPr>
                <w:fldChar w:fldCharType="end"/>
              </w:r>
            </w:ins>
          </w:p>
        </w:tc>
      </w:tr>
      <w:tr w:rsidR="006B550F" w:rsidRPr="00F2006F" w:rsidTr="00211C3F">
        <w:trPr>
          <w:ins w:id="695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5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54" w:author="Arjan" w:date="2013-02-07T23:33:00Z"/>
                <w:rFonts w:ascii="Arial" w:eastAsia="Times New Roman" w:hAnsi="Arial" w:cs="Arial"/>
                <w:b/>
                <w:bCs/>
                <w:color w:val="000000"/>
                <w:sz w:val="20"/>
                <w:szCs w:val="20"/>
              </w:rPr>
            </w:pPr>
          </w:p>
        </w:tc>
      </w:tr>
      <w:tr w:rsidR="006B550F" w:rsidRPr="00F2006F" w:rsidTr="00211C3F">
        <w:trPr>
          <w:ins w:id="695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56" w:author="Arjan" w:date="2013-02-07T23:33:00Z"/>
                <w:rFonts w:ascii="Arial" w:eastAsia="Times New Roman" w:hAnsi="Arial" w:cs="Arial"/>
                <w:color w:val="000000"/>
                <w:sz w:val="20"/>
                <w:szCs w:val="20"/>
              </w:rPr>
            </w:pPr>
            <w:ins w:id="6957"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58" w:author="Arjan" w:date="2013-02-07T23:33:00Z"/>
                <w:rFonts w:ascii="Arial" w:eastAsia="Times New Roman" w:hAnsi="Arial" w:cs="Arial"/>
                <w:color w:val="000000"/>
                <w:sz w:val="20"/>
                <w:szCs w:val="20"/>
              </w:rPr>
            </w:pPr>
            <w:ins w:id="6959" w:author="Arjan" w:date="2013-02-07T23:33:00Z">
              <w:r w:rsidRPr="00F2006F">
                <w:rPr>
                  <w:rFonts w:ascii="Arial" w:eastAsia="Times New Roman" w:hAnsi="Arial" w:cs="Arial"/>
                  <w:color w:val="000000"/>
                  <w:sz w:val="20"/>
                  <w:szCs w:val="20"/>
                </w:rPr>
                <w:t>KING</w:t>
              </w:r>
            </w:ins>
          </w:p>
        </w:tc>
      </w:tr>
      <w:tr w:rsidR="006B550F" w:rsidRPr="00F2006F" w:rsidTr="00211C3F">
        <w:trPr>
          <w:ins w:id="696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6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62" w:author="Arjan" w:date="2013-02-07T23:33:00Z"/>
                <w:rFonts w:ascii="Arial" w:eastAsia="Times New Roman" w:hAnsi="Arial" w:cs="Arial"/>
                <w:b/>
                <w:bCs/>
                <w:color w:val="000000"/>
                <w:sz w:val="20"/>
                <w:szCs w:val="20"/>
              </w:rPr>
            </w:pPr>
          </w:p>
        </w:tc>
      </w:tr>
      <w:tr w:rsidR="006B550F" w:rsidRPr="00F2006F" w:rsidTr="00211C3F">
        <w:trPr>
          <w:ins w:id="696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64" w:author="Arjan" w:date="2013-02-07T23:33:00Z"/>
                <w:rFonts w:ascii="Arial" w:eastAsia="Times New Roman" w:hAnsi="Arial" w:cs="Arial"/>
                <w:color w:val="000000"/>
                <w:sz w:val="20"/>
                <w:szCs w:val="20"/>
              </w:rPr>
            </w:pPr>
            <w:ins w:id="6965"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66" w:author="Arjan" w:date="2013-02-07T23:33:00Z"/>
                <w:rFonts w:ascii="Arial" w:eastAsia="Times New Roman" w:hAnsi="Arial" w:cs="Arial"/>
                <w:color w:val="000000"/>
                <w:sz w:val="20"/>
                <w:szCs w:val="20"/>
              </w:rPr>
            </w:pPr>
          </w:p>
        </w:tc>
      </w:tr>
      <w:tr w:rsidR="006B550F" w:rsidRPr="00F2006F" w:rsidTr="00211C3F">
        <w:trPr>
          <w:ins w:id="696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6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69" w:author="Arjan" w:date="2013-02-07T23:33:00Z"/>
                <w:rFonts w:ascii="Arial" w:eastAsia="Times New Roman" w:hAnsi="Arial" w:cs="Arial"/>
                <w:b/>
                <w:bCs/>
                <w:color w:val="000000"/>
                <w:sz w:val="20"/>
                <w:szCs w:val="20"/>
              </w:rPr>
            </w:pPr>
          </w:p>
        </w:tc>
      </w:tr>
      <w:tr w:rsidR="006B550F" w:rsidRPr="00F2006F" w:rsidTr="00211C3F">
        <w:trPr>
          <w:trHeight w:val="335"/>
          <w:ins w:id="697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71" w:author="Arjan" w:date="2013-02-07T23:33:00Z"/>
                <w:rFonts w:ascii="Arial" w:eastAsia="Times New Roman" w:hAnsi="Arial" w:cs="Arial"/>
                <w:color w:val="000000"/>
                <w:sz w:val="20"/>
                <w:szCs w:val="20"/>
              </w:rPr>
            </w:pPr>
            <w:ins w:id="6972"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6973" w:author="Arjan" w:date="2013-02-07T23:33:00Z"/>
                <w:rFonts w:ascii="Arial" w:eastAsia="Times New Roman" w:hAnsi="Arial" w:cs="Arial"/>
                <w:color w:val="000000"/>
                <w:sz w:val="20"/>
                <w:szCs w:val="20"/>
              </w:rPr>
            </w:pPr>
            <w:ins w:id="6974"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verantwoordelijkeOrganisatie</w:t>
              </w:r>
              <w:r w:rsidRPr="00F2006F">
                <w:rPr>
                  <w:rFonts w:ascii="Arial" w:hAnsi="Arial" w:cs="Arial"/>
                  <w:sz w:val="20"/>
                  <w:szCs w:val="20"/>
                  <w:lang w:val="en-AU"/>
                </w:rPr>
                <w:fldChar w:fldCharType="end"/>
              </w:r>
            </w:ins>
          </w:p>
        </w:tc>
      </w:tr>
      <w:tr w:rsidR="006B550F" w:rsidRPr="00F2006F" w:rsidTr="00211C3F">
        <w:trPr>
          <w:trHeight w:val="215"/>
          <w:ins w:id="697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7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77" w:author="Arjan" w:date="2013-02-07T23:33:00Z"/>
                <w:rFonts w:ascii="Arial" w:eastAsia="Times New Roman" w:hAnsi="Arial" w:cs="Arial"/>
                <w:b/>
                <w:bCs/>
                <w:color w:val="000000"/>
                <w:sz w:val="20"/>
                <w:szCs w:val="20"/>
              </w:rPr>
            </w:pPr>
          </w:p>
        </w:tc>
      </w:tr>
      <w:tr w:rsidR="006B550F" w:rsidRPr="005E066D" w:rsidTr="00211C3F">
        <w:trPr>
          <w:trHeight w:val="215"/>
          <w:ins w:id="697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79" w:author="Arjan" w:date="2013-02-07T23:33:00Z"/>
                <w:rFonts w:ascii="Arial" w:eastAsia="Times New Roman" w:hAnsi="Arial" w:cs="Arial"/>
                <w:color w:val="000000"/>
                <w:sz w:val="20"/>
                <w:szCs w:val="20"/>
              </w:rPr>
            </w:pPr>
            <w:ins w:id="6980" w:author="Arjan" w:date="2013-02-07T23:33:00Z">
              <w:r w:rsidRPr="00F2006F">
                <w:rPr>
                  <w:rFonts w:ascii="Arial" w:eastAsia="Times New Roman" w:hAnsi="Arial" w:cs="Arial"/>
                  <w:b/>
                  <w:bCs/>
                  <w:color w:val="000000"/>
                  <w:sz w:val="20"/>
                  <w:szCs w:val="20"/>
                </w:rPr>
                <w:lastRenderedPageBreak/>
                <w:t>Definitie attribuutsoort</w:t>
              </w:r>
            </w:ins>
          </w:p>
        </w:tc>
        <w:tc>
          <w:tcPr>
            <w:tcW w:w="5670" w:type="dxa"/>
            <w:tcBorders>
              <w:top w:val="nil"/>
              <w:left w:val="nil"/>
              <w:bottom w:val="nil"/>
              <w:right w:val="nil"/>
            </w:tcBorders>
          </w:tcPr>
          <w:p w:rsidR="006B550F" w:rsidRPr="00DD0F4F" w:rsidRDefault="008F2B4B" w:rsidP="00211C3F">
            <w:pPr>
              <w:autoSpaceDE w:val="0"/>
              <w:autoSpaceDN w:val="0"/>
              <w:adjustRightInd w:val="0"/>
              <w:spacing w:after="0" w:line="240" w:lineRule="auto"/>
              <w:rPr>
                <w:ins w:id="6981" w:author="Arjan" w:date="2013-02-07T23:33:00Z"/>
                <w:rFonts w:ascii="Arial" w:eastAsia="Times New Roman" w:hAnsi="Arial" w:cs="Arial"/>
                <w:color w:val="000000"/>
                <w:sz w:val="20"/>
                <w:szCs w:val="20"/>
                <w:lang w:val="nl-NL"/>
              </w:rPr>
            </w:pPr>
            <w:ins w:id="6982"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separate"/>
              </w:r>
              <w:r w:rsidR="006B550F" w:rsidRPr="00DD0F4F">
                <w:rPr>
                  <w:rFonts w:ascii="Arial" w:eastAsia="Times New Roman" w:hAnsi="Arial" w:cs="Arial"/>
                  <w:color w:val="000000"/>
                  <w:sz w:val="20"/>
                  <w:szCs w:val="20"/>
                  <w:lang w:val="nl-NL"/>
                </w:rPr>
                <w:t>Het RSIN van de organisatie die verantwoordelijk is voor de behandeling van de gerelateerde zaak.</w:t>
              </w:r>
              <w:r w:rsidRPr="00F2006F">
                <w:rPr>
                  <w:rFonts w:ascii="Arial" w:hAnsi="Arial" w:cs="Arial"/>
                  <w:sz w:val="20"/>
                  <w:szCs w:val="20"/>
                  <w:lang w:val="en-AU"/>
                </w:rPr>
                <w:fldChar w:fldCharType="end"/>
              </w:r>
            </w:ins>
          </w:p>
        </w:tc>
      </w:tr>
      <w:tr w:rsidR="006B550F" w:rsidRPr="005E066D" w:rsidTr="00211C3F">
        <w:trPr>
          <w:trHeight w:val="230"/>
          <w:ins w:id="6983"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6984"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6985" w:author="Arjan" w:date="2013-02-07T23:33:00Z"/>
                <w:rFonts w:ascii="Arial" w:eastAsia="Times New Roman" w:hAnsi="Arial" w:cs="Arial"/>
                <w:b/>
                <w:bCs/>
                <w:color w:val="000000"/>
                <w:sz w:val="20"/>
                <w:szCs w:val="20"/>
                <w:lang w:val="nl-NL"/>
              </w:rPr>
            </w:pPr>
          </w:p>
        </w:tc>
      </w:tr>
      <w:tr w:rsidR="006B550F" w:rsidRPr="00F2006F" w:rsidTr="00211C3F">
        <w:trPr>
          <w:trHeight w:val="230"/>
          <w:ins w:id="698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87" w:author="Arjan" w:date="2013-02-07T23:33:00Z"/>
                <w:rFonts w:ascii="Arial" w:eastAsia="Times New Roman" w:hAnsi="Arial" w:cs="Arial"/>
                <w:color w:val="000000"/>
                <w:sz w:val="20"/>
                <w:szCs w:val="20"/>
              </w:rPr>
            </w:pPr>
            <w:ins w:id="6988"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89" w:author="Arjan" w:date="2013-02-07T23:33:00Z"/>
                <w:rFonts w:ascii="Arial" w:eastAsia="Times New Roman" w:hAnsi="Arial" w:cs="Arial"/>
                <w:color w:val="000000"/>
                <w:sz w:val="20"/>
                <w:szCs w:val="20"/>
              </w:rPr>
            </w:pPr>
            <w:ins w:id="6990" w:author="Arjan" w:date="2013-02-07T23:33:00Z">
              <w:r w:rsidRPr="00F2006F">
                <w:rPr>
                  <w:rFonts w:ascii="Arial" w:eastAsia="Times New Roman" w:hAnsi="Arial" w:cs="Arial"/>
                  <w:color w:val="000000"/>
                  <w:sz w:val="20"/>
                  <w:szCs w:val="20"/>
                </w:rPr>
                <w:t>KING</w:t>
              </w:r>
            </w:ins>
          </w:p>
        </w:tc>
      </w:tr>
      <w:tr w:rsidR="006B550F" w:rsidRPr="00F2006F" w:rsidTr="00211C3F">
        <w:trPr>
          <w:ins w:id="699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9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93" w:author="Arjan" w:date="2013-02-07T23:33:00Z"/>
                <w:rFonts w:ascii="Arial" w:eastAsia="Times New Roman" w:hAnsi="Arial" w:cs="Arial"/>
                <w:b/>
                <w:bCs/>
                <w:color w:val="000000"/>
                <w:sz w:val="20"/>
                <w:szCs w:val="20"/>
              </w:rPr>
            </w:pPr>
          </w:p>
        </w:tc>
      </w:tr>
      <w:tr w:rsidR="006B550F" w:rsidRPr="00F2006F" w:rsidTr="00211C3F">
        <w:trPr>
          <w:ins w:id="699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95" w:author="Arjan" w:date="2013-02-07T23:33:00Z"/>
                <w:rFonts w:ascii="Arial" w:eastAsia="Times New Roman" w:hAnsi="Arial" w:cs="Arial"/>
                <w:color w:val="000000"/>
                <w:sz w:val="20"/>
                <w:szCs w:val="20"/>
              </w:rPr>
            </w:pPr>
            <w:ins w:id="6996"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6997" w:author="Arjan" w:date="2013-02-07T23:33:00Z"/>
                <w:rFonts w:ascii="Arial" w:eastAsia="Times New Roman" w:hAnsi="Arial" w:cs="Arial"/>
                <w:color w:val="000000"/>
                <w:sz w:val="20"/>
                <w:szCs w:val="20"/>
              </w:rPr>
            </w:pPr>
            <w:ins w:id="6998" w:author="Arjan" w:date="2013-02-07T23:33:00Z">
              <w:r w:rsidRPr="00F2006F">
                <w:rPr>
                  <w:rFonts w:ascii="Arial" w:eastAsia="Times New Roman" w:hAnsi="Arial" w:cs="Arial"/>
                  <w:color w:val="000000"/>
                  <w:sz w:val="20"/>
                  <w:szCs w:val="20"/>
                </w:rPr>
                <w:t>1-1-2013</w:t>
              </w:r>
            </w:ins>
          </w:p>
        </w:tc>
      </w:tr>
      <w:tr w:rsidR="006B550F" w:rsidRPr="00F2006F" w:rsidTr="00211C3F">
        <w:trPr>
          <w:ins w:id="699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0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01" w:author="Arjan" w:date="2013-02-07T23:33:00Z"/>
                <w:rFonts w:ascii="Arial" w:eastAsia="Times New Roman" w:hAnsi="Arial" w:cs="Arial"/>
                <w:b/>
                <w:bCs/>
                <w:color w:val="000000"/>
                <w:sz w:val="20"/>
                <w:szCs w:val="20"/>
              </w:rPr>
            </w:pPr>
          </w:p>
        </w:tc>
      </w:tr>
      <w:tr w:rsidR="006B550F" w:rsidRPr="005E066D" w:rsidTr="00211C3F">
        <w:trPr>
          <w:ins w:id="700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03" w:author="Arjan" w:date="2013-02-07T23:33:00Z"/>
                <w:rFonts w:ascii="Arial" w:eastAsia="Times New Roman" w:hAnsi="Arial" w:cs="Arial"/>
                <w:color w:val="000000"/>
                <w:sz w:val="20"/>
                <w:szCs w:val="20"/>
              </w:rPr>
            </w:pPr>
            <w:ins w:id="7004"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005" w:author="Arjan" w:date="2013-02-07T23:33:00Z"/>
                <w:rFonts w:ascii="Arial" w:eastAsia="Times New Roman" w:hAnsi="Arial" w:cs="Arial"/>
                <w:color w:val="000000"/>
                <w:sz w:val="20"/>
                <w:szCs w:val="20"/>
                <w:lang w:val="nl-NL"/>
              </w:rPr>
            </w:pPr>
            <w:ins w:id="7006" w:author="Arjan" w:date="2013-02-07T23:33:00Z">
              <w:r w:rsidRPr="00DD0F4F">
                <w:rPr>
                  <w:rFonts w:ascii="Arial" w:eastAsia="Times New Roman" w:hAnsi="Arial" w:cs="Arial"/>
                  <w:color w:val="000000"/>
                  <w:sz w:val="20"/>
                  <w:szCs w:val="20"/>
                  <w:lang w:val="nl-NL"/>
                </w:rPr>
                <w:t>Het betreft het RSIN (Rechtspersonen en Samenwerkingsverbanden InformatieNummer) zoals dat door de KvK in het NHR aan elk rechtspersoon en samenwerkingsverband is toegekend. Dit identificeert uniek de organisatie, zijnde een rechtspersoon of samenwerkingsverband, dat de gerelateerde zaak (als eerste) heeft geregistreerd en verantwoordelijk is voor de afhandeling daarvan. Het RSIN staat in het Handelsregister (NHR) en op het daaraan te ontlenen uittreksel.</w:t>
              </w:r>
            </w:ins>
          </w:p>
        </w:tc>
      </w:tr>
      <w:tr w:rsidR="006B550F" w:rsidRPr="005E066D" w:rsidTr="00211C3F">
        <w:trPr>
          <w:ins w:id="7007"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008"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009" w:author="Arjan" w:date="2013-02-07T23:33:00Z"/>
                <w:rFonts w:ascii="Arial" w:eastAsia="Times New Roman" w:hAnsi="Arial" w:cs="Arial"/>
                <w:b/>
                <w:bCs/>
                <w:color w:val="000000"/>
                <w:sz w:val="20"/>
                <w:szCs w:val="20"/>
                <w:lang w:val="nl-NL"/>
              </w:rPr>
            </w:pPr>
          </w:p>
        </w:tc>
      </w:tr>
      <w:tr w:rsidR="006B550F" w:rsidRPr="00F2006F" w:rsidTr="00211C3F">
        <w:trPr>
          <w:ins w:id="701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11" w:author="Arjan" w:date="2013-02-07T23:33:00Z"/>
                <w:rFonts w:ascii="Arial" w:eastAsia="Times New Roman" w:hAnsi="Arial" w:cs="Arial"/>
                <w:color w:val="000000"/>
                <w:sz w:val="20"/>
                <w:szCs w:val="20"/>
              </w:rPr>
            </w:pPr>
            <w:ins w:id="7012"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013" w:author="Arjan" w:date="2013-02-07T23:33:00Z"/>
                <w:rFonts w:ascii="Arial" w:eastAsia="Times New Roman" w:hAnsi="Arial" w:cs="Arial"/>
                <w:color w:val="000000"/>
                <w:sz w:val="20"/>
                <w:szCs w:val="20"/>
              </w:rPr>
            </w:pPr>
            <w:ins w:id="7014"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N9</w:t>
              </w:r>
              <w:r w:rsidRPr="00F2006F">
                <w:rPr>
                  <w:rFonts w:ascii="Arial" w:hAnsi="Arial" w:cs="Arial"/>
                  <w:sz w:val="20"/>
                  <w:szCs w:val="20"/>
                  <w:lang w:val="en-AU"/>
                </w:rPr>
                <w:fldChar w:fldCharType="end"/>
              </w:r>
            </w:ins>
          </w:p>
        </w:tc>
      </w:tr>
      <w:tr w:rsidR="006B550F" w:rsidRPr="00F2006F" w:rsidTr="00211C3F">
        <w:trPr>
          <w:trHeight w:val="230"/>
          <w:ins w:id="701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1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17" w:author="Arjan" w:date="2013-02-07T23:33:00Z"/>
                <w:rFonts w:ascii="Arial" w:eastAsia="Times New Roman" w:hAnsi="Arial" w:cs="Arial"/>
                <w:b/>
                <w:bCs/>
                <w:color w:val="000000"/>
                <w:sz w:val="20"/>
                <w:szCs w:val="20"/>
              </w:rPr>
            </w:pPr>
          </w:p>
        </w:tc>
      </w:tr>
      <w:tr w:rsidR="006B550F" w:rsidRPr="005E066D" w:rsidTr="00211C3F">
        <w:trPr>
          <w:trHeight w:val="230"/>
          <w:ins w:id="701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19" w:author="Arjan" w:date="2013-02-07T23:33:00Z"/>
                <w:rFonts w:ascii="Arial" w:eastAsia="Times New Roman" w:hAnsi="Arial" w:cs="Arial"/>
                <w:color w:val="000000"/>
                <w:sz w:val="20"/>
                <w:szCs w:val="20"/>
              </w:rPr>
            </w:pPr>
            <w:ins w:id="7020"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021" w:author="Arjan" w:date="2013-02-07T23:33:00Z"/>
                <w:rFonts w:ascii="Arial" w:eastAsia="Times New Roman" w:hAnsi="Arial" w:cs="Arial"/>
                <w:color w:val="000000"/>
                <w:sz w:val="20"/>
                <w:szCs w:val="20"/>
                <w:lang w:val="nl-NL"/>
              </w:rPr>
            </w:pPr>
            <w:ins w:id="7022" w:author="Arjan" w:date="2013-02-07T23:33:00Z">
              <w:r w:rsidRPr="00DD0F4F">
                <w:rPr>
                  <w:rFonts w:ascii="Arial" w:eastAsia="Times New Roman" w:hAnsi="Arial" w:cs="Arial"/>
                  <w:color w:val="000000"/>
                  <w:sz w:val="20"/>
                  <w:szCs w:val="20"/>
                  <w:lang w:val="nl-NL"/>
                </w:rPr>
                <w:t>De in het NHR voorkomende unieke identificaties van rechtspersonen en samenwerkingsverbanden.</w:t>
              </w:r>
            </w:ins>
          </w:p>
        </w:tc>
      </w:tr>
      <w:tr w:rsidR="006B550F" w:rsidRPr="005E066D" w:rsidTr="00211C3F">
        <w:trPr>
          <w:trHeight w:val="230"/>
          <w:ins w:id="7023"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024"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025" w:author="Arjan" w:date="2013-02-07T23:33:00Z"/>
                <w:rFonts w:ascii="Arial" w:eastAsia="Times New Roman" w:hAnsi="Arial" w:cs="Arial"/>
                <w:b/>
                <w:bCs/>
                <w:color w:val="000000"/>
                <w:sz w:val="20"/>
                <w:szCs w:val="20"/>
                <w:lang w:val="nl-NL"/>
              </w:rPr>
            </w:pPr>
          </w:p>
        </w:tc>
      </w:tr>
      <w:tr w:rsidR="006B550F" w:rsidRPr="00F2006F" w:rsidTr="00211C3F">
        <w:trPr>
          <w:trHeight w:val="230"/>
          <w:ins w:id="702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27" w:author="Arjan" w:date="2013-02-07T23:33:00Z"/>
                <w:rFonts w:ascii="Arial" w:eastAsia="Times New Roman" w:hAnsi="Arial" w:cs="Arial"/>
                <w:b/>
                <w:bCs/>
                <w:color w:val="000000"/>
                <w:sz w:val="20"/>
                <w:szCs w:val="20"/>
              </w:rPr>
            </w:pPr>
            <w:ins w:id="7028"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29" w:author="Arjan" w:date="2013-02-07T23:33:00Z"/>
                <w:rFonts w:ascii="Arial" w:eastAsia="Times New Roman" w:hAnsi="Arial" w:cs="Arial"/>
                <w:color w:val="000000"/>
                <w:sz w:val="20"/>
                <w:szCs w:val="20"/>
              </w:rPr>
            </w:pPr>
            <w:ins w:id="7030" w:author="Arjan" w:date="2013-02-07T23:33:00Z">
              <w:r w:rsidRPr="00F2006F">
                <w:rPr>
                  <w:rFonts w:ascii="Arial" w:eastAsia="Times New Roman" w:hAnsi="Arial" w:cs="Arial"/>
                  <w:color w:val="000000"/>
                  <w:sz w:val="20"/>
                  <w:szCs w:val="20"/>
                </w:rPr>
                <w:t>Nee</w:t>
              </w:r>
            </w:ins>
          </w:p>
        </w:tc>
      </w:tr>
      <w:tr w:rsidR="006B550F" w:rsidRPr="00F2006F" w:rsidTr="00211C3F">
        <w:trPr>
          <w:trHeight w:val="275"/>
          <w:ins w:id="703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3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33" w:author="Arjan" w:date="2013-02-07T23:33:00Z"/>
                <w:rFonts w:ascii="Arial" w:eastAsia="Times New Roman" w:hAnsi="Arial" w:cs="Arial"/>
                <w:color w:val="000000"/>
                <w:sz w:val="20"/>
                <w:szCs w:val="20"/>
              </w:rPr>
            </w:pPr>
          </w:p>
        </w:tc>
      </w:tr>
      <w:tr w:rsidR="006B550F" w:rsidRPr="00F2006F" w:rsidTr="00211C3F">
        <w:trPr>
          <w:trHeight w:val="230"/>
          <w:ins w:id="703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35" w:author="Arjan" w:date="2013-02-07T23:33:00Z"/>
                <w:rFonts w:ascii="Arial" w:eastAsia="Times New Roman" w:hAnsi="Arial" w:cs="Arial"/>
                <w:b/>
                <w:bCs/>
                <w:color w:val="000000"/>
                <w:sz w:val="20"/>
                <w:szCs w:val="20"/>
              </w:rPr>
            </w:pPr>
            <w:ins w:id="7036"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37" w:author="Arjan" w:date="2013-02-07T23:33:00Z"/>
                <w:rFonts w:ascii="Arial" w:eastAsia="Times New Roman" w:hAnsi="Arial" w:cs="Arial"/>
                <w:color w:val="000000"/>
                <w:sz w:val="20"/>
                <w:szCs w:val="20"/>
              </w:rPr>
            </w:pPr>
            <w:ins w:id="7038"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703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4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41" w:author="Arjan" w:date="2013-02-07T23:33:00Z"/>
                <w:rFonts w:ascii="Arial" w:eastAsia="Times New Roman" w:hAnsi="Arial" w:cs="Arial"/>
                <w:color w:val="000000"/>
                <w:sz w:val="20"/>
                <w:szCs w:val="20"/>
              </w:rPr>
            </w:pPr>
          </w:p>
        </w:tc>
      </w:tr>
      <w:tr w:rsidR="006B550F" w:rsidRPr="00F2006F" w:rsidTr="00211C3F">
        <w:trPr>
          <w:trHeight w:val="230"/>
          <w:ins w:id="704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43" w:author="Arjan" w:date="2013-02-07T23:33:00Z"/>
                <w:rFonts w:ascii="Arial" w:eastAsia="Times New Roman" w:hAnsi="Arial" w:cs="Arial"/>
                <w:b/>
                <w:bCs/>
                <w:color w:val="000000"/>
                <w:sz w:val="20"/>
                <w:szCs w:val="20"/>
              </w:rPr>
            </w:pPr>
            <w:ins w:id="7044"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45" w:author="Arjan" w:date="2013-02-07T23:33:00Z"/>
                <w:rFonts w:ascii="Arial" w:eastAsia="Times New Roman" w:hAnsi="Arial" w:cs="Arial"/>
                <w:color w:val="000000"/>
                <w:sz w:val="20"/>
                <w:szCs w:val="20"/>
              </w:rPr>
            </w:pPr>
          </w:p>
        </w:tc>
      </w:tr>
      <w:tr w:rsidR="006B550F" w:rsidRPr="00F2006F" w:rsidTr="00211C3F">
        <w:trPr>
          <w:trHeight w:val="230"/>
          <w:ins w:id="704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4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48" w:author="Arjan" w:date="2013-02-07T23:33:00Z"/>
                <w:rFonts w:ascii="Arial" w:eastAsia="Times New Roman" w:hAnsi="Arial" w:cs="Arial"/>
                <w:color w:val="000000"/>
                <w:sz w:val="20"/>
                <w:szCs w:val="20"/>
              </w:rPr>
            </w:pPr>
          </w:p>
        </w:tc>
      </w:tr>
      <w:tr w:rsidR="006B550F" w:rsidRPr="00F2006F" w:rsidTr="00211C3F">
        <w:trPr>
          <w:trHeight w:val="230"/>
          <w:ins w:id="704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50" w:author="Arjan" w:date="2013-02-07T23:33:00Z"/>
                <w:rFonts w:ascii="Arial" w:eastAsia="Times New Roman" w:hAnsi="Arial" w:cs="Arial"/>
                <w:b/>
                <w:bCs/>
                <w:color w:val="000000"/>
                <w:sz w:val="20"/>
                <w:szCs w:val="20"/>
              </w:rPr>
            </w:pPr>
            <w:ins w:id="7051"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52" w:author="Arjan" w:date="2013-02-07T23:33:00Z"/>
                <w:rFonts w:ascii="Arial" w:eastAsia="Times New Roman" w:hAnsi="Arial" w:cs="Arial"/>
                <w:color w:val="000000"/>
                <w:sz w:val="20"/>
                <w:szCs w:val="20"/>
              </w:rPr>
            </w:pPr>
            <w:ins w:id="7053"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705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5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56" w:author="Arjan" w:date="2013-02-07T23:33:00Z"/>
                <w:rFonts w:ascii="Arial" w:eastAsia="Times New Roman" w:hAnsi="Arial" w:cs="Arial"/>
                <w:color w:val="000000"/>
                <w:sz w:val="20"/>
                <w:szCs w:val="20"/>
              </w:rPr>
            </w:pPr>
          </w:p>
        </w:tc>
      </w:tr>
      <w:tr w:rsidR="006B550F" w:rsidRPr="00F2006F" w:rsidTr="00211C3F">
        <w:trPr>
          <w:trHeight w:val="230"/>
          <w:ins w:id="705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58" w:author="Arjan" w:date="2013-02-07T23:33:00Z"/>
                <w:rFonts w:ascii="Arial" w:eastAsia="Times New Roman" w:hAnsi="Arial" w:cs="Arial"/>
                <w:b/>
                <w:bCs/>
                <w:color w:val="000000"/>
                <w:sz w:val="20"/>
                <w:szCs w:val="20"/>
              </w:rPr>
            </w:pPr>
            <w:ins w:id="7059"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60" w:author="Arjan" w:date="2013-02-07T23:33:00Z"/>
                <w:rFonts w:ascii="Arial" w:eastAsia="Times New Roman" w:hAnsi="Arial" w:cs="Arial"/>
                <w:color w:val="000000"/>
                <w:sz w:val="20"/>
                <w:szCs w:val="20"/>
              </w:rPr>
            </w:pPr>
            <w:ins w:id="7061"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706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6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64" w:author="Arjan" w:date="2013-02-07T23:33:00Z"/>
                <w:rFonts w:ascii="Arial" w:eastAsia="Times New Roman" w:hAnsi="Arial" w:cs="Arial"/>
                <w:b/>
                <w:bCs/>
                <w:color w:val="000000"/>
                <w:sz w:val="20"/>
                <w:szCs w:val="20"/>
              </w:rPr>
            </w:pPr>
          </w:p>
        </w:tc>
      </w:tr>
      <w:tr w:rsidR="006B550F" w:rsidRPr="00F2006F" w:rsidTr="00211C3F">
        <w:trPr>
          <w:trHeight w:val="230"/>
          <w:ins w:id="706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66" w:author="Arjan" w:date="2013-02-07T23:33:00Z"/>
                <w:rFonts w:ascii="Arial" w:eastAsia="Times New Roman" w:hAnsi="Arial" w:cs="Arial"/>
                <w:color w:val="000000"/>
                <w:sz w:val="20"/>
                <w:szCs w:val="20"/>
              </w:rPr>
            </w:pPr>
            <w:ins w:id="7067"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068" w:author="Arjan" w:date="2013-02-07T23:33:00Z"/>
                <w:rFonts w:ascii="Arial" w:eastAsia="Times New Roman" w:hAnsi="Arial" w:cs="Arial"/>
                <w:color w:val="000000"/>
                <w:sz w:val="20"/>
                <w:szCs w:val="20"/>
              </w:rPr>
            </w:pPr>
            <w:ins w:id="7069"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1</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rsidTr="00211C3F">
        <w:trPr>
          <w:trHeight w:val="200"/>
          <w:ins w:id="707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7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72" w:author="Arjan" w:date="2013-02-07T23:33:00Z"/>
                <w:rFonts w:ascii="Arial" w:eastAsia="Times New Roman" w:hAnsi="Arial" w:cs="Arial"/>
                <w:b/>
                <w:bCs/>
                <w:color w:val="000000"/>
                <w:sz w:val="20"/>
                <w:szCs w:val="20"/>
              </w:rPr>
            </w:pPr>
          </w:p>
        </w:tc>
      </w:tr>
      <w:tr w:rsidR="006B550F" w:rsidRPr="005E066D" w:rsidTr="00211C3F">
        <w:trPr>
          <w:trHeight w:val="200"/>
          <w:ins w:id="707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74" w:author="Arjan" w:date="2013-02-07T23:33:00Z"/>
                <w:rFonts w:ascii="Arial" w:eastAsia="Times New Roman" w:hAnsi="Arial" w:cs="Arial"/>
                <w:color w:val="000000"/>
                <w:sz w:val="20"/>
                <w:szCs w:val="20"/>
              </w:rPr>
            </w:pPr>
            <w:ins w:id="7075"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076" w:author="Arjan" w:date="2013-02-07T23:33:00Z"/>
                <w:rFonts w:ascii="Arial" w:eastAsia="Times New Roman" w:hAnsi="Arial" w:cs="Arial"/>
                <w:color w:val="000000"/>
                <w:sz w:val="20"/>
                <w:szCs w:val="20"/>
                <w:lang w:val="nl-NL"/>
              </w:rPr>
            </w:pPr>
            <w:ins w:id="7077" w:author="Arjan" w:date="2013-02-07T23:33:00Z">
              <w:r w:rsidRPr="00DD0F4F">
                <w:rPr>
                  <w:rFonts w:ascii="Arial" w:eastAsia="Times New Roman" w:hAnsi="Arial" w:cs="Arial"/>
                  <w:color w:val="000000"/>
                  <w:sz w:val="20"/>
                  <w:szCs w:val="20"/>
                  <w:lang w:val="nl-NL"/>
                </w:rPr>
                <w:t>Default: &lt;memo&gt;</w:t>
              </w:r>
            </w:ins>
          </w:p>
          <w:p w:rsidR="006B550F" w:rsidRPr="00DD0F4F" w:rsidRDefault="006B550F" w:rsidP="00211C3F">
            <w:pPr>
              <w:autoSpaceDE w:val="0"/>
              <w:autoSpaceDN w:val="0"/>
              <w:adjustRightInd w:val="0"/>
              <w:spacing w:after="0" w:line="240" w:lineRule="auto"/>
              <w:rPr>
                <w:ins w:id="7078" w:author="Arjan" w:date="2013-02-07T23:33:00Z"/>
                <w:rFonts w:ascii="Arial" w:eastAsia="Times New Roman" w:hAnsi="Arial" w:cs="Arial"/>
                <w:color w:val="000000"/>
                <w:sz w:val="20"/>
                <w:szCs w:val="20"/>
                <w:lang w:val="nl-NL"/>
              </w:rPr>
            </w:pPr>
            <w:ins w:id="7079" w:author="Arjan" w:date="2013-02-07T23:33:00Z">
              <w:r w:rsidRPr="00DD0F4F">
                <w:rPr>
                  <w:rFonts w:ascii="Arial" w:eastAsia="Times New Roman" w:hAnsi="Arial" w:cs="Arial"/>
                  <w:color w:val="000000"/>
                  <w:sz w:val="20"/>
                  <w:szCs w:val="20"/>
                  <w:lang w:val="nl-NL"/>
                </w:rPr>
                <w:t>Description:Landelijk basisgegeven</w:t>
              </w:r>
            </w:ins>
          </w:p>
        </w:tc>
      </w:tr>
      <w:tr w:rsidR="006B550F" w:rsidRPr="005E066D" w:rsidTr="00211C3F">
        <w:trPr>
          <w:trHeight w:val="230"/>
          <w:ins w:id="7080"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081"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082" w:author="Arjan" w:date="2013-02-07T23:33:00Z"/>
                <w:rFonts w:ascii="Arial" w:eastAsia="Times New Roman" w:hAnsi="Arial" w:cs="Arial"/>
                <w:b/>
                <w:bCs/>
                <w:color w:val="000000"/>
                <w:sz w:val="20"/>
                <w:szCs w:val="20"/>
                <w:lang w:val="nl-NL"/>
              </w:rPr>
            </w:pPr>
          </w:p>
        </w:tc>
      </w:tr>
      <w:tr w:rsidR="006B550F" w:rsidRPr="00F2006F" w:rsidTr="00211C3F">
        <w:trPr>
          <w:trHeight w:val="230"/>
          <w:ins w:id="708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84" w:author="Arjan" w:date="2013-02-07T23:33:00Z"/>
                <w:rFonts w:ascii="Arial" w:eastAsia="Times New Roman" w:hAnsi="Arial" w:cs="Arial"/>
                <w:color w:val="000000"/>
                <w:sz w:val="20"/>
                <w:szCs w:val="20"/>
              </w:rPr>
            </w:pPr>
            <w:ins w:id="7085"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86" w:author="Arjan" w:date="2013-02-07T23:33:00Z"/>
                <w:rFonts w:ascii="Arial" w:eastAsia="Times New Roman" w:hAnsi="Arial" w:cs="Arial"/>
                <w:color w:val="000000"/>
                <w:sz w:val="20"/>
                <w:szCs w:val="20"/>
              </w:rPr>
            </w:pPr>
            <w:ins w:id="7087" w:author="Arjan" w:date="2013-02-07T23:33:00Z">
              <w:r w:rsidRPr="00F2006F">
                <w:rPr>
                  <w:rFonts w:ascii="Arial" w:eastAsia="Times New Roman" w:hAnsi="Arial" w:cs="Arial"/>
                  <w:color w:val="000000"/>
                  <w:sz w:val="20"/>
                  <w:szCs w:val="20"/>
                </w:rPr>
                <w:t>-</w:t>
              </w:r>
            </w:ins>
          </w:p>
        </w:tc>
      </w:tr>
    </w:tbl>
    <w:p w:rsidR="006B550F" w:rsidRPr="00DD0F4F" w:rsidRDefault="008F2B4B" w:rsidP="006B550F">
      <w:pPr>
        <w:autoSpaceDE w:val="0"/>
        <w:autoSpaceDN w:val="0"/>
        <w:adjustRightInd w:val="0"/>
        <w:spacing w:before="240" w:after="60" w:line="240" w:lineRule="auto"/>
        <w:outlineLvl w:val="3"/>
        <w:rPr>
          <w:ins w:id="7088" w:author="Arjan" w:date="2013-02-07T23:33:00Z"/>
          <w:rFonts w:ascii="Arial" w:eastAsia="Times New Roman" w:hAnsi="Arial" w:cs="Arial"/>
          <w:b/>
          <w:bCs/>
          <w:color w:val="004080"/>
          <w:sz w:val="24"/>
          <w:szCs w:val="24"/>
          <w:lang w:val="nl-NL"/>
        </w:rPr>
      </w:pPr>
      <w:ins w:id="7089"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Zaakidentificatie</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rsidTr="00211C3F">
        <w:trPr>
          <w:trHeight w:val="230"/>
          <w:ins w:id="709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91" w:author="Arjan" w:date="2013-02-07T23:33:00Z"/>
                <w:rFonts w:ascii="Arial" w:eastAsia="Times New Roman" w:hAnsi="Arial" w:cs="Arial"/>
                <w:color w:val="000000"/>
                <w:sz w:val="20"/>
                <w:szCs w:val="20"/>
              </w:rPr>
            </w:pPr>
            <w:ins w:id="7092"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093" w:author="Arjan" w:date="2013-02-07T23:33:00Z"/>
                <w:rFonts w:ascii="Arial" w:eastAsia="Times New Roman" w:hAnsi="Arial" w:cs="Arial"/>
                <w:color w:val="000000"/>
                <w:sz w:val="20"/>
                <w:szCs w:val="20"/>
              </w:rPr>
            </w:pPr>
            <w:ins w:id="7094"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Zaakidentificatie</w:t>
              </w:r>
              <w:r w:rsidRPr="00F2006F">
                <w:rPr>
                  <w:rFonts w:ascii="Arial" w:hAnsi="Arial" w:cs="Arial"/>
                  <w:sz w:val="20"/>
                  <w:szCs w:val="20"/>
                  <w:lang w:val="en-AU"/>
                </w:rPr>
                <w:fldChar w:fldCharType="end"/>
              </w:r>
            </w:ins>
          </w:p>
        </w:tc>
      </w:tr>
      <w:tr w:rsidR="006B550F" w:rsidRPr="00F2006F" w:rsidTr="00211C3F">
        <w:trPr>
          <w:ins w:id="709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9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97" w:author="Arjan" w:date="2013-02-07T23:33:00Z"/>
                <w:rFonts w:ascii="Arial" w:eastAsia="Times New Roman" w:hAnsi="Arial" w:cs="Arial"/>
                <w:b/>
                <w:bCs/>
                <w:color w:val="000000"/>
                <w:sz w:val="20"/>
                <w:szCs w:val="20"/>
              </w:rPr>
            </w:pPr>
          </w:p>
        </w:tc>
      </w:tr>
      <w:tr w:rsidR="006B550F" w:rsidRPr="00F2006F" w:rsidTr="00211C3F">
        <w:trPr>
          <w:ins w:id="709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099" w:author="Arjan" w:date="2013-02-07T23:33:00Z"/>
                <w:rFonts w:ascii="Arial" w:eastAsia="Times New Roman" w:hAnsi="Arial" w:cs="Arial"/>
                <w:color w:val="000000"/>
                <w:sz w:val="20"/>
                <w:szCs w:val="20"/>
              </w:rPr>
            </w:pPr>
            <w:ins w:id="7100"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01" w:author="Arjan" w:date="2013-02-07T23:33:00Z"/>
                <w:rFonts w:ascii="Arial" w:eastAsia="Times New Roman" w:hAnsi="Arial" w:cs="Arial"/>
                <w:color w:val="000000"/>
                <w:sz w:val="20"/>
                <w:szCs w:val="20"/>
              </w:rPr>
            </w:pPr>
            <w:ins w:id="7102" w:author="Arjan" w:date="2013-02-07T23:33:00Z">
              <w:r w:rsidRPr="00F2006F">
                <w:rPr>
                  <w:rFonts w:ascii="Arial" w:eastAsia="Times New Roman" w:hAnsi="Arial" w:cs="Arial"/>
                  <w:color w:val="000000"/>
                  <w:sz w:val="20"/>
                  <w:szCs w:val="20"/>
                </w:rPr>
                <w:t>KING</w:t>
              </w:r>
            </w:ins>
          </w:p>
        </w:tc>
      </w:tr>
      <w:tr w:rsidR="006B550F" w:rsidRPr="00F2006F" w:rsidTr="00211C3F">
        <w:trPr>
          <w:ins w:id="710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0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05" w:author="Arjan" w:date="2013-02-07T23:33:00Z"/>
                <w:rFonts w:ascii="Arial" w:eastAsia="Times New Roman" w:hAnsi="Arial" w:cs="Arial"/>
                <w:b/>
                <w:bCs/>
                <w:color w:val="000000"/>
                <w:sz w:val="20"/>
                <w:szCs w:val="20"/>
              </w:rPr>
            </w:pPr>
          </w:p>
        </w:tc>
      </w:tr>
      <w:tr w:rsidR="006B550F" w:rsidRPr="00F2006F" w:rsidTr="00211C3F">
        <w:trPr>
          <w:ins w:id="710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07" w:author="Arjan" w:date="2013-02-07T23:33:00Z"/>
                <w:rFonts w:ascii="Arial" w:eastAsia="Times New Roman" w:hAnsi="Arial" w:cs="Arial"/>
                <w:color w:val="000000"/>
                <w:sz w:val="20"/>
                <w:szCs w:val="20"/>
              </w:rPr>
            </w:pPr>
            <w:ins w:id="7108"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09" w:author="Arjan" w:date="2013-02-07T23:33:00Z"/>
                <w:rFonts w:ascii="Arial" w:eastAsia="Times New Roman" w:hAnsi="Arial" w:cs="Arial"/>
                <w:color w:val="000000"/>
                <w:sz w:val="20"/>
                <w:szCs w:val="20"/>
              </w:rPr>
            </w:pPr>
          </w:p>
        </w:tc>
      </w:tr>
      <w:tr w:rsidR="006B550F" w:rsidRPr="00F2006F" w:rsidTr="00211C3F">
        <w:trPr>
          <w:ins w:id="711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1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12" w:author="Arjan" w:date="2013-02-07T23:33:00Z"/>
                <w:rFonts w:ascii="Arial" w:eastAsia="Times New Roman" w:hAnsi="Arial" w:cs="Arial"/>
                <w:b/>
                <w:bCs/>
                <w:color w:val="000000"/>
                <w:sz w:val="20"/>
                <w:szCs w:val="20"/>
              </w:rPr>
            </w:pPr>
          </w:p>
        </w:tc>
      </w:tr>
      <w:tr w:rsidR="006B550F" w:rsidRPr="00F2006F" w:rsidTr="00211C3F">
        <w:trPr>
          <w:trHeight w:val="335"/>
          <w:ins w:id="711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14" w:author="Arjan" w:date="2013-02-07T23:33:00Z"/>
                <w:rFonts w:ascii="Arial" w:eastAsia="Times New Roman" w:hAnsi="Arial" w:cs="Arial"/>
                <w:color w:val="000000"/>
                <w:sz w:val="20"/>
                <w:szCs w:val="20"/>
              </w:rPr>
            </w:pPr>
            <w:ins w:id="7115"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116" w:author="Arjan" w:date="2013-02-07T23:33:00Z"/>
                <w:rFonts w:ascii="Arial" w:eastAsia="Times New Roman" w:hAnsi="Arial" w:cs="Arial"/>
                <w:color w:val="000000"/>
                <w:sz w:val="20"/>
                <w:szCs w:val="20"/>
              </w:rPr>
            </w:pPr>
            <w:ins w:id="7117"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identificatie</w:t>
              </w:r>
              <w:r w:rsidRPr="00F2006F">
                <w:rPr>
                  <w:rFonts w:ascii="Arial" w:hAnsi="Arial" w:cs="Arial"/>
                  <w:sz w:val="20"/>
                  <w:szCs w:val="20"/>
                  <w:lang w:val="en-AU"/>
                </w:rPr>
                <w:fldChar w:fldCharType="end"/>
              </w:r>
            </w:ins>
          </w:p>
        </w:tc>
      </w:tr>
      <w:tr w:rsidR="006B550F" w:rsidRPr="00F2006F" w:rsidTr="00211C3F">
        <w:trPr>
          <w:trHeight w:val="215"/>
          <w:ins w:id="711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1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20" w:author="Arjan" w:date="2013-02-07T23:33:00Z"/>
                <w:rFonts w:ascii="Arial" w:eastAsia="Times New Roman" w:hAnsi="Arial" w:cs="Arial"/>
                <w:b/>
                <w:bCs/>
                <w:color w:val="000000"/>
                <w:sz w:val="20"/>
                <w:szCs w:val="20"/>
              </w:rPr>
            </w:pPr>
          </w:p>
        </w:tc>
      </w:tr>
      <w:tr w:rsidR="006B550F" w:rsidRPr="005E066D" w:rsidTr="00211C3F">
        <w:trPr>
          <w:trHeight w:val="215"/>
          <w:ins w:id="712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22" w:author="Arjan" w:date="2013-02-07T23:33:00Z"/>
                <w:rFonts w:ascii="Arial" w:eastAsia="Times New Roman" w:hAnsi="Arial" w:cs="Arial"/>
                <w:color w:val="000000"/>
                <w:sz w:val="20"/>
                <w:szCs w:val="20"/>
              </w:rPr>
            </w:pPr>
            <w:ins w:id="7123"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6B550F" w:rsidRPr="00DD0F4F" w:rsidRDefault="008F2B4B" w:rsidP="00211C3F">
            <w:pPr>
              <w:autoSpaceDE w:val="0"/>
              <w:autoSpaceDN w:val="0"/>
              <w:adjustRightInd w:val="0"/>
              <w:spacing w:after="0" w:line="240" w:lineRule="auto"/>
              <w:rPr>
                <w:ins w:id="7124" w:author="Arjan" w:date="2013-02-07T23:33:00Z"/>
                <w:rFonts w:ascii="Arial" w:eastAsia="Times New Roman" w:hAnsi="Arial" w:cs="Arial"/>
                <w:color w:val="000000"/>
                <w:sz w:val="20"/>
                <w:szCs w:val="20"/>
                <w:lang w:val="nl-NL"/>
              </w:rPr>
            </w:pPr>
            <w:ins w:id="7125"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end"/>
              </w:r>
              <w:r w:rsidR="006B550F" w:rsidRPr="00DD0F4F">
                <w:rPr>
                  <w:rFonts w:ascii="Arial" w:eastAsia="Times New Roman" w:hAnsi="Arial" w:cs="Arial"/>
                  <w:color w:val="610E6A"/>
                  <w:sz w:val="20"/>
                  <w:szCs w:val="20"/>
                  <w:lang w:val="nl-NL"/>
                </w:rPr>
                <w:t>De unieke identificatie van de gerelateerde zaak.</w:t>
              </w:r>
            </w:ins>
          </w:p>
        </w:tc>
      </w:tr>
      <w:tr w:rsidR="006B550F" w:rsidRPr="005E066D" w:rsidTr="00211C3F">
        <w:trPr>
          <w:trHeight w:val="230"/>
          <w:ins w:id="7126"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127"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128" w:author="Arjan" w:date="2013-02-07T23:33:00Z"/>
                <w:rFonts w:ascii="Arial" w:eastAsia="Times New Roman" w:hAnsi="Arial" w:cs="Arial"/>
                <w:b/>
                <w:bCs/>
                <w:color w:val="000000"/>
                <w:sz w:val="20"/>
                <w:szCs w:val="20"/>
                <w:lang w:val="nl-NL"/>
              </w:rPr>
            </w:pPr>
          </w:p>
        </w:tc>
      </w:tr>
      <w:tr w:rsidR="006B550F" w:rsidRPr="00F2006F" w:rsidTr="00211C3F">
        <w:trPr>
          <w:trHeight w:val="230"/>
          <w:ins w:id="712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30" w:author="Arjan" w:date="2013-02-07T23:33:00Z"/>
                <w:rFonts w:ascii="Arial" w:eastAsia="Times New Roman" w:hAnsi="Arial" w:cs="Arial"/>
                <w:color w:val="000000"/>
                <w:sz w:val="20"/>
                <w:szCs w:val="20"/>
              </w:rPr>
            </w:pPr>
            <w:ins w:id="7131"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32" w:author="Arjan" w:date="2013-02-07T23:33:00Z"/>
                <w:rFonts w:ascii="Arial" w:eastAsia="Times New Roman" w:hAnsi="Arial" w:cs="Arial"/>
                <w:color w:val="000000"/>
                <w:sz w:val="20"/>
                <w:szCs w:val="20"/>
              </w:rPr>
            </w:pPr>
            <w:ins w:id="7133" w:author="Arjan" w:date="2013-02-07T23:33:00Z">
              <w:r w:rsidRPr="00F2006F">
                <w:rPr>
                  <w:rFonts w:ascii="Arial" w:eastAsia="Times New Roman" w:hAnsi="Arial" w:cs="Arial"/>
                  <w:color w:val="000000"/>
                  <w:sz w:val="20"/>
                  <w:szCs w:val="20"/>
                </w:rPr>
                <w:t>KING</w:t>
              </w:r>
            </w:ins>
          </w:p>
        </w:tc>
      </w:tr>
      <w:tr w:rsidR="006B550F" w:rsidRPr="00F2006F" w:rsidTr="00211C3F">
        <w:trPr>
          <w:ins w:id="713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3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36" w:author="Arjan" w:date="2013-02-07T23:33:00Z"/>
                <w:rFonts w:ascii="Arial" w:eastAsia="Times New Roman" w:hAnsi="Arial" w:cs="Arial"/>
                <w:b/>
                <w:bCs/>
                <w:color w:val="000000"/>
                <w:sz w:val="20"/>
                <w:szCs w:val="20"/>
              </w:rPr>
            </w:pPr>
          </w:p>
        </w:tc>
      </w:tr>
      <w:tr w:rsidR="006B550F" w:rsidRPr="00F2006F" w:rsidTr="00211C3F">
        <w:trPr>
          <w:ins w:id="713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38" w:author="Arjan" w:date="2013-02-07T23:33:00Z"/>
                <w:rFonts w:ascii="Arial" w:eastAsia="Times New Roman" w:hAnsi="Arial" w:cs="Arial"/>
                <w:color w:val="000000"/>
                <w:sz w:val="20"/>
                <w:szCs w:val="20"/>
              </w:rPr>
            </w:pPr>
            <w:ins w:id="7139"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40" w:author="Arjan" w:date="2013-02-07T23:33:00Z"/>
                <w:rFonts w:ascii="Arial" w:eastAsia="Times New Roman" w:hAnsi="Arial" w:cs="Arial"/>
                <w:color w:val="000000"/>
                <w:sz w:val="20"/>
                <w:szCs w:val="20"/>
              </w:rPr>
            </w:pPr>
            <w:ins w:id="7141" w:author="Arjan" w:date="2013-02-07T23:33:00Z">
              <w:r w:rsidRPr="00F2006F">
                <w:rPr>
                  <w:rFonts w:ascii="Arial" w:eastAsia="Times New Roman" w:hAnsi="Arial" w:cs="Arial"/>
                  <w:color w:val="000000"/>
                  <w:sz w:val="20"/>
                  <w:szCs w:val="20"/>
                </w:rPr>
                <w:t>1 januari 2013</w:t>
              </w:r>
            </w:ins>
          </w:p>
        </w:tc>
      </w:tr>
      <w:tr w:rsidR="006B550F" w:rsidRPr="00F2006F" w:rsidTr="00211C3F">
        <w:trPr>
          <w:ins w:id="714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4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44" w:author="Arjan" w:date="2013-02-07T23:33:00Z"/>
                <w:rFonts w:ascii="Arial" w:eastAsia="Times New Roman" w:hAnsi="Arial" w:cs="Arial"/>
                <w:b/>
                <w:bCs/>
                <w:color w:val="000000"/>
                <w:sz w:val="20"/>
                <w:szCs w:val="20"/>
              </w:rPr>
            </w:pPr>
          </w:p>
        </w:tc>
      </w:tr>
      <w:tr w:rsidR="006B550F" w:rsidRPr="005E066D" w:rsidTr="00211C3F">
        <w:trPr>
          <w:ins w:id="714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46" w:author="Arjan" w:date="2013-02-07T23:33:00Z"/>
                <w:rFonts w:ascii="Arial" w:eastAsia="Times New Roman" w:hAnsi="Arial" w:cs="Arial"/>
                <w:color w:val="000000"/>
                <w:sz w:val="20"/>
                <w:szCs w:val="20"/>
              </w:rPr>
            </w:pPr>
            <w:ins w:id="7147"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148" w:author="Arjan" w:date="2013-02-07T23:33:00Z"/>
                <w:rFonts w:ascii="Arial" w:eastAsia="Times New Roman" w:hAnsi="Arial" w:cs="Arial"/>
                <w:color w:val="000000"/>
                <w:sz w:val="20"/>
                <w:szCs w:val="20"/>
                <w:lang w:val="nl-NL"/>
              </w:rPr>
            </w:pPr>
            <w:ins w:id="7149" w:author="Arjan" w:date="2013-02-07T23:33:00Z">
              <w:r w:rsidRPr="00DD0F4F">
                <w:rPr>
                  <w:rFonts w:ascii="Arial" w:eastAsia="Times New Roman" w:hAnsi="Arial" w:cs="Arial"/>
                  <w:color w:val="000000"/>
                  <w:sz w:val="20"/>
                  <w:szCs w:val="20"/>
                  <w:lang w:val="nl-NL"/>
                </w:rPr>
                <w:t>Het betreft de identificatie zoals die is toegekend aan de gerelateerde zaak door de organisatie die verantwoordelijk is voor die gerelateerde zaak.</w:t>
              </w:r>
            </w:ins>
          </w:p>
        </w:tc>
      </w:tr>
      <w:tr w:rsidR="006B550F" w:rsidRPr="005E066D" w:rsidTr="00211C3F">
        <w:trPr>
          <w:ins w:id="7150"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151"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152" w:author="Arjan" w:date="2013-02-07T23:33:00Z"/>
                <w:rFonts w:ascii="Arial" w:eastAsia="Times New Roman" w:hAnsi="Arial" w:cs="Arial"/>
                <w:b/>
                <w:bCs/>
                <w:color w:val="000000"/>
                <w:sz w:val="20"/>
                <w:szCs w:val="20"/>
                <w:lang w:val="nl-NL"/>
              </w:rPr>
            </w:pPr>
          </w:p>
        </w:tc>
      </w:tr>
      <w:tr w:rsidR="006B550F" w:rsidRPr="00F2006F" w:rsidTr="00211C3F">
        <w:trPr>
          <w:ins w:id="715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54" w:author="Arjan" w:date="2013-02-07T23:33:00Z"/>
                <w:rFonts w:ascii="Arial" w:eastAsia="Times New Roman" w:hAnsi="Arial" w:cs="Arial"/>
                <w:color w:val="000000"/>
                <w:sz w:val="20"/>
                <w:szCs w:val="20"/>
              </w:rPr>
            </w:pPr>
            <w:ins w:id="7155" w:author="Arjan" w:date="2013-02-07T23:33:00Z">
              <w:r w:rsidRPr="00F2006F">
                <w:rPr>
                  <w:rFonts w:ascii="Arial" w:eastAsia="Times New Roman" w:hAnsi="Arial" w:cs="Arial"/>
                  <w:b/>
                  <w:bCs/>
                  <w:color w:val="000000"/>
                  <w:sz w:val="20"/>
                  <w:szCs w:val="20"/>
                </w:rPr>
                <w:lastRenderedPageBreak/>
                <w:t>Formaat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156" w:author="Arjan" w:date="2013-02-07T23:33:00Z"/>
                <w:rFonts w:ascii="Arial" w:eastAsia="Times New Roman" w:hAnsi="Arial" w:cs="Arial"/>
                <w:color w:val="000000"/>
                <w:sz w:val="20"/>
                <w:szCs w:val="20"/>
              </w:rPr>
            </w:pPr>
            <w:ins w:id="7157"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AN40</w:t>
              </w:r>
              <w:r w:rsidRPr="00F2006F">
                <w:rPr>
                  <w:rFonts w:ascii="Arial" w:hAnsi="Arial" w:cs="Arial"/>
                  <w:sz w:val="20"/>
                  <w:szCs w:val="20"/>
                  <w:lang w:val="en-AU"/>
                </w:rPr>
                <w:fldChar w:fldCharType="end"/>
              </w:r>
            </w:ins>
          </w:p>
        </w:tc>
      </w:tr>
      <w:tr w:rsidR="006B550F" w:rsidRPr="00F2006F" w:rsidTr="00211C3F">
        <w:trPr>
          <w:trHeight w:val="230"/>
          <w:ins w:id="715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5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60" w:author="Arjan" w:date="2013-02-07T23:33:00Z"/>
                <w:rFonts w:ascii="Arial" w:eastAsia="Times New Roman" w:hAnsi="Arial" w:cs="Arial"/>
                <w:b/>
                <w:bCs/>
                <w:color w:val="000000"/>
                <w:sz w:val="20"/>
                <w:szCs w:val="20"/>
              </w:rPr>
            </w:pPr>
          </w:p>
        </w:tc>
      </w:tr>
      <w:tr w:rsidR="006B550F" w:rsidRPr="005E066D" w:rsidTr="00211C3F">
        <w:trPr>
          <w:trHeight w:val="230"/>
          <w:ins w:id="716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62" w:author="Arjan" w:date="2013-02-07T23:33:00Z"/>
                <w:rFonts w:ascii="Arial" w:eastAsia="Times New Roman" w:hAnsi="Arial" w:cs="Arial"/>
                <w:color w:val="000000"/>
                <w:sz w:val="20"/>
                <w:szCs w:val="20"/>
              </w:rPr>
            </w:pPr>
            <w:ins w:id="7163"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164" w:author="Arjan" w:date="2013-02-07T23:33:00Z"/>
                <w:rFonts w:ascii="Arial" w:eastAsia="Times New Roman" w:hAnsi="Arial" w:cs="Arial"/>
                <w:color w:val="000000"/>
                <w:sz w:val="20"/>
                <w:szCs w:val="20"/>
                <w:lang w:val="nl-NL"/>
              </w:rPr>
            </w:pPr>
            <w:ins w:id="7165" w:author="Arjan" w:date="2013-02-07T23:33:00Z">
              <w:r w:rsidRPr="00DD0F4F">
                <w:rPr>
                  <w:rFonts w:ascii="Arial" w:eastAsia="Times New Roman" w:hAnsi="Arial" w:cs="Arial"/>
                  <w:color w:val="000000"/>
                  <w:sz w:val="20"/>
                  <w:szCs w:val="20"/>
                  <w:lang w:val="nl-NL"/>
                </w:rPr>
                <w:t>Alle alfanumerieke tekens m.u.v. diacrieten</w:t>
              </w:r>
            </w:ins>
          </w:p>
        </w:tc>
      </w:tr>
      <w:tr w:rsidR="006B550F" w:rsidRPr="005E066D" w:rsidTr="00211C3F">
        <w:trPr>
          <w:trHeight w:val="230"/>
          <w:ins w:id="7166"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167"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168" w:author="Arjan" w:date="2013-02-07T23:33:00Z"/>
                <w:rFonts w:ascii="Arial" w:eastAsia="Times New Roman" w:hAnsi="Arial" w:cs="Arial"/>
                <w:b/>
                <w:bCs/>
                <w:color w:val="000000"/>
                <w:sz w:val="20"/>
                <w:szCs w:val="20"/>
                <w:lang w:val="nl-NL"/>
              </w:rPr>
            </w:pPr>
          </w:p>
        </w:tc>
      </w:tr>
      <w:tr w:rsidR="006B550F" w:rsidRPr="00F2006F" w:rsidTr="00211C3F">
        <w:trPr>
          <w:trHeight w:val="230"/>
          <w:ins w:id="716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70" w:author="Arjan" w:date="2013-02-07T23:33:00Z"/>
                <w:rFonts w:ascii="Arial" w:eastAsia="Times New Roman" w:hAnsi="Arial" w:cs="Arial"/>
                <w:b/>
                <w:bCs/>
                <w:color w:val="000000"/>
                <w:sz w:val="20"/>
                <w:szCs w:val="20"/>
              </w:rPr>
            </w:pPr>
            <w:ins w:id="7171"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72" w:author="Arjan" w:date="2013-02-07T23:33:00Z"/>
                <w:rFonts w:ascii="Arial" w:eastAsia="Times New Roman" w:hAnsi="Arial" w:cs="Arial"/>
                <w:color w:val="000000"/>
                <w:sz w:val="20"/>
                <w:szCs w:val="20"/>
              </w:rPr>
            </w:pPr>
            <w:ins w:id="7173" w:author="Arjan" w:date="2013-02-07T23:33:00Z">
              <w:r w:rsidRPr="00F2006F">
                <w:rPr>
                  <w:rFonts w:ascii="Arial" w:eastAsia="Times New Roman" w:hAnsi="Arial" w:cs="Arial"/>
                  <w:color w:val="000000"/>
                  <w:sz w:val="20"/>
                  <w:szCs w:val="20"/>
                </w:rPr>
                <w:t>Nee</w:t>
              </w:r>
            </w:ins>
          </w:p>
        </w:tc>
      </w:tr>
      <w:tr w:rsidR="006B550F" w:rsidRPr="00F2006F" w:rsidTr="00211C3F">
        <w:trPr>
          <w:trHeight w:val="275"/>
          <w:ins w:id="717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7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76" w:author="Arjan" w:date="2013-02-07T23:33:00Z"/>
                <w:rFonts w:ascii="Arial" w:eastAsia="Times New Roman" w:hAnsi="Arial" w:cs="Arial"/>
                <w:color w:val="000000"/>
                <w:sz w:val="20"/>
                <w:szCs w:val="20"/>
              </w:rPr>
            </w:pPr>
          </w:p>
        </w:tc>
      </w:tr>
      <w:tr w:rsidR="006B550F" w:rsidRPr="00F2006F" w:rsidTr="00211C3F">
        <w:trPr>
          <w:trHeight w:val="230"/>
          <w:ins w:id="717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78" w:author="Arjan" w:date="2013-02-07T23:33:00Z"/>
                <w:rFonts w:ascii="Arial" w:eastAsia="Times New Roman" w:hAnsi="Arial" w:cs="Arial"/>
                <w:b/>
                <w:bCs/>
                <w:color w:val="000000"/>
                <w:sz w:val="20"/>
                <w:szCs w:val="20"/>
              </w:rPr>
            </w:pPr>
            <w:ins w:id="7179"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80" w:author="Arjan" w:date="2013-02-07T23:33:00Z"/>
                <w:rFonts w:ascii="Arial" w:eastAsia="Times New Roman" w:hAnsi="Arial" w:cs="Arial"/>
                <w:color w:val="000000"/>
                <w:sz w:val="20"/>
                <w:szCs w:val="20"/>
              </w:rPr>
            </w:pPr>
            <w:ins w:id="7181"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718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8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84" w:author="Arjan" w:date="2013-02-07T23:33:00Z"/>
                <w:rFonts w:ascii="Arial" w:eastAsia="Times New Roman" w:hAnsi="Arial" w:cs="Arial"/>
                <w:color w:val="000000"/>
                <w:sz w:val="20"/>
                <w:szCs w:val="20"/>
              </w:rPr>
            </w:pPr>
          </w:p>
        </w:tc>
      </w:tr>
      <w:tr w:rsidR="006B550F" w:rsidRPr="00F2006F" w:rsidTr="00211C3F">
        <w:trPr>
          <w:trHeight w:val="230"/>
          <w:ins w:id="718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86" w:author="Arjan" w:date="2013-02-07T23:33:00Z"/>
                <w:rFonts w:ascii="Arial" w:eastAsia="Times New Roman" w:hAnsi="Arial" w:cs="Arial"/>
                <w:b/>
                <w:bCs/>
                <w:color w:val="000000"/>
                <w:sz w:val="20"/>
                <w:szCs w:val="20"/>
              </w:rPr>
            </w:pPr>
            <w:ins w:id="7187"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88" w:author="Arjan" w:date="2013-02-07T23:33:00Z"/>
                <w:rFonts w:ascii="Arial" w:eastAsia="Times New Roman" w:hAnsi="Arial" w:cs="Arial"/>
                <w:color w:val="000000"/>
                <w:sz w:val="20"/>
                <w:szCs w:val="20"/>
              </w:rPr>
            </w:pPr>
          </w:p>
        </w:tc>
      </w:tr>
      <w:tr w:rsidR="006B550F" w:rsidRPr="00F2006F" w:rsidTr="00211C3F">
        <w:trPr>
          <w:trHeight w:val="230"/>
          <w:ins w:id="718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9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91" w:author="Arjan" w:date="2013-02-07T23:33:00Z"/>
                <w:rFonts w:ascii="Arial" w:eastAsia="Times New Roman" w:hAnsi="Arial" w:cs="Arial"/>
                <w:color w:val="000000"/>
                <w:sz w:val="20"/>
                <w:szCs w:val="20"/>
              </w:rPr>
            </w:pPr>
          </w:p>
        </w:tc>
      </w:tr>
      <w:tr w:rsidR="006B550F" w:rsidRPr="00F2006F" w:rsidTr="00211C3F">
        <w:trPr>
          <w:trHeight w:val="230"/>
          <w:ins w:id="719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93" w:author="Arjan" w:date="2013-02-07T23:33:00Z"/>
                <w:rFonts w:ascii="Arial" w:eastAsia="Times New Roman" w:hAnsi="Arial" w:cs="Arial"/>
                <w:b/>
                <w:bCs/>
                <w:color w:val="000000"/>
                <w:sz w:val="20"/>
                <w:szCs w:val="20"/>
              </w:rPr>
            </w:pPr>
            <w:ins w:id="7194"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95" w:author="Arjan" w:date="2013-02-07T23:33:00Z"/>
                <w:rFonts w:ascii="Arial" w:eastAsia="Times New Roman" w:hAnsi="Arial" w:cs="Arial"/>
                <w:color w:val="000000"/>
                <w:sz w:val="20"/>
                <w:szCs w:val="20"/>
              </w:rPr>
            </w:pPr>
            <w:ins w:id="7196"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719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9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199" w:author="Arjan" w:date="2013-02-07T23:33:00Z"/>
                <w:rFonts w:ascii="Arial" w:eastAsia="Times New Roman" w:hAnsi="Arial" w:cs="Arial"/>
                <w:color w:val="000000"/>
                <w:sz w:val="20"/>
                <w:szCs w:val="20"/>
              </w:rPr>
            </w:pPr>
          </w:p>
        </w:tc>
      </w:tr>
      <w:tr w:rsidR="006B550F" w:rsidRPr="00F2006F" w:rsidTr="00211C3F">
        <w:trPr>
          <w:trHeight w:val="230"/>
          <w:ins w:id="720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01" w:author="Arjan" w:date="2013-02-07T23:33:00Z"/>
                <w:rFonts w:ascii="Arial" w:eastAsia="Times New Roman" w:hAnsi="Arial" w:cs="Arial"/>
                <w:b/>
                <w:bCs/>
                <w:color w:val="000000"/>
                <w:sz w:val="20"/>
                <w:szCs w:val="20"/>
              </w:rPr>
            </w:pPr>
            <w:ins w:id="7202"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03" w:author="Arjan" w:date="2013-02-07T23:33:00Z"/>
                <w:rFonts w:ascii="Arial" w:eastAsia="Times New Roman" w:hAnsi="Arial" w:cs="Arial"/>
                <w:color w:val="000000"/>
                <w:sz w:val="20"/>
                <w:szCs w:val="20"/>
              </w:rPr>
            </w:pPr>
            <w:ins w:id="7204"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720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0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07" w:author="Arjan" w:date="2013-02-07T23:33:00Z"/>
                <w:rFonts w:ascii="Arial" w:eastAsia="Times New Roman" w:hAnsi="Arial" w:cs="Arial"/>
                <w:b/>
                <w:bCs/>
                <w:color w:val="000000"/>
                <w:sz w:val="20"/>
                <w:szCs w:val="20"/>
              </w:rPr>
            </w:pPr>
          </w:p>
        </w:tc>
      </w:tr>
      <w:tr w:rsidR="006B550F" w:rsidRPr="00F2006F" w:rsidTr="00211C3F">
        <w:trPr>
          <w:trHeight w:val="230"/>
          <w:ins w:id="720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09" w:author="Arjan" w:date="2013-02-07T23:33:00Z"/>
                <w:rFonts w:ascii="Arial" w:eastAsia="Times New Roman" w:hAnsi="Arial" w:cs="Arial"/>
                <w:color w:val="000000"/>
                <w:sz w:val="20"/>
                <w:szCs w:val="20"/>
              </w:rPr>
            </w:pPr>
            <w:ins w:id="7210"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211" w:author="Arjan" w:date="2013-02-07T23:33:00Z"/>
                <w:rFonts w:ascii="Arial" w:eastAsia="Times New Roman" w:hAnsi="Arial" w:cs="Arial"/>
                <w:color w:val="000000"/>
                <w:sz w:val="20"/>
                <w:szCs w:val="20"/>
              </w:rPr>
            </w:pPr>
            <w:ins w:id="7212"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0</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rsidTr="00211C3F">
        <w:trPr>
          <w:trHeight w:val="200"/>
          <w:ins w:id="721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1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15" w:author="Arjan" w:date="2013-02-07T23:33:00Z"/>
                <w:rFonts w:ascii="Arial" w:eastAsia="Times New Roman" w:hAnsi="Arial" w:cs="Arial"/>
                <w:b/>
                <w:bCs/>
                <w:color w:val="000000"/>
                <w:sz w:val="20"/>
                <w:szCs w:val="20"/>
              </w:rPr>
            </w:pPr>
          </w:p>
        </w:tc>
      </w:tr>
      <w:tr w:rsidR="006B550F" w:rsidRPr="00F2006F" w:rsidTr="00211C3F">
        <w:trPr>
          <w:trHeight w:val="200"/>
          <w:ins w:id="721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17" w:author="Arjan" w:date="2013-02-07T23:33:00Z"/>
                <w:rFonts w:ascii="Arial" w:eastAsia="Times New Roman" w:hAnsi="Arial" w:cs="Arial"/>
                <w:color w:val="000000"/>
                <w:sz w:val="20"/>
                <w:szCs w:val="20"/>
              </w:rPr>
            </w:pPr>
            <w:ins w:id="7218"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19" w:author="Arjan" w:date="2013-02-07T23:33:00Z"/>
                <w:rFonts w:ascii="Arial" w:eastAsia="Times New Roman" w:hAnsi="Arial" w:cs="Arial"/>
                <w:color w:val="000000"/>
                <w:sz w:val="20"/>
                <w:szCs w:val="20"/>
              </w:rPr>
            </w:pPr>
            <w:ins w:id="7220" w:author="Arjan" w:date="2013-02-07T23:33:00Z">
              <w:r w:rsidRPr="00F2006F">
                <w:rPr>
                  <w:rFonts w:ascii="Arial" w:eastAsia="Times New Roman" w:hAnsi="Arial" w:cs="Arial"/>
                  <w:color w:val="000000"/>
                  <w:sz w:val="20"/>
                  <w:szCs w:val="20"/>
                </w:rPr>
                <w:t>Gemeentelijk basisgegeven</w:t>
              </w:r>
            </w:ins>
          </w:p>
        </w:tc>
      </w:tr>
      <w:tr w:rsidR="006B550F" w:rsidRPr="00F2006F" w:rsidTr="00211C3F">
        <w:trPr>
          <w:trHeight w:val="230"/>
          <w:ins w:id="722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2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23" w:author="Arjan" w:date="2013-02-07T23:33:00Z"/>
                <w:rFonts w:ascii="Arial" w:eastAsia="Times New Roman" w:hAnsi="Arial" w:cs="Arial"/>
                <w:b/>
                <w:bCs/>
                <w:color w:val="000000"/>
                <w:sz w:val="20"/>
                <w:szCs w:val="20"/>
              </w:rPr>
            </w:pPr>
          </w:p>
        </w:tc>
      </w:tr>
      <w:tr w:rsidR="006B550F" w:rsidRPr="005E066D" w:rsidTr="00211C3F">
        <w:trPr>
          <w:trHeight w:val="230"/>
          <w:ins w:id="722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25" w:author="Arjan" w:date="2013-02-07T23:33:00Z"/>
                <w:rFonts w:ascii="Arial" w:eastAsia="Times New Roman" w:hAnsi="Arial" w:cs="Arial"/>
                <w:color w:val="000000"/>
                <w:sz w:val="20"/>
                <w:szCs w:val="20"/>
              </w:rPr>
            </w:pPr>
            <w:ins w:id="7226"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227" w:author="Arjan" w:date="2013-02-07T23:33:00Z"/>
                <w:rFonts w:ascii="Arial" w:eastAsia="Times New Roman" w:hAnsi="Arial" w:cs="Arial"/>
                <w:color w:val="000000"/>
                <w:sz w:val="20"/>
                <w:szCs w:val="20"/>
                <w:lang w:val="nl-NL"/>
              </w:rPr>
            </w:pPr>
            <w:ins w:id="7228" w:author="Arjan" w:date="2013-02-07T23:33:00Z">
              <w:r w:rsidRPr="00DD0F4F">
                <w:rPr>
                  <w:rFonts w:ascii="Arial" w:eastAsia="Times New Roman" w:hAnsi="Arial" w:cs="Arial"/>
                  <w:color w:val="000000"/>
                  <w:sz w:val="20"/>
                  <w:szCs w:val="20"/>
                  <w:lang w:val="nl-NL"/>
                </w:rPr>
                <w:t>De identificatie is van een waarde voorzien zogauw als de, voor de gerelateerde zaak verantwoordelijke, organisatie die identficatie heeft kenbaar gemaakt bij de organisatie die verantwoordelijk is voor de onderhanden zaak.</w:t>
              </w:r>
            </w:ins>
          </w:p>
        </w:tc>
      </w:tr>
    </w:tbl>
    <w:p w:rsidR="006B550F" w:rsidRPr="00DD0F4F" w:rsidRDefault="008F2B4B" w:rsidP="006B550F">
      <w:pPr>
        <w:autoSpaceDE w:val="0"/>
        <w:autoSpaceDN w:val="0"/>
        <w:adjustRightInd w:val="0"/>
        <w:spacing w:before="240" w:after="60" w:line="240" w:lineRule="auto"/>
        <w:outlineLvl w:val="3"/>
        <w:rPr>
          <w:ins w:id="7229" w:author="Arjan" w:date="2013-02-07T23:33:00Z"/>
          <w:rFonts w:ascii="Arial" w:eastAsia="Times New Roman" w:hAnsi="Arial" w:cs="Arial"/>
          <w:b/>
          <w:bCs/>
          <w:color w:val="004080"/>
          <w:sz w:val="24"/>
          <w:szCs w:val="24"/>
          <w:lang w:val="nl-NL"/>
        </w:rPr>
      </w:pPr>
      <w:ins w:id="7230"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Zaaktypecode</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rsidTr="00211C3F">
        <w:trPr>
          <w:trHeight w:val="230"/>
          <w:ins w:id="723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32" w:author="Arjan" w:date="2013-02-07T23:33:00Z"/>
                <w:rFonts w:ascii="Arial" w:eastAsia="Times New Roman" w:hAnsi="Arial" w:cs="Arial"/>
                <w:color w:val="000000"/>
                <w:sz w:val="20"/>
                <w:szCs w:val="20"/>
              </w:rPr>
            </w:pPr>
            <w:ins w:id="7233"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234" w:author="Arjan" w:date="2013-02-07T23:33:00Z"/>
                <w:rFonts w:ascii="Arial" w:eastAsia="Times New Roman" w:hAnsi="Arial" w:cs="Arial"/>
                <w:color w:val="000000"/>
                <w:sz w:val="20"/>
                <w:szCs w:val="20"/>
              </w:rPr>
            </w:pPr>
            <w:ins w:id="7235"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Zaaktypecode</w:t>
              </w:r>
              <w:r w:rsidRPr="00F2006F">
                <w:rPr>
                  <w:rFonts w:ascii="Arial" w:hAnsi="Arial" w:cs="Arial"/>
                  <w:sz w:val="20"/>
                  <w:szCs w:val="20"/>
                  <w:lang w:val="en-AU"/>
                </w:rPr>
                <w:fldChar w:fldCharType="end"/>
              </w:r>
            </w:ins>
          </w:p>
        </w:tc>
      </w:tr>
      <w:tr w:rsidR="006B550F" w:rsidRPr="00F2006F" w:rsidTr="00211C3F">
        <w:trPr>
          <w:ins w:id="723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3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38" w:author="Arjan" w:date="2013-02-07T23:33:00Z"/>
                <w:rFonts w:ascii="Arial" w:eastAsia="Times New Roman" w:hAnsi="Arial" w:cs="Arial"/>
                <w:b/>
                <w:bCs/>
                <w:color w:val="000000"/>
                <w:sz w:val="20"/>
                <w:szCs w:val="20"/>
              </w:rPr>
            </w:pPr>
          </w:p>
        </w:tc>
      </w:tr>
      <w:tr w:rsidR="006B550F" w:rsidRPr="00F2006F" w:rsidTr="00211C3F">
        <w:trPr>
          <w:ins w:id="723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40" w:author="Arjan" w:date="2013-02-07T23:33:00Z"/>
                <w:rFonts w:ascii="Arial" w:eastAsia="Times New Roman" w:hAnsi="Arial" w:cs="Arial"/>
                <w:color w:val="000000"/>
                <w:sz w:val="20"/>
                <w:szCs w:val="20"/>
              </w:rPr>
            </w:pPr>
            <w:ins w:id="7241"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42" w:author="Arjan" w:date="2013-02-07T23:33:00Z"/>
                <w:rFonts w:ascii="Arial" w:eastAsia="Times New Roman" w:hAnsi="Arial" w:cs="Arial"/>
                <w:color w:val="000000"/>
                <w:sz w:val="20"/>
                <w:szCs w:val="20"/>
              </w:rPr>
            </w:pPr>
            <w:ins w:id="7243" w:author="Arjan" w:date="2013-02-07T23:33:00Z">
              <w:r w:rsidRPr="00F2006F">
                <w:rPr>
                  <w:rFonts w:ascii="Arial" w:eastAsia="Times New Roman" w:hAnsi="Arial" w:cs="Arial"/>
                  <w:color w:val="000000"/>
                  <w:sz w:val="20"/>
                  <w:szCs w:val="20"/>
                </w:rPr>
                <w:t>KING</w:t>
              </w:r>
            </w:ins>
          </w:p>
        </w:tc>
      </w:tr>
      <w:tr w:rsidR="006B550F" w:rsidRPr="00F2006F" w:rsidTr="00211C3F">
        <w:trPr>
          <w:ins w:id="724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4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46" w:author="Arjan" w:date="2013-02-07T23:33:00Z"/>
                <w:rFonts w:ascii="Arial" w:eastAsia="Times New Roman" w:hAnsi="Arial" w:cs="Arial"/>
                <w:b/>
                <w:bCs/>
                <w:color w:val="000000"/>
                <w:sz w:val="20"/>
                <w:szCs w:val="20"/>
              </w:rPr>
            </w:pPr>
          </w:p>
        </w:tc>
      </w:tr>
      <w:tr w:rsidR="006B550F" w:rsidRPr="00F2006F" w:rsidTr="00211C3F">
        <w:trPr>
          <w:ins w:id="724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48" w:author="Arjan" w:date="2013-02-07T23:33:00Z"/>
                <w:rFonts w:ascii="Arial" w:eastAsia="Times New Roman" w:hAnsi="Arial" w:cs="Arial"/>
                <w:color w:val="000000"/>
                <w:sz w:val="20"/>
                <w:szCs w:val="20"/>
              </w:rPr>
            </w:pPr>
            <w:ins w:id="7249"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50" w:author="Arjan" w:date="2013-02-07T23:33:00Z"/>
                <w:rFonts w:ascii="Arial" w:eastAsia="Times New Roman" w:hAnsi="Arial" w:cs="Arial"/>
                <w:color w:val="000000"/>
                <w:sz w:val="20"/>
                <w:szCs w:val="20"/>
              </w:rPr>
            </w:pPr>
          </w:p>
        </w:tc>
      </w:tr>
      <w:tr w:rsidR="006B550F" w:rsidRPr="00F2006F" w:rsidTr="00211C3F">
        <w:trPr>
          <w:ins w:id="725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5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53" w:author="Arjan" w:date="2013-02-07T23:33:00Z"/>
                <w:rFonts w:ascii="Arial" w:eastAsia="Times New Roman" w:hAnsi="Arial" w:cs="Arial"/>
                <w:b/>
                <w:bCs/>
                <w:color w:val="000000"/>
                <w:sz w:val="20"/>
                <w:szCs w:val="20"/>
              </w:rPr>
            </w:pPr>
          </w:p>
        </w:tc>
      </w:tr>
      <w:tr w:rsidR="006B550F" w:rsidRPr="00F2006F" w:rsidTr="00211C3F">
        <w:trPr>
          <w:trHeight w:val="335"/>
          <w:ins w:id="725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55" w:author="Arjan" w:date="2013-02-07T23:33:00Z"/>
                <w:rFonts w:ascii="Arial" w:eastAsia="Times New Roman" w:hAnsi="Arial" w:cs="Arial"/>
                <w:color w:val="000000"/>
                <w:sz w:val="20"/>
                <w:szCs w:val="20"/>
              </w:rPr>
            </w:pPr>
            <w:ins w:id="7256"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257" w:author="Arjan" w:date="2013-02-07T23:33:00Z"/>
                <w:rFonts w:ascii="Arial" w:eastAsia="Times New Roman" w:hAnsi="Arial" w:cs="Arial"/>
                <w:color w:val="000000"/>
                <w:sz w:val="20"/>
                <w:szCs w:val="20"/>
              </w:rPr>
            </w:pPr>
            <w:ins w:id="7258"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zaaktypecode</w:t>
              </w:r>
              <w:r w:rsidRPr="00F2006F">
                <w:rPr>
                  <w:rFonts w:ascii="Arial" w:hAnsi="Arial" w:cs="Arial"/>
                  <w:sz w:val="20"/>
                  <w:szCs w:val="20"/>
                  <w:lang w:val="en-AU"/>
                </w:rPr>
                <w:fldChar w:fldCharType="end"/>
              </w:r>
            </w:ins>
          </w:p>
        </w:tc>
      </w:tr>
      <w:tr w:rsidR="006B550F" w:rsidRPr="00F2006F" w:rsidTr="00211C3F">
        <w:trPr>
          <w:trHeight w:val="215"/>
          <w:ins w:id="725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6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61" w:author="Arjan" w:date="2013-02-07T23:33:00Z"/>
                <w:rFonts w:ascii="Arial" w:eastAsia="Times New Roman" w:hAnsi="Arial" w:cs="Arial"/>
                <w:b/>
                <w:bCs/>
                <w:color w:val="000000"/>
                <w:sz w:val="20"/>
                <w:szCs w:val="20"/>
              </w:rPr>
            </w:pPr>
          </w:p>
        </w:tc>
      </w:tr>
      <w:tr w:rsidR="006B550F" w:rsidRPr="005E066D" w:rsidTr="00211C3F">
        <w:trPr>
          <w:trHeight w:val="215"/>
          <w:ins w:id="726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63" w:author="Arjan" w:date="2013-02-07T23:33:00Z"/>
                <w:rFonts w:ascii="Arial" w:eastAsia="Times New Roman" w:hAnsi="Arial" w:cs="Arial"/>
                <w:color w:val="000000"/>
                <w:sz w:val="20"/>
                <w:szCs w:val="20"/>
              </w:rPr>
            </w:pPr>
            <w:ins w:id="7264"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6B550F" w:rsidRPr="00DD0F4F" w:rsidRDefault="008F2B4B" w:rsidP="00211C3F">
            <w:pPr>
              <w:autoSpaceDE w:val="0"/>
              <w:autoSpaceDN w:val="0"/>
              <w:adjustRightInd w:val="0"/>
              <w:spacing w:after="0" w:line="240" w:lineRule="auto"/>
              <w:rPr>
                <w:ins w:id="7265" w:author="Arjan" w:date="2013-02-07T23:33:00Z"/>
                <w:rFonts w:ascii="Arial" w:eastAsia="Times New Roman" w:hAnsi="Arial" w:cs="Arial"/>
                <w:color w:val="000000"/>
                <w:sz w:val="20"/>
                <w:szCs w:val="20"/>
                <w:lang w:val="nl-NL"/>
              </w:rPr>
            </w:pPr>
            <w:ins w:id="7266"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separate"/>
              </w:r>
              <w:r w:rsidR="006B550F" w:rsidRPr="00DD0F4F">
                <w:rPr>
                  <w:rFonts w:ascii="Arial" w:eastAsia="Times New Roman" w:hAnsi="Arial" w:cs="Arial"/>
                  <w:color w:val="000000"/>
                  <w:sz w:val="20"/>
                  <w:szCs w:val="20"/>
                  <w:lang w:val="nl-NL"/>
                </w:rPr>
                <w:t>De algemeen gehanteerde code van de aard van ZAAKen van het ZAAKTYPE waartoe de gerelateerde zaak behoort</w:t>
              </w:r>
              <w:r w:rsidRPr="00F2006F">
                <w:rPr>
                  <w:rFonts w:ascii="Arial" w:hAnsi="Arial" w:cs="Arial"/>
                  <w:sz w:val="20"/>
                  <w:szCs w:val="20"/>
                  <w:lang w:val="en-AU"/>
                </w:rPr>
                <w:fldChar w:fldCharType="end"/>
              </w:r>
            </w:ins>
          </w:p>
        </w:tc>
      </w:tr>
      <w:tr w:rsidR="006B550F" w:rsidRPr="005E066D" w:rsidTr="00211C3F">
        <w:trPr>
          <w:trHeight w:val="230"/>
          <w:ins w:id="7267"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268"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269" w:author="Arjan" w:date="2013-02-07T23:33:00Z"/>
                <w:rFonts w:ascii="Arial" w:eastAsia="Times New Roman" w:hAnsi="Arial" w:cs="Arial"/>
                <w:b/>
                <w:bCs/>
                <w:color w:val="000000"/>
                <w:sz w:val="20"/>
                <w:szCs w:val="20"/>
                <w:lang w:val="nl-NL"/>
              </w:rPr>
            </w:pPr>
          </w:p>
        </w:tc>
      </w:tr>
      <w:tr w:rsidR="006B550F" w:rsidRPr="00F2006F" w:rsidTr="00211C3F">
        <w:trPr>
          <w:trHeight w:val="230"/>
          <w:ins w:id="727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71" w:author="Arjan" w:date="2013-02-07T23:33:00Z"/>
                <w:rFonts w:ascii="Arial" w:eastAsia="Times New Roman" w:hAnsi="Arial" w:cs="Arial"/>
                <w:color w:val="000000"/>
                <w:sz w:val="20"/>
                <w:szCs w:val="20"/>
              </w:rPr>
            </w:pPr>
            <w:ins w:id="7272"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73" w:author="Arjan" w:date="2013-02-07T23:33:00Z"/>
                <w:rFonts w:ascii="Arial" w:eastAsia="Times New Roman" w:hAnsi="Arial" w:cs="Arial"/>
                <w:color w:val="000000"/>
                <w:sz w:val="20"/>
                <w:szCs w:val="20"/>
              </w:rPr>
            </w:pPr>
            <w:ins w:id="7274" w:author="Arjan" w:date="2013-02-07T23:33:00Z">
              <w:r w:rsidRPr="00F2006F">
                <w:rPr>
                  <w:rFonts w:ascii="Arial" w:eastAsia="Times New Roman" w:hAnsi="Arial" w:cs="Arial"/>
                  <w:color w:val="000000"/>
                  <w:sz w:val="20"/>
                  <w:szCs w:val="20"/>
                </w:rPr>
                <w:t>KING</w:t>
              </w:r>
            </w:ins>
          </w:p>
        </w:tc>
      </w:tr>
      <w:tr w:rsidR="006B550F" w:rsidRPr="00F2006F" w:rsidTr="00211C3F">
        <w:trPr>
          <w:ins w:id="727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7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77" w:author="Arjan" w:date="2013-02-07T23:33:00Z"/>
                <w:rFonts w:ascii="Arial" w:eastAsia="Times New Roman" w:hAnsi="Arial" w:cs="Arial"/>
                <w:b/>
                <w:bCs/>
                <w:color w:val="000000"/>
                <w:sz w:val="20"/>
                <w:szCs w:val="20"/>
              </w:rPr>
            </w:pPr>
          </w:p>
        </w:tc>
      </w:tr>
      <w:tr w:rsidR="006B550F" w:rsidRPr="00F2006F" w:rsidTr="00211C3F">
        <w:trPr>
          <w:ins w:id="727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79" w:author="Arjan" w:date="2013-02-07T23:33:00Z"/>
                <w:rFonts w:ascii="Arial" w:eastAsia="Times New Roman" w:hAnsi="Arial" w:cs="Arial"/>
                <w:color w:val="000000"/>
                <w:sz w:val="20"/>
                <w:szCs w:val="20"/>
              </w:rPr>
            </w:pPr>
            <w:ins w:id="7280"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81" w:author="Arjan" w:date="2013-02-07T23:33:00Z"/>
                <w:rFonts w:ascii="Arial" w:eastAsia="Times New Roman" w:hAnsi="Arial" w:cs="Arial"/>
                <w:color w:val="000000"/>
                <w:sz w:val="20"/>
                <w:szCs w:val="20"/>
              </w:rPr>
            </w:pPr>
            <w:ins w:id="7282" w:author="Arjan" w:date="2013-02-07T23:33:00Z">
              <w:r w:rsidRPr="00F2006F">
                <w:rPr>
                  <w:rFonts w:ascii="Arial" w:eastAsia="Times New Roman" w:hAnsi="Arial" w:cs="Arial"/>
                  <w:color w:val="000000"/>
                  <w:sz w:val="20"/>
                  <w:szCs w:val="20"/>
                </w:rPr>
                <w:t>1 januari 2013</w:t>
              </w:r>
            </w:ins>
          </w:p>
        </w:tc>
      </w:tr>
      <w:tr w:rsidR="006B550F" w:rsidRPr="00F2006F" w:rsidTr="00211C3F">
        <w:trPr>
          <w:ins w:id="728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8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85" w:author="Arjan" w:date="2013-02-07T23:33:00Z"/>
                <w:rFonts w:ascii="Arial" w:eastAsia="Times New Roman" w:hAnsi="Arial" w:cs="Arial"/>
                <w:b/>
                <w:bCs/>
                <w:color w:val="000000"/>
                <w:sz w:val="20"/>
                <w:szCs w:val="20"/>
              </w:rPr>
            </w:pPr>
          </w:p>
        </w:tc>
      </w:tr>
      <w:tr w:rsidR="006B550F" w:rsidRPr="005E066D" w:rsidTr="00211C3F">
        <w:trPr>
          <w:ins w:id="728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87" w:author="Arjan" w:date="2013-02-07T23:33:00Z"/>
                <w:rFonts w:ascii="Arial" w:eastAsia="Times New Roman" w:hAnsi="Arial" w:cs="Arial"/>
                <w:color w:val="000000"/>
                <w:sz w:val="20"/>
                <w:szCs w:val="20"/>
              </w:rPr>
            </w:pPr>
            <w:ins w:id="7288"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289" w:author="Arjan" w:date="2013-02-07T23:33:00Z"/>
                <w:rFonts w:ascii="Arial" w:eastAsia="Times New Roman" w:hAnsi="Arial" w:cs="Arial"/>
                <w:color w:val="000000"/>
                <w:sz w:val="20"/>
                <w:szCs w:val="20"/>
                <w:lang w:val="nl-NL"/>
              </w:rPr>
            </w:pPr>
            <w:ins w:id="7290" w:author="Arjan" w:date="2013-02-07T23:33:00Z">
              <w:r w:rsidRPr="00DD0F4F">
                <w:rPr>
                  <w:rFonts w:ascii="Arial" w:eastAsia="Times New Roman" w:hAnsi="Arial" w:cs="Arial"/>
                  <w:color w:val="000000"/>
                  <w:sz w:val="20"/>
                  <w:szCs w:val="20"/>
                  <w:lang w:val="nl-NL"/>
                </w:rPr>
                <w:t>Het gaat hier om een codering van de aard van de zaak, ook wel Zaaktype-code genoemd zoals deze wordt toegepast in de ZaakTypeCatalogus waartoe het zaaktype van de gerelateerde zaak behoort.</w:t>
              </w:r>
            </w:ins>
          </w:p>
        </w:tc>
      </w:tr>
      <w:tr w:rsidR="006B550F" w:rsidRPr="005E066D" w:rsidTr="00211C3F">
        <w:trPr>
          <w:ins w:id="7291"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292"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293" w:author="Arjan" w:date="2013-02-07T23:33:00Z"/>
                <w:rFonts w:ascii="Arial" w:eastAsia="Times New Roman" w:hAnsi="Arial" w:cs="Arial"/>
                <w:b/>
                <w:bCs/>
                <w:color w:val="000000"/>
                <w:sz w:val="20"/>
                <w:szCs w:val="20"/>
                <w:lang w:val="nl-NL"/>
              </w:rPr>
            </w:pPr>
          </w:p>
        </w:tc>
      </w:tr>
      <w:tr w:rsidR="006B550F" w:rsidRPr="00F2006F" w:rsidTr="00211C3F">
        <w:trPr>
          <w:ins w:id="729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295" w:author="Arjan" w:date="2013-02-07T23:33:00Z"/>
                <w:rFonts w:ascii="Arial" w:eastAsia="Times New Roman" w:hAnsi="Arial" w:cs="Arial"/>
                <w:color w:val="000000"/>
                <w:sz w:val="20"/>
                <w:szCs w:val="20"/>
              </w:rPr>
            </w:pPr>
            <w:ins w:id="7296"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297" w:author="Arjan" w:date="2013-02-07T23:33:00Z"/>
                <w:rFonts w:ascii="Arial" w:eastAsia="Times New Roman" w:hAnsi="Arial" w:cs="Arial"/>
                <w:color w:val="000000"/>
                <w:sz w:val="20"/>
                <w:szCs w:val="20"/>
              </w:rPr>
            </w:pPr>
            <w:ins w:id="7298"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N4</w:t>
              </w:r>
              <w:r w:rsidRPr="00F2006F">
                <w:rPr>
                  <w:rFonts w:ascii="Arial" w:hAnsi="Arial" w:cs="Arial"/>
                  <w:sz w:val="20"/>
                  <w:szCs w:val="20"/>
                  <w:lang w:val="en-AU"/>
                </w:rPr>
                <w:fldChar w:fldCharType="end"/>
              </w:r>
            </w:ins>
          </w:p>
        </w:tc>
      </w:tr>
      <w:tr w:rsidR="006B550F" w:rsidRPr="00F2006F" w:rsidTr="00211C3F">
        <w:trPr>
          <w:trHeight w:val="230"/>
          <w:ins w:id="729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0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01" w:author="Arjan" w:date="2013-02-07T23:33:00Z"/>
                <w:rFonts w:ascii="Arial" w:eastAsia="Times New Roman" w:hAnsi="Arial" w:cs="Arial"/>
                <w:b/>
                <w:bCs/>
                <w:color w:val="000000"/>
                <w:sz w:val="20"/>
                <w:szCs w:val="20"/>
              </w:rPr>
            </w:pPr>
          </w:p>
        </w:tc>
      </w:tr>
      <w:tr w:rsidR="006B550F" w:rsidRPr="005E066D" w:rsidTr="00211C3F">
        <w:trPr>
          <w:trHeight w:val="230"/>
          <w:ins w:id="730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03" w:author="Arjan" w:date="2013-02-07T23:33:00Z"/>
                <w:rFonts w:ascii="Arial" w:eastAsia="Times New Roman" w:hAnsi="Arial" w:cs="Arial"/>
                <w:color w:val="000000"/>
                <w:sz w:val="20"/>
                <w:szCs w:val="20"/>
              </w:rPr>
            </w:pPr>
            <w:ins w:id="7304"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305" w:author="Arjan" w:date="2013-02-07T23:33:00Z"/>
                <w:rFonts w:ascii="Arial" w:eastAsia="Times New Roman" w:hAnsi="Arial" w:cs="Arial"/>
                <w:color w:val="000000"/>
                <w:sz w:val="20"/>
                <w:szCs w:val="20"/>
                <w:lang w:val="nl-NL"/>
              </w:rPr>
            </w:pPr>
            <w:ins w:id="7306" w:author="Arjan" w:date="2013-02-07T23:33:00Z">
              <w:r w:rsidRPr="00DD0F4F">
                <w:rPr>
                  <w:rFonts w:ascii="Arial" w:eastAsia="Times New Roman" w:hAnsi="Arial" w:cs="Arial"/>
                  <w:color w:val="000000"/>
                  <w:sz w:val="20"/>
                  <w:szCs w:val="20"/>
                  <w:lang w:val="nl-NL"/>
                </w:rPr>
                <w:t>Een waarde voor dit attribuutsoort in de van toepassing zijn ZaakTypeCatalogus.</w:t>
              </w:r>
            </w:ins>
          </w:p>
        </w:tc>
      </w:tr>
      <w:tr w:rsidR="006B550F" w:rsidRPr="005E066D" w:rsidTr="00211C3F">
        <w:trPr>
          <w:trHeight w:val="230"/>
          <w:ins w:id="7307"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308"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309" w:author="Arjan" w:date="2013-02-07T23:33:00Z"/>
                <w:rFonts w:ascii="Arial" w:eastAsia="Times New Roman" w:hAnsi="Arial" w:cs="Arial"/>
                <w:b/>
                <w:bCs/>
                <w:color w:val="000000"/>
                <w:sz w:val="20"/>
                <w:szCs w:val="20"/>
                <w:lang w:val="nl-NL"/>
              </w:rPr>
            </w:pPr>
          </w:p>
        </w:tc>
      </w:tr>
      <w:tr w:rsidR="006B550F" w:rsidRPr="00F2006F" w:rsidTr="00211C3F">
        <w:trPr>
          <w:trHeight w:val="230"/>
          <w:ins w:id="731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11" w:author="Arjan" w:date="2013-02-07T23:33:00Z"/>
                <w:rFonts w:ascii="Arial" w:eastAsia="Times New Roman" w:hAnsi="Arial" w:cs="Arial"/>
                <w:b/>
                <w:bCs/>
                <w:color w:val="000000"/>
                <w:sz w:val="20"/>
                <w:szCs w:val="20"/>
              </w:rPr>
            </w:pPr>
            <w:ins w:id="7312"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13" w:author="Arjan" w:date="2013-02-07T23:33:00Z"/>
                <w:rFonts w:ascii="Arial" w:eastAsia="Times New Roman" w:hAnsi="Arial" w:cs="Arial"/>
                <w:color w:val="000000"/>
                <w:sz w:val="20"/>
                <w:szCs w:val="20"/>
              </w:rPr>
            </w:pPr>
            <w:ins w:id="7314" w:author="Arjan" w:date="2013-02-07T23:33:00Z">
              <w:r w:rsidRPr="00F2006F">
                <w:rPr>
                  <w:rFonts w:ascii="Arial" w:eastAsia="Times New Roman" w:hAnsi="Arial" w:cs="Arial"/>
                  <w:color w:val="000000"/>
                  <w:sz w:val="20"/>
                  <w:szCs w:val="20"/>
                </w:rPr>
                <w:t>Nee</w:t>
              </w:r>
            </w:ins>
          </w:p>
        </w:tc>
      </w:tr>
      <w:tr w:rsidR="006B550F" w:rsidRPr="00F2006F" w:rsidTr="00211C3F">
        <w:trPr>
          <w:trHeight w:val="275"/>
          <w:ins w:id="731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1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17" w:author="Arjan" w:date="2013-02-07T23:33:00Z"/>
                <w:rFonts w:ascii="Arial" w:eastAsia="Times New Roman" w:hAnsi="Arial" w:cs="Arial"/>
                <w:color w:val="000000"/>
                <w:sz w:val="20"/>
                <w:szCs w:val="20"/>
              </w:rPr>
            </w:pPr>
          </w:p>
        </w:tc>
      </w:tr>
      <w:tr w:rsidR="006B550F" w:rsidRPr="00F2006F" w:rsidTr="00211C3F">
        <w:trPr>
          <w:trHeight w:val="230"/>
          <w:ins w:id="731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19" w:author="Arjan" w:date="2013-02-07T23:33:00Z"/>
                <w:rFonts w:ascii="Arial" w:eastAsia="Times New Roman" w:hAnsi="Arial" w:cs="Arial"/>
                <w:b/>
                <w:bCs/>
                <w:color w:val="000000"/>
                <w:sz w:val="20"/>
                <w:szCs w:val="20"/>
              </w:rPr>
            </w:pPr>
            <w:ins w:id="7320"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21" w:author="Arjan" w:date="2013-02-07T23:33:00Z"/>
                <w:rFonts w:ascii="Arial" w:eastAsia="Times New Roman" w:hAnsi="Arial" w:cs="Arial"/>
                <w:color w:val="000000"/>
                <w:sz w:val="20"/>
                <w:szCs w:val="20"/>
              </w:rPr>
            </w:pPr>
            <w:ins w:id="7322"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732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2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25" w:author="Arjan" w:date="2013-02-07T23:33:00Z"/>
                <w:rFonts w:ascii="Arial" w:eastAsia="Times New Roman" w:hAnsi="Arial" w:cs="Arial"/>
                <w:color w:val="000000"/>
                <w:sz w:val="20"/>
                <w:szCs w:val="20"/>
              </w:rPr>
            </w:pPr>
          </w:p>
        </w:tc>
      </w:tr>
      <w:tr w:rsidR="006B550F" w:rsidRPr="00F2006F" w:rsidTr="00211C3F">
        <w:trPr>
          <w:trHeight w:val="230"/>
          <w:ins w:id="732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27" w:author="Arjan" w:date="2013-02-07T23:33:00Z"/>
                <w:rFonts w:ascii="Arial" w:eastAsia="Times New Roman" w:hAnsi="Arial" w:cs="Arial"/>
                <w:b/>
                <w:bCs/>
                <w:color w:val="000000"/>
                <w:sz w:val="20"/>
                <w:szCs w:val="20"/>
              </w:rPr>
            </w:pPr>
            <w:ins w:id="7328"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29" w:author="Arjan" w:date="2013-02-07T23:33:00Z"/>
                <w:rFonts w:ascii="Arial" w:eastAsia="Times New Roman" w:hAnsi="Arial" w:cs="Arial"/>
                <w:color w:val="000000"/>
                <w:sz w:val="20"/>
                <w:szCs w:val="20"/>
              </w:rPr>
            </w:pPr>
          </w:p>
        </w:tc>
      </w:tr>
      <w:tr w:rsidR="006B550F" w:rsidRPr="00F2006F" w:rsidTr="00211C3F">
        <w:trPr>
          <w:trHeight w:val="230"/>
          <w:ins w:id="733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3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32" w:author="Arjan" w:date="2013-02-07T23:33:00Z"/>
                <w:rFonts w:ascii="Arial" w:eastAsia="Times New Roman" w:hAnsi="Arial" w:cs="Arial"/>
                <w:color w:val="000000"/>
                <w:sz w:val="20"/>
                <w:szCs w:val="20"/>
              </w:rPr>
            </w:pPr>
          </w:p>
        </w:tc>
      </w:tr>
      <w:tr w:rsidR="006B550F" w:rsidRPr="00F2006F" w:rsidTr="00211C3F">
        <w:trPr>
          <w:trHeight w:val="230"/>
          <w:ins w:id="733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34" w:author="Arjan" w:date="2013-02-07T23:33:00Z"/>
                <w:rFonts w:ascii="Arial" w:eastAsia="Times New Roman" w:hAnsi="Arial" w:cs="Arial"/>
                <w:b/>
                <w:bCs/>
                <w:color w:val="000000"/>
                <w:sz w:val="20"/>
                <w:szCs w:val="20"/>
              </w:rPr>
            </w:pPr>
            <w:ins w:id="7335"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36" w:author="Arjan" w:date="2013-02-07T23:33:00Z"/>
                <w:rFonts w:ascii="Arial" w:eastAsia="Times New Roman" w:hAnsi="Arial" w:cs="Arial"/>
                <w:color w:val="000000"/>
                <w:sz w:val="20"/>
                <w:szCs w:val="20"/>
              </w:rPr>
            </w:pPr>
            <w:ins w:id="7337"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733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3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40" w:author="Arjan" w:date="2013-02-07T23:33:00Z"/>
                <w:rFonts w:ascii="Arial" w:eastAsia="Times New Roman" w:hAnsi="Arial" w:cs="Arial"/>
                <w:color w:val="000000"/>
                <w:sz w:val="20"/>
                <w:szCs w:val="20"/>
              </w:rPr>
            </w:pPr>
          </w:p>
        </w:tc>
      </w:tr>
      <w:tr w:rsidR="006B550F" w:rsidRPr="00F2006F" w:rsidTr="00211C3F">
        <w:trPr>
          <w:trHeight w:val="230"/>
          <w:ins w:id="734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42" w:author="Arjan" w:date="2013-02-07T23:33:00Z"/>
                <w:rFonts w:ascii="Arial" w:eastAsia="Times New Roman" w:hAnsi="Arial" w:cs="Arial"/>
                <w:b/>
                <w:bCs/>
                <w:color w:val="000000"/>
                <w:sz w:val="20"/>
                <w:szCs w:val="20"/>
              </w:rPr>
            </w:pPr>
            <w:ins w:id="7343"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44" w:author="Arjan" w:date="2013-02-07T23:33:00Z"/>
                <w:rFonts w:ascii="Arial" w:eastAsia="Times New Roman" w:hAnsi="Arial" w:cs="Arial"/>
                <w:color w:val="000000"/>
                <w:sz w:val="20"/>
                <w:szCs w:val="20"/>
              </w:rPr>
            </w:pPr>
            <w:ins w:id="7345"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734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4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48" w:author="Arjan" w:date="2013-02-07T23:33:00Z"/>
                <w:rFonts w:ascii="Arial" w:eastAsia="Times New Roman" w:hAnsi="Arial" w:cs="Arial"/>
                <w:b/>
                <w:bCs/>
                <w:color w:val="000000"/>
                <w:sz w:val="20"/>
                <w:szCs w:val="20"/>
              </w:rPr>
            </w:pPr>
          </w:p>
        </w:tc>
      </w:tr>
      <w:tr w:rsidR="006B550F" w:rsidRPr="00F2006F" w:rsidTr="00211C3F">
        <w:trPr>
          <w:trHeight w:val="230"/>
          <w:ins w:id="734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50" w:author="Arjan" w:date="2013-02-07T23:33:00Z"/>
                <w:rFonts w:ascii="Arial" w:eastAsia="Times New Roman" w:hAnsi="Arial" w:cs="Arial"/>
                <w:color w:val="000000"/>
                <w:sz w:val="20"/>
                <w:szCs w:val="20"/>
              </w:rPr>
            </w:pPr>
            <w:ins w:id="7351"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352" w:author="Arjan" w:date="2013-02-07T23:33:00Z"/>
                <w:rFonts w:ascii="Arial" w:eastAsia="Times New Roman" w:hAnsi="Arial" w:cs="Arial"/>
                <w:color w:val="000000"/>
                <w:sz w:val="20"/>
                <w:szCs w:val="20"/>
              </w:rPr>
            </w:pPr>
            <w:ins w:id="7353"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1</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rsidTr="00211C3F">
        <w:trPr>
          <w:trHeight w:val="200"/>
          <w:ins w:id="735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5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56" w:author="Arjan" w:date="2013-02-07T23:33:00Z"/>
                <w:rFonts w:ascii="Arial" w:eastAsia="Times New Roman" w:hAnsi="Arial" w:cs="Arial"/>
                <w:b/>
                <w:bCs/>
                <w:color w:val="000000"/>
                <w:sz w:val="20"/>
                <w:szCs w:val="20"/>
              </w:rPr>
            </w:pPr>
          </w:p>
        </w:tc>
      </w:tr>
      <w:tr w:rsidR="006B550F" w:rsidRPr="005E066D" w:rsidTr="00211C3F">
        <w:trPr>
          <w:trHeight w:val="200"/>
          <w:ins w:id="735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58" w:author="Arjan" w:date="2013-02-07T23:33:00Z"/>
                <w:rFonts w:ascii="Arial" w:eastAsia="Times New Roman" w:hAnsi="Arial" w:cs="Arial"/>
                <w:color w:val="000000"/>
                <w:sz w:val="20"/>
                <w:szCs w:val="20"/>
              </w:rPr>
            </w:pPr>
            <w:ins w:id="7359"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360" w:author="Arjan" w:date="2013-02-07T23:33:00Z"/>
                <w:rFonts w:ascii="Arial" w:eastAsia="Times New Roman" w:hAnsi="Arial" w:cs="Arial"/>
                <w:color w:val="000000"/>
                <w:sz w:val="20"/>
                <w:szCs w:val="20"/>
                <w:lang w:val="nl-NL"/>
              </w:rPr>
            </w:pPr>
            <w:ins w:id="7361" w:author="Arjan" w:date="2013-02-07T23:33:00Z">
              <w:r w:rsidRPr="00DD0F4F">
                <w:rPr>
                  <w:rFonts w:ascii="Arial" w:eastAsia="Times New Roman" w:hAnsi="Arial" w:cs="Arial"/>
                  <w:color w:val="000000"/>
                  <w:sz w:val="20"/>
                  <w:szCs w:val="20"/>
                  <w:lang w:val="nl-NL"/>
                </w:rPr>
                <w:t>Default: &lt;memo&gt;</w:t>
              </w:r>
            </w:ins>
          </w:p>
          <w:p w:rsidR="006B550F" w:rsidRPr="00DD0F4F" w:rsidRDefault="006B550F" w:rsidP="00211C3F">
            <w:pPr>
              <w:autoSpaceDE w:val="0"/>
              <w:autoSpaceDN w:val="0"/>
              <w:adjustRightInd w:val="0"/>
              <w:spacing w:after="0" w:line="240" w:lineRule="auto"/>
              <w:rPr>
                <w:ins w:id="7362" w:author="Arjan" w:date="2013-02-07T23:33:00Z"/>
                <w:rFonts w:ascii="Arial" w:eastAsia="Times New Roman" w:hAnsi="Arial" w:cs="Arial"/>
                <w:color w:val="000000"/>
                <w:sz w:val="20"/>
                <w:szCs w:val="20"/>
                <w:lang w:val="nl-NL"/>
              </w:rPr>
            </w:pPr>
            <w:ins w:id="7363" w:author="Arjan" w:date="2013-02-07T23:33:00Z">
              <w:r w:rsidRPr="00DD0F4F">
                <w:rPr>
                  <w:rFonts w:ascii="Arial" w:eastAsia="Times New Roman" w:hAnsi="Arial" w:cs="Arial"/>
                  <w:color w:val="000000"/>
                  <w:sz w:val="20"/>
                  <w:szCs w:val="20"/>
                  <w:lang w:val="nl-NL"/>
                </w:rPr>
                <w:t>Description:Gemeentelijk basisgegeven</w:t>
              </w:r>
            </w:ins>
          </w:p>
        </w:tc>
      </w:tr>
      <w:tr w:rsidR="006B550F" w:rsidRPr="005E066D" w:rsidTr="00211C3F">
        <w:trPr>
          <w:trHeight w:val="230"/>
          <w:ins w:id="7364"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365"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366" w:author="Arjan" w:date="2013-02-07T23:33:00Z"/>
                <w:rFonts w:ascii="Arial" w:eastAsia="Times New Roman" w:hAnsi="Arial" w:cs="Arial"/>
                <w:b/>
                <w:bCs/>
                <w:color w:val="000000"/>
                <w:sz w:val="20"/>
                <w:szCs w:val="20"/>
                <w:lang w:val="nl-NL"/>
              </w:rPr>
            </w:pPr>
          </w:p>
        </w:tc>
      </w:tr>
      <w:tr w:rsidR="006B550F" w:rsidRPr="00F2006F" w:rsidTr="00211C3F">
        <w:trPr>
          <w:trHeight w:val="230"/>
          <w:ins w:id="736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68" w:author="Arjan" w:date="2013-02-07T23:33:00Z"/>
                <w:rFonts w:ascii="Arial" w:eastAsia="Times New Roman" w:hAnsi="Arial" w:cs="Arial"/>
                <w:color w:val="000000"/>
                <w:sz w:val="20"/>
                <w:szCs w:val="20"/>
              </w:rPr>
            </w:pPr>
            <w:ins w:id="7369"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70" w:author="Arjan" w:date="2013-02-07T23:33:00Z"/>
                <w:rFonts w:ascii="Arial" w:eastAsia="Times New Roman" w:hAnsi="Arial" w:cs="Arial"/>
                <w:color w:val="000000"/>
                <w:sz w:val="20"/>
                <w:szCs w:val="20"/>
              </w:rPr>
            </w:pPr>
            <w:ins w:id="7371" w:author="Arjan" w:date="2013-02-07T23:33:00Z">
              <w:r w:rsidRPr="00F2006F">
                <w:rPr>
                  <w:rFonts w:ascii="Arial" w:eastAsia="Times New Roman" w:hAnsi="Arial" w:cs="Arial"/>
                  <w:color w:val="000000"/>
                  <w:sz w:val="20"/>
                  <w:szCs w:val="20"/>
                </w:rPr>
                <w:t>-</w:t>
              </w:r>
            </w:ins>
          </w:p>
        </w:tc>
      </w:tr>
    </w:tbl>
    <w:p w:rsidR="006B550F" w:rsidRPr="00DD0F4F" w:rsidRDefault="008F2B4B" w:rsidP="006B550F">
      <w:pPr>
        <w:autoSpaceDE w:val="0"/>
        <w:autoSpaceDN w:val="0"/>
        <w:adjustRightInd w:val="0"/>
        <w:spacing w:before="240" w:after="60" w:line="240" w:lineRule="auto"/>
        <w:outlineLvl w:val="3"/>
        <w:rPr>
          <w:ins w:id="7372" w:author="Arjan" w:date="2013-02-07T23:33:00Z"/>
          <w:rFonts w:ascii="Arial" w:eastAsia="Times New Roman" w:hAnsi="Arial" w:cs="Arial"/>
          <w:b/>
          <w:bCs/>
          <w:color w:val="004080"/>
          <w:sz w:val="24"/>
          <w:szCs w:val="24"/>
          <w:lang w:val="nl-NL"/>
        </w:rPr>
      </w:pPr>
      <w:ins w:id="7373"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Zaaktype-omschrijving generiek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rsidTr="00211C3F">
        <w:trPr>
          <w:trHeight w:val="230"/>
          <w:ins w:id="737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75" w:author="Arjan" w:date="2013-02-07T23:33:00Z"/>
                <w:rFonts w:ascii="Arial" w:eastAsia="Times New Roman" w:hAnsi="Arial" w:cs="Arial"/>
                <w:color w:val="000000"/>
                <w:sz w:val="20"/>
                <w:szCs w:val="20"/>
              </w:rPr>
            </w:pPr>
            <w:ins w:id="7376"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377" w:author="Arjan" w:date="2013-02-07T23:33:00Z"/>
                <w:rFonts w:ascii="Arial" w:eastAsia="Times New Roman" w:hAnsi="Arial" w:cs="Arial"/>
                <w:color w:val="000000"/>
                <w:sz w:val="20"/>
                <w:szCs w:val="20"/>
              </w:rPr>
            </w:pPr>
            <w:ins w:id="7378"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Zaaktype-omschrijving generiek</w:t>
              </w:r>
              <w:r w:rsidRPr="00F2006F">
                <w:rPr>
                  <w:rFonts w:ascii="Arial" w:hAnsi="Arial" w:cs="Arial"/>
                  <w:sz w:val="20"/>
                  <w:szCs w:val="20"/>
                  <w:lang w:val="en-AU"/>
                </w:rPr>
                <w:fldChar w:fldCharType="end"/>
              </w:r>
            </w:ins>
          </w:p>
        </w:tc>
      </w:tr>
      <w:tr w:rsidR="006B550F" w:rsidRPr="00F2006F" w:rsidTr="00211C3F">
        <w:trPr>
          <w:ins w:id="737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8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81" w:author="Arjan" w:date="2013-02-07T23:33:00Z"/>
                <w:rFonts w:ascii="Arial" w:eastAsia="Times New Roman" w:hAnsi="Arial" w:cs="Arial"/>
                <w:b/>
                <w:bCs/>
                <w:color w:val="000000"/>
                <w:sz w:val="20"/>
                <w:szCs w:val="20"/>
              </w:rPr>
            </w:pPr>
          </w:p>
        </w:tc>
      </w:tr>
      <w:tr w:rsidR="006B550F" w:rsidRPr="00F2006F" w:rsidTr="00211C3F">
        <w:trPr>
          <w:ins w:id="738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83" w:author="Arjan" w:date="2013-02-07T23:33:00Z"/>
                <w:rFonts w:ascii="Arial" w:eastAsia="Times New Roman" w:hAnsi="Arial" w:cs="Arial"/>
                <w:color w:val="000000"/>
                <w:sz w:val="20"/>
                <w:szCs w:val="20"/>
              </w:rPr>
            </w:pPr>
            <w:ins w:id="7384"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85" w:author="Arjan" w:date="2013-02-07T23:33:00Z"/>
                <w:rFonts w:ascii="Arial" w:eastAsia="Times New Roman" w:hAnsi="Arial" w:cs="Arial"/>
                <w:color w:val="000000"/>
                <w:sz w:val="20"/>
                <w:szCs w:val="20"/>
              </w:rPr>
            </w:pPr>
            <w:ins w:id="7386" w:author="Arjan" w:date="2013-02-07T23:33:00Z">
              <w:r w:rsidRPr="00F2006F">
                <w:rPr>
                  <w:rFonts w:ascii="Arial" w:eastAsia="Times New Roman" w:hAnsi="Arial" w:cs="Arial"/>
                  <w:color w:val="000000"/>
                  <w:sz w:val="20"/>
                  <w:szCs w:val="20"/>
                </w:rPr>
                <w:t>KING</w:t>
              </w:r>
            </w:ins>
          </w:p>
        </w:tc>
      </w:tr>
      <w:tr w:rsidR="006B550F" w:rsidRPr="00F2006F" w:rsidTr="00211C3F">
        <w:trPr>
          <w:ins w:id="738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8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89" w:author="Arjan" w:date="2013-02-07T23:33:00Z"/>
                <w:rFonts w:ascii="Arial" w:eastAsia="Times New Roman" w:hAnsi="Arial" w:cs="Arial"/>
                <w:b/>
                <w:bCs/>
                <w:color w:val="000000"/>
                <w:sz w:val="20"/>
                <w:szCs w:val="20"/>
              </w:rPr>
            </w:pPr>
          </w:p>
        </w:tc>
      </w:tr>
      <w:tr w:rsidR="006B550F" w:rsidRPr="00F2006F" w:rsidTr="00211C3F">
        <w:trPr>
          <w:ins w:id="739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91" w:author="Arjan" w:date="2013-02-07T23:33:00Z"/>
                <w:rFonts w:ascii="Arial" w:eastAsia="Times New Roman" w:hAnsi="Arial" w:cs="Arial"/>
                <w:color w:val="000000"/>
                <w:sz w:val="20"/>
                <w:szCs w:val="20"/>
              </w:rPr>
            </w:pPr>
            <w:ins w:id="7392"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93" w:author="Arjan" w:date="2013-02-07T23:33:00Z"/>
                <w:rFonts w:ascii="Arial" w:eastAsia="Times New Roman" w:hAnsi="Arial" w:cs="Arial"/>
                <w:color w:val="000000"/>
                <w:sz w:val="20"/>
                <w:szCs w:val="20"/>
              </w:rPr>
            </w:pPr>
          </w:p>
        </w:tc>
      </w:tr>
      <w:tr w:rsidR="006B550F" w:rsidRPr="00F2006F" w:rsidTr="00211C3F">
        <w:trPr>
          <w:ins w:id="739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9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96" w:author="Arjan" w:date="2013-02-07T23:33:00Z"/>
                <w:rFonts w:ascii="Arial" w:eastAsia="Times New Roman" w:hAnsi="Arial" w:cs="Arial"/>
                <w:b/>
                <w:bCs/>
                <w:color w:val="000000"/>
                <w:sz w:val="20"/>
                <w:szCs w:val="20"/>
              </w:rPr>
            </w:pPr>
          </w:p>
        </w:tc>
      </w:tr>
      <w:tr w:rsidR="006B550F" w:rsidRPr="00F2006F" w:rsidTr="00211C3F">
        <w:trPr>
          <w:trHeight w:val="335"/>
          <w:ins w:id="739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398" w:author="Arjan" w:date="2013-02-07T23:33:00Z"/>
                <w:rFonts w:ascii="Arial" w:eastAsia="Times New Roman" w:hAnsi="Arial" w:cs="Arial"/>
                <w:color w:val="000000"/>
                <w:sz w:val="20"/>
                <w:szCs w:val="20"/>
              </w:rPr>
            </w:pPr>
            <w:ins w:id="7399"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400" w:author="Arjan" w:date="2013-02-07T23:33:00Z"/>
                <w:rFonts w:ascii="Arial" w:eastAsia="Times New Roman" w:hAnsi="Arial" w:cs="Arial"/>
                <w:color w:val="000000"/>
                <w:sz w:val="20"/>
                <w:szCs w:val="20"/>
              </w:rPr>
            </w:pPr>
            <w:ins w:id="7401"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omschrijvingGeneriek</w:t>
              </w:r>
              <w:r w:rsidRPr="00F2006F">
                <w:rPr>
                  <w:rFonts w:ascii="Arial" w:hAnsi="Arial" w:cs="Arial"/>
                  <w:sz w:val="20"/>
                  <w:szCs w:val="20"/>
                  <w:lang w:val="en-AU"/>
                </w:rPr>
                <w:fldChar w:fldCharType="end"/>
              </w:r>
            </w:ins>
          </w:p>
        </w:tc>
      </w:tr>
      <w:tr w:rsidR="006B550F" w:rsidRPr="00F2006F" w:rsidTr="00211C3F">
        <w:trPr>
          <w:trHeight w:val="215"/>
          <w:ins w:id="740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0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04" w:author="Arjan" w:date="2013-02-07T23:33:00Z"/>
                <w:rFonts w:ascii="Arial" w:eastAsia="Times New Roman" w:hAnsi="Arial" w:cs="Arial"/>
                <w:b/>
                <w:bCs/>
                <w:color w:val="000000"/>
                <w:sz w:val="20"/>
                <w:szCs w:val="20"/>
              </w:rPr>
            </w:pPr>
          </w:p>
        </w:tc>
      </w:tr>
      <w:tr w:rsidR="006B550F" w:rsidRPr="005E066D" w:rsidTr="00211C3F">
        <w:trPr>
          <w:trHeight w:val="215"/>
          <w:ins w:id="740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06" w:author="Arjan" w:date="2013-02-07T23:33:00Z"/>
                <w:rFonts w:ascii="Arial" w:eastAsia="Times New Roman" w:hAnsi="Arial" w:cs="Arial"/>
                <w:color w:val="000000"/>
                <w:sz w:val="20"/>
                <w:szCs w:val="20"/>
              </w:rPr>
            </w:pPr>
            <w:ins w:id="7407"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6B550F" w:rsidRPr="00DD0F4F" w:rsidRDefault="008F2B4B" w:rsidP="00211C3F">
            <w:pPr>
              <w:autoSpaceDE w:val="0"/>
              <w:autoSpaceDN w:val="0"/>
              <w:adjustRightInd w:val="0"/>
              <w:spacing w:after="0" w:line="240" w:lineRule="auto"/>
              <w:rPr>
                <w:ins w:id="7408" w:author="Arjan" w:date="2013-02-07T23:33:00Z"/>
                <w:rFonts w:ascii="Arial" w:eastAsia="Times New Roman" w:hAnsi="Arial" w:cs="Arial"/>
                <w:color w:val="000000"/>
                <w:sz w:val="20"/>
                <w:szCs w:val="20"/>
                <w:lang w:val="nl-NL"/>
              </w:rPr>
            </w:pPr>
            <w:ins w:id="7409"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end"/>
              </w:r>
              <w:r w:rsidR="006B550F" w:rsidRPr="00DD0F4F">
                <w:rPr>
                  <w:rFonts w:ascii="Arial" w:eastAsia="Times New Roman" w:hAnsi="Arial" w:cs="Arial"/>
                  <w:color w:val="610E6A"/>
                  <w:sz w:val="20"/>
                  <w:szCs w:val="20"/>
                  <w:lang w:val="nl-NL"/>
                </w:rPr>
                <w:t>Algemeen gehanteerde omschrijving van de aard van ZAAKen van het ZAAKTYPE waartoe de gerelateerde zaak behoort.</w:t>
              </w:r>
            </w:ins>
          </w:p>
        </w:tc>
      </w:tr>
      <w:tr w:rsidR="006B550F" w:rsidRPr="005E066D" w:rsidTr="00211C3F">
        <w:trPr>
          <w:trHeight w:val="230"/>
          <w:ins w:id="7410"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411"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412" w:author="Arjan" w:date="2013-02-07T23:33:00Z"/>
                <w:rFonts w:ascii="Arial" w:eastAsia="Times New Roman" w:hAnsi="Arial" w:cs="Arial"/>
                <w:b/>
                <w:bCs/>
                <w:color w:val="000000"/>
                <w:sz w:val="20"/>
                <w:szCs w:val="20"/>
                <w:lang w:val="nl-NL"/>
              </w:rPr>
            </w:pPr>
          </w:p>
        </w:tc>
      </w:tr>
      <w:tr w:rsidR="006B550F" w:rsidRPr="00F2006F" w:rsidTr="00211C3F">
        <w:trPr>
          <w:trHeight w:val="230"/>
          <w:ins w:id="741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14" w:author="Arjan" w:date="2013-02-07T23:33:00Z"/>
                <w:rFonts w:ascii="Arial" w:eastAsia="Times New Roman" w:hAnsi="Arial" w:cs="Arial"/>
                <w:color w:val="000000"/>
                <w:sz w:val="20"/>
                <w:szCs w:val="20"/>
              </w:rPr>
            </w:pPr>
            <w:ins w:id="7415"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16" w:author="Arjan" w:date="2013-02-07T23:33:00Z"/>
                <w:rFonts w:ascii="Arial" w:eastAsia="Times New Roman" w:hAnsi="Arial" w:cs="Arial"/>
                <w:color w:val="000000"/>
                <w:sz w:val="20"/>
                <w:szCs w:val="20"/>
              </w:rPr>
            </w:pPr>
            <w:ins w:id="7417" w:author="Arjan" w:date="2013-02-07T23:33:00Z">
              <w:r w:rsidRPr="00F2006F">
                <w:rPr>
                  <w:rFonts w:ascii="Arial" w:eastAsia="Times New Roman" w:hAnsi="Arial" w:cs="Arial"/>
                  <w:color w:val="000000"/>
                  <w:sz w:val="20"/>
                  <w:szCs w:val="20"/>
                </w:rPr>
                <w:t>KING</w:t>
              </w:r>
            </w:ins>
          </w:p>
        </w:tc>
      </w:tr>
      <w:tr w:rsidR="006B550F" w:rsidRPr="00F2006F" w:rsidTr="00211C3F">
        <w:trPr>
          <w:ins w:id="741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1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20" w:author="Arjan" w:date="2013-02-07T23:33:00Z"/>
                <w:rFonts w:ascii="Arial" w:eastAsia="Times New Roman" w:hAnsi="Arial" w:cs="Arial"/>
                <w:b/>
                <w:bCs/>
                <w:color w:val="000000"/>
                <w:sz w:val="20"/>
                <w:szCs w:val="20"/>
              </w:rPr>
            </w:pPr>
          </w:p>
        </w:tc>
      </w:tr>
      <w:tr w:rsidR="006B550F" w:rsidRPr="00F2006F" w:rsidTr="00211C3F">
        <w:trPr>
          <w:ins w:id="742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22" w:author="Arjan" w:date="2013-02-07T23:33:00Z"/>
                <w:rFonts w:ascii="Arial" w:eastAsia="Times New Roman" w:hAnsi="Arial" w:cs="Arial"/>
                <w:color w:val="000000"/>
                <w:sz w:val="20"/>
                <w:szCs w:val="20"/>
              </w:rPr>
            </w:pPr>
            <w:ins w:id="7423"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24" w:author="Arjan" w:date="2013-02-07T23:33:00Z"/>
                <w:rFonts w:ascii="Arial" w:eastAsia="Times New Roman" w:hAnsi="Arial" w:cs="Arial"/>
                <w:color w:val="000000"/>
                <w:sz w:val="20"/>
                <w:szCs w:val="20"/>
              </w:rPr>
            </w:pPr>
            <w:ins w:id="7425" w:author="Arjan" w:date="2013-02-07T23:33:00Z">
              <w:r w:rsidRPr="00F2006F">
                <w:rPr>
                  <w:rFonts w:ascii="Arial" w:eastAsia="Times New Roman" w:hAnsi="Arial" w:cs="Arial"/>
                  <w:color w:val="000000"/>
                  <w:sz w:val="20"/>
                  <w:szCs w:val="20"/>
                </w:rPr>
                <w:t>1 januari 2013</w:t>
              </w:r>
            </w:ins>
          </w:p>
        </w:tc>
      </w:tr>
      <w:tr w:rsidR="006B550F" w:rsidRPr="00F2006F" w:rsidTr="00211C3F">
        <w:trPr>
          <w:ins w:id="742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2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28" w:author="Arjan" w:date="2013-02-07T23:33:00Z"/>
                <w:rFonts w:ascii="Arial" w:eastAsia="Times New Roman" w:hAnsi="Arial" w:cs="Arial"/>
                <w:b/>
                <w:bCs/>
                <w:color w:val="000000"/>
                <w:sz w:val="20"/>
                <w:szCs w:val="20"/>
              </w:rPr>
            </w:pPr>
          </w:p>
        </w:tc>
      </w:tr>
      <w:tr w:rsidR="006B550F" w:rsidRPr="005E066D" w:rsidTr="00211C3F">
        <w:trPr>
          <w:ins w:id="742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30" w:author="Arjan" w:date="2013-02-07T23:33:00Z"/>
                <w:rFonts w:ascii="Arial" w:eastAsia="Times New Roman" w:hAnsi="Arial" w:cs="Arial"/>
                <w:color w:val="000000"/>
                <w:sz w:val="20"/>
                <w:szCs w:val="20"/>
              </w:rPr>
            </w:pPr>
            <w:ins w:id="7431"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432" w:author="Arjan" w:date="2013-02-07T23:33:00Z"/>
                <w:rFonts w:ascii="Arial" w:eastAsia="Times New Roman" w:hAnsi="Arial" w:cs="Arial"/>
                <w:color w:val="000000"/>
                <w:sz w:val="20"/>
                <w:szCs w:val="20"/>
                <w:lang w:val="nl-NL"/>
              </w:rPr>
            </w:pPr>
            <w:ins w:id="7433" w:author="Arjan" w:date="2013-02-07T23:33:00Z">
              <w:r w:rsidRPr="00DD0F4F">
                <w:rPr>
                  <w:rFonts w:ascii="Arial" w:eastAsia="Times New Roman" w:hAnsi="Arial" w:cs="Arial"/>
                  <w:color w:val="000000"/>
                  <w:sz w:val="20"/>
                  <w:szCs w:val="20"/>
                  <w:lang w:val="nl-NL"/>
                </w:rPr>
                <w:t>Het gaat hier om een korte omschrijving van de aard van de zaak, ook wel zaaknaam genoemd, zoals deze wordt toegepast in de ZaaktypeCatalogus voor het domein waarvan het zaaktype deel uit maakt. Deze kan afwijken van de door de zaakbehandelende organisatie(s) gehanteerde naam, de Zaaktype-omschrijving. De domeinwaarden van de zaaktype-code en bijbehorende zaaktype-omschrijving generiek  zijn opgenomen in de desbetreffende ZaakTypeCatalogus.</w:t>
              </w:r>
            </w:ins>
          </w:p>
        </w:tc>
      </w:tr>
      <w:tr w:rsidR="006B550F" w:rsidRPr="005E066D" w:rsidTr="00211C3F">
        <w:trPr>
          <w:ins w:id="7434"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435"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436" w:author="Arjan" w:date="2013-02-07T23:33:00Z"/>
                <w:rFonts w:ascii="Arial" w:eastAsia="Times New Roman" w:hAnsi="Arial" w:cs="Arial"/>
                <w:b/>
                <w:bCs/>
                <w:color w:val="000000"/>
                <w:sz w:val="20"/>
                <w:szCs w:val="20"/>
                <w:lang w:val="nl-NL"/>
              </w:rPr>
            </w:pPr>
          </w:p>
        </w:tc>
      </w:tr>
      <w:tr w:rsidR="006B550F" w:rsidRPr="00F2006F" w:rsidTr="00211C3F">
        <w:trPr>
          <w:ins w:id="743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38" w:author="Arjan" w:date="2013-02-07T23:33:00Z"/>
                <w:rFonts w:ascii="Arial" w:eastAsia="Times New Roman" w:hAnsi="Arial" w:cs="Arial"/>
                <w:color w:val="000000"/>
                <w:sz w:val="20"/>
                <w:szCs w:val="20"/>
              </w:rPr>
            </w:pPr>
            <w:ins w:id="7439"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440" w:author="Arjan" w:date="2013-02-07T23:33:00Z"/>
                <w:rFonts w:ascii="Arial" w:eastAsia="Times New Roman" w:hAnsi="Arial" w:cs="Arial"/>
                <w:color w:val="000000"/>
                <w:sz w:val="20"/>
                <w:szCs w:val="20"/>
              </w:rPr>
            </w:pPr>
            <w:ins w:id="7441"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AN80</w:t>
              </w:r>
              <w:r w:rsidRPr="00F2006F">
                <w:rPr>
                  <w:rFonts w:ascii="Arial" w:hAnsi="Arial" w:cs="Arial"/>
                  <w:sz w:val="20"/>
                  <w:szCs w:val="20"/>
                  <w:lang w:val="en-AU"/>
                </w:rPr>
                <w:fldChar w:fldCharType="end"/>
              </w:r>
            </w:ins>
          </w:p>
        </w:tc>
      </w:tr>
      <w:tr w:rsidR="006B550F" w:rsidRPr="00F2006F" w:rsidTr="00211C3F">
        <w:trPr>
          <w:trHeight w:val="230"/>
          <w:ins w:id="744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4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44" w:author="Arjan" w:date="2013-02-07T23:33:00Z"/>
                <w:rFonts w:ascii="Arial" w:eastAsia="Times New Roman" w:hAnsi="Arial" w:cs="Arial"/>
                <w:b/>
                <w:bCs/>
                <w:color w:val="000000"/>
                <w:sz w:val="20"/>
                <w:szCs w:val="20"/>
              </w:rPr>
            </w:pPr>
          </w:p>
        </w:tc>
      </w:tr>
      <w:tr w:rsidR="006B550F" w:rsidRPr="005E066D" w:rsidTr="00211C3F">
        <w:trPr>
          <w:trHeight w:val="230"/>
          <w:ins w:id="744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46" w:author="Arjan" w:date="2013-02-07T23:33:00Z"/>
                <w:rFonts w:ascii="Arial" w:eastAsia="Times New Roman" w:hAnsi="Arial" w:cs="Arial"/>
                <w:color w:val="000000"/>
                <w:sz w:val="20"/>
                <w:szCs w:val="20"/>
              </w:rPr>
            </w:pPr>
            <w:ins w:id="7447"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448" w:author="Arjan" w:date="2013-02-07T23:33:00Z"/>
                <w:rFonts w:ascii="Arial" w:eastAsia="Times New Roman" w:hAnsi="Arial" w:cs="Arial"/>
                <w:color w:val="000000"/>
                <w:sz w:val="20"/>
                <w:szCs w:val="20"/>
                <w:lang w:val="nl-NL"/>
              </w:rPr>
            </w:pPr>
            <w:ins w:id="7449" w:author="Arjan" w:date="2013-02-07T23:33:00Z">
              <w:r w:rsidRPr="00DD0F4F">
                <w:rPr>
                  <w:rFonts w:ascii="Arial" w:eastAsia="Times New Roman" w:hAnsi="Arial" w:cs="Arial"/>
                  <w:color w:val="000000"/>
                  <w:sz w:val="20"/>
                  <w:szCs w:val="20"/>
                  <w:lang w:val="nl-NL"/>
                </w:rPr>
                <w:t>Een waarde voor dit attribuutsoort in de van toepassing zijn ZaakTypeCatalogus.</w:t>
              </w:r>
            </w:ins>
          </w:p>
        </w:tc>
      </w:tr>
      <w:tr w:rsidR="006B550F" w:rsidRPr="005E066D" w:rsidTr="00211C3F">
        <w:trPr>
          <w:trHeight w:val="230"/>
          <w:ins w:id="7450"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451"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452" w:author="Arjan" w:date="2013-02-07T23:33:00Z"/>
                <w:rFonts w:ascii="Arial" w:eastAsia="Times New Roman" w:hAnsi="Arial" w:cs="Arial"/>
                <w:b/>
                <w:bCs/>
                <w:color w:val="000000"/>
                <w:sz w:val="20"/>
                <w:szCs w:val="20"/>
                <w:lang w:val="nl-NL"/>
              </w:rPr>
            </w:pPr>
          </w:p>
        </w:tc>
      </w:tr>
      <w:tr w:rsidR="006B550F" w:rsidRPr="00F2006F" w:rsidTr="00211C3F">
        <w:trPr>
          <w:trHeight w:val="230"/>
          <w:ins w:id="745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54" w:author="Arjan" w:date="2013-02-07T23:33:00Z"/>
                <w:rFonts w:ascii="Arial" w:eastAsia="Times New Roman" w:hAnsi="Arial" w:cs="Arial"/>
                <w:b/>
                <w:bCs/>
                <w:color w:val="000000"/>
                <w:sz w:val="20"/>
                <w:szCs w:val="20"/>
              </w:rPr>
            </w:pPr>
            <w:ins w:id="7455"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56" w:author="Arjan" w:date="2013-02-07T23:33:00Z"/>
                <w:rFonts w:ascii="Arial" w:eastAsia="Times New Roman" w:hAnsi="Arial" w:cs="Arial"/>
                <w:color w:val="000000"/>
                <w:sz w:val="20"/>
                <w:szCs w:val="20"/>
              </w:rPr>
            </w:pPr>
            <w:ins w:id="7457" w:author="Arjan" w:date="2013-02-07T23:33:00Z">
              <w:r w:rsidRPr="00F2006F">
                <w:rPr>
                  <w:rFonts w:ascii="Arial" w:eastAsia="Times New Roman" w:hAnsi="Arial" w:cs="Arial"/>
                  <w:color w:val="000000"/>
                  <w:sz w:val="20"/>
                  <w:szCs w:val="20"/>
                </w:rPr>
                <w:t>Nee</w:t>
              </w:r>
            </w:ins>
          </w:p>
        </w:tc>
      </w:tr>
      <w:tr w:rsidR="006B550F" w:rsidRPr="00F2006F" w:rsidTr="00211C3F">
        <w:trPr>
          <w:trHeight w:val="275"/>
          <w:ins w:id="745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5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60" w:author="Arjan" w:date="2013-02-07T23:33:00Z"/>
                <w:rFonts w:ascii="Arial" w:eastAsia="Times New Roman" w:hAnsi="Arial" w:cs="Arial"/>
                <w:color w:val="000000"/>
                <w:sz w:val="20"/>
                <w:szCs w:val="20"/>
              </w:rPr>
            </w:pPr>
          </w:p>
        </w:tc>
      </w:tr>
      <w:tr w:rsidR="006B550F" w:rsidRPr="00F2006F" w:rsidTr="00211C3F">
        <w:trPr>
          <w:trHeight w:val="230"/>
          <w:ins w:id="746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62" w:author="Arjan" w:date="2013-02-07T23:33:00Z"/>
                <w:rFonts w:ascii="Arial" w:eastAsia="Times New Roman" w:hAnsi="Arial" w:cs="Arial"/>
                <w:b/>
                <w:bCs/>
                <w:color w:val="000000"/>
                <w:sz w:val="20"/>
                <w:szCs w:val="20"/>
              </w:rPr>
            </w:pPr>
            <w:ins w:id="7463"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64" w:author="Arjan" w:date="2013-02-07T23:33:00Z"/>
                <w:rFonts w:ascii="Arial" w:eastAsia="Times New Roman" w:hAnsi="Arial" w:cs="Arial"/>
                <w:color w:val="000000"/>
                <w:sz w:val="20"/>
                <w:szCs w:val="20"/>
              </w:rPr>
            </w:pPr>
            <w:ins w:id="7465"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746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6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68" w:author="Arjan" w:date="2013-02-07T23:33:00Z"/>
                <w:rFonts w:ascii="Arial" w:eastAsia="Times New Roman" w:hAnsi="Arial" w:cs="Arial"/>
                <w:color w:val="000000"/>
                <w:sz w:val="20"/>
                <w:szCs w:val="20"/>
              </w:rPr>
            </w:pPr>
          </w:p>
        </w:tc>
      </w:tr>
      <w:tr w:rsidR="006B550F" w:rsidRPr="00F2006F" w:rsidTr="00211C3F">
        <w:trPr>
          <w:trHeight w:val="230"/>
          <w:ins w:id="746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70" w:author="Arjan" w:date="2013-02-07T23:33:00Z"/>
                <w:rFonts w:ascii="Arial" w:eastAsia="Times New Roman" w:hAnsi="Arial" w:cs="Arial"/>
                <w:b/>
                <w:bCs/>
                <w:color w:val="000000"/>
                <w:sz w:val="20"/>
                <w:szCs w:val="20"/>
              </w:rPr>
            </w:pPr>
            <w:ins w:id="7471"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72" w:author="Arjan" w:date="2013-02-07T23:33:00Z"/>
                <w:rFonts w:ascii="Arial" w:eastAsia="Times New Roman" w:hAnsi="Arial" w:cs="Arial"/>
                <w:color w:val="000000"/>
                <w:sz w:val="20"/>
                <w:szCs w:val="20"/>
              </w:rPr>
            </w:pPr>
          </w:p>
        </w:tc>
      </w:tr>
      <w:tr w:rsidR="006B550F" w:rsidRPr="00F2006F" w:rsidTr="00211C3F">
        <w:trPr>
          <w:trHeight w:val="230"/>
          <w:ins w:id="747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7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75" w:author="Arjan" w:date="2013-02-07T23:33:00Z"/>
                <w:rFonts w:ascii="Arial" w:eastAsia="Times New Roman" w:hAnsi="Arial" w:cs="Arial"/>
                <w:color w:val="000000"/>
                <w:sz w:val="20"/>
                <w:szCs w:val="20"/>
              </w:rPr>
            </w:pPr>
          </w:p>
        </w:tc>
      </w:tr>
      <w:tr w:rsidR="006B550F" w:rsidRPr="00F2006F" w:rsidTr="00211C3F">
        <w:trPr>
          <w:trHeight w:val="230"/>
          <w:ins w:id="747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77" w:author="Arjan" w:date="2013-02-07T23:33:00Z"/>
                <w:rFonts w:ascii="Arial" w:eastAsia="Times New Roman" w:hAnsi="Arial" w:cs="Arial"/>
                <w:b/>
                <w:bCs/>
                <w:color w:val="000000"/>
                <w:sz w:val="20"/>
                <w:szCs w:val="20"/>
              </w:rPr>
            </w:pPr>
            <w:ins w:id="7478"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79" w:author="Arjan" w:date="2013-02-07T23:33:00Z"/>
                <w:rFonts w:ascii="Arial" w:eastAsia="Times New Roman" w:hAnsi="Arial" w:cs="Arial"/>
                <w:color w:val="000000"/>
                <w:sz w:val="20"/>
                <w:szCs w:val="20"/>
              </w:rPr>
            </w:pPr>
            <w:ins w:id="7480"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748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8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83" w:author="Arjan" w:date="2013-02-07T23:33:00Z"/>
                <w:rFonts w:ascii="Arial" w:eastAsia="Times New Roman" w:hAnsi="Arial" w:cs="Arial"/>
                <w:color w:val="000000"/>
                <w:sz w:val="20"/>
                <w:szCs w:val="20"/>
              </w:rPr>
            </w:pPr>
          </w:p>
        </w:tc>
      </w:tr>
      <w:tr w:rsidR="006B550F" w:rsidRPr="00F2006F" w:rsidTr="00211C3F">
        <w:trPr>
          <w:trHeight w:val="230"/>
          <w:ins w:id="748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85" w:author="Arjan" w:date="2013-02-07T23:33:00Z"/>
                <w:rFonts w:ascii="Arial" w:eastAsia="Times New Roman" w:hAnsi="Arial" w:cs="Arial"/>
                <w:b/>
                <w:bCs/>
                <w:color w:val="000000"/>
                <w:sz w:val="20"/>
                <w:szCs w:val="20"/>
              </w:rPr>
            </w:pPr>
            <w:ins w:id="7486"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87" w:author="Arjan" w:date="2013-02-07T23:33:00Z"/>
                <w:rFonts w:ascii="Arial" w:eastAsia="Times New Roman" w:hAnsi="Arial" w:cs="Arial"/>
                <w:color w:val="000000"/>
                <w:sz w:val="20"/>
                <w:szCs w:val="20"/>
              </w:rPr>
            </w:pPr>
            <w:ins w:id="7488"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748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9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91" w:author="Arjan" w:date="2013-02-07T23:33:00Z"/>
                <w:rFonts w:ascii="Arial" w:eastAsia="Times New Roman" w:hAnsi="Arial" w:cs="Arial"/>
                <w:b/>
                <w:bCs/>
                <w:color w:val="000000"/>
                <w:sz w:val="20"/>
                <w:szCs w:val="20"/>
              </w:rPr>
            </w:pPr>
          </w:p>
        </w:tc>
      </w:tr>
      <w:tr w:rsidR="006B550F" w:rsidRPr="00F2006F" w:rsidTr="00211C3F">
        <w:trPr>
          <w:trHeight w:val="230"/>
          <w:ins w:id="749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93" w:author="Arjan" w:date="2013-02-07T23:33:00Z"/>
                <w:rFonts w:ascii="Arial" w:eastAsia="Times New Roman" w:hAnsi="Arial" w:cs="Arial"/>
                <w:color w:val="000000"/>
                <w:sz w:val="20"/>
                <w:szCs w:val="20"/>
              </w:rPr>
            </w:pPr>
            <w:ins w:id="7494"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495" w:author="Arjan" w:date="2013-02-07T23:33:00Z"/>
                <w:rFonts w:ascii="Arial" w:eastAsia="Times New Roman" w:hAnsi="Arial" w:cs="Arial"/>
                <w:color w:val="000000"/>
                <w:sz w:val="20"/>
                <w:szCs w:val="20"/>
              </w:rPr>
            </w:pPr>
            <w:ins w:id="7496"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1</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rsidTr="00211C3F">
        <w:trPr>
          <w:trHeight w:val="200"/>
          <w:ins w:id="749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9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499" w:author="Arjan" w:date="2013-02-07T23:33:00Z"/>
                <w:rFonts w:ascii="Arial" w:eastAsia="Times New Roman" w:hAnsi="Arial" w:cs="Arial"/>
                <w:b/>
                <w:bCs/>
                <w:color w:val="000000"/>
                <w:sz w:val="20"/>
                <w:szCs w:val="20"/>
              </w:rPr>
            </w:pPr>
          </w:p>
        </w:tc>
      </w:tr>
      <w:tr w:rsidR="006B550F" w:rsidRPr="00F2006F" w:rsidTr="00211C3F">
        <w:trPr>
          <w:trHeight w:val="200"/>
          <w:ins w:id="750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01" w:author="Arjan" w:date="2013-02-07T23:33:00Z"/>
                <w:rFonts w:ascii="Arial" w:eastAsia="Times New Roman" w:hAnsi="Arial" w:cs="Arial"/>
                <w:color w:val="000000"/>
                <w:sz w:val="20"/>
                <w:szCs w:val="20"/>
              </w:rPr>
            </w:pPr>
            <w:ins w:id="7502"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03" w:author="Arjan" w:date="2013-02-07T23:33:00Z"/>
                <w:rFonts w:ascii="Arial" w:eastAsia="Times New Roman" w:hAnsi="Arial" w:cs="Arial"/>
                <w:color w:val="000000"/>
                <w:sz w:val="20"/>
                <w:szCs w:val="20"/>
              </w:rPr>
            </w:pPr>
            <w:ins w:id="7504" w:author="Arjan" w:date="2013-02-07T23:33:00Z">
              <w:r w:rsidRPr="00F2006F">
                <w:rPr>
                  <w:rFonts w:ascii="Arial" w:eastAsia="Times New Roman" w:hAnsi="Arial" w:cs="Arial"/>
                  <w:color w:val="000000"/>
                  <w:sz w:val="20"/>
                  <w:szCs w:val="20"/>
                </w:rPr>
                <w:t>Gemeentelijk basisgegeven</w:t>
              </w:r>
            </w:ins>
          </w:p>
        </w:tc>
      </w:tr>
      <w:tr w:rsidR="006B550F" w:rsidRPr="00F2006F" w:rsidTr="00211C3F">
        <w:trPr>
          <w:trHeight w:val="230"/>
          <w:ins w:id="750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0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07" w:author="Arjan" w:date="2013-02-07T23:33:00Z"/>
                <w:rFonts w:ascii="Arial" w:eastAsia="Times New Roman" w:hAnsi="Arial" w:cs="Arial"/>
                <w:b/>
                <w:bCs/>
                <w:color w:val="000000"/>
                <w:sz w:val="20"/>
                <w:szCs w:val="20"/>
              </w:rPr>
            </w:pPr>
          </w:p>
        </w:tc>
      </w:tr>
      <w:tr w:rsidR="006B550F" w:rsidRPr="005E066D" w:rsidTr="00211C3F">
        <w:trPr>
          <w:trHeight w:val="230"/>
          <w:ins w:id="750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09" w:author="Arjan" w:date="2013-02-07T23:33:00Z"/>
                <w:rFonts w:ascii="Arial" w:eastAsia="Times New Roman" w:hAnsi="Arial" w:cs="Arial"/>
                <w:color w:val="000000"/>
                <w:sz w:val="20"/>
                <w:szCs w:val="20"/>
              </w:rPr>
            </w:pPr>
            <w:ins w:id="7510"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511" w:author="Arjan" w:date="2013-02-07T23:33:00Z"/>
                <w:rFonts w:ascii="Arial" w:eastAsia="Times New Roman" w:hAnsi="Arial" w:cs="Arial"/>
                <w:color w:val="000000"/>
                <w:sz w:val="20"/>
                <w:szCs w:val="20"/>
                <w:lang w:val="nl-NL"/>
              </w:rPr>
            </w:pPr>
            <w:ins w:id="7512" w:author="Arjan" w:date="2013-02-07T23:33:00Z">
              <w:r w:rsidRPr="00DD0F4F">
                <w:rPr>
                  <w:rFonts w:ascii="Arial" w:eastAsia="Times New Roman" w:hAnsi="Arial" w:cs="Arial"/>
                  <w:color w:val="000000"/>
                  <w:sz w:val="20"/>
                  <w:szCs w:val="20"/>
                  <w:lang w:val="nl-NL"/>
                </w:rPr>
                <w:t>De waarde van Zaaktype-omschrijvng generiek moet corresponderen met de waarde van de Zaaktypecode in de van toepassing zijnde ZaakTypeCatalogus.</w:t>
              </w:r>
            </w:ins>
          </w:p>
        </w:tc>
      </w:tr>
    </w:tbl>
    <w:p w:rsidR="006B550F" w:rsidRPr="00DD0F4F" w:rsidRDefault="008F2B4B" w:rsidP="006B550F">
      <w:pPr>
        <w:autoSpaceDE w:val="0"/>
        <w:autoSpaceDN w:val="0"/>
        <w:adjustRightInd w:val="0"/>
        <w:spacing w:before="240" w:after="60" w:line="240" w:lineRule="auto"/>
        <w:outlineLvl w:val="3"/>
        <w:rPr>
          <w:ins w:id="7513" w:author="Arjan" w:date="2013-02-07T23:33:00Z"/>
          <w:rFonts w:ascii="Arial" w:eastAsia="Times New Roman" w:hAnsi="Arial" w:cs="Arial"/>
          <w:b/>
          <w:bCs/>
          <w:color w:val="004080"/>
          <w:sz w:val="24"/>
          <w:szCs w:val="24"/>
          <w:lang w:val="nl-NL"/>
        </w:rPr>
      </w:pPr>
      <w:ins w:id="7514"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Aanvraagdatum</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9360" w:type="dxa"/>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rsidTr="00F860D7">
        <w:trPr>
          <w:trHeight w:val="230"/>
          <w:ins w:id="751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16" w:author="Arjan" w:date="2013-02-07T23:33:00Z"/>
                <w:rFonts w:ascii="Arial" w:eastAsia="Times New Roman" w:hAnsi="Arial" w:cs="Arial"/>
                <w:color w:val="000000"/>
                <w:sz w:val="20"/>
                <w:szCs w:val="20"/>
              </w:rPr>
            </w:pPr>
            <w:ins w:id="7517" w:author="Arjan" w:date="2013-02-07T23:33:00Z">
              <w:r w:rsidRPr="00F2006F">
                <w:rPr>
                  <w:rFonts w:ascii="Arial" w:eastAsia="Times New Roman" w:hAnsi="Arial" w:cs="Arial"/>
                  <w:b/>
                  <w:bCs/>
                  <w:color w:val="000000"/>
                  <w:sz w:val="20"/>
                  <w:szCs w:val="20"/>
                </w:rPr>
                <w:lastRenderedPageBreak/>
                <w:t>Naam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518" w:author="Arjan" w:date="2013-02-07T23:33:00Z"/>
                <w:rFonts w:ascii="Arial" w:eastAsia="Times New Roman" w:hAnsi="Arial" w:cs="Arial"/>
                <w:color w:val="000000"/>
                <w:sz w:val="20"/>
                <w:szCs w:val="20"/>
              </w:rPr>
            </w:pPr>
            <w:ins w:id="7519"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Aanvraagdatum</w:t>
              </w:r>
              <w:r w:rsidRPr="00F2006F">
                <w:rPr>
                  <w:rFonts w:ascii="Arial" w:hAnsi="Arial" w:cs="Arial"/>
                  <w:sz w:val="20"/>
                  <w:szCs w:val="20"/>
                  <w:lang w:val="en-AU"/>
                </w:rPr>
                <w:fldChar w:fldCharType="end"/>
              </w:r>
            </w:ins>
          </w:p>
        </w:tc>
      </w:tr>
      <w:tr w:rsidR="006B550F" w:rsidRPr="00F2006F" w:rsidTr="00F860D7">
        <w:trPr>
          <w:ins w:id="752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2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22" w:author="Arjan" w:date="2013-02-07T23:33:00Z"/>
                <w:rFonts w:ascii="Arial" w:eastAsia="Times New Roman" w:hAnsi="Arial" w:cs="Arial"/>
                <w:b/>
                <w:bCs/>
                <w:color w:val="000000"/>
                <w:sz w:val="20"/>
                <w:szCs w:val="20"/>
              </w:rPr>
            </w:pPr>
          </w:p>
        </w:tc>
      </w:tr>
      <w:tr w:rsidR="006B550F" w:rsidRPr="00F2006F" w:rsidTr="00F860D7">
        <w:trPr>
          <w:ins w:id="752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24" w:author="Arjan" w:date="2013-02-07T23:33:00Z"/>
                <w:rFonts w:ascii="Arial" w:eastAsia="Times New Roman" w:hAnsi="Arial" w:cs="Arial"/>
                <w:color w:val="000000"/>
                <w:sz w:val="20"/>
                <w:szCs w:val="20"/>
              </w:rPr>
            </w:pPr>
            <w:ins w:id="7525"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26" w:author="Arjan" w:date="2013-02-07T23:33:00Z"/>
                <w:rFonts w:ascii="Arial" w:eastAsia="Times New Roman" w:hAnsi="Arial" w:cs="Arial"/>
                <w:color w:val="000000"/>
                <w:sz w:val="20"/>
                <w:szCs w:val="20"/>
              </w:rPr>
            </w:pPr>
            <w:ins w:id="7527" w:author="Arjan" w:date="2013-02-07T23:33:00Z">
              <w:r w:rsidRPr="00F2006F">
                <w:rPr>
                  <w:rFonts w:ascii="Arial" w:eastAsia="Times New Roman" w:hAnsi="Arial" w:cs="Arial"/>
                  <w:color w:val="000000"/>
                  <w:sz w:val="20"/>
                  <w:szCs w:val="20"/>
                </w:rPr>
                <w:t>KING</w:t>
              </w:r>
            </w:ins>
          </w:p>
        </w:tc>
      </w:tr>
      <w:tr w:rsidR="006B550F" w:rsidRPr="00F2006F" w:rsidTr="00F860D7">
        <w:trPr>
          <w:ins w:id="752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2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30" w:author="Arjan" w:date="2013-02-07T23:33:00Z"/>
                <w:rFonts w:ascii="Arial" w:eastAsia="Times New Roman" w:hAnsi="Arial" w:cs="Arial"/>
                <w:b/>
                <w:bCs/>
                <w:color w:val="000000"/>
                <w:sz w:val="20"/>
                <w:szCs w:val="20"/>
              </w:rPr>
            </w:pPr>
          </w:p>
        </w:tc>
      </w:tr>
      <w:tr w:rsidR="006B550F" w:rsidRPr="00F2006F" w:rsidTr="00F860D7">
        <w:trPr>
          <w:ins w:id="753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32" w:author="Arjan" w:date="2013-02-07T23:33:00Z"/>
                <w:rFonts w:ascii="Arial" w:eastAsia="Times New Roman" w:hAnsi="Arial" w:cs="Arial"/>
                <w:color w:val="000000"/>
                <w:sz w:val="20"/>
                <w:szCs w:val="20"/>
              </w:rPr>
            </w:pPr>
            <w:ins w:id="7533"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34" w:author="Arjan" w:date="2013-02-07T23:33:00Z"/>
                <w:rFonts w:ascii="Arial" w:eastAsia="Times New Roman" w:hAnsi="Arial" w:cs="Arial"/>
                <w:color w:val="000000"/>
                <w:sz w:val="20"/>
                <w:szCs w:val="20"/>
              </w:rPr>
            </w:pPr>
          </w:p>
        </w:tc>
      </w:tr>
      <w:tr w:rsidR="006B550F" w:rsidRPr="00F2006F" w:rsidTr="00F860D7">
        <w:trPr>
          <w:ins w:id="753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3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37" w:author="Arjan" w:date="2013-02-07T23:33:00Z"/>
                <w:rFonts w:ascii="Arial" w:eastAsia="Times New Roman" w:hAnsi="Arial" w:cs="Arial"/>
                <w:b/>
                <w:bCs/>
                <w:color w:val="000000"/>
                <w:sz w:val="20"/>
                <w:szCs w:val="20"/>
              </w:rPr>
            </w:pPr>
          </w:p>
        </w:tc>
      </w:tr>
      <w:tr w:rsidR="006B550F" w:rsidRPr="00F2006F" w:rsidTr="00F860D7">
        <w:trPr>
          <w:trHeight w:val="335"/>
          <w:ins w:id="753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39" w:author="Arjan" w:date="2013-02-07T23:33:00Z"/>
                <w:rFonts w:ascii="Arial" w:eastAsia="Times New Roman" w:hAnsi="Arial" w:cs="Arial"/>
                <w:color w:val="000000"/>
                <w:sz w:val="20"/>
                <w:szCs w:val="20"/>
              </w:rPr>
            </w:pPr>
            <w:ins w:id="7540"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541" w:author="Arjan" w:date="2013-02-07T23:33:00Z"/>
                <w:rFonts w:ascii="Arial" w:eastAsia="Times New Roman" w:hAnsi="Arial" w:cs="Arial"/>
                <w:color w:val="000000"/>
                <w:sz w:val="20"/>
                <w:szCs w:val="20"/>
              </w:rPr>
            </w:pPr>
            <w:ins w:id="7542"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aanvraagdatum</w:t>
              </w:r>
              <w:r w:rsidRPr="00F2006F">
                <w:rPr>
                  <w:rFonts w:ascii="Arial" w:hAnsi="Arial" w:cs="Arial"/>
                  <w:sz w:val="20"/>
                  <w:szCs w:val="20"/>
                  <w:lang w:val="en-AU"/>
                </w:rPr>
                <w:fldChar w:fldCharType="end"/>
              </w:r>
            </w:ins>
          </w:p>
        </w:tc>
      </w:tr>
      <w:tr w:rsidR="006B550F" w:rsidRPr="00F2006F" w:rsidTr="00F860D7">
        <w:trPr>
          <w:trHeight w:val="215"/>
          <w:ins w:id="754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4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45" w:author="Arjan" w:date="2013-02-07T23:33:00Z"/>
                <w:rFonts w:ascii="Arial" w:eastAsia="Times New Roman" w:hAnsi="Arial" w:cs="Arial"/>
                <w:b/>
                <w:bCs/>
                <w:color w:val="000000"/>
                <w:sz w:val="20"/>
                <w:szCs w:val="20"/>
              </w:rPr>
            </w:pPr>
          </w:p>
        </w:tc>
      </w:tr>
      <w:tr w:rsidR="006B550F" w:rsidRPr="005E066D" w:rsidTr="00F860D7">
        <w:trPr>
          <w:trHeight w:val="215"/>
          <w:ins w:id="754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47" w:author="Arjan" w:date="2013-02-07T23:33:00Z"/>
                <w:rFonts w:ascii="Arial" w:eastAsia="Times New Roman" w:hAnsi="Arial" w:cs="Arial"/>
                <w:color w:val="000000"/>
                <w:sz w:val="20"/>
                <w:szCs w:val="20"/>
              </w:rPr>
            </w:pPr>
            <w:ins w:id="7548"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6B550F" w:rsidRPr="00DD0F4F" w:rsidRDefault="008F2B4B" w:rsidP="00211C3F">
            <w:pPr>
              <w:autoSpaceDE w:val="0"/>
              <w:autoSpaceDN w:val="0"/>
              <w:adjustRightInd w:val="0"/>
              <w:spacing w:after="0" w:line="240" w:lineRule="auto"/>
              <w:rPr>
                <w:ins w:id="7549" w:author="Arjan" w:date="2013-02-07T23:33:00Z"/>
                <w:rFonts w:ascii="Arial" w:eastAsia="Times New Roman" w:hAnsi="Arial" w:cs="Arial"/>
                <w:color w:val="000000"/>
                <w:sz w:val="20"/>
                <w:szCs w:val="20"/>
                <w:lang w:val="nl-NL"/>
              </w:rPr>
            </w:pPr>
            <w:ins w:id="7550"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separate"/>
              </w:r>
              <w:r w:rsidR="006B550F" w:rsidRPr="00DD0F4F">
                <w:rPr>
                  <w:rFonts w:ascii="Arial" w:eastAsia="Times New Roman" w:hAnsi="Arial" w:cs="Arial"/>
                  <w:color w:val="000000"/>
                  <w:sz w:val="20"/>
                  <w:szCs w:val="20"/>
                  <w:lang w:val="nl-NL"/>
                </w:rPr>
                <w:t>De datum waarop verzocht is om de behandeling van de gerelateerde zaak uit te gaan voeren.</w:t>
              </w:r>
              <w:r w:rsidRPr="00F2006F">
                <w:rPr>
                  <w:rFonts w:ascii="Arial" w:hAnsi="Arial" w:cs="Arial"/>
                  <w:sz w:val="20"/>
                  <w:szCs w:val="20"/>
                  <w:lang w:val="en-AU"/>
                </w:rPr>
                <w:fldChar w:fldCharType="end"/>
              </w:r>
            </w:ins>
          </w:p>
        </w:tc>
      </w:tr>
      <w:tr w:rsidR="006B550F" w:rsidRPr="005E066D" w:rsidTr="00F860D7">
        <w:trPr>
          <w:trHeight w:val="230"/>
          <w:ins w:id="7551"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552"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553" w:author="Arjan" w:date="2013-02-07T23:33:00Z"/>
                <w:rFonts w:ascii="Arial" w:eastAsia="Times New Roman" w:hAnsi="Arial" w:cs="Arial"/>
                <w:b/>
                <w:bCs/>
                <w:color w:val="000000"/>
                <w:sz w:val="20"/>
                <w:szCs w:val="20"/>
                <w:lang w:val="nl-NL"/>
              </w:rPr>
            </w:pPr>
          </w:p>
        </w:tc>
      </w:tr>
      <w:tr w:rsidR="006B550F" w:rsidRPr="00F2006F" w:rsidTr="00F860D7">
        <w:trPr>
          <w:trHeight w:val="230"/>
          <w:ins w:id="755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55" w:author="Arjan" w:date="2013-02-07T23:33:00Z"/>
                <w:rFonts w:ascii="Arial" w:eastAsia="Times New Roman" w:hAnsi="Arial" w:cs="Arial"/>
                <w:color w:val="000000"/>
                <w:sz w:val="20"/>
                <w:szCs w:val="20"/>
              </w:rPr>
            </w:pPr>
            <w:ins w:id="7556"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57" w:author="Arjan" w:date="2013-02-07T23:33:00Z"/>
                <w:rFonts w:ascii="Arial" w:eastAsia="Times New Roman" w:hAnsi="Arial" w:cs="Arial"/>
                <w:color w:val="000000"/>
                <w:sz w:val="20"/>
                <w:szCs w:val="20"/>
              </w:rPr>
            </w:pPr>
            <w:ins w:id="7558" w:author="Arjan" w:date="2013-02-07T23:33:00Z">
              <w:r w:rsidRPr="00F2006F">
                <w:rPr>
                  <w:rFonts w:ascii="Arial" w:eastAsia="Times New Roman" w:hAnsi="Arial" w:cs="Arial"/>
                  <w:color w:val="000000"/>
                  <w:sz w:val="20"/>
                  <w:szCs w:val="20"/>
                </w:rPr>
                <w:t>KING</w:t>
              </w:r>
            </w:ins>
          </w:p>
        </w:tc>
      </w:tr>
      <w:tr w:rsidR="006B550F" w:rsidRPr="00F2006F" w:rsidTr="00F860D7">
        <w:trPr>
          <w:ins w:id="755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6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61" w:author="Arjan" w:date="2013-02-07T23:33:00Z"/>
                <w:rFonts w:ascii="Arial" w:eastAsia="Times New Roman" w:hAnsi="Arial" w:cs="Arial"/>
                <w:b/>
                <w:bCs/>
                <w:color w:val="000000"/>
                <w:sz w:val="20"/>
                <w:szCs w:val="20"/>
              </w:rPr>
            </w:pPr>
          </w:p>
        </w:tc>
      </w:tr>
      <w:tr w:rsidR="006B550F" w:rsidRPr="00F2006F" w:rsidTr="00F860D7">
        <w:trPr>
          <w:ins w:id="756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63" w:author="Arjan" w:date="2013-02-07T23:33:00Z"/>
                <w:rFonts w:ascii="Arial" w:eastAsia="Times New Roman" w:hAnsi="Arial" w:cs="Arial"/>
                <w:color w:val="000000"/>
                <w:sz w:val="20"/>
                <w:szCs w:val="20"/>
              </w:rPr>
            </w:pPr>
            <w:ins w:id="7564"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65" w:author="Arjan" w:date="2013-02-07T23:33:00Z"/>
                <w:rFonts w:ascii="Arial" w:eastAsia="Times New Roman" w:hAnsi="Arial" w:cs="Arial"/>
                <w:color w:val="000000"/>
                <w:sz w:val="20"/>
                <w:szCs w:val="20"/>
              </w:rPr>
            </w:pPr>
            <w:ins w:id="7566" w:author="Arjan" w:date="2013-02-07T23:33:00Z">
              <w:r w:rsidRPr="00F2006F">
                <w:rPr>
                  <w:rFonts w:ascii="Arial" w:eastAsia="Times New Roman" w:hAnsi="Arial" w:cs="Arial"/>
                  <w:color w:val="000000"/>
                  <w:sz w:val="20"/>
                  <w:szCs w:val="20"/>
                </w:rPr>
                <w:t>1 januari 2013</w:t>
              </w:r>
            </w:ins>
          </w:p>
        </w:tc>
      </w:tr>
      <w:tr w:rsidR="006B550F" w:rsidRPr="00F2006F" w:rsidTr="00F860D7">
        <w:trPr>
          <w:ins w:id="756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6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69" w:author="Arjan" w:date="2013-02-07T23:33:00Z"/>
                <w:rFonts w:ascii="Arial" w:eastAsia="Times New Roman" w:hAnsi="Arial" w:cs="Arial"/>
                <w:b/>
                <w:bCs/>
                <w:color w:val="000000"/>
                <w:sz w:val="20"/>
                <w:szCs w:val="20"/>
              </w:rPr>
            </w:pPr>
          </w:p>
        </w:tc>
      </w:tr>
      <w:tr w:rsidR="006B550F" w:rsidRPr="005E066D" w:rsidTr="00F860D7">
        <w:trPr>
          <w:ins w:id="757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71" w:author="Arjan" w:date="2013-02-07T23:33:00Z"/>
                <w:rFonts w:ascii="Arial" w:eastAsia="Times New Roman" w:hAnsi="Arial" w:cs="Arial"/>
                <w:color w:val="000000"/>
                <w:sz w:val="20"/>
                <w:szCs w:val="20"/>
              </w:rPr>
            </w:pPr>
            <w:ins w:id="7572"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573" w:author="Arjan" w:date="2013-02-07T23:33:00Z"/>
                <w:rFonts w:ascii="Arial" w:eastAsia="Times New Roman" w:hAnsi="Arial" w:cs="Arial"/>
                <w:color w:val="000000"/>
                <w:sz w:val="20"/>
                <w:szCs w:val="20"/>
                <w:lang w:val="nl-NL"/>
              </w:rPr>
            </w:pPr>
            <w:ins w:id="7574" w:author="Arjan" w:date="2013-02-07T23:33:00Z">
              <w:r w:rsidRPr="00DD0F4F">
                <w:rPr>
                  <w:rFonts w:ascii="Arial" w:eastAsia="Times New Roman" w:hAnsi="Arial" w:cs="Arial"/>
                  <w:color w:val="000000"/>
                  <w:sz w:val="20"/>
                  <w:szCs w:val="20"/>
                  <w:lang w:val="nl-NL"/>
                </w:rPr>
                <w:t>De aanvraagdatum markeert het verzoek de gerelateerde zaak op te starten. Dit is met name relevant zolang er nog geen informatie bekend is over het daadwerkelijk opgestart zijn van de gerelateerde zaak.</w:t>
              </w:r>
            </w:ins>
          </w:p>
        </w:tc>
      </w:tr>
      <w:tr w:rsidR="006B550F" w:rsidRPr="005E066D" w:rsidTr="00F860D7">
        <w:trPr>
          <w:ins w:id="7575"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576"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577" w:author="Arjan" w:date="2013-02-07T23:33:00Z"/>
                <w:rFonts w:ascii="Arial" w:eastAsia="Times New Roman" w:hAnsi="Arial" w:cs="Arial"/>
                <w:b/>
                <w:bCs/>
                <w:color w:val="000000"/>
                <w:sz w:val="20"/>
                <w:szCs w:val="20"/>
                <w:lang w:val="nl-NL"/>
              </w:rPr>
            </w:pPr>
          </w:p>
        </w:tc>
      </w:tr>
      <w:tr w:rsidR="006B550F" w:rsidRPr="00F2006F" w:rsidTr="00F860D7">
        <w:trPr>
          <w:ins w:id="757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79" w:author="Arjan" w:date="2013-02-07T23:33:00Z"/>
                <w:rFonts w:ascii="Arial" w:eastAsia="Times New Roman" w:hAnsi="Arial" w:cs="Arial"/>
                <w:color w:val="000000"/>
                <w:sz w:val="20"/>
                <w:szCs w:val="20"/>
              </w:rPr>
            </w:pPr>
            <w:ins w:id="7580"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581" w:author="Arjan" w:date="2013-02-07T23:33:00Z"/>
                <w:rFonts w:ascii="Arial" w:eastAsia="Times New Roman" w:hAnsi="Arial" w:cs="Arial"/>
                <w:color w:val="000000"/>
                <w:sz w:val="20"/>
                <w:szCs w:val="20"/>
              </w:rPr>
            </w:pPr>
            <w:ins w:id="7582"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Datum (JJJJMMDD)</w:t>
              </w:r>
              <w:r w:rsidRPr="00F2006F">
                <w:rPr>
                  <w:rFonts w:ascii="Arial" w:hAnsi="Arial" w:cs="Arial"/>
                  <w:sz w:val="20"/>
                  <w:szCs w:val="20"/>
                  <w:lang w:val="en-AU"/>
                </w:rPr>
                <w:fldChar w:fldCharType="end"/>
              </w:r>
            </w:ins>
          </w:p>
        </w:tc>
      </w:tr>
      <w:tr w:rsidR="006B550F" w:rsidRPr="00F2006F" w:rsidTr="00F860D7">
        <w:trPr>
          <w:trHeight w:val="230"/>
          <w:ins w:id="758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8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85" w:author="Arjan" w:date="2013-02-07T23:33:00Z"/>
                <w:rFonts w:ascii="Arial" w:eastAsia="Times New Roman" w:hAnsi="Arial" w:cs="Arial"/>
                <w:b/>
                <w:bCs/>
                <w:color w:val="000000"/>
                <w:sz w:val="20"/>
                <w:szCs w:val="20"/>
              </w:rPr>
            </w:pPr>
          </w:p>
        </w:tc>
      </w:tr>
      <w:tr w:rsidR="006B550F" w:rsidRPr="005E066D" w:rsidTr="00F860D7">
        <w:trPr>
          <w:trHeight w:val="230"/>
          <w:ins w:id="758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87" w:author="Arjan" w:date="2013-02-07T23:33:00Z"/>
                <w:rFonts w:ascii="Arial" w:eastAsia="Times New Roman" w:hAnsi="Arial" w:cs="Arial"/>
                <w:color w:val="000000"/>
                <w:sz w:val="20"/>
                <w:szCs w:val="20"/>
              </w:rPr>
            </w:pPr>
            <w:ins w:id="7588"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589" w:author="Arjan" w:date="2013-02-07T23:33:00Z"/>
                <w:rFonts w:ascii="Arial" w:eastAsia="Times New Roman" w:hAnsi="Arial" w:cs="Arial"/>
                <w:color w:val="000000"/>
                <w:sz w:val="20"/>
                <w:szCs w:val="20"/>
                <w:lang w:val="nl-NL"/>
              </w:rPr>
            </w:pPr>
            <w:ins w:id="7590" w:author="Arjan" w:date="2013-02-07T23:33:00Z">
              <w:r w:rsidRPr="00DD0F4F">
                <w:rPr>
                  <w:rFonts w:ascii="Arial" w:eastAsia="Times New Roman" w:hAnsi="Arial" w:cs="Arial"/>
                  <w:color w:val="000000"/>
                  <w:sz w:val="20"/>
                  <w:szCs w:val="20"/>
                  <w:lang w:val="nl-NL"/>
                </w:rPr>
                <w:t>Alle geldige datums op of voor de huidige datum.</w:t>
              </w:r>
            </w:ins>
          </w:p>
        </w:tc>
      </w:tr>
      <w:tr w:rsidR="006B550F" w:rsidRPr="005E066D" w:rsidTr="00F860D7">
        <w:trPr>
          <w:trHeight w:val="230"/>
          <w:ins w:id="7591"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592"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593" w:author="Arjan" w:date="2013-02-07T23:33:00Z"/>
                <w:rFonts w:ascii="Arial" w:eastAsia="Times New Roman" w:hAnsi="Arial" w:cs="Arial"/>
                <w:b/>
                <w:bCs/>
                <w:color w:val="000000"/>
                <w:sz w:val="20"/>
                <w:szCs w:val="20"/>
                <w:lang w:val="nl-NL"/>
              </w:rPr>
            </w:pPr>
          </w:p>
        </w:tc>
      </w:tr>
      <w:tr w:rsidR="006B550F" w:rsidRPr="00F2006F" w:rsidTr="00F860D7">
        <w:trPr>
          <w:trHeight w:val="230"/>
          <w:ins w:id="759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95" w:author="Arjan" w:date="2013-02-07T23:33:00Z"/>
                <w:rFonts w:ascii="Arial" w:eastAsia="Times New Roman" w:hAnsi="Arial" w:cs="Arial"/>
                <w:b/>
                <w:bCs/>
                <w:color w:val="000000"/>
                <w:sz w:val="20"/>
                <w:szCs w:val="20"/>
              </w:rPr>
            </w:pPr>
            <w:ins w:id="7596"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597" w:author="Arjan" w:date="2013-02-07T23:33:00Z"/>
                <w:rFonts w:ascii="Arial" w:eastAsia="Times New Roman" w:hAnsi="Arial" w:cs="Arial"/>
                <w:color w:val="000000"/>
                <w:sz w:val="20"/>
                <w:szCs w:val="20"/>
              </w:rPr>
            </w:pPr>
            <w:ins w:id="7598" w:author="Arjan" w:date="2013-02-07T23:33:00Z">
              <w:r w:rsidRPr="00F2006F">
                <w:rPr>
                  <w:rFonts w:ascii="Arial" w:eastAsia="Times New Roman" w:hAnsi="Arial" w:cs="Arial"/>
                  <w:color w:val="000000"/>
                  <w:sz w:val="20"/>
                  <w:szCs w:val="20"/>
                </w:rPr>
                <w:t>Nee</w:t>
              </w:r>
            </w:ins>
          </w:p>
        </w:tc>
      </w:tr>
      <w:tr w:rsidR="006B550F" w:rsidRPr="00F2006F" w:rsidTr="00F860D7">
        <w:trPr>
          <w:trHeight w:val="275"/>
          <w:ins w:id="759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0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01" w:author="Arjan" w:date="2013-02-07T23:33:00Z"/>
                <w:rFonts w:ascii="Arial" w:eastAsia="Times New Roman" w:hAnsi="Arial" w:cs="Arial"/>
                <w:color w:val="000000"/>
                <w:sz w:val="20"/>
                <w:szCs w:val="20"/>
              </w:rPr>
            </w:pPr>
          </w:p>
        </w:tc>
      </w:tr>
      <w:tr w:rsidR="006B550F" w:rsidRPr="00F2006F" w:rsidTr="00F860D7">
        <w:trPr>
          <w:trHeight w:val="230"/>
          <w:ins w:id="760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03" w:author="Arjan" w:date="2013-02-07T23:33:00Z"/>
                <w:rFonts w:ascii="Arial" w:eastAsia="Times New Roman" w:hAnsi="Arial" w:cs="Arial"/>
                <w:b/>
                <w:bCs/>
                <w:color w:val="000000"/>
                <w:sz w:val="20"/>
                <w:szCs w:val="20"/>
              </w:rPr>
            </w:pPr>
            <w:ins w:id="7604"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05" w:author="Arjan" w:date="2013-02-07T23:33:00Z"/>
                <w:rFonts w:ascii="Arial" w:eastAsia="Times New Roman" w:hAnsi="Arial" w:cs="Arial"/>
                <w:color w:val="000000"/>
                <w:sz w:val="20"/>
                <w:szCs w:val="20"/>
              </w:rPr>
            </w:pPr>
            <w:ins w:id="7606" w:author="Arjan" w:date="2013-02-07T23:33:00Z">
              <w:r w:rsidRPr="00F2006F">
                <w:rPr>
                  <w:rFonts w:ascii="Arial" w:eastAsia="Times New Roman" w:hAnsi="Arial" w:cs="Arial"/>
                  <w:color w:val="000000"/>
                  <w:sz w:val="20"/>
                  <w:szCs w:val="20"/>
                </w:rPr>
                <w:t>Nee</w:t>
              </w:r>
            </w:ins>
          </w:p>
        </w:tc>
      </w:tr>
      <w:tr w:rsidR="006B550F" w:rsidRPr="00F2006F" w:rsidTr="00F860D7">
        <w:trPr>
          <w:trHeight w:val="230"/>
          <w:ins w:id="760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0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09" w:author="Arjan" w:date="2013-02-07T23:33:00Z"/>
                <w:rFonts w:ascii="Arial" w:eastAsia="Times New Roman" w:hAnsi="Arial" w:cs="Arial"/>
                <w:color w:val="000000"/>
                <w:sz w:val="20"/>
                <w:szCs w:val="20"/>
              </w:rPr>
            </w:pPr>
          </w:p>
        </w:tc>
      </w:tr>
      <w:tr w:rsidR="006B550F" w:rsidRPr="00F2006F" w:rsidTr="00F860D7">
        <w:trPr>
          <w:trHeight w:val="230"/>
          <w:ins w:id="761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11" w:author="Arjan" w:date="2013-02-07T23:33:00Z"/>
                <w:rFonts w:ascii="Arial" w:eastAsia="Times New Roman" w:hAnsi="Arial" w:cs="Arial"/>
                <w:b/>
                <w:bCs/>
                <w:color w:val="000000"/>
                <w:sz w:val="20"/>
                <w:szCs w:val="20"/>
              </w:rPr>
            </w:pPr>
            <w:ins w:id="7612"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13" w:author="Arjan" w:date="2013-02-07T23:33:00Z"/>
                <w:rFonts w:ascii="Arial" w:eastAsia="Times New Roman" w:hAnsi="Arial" w:cs="Arial"/>
                <w:color w:val="000000"/>
                <w:sz w:val="20"/>
                <w:szCs w:val="20"/>
              </w:rPr>
            </w:pPr>
          </w:p>
        </w:tc>
      </w:tr>
      <w:tr w:rsidR="006B550F" w:rsidRPr="00F2006F" w:rsidTr="00F860D7">
        <w:trPr>
          <w:trHeight w:val="230"/>
          <w:ins w:id="761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1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16" w:author="Arjan" w:date="2013-02-07T23:33:00Z"/>
                <w:rFonts w:ascii="Arial" w:eastAsia="Times New Roman" w:hAnsi="Arial" w:cs="Arial"/>
                <w:color w:val="000000"/>
                <w:sz w:val="20"/>
                <w:szCs w:val="20"/>
              </w:rPr>
            </w:pPr>
          </w:p>
        </w:tc>
      </w:tr>
      <w:tr w:rsidR="006B550F" w:rsidRPr="00F2006F" w:rsidTr="00F860D7">
        <w:trPr>
          <w:trHeight w:val="230"/>
          <w:ins w:id="761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18" w:author="Arjan" w:date="2013-02-07T23:33:00Z"/>
                <w:rFonts w:ascii="Arial" w:eastAsia="Times New Roman" w:hAnsi="Arial" w:cs="Arial"/>
                <w:b/>
                <w:bCs/>
                <w:color w:val="000000"/>
                <w:sz w:val="20"/>
                <w:szCs w:val="20"/>
              </w:rPr>
            </w:pPr>
            <w:ins w:id="7619"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20" w:author="Arjan" w:date="2013-02-07T23:33:00Z"/>
                <w:rFonts w:ascii="Arial" w:eastAsia="Times New Roman" w:hAnsi="Arial" w:cs="Arial"/>
                <w:color w:val="000000"/>
                <w:sz w:val="20"/>
                <w:szCs w:val="20"/>
              </w:rPr>
            </w:pPr>
            <w:ins w:id="7621" w:author="Arjan" w:date="2013-02-07T23:33:00Z">
              <w:r w:rsidRPr="00F2006F">
                <w:rPr>
                  <w:rFonts w:ascii="Arial" w:eastAsia="Times New Roman" w:hAnsi="Arial" w:cs="Arial"/>
                  <w:color w:val="000000"/>
                  <w:sz w:val="20"/>
                  <w:szCs w:val="20"/>
                </w:rPr>
                <w:t>Nee</w:t>
              </w:r>
            </w:ins>
          </w:p>
        </w:tc>
      </w:tr>
      <w:tr w:rsidR="006B550F" w:rsidRPr="00F2006F" w:rsidTr="00F860D7">
        <w:trPr>
          <w:trHeight w:val="230"/>
          <w:ins w:id="762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2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24" w:author="Arjan" w:date="2013-02-07T23:33:00Z"/>
                <w:rFonts w:ascii="Arial" w:eastAsia="Times New Roman" w:hAnsi="Arial" w:cs="Arial"/>
                <w:color w:val="000000"/>
                <w:sz w:val="20"/>
                <w:szCs w:val="20"/>
              </w:rPr>
            </w:pPr>
          </w:p>
        </w:tc>
      </w:tr>
      <w:tr w:rsidR="006B550F" w:rsidRPr="00F2006F" w:rsidTr="00F860D7">
        <w:trPr>
          <w:trHeight w:val="230"/>
          <w:ins w:id="762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26" w:author="Arjan" w:date="2013-02-07T23:33:00Z"/>
                <w:rFonts w:ascii="Arial" w:eastAsia="Times New Roman" w:hAnsi="Arial" w:cs="Arial"/>
                <w:b/>
                <w:bCs/>
                <w:color w:val="000000"/>
                <w:sz w:val="20"/>
                <w:szCs w:val="20"/>
              </w:rPr>
            </w:pPr>
            <w:ins w:id="7627"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28" w:author="Arjan" w:date="2013-02-07T23:33:00Z"/>
                <w:rFonts w:ascii="Arial" w:eastAsia="Times New Roman" w:hAnsi="Arial" w:cs="Arial"/>
                <w:color w:val="000000"/>
                <w:sz w:val="20"/>
                <w:szCs w:val="20"/>
              </w:rPr>
            </w:pPr>
            <w:ins w:id="7629" w:author="Arjan" w:date="2013-02-07T23:33:00Z">
              <w:r w:rsidRPr="00F2006F">
                <w:rPr>
                  <w:rFonts w:ascii="Arial" w:eastAsia="Times New Roman" w:hAnsi="Arial" w:cs="Arial"/>
                  <w:color w:val="000000"/>
                  <w:sz w:val="20"/>
                  <w:szCs w:val="20"/>
                </w:rPr>
                <w:t>Nee</w:t>
              </w:r>
            </w:ins>
          </w:p>
        </w:tc>
      </w:tr>
      <w:tr w:rsidR="006B550F" w:rsidRPr="00F2006F" w:rsidTr="00F860D7">
        <w:trPr>
          <w:trHeight w:val="230"/>
          <w:ins w:id="763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3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32" w:author="Arjan" w:date="2013-02-07T23:33:00Z"/>
                <w:rFonts w:ascii="Arial" w:eastAsia="Times New Roman" w:hAnsi="Arial" w:cs="Arial"/>
                <w:b/>
                <w:bCs/>
                <w:color w:val="000000"/>
                <w:sz w:val="20"/>
                <w:szCs w:val="20"/>
              </w:rPr>
            </w:pPr>
          </w:p>
        </w:tc>
      </w:tr>
      <w:tr w:rsidR="006B550F" w:rsidRPr="00F2006F" w:rsidTr="00F860D7">
        <w:trPr>
          <w:trHeight w:val="230"/>
          <w:ins w:id="763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34" w:author="Arjan" w:date="2013-02-07T23:33:00Z"/>
                <w:rFonts w:ascii="Arial" w:eastAsia="Times New Roman" w:hAnsi="Arial" w:cs="Arial"/>
                <w:color w:val="000000"/>
                <w:sz w:val="20"/>
                <w:szCs w:val="20"/>
              </w:rPr>
            </w:pPr>
            <w:ins w:id="7635"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636" w:author="Arjan" w:date="2013-02-07T23:33:00Z"/>
                <w:rFonts w:ascii="Arial" w:eastAsia="Times New Roman" w:hAnsi="Arial" w:cs="Arial"/>
                <w:color w:val="000000"/>
                <w:sz w:val="20"/>
                <w:szCs w:val="20"/>
              </w:rPr>
            </w:pPr>
            <w:ins w:id="7637"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1</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rsidTr="00F860D7">
        <w:trPr>
          <w:trHeight w:val="200"/>
          <w:ins w:id="763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3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40" w:author="Arjan" w:date="2013-02-07T23:33:00Z"/>
                <w:rFonts w:ascii="Arial" w:eastAsia="Times New Roman" w:hAnsi="Arial" w:cs="Arial"/>
                <w:b/>
                <w:bCs/>
                <w:color w:val="000000"/>
                <w:sz w:val="20"/>
                <w:szCs w:val="20"/>
              </w:rPr>
            </w:pPr>
          </w:p>
        </w:tc>
      </w:tr>
      <w:tr w:rsidR="006B550F" w:rsidRPr="005E066D" w:rsidTr="00F860D7">
        <w:trPr>
          <w:trHeight w:val="200"/>
          <w:ins w:id="764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42" w:author="Arjan" w:date="2013-02-07T23:33:00Z"/>
                <w:rFonts w:ascii="Arial" w:eastAsia="Times New Roman" w:hAnsi="Arial" w:cs="Arial"/>
                <w:color w:val="000000"/>
                <w:sz w:val="20"/>
                <w:szCs w:val="20"/>
              </w:rPr>
            </w:pPr>
            <w:ins w:id="7643"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644" w:author="Arjan" w:date="2013-02-07T23:33:00Z"/>
                <w:rFonts w:ascii="Arial" w:eastAsia="Times New Roman" w:hAnsi="Arial" w:cs="Arial"/>
                <w:color w:val="000000"/>
                <w:sz w:val="20"/>
                <w:szCs w:val="20"/>
                <w:lang w:val="nl-NL"/>
              </w:rPr>
            </w:pPr>
            <w:ins w:id="7645" w:author="Arjan" w:date="2013-02-07T23:33:00Z">
              <w:r w:rsidRPr="00DD0F4F">
                <w:rPr>
                  <w:rFonts w:ascii="Arial" w:eastAsia="Times New Roman" w:hAnsi="Arial" w:cs="Arial"/>
                  <w:color w:val="000000"/>
                  <w:sz w:val="20"/>
                  <w:szCs w:val="20"/>
                  <w:lang w:val="nl-NL"/>
                </w:rPr>
                <w:t>Default: &lt;memo&gt;</w:t>
              </w:r>
            </w:ins>
          </w:p>
          <w:p w:rsidR="006B550F" w:rsidRPr="00DD0F4F" w:rsidRDefault="006B550F" w:rsidP="00211C3F">
            <w:pPr>
              <w:autoSpaceDE w:val="0"/>
              <w:autoSpaceDN w:val="0"/>
              <w:adjustRightInd w:val="0"/>
              <w:spacing w:after="0" w:line="240" w:lineRule="auto"/>
              <w:rPr>
                <w:ins w:id="7646" w:author="Arjan" w:date="2013-02-07T23:33:00Z"/>
                <w:rFonts w:ascii="Arial" w:eastAsia="Times New Roman" w:hAnsi="Arial" w:cs="Arial"/>
                <w:color w:val="000000"/>
                <w:sz w:val="20"/>
                <w:szCs w:val="20"/>
                <w:lang w:val="nl-NL"/>
              </w:rPr>
            </w:pPr>
            <w:ins w:id="7647" w:author="Arjan" w:date="2013-02-07T23:33:00Z">
              <w:r w:rsidRPr="00DD0F4F">
                <w:rPr>
                  <w:rFonts w:ascii="Arial" w:eastAsia="Times New Roman" w:hAnsi="Arial" w:cs="Arial"/>
                  <w:color w:val="000000"/>
                  <w:sz w:val="20"/>
                  <w:szCs w:val="20"/>
                  <w:lang w:val="nl-NL"/>
                </w:rPr>
                <w:t>Description:Gemeentelijk basisgegeven</w:t>
              </w:r>
            </w:ins>
          </w:p>
        </w:tc>
      </w:tr>
      <w:tr w:rsidR="006B550F" w:rsidRPr="005E066D" w:rsidTr="00F860D7">
        <w:trPr>
          <w:trHeight w:val="230"/>
          <w:ins w:id="7648"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649"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650" w:author="Arjan" w:date="2013-02-07T23:33:00Z"/>
                <w:rFonts w:ascii="Arial" w:eastAsia="Times New Roman" w:hAnsi="Arial" w:cs="Arial"/>
                <w:b/>
                <w:bCs/>
                <w:color w:val="000000"/>
                <w:sz w:val="20"/>
                <w:szCs w:val="20"/>
                <w:lang w:val="nl-NL"/>
              </w:rPr>
            </w:pPr>
          </w:p>
        </w:tc>
      </w:tr>
      <w:tr w:rsidR="006B550F" w:rsidRPr="00F2006F" w:rsidTr="00F860D7">
        <w:trPr>
          <w:trHeight w:val="230"/>
          <w:ins w:id="765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52" w:author="Arjan" w:date="2013-02-07T23:33:00Z"/>
                <w:rFonts w:ascii="Arial" w:eastAsia="Times New Roman" w:hAnsi="Arial" w:cs="Arial"/>
                <w:color w:val="000000"/>
                <w:sz w:val="20"/>
                <w:szCs w:val="20"/>
              </w:rPr>
            </w:pPr>
            <w:ins w:id="7653"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654" w:author="Arjan" w:date="2013-02-07T23:33:00Z"/>
                <w:rFonts w:ascii="Arial" w:eastAsia="Times New Roman" w:hAnsi="Arial" w:cs="Arial"/>
                <w:color w:val="000000"/>
                <w:sz w:val="20"/>
                <w:szCs w:val="20"/>
              </w:rPr>
            </w:pPr>
            <w:ins w:id="7655" w:author="Arjan" w:date="2013-02-07T23:33:00Z">
              <w:r w:rsidRPr="00F2006F">
                <w:rPr>
                  <w:rFonts w:ascii="Arial" w:eastAsia="Times New Roman" w:hAnsi="Arial" w:cs="Arial"/>
                  <w:color w:val="000000"/>
                  <w:sz w:val="20"/>
                  <w:szCs w:val="20"/>
                </w:rPr>
                <w:t>-</w:t>
              </w:r>
            </w:ins>
          </w:p>
        </w:tc>
      </w:tr>
    </w:tbl>
    <w:bookmarkStart w:id="7656" w:name="BKM_4F35E96B_5DC6_421d_BFDF_08D3DC684440"/>
    <w:bookmarkEnd w:id="7656"/>
    <w:p w:rsidR="00F860D7" w:rsidRPr="00DD0F4F" w:rsidRDefault="008F2B4B" w:rsidP="00F860D7">
      <w:pPr>
        <w:autoSpaceDE w:val="0"/>
        <w:autoSpaceDN w:val="0"/>
        <w:adjustRightInd w:val="0"/>
        <w:spacing w:before="240" w:after="60" w:line="240" w:lineRule="auto"/>
        <w:outlineLvl w:val="3"/>
        <w:rPr>
          <w:ins w:id="7657" w:author="Arjan" w:date="2013-02-08T11:04:00Z"/>
          <w:rFonts w:ascii="Arial" w:eastAsia="Times New Roman" w:hAnsi="Arial" w:cs="Arial"/>
          <w:b/>
          <w:bCs/>
          <w:color w:val="004080"/>
          <w:sz w:val="24"/>
          <w:szCs w:val="24"/>
          <w:lang w:val="nl-NL"/>
        </w:rPr>
      </w:pPr>
      <w:ins w:id="7658" w:author="Arjan" w:date="2013-02-08T11:04:00Z">
        <w:r w:rsidRPr="00F860D7">
          <w:rPr>
            <w:rFonts w:ascii="Arial" w:hAnsi="Arial" w:cs="Arial"/>
            <w:sz w:val="20"/>
            <w:szCs w:val="20"/>
            <w:lang w:val="en-AU"/>
          </w:rPr>
          <w:fldChar w:fldCharType="begin" w:fldLock="1"/>
        </w:r>
        <w:r w:rsidR="00F860D7" w:rsidRPr="00DD0F4F">
          <w:rPr>
            <w:rFonts w:ascii="Arial" w:hAnsi="Arial" w:cs="Arial"/>
            <w:sz w:val="20"/>
            <w:szCs w:val="20"/>
            <w:lang w:val="nl-NL"/>
          </w:rPr>
          <w:instrText xml:space="preserve">MERGEFIELD </w:instrText>
        </w:r>
        <w:r w:rsidR="00F860D7" w:rsidRPr="00DD0F4F">
          <w:rPr>
            <w:rFonts w:ascii="Arial" w:eastAsia="Times New Roman" w:hAnsi="Arial" w:cs="Arial"/>
            <w:b/>
            <w:bCs/>
            <w:color w:val="004080"/>
            <w:sz w:val="24"/>
            <w:szCs w:val="24"/>
            <w:lang w:val="nl-NL"/>
          </w:rPr>
          <w:instrText>Att.Stereotype</w:instrText>
        </w:r>
        <w:r w:rsidRPr="00F860D7">
          <w:rPr>
            <w:rFonts w:ascii="Arial" w:hAnsi="Arial" w:cs="Arial"/>
            <w:sz w:val="20"/>
            <w:szCs w:val="20"/>
            <w:lang w:val="en-AU"/>
          </w:rPr>
          <w:fldChar w:fldCharType="separate"/>
        </w:r>
        <w:r w:rsidR="00F860D7" w:rsidRPr="00DD0F4F">
          <w:rPr>
            <w:rFonts w:ascii="Arial" w:eastAsia="Times New Roman" w:hAnsi="Arial" w:cs="Arial"/>
            <w:b/>
            <w:bCs/>
            <w:color w:val="004080"/>
            <w:sz w:val="24"/>
            <w:szCs w:val="24"/>
            <w:lang w:val="nl-NL"/>
          </w:rPr>
          <w:t>«Attribuutsoort»</w:t>
        </w:r>
        <w:r w:rsidRPr="00F860D7">
          <w:rPr>
            <w:rFonts w:ascii="Arial" w:hAnsi="Arial" w:cs="Arial"/>
            <w:sz w:val="20"/>
            <w:szCs w:val="20"/>
            <w:lang w:val="en-AU"/>
          </w:rPr>
          <w:fldChar w:fldCharType="end"/>
        </w:r>
        <w:r w:rsidR="00F860D7" w:rsidRPr="00DD0F4F">
          <w:rPr>
            <w:rFonts w:ascii="Arial" w:eastAsia="Times New Roman" w:hAnsi="Arial" w:cs="Arial"/>
            <w:b/>
            <w:bCs/>
            <w:color w:val="004080"/>
            <w:sz w:val="24"/>
            <w:szCs w:val="24"/>
            <w:lang w:val="nl-NL"/>
          </w:rPr>
          <w:t xml:space="preserve"> '</w:t>
        </w:r>
        <w:r w:rsidRPr="00F860D7">
          <w:rPr>
            <w:rFonts w:ascii="Arial" w:eastAsia="Times New Roman" w:hAnsi="Arial" w:cs="Arial"/>
            <w:b/>
            <w:bCs/>
            <w:color w:val="004080"/>
            <w:sz w:val="24"/>
            <w:szCs w:val="24"/>
          </w:rPr>
          <w:fldChar w:fldCharType="begin" w:fldLock="1"/>
        </w:r>
        <w:r w:rsidR="00F860D7" w:rsidRPr="00DD0F4F">
          <w:rPr>
            <w:rFonts w:ascii="Arial" w:eastAsia="Times New Roman" w:hAnsi="Arial" w:cs="Arial"/>
            <w:b/>
            <w:bCs/>
            <w:color w:val="004080"/>
            <w:sz w:val="24"/>
            <w:szCs w:val="24"/>
            <w:lang w:val="nl-NL"/>
          </w:rPr>
          <w:instrText>MERGEFIELD Att.Name</w:instrText>
        </w:r>
        <w:r w:rsidRPr="00F860D7">
          <w:rPr>
            <w:rFonts w:ascii="Arial" w:eastAsia="Times New Roman" w:hAnsi="Arial" w:cs="Arial"/>
            <w:b/>
            <w:bCs/>
            <w:color w:val="004080"/>
            <w:sz w:val="24"/>
            <w:szCs w:val="24"/>
          </w:rPr>
          <w:fldChar w:fldCharType="separate"/>
        </w:r>
        <w:r w:rsidR="00F860D7" w:rsidRPr="00DD0F4F">
          <w:rPr>
            <w:rFonts w:ascii="Arial" w:eastAsia="Times New Roman" w:hAnsi="Arial" w:cs="Arial"/>
            <w:b/>
            <w:bCs/>
            <w:color w:val="004080"/>
            <w:sz w:val="24"/>
            <w:szCs w:val="24"/>
            <w:lang w:val="nl-NL"/>
          </w:rPr>
          <w:t>Aard relatie</w:t>
        </w:r>
        <w:r w:rsidRPr="00F860D7">
          <w:rPr>
            <w:rFonts w:ascii="Arial" w:eastAsia="Times New Roman" w:hAnsi="Arial" w:cs="Arial"/>
            <w:b/>
            <w:bCs/>
            <w:color w:val="004080"/>
            <w:sz w:val="24"/>
            <w:szCs w:val="24"/>
          </w:rPr>
          <w:fldChar w:fldCharType="end"/>
        </w:r>
        <w:r w:rsidR="00F860D7" w:rsidRPr="00DD0F4F">
          <w:rPr>
            <w:rFonts w:ascii="Arial" w:eastAsia="Times New Roman" w:hAnsi="Arial" w:cs="Arial"/>
            <w:b/>
            <w:bCs/>
            <w:color w:val="004080"/>
            <w:sz w:val="24"/>
            <w:szCs w:val="24"/>
            <w:lang w:val="nl-NL"/>
          </w:rPr>
          <w:t>' van groepattribuutsoort '</w:t>
        </w:r>
        <w:r w:rsidRPr="00F860D7">
          <w:rPr>
            <w:rFonts w:ascii="Arial" w:eastAsia="Times New Roman" w:hAnsi="Arial" w:cs="Arial"/>
            <w:b/>
            <w:bCs/>
            <w:color w:val="004080"/>
            <w:sz w:val="24"/>
            <w:szCs w:val="24"/>
          </w:rPr>
          <w:fldChar w:fldCharType="begin" w:fldLock="1"/>
        </w:r>
        <w:r w:rsidR="00F860D7" w:rsidRPr="00DD0F4F">
          <w:rPr>
            <w:rFonts w:ascii="Arial" w:eastAsia="Times New Roman" w:hAnsi="Arial" w:cs="Arial"/>
            <w:b/>
            <w:bCs/>
            <w:color w:val="004080"/>
            <w:sz w:val="24"/>
            <w:szCs w:val="24"/>
            <w:lang w:val="nl-NL"/>
          </w:rPr>
          <w:instrText>MERGEFIELD Att.ParentElement</w:instrText>
        </w:r>
        <w:r w:rsidRPr="00F860D7">
          <w:rPr>
            <w:rFonts w:ascii="Arial" w:eastAsia="Times New Roman" w:hAnsi="Arial" w:cs="Arial"/>
            <w:b/>
            <w:bCs/>
            <w:color w:val="004080"/>
            <w:sz w:val="24"/>
            <w:szCs w:val="24"/>
          </w:rPr>
          <w:fldChar w:fldCharType="separate"/>
        </w:r>
        <w:r w:rsidR="00F860D7" w:rsidRPr="00DD0F4F">
          <w:rPr>
            <w:rFonts w:ascii="Arial" w:eastAsia="Times New Roman" w:hAnsi="Arial" w:cs="Arial"/>
            <w:b/>
            <w:bCs/>
            <w:color w:val="004080"/>
            <w:sz w:val="24"/>
            <w:szCs w:val="24"/>
            <w:lang w:val="nl-NL"/>
          </w:rPr>
          <w:t>Gerelateerde externe ZAAK</w:t>
        </w:r>
        <w:r w:rsidRPr="00F860D7">
          <w:rPr>
            <w:rFonts w:ascii="Arial" w:eastAsia="Times New Roman" w:hAnsi="Arial" w:cs="Arial"/>
            <w:b/>
            <w:bCs/>
            <w:color w:val="004080"/>
            <w:sz w:val="24"/>
            <w:szCs w:val="24"/>
          </w:rPr>
          <w:fldChar w:fldCharType="end"/>
        </w:r>
        <w:r w:rsidR="00F860D7"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F860D7" w:rsidRPr="00F860D7">
        <w:trPr>
          <w:trHeight w:val="230"/>
          <w:ins w:id="7659"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660" w:author="Arjan" w:date="2013-02-08T11:04:00Z"/>
                <w:rFonts w:ascii="Arial" w:eastAsia="Times New Roman" w:hAnsi="Arial" w:cs="Arial"/>
                <w:color w:val="000000"/>
                <w:sz w:val="20"/>
                <w:szCs w:val="20"/>
              </w:rPr>
            </w:pPr>
            <w:ins w:id="7661" w:author="Arjan" w:date="2013-02-08T11:04:00Z">
              <w:r w:rsidRPr="00F860D7">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F860D7" w:rsidRPr="00F860D7" w:rsidRDefault="008F2B4B" w:rsidP="00F860D7">
            <w:pPr>
              <w:autoSpaceDE w:val="0"/>
              <w:autoSpaceDN w:val="0"/>
              <w:adjustRightInd w:val="0"/>
              <w:spacing w:after="0" w:line="240" w:lineRule="auto"/>
              <w:rPr>
                <w:ins w:id="7662" w:author="Arjan" w:date="2013-02-08T11:04:00Z"/>
                <w:rFonts w:ascii="Arial" w:eastAsia="Times New Roman" w:hAnsi="Arial" w:cs="Arial"/>
                <w:color w:val="000000"/>
                <w:sz w:val="20"/>
                <w:szCs w:val="20"/>
              </w:rPr>
            </w:pPr>
            <w:ins w:id="7663" w:author="Arjan" w:date="2013-02-08T11:04:00Z">
              <w:r w:rsidRPr="00F860D7">
                <w:rPr>
                  <w:rFonts w:ascii="Arial" w:hAnsi="Arial" w:cs="Arial"/>
                  <w:sz w:val="20"/>
                  <w:szCs w:val="20"/>
                  <w:lang w:val="en-AU"/>
                </w:rPr>
                <w:fldChar w:fldCharType="begin" w:fldLock="1"/>
              </w:r>
              <w:r w:rsidR="00F860D7" w:rsidRPr="00F860D7">
                <w:rPr>
                  <w:rFonts w:ascii="Arial" w:hAnsi="Arial" w:cs="Arial"/>
                  <w:sz w:val="20"/>
                  <w:szCs w:val="20"/>
                  <w:lang w:val="en-AU"/>
                </w:rPr>
                <w:instrText xml:space="preserve">MERGEFIELD </w:instrText>
              </w:r>
              <w:r w:rsidR="00F860D7" w:rsidRPr="00F860D7">
                <w:rPr>
                  <w:rFonts w:ascii="Arial" w:eastAsia="Times New Roman" w:hAnsi="Arial" w:cs="Arial"/>
                  <w:color w:val="000000"/>
                  <w:sz w:val="20"/>
                  <w:szCs w:val="20"/>
                </w:rPr>
                <w:instrText>Att.Name</w:instrText>
              </w:r>
              <w:r w:rsidRPr="00F860D7">
                <w:rPr>
                  <w:rFonts w:ascii="Arial" w:hAnsi="Arial" w:cs="Arial"/>
                  <w:sz w:val="20"/>
                  <w:szCs w:val="20"/>
                  <w:lang w:val="en-AU"/>
                </w:rPr>
                <w:fldChar w:fldCharType="separate"/>
              </w:r>
              <w:r w:rsidR="00F860D7" w:rsidRPr="00F860D7">
                <w:rPr>
                  <w:rFonts w:ascii="Arial" w:eastAsia="Times New Roman" w:hAnsi="Arial" w:cs="Arial"/>
                  <w:color w:val="000000"/>
                  <w:sz w:val="20"/>
                  <w:szCs w:val="20"/>
                </w:rPr>
                <w:t>Aard relatie</w:t>
              </w:r>
              <w:r w:rsidRPr="00F860D7">
                <w:rPr>
                  <w:rFonts w:ascii="Arial" w:hAnsi="Arial" w:cs="Arial"/>
                  <w:sz w:val="20"/>
                  <w:szCs w:val="20"/>
                  <w:lang w:val="en-AU"/>
                </w:rPr>
                <w:fldChar w:fldCharType="end"/>
              </w:r>
            </w:ins>
          </w:p>
        </w:tc>
      </w:tr>
      <w:tr w:rsidR="00F860D7" w:rsidRPr="00F860D7">
        <w:trPr>
          <w:ins w:id="7664"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665"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666" w:author="Arjan" w:date="2013-02-08T11:04:00Z"/>
                <w:rFonts w:ascii="Arial" w:eastAsia="Times New Roman" w:hAnsi="Arial" w:cs="Arial"/>
                <w:b/>
                <w:bCs/>
                <w:color w:val="000000"/>
                <w:sz w:val="20"/>
                <w:szCs w:val="20"/>
              </w:rPr>
            </w:pPr>
          </w:p>
        </w:tc>
      </w:tr>
      <w:tr w:rsidR="00F860D7" w:rsidRPr="00F860D7">
        <w:trPr>
          <w:ins w:id="7667"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668" w:author="Arjan" w:date="2013-02-08T11:04:00Z"/>
                <w:rFonts w:ascii="Arial" w:eastAsia="Times New Roman" w:hAnsi="Arial" w:cs="Arial"/>
                <w:color w:val="000000"/>
                <w:sz w:val="20"/>
                <w:szCs w:val="20"/>
              </w:rPr>
            </w:pPr>
            <w:ins w:id="7669" w:author="Arjan" w:date="2013-02-08T11:04:00Z">
              <w:r w:rsidRPr="00F860D7">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670" w:author="Arjan" w:date="2013-02-08T11:04:00Z"/>
                <w:rFonts w:ascii="Arial" w:eastAsia="Times New Roman" w:hAnsi="Arial" w:cs="Arial"/>
                <w:color w:val="000000"/>
                <w:sz w:val="20"/>
                <w:szCs w:val="20"/>
              </w:rPr>
            </w:pPr>
            <w:ins w:id="7671" w:author="Arjan" w:date="2013-02-08T11:04:00Z">
              <w:r w:rsidRPr="00F860D7">
                <w:rPr>
                  <w:rFonts w:ascii="Arial" w:eastAsia="Times New Roman" w:hAnsi="Arial" w:cs="Arial"/>
                  <w:color w:val="000000"/>
                  <w:sz w:val="20"/>
                  <w:szCs w:val="20"/>
                </w:rPr>
                <w:t>KING</w:t>
              </w:r>
            </w:ins>
          </w:p>
        </w:tc>
      </w:tr>
      <w:tr w:rsidR="00F860D7" w:rsidRPr="00F860D7">
        <w:trPr>
          <w:ins w:id="7672"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673"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674" w:author="Arjan" w:date="2013-02-08T11:04:00Z"/>
                <w:rFonts w:ascii="Arial" w:eastAsia="Times New Roman" w:hAnsi="Arial" w:cs="Arial"/>
                <w:b/>
                <w:bCs/>
                <w:color w:val="000000"/>
                <w:sz w:val="20"/>
                <w:szCs w:val="20"/>
              </w:rPr>
            </w:pPr>
          </w:p>
        </w:tc>
      </w:tr>
      <w:tr w:rsidR="00F860D7" w:rsidRPr="00F860D7">
        <w:trPr>
          <w:ins w:id="7675"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676" w:author="Arjan" w:date="2013-02-08T11:04:00Z"/>
                <w:rFonts w:ascii="Arial" w:eastAsia="Times New Roman" w:hAnsi="Arial" w:cs="Arial"/>
                <w:color w:val="000000"/>
                <w:sz w:val="20"/>
                <w:szCs w:val="20"/>
              </w:rPr>
            </w:pPr>
            <w:ins w:id="7677" w:author="Arjan" w:date="2013-02-08T11:04:00Z">
              <w:r w:rsidRPr="00F860D7">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678" w:author="Arjan" w:date="2013-02-08T11:04:00Z"/>
                <w:rFonts w:ascii="Arial" w:eastAsia="Times New Roman" w:hAnsi="Arial" w:cs="Arial"/>
                <w:color w:val="000000"/>
                <w:sz w:val="20"/>
                <w:szCs w:val="20"/>
              </w:rPr>
            </w:pPr>
          </w:p>
        </w:tc>
      </w:tr>
      <w:tr w:rsidR="00F860D7" w:rsidRPr="00F860D7">
        <w:trPr>
          <w:ins w:id="7679"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680"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681" w:author="Arjan" w:date="2013-02-08T11:04:00Z"/>
                <w:rFonts w:ascii="Arial" w:eastAsia="Times New Roman" w:hAnsi="Arial" w:cs="Arial"/>
                <w:b/>
                <w:bCs/>
                <w:color w:val="000000"/>
                <w:sz w:val="20"/>
                <w:szCs w:val="20"/>
              </w:rPr>
            </w:pPr>
          </w:p>
        </w:tc>
      </w:tr>
      <w:tr w:rsidR="00F860D7" w:rsidRPr="00F860D7">
        <w:trPr>
          <w:trHeight w:val="335"/>
          <w:ins w:id="7682"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683" w:author="Arjan" w:date="2013-02-08T11:04:00Z"/>
                <w:rFonts w:ascii="Arial" w:eastAsia="Times New Roman" w:hAnsi="Arial" w:cs="Arial"/>
                <w:color w:val="000000"/>
                <w:sz w:val="20"/>
                <w:szCs w:val="20"/>
              </w:rPr>
            </w:pPr>
            <w:ins w:id="7684" w:author="Arjan" w:date="2013-02-08T11:04:00Z">
              <w:r w:rsidRPr="00F860D7">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F860D7" w:rsidRPr="00F860D7" w:rsidRDefault="008F2B4B" w:rsidP="00F860D7">
            <w:pPr>
              <w:autoSpaceDE w:val="0"/>
              <w:autoSpaceDN w:val="0"/>
              <w:adjustRightInd w:val="0"/>
              <w:spacing w:after="0" w:line="240" w:lineRule="auto"/>
              <w:rPr>
                <w:ins w:id="7685" w:author="Arjan" w:date="2013-02-08T11:04:00Z"/>
                <w:rFonts w:ascii="Arial" w:eastAsia="Times New Roman" w:hAnsi="Arial" w:cs="Arial"/>
                <w:color w:val="000000"/>
                <w:sz w:val="20"/>
                <w:szCs w:val="20"/>
              </w:rPr>
            </w:pPr>
            <w:ins w:id="7686" w:author="Arjan" w:date="2013-02-08T11:04:00Z">
              <w:r w:rsidRPr="00F860D7">
                <w:rPr>
                  <w:rFonts w:ascii="Arial" w:hAnsi="Arial" w:cs="Arial"/>
                  <w:sz w:val="20"/>
                  <w:szCs w:val="20"/>
                  <w:lang w:val="en-AU"/>
                </w:rPr>
                <w:fldChar w:fldCharType="begin" w:fldLock="1"/>
              </w:r>
              <w:r w:rsidR="00F860D7" w:rsidRPr="00F860D7">
                <w:rPr>
                  <w:rFonts w:ascii="Arial" w:hAnsi="Arial" w:cs="Arial"/>
                  <w:sz w:val="20"/>
                  <w:szCs w:val="20"/>
                  <w:lang w:val="en-AU"/>
                </w:rPr>
                <w:instrText xml:space="preserve">MERGEFIELD </w:instrText>
              </w:r>
              <w:r w:rsidR="00F860D7" w:rsidRPr="00F860D7">
                <w:rPr>
                  <w:rFonts w:ascii="Arial" w:eastAsia="Times New Roman" w:hAnsi="Arial" w:cs="Arial"/>
                  <w:color w:val="000000"/>
                  <w:sz w:val="20"/>
                  <w:szCs w:val="20"/>
                </w:rPr>
                <w:instrText>Att.Alias</w:instrText>
              </w:r>
              <w:r w:rsidRPr="00F860D7">
                <w:rPr>
                  <w:rFonts w:ascii="Arial" w:hAnsi="Arial" w:cs="Arial"/>
                  <w:sz w:val="20"/>
                  <w:szCs w:val="20"/>
                  <w:lang w:val="en-AU"/>
                </w:rPr>
                <w:fldChar w:fldCharType="separate"/>
              </w:r>
              <w:r w:rsidR="00F860D7" w:rsidRPr="00F860D7">
                <w:rPr>
                  <w:rFonts w:ascii="Arial" w:eastAsia="Times New Roman" w:hAnsi="Arial" w:cs="Arial"/>
                  <w:color w:val="000000"/>
                  <w:sz w:val="20"/>
                  <w:szCs w:val="20"/>
                </w:rPr>
                <w:t>aard</w:t>
              </w:r>
              <w:r w:rsidRPr="00F860D7">
                <w:rPr>
                  <w:rFonts w:ascii="Arial" w:hAnsi="Arial" w:cs="Arial"/>
                  <w:sz w:val="20"/>
                  <w:szCs w:val="20"/>
                  <w:lang w:val="en-AU"/>
                </w:rPr>
                <w:fldChar w:fldCharType="end"/>
              </w:r>
            </w:ins>
          </w:p>
        </w:tc>
      </w:tr>
      <w:tr w:rsidR="00F860D7" w:rsidRPr="00F860D7">
        <w:trPr>
          <w:trHeight w:val="215"/>
          <w:ins w:id="7687"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688"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689" w:author="Arjan" w:date="2013-02-08T11:04:00Z"/>
                <w:rFonts w:ascii="Arial" w:eastAsia="Times New Roman" w:hAnsi="Arial" w:cs="Arial"/>
                <w:b/>
                <w:bCs/>
                <w:color w:val="000000"/>
                <w:sz w:val="20"/>
                <w:szCs w:val="20"/>
              </w:rPr>
            </w:pPr>
          </w:p>
        </w:tc>
      </w:tr>
      <w:tr w:rsidR="00F860D7" w:rsidRPr="005E066D">
        <w:trPr>
          <w:trHeight w:val="215"/>
          <w:ins w:id="7690"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691" w:author="Arjan" w:date="2013-02-08T11:04:00Z"/>
                <w:rFonts w:ascii="Arial" w:eastAsia="Times New Roman" w:hAnsi="Arial" w:cs="Arial"/>
                <w:color w:val="000000"/>
                <w:sz w:val="20"/>
                <w:szCs w:val="20"/>
              </w:rPr>
            </w:pPr>
            <w:ins w:id="7692" w:author="Arjan" w:date="2013-02-08T11:04:00Z">
              <w:r w:rsidRPr="00F860D7">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F860D7" w:rsidRPr="00DD0F4F" w:rsidRDefault="008F2B4B" w:rsidP="00F860D7">
            <w:pPr>
              <w:autoSpaceDE w:val="0"/>
              <w:autoSpaceDN w:val="0"/>
              <w:adjustRightInd w:val="0"/>
              <w:spacing w:after="0" w:line="240" w:lineRule="auto"/>
              <w:rPr>
                <w:ins w:id="7693" w:author="Arjan" w:date="2013-02-08T11:04:00Z"/>
                <w:rFonts w:ascii="Arial" w:eastAsia="Times New Roman" w:hAnsi="Arial" w:cs="Arial"/>
                <w:color w:val="000000"/>
                <w:sz w:val="20"/>
                <w:szCs w:val="20"/>
                <w:lang w:val="nl-NL"/>
              </w:rPr>
            </w:pPr>
            <w:ins w:id="7694" w:author="Arjan" w:date="2013-02-08T11:04:00Z">
              <w:r w:rsidRPr="00F860D7">
                <w:rPr>
                  <w:rFonts w:ascii="Arial" w:hAnsi="Arial" w:cs="Arial"/>
                  <w:sz w:val="20"/>
                  <w:szCs w:val="20"/>
                  <w:lang w:val="en-AU"/>
                </w:rPr>
                <w:fldChar w:fldCharType="begin" w:fldLock="1"/>
              </w:r>
              <w:r w:rsidR="00F860D7" w:rsidRPr="00DD0F4F">
                <w:rPr>
                  <w:rFonts w:ascii="Arial" w:hAnsi="Arial" w:cs="Arial"/>
                  <w:sz w:val="20"/>
                  <w:szCs w:val="20"/>
                  <w:lang w:val="nl-NL"/>
                </w:rPr>
                <w:instrText xml:space="preserve">MERGEFIELD </w:instrText>
              </w:r>
              <w:r w:rsidR="00F860D7" w:rsidRPr="00DD0F4F">
                <w:rPr>
                  <w:rFonts w:ascii="Arial" w:eastAsia="Times New Roman" w:hAnsi="Arial" w:cs="Arial"/>
                  <w:color w:val="000000"/>
                  <w:sz w:val="20"/>
                  <w:szCs w:val="20"/>
                  <w:lang w:val="nl-NL"/>
                </w:rPr>
                <w:instrText>Att.Notes</w:instrText>
              </w:r>
              <w:r w:rsidRPr="00F860D7">
                <w:rPr>
                  <w:rFonts w:ascii="Arial" w:hAnsi="Arial" w:cs="Arial"/>
                  <w:sz w:val="20"/>
                  <w:szCs w:val="20"/>
                  <w:lang w:val="en-AU"/>
                </w:rPr>
                <w:fldChar w:fldCharType="separate"/>
              </w:r>
              <w:r w:rsidR="00F860D7" w:rsidRPr="00DD0F4F">
                <w:rPr>
                  <w:rFonts w:ascii="Arial" w:eastAsia="Times New Roman" w:hAnsi="Arial" w:cs="Arial"/>
                  <w:color w:val="000000"/>
                  <w:sz w:val="20"/>
                  <w:szCs w:val="20"/>
                  <w:lang w:val="nl-NL"/>
                </w:rPr>
                <w:t xml:space="preserve">Aanduiding van de rol van de gerelateerde zaak ten aanzien van de onderhanden ZAAK </w:t>
              </w:r>
              <w:r w:rsidRPr="00F860D7">
                <w:rPr>
                  <w:rFonts w:ascii="Arial" w:hAnsi="Arial" w:cs="Arial"/>
                  <w:sz w:val="20"/>
                  <w:szCs w:val="20"/>
                  <w:lang w:val="en-AU"/>
                </w:rPr>
                <w:fldChar w:fldCharType="end"/>
              </w:r>
            </w:ins>
          </w:p>
        </w:tc>
      </w:tr>
      <w:tr w:rsidR="00F860D7" w:rsidRPr="005E066D">
        <w:trPr>
          <w:trHeight w:val="230"/>
          <w:ins w:id="7695" w:author="Arjan" w:date="2013-02-08T11:04:00Z"/>
        </w:trPr>
        <w:tc>
          <w:tcPr>
            <w:tcW w:w="3690" w:type="dxa"/>
            <w:tcBorders>
              <w:top w:val="nil"/>
              <w:left w:val="nil"/>
              <w:bottom w:val="nil"/>
              <w:right w:val="nil"/>
            </w:tcBorders>
          </w:tcPr>
          <w:p w:rsidR="00F860D7" w:rsidRPr="00DD0F4F" w:rsidRDefault="00F860D7" w:rsidP="00F860D7">
            <w:pPr>
              <w:autoSpaceDE w:val="0"/>
              <w:autoSpaceDN w:val="0"/>
              <w:adjustRightInd w:val="0"/>
              <w:spacing w:after="0" w:line="240" w:lineRule="auto"/>
              <w:rPr>
                <w:ins w:id="7696" w:author="Arjan" w:date="2013-02-08T11:04: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F860D7" w:rsidRPr="00DD0F4F" w:rsidRDefault="00F860D7" w:rsidP="00F860D7">
            <w:pPr>
              <w:autoSpaceDE w:val="0"/>
              <w:autoSpaceDN w:val="0"/>
              <w:adjustRightInd w:val="0"/>
              <w:spacing w:after="0" w:line="240" w:lineRule="auto"/>
              <w:rPr>
                <w:ins w:id="7697" w:author="Arjan" w:date="2013-02-08T11:04:00Z"/>
                <w:rFonts w:ascii="Arial" w:eastAsia="Times New Roman" w:hAnsi="Arial" w:cs="Arial"/>
                <w:b/>
                <w:bCs/>
                <w:color w:val="000000"/>
                <w:sz w:val="20"/>
                <w:szCs w:val="20"/>
                <w:lang w:val="nl-NL"/>
              </w:rPr>
            </w:pPr>
          </w:p>
        </w:tc>
      </w:tr>
      <w:tr w:rsidR="00F860D7" w:rsidRPr="00F860D7">
        <w:trPr>
          <w:trHeight w:val="230"/>
          <w:ins w:id="7698"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699" w:author="Arjan" w:date="2013-02-08T11:04:00Z"/>
                <w:rFonts w:ascii="Arial" w:eastAsia="Times New Roman" w:hAnsi="Arial" w:cs="Arial"/>
                <w:color w:val="000000"/>
                <w:sz w:val="20"/>
                <w:szCs w:val="20"/>
              </w:rPr>
            </w:pPr>
            <w:ins w:id="7700" w:author="Arjan" w:date="2013-02-08T11:04:00Z">
              <w:r w:rsidRPr="00F860D7">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01" w:author="Arjan" w:date="2013-02-08T11:04:00Z"/>
                <w:rFonts w:ascii="Arial" w:eastAsia="Times New Roman" w:hAnsi="Arial" w:cs="Arial"/>
                <w:color w:val="000000"/>
                <w:sz w:val="20"/>
                <w:szCs w:val="20"/>
              </w:rPr>
            </w:pPr>
            <w:ins w:id="7702" w:author="Arjan" w:date="2013-02-08T11:04:00Z">
              <w:r w:rsidRPr="00F860D7">
                <w:rPr>
                  <w:rFonts w:ascii="Arial" w:eastAsia="Times New Roman" w:hAnsi="Arial" w:cs="Arial"/>
                  <w:color w:val="000000"/>
                  <w:sz w:val="20"/>
                  <w:szCs w:val="20"/>
                </w:rPr>
                <w:t>KING</w:t>
              </w:r>
            </w:ins>
          </w:p>
        </w:tc>
      </w:tr>
      <w:tr w:rsidR="00F860D7" w:rsidRPr="00F860D7">
        <w:trPr>
          <w:ins w:id="7703"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04"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05" w:author="Arjan" w:date="2013-02-08T11:04:00Z"/>
                <w:rFonts w:ascii="Arial" w:eastAsia="Times New Roman" w:hAnsi="Arial" w:cs="Arial"/>
                <w:b/>
                <w:bCs/>
                <w:color w:val="000000"/>
                <w:sz w:val="20"/>
                <w:szCs w:val="20"/>
              </w:rPr>
            </w:pPr>
          </w:p>
        </w:tc>
      </w:tr>
      <w:tr w:rsidR="00F860D7" w:rsidRPr="00F860D7">
        <w:trPr>
          <w:ins w:id="7706"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07" w:author="Arjan" w:date="2013-02-08T11:04:00Z"/>
                <w:rFonts w:ascii="Arial" w:eastAsia="Times New Roman" w:hAnsi="Arial" w:cs="Arial"/>
                <w:color w:val="000000"/>
                <w:sz w:val="20"/>
                <w:szCs w:val="20"/>
              </w:rPr>
            </w:pPr>
            <w:ins w:id="7708" w:author="Arjan" w:date="2013-02-08T11:04:00Z">
              <w:r w:rsidRPr="00F860D7">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09" w:author="Arjan" w:date="2013-02-08T11:04:00Z"/>
                <w:rFonts w:ascii="Arial" w:eastAsia="Times New Roman" w:hAnsi="Arial" w:cs="Arial"/>
                <w:color w:val="000000"/>
                <w:sz w:val="20"/>
                <w:szCs w:val="20"/>
              </w:rPr>
            </w:pPr>
            <w:ins w:id="7710" w:author="Arjan" w:date="2013-02-08T11:04:00Z">
              <w:r w:rsidRPr="00F860D7">
                <w:rPr>
                  <w:rFonts w:ascii="Arial" w:eastAsia="Times New Roman" w:hAnsi="Arial" w:cs="Arial"/>
                  <w:color w:val="000000"/>
                  <w:sz w:val="20"/>
                  <w:szCs w:val="20"/>
                </w:rPr>
                <w:t>1 januari 2013</w:t>
              </w:r>
            </w:ins>
          </w:p>
        </w:tc>
      </w:tr>
      <w:tr w:rsidR="00F860D7" w:rsidRPr="00F860D7">
        <w:trPr>
          <w:ins w:id="7711"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12"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13" w:author="Arjan" w:date="2013-02-08T11:04:00Z"/>
                <w:rFonts w:ascii="Arial" w:eastAsia="Times New Roman" w:hAnsi="Arial" w:cs="Arial"/>
                <w:b/>
                <w:bCs/>
                <w:color w:val="000000"/>
                <w:sz w:val="20"/>
                <w:szCs w:val="20"/>
              </w:rPr>
            </w:pPr>
          </w:p>
        </w:tc>
      </w:tr>
      <w:tr w:rsidR="00F860D7" w:rsidRPr="005E066D">
        <w:trPr>
          <w:ins w:id="7714"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15" w:author="Arjan" w:date="2013-02-08T11:04:00Z"/>
                <w:rFonts w:ascii="Arial" w:eastAsia="Times New Roman" w:hAnsi="Arial" w:cs="Arial"/>
                <w:color w:val="000000"/>
                <w:sz w:val="20"/>
                <w:szCs w:val="20"/>
              </w:rPr>
            </w:pPr>
            <w:ins w:id="7716" w:author="Arjan" w:date="2013-02-08T11:04:00Z">
              <w:r w:rsidRPr="00F860D7">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F860D7" w:rsidRPr="00DD0F4F" w:rsidRDefault="00F860D7" w:rsidP="00F860D7">
            <w:pPr>
              <w:autoSpaceDE w:val="0"/>
              <w:autoSpaceDN w:val="0"/>
              <w:adjustRightInd w:val="0"/>
              <w:spacing w:after="0" w:line="240" w:lineRule="auto"/>
              <w:rPr>
                <w:ins w:id="7717" w:author="Arjan" w:date="2013-02-08T11:04:00Z"/>
                <w:rFonts w:ascii="Arial" w:eastAsia="Times New Roman" w:hAnsi="Arial" w:cs="Arial"/>
                <w:color w:val="000000"/>
                <w:sz w:val="20"/>
                <w:szCs w:val="20"/>
                <w:lang w:val="nl-NL"/>
              </w:rPr>
            </w:pPr>
            <w:ins w:id="7718" w:author="Arjan" w:date="2013-02-08T11:04:00Z">
              <w:r w:rsidRPr="00DD0F4F">
                <w:rPr>
                  <w:rFonts w:ascii="Arial" w:eastAsia="Times New Roman" w:hAnsi="Arial" w:cs="Arial"/>
                  <w:color w:val="000000"/>
                  <w:sz w:val="20"/>
                  <w:szCs w:val="20"/>
                  <w:lang w:val="nl-NL"/>
                </w:rPr>
                <w:t xml:space="preserve">Met dit attribuutsoort wordt gespecificeerd of het </w:t>
              </w:r>
              <w:r w:rsidRPr="00DD0F4F">
                <w:rPr>
                  <w:rFonts w:ascii="Arial" w:eastAsia="Times New Roman" w:hAnsi="Arial" w:cs="Arial"/>
                  <w:color w:val="000000"/>
                  <w:sz w:val="20"/>
                  <w:szCs w:val="20"/>
                  <w:lang w:val="nl-NL"/>
                </w:rPr>
                <w:lastRenderedPageBreak/>
                <w:t>groepattribuut de verwijzing is naar de zaak van 'de opdrachtgever' (de zaakbehandelende organisatie is de 'opdrachtnemer') dan wel 'de opdrachtnemer' (de zaakbehandelende organisatie is de 'opdrachtgever').</w:t>
              </w:r>
            </w:ins>
          </w:p>
        </w:tc>
      </w:tr>
      <w:tr w:rsidR="00F860D7" w:rsidRPr="005E066D">
        <w:trPr>
          <w:ins w:id="7719" w:author="Arjan" w:date="2013-02-08T11:04:00Z"/>
        </w:trPr>
        <w:tc>
          <w:tcPr>
            <w:tcW w:w="3690" w:type="dxa"/>
            <w:tcBorders>
              <w:top w:val="nil"/>
              <w:left w:val="nil"/>
              <w:bottom w:val="nil"/>
              <w:right w:val="nil"/>
            </w:tcBorders>
          </w:tcPr>
          <w:p w:rsidR="00F860D7" w:rsidRPr="00DD0F4F" w:rsidRDefault="00F860D7" w:rsidP="00F860D7">
            <w:pPr>
              <w:autoSpaceDE w:val="0"/>
              <w:autoSpaceDN w:val="0"/>
              <w:adjustRightInd w:val="0"/>
              <w:spacing w:after="0" w:line="240" w:lineRule="auto"/>
              <w:rPr>
                <w:ins w:id="7720" w:author="Arjan" w:date="2013-02-08T11:04: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F860D7" w:rsidRPr="00DD0F4F" w:rsidRDefault="00F860D7" w:rsidP="00F860D7">
            <w:pPr>
              <w:autoSpaceDE w:val="0"/>
              <w:autoSpaceDN w:val="0"/>
              <w:adjustRightInd w:val="0"/>
              <w:spacing w:after="0" w:line="240" w:lineRule="auto"/>
              <w:rPr>
                <w:ins w:id="7721" w:author="Arjan" w:date="2013-02-08T11:04:00Z"/>
                <w:rFonts w:ascii="Arial" w:eastAsia="Times New Roman" w:hAnsi="Arial" w:cs="Arial"/>
                <w:b/>
                <w:bCs/>
                <w:color w:val="000000"/>
                <w:sz w:val="20"/>
                <w:szCs w:val="20"/>
                <w:lang w:val="nl-NL"/>
              </w:rPr>
            </w:pPr>
          </w:p>
        </w:tc>
      </w:tr>
      <w:tr w:rsidR="00F860D7" w:rsidRPr="00F860D7">
        <w:trPr>
          <w:ins w:id="7722"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23" w:author="Arjan" w:date="2013-02-08T11:04:00Z"/>
                <w:rFonts w:ascii="Arial" w:eastAsia="Times New Roman" w:hAnsi="Arial" w:cs="Arial"/>
                <w:color w:val="000000"/>
                <w:sz w:val="20"/>
                <w:szCs w:val="20"/>
              </w:rPr>
            </w:pPr>
            <w:ins w:id="7724" w:author="Arjan" w:date="2013-02-08T11:04:00Z">
              <w:r w:rsidRPr="00F860D7">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F860D7" w:rsidRPr="00F860D7" w:rsidRDefault="008F2B4B" w:rsidP="00F860D7">
            <w:pPr>
              <w:autoSpaceDE w:val="0"/>
              <w:autoSpaceDN w:val="0"/>
              <w:adjustRightInd w:val="0"/>
              <w:spacing w:after="0" w:line="240" w:lineRule="auto"/>
              <w:rPr>
                <w:ins w:id="7725" w:author="Arjan" w:date="2013-02-08T11:04:00Z"/>
                <w:rFonts w:ascii="Arial" w:eastAsia="Times New Roman" w:hAnsi="Arial" w:cs="Arial"/>
                <w:color w:val="000000"/>
                <w:sz w:val="20"/>
                <w:szCs w:val="20"/>
              </w:rPr>
            </w:pPr>
            <w:ins w:id="7726" w:author="Arjan" w:date="2013-02-08T11:04:00Z">
              <w:r w:rsidRPr="00F860D7">
                <w:rPr>
                  <w:rFonts w:ascii="Arial" w:hAnsi="Arial" w:cs="Arial"/>
                  <w:sz w:val="20"/>
                  <w:szCs w:val="20"/>
                  <w:lang w:val="en-AU"/>
                </w:rPr>
                <w:fldChar w:fldCharType="begin" w:fldLock="1"/>
              </w:r>
              <w:r w:rsidR="00F860D7" w:rsidRPr="00F860D7">
                <w:rPr>
                  <w:rFonts w:ascii="Arial" w:hAnsi="Arial" w:cs="Arial"/>
                  <w:sz w:val="20"/>
                  <w:szCs w:val="20"/>
                  <w:lang w:val="en-AU"/>
                </w:rPr>
                <w:instrText xml:space="preserve">MERGEFIELD </w:instrText>
              </w:r>
              <w:r w:rsidR="00F860D7" w:rsidRPr="00F860D7">
                <w:rPr>
                  <w:rFonts w:ascii="Arial" w:eastAsia="Times New Roman" w:hAnsi="Arial" w:cs="Arial"/>
                  <w:color w:val="000000"/>
                  <w:sz w:val="20"/>
                  <w:szCs w:val="20"/>
                </w:rPr>
                <w:instrText>Att.Type</w:instrText>
              </w:r>
              <w:r w:rsidRPr="00F860D7">
                <w:rPr>
                  <w:rFonts w:ascii="Arial" w:hAnsi="Arial" w:cs="Arial"/>
                  <w:sz w:val="20"/>
                  <w:szCs w:val="20"/>
                  <w:lang w:val="en-AU"/>
                </w:rPr>
                <w:fldChar w:fldCharType="separate"/>
              </w:r>
              <w:r w:rsidR="00F860D7" w:rsidRPr="00F860D7">
                <w:rPr>
                  <w:rFonts w:ascii="Arial" w:eastAsia="Times New Roman" w:hAnsi="Arial" w:cs="Arial"/>
                  <w:color w:val="000000"/>
                  <w:sz w:val="20"/>
                  <w:szCs w:val="20"/>
                </w:rPr>
                <w:t>AN15</w:t>
              </w:r>
              <w:r w:rsidRPr="00F860D7">
                <w:rPr>
                  <w:rFonts w:ascii="Arial" w:hAnsi="Arial" w:cs="Arial"/>
                  <w:sz w:val="20"/>
                  <w:szCs w:val="20"/>
                  <w:lang w:val="en-AU"/>
                </w:rPr>
                <w:fldChar w:fldCharType="end"/>
              </w:r>
            </w:ins>
          </w:p>
        </w:tc>
      </w:tr>
      <w:tr w:rsidR="00F860D7" w:rsidRPr="00F860D7">
        <w:trPr>
          <w:trHeight w:val="230"/>
          <w:ins w:id="7727"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28"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29" w:author="Arjan" w:date="2013-02-08T11:04:00Z"/>
                <w:rFonts w:ascii="Arial" w:eastAsia="Times New Roman" w:hAnsi="Arial" w:cs="Arial"/>
                <w:b/>
                <w:bCs/>
                <w:color w:val="000000"/>
                <w:sz w:val="20"/>
                <w:szCs w:val="20"/>
              </w:rPr>
            </w:pPr>
          </w:p>
        </w:tc>
      </w:tr>
      <w:tr w:rsidR="00F860D7" w:rsidRPr="005E066D">
        <w:trPr>
          <w:trHeight w:val="230"/>
          <w:ins w:id="7730"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31" w:author="Arjan" w:date="2013-02-08T11:04:00Z"/>
                <w:rFonts w:ascii="Arial" w:eastAsia="Times New Roman" w:hAnsi="Arial" w:cs="Arial"/>
                <w:color w:val="000000"/>
                <w:sz w:val="20"/>
                <w:szCs w:val="20"/>
              </w:rPr>
            </w:pPr>
            <w:ins w:id="7732" w:author="Arjan" w:date="2013-02-08T11:04:00Z">
              <w:r w:rsidRPr="00F860D7">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F860D7" w:rsidRPr="00DD0F4F" w:rsidRDefault="00F860D7" w:rsidP="00F860D7">
            <w:pPr>
              <w:autoSpaceDE w:val="0"/>
              <w:autoSpaceDN w:val="0"/>
              <w:adjustRightInd w:val="0"/>
              <w:spacing w:after="0" w:line="240" w:lineRule="auto"/>
              <w:rPr>
                <w:ins w:id="7733" w:author="Arjan" w:date="2013-02-08T11:04:00Z"/>
                <w:rFonts w:ascii="Arial" w:eastAsia="Times New Roman" w:hAnsi="Arial" w:cs="Arial"/>
                <w:color w:val="000000"/>
                <w:sz w:val="20"/>
                <w:szCs w:val="20"/>
                <w:lang w:val="nl-NL"/>
              </w:rPr>
            </w:pPr>
            <w:ins w:id="7734" w:author="Arjan" w:date="2013-02-08T11:04:00Z">
              <w:r w:rsidRPr="00DD0F4F">
                <w:rPr>
                  <w:rFonts w:ascii="Arial" w:eastAsia="Times New Roman" w:hAnsi="Arial" w:cs="Arial"/>
                  <w:color w:val="000000"/>
                  <w:sz w:val="20"/>
                  <w:szCs w:val="20"/>
                  <w:lang w:val="nl-NL"/>
                </w:rPr>
                <w:t>- "opdracht</w:t>
              </w:r>
            </w:ins>
            <w:ins w:id="7735" w:author="Arjan" w:date="2013-07-09T15:11:00Z">
              <w:r w:rsidR="0054461D" w:rsidRPr="00DD0F4F">
                <w:rPr>
                  <w:rFonts w:ascii="Arial" w:eastAsia="Times New Roman" w:hAnsi="Arial" w:cs="Arial"/>
                  <w:color w:val="000000"/>
                  <w:sz w:val="20"/>
                  <w:szCs w:val="20"/>
                  <w:lang w:val="nl-NL"/>
                </w:rPr>
                <w:t>gev</w:t>
              </w:r>
            </w:ins>
            <w:ins w:id="7736" w:author="Arjan" w:date="2013-02-08T11:04:00Z">
              <w:r w:rsidRPr="00DD0F4F">
                <w:rPr>
                  <w:rFonts w:ascii="Arial" w:eastAsia="Times New Roman" w:hAnsi="Arial" w:cs="Arial"/>
                  <w:color w:val="000000"/>
                  <w:sz w:val="20"/>
                  <w:szCs w:val="20"/>
                  <w:lang w:val="nl-NL"/>
                </w:rPr>
                <w:t xml:space="preserve">er" (de </w:t>
              </w:r>
            </w:ins>
            <w:ins w:id="7737" w:author="Arjan" w:date="2013-07-09T15:12:00Z">
              <w:r w:rsidR="0054461D" w:rsidRPr="00DD0F4F">
                <w:rPr>
                  <w:rFonts w:ascii="Arial" w:eastAsia="Times New Roman" w:hAnsi="Arial" w:cs="Arial"/>
                  <w:color w:val="000000"/>
                  <w:sz w:val="20"/>
                  <w:szCs w:val="20"/>
                  <w:lang w:val="nl-NL"/>
                </w:rPr>
                <w:t>gerelateerde</w:t>
              </w:r>
            </w:ins>
            <w:ins w:id="7738" w:author="Arjan" w:date="2013-02-08T11:04:00Z">
              <w:r w:rsidRPr="00DD0F4F">
                <w:rPr>
                  <w:rFonts w:ascii="Arial" w:eastAsia="Times New Roman" w:hAnsi="Arial" w:cs="Arial"/>
                  <w:color w:val="000000"/>
                  <w:sz w:val="20"/>
                  <w:szCs w:val="20"/>
                  <w:lang w:val="nl-NL"/>
                </w:rPr>
                <w:t xml:space="preserve"> zaak levert een bijdrage aan het bereiken van de uitkomst van de onderhanden zaak)</w:t>
              </w:r>
            </w:ins>
          </w:p>
          <w:p w:rsidR="00F860D7" w:rsidRPr="00DD0F4F" w:rsidRDefault="00F860D7" w:rsidP="0054461D">
            <w:pPr>
              <w:autoSpaceDE w:val="0"/>
              <w:autoSpaceDN w:val="0"/>
              <w:adjustRightInd w:val="0"/>
              <w:spacing w:after="0" w:line="240" w:lineRule="auto"/>
              <w:rPr>
                <w:ins w:id="7739" w:author="Arjan" w:date="2013-02-08T11:04:00Z"/>
                <w:rFonts w:ascii="Arial" w:eastAsia="Times New Roman" w:hAnsi="Arial" w:cs="Arial"/>
                <w:color w:val="000000"/>
                <w:sz w:val="20"/>
                <w:szCs w:val="20"/>
                <w:lang w:val="nl-NL"/>
              </w:rPr>
            </w:pPr>
            <w:ins w:id="7740" w:author="Arjan" w:date="2013-02-08T11:04:00Z">
              <w:r w:rsidRPr="00DD0F4F">
                <w:rPr>
                  <w:rFonts w:ascii="Arial" w:eastAsia="Times New Roman" w:hAnsi="Arial" w:cs="Arial"/>
                  <w:color w:val="000000"/>
                  <w:sz w:val="20"/>
                  <w:szCs w:val="20"/>
                  <w:lang w:val="nl-NL"/>
                </w:rPr>
                <w:t>- "opdracht</w:t>
              </w:r>
            </w:ins>
            <w:ins w:id="7741" w:author="Arjan" w:date="2013-07-09T15:11:00Z">
              <w:r w:rsidR="0054461D" w:rsidRPr="00DD0F4F">
                <w:rPr>
                  <w:rFonts w:ascii="Arial" w:eastAsia="Times New Roman" w:hAnsi="Arial" w:cs="Arial"/>
                  <w:color w:val="000000"/>
                  <w:sz w:val="20"/>
                  <w:szCs w:val="20"/>
                  <w:lang w:val="nl-NL"/>
                </w:rPr>
                <w:t>nem</w:t>
              </w:r>
            </w:ins>
            <w:ins w:id="7742" w:author="Arjan" w:date="2013-02-08T11:04:00Z">
              <w:r w:rsidRPr="00DD0F4F">
                <w:rPr>
                  <w:rFonts w:ascii="Arial" w:eastAsia="Times New Roman" w:hAnsi="Arial" w:cs="Arial"/>
                  <w:color w:val="000000"/>
                  <w:sz w:val="20"/>
                  <w:szCs w:val="20"/>
                  <w:lang w:val="nl-NL"/>
                </w:rPr>
                <w:t>er" (</w:t>
              </w:r>
            </w:ins>
            <w:ins w:id="7743" w:author="Arjan" w:date="2013-07-09T15:12:00Z">
              <w:r w:rsidR="0054461D" w:rsidRPr="00DD0F4F">
                <w:rPr>
                  <w:rFonts w:ascii="Arial" w:eastAsia="Times New Roman" w:hAnsi="Arial" w:cs="Arial"/>
                  <w:color w:val="000000"/>
                  <w:sz w:val="20"/>
                  <w:szCs w:val="20"/>
                  <w:lang w:val="nl-NL"/>
                </w:rPr>
                <w:t xml:space="preserve">aan het bereiken van de uitkomst van de gerelateerde zaak levert </w:t>
              </w:r>
            </w:ins>
            <w:ins w:id="7744" w:author="Arjan" w:date="2013-02-08T11:04:00Z">
              <w:r w:rsidRPr="00DD0F4F">
                <w:rPr>
                  <w:rFonts w:ascii="Arial" w:eastAsia="Times New Roman" w:hAnsi="Arial" w:cs="Arial"/>
                  <w:color w:val="000000"/>
                  <w:sz w:val="20"/>
                  <w:szCs w:val="20"/>
                  <w:lang w:val="nl-NL"/>
                </w:rPr>
                <w:t>de onderhanden zaak een bijdrage)</w:t>
              </w:r>
            </w:ins>
          </w:p>
        </w:tc>
      </w:tr>
      <w:tr w:rsidR="00F860D7" w:rsidRPr="005E066D">
        <w:trPr>
          <w:trHeight w:val="230"/>
          <w:ins w:id="7745" w:author="Arjan" w:date="2013-02-08T11:04:00Z"/>
        </w:trPr>
        <w:tc>
          <w:tcPr>
            <w:tcW w:w="3690" w:type="dxa"/>
            <w:tcBorders>
              <w:top w:val="nil"/>
              <w:left w:val="nil"/>
              <w:bottom w:val="nil"/>
              <w:right w:val="nil"/>
            </w:tcBorders>
          </w:tcPr>
          <w:p w:rsidR="00F860D7" w:rsidRPr="00DD0F4F" w:rsidRDefault="00F860D7" w:rsidP="00F860D7">
            <w:pPr>
              <w:autoSpaceDE w:val="0"/>
              <w:autoSpaceDN w:val="0"/>
              <w:adjustRightInd w:val="0"/>
              <w:spacing w:after="0" w:line="240" w:lineRule="auto"/>
              <w:rPr>
                <w:ins w:id="7746" w:author="Arjan" w:date="2013-02-08T11:04: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F860D7" w:rsidRPr="00DD0F4F" w:rsidRDefault="00F860D7" w:rsidP="00F860D7">
            <w:pPr>
              <w:autoSpaceDE w:val="0"/>
              <w:autoSpaceDN w:val="0"/>
              <w:adjustRightInd w:val="0"/>
              <w:spacing w:after="0" w:line="240" w:lineRule="auto"/>
              <w:rPr>
                <w:ins w:id="7747" w:author="Arjan" w:date="2013-02-08T11:04:00Z"/>
                <w:rFonts w:ascii="Arial" w:eastAsia="Times New Roman" w:hAnsi="Arial" w:cs="Arial"/>
                <w:b/>
                <w:bCs/>
                <w:color w:val="000000"/>
                <w:sz w:val="20"/>
                <w:szCs w:val="20"/>
                <w:lang w:val="nl-NL"/>
              </w:rPr>
            </w:pPr>
          </w:p>
        </w:tc>
      </w:tr>
      <w:tr w:rsidR="00F860D7" w:rsidRPr="00F860D7">
        <w:trPr>
          <w:trHeight w:val="230"/>
          <w:ins w:id="7748"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49" w:author="Arjan" w:date="2013-02-08T11:04:00Z"/>
                <w:rFonts w:ascii="Arial" w:eastAsia="Times New Roman" w:hAnsi="Arial" w:cs="Arial"/>
                <w:b/>
                <w:bCs/>
                <w:color w:val="000000"/>
                <w:sz w:val="20"/>
                <w:szCs w:val="20"/>
              </w:rPr>
            </w:pPr>
            <w:ins w:id="7750" w:author="Arjan" w:date="2013-02-08T11:04:00Z">
              <w:r w:rsidRPr="00F860D7">
                <w:rPr>
                  <w:rFonts w:ascii="Arial" w:eastAsia="Times New Roman" w:hAnsi="Arial" w:cs="Arial"/>
                  <w:b/>
                  <w:bCs/>
                  <w:color w:val="000000"/>
                  <w:sz w:val="20"/>
                  <w:szCs w:val="20"/>
                </w:rPr>
                <w:t xml:space="preserve">Indicatie </w:t>
              </w:r>
              <w:r w:rsidRPr="00F860D7">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51" w:author="Arjan" w:date="2013-02-08T11:04:00Z"/>
                <w:rFonts w:ascii="Arial" w:eastAsia="Times New Roman" w:hAnsi="Arial" w:cs="Arial"/>
                <w:color w:val="000000"/>
                <w:sz w:val="20"/>
                <w:szCs w:val="20"/>
              </w:rPr>
            </w:pPr>
            <w:ins w:id="7752" w:author="Arjan" w:date="2013-02-08T11:04:00Z">
              <w:r w:rsidRPr="00F860D7">
                <w:rPr>
                  <w:rFonts w:ascii="Arial" w:eastAsia="Times New Roman" w:hAnsi="Arial" w:cs="Arial"/>
                  <w:color w:val="000000"/>
                  <w:sz w:val="20"/>
                  <w:szCs w:val="20"/>
                </w:rPr>
                <w:t>Nee</w:t>
              </w:r>
            </w:ins>
          </w:p>
        </w:tc>
      </w:tr>
      <w:tr w:rsidR="00F860D7" w:rsidRPr="00F860D7">
        <w:trPr>
          <w:trHeight w:val="275"/>
          <w:ins w:id="7753"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54"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55" w:author="Arjan" w:date="2013-02-08T11:04:00Z"/>
                <w:rFonts w:ascii="Arial" w:eastAsia="Times New Roman" w:hAnsi="Arial" w:cs="Arial"/>
                <w:color w:val="000000"/>
                <w:sz w:val="20"/>
                <w:szCs w:val="20"/>
              </w:rPr>
            </w:pPr>
          </w:p>
        </w:tc>
      </w:tr>
      <w:tr w:rsidR="00F860D7" w:rsidRPr="00F860D7">
        <w:trPr>
          <w:trHeight w:val="230"/>
          <w:ins w:id="7756"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57" w:author="Arjan" w:date="2013-02-08T11:04:00Z"/>
                <w:rFonts w:ascii="Arial" w:eastAsia="Times New Roman" w:hAnsi="Arial" w:cs="Arial"/>
                <w:b/>
                <w:bCs/>
                <w:color w:val="000000"/>
                <w:sz w:val="20"/>
                <w:szCs w:val="20"/>
              </w:rPr>
            </w:pPr>
            <w:ins w:id="7758" w:author="Arjan" w:date="2013-02-08T11:04:00Z">
              <w:r w:rsidRPr="00F860D7">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59" w:author="Arjan" w:date="2013-02-08T11:04:00Z"/>
                <w:rFonts w:ascii="Arial" w:eastAsia="Times New Roman" w:hAnsi="Arial" w:cs="Arial"/>
                <w:color w:val="000000"/>
                <w:sz w:val="20"/>
                <w:szCs w:val="20"/>
              </w:rPr>
            </w:pPr>
            <w:ins w:id="7760" w:author="Arjan" w:date="2013-02-08T11:04:00Z">
              <w:r w:rsidRPr="00F860D7">
                <w:rPr>
                  <w:rFonts w:ascii="Arial" w:eastAsia="Times New Roman" w:hAnsi="Arial" w:cs="Arial"/>
                  <w:color w:val="000000"/>
                  <w:sz w:val="20"/>
                  <w:szCs w:val="20"/>
                </w:rPr>
                <w:t>Nee</w:t>
              </w:r>
            </w:ins>
          </w:p>
        </w:tc>
      </w:tr>
      <w:tr w:rsidR="00F860D7" w:rsidRPr="00F860D7">
        <w:trPr>
          <w:trHeight w:val="230"/>
          <w:ins w:id="7761"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62"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63" w:author="Arjan" w:date="2013-02-08T11:04:00Z"/>
                <w:rFonts w:ascii="Arial" w:eastAsia="Times New Roman" w:hAnsi="Arial" w:cs="Arial"/>
                <w:color w:val="000000"/>
                <w:sz w:val="20"/>
                <w:szCs w:val="20"/>
              </w:rPr>
            </w:pPr>
          </w:p>
        </w:tc>
      </w:tr>
      <w:tr w:rsidR="00F860D7" w:rsidRPr="00F860D7">
        <w:trPr>
          <w:trHeight w:val="230"/>
          <w:ins w:id="7764"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65" w:author="Arjan" w:date="2013-02-08T11:04:00Z"/>
                <w:rFonts w:ascii="Arial" w:eastAsia="Times New Roman" w:hAnsi="Arial" w:cs="Arial"/>
                <w:b/>
                <w:bCs/>
                <w:color w:val="000000"/>
                <w:sz w:val="20"/>
                <w:szCs w:val="20"/>
              </w:rPr>
            </w:pPr>
            <w:ins w:id="7766" w:author="Arjan" w:date="2013-02-08T11:04:00Z">
              <w:r w:rsidRPr="00F860D7">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67" w:author="Arjan" w:date="2013-02-08T11:04:00Z"/>
                <w:rFonts w:ascii="Arial" w:eastAsia="Times New Roman" w:hAnsi="Arial" w:cs="Arial"/>
                <w:color w:val="000000"/>
                <w:sz w:val="20"/>
                <w:szCs w:val="20"/>
              </w:rPr>
            </w:pPr>
          </w:p>
        </w:tc>
      </w:tr>
      <w:tr w:rsidR="00F860D7" w:rsidRPr="00F860D7">
        <w:trPr>
          <w:trHeight w:val="230"/>
          <w:ins w:id="7768"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69"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70" w:author="Arjan" w:date="2013-02-08T11:04:00Z"/>
                <w:rFonts w:ascii="Arial" w:eastAsia="Times New Roman" w:hAnsi="Arial" w:cs="Arial"/>
                <w:color w:val="000000"/>
                <w:sz w:val="20"/>
                <w:szCs w:val="20"/>
              </w:rPr>
            </w:pPr>
          </w:p>
        </w:tc>
      </w:tr>
      <w:tr w:rsidR="00F860D7" w:rsidRPr="00F860D7">
        <w:trPr>
          <w:trHeight w:val="230"/>
          <w:ins w:id="7771"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72" w:author="Arjan" w:date="2013-02-08T11:04:00Z"/>
                <w:rFonts w:ascii="Arial" w:eastAsia="Times New Roman" w:hAnsi="Arial" w:cs="Arial"/>
                <w:b/>
                <w:bCs/>
                <w:color w:val="000000"/>
                <w:sz w:val="20"/>
                <w:szCs w:val="20"/>
              </w:rPr>
            </w:pPr>
            <w:ins w:id="7773" w:author="Arjan" w:date="2013-02-08T11:04:00Z">
              <w:r w:rsidRPr="00F860D7">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74" w:author="Arjan" w:date="2013-02-08T11:04:00Z"/>
                <w:rFonts w:ascii="Arial" w:eastAsia="Times New Roman" w:hAnsi="Arial" w:cs="Arial"/>
                <w:color w:val="000000"/>
                <w:sz w:val="20"/>
                <w:szCs w:val="20"/>
              </w:rPr>
            </w:pPr>
            <w:ins w:id="7775" w:author="Arjan" w:date="2013-02-08T11:04:00Z">
              <w:r w:rsidRPr="00F860D7">
                <w:rPr>
                  <w:rFonts w:ascii="Arial" w:eastAsia="Times New Roman" w:hAnsi="Arial" w:cs="Arial"/>
                  <w:color w:val="000000"/>
                  <w:sz w:val="20"/>
                  <w:szCs w:val="20"/>
                </w:rPr>
                <w:t>Nee</w:t>
              </w:r>
            </w:ins>
          </w:p>
        </w:tc>
      </w:tr>
      <w:tr w:rsidR="00F860D7" w:rsidRPr="00F860D7">
        <w:trPr>
          <w:trHeight w:val="230"/>
          <w:ins w:id="7776"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77"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78" w:author="Arjan" w:date="2013-02-08T11:04:00Z"/>
                <w:rFonts w:ascii="Arial" w:eastAsia="Times New Roman" w:hAnsi="Arial" w:cs="Arial"/>
                <w:color w:val="000000"/>
                <w:sz w:val="20"/>
                <w:szCs w:val="20"/>
              </w:rPr>
            </w:pPr>
          </w:p>
        </w:tc>
      </w:tr>
      <w:tr w:rsidR="00F860D7" w:rsidRPr="00F860D7">
        <w:trPr>
          <w:trHeight w:val="230"/>
          <w:ins w:id="7779"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80" w:author="Arjan" w:date="2013-02-08T11:04:00Z"/>
                <w:rFonts w:ascii="Arial" w:eastAsia="Times New Roman" w:hAnsi="Arial" w:cs="Arial"/>
                <w:b/>
                <w:bCs/>
                <w:color w:val="000000"/>
                <w:sz w:val="20"/>
                <w:szCs w:val="20"/>
              </w:rPr>
            </w:pPr>
            <w:ins w:id="7781" w:author="Arjan" w:date="2013-02-08T11:04:00Z">
              <w:r w:rsidRPr="00F860D7">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82" w:author="Arjan" w:date="2013-02-08T11:04:00Z"/>
                <w:rFonts w:ascii="Arial" w:eastAsia="Times New Roman" w:hAnsi="Arial" w:cs="Arial"/>
                <w:color w:val="000000"/>
                <w:sz w:val="20"/>
                <w:szCs w:val="20"/>
              </w:rPr>
            </w:pPr>
            <w:ins w:id="7783" w:author="Arjan" w:date="2013-02-08T11:04:00Z">
              <w:r w:rsidRPr="00F860D7">
                <w:rPr>
                  <w:rFonts w:ascii="Arial" w:eastAsia="Times New Roman" w:hAnsi="Arial" w:cs="Arial"/>
                  <w:color w:val="000000"/>
                  <w:sz w:val="20"/>
                  <w:szCs w:val="20"/>
                </w:rPr>
                <w:t>Nee</w:t>
              </w:r>
            </w:ins>
          </w:p>
        </w:tc>
      </w:tr>
      <w:tr w:rsidR="00F860D7" w:rsidRPr="00F860D7">
        <w:trPr>
          <w:trHeight w:val="230"/>
          <w:ins w:id="7784"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85"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86" w:author="Arjan" w:date="2013-02-08T11:04:00Z"/>
                <w:rFonts w:ascii="Arial" w:eastAsia="Times New Roman" w:hAnsi="Arial" w:cs="Arial"/>
                <w:b/>
                <w:bCs/>
                <w:color w:val="000000"/>
                <w:sz w:val="20"/>
                <w:szCs w:val="20"/>
              </w:rPr>
            </w:pPr>
          </w:p>
        </w:tc>
      </w:tr>
      <w:tr w:rsidR="00F860D7" w:rsidRPr="00F860D7">
        <w:trPr>
          <w:trHeight w:val="230"/>
          <w:ins w:id="7787"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88" w:author="Arjan" w:date="2013-02-08T11:04:00Z"/>
                <w:rFonts w:ascii="Arial" w:eastAsia="Times New Roman" w:hAnsi="Arial" w:cs="Arial"/>
                <w:color w:val="000000"/>
                <w:sz w:val="20"/>
                <w:szCs w:val="20"/>
              </w:rPr>
            </w:pPr>
            <w:ins w:id="7789" w:author="Arjan" w:date="2013-02-08T11:04:00Z">
              <w:r w:rsidRPr="00F860D7">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F860D7" w:rsidRPr="00F860D7" w:rsidRDefault="008F2B4B" w:rsidP="00F860D7">
            <w:pPr>
              <w:autoSpaceDE w:val="0"/>
              <w:autoSpaceDN w:val="0"/>
              <w:adjustRightInd w:val="0"/>
              <w:spacing w:after="0" w:line="240" w:lineRule="auto"/>
              <w:rPr>
                <w:ins w:id="7790" w:author="Arjan" w:date="2013-02-08T11:04:00Z"/>
                <w:rFonts w:ascii="Arial" w:eastAsia="Times New Roman" w:hAnsi="Arial" w:cs="Arial"/>
                <w:color w:val="000000"/>
                <w:sz w:val="20"/>
                <w:szCs w:val="20"/>
              </w:rPr>
            </w:pPr>
            <w:ins w:id="7791" w:author="Arjan" w:date="2013-02-08T11:04:00Z">
              <w:r w:rsidRPr="00F860D7">
                <w:rPr>
                  <w:rFonts w:ascii="Arial" w:hAnsi="Arial" w:cs="Arial"/>
                  <w:sz w:val="20"/>
                  <w:szCs w:val="20"/>
                  <w:lang w:val="en-AU"/>
                </w:rPr>
                <w:fldChar w:fldCharType="begin" w:fldLock="1"/>
              </w:r>
              <w:r w:rsidR="00F860D7" w:rsidRPr="00F860D7">
                <w:rPr>
                  <w:rFonts w:ascii="Arial" w:hAnsi="Arial" w:cs="Arial"/>
                  <w:sz w:val="20"/>
                  <w:szCs w:val="20"/>
                  <w:lang w:val="en-AU"/>
                </w:rPr>
                <w:instrText xml:space="preserve">MERGEFIELD </w:instrText>
              </w:r>
              <w:r w:rsidR="00F860D7" w:rsidRPr="00F860D7">
                <w:rPr>
                  <w:rFonts w:ascii="Arial" w:eastAsia="Times New Roman" w:hAnsi="Arial" w:cs="Arial"/>
                  <w:color w:val="000000"/>
                  <w:sz w:val="20"/>
                  <w:szCs w:val="20"/>
                </w:rPr>
                <w:instrText>Att.LowerBound</w:instrText>
              </w:r>
              <w:r w:rsidRPr="00F860D7">
                <w:rPr>
                  <w:rFonts w:ascii="Arial" w:hAnsi="Arial" w:cs="Arial"/>
                  <w:sz w:val="20"/>
                  <w:szCs w:val="20"/>
                  <w:lang w:val="en-AU"/>
                </w:rPr>
                <w:fldChar w:fldCharType="separate"/>
              </w:r>
              <w:r w:rsidR="00F860D7" w:rsidRPr="00F860D7">
                <w:rPr>
                  <w:rFonts w:ascii="Arial" w:eastAsia="Times New Roman" w:hAnsi="Arial" w:cs="Arial"/>
                  <w:color w:val="000000"/>
                  <w:sz w:val="20"/>
                  <w:szCs w:val="20"/>
                </w:rPr>
                <w:t>1</w:t>
              </w:r>
              <w:r w:rsidRPr="00F860D7">
                <w:rPr>
                  <w:rFonts w:ascii="Arial" w:hAnsi="Arial" w:cs="Arial"/>
                  <w:sz w:val="20"/>
                  <w:szCs w:val="20"/>
                  <w:lang w:val="en-AU"/>
                </w:rPr>
                <w:fldChar w:fldCharType="end"/>
              </w:r>
              <w:r w:rsidR="00F860D7" w:rsidRPr="00F860D7">
                <w:rPr>
                  <w:rFonts w:ascii="Arial" w:eastAsia="Times New Roman" w:hAnsi="Arial" w:cs="Arial"/>
                  <w:color w:val="000000"/>
                  <w:sz w:val="20"/>
                  <w:szCs w:val="20"/>
                </w:rPr>
                <w:t xml:space="preserve"> - </w:t>
              </w:r>
              <w:r w:rsidRPr="00F860D7">
                <w:rPr>
                  <w:rFonts w:ascii="Arial" w:eastAsia="Times New Roman" w:hAnsi="Arial" w:cs="Arial"/>
                  <w:color w:val="000000"/>
                  <w:sz w:val="20"/>
                  <w:szCs w:val="20"/>
                </w:rPr>
                <w:fldChar w:fldCharType="begin" w:fldLock="1"/>
              </w:r>
              <w:r w:rsidR="00F860D7" w:rsidRPr="00F860D7">
                <w:rPr>
                  <w:rFonts w:ascii="Arial" w:eastAsia="Times New Roman" w:hAnsi="Arial" w:cs="Arial"/>
                  <w:color w:val="000000"/>
                  <w:sz w:val="20"/>
                  <w:szCs w:val="20"/>
                </w:rPr>
                <w:instrText>MERGEFIELD Att.UpperBound</w:instrText>
              </w:r>
              <w:r w:rsidRPr="00F860D7">
                <w:rPr>
                  <w:rFonts w:ascii="Arial" w:eastAsia="Times New Roman" w:hAnsi="Arial" w:cs="Arial"/>
                  <w:color w:val="000000"/>
                  <w:sz w:val="20"/>
                  <w:szCs w:val="20"/>
                </w:rPr>
                <w:fldChar w:fldCharType="separate"/>
              </w:r>
              <w:r w:rsidR="00F860D7" w:rsidRPr="00F860D7">
                <w:rPr>
                  <w:rFonts w:ascii="Arial" w:eastAsia="Times New Roman" w:hAnsi="Arial" w:cs="Arial"/>
                  <w:color w:val="000000"/>
                  <w:sz w:val="20"/>
                  <w:szCs w:val="20"/>
                </w:rPr>
                <w:t>1</w:t>
              </w:r>
              <w:r w:rsidRPr="00F860D7">
                <w:rPr>
                  <w:rFonts w:ascii="Arial" w:eastAsia="Times New Roman" w:hAnsi="Arial" w:cs="Arial"/>
                  <w:color w:val="000000"/>
                  <w:sz w:val="20"/>
                  <w:szCs w:val="20"/>
                </w:rPr>
                <w:fldChar w:fldCharType="end"/>
              </w:r>
            </w:ins>
          </w:p>
        </w:tc>
      </w:tr>
      <w:tr w:rsidR="00F860D7" w:rsidRPr="00F860D7">
        <w:trPr>
          <w:trHeight w:val="200"/>
          <w:ins w:id="7792"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93"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94" w:author="Arjan" w:date="2013-02-08T11:04:00Z"/>
                <w:rFonts w:ascii="Arial" w:eastAsia="Times New Roman" w:hAnsi="Arial" w:cs="Arial"/>
                <w:b/>
                <w:bCs/>
                <w:color w:val="000000"/>
                <w:sz w:val="20"/>
                <w:szCs w:val="20"/>
              </w:rPr>
            </w:pPr>
          </w:p>
        </w:tc>
      </w:tr>
      <w:tr w:rsidR="00F860D7" w:rsidRPr="005E066D">
        <w:trPr>
          <w:trHeight w:val="200"/>
          <w:ins w:id="7795"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796" w:author="Arjan" w:date="2013-02-08T11:04:00Z"/>
                <w:rFonts w:ascii="Arial" w:eastAsia="Times New Roman" w:hAnsi="Arial" w:cs="Arial"/>
                <w:color w:val="000000"/>
                <w:sz w:val="20"/>
                <w:szCs w:val="20"/>
              </w:rPr>
            </w:pPr>
            <w:ins w:id="7797" w:author="Arjan" w:date="2013-02-08T11:04:00Z">
              <w:r w:rsidRPr="00F860D7">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F860D7" w:rsidRPr="00DD0F4F" w:rsidRDefault="00F860D7" w:rsidP="00F860D7">
            <w:pPr>
              <w:autoSpaceDE w:val="0"/>
              <w:autoSpaceDN w:val="0"/>
              <w:adjustRightInd w:val="0"/>
              <w:spacing w:after="0" w:line="240" w:lineRule="auto"/>
              <w:rPr>
                <w:ins w:id="7798" w:author="Arjan" w:date="2013-02-08T11:04:00Z"/>
                <w:rFonts w:ascii="Arial" w:eastAsia="Times New Roman" w:hAnsi="Arial" w:cs="Arial"/>
                <w:color w:val="000000"/>
                <w:sz w:val="20"/>
                <w:szCs w:val="20"/>
                <w:lang w:val="nl-NL"/>
              </w:rPr>
            </w:pPr>
            <w:ins w:id="7799" w:author="Arjan" w:date="2013-02-08T11:04:00Z">
              <w:r w:rsidRPr="00DD0F4F">
                <w:rPr>
                  <w:rFonts w:ascii="Arial" w:eastAsia="Times New Roman" w:hAnsi="Arial" w:cs="Arial"/>
                  <w:color w:val="000000"/>
                  <w:sz w:val="20"/>
                  <w:szCs w:val="20"/>
                  <w:lang w:val="nl-NL"/>
                </w:rPr>
                <w:t>Default: &lt;memo&gt;</w:t>
              </w:r>
            </w:ins>
          </w:p>
          <w:p w:rsidR="00F860D7" w:rsidRPr="00DD0F4F" w:rsidRDefault="00F860D7" w:rsidP="00F860D7">
            <w:pPr>
              <w:autoSpaceDE w:val="0"/>
              <w:autoSpaceDN w:val="0"/>
              <w:adjustRightInd w:val="0"/>
              <w:spacing w:after="0" w:line="240" w:lineRule="auto"/>
              <w:rPr>
                <w:ins w:id="7800" w:author="Arjan" w:date="2013-02-08T11:04:00Z"/>
                <w:rFonts w:ascii="Arial" w:eastAsia="Times New Roman" w:hAnsi="Arial" w:cs="Arial"/>
                <w:color w:val="000000"/>
                <w:sz w:val="20"/>
                <w:szCs w:val="20"/>
                <w:lang w:val="nl-NL"/>
              </w:rPr>
            </w:pPr>
            <w:ins w:id="7801" w:author="Arjan" w:date="2013-02-08T11:04:00Z">
              <w:r w:rsidRPr="00DD0F4F">
                <w:rPr>
                  <w:rFonts w:ascii="Arial" w:eastAsia="Times New Roman" w:hAnsi="Arial" w:cs="Arial"/>
                  <w:color w:val="000000"/>
                  <w:sz w:val="20"/>
                  <w:szCs w:val="20"/>
                  <w:lang w:val="nl-NL"/>
                </w:rPr>
                <w:t>Description:Gemeentelijk basisgegeven</w:t>
              </w:r>
            </w:ins>
          </w:p>
        </w:tc>
      </w:tr>
      <w:tr w:rsidR="00F860D7" w:rsidRPr="005E066D">
        <w:trPr>
          <w:trHeight w:val="230"/>
          <w:ins w:id="7802" w:author="Arjan" w:date="2013-02-08T11:04:00Z"/>
        </w:trPr>
        <w:tc>
          <w:tcPr>
            <w:tcW w:w="3690" w:type="dxa"/>
            <w:tcBorders>
              <w:top w:val="nil"/>
              <w:left w:val="nil"/>
              <w:bottom w:val="nil"/>
              <w:right w:val="nil"/>
            </w:tcBorders>
          </w:tcPr>
          <w:p w:rsidR="00F860D7" w:rsidRPr="00DD0F4F" w:rsidRDefault="00F860D7" w:rsidP="00F860D7">
            <w:pPr>
              <w:autoSpaceDE w:val="0"/>
              <w:autoSpaceDN w:val="0"/>
              <w:adjustRightInd w:val="0"/>
              <w:spacing w:after="0" w:line="240" w:lineRule="auto"/>
              <w:rPr>
                <w:ins w:id="7803" w:author="Arjan" w:date="2013-02-08T11:04: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F860D7" w:rsidRPr="00DD0F4F" w:rsidRDefault="00F860D7" w:rsidP="00F860D7">
            <w:pPr>
              <w:autoSpaceDE w:val="0"/>
              <w:autoSpaceDN w:val="0"/>
              <w:adjustRightInd w:val="0"/>
              <w:spacing w:after="0" w:line="240" w:lineRule="auto"/>
              <w:rPr>
                <w:ins w:id="7804" w:author="Arjan" w:date="2013-02-08T11:04:00Z"/>
                <w:rFonts w:ascii="Arial" w:eastAsia="Times New Roman" w:hAnsi="Arial" w:cs="Arial"/>
                <w:b/>
                <w:bCs/>
                <w:color w:val="000000"/>
                <w:sz w:val="20"/>
                <w:szCs w:val="20"/>
                <w:lang w:val="nl-NL"/>
              </w:rPr>
            </w:pPr>
          </w:p>
        </w:tc>
      </w:tr>
      <w:tr w:rsidR="00F860D7" w:rsidRPr="00F860D7">
        <w:trPr>
          <w:trHeight w:val="230"/>
          <w:ins w:id="7805" w:author="Arjan" w:date="2013-02-08T11:04:00Z"/>
        </w:trPr>
        <w:tc>
          <w:tcPr>
            <w:tcW w:w="369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806" w:author="Arjan" w:date="2013-02-08T11:04:00Z"/>
                <w:rFonts w:ascii="Arial" w:eastAsia="Times New Roman" w:hAnsi="Arial" w:cs="Arial"/>
                <w:color w:val="000000"/>
                <w:sz w:val="20"/>
                <w:szCs w:val="20"/>
              </w:rPr>
            </w:pPr>
            <w:ins w:id="7807" w:author="Arjan" w:date="2013-02-08T11:04:00Z">
              <w:r w:rsidRPr="00F860D7">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F860D7" w:rsidRPr="00F860D7" w:rsidRDefault="00F860D7" w:rsidP="00F860D7">
            <w:pPr>
              <w:autoSpaceDE w:val="0"/>
              <w:autoSpaceDN w:val="0"/>
              <w:adjustRightInd w:val="0"/>
              <w:spacing w:after="0" w:line="240" w:lineRule="auto"/>
              <w:rPr>
                <w:ins w:id="7808" w:author="Arjan" w:date="2013-02-08T11:04:00Z"/>
                <w:rFonts w:ascii="Arial" w:eastAsia="Times New Roman" w:hAnsi="Arial" w:cs="Arial"/>
                <w:color w:val="000000"/>
                <w:sz w:val="20"/>
                <w:szCs w:val="20"/>
              </w:rPr>
            </w:pPr>
            <w:ins w:id="7809" w:author="Arjan" w:date="2013-02-08T11:04:00Z">
              <w:r w:rsidRPr="00F860D7">
                <w:rPr>
                  <w:rFonts w:ascii="Arial" w:eastAsia="Times New Roman" w:hAnsi="Arial" w:cs="Arial"/>
                  <w:color w:val="000000"/>
                  <w:sz w:val="20"/>
                  <w:szCs w:val="20"/>
                </w:rPr>
                <w:t>-</w:t>
              </w:r>
            </w:ins>
          </w:p>
        </w:tc>
      </w:tr>
    </w:tbl>
    <w:p w:rsidR="006B550F" w:rsidRPr="00DD0F4F" w:rsidRDefault="008F2B4B" w:rsidP="006B550F">
      <w:pPr>
        <w:autoSpaceDE w:val="0"/>
        <w:autoSpaceDN w:val="0"/>
        <w:adjustRightInd w:val="0"/>
        <w:spacing w:before="240" w:after="60" w:line="240" w:lineRule="auto"/>
        <w:outlineLvl w:val="3"/>
        <w:rPr>
          <w:ins w:id="7810" w:author="Arjan" w:date="2013-02-07T23:33:00Z"/>
          <w:rFonts w:ascii="Arial" w:eastAsia="Times New Roman" w:hAnsi="Arial" w:cs="Arial"/>
          <w:b/>
          <w:bCs/>
          <w:color w:val="004080"/>
          <w:sz w:val="24"/>
          <w:szCs w:val="24"/>
          <w:lang w:val="nl-NL"/>
        </w:rPr>
      </w:pPr>
      <w:ins w:id="7811"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Startdatum</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rsidTr="00211C3F">
        <w:trPr>
          <w:trHeight w:val="230"/>
          <w:ins w:id="781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13" w:author="Arjan" w:date="2013-02-07T23:33:00Z"/>
                <w:rFonts w:ascii="Arial" w:eastAsia="Times New Roman" w:hAnsi="Arial" w:cs="Arial"/>
                <w:color w:val="000000"/>
                <w:sz w:val="20"/>
                <w:szCs w:val="20"/>
              </w:rPr>
            </w:pPr>
            <w:ins w:id="7814"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815" w:author="Arjan" w:date="2013-02-07T23:33:00Z"/>
                <w:rFonts w:ascii="Arial" w:eastAsia="Times New Roman" w:hAnsi="Arial" w:cs="Arial"/>
                <w:color w:val="000000"/>
                <w:sz w:val="20"/>
                <w:szCs w:val="20"/>
              </w:rPr>
            </w:pPr>
            <w:ins w:id="7816"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Startdatum</w:t>
              </w:r>
              <w:r w:rsidRPr="00F2006F">
                <w:rPr>
                  <w:rFonts w:ascii="Arial" w:hAnsi="Arial" w:cs="Arial"/>
                  <w:sz w:val="20"/>
                  <w:szCs w:val="20"/>
                  <w:lang w:val="en-AU"/>
                </w:rPr>
                <w:fldChar w:fldCharType="end"/>
              </w:r>
            </w:ins>
          </w:p>
        </w:tc>
      </w:tr>
      <w:tr w:rsidR="006B550F" w:rsidRPr="00F2006F" w:rsidTr="00211C3F">
        <w:trPr>
          <w:ins w:id="781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1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19" w:author="Arjan" w:date="2013-02-07T23:33:00Z"/>
                <w:rFonts w:ascii="Arial" w:eastAsia="Times New Roman" w:hAnsi="Arial" w:cs="Arial"/>
                <w:b/>
                <w:bCs/>
                <w:color w:val="000000"/>
                <w:sz w:val="20"/>
                <w:szCs w:val="20"/>
              </w:rPr>
            </w:pPr>
          </w:p>
        </w:tc>
      </w:tr>
      <w:tr w:rsidR="006B550F" w:rsidRPr="00F2006F" w:rsidTr="00211C3F">
        <w:trPr>
          <w:ins w:id="782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21" w:author="Arjan" w:date="2013-02-07T23:33:00Z"/>
                <w:rFonts w:ascii="Arial" w:eastAsia="Times New Roman" w:hAnsi="Arial" w:cs="Arial"/>
                <w:color w:val="000000"/>
                <w:sz w:val="20"/>
                <w:szCs w:val="20"/>
              </w:rPr>
            </w:pPr>
            <w:ins w:id="7822"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23" w:author="Arjan" w:date="2013-02-07T23:33:00Z"/>
                <w:rFonts w:ascii="Arial" w:eastAsia="Times New Roman" w:hAnsi="Arial" w:cs="Arial"/>
                <w:color w:val="000000"/>
                <w:sz w:val="20"/>
                <w:szCs w:val="20"/>
              </w:rPr>
            </w:pPr>
            <w:ins w:id="7824" w:author="Arjan" w:date="2013-02-07T23:33:00Z">
              <w:r w:rsidRPr="00F2006F">
                <w:rPr>
                  <w:rFonts w:ascii="Arial" w:eastAsia="Times New Roman" w:hAnsi="Arial" w:cs="Arial"/>
                  <w:color w:val="000000"/>
                  <w:sz w:val="20"/>
                  <w:szCs w:val="20"/>
                </w:rPr>
                <w:t>KING</w:t>
              </w:r>
            </w:ins>
          </w:p>
        </w:tc>
      </w:tr>
      <w:tr w:rsidR="006B550F" w:rsidRPr="00F2006F" w:rsidTr="00211C3F">
        <w:trPr>
          <w:ins w:id="782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2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27" w:author="Arjan" w:date="2013-02-07T23:33:00Z"/>
                <w:rFonts w:ascii="Arial" w:eastAsia="Times New Roman" w:hAnsi="Arial" w:cs="Arial"/>
                <w:b/>
                <w:bCs/>
                <w:color w:val="000000"/>
                <w:sz w:val="20"/>
                <w:szCs w:val="20"/>
              </w:rPr>
            </w:pPr>
          </w:p>
        </w:tc>
      </w:tr>
      <w:tr w:rsidR="006B550F" w:rsidRPr="00F2006F" w:rsidTr="00211C3F">
        <w:trPr>
          <w:ins w:id="782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29" w:author="Arjan" w:date="2013-02-07T23:33:00Z"/>
                <w:rFonts w:ascii="Arial" w:eastAsia="Times New Roman" w:hAnsi="Arial" w:cs="Arial"/>
                <w:color w:val="000000"/>
                <w:sz w:val="20"/>
                <w:szCs w:val="20"/>
              </w:rPr>
            </w:pPr>
            <w:ins w:id="7830"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31" w:author="Arjan" w:date="2013-02-07T23:33:00Z"/>
                <w:rFonts w:ascii="Arial" w:eastAsia="Times New Roman" w:hAnsi="Arial" w:cs="Arial"/>
                <w:color w:val="000000"/>
                <w:sz w:val="20"/>
                <w:szCs w:val="20"/>
              </w:rPr>
            </w:pPr>
          </w:p>
        </w:tc>
      </w:tr>
      <w:tr w:rsidR="006B550F" w:rsidRPr="00F2006F" w:rsidTr="00211C3F">
        <w:trPr>
          <w:ins w:id="783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3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34" w:author="Arjan" w:date="2013-02-07T23:33:00Z"/>
                <w:rFonts w:ascii="Arial" w:eastAsia="Times New Roman" w:hAnsi="Arial" w:cs="Arial"/>
                <w:b/>
                <w:bCs/>
                <w:color w:val="000000"/>
                <w:sz w:val="20"/>
                <w:szCs w:val="20"/>
              </w:rPr>
            </w:pPr>
          </w:p>
        </w:tc>
      </w:tr>
      <w:tr w:rsidR="006B550F" w:rsidRPr="00F2006F" w:rsidTr="00211C3F">
        <w:trPr>
          <w:trHeight w:val="335"/>
          <w:ins w:id="783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36" w:author="Arjan" w:date="2013-02-07T23:33:00Z"/>
                <w:rFonts w:ascii="Arial" w:eastAsia="Times New Roman" w:hAnsi="Arial" w:cs="Arial"/>
                <w:color w:val="000000"/>
                <w:sz w:val="20"/>
                <w:szCs w:val="20"/>
              </w:rPr>
            </w:pPr>
            <w:ins w:id="7837"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838" w:author="Arjan" w:date="2013-02-07T23:33:00Z"/>
                <w:rFonts w:ascii="Arial" w:eastAsia="Times New Roman" w:hAnsi="Arial" w:cs="Arial"/>
                <w:color w:val="000000"/>
                <w:sz w:val="20"/>
                <w:szCs w:val="20"/>
              </w:rPr>
            </w:pPr>
            <w:ins w:id="7839"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startdatum</w:t>
              </w:r>
              <w:r w:rsidRPr="00F2006F">
                <w:rPr>
                  <w:rFonts w:ascii="Arial" w:hAnsi="Arial" w:cs="Arial"/>
                  <w:sz w:val="20"/>
                  <w:szCs w:val="20"/>
                  <w:lang w:val="en-AU"/>
                </w:rPr>
                <w:fldChar w:fldCharType="end"/>
              </w:r>
            </w:ins>
          </w:p>
        </w:tc>
      </w:tr>
      <w:tr w:rsidR="006B550F" w:rsidRPr="00F2006F" w:rsidTr="00211C3F">
        <w:trPr>
          <w:trHeight w:val="215"/>
          <w:ins w:id="784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4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42" w:author="Arjan" w:date="2013-02-07T23:33:00Z"/>
                <w:rFonts w:ascii="Arial" w:eastAsia="Times New Roman" w:hAnsi="Arial" w:cs="Arial"/>
                <w:b/>
                <w:bCs/>
                <w:color w:val="000000"/>
                <w:sz w:val="20"/>
                <w:szCs w:val="20"/>
              </w:rPr>
            </w:pPr>
          </w:p>
        </w:tc>
      </w:tr>
      <w:tr w:rsidR="006B550F" w:rsidRPr="005E066D" w:rsidTr="00211C3F">
        <w:trPr>
          <w:trHeight w:val="215"/>
          <w:ins w:id="784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44" w:author="Arjan" w:date="2013-02-07T23:33:00Z"/>
                <w:rFonts w:ascii="Arial" w:eastAsia="Times New Roman" w:hAnsi="Arial" w:cs="Arial"/>
                <w:color w:val="000000"/>
                <w:sz w:val="20"/>
                <w:szCs w:val="20"/>
              </w:rPr>
            </w:pPr>
            <w:ins w:id="7845"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6B550F" w:rsidRPr="00DD0F4F" w:rsidRDefault="008F2B4B" w:rsidP="00211C3F">
            <w:pPr>
              <w:autoSpaceDE w:val="0"/>
              <w:autoSpaceDN w:val="0"/>
              <w:adjustRightInd w:val="0"/>
              <w:spacing w:after="0" w:line="240" w:lineRule="auto"/>
              <w:rPr>
                <w:ins w:id="7846" w:author="Arjan" w:date="2013-02-07T23:33:00Z"/>
                <w:rFonts w:ascii="Arial" w:eastAsia="Times New Roman" w:hAnsi="Arial" w:cs="Arial"/>
                <w:color w:val="000000"/>
                <w:sz w:val="20"/>
                <w:szCs w:val="20"/>
                <w:lang w:val="nl-NL"/>
              </w:rPr>
            </w:pPr>
            <w:ins w:id="7847"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end"/>
              </w:r>
              <w:r w:rsidR="006B550F" w:rsidRPr="00DD0F4F">
                <w:rPr>
                  <w:rFonts w:ascii="Arial" w:eastAsia="Times New Roman" w:hAnsi="Arial" w:cs="Arial"/>
                  <w:color w:val="610E6A"/>
                  <w:sz w:val="20"/>
                  <w:szCs w:val="20"/>
                  <w:lang w:val="nl-NL"/>
                </w:rPr>
                <w:t>De datum waarop met de uitvoering van de gerelateerde zaak is gestart</w:t>
              </w:r>
            </w:ins>
          </w:p>
        </w:tc>
      </w:tr>
      <w:tr w:rsidR="006B550F" w:rsidRPr="005E066D" w:rsidTr="00211C3F">
        <w:trPr>
          <w:trHeight w:val="230"/>
          <w:ins w:id="7848"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849"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850" w:author="Arjan" w:date="2013-02-07T23:33:00Z"/>
                <w:rFonts w:ascii="Arial" w:eastAsia="Times New Roman" w:hAnsi="Arial" w:cs="Arial"/>
                <w:b/>
                <w:bCs/>
                <w:color w:val="000000"/>
                <w:sz w:val="20"/>
                <w:szCs w:val="20"/>
                <w:lang w:val="nl-NL"/>
              </w:rPr>
            </w:pPr>
          </w:p>
        </w:tc>
      </w:tr>
      <w:tr w:rsidR="006B550F" w:rsidRPr="00F2006F" w:rsidTr="00211C3F">
        <w:trPr>
          <w:trHeight w:val="230"/>
          <w:ins w:id="785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52" w:author="Arjan" w:date="2013-02-07T23:33:00Z"/>
                <w:rFonts w:ascii="Arial" w:eastAsia="Times New Roman" w:hAnsi="Arial" w:cs="Arial"/>
                <w:color w:val="000000"/>
                <w:sz w:val="20"/>
                <w:szCs w:val="20"/>
              </w:rPr>
            </w:pPr>
            <w:ins w:id="7853"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54" w:author="Arjan" w:date="2013-02-07T23:33:00Z"/>
                <w:rFonts w:ascii="Arial" w:eastAsia="Times New Roman" w:hAnsi="Arial" w:cs="Arial"/>
                <w:color w:val="000000"/>
                <w:sz w:val="20"/>
                <w:szCs w:val="20"/>
              </w:rPr>
            </w:pPr>
            <w:ins w:id="7855" w:author="Arjan" w:date="2013-02-07T23:33:00Z">
              <w:r w:rsidRPr="00F2006F">
                <w:rPr>
                  <w:rFonts w:ascii="Arial" w:eastAsia="Times New Roman" w:hAnsi="Arial" w:cs="Arial"/>
                  <w:color w:val="000000"/>
                  <w:sz w:val="20"/>
                  <w:szCs w:val="20"/>
                </w:rPr>
                <w:t>KING</w:t>
              </w:r>
            </w:ins>
          </w:p>
        </w:tc>
      </w:tr>
      <w:tr w:rsidR="006B550F" w:rsidRPr="00F2006F" w:rsidTr="00211C3F">
        <w:trPr>
          <w:ins w:id="785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5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58" w:author="Arjan" w:date="2013-02-07T23:33:00Z"/>
                <w:rFonts w:ascii="Arial" w:eastAsia="Times New Roman" w:hAnsi="Arial" w:cs="Arial"/>
                <w:b/>
                <w:bCs/>
                <w:color w:val="000000"/>
                <w:sz w:val="20"/>
                <w:szCs w:val="20"/>
              </w:rPr>
            </w:pPr>
          </w:p>
        </w:tc>
      </w:tr>
      <w:tr w:rsidR="006B550F" w:rsidRPr="00F2006F" w:rsidTr="00211C3F">
        <w:trPr>
          <w:ins w:id="785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60" w:author="Arjan" w:date="2013-02-07T23:33:00Z"/>
                <w:rFonts w:ascii="Arial" w:eastAsia="Times New Roman" w:hAnsi="Arial" w:cs="Arial"/>
                <w:color w:val="000000"/>
                <w:sz w:val="20"/>
                <w:szCs w:val="20"/>
              </w:rPr>
            </w:pPr>
            <w:ins w:id="7861"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62" w:author="Arjan" w:date="2013-02-07T23:33:00Z"/>
                <w:rFonts w:ascii="Arial" w:eastAsia="Times New Roman" w:hAnsi="Arial" w:cs="Arial"/>
                <w:color w:val="000000"/>
                <w:sz w:val="20"/>
                <w:szCs w:val="20"/>
              </w:rPr>
            </w:pPr>
            <w:ins w:id="7863" w:author="Arjan" w:date="2013-02-07T23:33:00Z">
              <w:r w:rsidRPr="00F2006F">
                <w:rPr>
                  <w:rFonts w:ascii="Arial" w:eastAsia="Times New Roman" w:hAnsi="Arial" w:cs="Arial"/>
                  <w:color w:val="000000"/>
                  <w:sz w:val="20"/>
                  <w:szCs w:val="20"/>
                </w:rPr>
                <w:t>1 januari 2013</w:t>
              </w:r>
            </w:ins>
          </w:p>
        </w:tc>
      </w:tr>
      <w:tr w:rsidR="006B550F" w:rsidRPr="00F2006F" w:rsidTr="00211C3F">
        <w:trPr>
          <w:ins w:id="786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6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66" w:author="Arjan" w:date="2013-02-07T23:33:00Z"/>
                <w:rFonts w:ascii="Arial" w:eastAsia="Times New Roman" w:hAnsi="Arial" w:cs="Arial"/>
                <w:b/>
                <w:bCs/>
                <w:color w:val="000000"/>
                <w:sz w:val="20"/>
                <w:szCs w:val="20"/>
              </w:rPr>
            </w:pPr>
          </w:p>
        </w:tc>
      </w:tr>
      <w:tr w:rsidR="006B550F" w:rsidRPr="00F2006F" w:rsidTr="00211C3F">
        <w:trPr>
          <w:ins w:id="786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68" w:author="Arjan" w:date="2013-02-07T23:33:00Z"/>
                <w:rFonts w:ascii="Arial" w:eastAsia="Times New Roman" w:hAnsi="Arial" w:cs="Arial"/>
                <w:color w:val="000000"/>
                <w:sz w:val="20"/>
                <w:szCs w:val="20"/>
              </w:rPr>
            </w:pPr>
            <w:ins w:id="7869"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70" w:author="Arjan" w:date="2013-02-07T23:33:00Z"/>
                <w:rFonts w:ascii="Arial" w:eastAsia="Times New Roman" w:hAnsi="Arial" w:cs="Arial"/>
                <w:color w:val="000000"/>
                <w:sz w:val="20"/>
                <w:szCs w:val="20"/>
              </w:rPr>
            </w:pPr>
          </w:p>
        </w:tc>
      </w:tr>
      <w:tr w:rsidR="006B550F" w:rsidRPr="00F2006F" w:rsidTr="00211C3F">
        <w:trPr>
          <w:ins w:id="787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7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73" w:author="Arjan" w:date="2013-02-07T23:33:00Z"/>
                <w:rFonts w:ascii="Arial" w:eastAsia="Times New Roman" w:hAnsi="Arial" w:cs="Arial"/>
                <w:b/>
                <w:bCs/>
                <w:color w:val="000000"/>
                <w:sz w:val="20"/>
                <w:szCs w:val="20"/>
              </w:rPr>
            </w:pPr>
          </w:p>
        </w:tc>
      </w:tr>
      <w:tr w:rsidR="006B550F" w:rsidRPr="00F2006F" w:rsidTr="00211C3F">
        <w:trPr>
          <w:ins w:id="787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75" w:author="Arjan" w:date="2013-02-07T23:33:00Z"/>
                <w:rFonts w:ascii="Arial" w:eastAsia="Times New Roman" w:hAnsi="Arial" w:cs="Arial"/>
                <w:color w:val="000000"/>
                <w:sz w:val="20"/>
                <w:szCs w:val="20"/>
              </w:rPr>
            </w:pPr>
            <w:ins w:id="7876"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877" w:author="Arjan" w:date="2013-02-07T23:33:00Z"/>
                <w:rFonts w:ascii="Arial" w:eastAsia="Times New Roman" w:hAnsi="Arial" w:cs="Arial"/>
                <w:color w:val="000000"/>
                <w:sz w:val="20"/>
                <w:szCs w:val="20"/>
              </w:rPr>
            </w:pPr>
            <w:ins w:id="7878"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Datum (JJJJMMDD)</w:t>
              </w:r>
              <w:r w:rsidRPr="00F2006F">
                <w:rPr>
                  <w:rFonts w:ascii="Arial" w:hAnsi="Arial" w:cs="Arial"/>
                  <w:sz w:val="20"/>
                  <w:szCs w:val="20"/>
                  <w:lang w:val="en-AU"/>
                </w:rPr>
                <w:fldChar w:fldCharType="end"/>
              </w:r>
            </w:ins>
          </w:p>
        </w:tc>
      </w:tr>
      <w:tr w:rsidR="006B550F" w:rsidRPr="00F2006F" w:rsidTr="00211C3F">
        <w:trPr>
          <w:trHeight w:val="230"/>
          <w:ins w:id="787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8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81" w:author="Arjan" w:date="2013-02-07T23:33:00Z"/>
                <w:rFonts w:ascii="Arial" w:eastAsia="Times New Roman" w:hAnsi="Arial" w:cs="Arial"/>
                <w:b/>
                <w:bCs/>
                <w:color w:val="000000"/>
                <w:sz w:val="20"/>
                <w:szCs w:val="20"/>
              </w:rPr>
            </w:pPr>
          </w:p>
        </w:tc>
      </w:tr>
      <w:tr w:rsidR="006B550F" w:rsidRPr="005E066D" w:rsidTr="00211C3F">
        <w:trPr>
          <w:trHeight w:val="230"/>
          <w:ins w:id="788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83" w:author="Arjan" w:date="2013-02-07T23:33:00Z"/>
                <w:rFonts w:ascii="Arial" w:eastAsia="Times New Roman" w:hAnsi="Arial" w:cs="Arial"/>
                <w:color w:val="000000"/>
                <w:sz w:val="20"/>
                <w:szCs w:val="20"/>
              </w:rPr>
            </w:pPr>
            <w:ins w:id="7884"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885" w:author="Arjan" w:date="2013-02-07T23:33:00Z"/>
                <w:rFonts w:ascii="Arial" w:eastAsia="Times New Roman" w:hAnsi="Arial" w:cs="Arial"/>
                <w:color w:val="000000"/>
                <w:sz w:val="20"/>
                <w:szCs w:val="20"/>
                <w:lang w:val="nl-NL"/>
              </w:rPr>
            </w:pPr>
            <w:ins w:id="7886" w:author="Arjan" w:date="2013-02-07T23:33:00Z">
              <w:r w:rsidRPr="00DD0F4F">
                <w:rPr>
                  <w:rFonts w:ascii="Arial" w:eastAsia="Times New Roman" w:hAnsi="Arial" w:cs="Arial"/>
                  <w:color w:val="000000"/>
                  <w:sz w:val="20"/>
                  <w:szCs w:val="20"/>
                  <w:lang w:val="nl-NL"/>
                </w:rPr>
                <w:t>Alle geldige datums gelegen op, voor of na de huidige datum en tijd</w:t>
              </w:r>
            </w:ins>
          </w:p>
        </w:tc>
      </w:tr>
      <w:tr w:rsidR="006B550F" w:rsidRPr="005E066D" w:rsidTr="00211C3F">
        <w:trPr>
          <w:trHeight w:val="230"/>
          <w:ins w:id="7887"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888"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889" w:author="Arjan" w:date="2013-02-07T23:33:00Z"/>
                <w:rFonts w:ascii="Arial" w:eastAsia="Times New Roman" w:hAnsi="Arial" w:cs="Arial"/>
                <w:b/>
                <w:bCs/>
                <w:color w:val="000000"/>
                <w:sz w:val="20"/>
                <w:szCs w:val="20"/>
                <w:lang w:val="nl-NL"/>
              </w:rPr>
            </w:pPr>
          </w:p>
        </w:tc>
      </w:tr>
      <w:tr w:rsidR="006B550F" w:rsidRPr="00F2006F" w:rsidTr="00211C3F">
        <w:trPr>
          <w:trHeight w:val="230"/>
          <w:ins w:id="789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91" w:author="Arjan" w:date="2013-02-07T23:33:00Z"/>
                <w:rFonts w:ascii="Arial" w:eastAsia="Times New Roman" w:hAnsi="Arial" w:cs="Arial"/>
                <w:b/>
                <w:bCs/>
                <w:color w:val="000000"/>
                <w:sz w:val="20"/>
                <w:szCs w:val="20"/>
              </w:rPr>
            </w:pPr>
            <w:ins w:id="7892"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93" w:author="Arjan" w:date="2013-02-07T23:33:00Z"/>
                <w:rFonts w:ascii="Arial" w:eastAsia="Times New Roman" w:hAnsi="Arial" w:cs="Arial"/>
                <w:color w:val="000000"/>
                <w:sz w:val="20"/>
                <w:szCs w:val="20"/>
              </w:rPr>
            </w:pPr>
            <w:ins w:id="7894" w:author="Arjan" w:date="2013-02-07T23:33:00Z">
              <w:r w:rsidRPr="00F2006F">
                <w:rPr>
                  <w:rFonts w:ascii="Arial" w:eastAsia="Times New Roman" w:hAnsi="Arial" w:cs="Arial"/>
                  <w:color w:val="000000"/>
                  <w:sz w:val="20"/>
                  <w:szCs w:val="20"/>
                </w:rPr>
                <w:t>Nee</w:t>
              </w:r>
            </w:ins>
          </w:p>
        </w:tc>
      </w:tr>
      <w:tr w:rsidR="006B550F" w:rsidRPr="00F2006F" w:rsidTr="00211C3F">
        <w:trPr>
          <w:trHeight w:val="275"/>
          <w:ins w:id="789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9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97" w:author="Arjan" w:date="2013-02-07T23:33:00Z"/>
                <w:rFonts w:ascii="Arial" w:eastAsia="Times New Roman" w:hAnsi="Arial" w:cs="Arial"/>
                <w:color w:val="000000"/>
                <w:sz w:val="20"/>
                <w:szCs w:val="20"/>
              </w:rPr>
            </w:pPr>
          </w:p>
        </w:tc>
      </w:tr>
      <w:tr w:rsidR="006B550F" w:rsidRPr="00F2006F" w:rsidTr="00211C3F">
        <w:trPr>
          <w:trHeight w:val="230"/>
          <w:ins w:id="789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899" w:author="Arjan" w:date="2013-02-07T23:33:00Z"/>
                <w:rFonts w:ascii="Arial" w:eastAsia="Times New Roman" w:hAnsi="Arial" w:cs="Arial"/>
                <w:b/>
                <w:bCs/>
                <w:color w:val="000000"/>
                <w:sz w:val="20"/>
                <w:szCs w:val="20"/>
              </w:rPr>
            </w:pPr>
            <w:ins w:id="7900"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01" w:author="Arjan" w:date="2013-02-07T23:33:00Z"/>
                <w:rFonts w:ascii="Arial" w:eastAsia="Times New Roman" w:hAnsi="Arial" w:cs="Arial"/>
                <w:color w:val="000000"/>
                <w:sz w:val="20"/>
                <w:szCs w:val="20"/>
              </w:rPr>
            </w:pPr>
            <w:ins w:id="7902"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790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0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05" w:author="Arjan" w:date="2013-02-07T23:33:00Z"/>
                <w:rFonts w:ascii="Arial" w:eastAsia="Times New Roman" w:hAnsi="Arial" w:cs="Arial"/>
                <w:color w:val="000000"/>
                <w:sz w:val="20"/>
                <w:szCs w:val="20"/>
              </w:rPr>
            </w:pPr>
          </w:p>
        </w:tc>
      </w:tr>
      <w:tr w:rsidR="006B550F" w:rsidRPr="00F2006F" w:rsidTr="00211C3F">
        <w:trPr>
          <w:trHeight w:val="230"/>
          <w:ins w:id="790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07" w:author="Arjan" w:date="2013-02-07T23:33:00Z"/>
                <w:rFonts w:ascii="Arial" w:eastAsia="Times New Roman" w:hAnsi="Arial" w:cs="Arial"/>
                <w:b/>
                <w:bCs/>
                <w:color w:val="000000"/>
                <w:sz w:val="20"/>
                <w:szCs w:val="20"/>
              </w:rPr>
            </w:pPr>
            <w:ins w:id="7908"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09" w:author="Arjan" w:date="2013-02-07T23:33:00Z"/>
                <w:rFonts w:ascii="Arial" w:eastAsia="Times New Roman" w:hAnsi="Arial" w:cs="Arial"/>
                <w:color w:val="000000"/>
                <w:sz w:val="20"/>
                <w:szCs w:val="20"/>
              </w:rPr>
            </w:pPr>
          </w:p>
        </w:tc>
      </w:tr>
      <w:tr w:rsidR="006B550F" w:rsidRPr="00F2006F" w:rsidTr="00211C3F">
        <w:trPr>
          <w:trHeight w:val="230"/>
          <w:ins w:id="791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1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12" w:author="Arjan" w:date="2013-02-07T23:33:00Z"/>
                <w:rFonts w:ascii="Arial" w:eastAsia="Times New Roman" w:hAnsi="Arial" w:cs="Arial"/>
                <w:color w:val="000000"/>
                <w:sz w:val="20"/>
                <w:szCs w:val="20"/>
              </w:rPr>
            </w:pPr>
          </w:p>
        </w:tc>
      </w:tr>
      <w:tr w:rsidR="006B550F" w:rsidRPr="00F2006F" w:rsidTr="00211C3F">
        <w:trPr>
          <w:trHeight w:val="230"/>
          <w:ins w:id="791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14" w:author="Arjan" w:date="2013-02-07T23:33:00Z"/>
                <w:rFonts w:ascii="Arial" w:eastAsia="Times New Roman" w:hAnsi="Arial" w:cs="Arial"/>
                <w:b/>
                <w:bCs/>
                <w:color w:val="000000"/>
                <w:sz w:val="20"/>
                <w:szCs w:val="20"/>
              </w:rPr>
            </w:pPr>
            <w:ins w:id="7915" w:author="Arjan" w:date="2013-02-07T23:33:00Z">
              <w:r w:rsidRPr="00F2006F">
                <w:rPr>
                  <w:rFonts w:ascii="Arial" w:eastAsia="Times New Roman" w:hAnsi="Arial" w:cs="Arial"/>
                  <w:b/>
                  <w:bCs/>
                  <w:color w:val="000000"/>
                  <w:sz w:val="20"/>
                  <w:szCs w:val="20"/>
                  <w:lang w:val="en-AU"/>
                </w:rPr>
                <w:lastRenderedPageBreak/>
                <w:t>Indicatie in onderzoek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16" w:author="Arjan" w:date="2013-02-07T23:33:00Z"/>
                <w:rFonts w:ascii="Arial" w:eastAsia="Times New Roman" w:hAnsi="Arial" w:cs="Arial"/>
                <w:color w:val="000000"/>
                <w:sz w:val="20"/>
                <w:szCs w:val="20"/>
              </w:rPr>
            </w:pPr>
            <w:ins w:id="7917"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791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1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20" w:author="Arjan" w:date="2013-02-07T23:33:00Z"/>
                <w:rFonts w:ascii="Arial" w:eastAsia="Times New Roman" w:hAnsi="Arial" w:cs="Arial"/>
                <w:color w:val="000000"/>
                <w:sz w:val="20"/>
                <w:szCs w:val="20"/>
              </w:rPr>
            </w:pPr>
          </w:p>
        </w:tc>
      </w:tr>
      <w:tr w:rsidR="006B550F" w:rsidRPr="00F2006F" w:rsidTr="00211C3F">
        <w:trPr>
          <w:trHeight w:val="230"/>
          <w:ins w:id="792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22" w:author="Arjan" w:date="2013-02-07T23:33:00Z"/>
                <w:rFonts w:ascii="Arial" w:eastAsia="Times New Roman" w:hAnsi="Arial" w:cs="Arial"/>
                <w:b/>
                <w:bCs/>
                <w:color w:val="000000"/>
                <w:sz w:val="20"/>
                <w:szCs w:val="20"/>
              </w:rPr>
            </w:pPr>
            <w:ins w:id="7923"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24" w:author="Arjan" w:date="2013-02-07T23:33:00Z"/>
                <w:rFonts w:ascii="Arial" w:eastAsia="Times New Roman" w:hAnsi="Arial" w:cs="Arial"/>
                <w:color w:val="000000"/>
                <w:sz w:val="20"/>
                <w:szCs w:val="20"/>
              </w:rPr>
            </w:pPr>
            <w:ins w:id="7925"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792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2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28" w:author="Arjan" w:date="2013-02-07T23:33:00Z"/>
                <w:rFonts w:ascii="Arial" w:eastAsia="Times New Roman" w:hAnsi="Arial" w:cs="Arial"/>
                <w:b/>
                <w:bCs/>
                <w:color w:val="000000"/>
                <w:sz w:val="20"/>
                <w:szCs w:val="20"/>
              </w:rPr>
            </w:pPr>
          </w:p>
        </w:tc>
      </w:tr>
      <w:tr w:rsidR="006B550F" w:rsidRPr="00F2006F" w:rsidTr="00211C3F">
        <w:trPr>
          <w:trHeight w:val="230"/>
          <w:ins w:id="792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30" w:author="Arjan" w:date="2013-02-07T23:33:00Z"/>
                <w:rFonts w:ascii="Arial" w:eastAsia="Times New Roman" w:hAnsi="Arial" w:cs="Arial"/>
                <w:color w:val="000000"/>
                <w:sz w:val="20"/>
                <w:szCs w:val="20"/>
              </w:rPr>
            </w:pPr>
            <w:ins w:id="7931"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932" w:author="Arjan" w:date="2013-02-07T23:33:00Z"/>
                <w:rFonts w:ascii="Arial" w:eastAsia="Times New Roman" w:hAnsi="Arial" w:cs="Arial"/>
                <w:color w:val="000000"/>
                <w:sz w:val="20"/>
                <w:szCs w:val="20"/>
              </w:rPr>
            </w:pPr>
            <w:ins w:id="7933"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0</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rsidTr="00211C3F">
        <w:trPr>
          <w:trHeight w:val="200"/>
          <w:ins w:id="793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3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36" w:author="Arjan" w:date="2013-02-07T23:33:00Z"/>
                <w:rFonts w:ascii="Arial" w:eastAsia="Times New Roman" w:hAnsi="Arial" w:cs="Arial"/>
                <w:b/>
                <w:bCs/>
                <w:color w:val="000000"/>
                <w:sz w:val="20"/>
                <w:szCs w:val="20"/>
              </w:rPr>
            </w:pPr>
          </w:p>
        </w:tc>
      </w:tr>
      <w:tr w:rsidR="006B550F" w:rsidRPr="00F2006F" w:rsidTr="00211C3F">
        <w:trPr>
          <w:trHeight w:val="200"/>
          <w:ins w:id="793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38" w:author="Arjan" w:date="2013-02-07T23:33:00Z"/>
                <w:rFonts w:ascii="Arial" w:eastAsia="Times New Roman" w:hAnsi="Arial" w:cs="Arial"/>
                <w:color w:val="000000"/>
                <w:sz w:val="20"/>
                <w:szCs w:val="20"/>
              </w:rPr>
            </w:pPr>
            <w:ins w:id="7939"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40" w:author="Arjan" w:date="2013-02-07T23:33:00Z"/>
                <w:rFonts w:ascii="Arial" w:eastAsia="Times New Roman" w:hAnsi="Arial" w:cs="Arial"/>
                <w:color w:val="000000"/>
                <w:sz w:val="20"/>
                <w:szCs w:val="20"/>
              </w:rPr>
            </w:pPr>
            <w:ins w:id="7941" w:author="Arjan" w:date="2013-02-07T23:33:00Z">
              <w:r w:rsidRPr="00F2006F">
                <w:rPr>
                  <w:rFonts w:ascii="Arial" w:eastAsia="Times New Roman" w:hAnsi="Arial" w:cs="Arial"/>
                  <w:color w:val="000000"/>
                  <w:sz w:val="20"/>
                  <w:szCs w:val="20"/>
                </w:rPr>
                <w:t>Gemeentelijk basisgegeven</w:t>
              </w:r>
            </w:ins>
          </w:p>
        </w:tc>
      </w:tr>
      <w:tr w:rsidR="006B550F" w:rsidRPr="00F2006F" w:rsidTr="00211C3F">
        <w:trPr>
          <w:trHeight w:val="230"/>
          <w:ins w:id="794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4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44" w:author="Arjan" w:date="2013-02-07T23:33:00Z"/>
                <w:rFonts w:ascii="Arial" w:eastAsia="Times New Roman" w:hAnsi="Arial" w:cs="Arial"/>
                <w:b/>
                <w:bCs/>
                <w:color w:val="000000"/>
                <w:sz w:val="20"/>
                <w:szCs w:val="20"/>
              </w:rPr>
            </w:pPr>
          </w:p>
        </w:tc>
      </w:tr>
      <w:tr w:rsidR="006B550F" w:rsidRPr="00F2006F" w:rsidTr="00211C3F">
        <w:trPr>
          <w:trHeight w:val="230"/>
          <w:ins w:id="794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46" w:author="Arjan" w:date="2013-02-07T23:33:00Z"/>
                <w:rFonts w:ascii="Arial" w:eastAsia="Times New Roman" w:hAnsi="Arial" w:cs="Arial"/>
                <w:color w:val="000000"/>
                <w:sz w:val="20"/>
                <w:szCs w:val="20"/>
              </w:rPr>
            </w:pPr>
            <w:ins w:id="7947"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48" w:author="Arjan" w:date="2013-02-07T23:33:00Z"/>
                <w:rFonts w:ascii="Arial" w:eastAsia="Times New Roman" w:hAnsi="Arial" w:cs="Arial"/>
                <w:color w:val="000000"/>
                <w:sz w:val="20"/>
                <w:szCs w:val="20"/>
              </w:rPr>
            </w:pPr>
            <w:ins w:id="7949" w:author="Arjan" w:date="2013-02-07T23:33:00Z">
              <w:r w:rsidRPr="00F2006F">
                <w:rPr>
                  <w:rFonts w:ascii="Arial" w:eastAsia="Times New Roman" w:hAnsi="Arial" w:cs="Arial"/>
                  <w:color w:val="000000"/>
                  <w:sz w:val="20"/>
                  <w:szCs w:val="20"/>
                </w:rPr>
                <w:t>-</w:t>
              </w:r>
            </w:ins>
          </w:p>
        </w:tc>
      </w:tr>
    </w:tbl>
    <w:p w:rsidR="006B550F" w:rsidRPr="00DD0F4F" w:rsidRDefault="008F2B4B" w:rsidP="006B550F">
      <w:pPr>
        <w:autoSpaceDE w:val="0"/>
        <w:autoSpaceDN w:val="0"/>
        <w:adjustRightInd w:val="0"/>
        <w:spacing w:before="240" w:after="60" w:line="240" w:lineRule="auto"/>
        <w:outlineLvl w:val="3"/>
        <w:rPr>
          <w:ins w:id="7950" w:author="Arjan" w:date="2013-02-07T23:33:00Z"/>
          <w:rFonts w:ascii="Arial" w:eastAsia="Times New Roman" w:hAnsi="Arial" w:cs="Arial"/>
          <w:b/>
          <w:bCs/>
          <w:color w:val="004080"/>
          <w:sz w:val="24"/>
          <w:szCs w:val="24"/>
          <w:lang w:val="nl-NL"/>
        </w:rPr>
      </w:pPr>
      <w:ins w:id="7951"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Status-omschrijving generiek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rsidTr="00211C3F">
        <w:trPr>
          <w:trHeight w:val="230"/>
          <w:ins w:id="795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53" w:author="Arjan" w:date="2013-02-07T23:33:00Z"/>
                <w:rFonts w:ascii="Arial" w:eastAsia="Times New Roman" w:hAnsi="Arial" w:cs="Arial"/>
                <w:color w:val="000000"/>
                <w:sz w:val="20"/>
                <w:szCs w:val="20"/>
              </w:rPr>
            </w:pPr>
            <w:ins w:id="7954"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955" w:author="Arjan" w:date="2013-02-07T23:33:00Z"/>
                <w:rFonts w:ascii="Arial" w:eastAsia="Times New Roman" w:hAnsi="Arial" w:cs="Arial"/>
                <w:color w:val="000000"/>
                <w:sz w:val="20"/>
                <w:szCs w:val="20"/>
              </w:rPr>
            </w:pPr>
            <w:ins w:id="7956"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Status-omschrijving generiek</w:t>
              </w:r>
              <w:r w:rsidRPr="00F2006F">
                <w:rPr>
                  <w:rFonts w:ascii="Arial" w:hAnsi="Arial" w:cs="Arial"/>
                  <w:sz w:val="20"/>
                  <w:szCs w:val="20"/>
                  <w:lang w:val="en-AU"/>
                </w:rPr>
                <w:fldChar w:fldCharType="end"/>
              </w:r>
            </w:ins>
          </w:p>
        </w:tc>
      </w:tr>
      <w:tr w:rsidR="006B550F" w:rsidRPr="00F2006F" w:rsidTr="00211C3F">
        <w:trPr>
          <w:ins w:id="795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5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59" w:author="Arjan" w:date="2013-02-07T23:33:00Z"/>
                <w:rFonts w:ascii="Arial" w:eastAsia="Times New Roman" w:hAnsi="Arial" w:cs="Arial"/>
                <w:b/>
                <w:bCs/>
                <w:color w:val="000000"/>
                <w:sz w:val="20"/>
                <w:szCs w:val="20"/>
              </w:rPr>
            </w:pPr>
          </w:p>
        </w:tc>
      </w:tr>
      <w:tr w:rsidR="006B550F" w:rsidRPr="00F2006F" w:rsidTr="00211C3F">
        <w:trPr>
          <w:ins w:id="796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61" w:author="Arjan" w:date="2013-02-07T23:33:00Z"/>
                <w:rFonts w:ascii="Arial" w:eastAsia="Times New Roman" w:hAnsi="Arial" w:cs="Arial"/>
                <w:color w:val="000000"/>
                <w:sz w:val="20"/>
                <w:szCs w:val="20"/>
              </w:rPr>
            </w:pPr>
            <w:ins w:id="7962"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63" w:author="Arjan" w:date="2013-02-07T23:33:00Z"/>
                <w:rFonts w:ascii="Arial" w:eastAsia="Times New Roman" w:hAnsi="Arial" w:cs="Arial"/>
                <w:color w:val="000000"/>
                <w:sz w:val="20"/>
                <w:szCs w:val="20"/>
              </w:rPr>
            </w:pPr>
            <w:ins w:id="7964" w:author="Arjan" w:date="2013-02-07T23:33:00Z">
              <w:r w:rsidRPr="00F2006F">
                <w:rPr>
                  <w:rFonts w:ascii="Arial" w:eastAsia="Times New Roman" w:hAnsi="Arial" w:cs="Arial"/>
                  <w:color w:val="000000"/>
                  <w:sz w:val="20"/>
                  <w:szCs w:val="20"/>
                </w:rPr>
                <w:t>KING</w:t>
              </w:r>
            </w:ins>
          </w:p>
        </w:tc>
      </w:tr>
      <w:tr w:rsidR="006B550F" w:rsidRPr="00F2006F" w:rsidTr="00211C3F">
        <w:trPr>
          <w:ins w:id="796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6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67" w:author="Arjan" w:date="2013-02-07T23:33:00Z"/>
                <w:rFonts w:ascii="Arial" w:eastAsia="Times New Roman" w:hAnsi="Arial" w:cs="Arial"/>
                <w:b/>
                <w:bCs/>
                <w:color w:val="000000"/>
                <w:sz w:val="20"/>
                <w:szCs w:val="20"/>
              </w:rPr>
            </w:pPr>
          </w:p>
        </w:tc>
      </w:tr>
      <w:tr w:rsidR="006B550F" w:rsidRPr="00F2006F" w:rsidTr="00211C3F">
        <w:trPr>
          <w:ins w:id="796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69" w:author="Arjan" w:date="2013-02-07T23:33:00Z"/>
                <w:rFonts w:ascii="Arial" w:eastAsia="Times New Roman" w:hAnsi="Arial" w:cs="Arial"/>
                <w:color w:val="000000"/>
                <w:sz w:val="20"/>
                <w:szCs w:val="20"/>
              </w:rPr>
            </w:pPr>
            <w:ins w:id="7970"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71" w:author="Arjan" w:date="2013-02-07T23:33:00Z"/>
                <w:rFonts w:ascii="Arial" w:eastAsia="Times New Roman" w:hAnsi="Arial" w:cs="Arial"/>
                <w:color w:val="000000"/>
                <w:sz w:val="20"/>
                <w:szCs w:val="20"/>
              </w:rPr>
            </w:pPr>
          </w:p>
        </w:tc>
      </w:tr>
      <w:tr w:rsidR="006B550F" w:rsidRPr="00F2006F" w:rsidTr="00211C3F">
        <w:trPr>
          <w:ins w:id="797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7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74" w:author="Arjan" w:date="2013-02-07T23:33:00Z"/>
                <w:rFonts w:ascii="Arial" w:eastAsia="Times New Roman" w:hAnsi="Arial" w:cs="Arial"/>
                <w:b/>
                <w:bCs/>
                <w:color w:val="000000"/>
                <w:sz w:val="20"/>
                <w:szCs w:val="20"/>
              </w:rPr>
            </w:pPr>
          </w:p>
        </w:tc>
      </w:tr>
      <w:tr w:rsidR="006B550F" w:rsidRPr="00F2006F" w:rsidTr="00211C3F">
        <w:trPr>
          <w:trHeight w:val="335"/>
          <w:ins w:id="797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76" w:author="Arjan" w:date="2013-02-07T23:33:00Z"/>
                <w:rFonts w:ascii="Arial" w:eastAsia="Times New Roman" w:hAnsi="Arial" w:cs="Arial"/>
                <w:color w:val="000000"/>
                <w:sz w:val="20"/>
                <w:szCs w:val="20"/>
              </w:rPr>
            </w:pPr>
            <w:ins w:id="7977"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7978" w:author="Arjan" w:date="2013-02-07T23:33:00Z"/>
                <w:rFonts w:ascii="Arial" w:eastAsia="Times New Roman" w:hAnsi="Arial" w:cs="Arial"/>
                <w:color w:val="000000"/>
                <w:sz w:val="20"/>
                <w:szCs w:val="20"/>
              </w:rPr>
            </w:pPr>
            <w:ins w:id="7979"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statusomschrijvingGeneriek</w:t>
              </w:r>
              <w:r w:rsidRPr="00F2006F">
                <w:rPr>
                  <w:rFonts w:ascii="Arial" w:hAnsi="Arial" w:cs="Arial"/>
                  <w:sz w:val="20"/>
                  <w:szCs w:val="20"/>
                  <w:lang w:val="en-AU"/>
                </w:rPr>
                <w:fldChar w:fldCharType="end"/>
              </w:r>
            </w:ins>
          </w:p>
        </w:tc>
      </w:tr>
      <w:tr w:rsidR="006B550F" w:rsidRPr="00F2006F" w:rsidTr="00211C3F">
        <w:trPr>
          <w:trHeight w:val="215"/>
          <w:ins w:id="798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8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82" w:author="Arjan" w:date="2013-02-07T23:33:00Z"/>
                <w:rFonts w:ascii="Arial" w:eastAsia="Times New Roman" w:hAnsi="Arial" w:cs="Arial"/>
                <w:b/>
                <w:bCs/>
                <w:color w:val="000000"/>
                <w:sz w:val="20"/>
                <w:szCs w:val="20"/>
              </w:rPr>
            </w:pPr>
          </w:p>
        </w:tc>
      </w:tr>
      <w:tr w:rsidR="006B550F" w:rsidRPr="005E066D" w:rsidTr="00211C3F">
        <w:trPr>
          <w:trHeight w:val="215"/>
          <w:ins w:id="798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84" w:author="Arjan" w:date="2013-02-07T23:33:00Z"/>
                <w:rFonts w:ascii="Arial" w:eastAsia="Times New Roman" w:hAnsi="Arial" w:cs="Arial"/>
                <w:color w:val="000000"/>
                <w:sz w:val="20"/>
                <w:szCs w:val="20"/>
              </w:rPr>
            </w:pPr>
            <w:ins w:id="7985"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6B550F" w:rsidRPr="00DD0F4F" w:rsidRDefault="008F2B4B" w:rsidP="00211C3F">
            <w:pPr>
              <w:autoSpaceDE w:val="0"/>
              <w:autoSpaceDN w:val="0"/>
              <w:adjustRightInd w:val="0"/>
              <w:spacing w:after="0" w:line="240" w:lineRule="auto"/>
              <w:rPr>
                <w:ins w:id="7986" w:author="Arjan" w:date="2013-02-07T23:33:00Z"/>
                <w:rFonts w:ascii="Arial" w:eastAsia="Times New Roman" w:hAnsi="Arial" w:cs="Arial"/>
                <w:color w:val="000000"/>
                <w:sz w:val="20"/>
                <w:szCs w:val="20"/>
                <w:lang w:val="nl-NL"/>
              </w:rPr>
            </w:pPr>
            <w:ins w:id="7987"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end"/>
              </w:r>
              <w:r w:rsidR="006B550F" w:rsidRPr="00DD0F4F">
                <w:rPr>
                  <w:rFonts w:ascii="Arial" w:eastAsia="Times New Roman" w:hAnsi="Arial" w:cs="Arial"/>
                  <w:color w:val="610E6A"/>
                  <w:sz w:val="20"/>
                  <w:szCs w:val="20"/>
                  <w:lang w:val="nl-NL"/>
                </w:rPr>
                <w:t xml:space="preserve">Algemeen gehanteerde omschrijving van de aard van de laatst bekende status van de gerelateerde zaak. </w:t>
              </w:r>
            </w:ins>
          </w:p>
        </w:tc>
      </w:tr>
      <w:tr w:rsidR="006B550F" w:rsidRPr="005E066D" w:rsidTr="00211C3F">
        <w:trPr>
          <w:trHeight w:val="230"/>
          <w:ins w:id="7988"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989"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7990" w:author="Arjan" w:date="2013-02-07T23:33:00Z"/>
                <w:rFonts w:ascii="Arial" w:eastAsia="Times New Roman" w:hAnsi="Arial" w:cs="Arial"/>
                <w:b/>
                <w:bCs/>
                <w:color w:val="000000"/>
                <w:sz w:val="20"/>
                <w:szCs w:val="20"/>
                <w:lang w:val="nl-NL"/>
              </w:rPr>
            </w:pPr>
          </w:p>
        </w:tc>
      </w:tr>
      <w:tr w:rsidR="006B550F" w:rsidRPr="00F2006F" w:rsidTr="00211C3F">
        <w:trPr>
          <w:trHeight w:val="230"/>
          <w:ins w:id="799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92" w:author="Arjan" w:date="2013-02-07T23:33:00Z"/>
                <w:rFonts w:ascii="Arial" w:eastAsia="Times New Roman" w:hAnsi="Arial" w:cs="Arial"/>
                <w:color w:val="000000"/>
                <w:sz w:val="20"/>
                <w:szCs w:val="20"/>
              </w:rPr>
            </w:pPr>
            <w:ins w:id="7993"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94" w:author="Arjan" w:date="2013-02-07T23:33:00Z"/>
                <w:rFonts w:ascii="Arial" w:eastAsia="Times New Roman" w:hAnsi="Arial" w:cs="Arial"/>
                <w:color w:val="000000"/>
                <w:sz w:val="20"/>
                <w:szCs w:val="20"/>
              </w:rPr>
            </w:pPr>
            <w:ins w:id="7995" w:author="Arjan" w:date="2013-02-07T23:33:00Z">
              <w:r w:rsidRPr="00F2006F">
                <w:rPr>
                  <w:rFonts w:ascii="Arial" w:eastAsia="Times New Roman" w:hAnsi="Arial" w:cs="Arial"/>
                  <w:color w:val="000000"/>
                  <w:sz w:val="20"/>
                  <w:szCs w:val="20"/>
                </w:rPr>
                <w:t>KING</w:t>
              </w:r>
            </w:ins>
          </w:p>
        </w:tc>
      </w:tr>
      <w:tr w:rsidR="006B550F" w:rsidRPr="00F2006F" w:rsidTr="00211C3F">
        <w:trPr>
          <w:ins w:id="799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9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7998" w:author="Arjan" w:date="2013-02-07T23:33:00Z"/>
                <w:rFonts w:ascii="Arial" w:eastAsia="Times New Roman" w:hAnsi="Arial" w:cs="Arial"/>
                <w:b/>
                <w:bCs/>
                <w:color w:val="000000"/>
                <w:sz w:val="20"/>
                <w:szCs w:val="20"/>
              </w:rPr>
            </w:pPr>
          </w:p>
        </w:tc>
      </w:tr>
      <w:tr w:rsidR="006B550F" w:rsidRPr="00F2006F" w:rsidTr="00211C3F">
        <w:trPr>
          <w:ins w:id="799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00" w:author="Arjan" w:date="2013-02-07T23:33:00Z"/>
                <w:rFonts w:ascii="Arial" w:eastAsia="Times New Roman" w:hAnsi="Arial" w:cs="Arial"/>
                <w:color w:val="000000"/>
                <w:sz w:val="20"/>
                <w:szCs w:val="20"/>
              </w:rPr>
            </w:pPr>
            <w:ins w:id="8001"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02" w:author="Arjan" w:date="2013-02-07T23:33:00Z"/>
                <w:rFonts w:ascii="Arial" w:eastAsia="Times New Roman" w:hAnsi="Arial" w:cs="Arial"/>
                <w:color w:val="000000"/>
                <w:sz w:val="20"/>
                <w:szCs w:val="20"/>
              </w:rPr>
            </w:pPr>
            <w:ins w:id="8003" w:author="Arjan" w:date="2013-02-07T23:33:00Z">
              <w:r w:rsidRPr="00F2006F">
                <w:rPr>
                  <w:rFonts w:ascii="Arial" w:eastAsia="Times New Roman" w:hAnsi="Arial" w:cs="Arial"/>
                  <w:color w:val="000000"/>
                  <w:sz w:val="20"/>
                  <w:szCs w:val="20"/>
                </w:rPr>
                <w:t>1 januari 2013</w:t>
              </w:r>
            </w:ins>
          </w:p>
        </w:tc>
      </w:tr>
      <w:tr w:rsidR="006B550F" w:rsidRPr="00F2006F" w:rsidTr="00211C3F">
        <w:trPr>
          <w:ins w:id="800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0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06" w:author="Arjan" w:date="2013-02-07T23:33:00Z"/>
                <w:rFonts w:ascii="Arial" w:eastAsia="Times New Roman" w:hAnsi="Arial" w:cs="Arial"/>
                <w:b/>
                <w:bCs/>
                <w:color w:val="000000"/>
                <w:sz w:val="20"/>
                <w:szCs w:val="20"/>
              </w:rPr>
            </w:pPr>
          </w:p>
        </w:tc>
      </w:tr>
      <w:tr w:rsidR="006B550F" w:rsidRPr="005E066D" w:rsidTr="00211C3F">
        <w:trPr>
          <w:ins w:id="800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08" w:author="Arjan" w:date="2013-02-07T23:33:00Z"/>
                <w:rFonts w:ascii="Arial" w:eastAsia="Times New Roman" w:hAnsi="Arial" w:cs="Arial"/>
                <w:color w:val="000000"/>
                <w:sz w:val="20"/>
                <w:szCs w:val="20"/>
              </w:rPr>
            </w:pPr>
            <w:ins w:id="8009"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010" w:author="Arjan" w:date="2013-02-07T23:33:00Z"/>
                <w:rFonts w:ascii="Arial" w:eastAsia="Times New Roman" w:hAnsi="Arial" w:cs="Arial"/>
                <w:color w:val="000000"/>
                <w:sz w:val="20"/>
                <w:szCs w:val="20"/>
                <w:lang w:val="nl-NL"/>
              </w:rPr>
            </w:pPr>
            <w:ins w:id="8011" w:author="Arjan" w:date="2013-02-07T23:33:00Z">
              <w:r w:rsidRPr="00DD0F4F">
                <w:rPr>
                  <w:rFonts w:ascii="Arial" w:eastAsia="Times New Roman" w:hAnsi="Arial" w:cs="Arial"/>
                  <w:color w:val="000000"/>
                  <w:sz w:val="20"/>
                  <w:szCs w:val="20"/>
                  <w:lang w:val="nl-NL"/>
                </w:rPr>
                <w:t>Het gaat hier om de generieke omschrijving van het statustype van de laatst bekende status van de gerelateerde zaak. De generieke omschrijving is de aard van de status zoals deze landelijk wordt toegepast. Deze kan afwijken van de door de zaakbehandelende organisatie gehanteerde naam, de Statustypeomschrijving.</w:t>
              </w:r>
            </w:ins>
          </w:p>
        </w:tc>
      </w:tr>
      <w:tr w:rsidR="006B550F" w:rsidRPr="005E066D" w:rsidTr="00211C3F">
        <w:trPr>
          <w:ins w:id="8012"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013"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014" w:author="Arjan" w:date="2013-02-07T23:33:00Z"/>
                <w:rFonts w:ascii="Arial" w:eastAsia="Times New Roman" w:hAnsi="Arial" w:cs="Arial"/>
                <w:b/>
                <w:bCs/>
                <w:color w:val="000000"/>
                <w:sz w:val="20"/>
                <w:szCs w:val="20"/>
                <w:lang w:val="nl-NL"/>
              </w:rPr>
            </w:pPr>
          </w:p>
        </w:tc>
      </w:tr>
      <w:tr w:rsidR="006B550F" w:rsidRPr="00F2006F" w:rsidTr="00211C3F">
        <w:trPr>
          <w:ins w:id="801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16" w:author="Arjan" w:date="2013-02-07T23:33:00Z"/>
                <w:rFonts w:ascii="Arial" w:eastAsia="Times New Roman" w:hAnsi="Arial" w:cs="Arial"/>
                <w:color w:val="000000"/>
                <w:sz w:val="20"/>
                <w:szCs w:val="20"/>
              </w:rPr>
            </w:pPr>
            <w:ins w:id="8017"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8018" w:author="Arjan" w:date="2013-02-07T23:33:00Z"/>
                <w:rFonts w:ascii="Arial" w:eastAsia="Times New Roman" w:hAnsi="Arial" w:cs="Arial"/>
                <w:color w:val="000000"/>
                <w:sz w:val="20"/>
                <w:szCs w:val="20"/>
              </w:rPr>
            </w:pPr>
            <w:ins w:id="8019"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AN80</w:t>
              </w:r>
              <w:r w:rsidRPr="00F2006F">
                <w:rPr>
                  <w:rFonts w:ascii="Arial" w:hAnsi="Arial" w:cs="Arial"/>
                  <w:sz w:val="20"/>
                  <w:szCs w:val="20"/>
                  <w:lang w:val="en-AU"/>
                </w:rPr>
                <w:fldChar w:fldCharType="end"/>
              </w:r>
            </w:ins>
          </w:p>
        </w:tc>
      </w:tr>
      <w:tr w:rsidR="006B550F" w:rsidRPr="00F2006F" w:rsidTr="00211C3F">
        <w:trPr>
          <w:trHeight w:val="230"/>
          <w:ins w:id="802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2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22" w:author="Arjan" w:date="2013-02-07T23:33:00Z"/>
                <w:rFonts w:ascii="Arial" w:eastAsia="Times New Roman" w:hAnsi="Arial" w:cs="Arial"/>
                <w:b/>
                <w:bCs/>
                <w:color w:val="000000"/>
                <w:sz w:val="20"/>
                <w:szCs w:val="20"/>
              </w:rPr>
            </w:pPr>
          </w:p>
        </w:tc>
      </w:tr>
      <w:tr w:rsidR="006B550F" w:rsidRPr="005E066D" w:rsidTr="00211C3F">
        <w:trPr>
          <w:trHeight w:val="230"/>
          <w:ins w:id="802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24" w:author="Arjan" w:date="2013-02-07T23:33:00Z"/>
                <w:rFonts w:ascii="Arial" w:eastAsia="Times New Roman" w:hAnsi="Arial" w:cs="Arial"/>
                <w:color w:val="000000"/>
                <w:sz w:val="20"/>
                <w:szCs w:val="20"/>
              </w:rPr>
            </w:pPr>
            <w:ins w:id="8025"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026" w:author="Arjan" w:date="2013-02-07T23:33:00Z"/>
                <w:rFonts w:ascii="Arial" w:eastAsia="Times New Roman" w:hAnsi="Arial" w:cs="Arial"/>
                <w:color w:val="000000"/>
                <w:sz w:val="20"/>
                <w:szCs w:val="20"/>
                <w:lang w:val="nl-NL"/>
              </w:rPr>
            </w:pPr>
            <w:ins w:id="8027" w:author="Arjan" w:date="2013-02-07T23:33:00Z">
              <w:r w:rsidRPr="00DD0F4F">
                <w:rPr>
                  <w:rFonts w:ascii="Arial" w:eastAsia="Times New Roman" w:hAnsi="Arial" w:cs="Arial"/>
                  <w:color w:val="000000"/>
                  <w:sz w:val="20"/>
                  <w:szCs w:val="20"/>
                  <w:lang w:val="nl-NL"/>
                </w:rPr>
                <w:t>Ontlenen aan het tussen beide organisaties afgesproken zaaktype in de van toepassing zijn ZaakTypeCatalogus.</w:t>
              </w:r>
            </w:ins>
          </w:p>
        </w:tc>
      </w:tr>
      <w:tr w:rsidR="006B550F" w:rsidRPr="005E066D" w:rsidTr="00211C3F">
        <w:trPr>
          <w:trHeight w:val="230"/>
          <w:ins w:id="8028"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029"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030" w:author="Arjan" w:date="2013-02-07T23:33:00Z"/>
                <w:rFonts w:ascii="Arial" w:eastAsia="Times New Roman" w:hAnsi="Arial" w:cs="Arial"/>
                <w:b/>
                <w:bCs/>
                <w:color w:val="000000"/>
                <w:sz w:val="20"/>
                <w:szCs w:val="20"/>
                <w:lang w:val="nl-NL"/>
              </w:rPr>
            </w:pPr>
          </w:p>
        </w:tc>
      </w:tr>
      <w:tr w:rsidR="006B550F" w:rsidRPr="00F2006F" w:rsidTr="00211C3F">
        <w:trPr>
          <w:trHeight w:val="230"/>
          <w:ins w:id="803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32" w:author="Arjan" w:date="2013-02-07T23:33:00Z"/>
                <w:rFonts w:ascii="Arial" w:eastAsia="Times New Roman" w:hAnsi="Arial" w:cs="Arial"/>
                <w:b/>
                <w:bCs/>
                <w:color w:val="000000"/>
                <w:sz w:val="20"/>
                <w:szCs w:val="20"/>
              </w:rPr>
            </w:pPr>
            <w:ins w:id="8033"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34" w:author="Arjan" w:date="2013-02-07T23:33:00Z"/>
                <w:rFonts w:ascii="Arial" w:eastAsia="Times New Roman" w:hAnsi="Arial" w:cs="Arial"/>
                <w:color w:val="000000"/>
                <w:sz w:val="20"/>
                <w:szCs w:val="20"/>
              </w:rPr>
            </w:pPr>
            <w:ins w:id="8035" w:author="Arjan" w:date="2013-02-07T23:33:00Z">
              <w:r w:rsidRPr="00F2006F">
                <w:rPr>
                  <w:rFonts w:ascii="Arial" w:eastAsia="Times New Roman" w:hAnsi="Arial" w:cs="Arial"/>
                  <w:color w:val="000000"/>
                  <w:sz w:val="20"/>
                  <w:szCs w:val="20"/>
                </w:rPr>
                <w:t>Nee</w:t>
              </w:r>
            </w:ins>
          </w:p>
        </w:tc>
      </w:tr>
      <w:tr w:rsidR="006B550F" w:rsidRPr="00F2006F" w:rsidTr="00211C3F">
        <w:trPr>
          <w:trHeight w:val="275"/>
          <w:ins w:id="803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3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38" w:author="Arjan" w:date="2013-02-07T23:33:00Z"/>
                <w:rFonts w:ascii="Arial" w:eastAsia="Times New Roman" w:hAnsi="Arial" w:cs="Arial"/>
                <w:color w:val="000000"/>
                <w:sz w:val="20"/>
                <w:szCs w:val="20"/>
              </w:rPr>
            </w:pPr>
          </w:p>
        </w:tc>
      </w:tr>
      <w:tr w:rsidR="006B550F" w:rsidRPr="00F2006F" w:rsidTr="00211C3F">
        <w:trPr>
          <w:trHeight w:val="230"/>
          <w:ins w:id="803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40" w:author="Arjan" w:date="2013-02-07T23:33:00Z"/>
                <w:rFonts w:ascii="Arial" w:eastAsia="Times New Roman" w:hAnsi="Arial" w:cs="Arial"/>
                <w:b/>
                <w:bCs/>
                <w:color w:val="000000"/>
                <w:sz w:val="20"/>
                <w:szCs w:val="20"/>
              </w:rPr>
            </w:pPr>
            <w:ins w:id="8041"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42" w:author="Arjan" w:date="2013-02-07T23:33:00Z"/>
                <w:rFonts w:ascii="Arial" w:eastAsia="Times New Roman" w:hAnsi="Arial" w:cs="Arial"/>
                <w:color w:val="000000"/>
                <w:sz w:val="20"/>
                <w:szCs w:val="20"/>
              </w:rPr>
            </w:pPr>
            <w:ins w:id="8043"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804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4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46" w:author="Arjan" w:date="2013-02-07T23:33:00Z"/>
                <w:rFonts w:ascii="Arial" w:eastAsia="Times New Roman" w:hAnsi="Arial" w:cs="Arial"/>
                <w:color w:val="000000"/>
                <w:sz w:val="20"/>
                <w:szCs w:val="20"/>
              </w:rPr>
            </w:pPr>
          </w:p>
        </w:tc>
      </w:tr>
      <w:tr w:rsidR="006B550F" w:rsidRPr="00F2006F" w:rsidTr="00211C3F">
        <w:trPr>
          <w:trHeight w:val="230"/>
          <w:ins w:id="804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48" w:author="Arjan" w:date="2013-02-07T23:33:00Z"/>
                <w:rFonts w:ascii="Arial" w:eastAsia="Times New Roman" w:hAnsi="Arial" w:cs="Arial"/>
                <w:b/>
                <w:bCs/>
                <w:color w:val="000000"/>
                <w:sz w:val="20"/>
                <w:szCs w:val="20"/>
              </w:rPr>
            </w:pPr>
            <w:ins w:id="8049"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50" w:author="Arjan" w:date="2013-02-07T23:33:00Z"/>
                <w:rFonts w:ascii="Arial" w:eastAsia="Times New Roman" w:hAnsi="Arial" w:cs="Arial"/>
                <w:color w:val="000000"/>
                <w:sz w:val="20"/>
                <w:szCs w:val="20"/>
              </w:rPr>
            </w:pPr>
          </w:p>
        </w:tc>
      </w:tr>
      <w:tr w:rsidR="006B550F" w:rsidRPr="00F2006F" w:rsidTr="00211C3F">
        <w:trPr>
          <w:trHeight w:val="230"/>
          <w:ins w:id="805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5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53" w:author="Arjan" w:date="2013-02-07T23:33:00Z"/>
                <w:rFonts w:ascii="Arial" w:eastAsia="Times New Roman" w:hAnsi="Arial" w:cs="Arial"/>
                <w:color w:val="000000"/>
                <w:sz w:val="20"/>
                <w:szCs w:val="20"/>
              </w:rPr>
            </w:pPr>
          </w:p>
        </w:tc>
      </w:tr>
      <w:tr w:rsidR="006B550F" w:rsidRPr="00F2006F" w:rsidTr="00211C3F">
        <w:trPr>
          <w:trHeight w:val="230"/>
          <w:ins w:id="805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55" w:author="Arjan" w:date="2013-02-07T23:33:00Z"/>
                <w:rFonts w:ascii="Arial" w:eastAsia="Times New Roman" w:hAnsi="Arial" w:cs="Arial"/>
                <w:b/>
                <w:bCs/>
                <w:color w:val="000000"/>
                <w:sz w:val="20"/>
                <w:szCs w:val="20"/>
              </w:rPr>
            </w:pPr>
            <w:ins w:id="8056"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57" w:author="Arjan" w:date="2013-02-07T23:33:00Z"/>
                <w:rFonts w:ascii="Arial" w:eastAsia="Times New Roman" w:hAnsi="Arial" w:cs="Arial"/>
                <w:color w:val="000000"/>
                <w:sz w:val="20"/>
                <w:szCs w:val="20"/>
              </w:rPr>
            </w:pPr>
            <w:ins w:id="8058"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805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6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61" w:author="Arjan" w:date="2013-02-07T23:33:00Z"/>
                <w:rFonts w:ascii="Arial" w:eastAsia="Times New Roman" w:hAnsi="Arial" w:cs="Arial"/>
                <w:color w:val="000000"/>
                <w:sz w:val="20"/>
                <w:szCs w:val="20"/>
              </w:rPr>
            </w:pPr>
          </w:p>
        </w:tc>
      </w:tr>
      <w:tr w:rsidR="006B550F" w:rsidRPr="00F2006F" w:rsidTr="00211C3F">
        <w:trPr>
          <w:trHeight w:val="230"/>
          <w:ins w:id="806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63" w:author="Arjan" w:date="2013-02-07T23:33:00Z"/>
                <w:rFonts w:ascii="Arial" w:eastAsia="Times New Roman" w:hAnsi="Arial" w:cs="Arial"/>
                <w:b/>
                <w:bCs/>
                <w:color w:val="000000"/>
                <w:sz w:val="20"/>
                <w:szCs w:val="20"/>
              </w:rPr>
            </w:pPr>
            <w:ins w:id="8064"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65" w:author="Arjan" w:date="2013-02-07T23:33:00Z"/>
                <w:rFonts w:ascii="Arial" w:eastAsia="Times New Roman" w:hAnsi="Arial" w:cs="Arial"/>
                <w:color w:val="000000"/>
                <w:sz w:val="20"/>
                <w:szCs w:val="20"/>
              </w:rPr>
            </w:pPr>
            <w:ins w:id="8066"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806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6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69" w:author="Arjan" w:date="2013-02-07T23:33:00Z"/>
                <w:rFonts w:ascii="Arial" w:eastAsia="Times New Roman" w:hAnsi="Arial" w:cs="Arial"/>
                <w:b/>
                <w:bCs/>
                <w:color w:val="000000"/>
                <w:sz w:val="20"/>
                <w:szCs w:val="20"/>
              </w:rPr>
            </w:pPr>
          </w:p>
        </w:tc>
      </w:tr>
      <w:tr w:rsidR="006B550F" w:rsidRPr="00F2006F" w:rsidTr="00211C3F">
        <w:trPr>
          <w:trHeight w:val="230"/>
          <w:ins w:id="807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71" w:author="Arjan" w:date="2013-02-07T23:33:00Z"/>
                <w:rFonts w:ascii="Arial" w:eastAsia="Times New Roman" w:hAnsi="Arial" w:cs="Arial"/>
                <w:color w:val="000000"/>
                <w:sz w:val="20"/>
                <w:szCs w:val="20"/>
              </w:rPr>
            </w:pPr>
            <w:ins w:id="8072"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8073" w:author="Arjan" w:date="2013-02-07T23:33:00Z"/>
                <w:rFonts w:ascii="Arial" w:eastAsia="Times New Roman" w:hAnsi="Arial" w:cs="Arial"/>
                <w:color w:val="000000"/>
                <w:sz w:val="20"/>
                <w:szCs w:val="20"/>
              </w:rPr>
            </w:pPr>
            <w:ins w:id="8074"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0</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rsidTr="00211C3F">
        <w:trPr>
          <w:trHeight w:val="200"/>
          <w:ins w:id="807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7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77" w:author="Arjan" w:date="2013-02-07T23:33:00Z"/>
                <w:rFonts w:ascii="Arial" w:eastAsia="Times New Roman" w:hAnsi="Arial" w:cs="Arial"/>
                <w:b/>
                <w:bCs/>
                <w:color w:val="000000"/>
                <w:sz w:val="20"/>
                <w:szCs w:val="20"/>
              </w:rPr>
            </w:pPr>
          </w:p>
        </w:tc>
      </w:tr>
      <w:tr w:rsidR="006B550F" w:rsidRPr="00F2006F" w:rsidTr="00211C3F">
        <w:trPr>
          <w:trHeight w:val="200"/>
          <w:ins w:id="807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79" w:author="Arjan" w:date="2013-02-07T23:33:00Z"/>
                <w:rFonts w:ascii="Arial" w:eastAsia="Times New Roman" w:hAnsi="Arial" w:cs="Arial"/>
                <w:color w:val="000000"/>
                <w:sz w:val="20"/>
                <w:szCs w:val="20"/>
              </w:rPr>
            </w:pPr>
            <w:ins w:id="8080"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81" w:author="Arjan" w:date="2013-02-07T23:33:00Z"/>
                <w:rFonts w:ascii="Arial" w:eastAsia="Times New Roman" w:hAnsi="Arial" w:cs="Arial"/>
                <w:color w:val="000000"/>
                <w:sz w:val="20"/>
                <w:szCs w:val="20"/>
              </w:rPr>
            </w:pPr>
            <w:ins w:id="8082" w:author="Arjan" w:date="2013-02-07T23:33:00Z">
              <w:r w:rsidRPr="00F2006F">
                <w:rPr>
                  <w:rFonts w:ascii="Arial" w:eastAsia="Times New Roman" w:hAnsi="Arial" w:cs="Arial"/>
                  <w:color w:val="000000"/>
                  <w:sz w:val="20"/>
                  <w:szCs w:val="20"/>
                </w:rPr>
                <w:t>Gemeentelijk basisgegeven</w:t>
              </w:r>
            </w:ins>
          </w:p>
        </w:tc>
      </w:tr>
      <w:tr w:rsidR="006B550F" w:rsidRPr="00F2006F" w:rsidTr="00211C3F">
        <w:trPr>
          <w:trHeight w:val="230"/>
          <w:ins w:id="808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8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85" w:author="Arjan" w:date="2013-02-07T23:33:00Z"/>
                <w:rFonts w:ascii="Arial" w:eastAsia="Times New Roman" w:hAnsi="Arial" w:cs="Arial"/>
                <w:b/>
                <w:bCs/>
                <w:color w:val="000000"/>
                <w:sz w:val="20"/>
                <w:szCs w:val="20"/>
              </w:rPr>
            </w:pPr>
          </w:p>
        </w:tc>
      </w:tr>
      <w:tr w:rsidR="006B550F" w:rsidRPr="00F2006F" w:rsidTr="00211C3F">
        <w:trPr>
          <w:trHeight w:val="230"/>
          <w:ins w:id="808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87" w:author="Arjan" w:date="2013-02-07T23:33:00Z"/>
                <w:rFonts w:ascii="Arial" w:eastAsia="Times New Roman" w:hAnsi="Arial" w:cs="Arial"/>
                <w:color w:val="000000"/>
                <w:sz w:val="20"/>
                <w:szCs w:val="20"/>
              </w:rPr>
            </w:pPr>
            <w:ins w:id="8088"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89" w:author="Arjan" w:date="2013-02-07T23:33:00Z"/>
                <w:rFonts w:ascii="Arial" w:eastAsia="Times New Roman" w:hAnsi="Arial" w:cs="Arial"/>
                <w:color w:val="000000"/>
                <w:sz w:val="20"/>
                <w:szCs w:val="20"/>
              </w:rPr>
            </w:pPr>
            <w:ins w:id="8090" w:author="Arjan" w:date="2013-02-07T23:33:00Z">
              <w:r w:rsidRPr="00F2006F">
                <w:rPr>
                  <w:rFonts w:ascii="Arial" w:eastAsia="Times New Roman" w:hAnsi="Arial" w:cs="Arial"/>
                  <w:color w:val="000000"/>
                  <w:sz w:val="20"/>
                  <w:szCs w:val="20"/>
                </w:rPr>
                <w:t>-</w:t>
              </w:r>
            </w:ins>
          </w:p>
        </w:tc>
      </w:tr>
    </w:tbl>
    <w:p w:rsidR="006B550F" w:rsidRPr="00DD0F4F" w:rsidRDefault="008F2B4B" w:rsidP="006B550F">
      <w:pPr>
        <w:autoSpaceDE w:val="0"/>
        <w:autoSpaceDN w:val="0"/>
        <w:adjustRightInd w:val="0"/>
        <w:spacing w:before="240" w:after="60" w:line="240" w:lineRule="auto"/>
        <w:outlineLvl w:val="3"/>
        <w:rPr>
          <w:ins w:id="8091" w:author="Arjan" w:date="2013-02-07T23:33:00Z"/>
          <w:rFonts w:ascii="Arial" w:eastAsia="Times New Roman" w:hAnsi="Arial" w:cs="Arial"/>
          <w:b/>
          <w:bCs/>
          <w:color w:val="004080"/>
          <w:sz w:val="24"/>
          <w:szCs w:val="24"/>
          <w:lang w:val="nl-NL"/>
        </w:rPr>
      </w:pPr>
      <w:ins w:id="8092"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Datum status gezet</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rsidTr="00211C3F">
        <w:trPr>
          <w:trHeight w:val="230"/>
          <w:ins w:id="809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94" w:author="Arjan" w:date="2013-02-07T23:33:00Z"/>
                <w:rFonts w:ascii="Arial" w:eastAsia="Times New Roman" w:hAnsi="Arial" w:cs="Arial"/>
                <w:color w:val="000000"/>
                <w:sz w:val="20"/>
                <w:szCs w:val="20"/>
              </w:rPr>
            </w:pPr>
            <w:ins w:id="8095"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8096" w:author="Arjan" w:date="2013-02-07T23:33:00Z"/>
                <w:rFonts w:ascii="Arial" w:eastAsia="Times New Roman" w:hAnsi="Arial" w:cs="Arial"/>
                <w:color w:val="000000"/>
                <w:sz w:val="20"/>
                <w:szCs w:val="20"/>
              </w:rPr>
            </w:pPr>
            <w:ins w:id="8097"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Datum status gezet</w:t>
              </w:r>
              <w:r w:rsidRPr="00F2006F">
                <w:rPr>
                  <w:rFonts w:ascii="Arial" w:hAnsi="Arial" w:cs="Arial"/>
                  <w:sz w:val="20"/>
                  <w:szCs w:val="20"/>
                  <w:lang w:val="en-AU"/>
                </w:rPr>
                <w:fldChar w:fldCharType="end"/>
              </w:r>
            </w:ins>
          </w:p>
        </w:tc>
      </w:tr>
      <w:tr w:rsidR="006B550F" w:rsidRPr="00F2006F" w:rsidTr="00211C3F">
        <w:trPr>
          <w:ins w:id="809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09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00" w:author="Arjan" w:date="2013-02-07T23:33:00Z"/>
                <w:rFonts w:ascii="Arial" w:eastAsia="Times New Roman" w:hAnsi="Arial" w:cs="Arial"/>
                <w:b/>
                <w:bCs/>
                <w:color w:val="000000"/>
                <w:sz w:val="20"/>
                <w:szCs w:val="20"/>
              </w:rPr>
            </w:pPr>
          </w:p>
        </w:tc>
      </w:tr>
      <w:tr w:rsidR="006B550F" w:rsidRPr="00F2006F" w:rsidTr="00211C3F">
        <w:trPr>
          <w:ins w:id="810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02" w:author="Arjan" w:date="2013-02-07T23:33:00Z"/>
                <w:rFonts w:ascii="Arial" w:eastAsia="Times New Roman" w:hAnsi="Arial" w:cs="Arial"/>
                <w:color w:val="000000"/>
                <w:sz w:val="20"/>
                <w:szCs w:val="20"/>
              </w:rPr>
            </w:pPr>
            <w:ins w:id="8103"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04" w:author="Arjan" w:date="2013-02-07T23:33:00Z"/>
                <w:rFonts w:ascii="Arial" w:eastAsia="Times New Roman" w:hAnsi="Arial" w:cs="Arial"/>
                <w:color w:val="000000"/>
                <w:sz w:val="20"/>
                <w:szCs w:val="20"/>
              </w:rPr>
            </w:pPr>
            <w:ins w:id="8105" w:author="Arjan" w:date="2013-02-07T23:33:00Z">
              <w:r w:rsidRPr="00F2006F">
                <w:rPr>
                  <w:rFonts w:ascii="Arial" w:eastAsia="Times New Roman" w:hAnsi="Arial" w:cs="Arial"/>
                  <w:color w:val="000000"/>
                  <w:sz w:val="20"/>
                  <w:szCs w:val="20"/>
                </w:rPr>
                <w:t>KING</w:t>
              </w:r>
            </w:ins>
          </w:p>
        </w:tc>
      </w:tr>
      <w:tr w:rsidR="006B550F" w:rsidRPr="00F2006F" w:rsidTr="00211C3F">
        <w:trPr>
          <w:ins w:id="810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0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08" w:author="Arjan" w:date="2013-02-07T23:33:00Z"/>
                <w:rFonts w:ascii="Arial" w:eastAsia="Times New Roman" w:hAnsi="Arial" w:cs="Arial"/>
                <w:b/>
                <w:bCs/>
                <w:color w:val="000000"/>
                <w:sz w:val="20"/>
                <w:szCs w:val="20"/>
              </w:rPr>
            </w:pPr>
          </w:p>
        </w:tc>
      </w:tr>
      <w:tr w:rsidR="006B550F" w:rsidRPr="00F2006F" w:rsidTr="00211C3F">
        <w:trPr>
          <w:ins w:id="810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10" w:author="Arjan" w:date="2013-02-07T23:33:00Z"/>
                <w:rFonts w:ascii="Arial" w:eastAsia="Times New Roman" w:hAnsi="Arial" w:cs="Arial"/>
                <w:color w:val="000000"/>
                <w:sz w:val="20"/>
                <w:szCs w:val="20"/>
              </w:rPr>
            </w:pPr>
            <w:ins w:id="8111"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12" w:author="Arjan" w:date="2013-02-07T23:33:00Z"/>
                <w:rFonts w:ascii="Arial" w:eastAsia="Times New Roman" w:hAnsi="Arial" w:cs="Arial"/>
                <w:color w:val="000000"/>
                <w:sz w:val="20"/>
                <w:szCs w:val="20"/>
              </w:rPr>
            </w:pPr>
          </w:p>
        </w:tc>
      </w:tr>
      <w:tr w:rsidR="006B550F" w:rsidRPr="00F2006F" w:rsidTr="00211C3F">
        <w:trPr>
          <w:ins w:id="811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1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15" w:author="Arjan" w:date="2013-02-07T23:33:00Z"/>
                <w:rFonts w:ascii="Arial" w:eastAsia="Times New Roman" w:hAnsi="Arial" w:cs="Arial"/>
                <w:b/>
                <w:bCs/>
                <w:color w:val="000000"/>
                <w:sz w:val="20"/>
                <w:szCs w:val="20"/>
              </w:rPr>
            </w:pPr>
          </w:p>
        </w:tc>
      </w:tr>
      <w:tr w:rsidR="006B550F" w:rsidRPr="00F2006F" w:rsidTr="00211C3F">
        <w:trPr>
          <w:trHeight w:val="335"/>
          <w:ins w:id="811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17" w:author="Arjan" w:date="2013-02-07T23:33:00Z"/>
                <w:rFonts w:ascii="Arial" w:eastAsia="Times New Roman" w:hAnsi="Arial" w:cs="Arial"/>
                <w:color w:val="000000"/>
                <w:sz w:val="20"/>
                <w:szCs w:val="20"/>
              </w:rPr>
            </w:pPr>
            <w:ins w:id="8118"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8119" w:author="Arjan" w:date="2013-02-07T23:33:00Z"/>
                <w:rFonts w:ascii="Arial" w:eastAsia="Times New Roman" w:hAnsi="Arial" w:cs="Arial"/>
                <w:color w:val="000000"/>
                <w:sz w:val="20"/>
                <w:szCs w:val="20"/>
              </w:rPr>
            </w:pPr>
            <w:ins w:id="8120"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datumStatusGezet</w:t>
              </w:r>
              <w:r w:rsidRPr="00F2006F">
                <w:rPr>
                  <w:rFonts w:ascii="Arial" w:hAnsi="Arial" w:cs="Arial"/>
                  <w:sz w:val="20"/>
                  <w:szCs w:val="20"/>
                  <w:lang w:val="en-AU"/>
                </w:rPr>
                <w:fldChar w:fldCharType="end"/>
              </w:r>
            </w:ins>
          </w:p>
        </w:tc>
      </w:tr>
      <w:tr w:rsidR="006B550F" w:rsidRPr="00F2006F" w:rsidTr="00211C3F">
        <w:trPr>
          <w:trHeight w:val="215"/>
          <w:ins w:id="812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2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23" w:author="Arjan" w:date="2013-02-07T23:33:00Z"/>
                <w:rFonts w:ascii="Arial" w:eastAsia="Times New Roman" w:hAnsi="Arial" w:cs="Arial"/>
                <w:b/>
                <w:bCs/>
                <w:color w:val="000000"/>
                <w:sz w:val="20"/>
                <w:szCs w:val="20"/>
              </w:rPr>
            </w:pPr>
          </w:p>
        </w:tc>
      </w:tr>
      <w:tr w:rsidR="006B550F" w:rsidRPr="005E066D" w:rsidTr="00211C3F">
        <w:trPr>
          <w:trHeight w:val="215"/>
          <w:ins w:id="812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25" w:author="Arjan" w:date="2013-02-07T23:33:00Z"/>
                <w:rFonts w:ascii="Arial" w:eastAsia="Times New Roman" w:hAnsi="Arial" w:cs="Arial"/>
                <w:color w:val="000000"/>
                <w:sz w:val="20"/>
                <w:szCs w:val="20"/>
              </w:rPr>
            </w:pPr>
            <w:ins w:id="8126"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6B550F" w:rsidRPr="00DD0F4F" w:rsidRDefault="008F2B4B" w:rsidP="00211C3F">
            <w:pPr>
              <w:autoSpaceDE w:val="0"/>
              <w:autoSpaceDN w:val="0"/>
              <w:adjustRightInd w:val="0"/>
              <w:spacing w:after="0" w:line="240" w:lineRule="auto"/>
              <w:rPr>
                <w:ins w:id="8127" w:author="Arjan" w:date="2013-02-07T23:33:00Z"/>
                <w:rFonts w:ascii="Arial" w:eastAsia="Times New Roman" w:hAnsi="Arial" w:cs="Arial"/>
                <w:color w:val="000000"/>
                <w:sz w:val="20"/>
                <w:szCs w:val="20"/>
                <w:lang w:val="nl-NL"/>
              </w:rPr>
            </w:pPr>
            <w:ins w:id="8128"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end"/>
              </w:r>
              <w:r w:rsidR="006B550F" w:rsidRPr="00DD0F4F">
                <w:rPr>
                  <w:rFonts w:ascii="Arial" w:eastAsia="Times New Roman" w:hAnsi="Arial" w:cs="Arial"/>
                  <w:color w:val="610E6A"/>
                  <w:sz w:val="20"/>
                  <w:szCs w:val="20"/>
                  <w:lang w:val="nl-NL"/>
                </w:rPr>
                <w:t>De datum waarop de gerelateerde zaak de laatst bekende status heeft verkregen.</w:t>
              </w:r>
            </w:ins>
          </w:p>
        </w:tc>
      </w:tr>
      <w:tr w:rsidR="006B550F" w:rsidRPr="005E066D" w:rsidTr="00211C3F">
        <w:trPr>
          <w:trHeight w:val="230"/>
          <w:ins w:id="8129"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130"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131" w:author="Arjan" w:date="2013-02-07T23:33:00Z"/>
                <w:rFonts w:ascii="Arial" w:eastAsia="Times New Roman" w:hAnsi="Arial" w:cs="Arial"/>
                <w:b/>
                <w:bCs/>
                <w:color w:val="000000"/>
                <w:sz w:val="20"/>
                <w:szCs w:val="20"/>
                <w:lang w:val="nl-NL"/>
              </w:rPr>
            </w:pPr>
          </w:p>
        </w:tc>
      </w:tr>
      <w:tr w:rsidR="006B550F" w:rsidRPr="00F2006F" w:rsidTr="00211C3F">
        <w:trPr>
          <w:trHeight w:val="230"/>
          <w:ins w:id="813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33" w:author="Arjan" w:date="2013-02-07T23:33:00Z"/>
                <w:rFonts w:ascii="Arial" w:eastAsia="Times New Roman" w:hAnsi="Arial" w:cs="Arial"/>
                <w:color w:val="000000"/>
                <w:sz w:val="20"/>
                <w:szCs w:val="20"/>
              </w:rPr>
            </w:pPr>
            <w:ins w:id="8134"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35" w:author="Arjan" w:date="2013-02-07T23:33:00Z"/>
                <w:rFonts w:ascii="Arial" w:eastAsia="Times New Roman" w:hAnsi="Arial" w:cs="Arial"/>
                <w:color w:val="000000"/>
                <w:sz w:val="20"/>
                <w:szCs w:val="20"/>
              </w:rPr>
            </w:pPr>
            <w:ins w:id="8136" w:author="Arjan" w:date="2013-02-07T23:33:00Z">
              <w:r w:rsidRPr="00F2006F">
                <w:rPr>
                  <w:rFonts w:ascii="Arial" w:eastAsia="Times New Roman" w:hAnsi="Arial" w:cs="Arial"/>
                  <w:color w:val="000000"/>
                  <w:sz w:val="20"/>
                  <w:szCs w:val="20"/>
                </w:rPr>
                <w:t>KING</w:t>
              </w:r>
            </w:ins>
          </w:p>
        </w:tc>
      </w:tr>
      <w:tr w:rsidR="006B550F" w:rsidRPr="00F2006F" w:rsidTr="00211C3F">
        <w:trPr>
          <w:ins w:id="813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3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39" w:author="Arjan" w:date="2013-02-07T23:33:00Z"/>
                <w:rFonts w:ascii="Arial" w:eastAsia="Times New Roman" w:hAnsi="Arial" w:cs="Arial"/>
                <w:b/>
                <w:bCs/>
                <w:color w:val="000000"/>
                <w:sz w:val="20"/>
                <w:szCs w:val="20"/>
              </w:rPr>
            </w:pPr>
          </w:p>
        </w:tc>
      </w:tr>
      <w:tr w:rsidR="006B550F" w:rsidRPr="00F2006F" w:rsidTr="00211C3F">
        <w:trPr>
          <w:ins w:id="814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41" w:author="Arjan" w:date="2013-02-07T23:33:00Z"/>
                <w:rFonts w:ascii="Arial" w:eastAsia="Times New Roman" w:hAnsi="Arial" w:cs="Arial"/>
                <w:color w:val="000000"/>
                <w:sz w:val="20"/>
                <w:szCs w:val="20"/>
              </w:rPr>
            </w:pPr>
            <w:ins w:id="8142"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43" w:author="Arjan" w:date="2013-02-07T23:33:00Z"/>
                <w:rFonts w:ascii="Arial" w:eastAsia="Times New Roman" w:hAnsi="Arial" w:cs="Arial"/>
                <w:color w:val="000000"/>
                <w:sz w:val="20"/>
                <w:szCs w:val="20"/>
              </w:rPr>
            </w:pPr>
            <w:ins w:id="8144" w:author="Arjan" w:date="2013-02-07T23:33:00Z">
              <w:r w:rsidRPr="00F2006F">
                <w:rPr>
                  <w:rFonts w:ascii="Arial" w:eastAsia="Times New Roman" w:hAnsi="Arial" w:cs="Arial"/>
                  <w:color w:val="000000"/>
                  <w:sz w:val="20"/>
                  <w:szCs w:val="20"/>
                </w:rPr>
                <w:t>1 januari 2013</w:t>
              </w:r>
            </w:ins>
          </w:p>
        </w:tc>
      </w:tr>
      <w:tr w:rsidR="006B550F" w:rsidRPr="00F2006F" w:rsidTr="00211C3F">
        <w:trPr>
          <w:ins w:id="814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4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47" w:author="Arjan" w:date="2013-02-07T23:33:00Z"/>
                <w:rFonts w:ascii="Arial" w:eastAsia="Times New Roman" w:hAnsi="Arial" w:cs="Arial"/>
                <w:b/>
                <w:bCs/>
                <w:color w:val="000000"/>
                <w:sz w:val="20"/>
                <w:szCs w:val="20"/>
              </w:rPr>
            </w:pPr>
          </w:p>
        </w:tc>
      </w:tr>
      <w:tr w:rsidR="006B550F" w:rsidRPr="005E066D" w:rsidTr="00211C3F">
        <w:trPr>
          <w:ins w:id="814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49" w:author="Arjan" w:date="2013-02-07T23:33:00Z"/>
                <w:rFonts w:ascii="Arial" w:eastAsia="Times New Roman" w:hAnsi="Arial" w:cs="Arial"/>
                <w:color w:val="000000"/>
                <w:sz w:val="20"/>
                <w:szCs w:val="20"/>
              </w:rPr>
            </w:pPr>
            <w:ins w:id="8150"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151" w:author="Arjan" w:date="2013-02-07T23:33:00Z"/>
                <w:rFonts w:ascii="Arial" w:eastAsia="Times New Roman" w:hAnsi="Arial" w:cs="Arial"/>
                <w:color w:val="000000"/>
                <w:sz w:val="20"/>
                <w:szCs w:val="20"/>
                <w:lang w:val="nl-NL"/>
              </w:rPr>
            </w:pPr>
            <w:ins w:id="8152" w:author="Arjan" w:date="2013-02-07T23:33:00Z">
              <w:r w:rsidRPr="00DD0F4F">
                <w:rPr>
                  <w:rFonts w:ascii="Arial" w:eastAsia="Times New Roman" w:hAnsi="Arial" w:cs="Arial"/>
                  <w:color w:val="000000"/>
                  <w:sz w:val="20"/>
                  <w:szCs w:val="20"/>
                  <w:lang w:val="nl-NL"/>
                </w:rPr>
                <w:t>Op één dag kan een zaak meerdere statussen doorlopen. Om te kunnen bepalen wat de laatst gezette status is of in welke volgorde de statussen bereikt zijn, wordt de datum tot op de minuut vastgelegd.</w:t>
              </w:r>
            </w:ins>
          </w:p>
        </w:tc>
      </w:tr>
      <w:tr w:rsidR="006B550F" w:rsidRPr="005E066D" w:rsidTr="00211C3F">
        <w:trPr>
          <w:ins w:id="8153"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154"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155" w:author="Arjan" w:date="2013-02-07T23:33:00Z"/>
                <w:rFonts w:ascii="Arial" w:eastAsia="Times New Roman" w:hAnsi="Arial" w:cs="Arial"/>
                <w:b/>
                <w:bCs/>
                <w:color w:val="000000"/>
                <w:sz w:val="20"/>
                <w:szCs w:val="20"/>
                <w:lang w:val="nl-NL"/>
              </w:rPr>
            </w:pPr>
          </w:p>
        </w:tc>
      </w:tr>
      <w:tr w:rsidR="006B550F" w:rsidRPr="00F2006F" w:rsidTr="00211C3F">
        <w:trPr>
          <w:ins w:id="815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57" w:author="Arjan" w:date="2013-02-07T23:33:00Z"/>
                <w:rFonts w:ascii="Arial" w:eastAsia="Times New Roman" w:hAnsi="Arial" w:cs="Arial"/>
                <w:color w:val="000000"/>
                <w:sz w:val="20"/>
                <w:szCs w:val="20"/>
              </w:rPr>
            </w:pPr>
            <w:ins w:id="8158"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8159" w:author="Arjan" w:date="2013-02-07T23:33:00Z"/>
                <w:rFonts w:ascii="Arial" w:eastAsia="Times New Roman" w:hAnsi="Arial" w:cs="Arial"/>
                <w:color w:val="000000"/>
                <w:sz w:val="20"/>
                <w:szCs w:val="20"/>
              </w:rPr>
            </w:pPr>
            <w:ins w:id="8160"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Datum (JJJJMMDDUUMM)</w:t>
              </w:r>
              <w:r w:rsidRPr="00F2006F">
                <w:rPr>
                  <w:rFonts w:ascii="Arial" w:hAnsi="Arial" w:cs="Arial"/>
                  <w:sz w:val="20"/>
                  <w:szCs w:val="20"/>
                  <w:lang w:val="en-AU"/>
                </w:rPr>
                <w:fldChar w:fldCharType="end"/>
              </w:r>
            </w:ins>
          </w:p>
        </w:tc>
      </w:tr>
      <w:tr w:rsidR="006B550F" w:rsidRPr="00F2006F" w:rsidTr="00211C3F">
        <w:trPr>
          <w:trHeight w:val="230"/>
          <w:ins w:id="816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6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63" w:author="Arjan" w:date="2013-02-07T23:33:00Z"/>
                <w:rFonts w:ascii="Arial" w:eastAsia="Times New Roman" w:hAnsi="Arial" w:cs="Arial"/>
                <w:b/>
                <w:bCs/>
                <w:color w:val="000000"/>
                <w:sz w:val="20"/>
                <w:szCs w:val="20"/>
              </w:rPr>
            </w:pPr>
          </w:p>
        </w:tc>
      </w:tr>
      <w:tr w:rsidR="006B550F" w:rsidRPr="005E066D" w:rsidTr="00211C3F">
        <w:trPr>
          <w:trHeight w:val="230"/>
          <w:ins w:id="816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65" w:author="Arjan" w:date="2013-02-07T23:33:00Z"/>
                <w:rFonts w:ascii="Arial" w:eastAsia="Times New Roman" w:hAnsi="Arial" w:cs="Arial"/>
                <w:color w:val="000000"/>
                <w:sz w:val="20"/>
                <w:szCs w:val="20"/>
              </w:rPr>
            </w:pPr>
            <w:ins w:id="8166"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167" w:author="Arjan" w:date="2013-02-07T23:33:00Z"/>
                <w:rFonts w:ascii="Arial" w:eastAsia="Times New Roman" w:hAnsi="Arial" w:cs="Arial"/>
                <w:color w:val="000000"/>
                <w:sz w:val="20"/>
                <w:szCs w:val="20"/>
                <w:lang w:val="nl-NL"/>
              </w:rPr>
            </w:pPr>
            <w:ins w:id="8168" w:author="Arjan" w:date="2013-02-07T23:33:00Z">
              <w:r w:rsidRPr="00DD0F4F">
                <w:rPr>
                  <w:rFonts w:ascii="Arial" w:eastAsia="Times New Roman" w:hAnsi="Arial" w:cs="Arial"/>
                  <w:color w:val="000000"/>
                  <w:sz w:val="20"/>
                  <w:szCs w:val="20"/>
                  <w:lang w:val="nl-NL"/>
                </w:rPr>
                <w:t>Alle geldige datums gelegen op of voor de huidige datum en tijd</w:t>
              </w:r>
            </w:ins>
          </w:p>
        </w:tc>
      </w:tr>
      <w:tr w:rsidR="006B550F" w:rsidRPr="005E066D" w:rsidTr="00211C3F">
        <w:trPr>
          <w:trHeight w:val="230"/>
          <w:ins w:id="8169"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170"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171" w:author="Arjan" w:date="2013-02-07T23:33:00Z"/>
                <w:rFonts w:ascii="Arial" w:eastAsia="Times New Roman" w:hAnsi="Arial" w:cs="Arial"/>
                <w:b/>
                <w:bCs/>
                <w:color w:val="000000"/>
                <w:sz w:val="20"/>
                <w:szCs w:val="20"/>
                <w:lang w:val="nl-NL"/>
              </w:rPr>
            </w:pPr>
          </w:p>
        </w:tc>
      </w:tr>
      <w:tr w:rsidR="006B550F" w:rsidRPr="00F2006F" w:rsidTr="00211C3F">
        <w:trPr>
          <w:trHeight w:val="230"/>
          <w:ins w:id="817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73" w:author="Arjan" w:date="2013-02-07T23:33:00Z"/>
                <w:rFonts w:ascii="Arial" w:eastAsia="Times New Roman" w:hAnsi="Arial" w:cs="Arial"/>
                <w:b/>
                <w:bCs/>
                <w:color w:val="000000"/>
                <w:sz w:val="20"/>
                <w:szCs w:val="20"/>
              </w:rPr>
            </w:pPr>
            <w:ins w:id="8174"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75" w:author="Arjan" w:date="2013-02-07T23:33:00Z"/>
                <w:rFonts w:ascii="Arial" w:eastAsia="Times New Roman" w:hAnsi="Arial" w:cs="Arial"/>
                <w:color w:val="000000"/>
                <w:sz w:val="20"/>
                <w:szCs w:val="20"/>
              </w:rPr>
            </w:pPr>
            <w:ins w:id="8176" w:author="Arjan" w:date="2013-02-07T23:33:00Z">
              <w:r w:rsidRPr="00F2006F">
                <w:rPr>
                  <w:rFonts w:ascii="Arial" w:eastAsia="Times New Roman" w:hAnsi="Arial" w:cs="Arial"/>
                  <w:color w:val="000000"/>
                  <w:sz w:val="20"/>
                  <w:szCs w:val="20"/>
                </w:rPr>
                <w:t>Nee</w:t>
              </w:r>
            </w:ins>
          </w:p>
        </w:tc>
      </w:tr>
      <w:tr w:rsidR="006B550F" w:rsidRPr="00F2006F" w:rsidTr="00211C3F">
        <w:trPr>
          <w:trHeight w:val="275"/>
          <w:ins w:id="817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7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79" w:author="Arjan" w:date="2013-02-07T23:33:00Z"/>
                <w:rFonts w:ascii="Arial" w:eastAsia="Times New Roman" w:hAnsi="Arial" w:cs="Arial"/>
                <w:color w:val="000000"/>
                <w:sz w:val="20"/>
                <w:szCs w:val="20"/>
              </w:rPr>
            </w:pPr>
          </w:p>
        </w:tc>
      </w:tr>
      <w:tr w:rsidR="006B550F" w:rsidRPr="00F2006F" w:rsidTr="00211C3F">
        <w:trPr>
          <w:trHeight w:val="230"/>
          <w:ins w:id="818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81" w:author="Arjan" w:date="2013-02-07T23:33:00Z"/>
                <w:rFonts w:ascii="Arial" w:eastAsia="Times New Roman" w:hAnsi="Arial" w:cs="Arial"/>
                <w:b/>
                <w:bCs/>
                <w:color w:val="000000"/>
                <w:sz w:val="20"/>
                <w:szCs w:val="20"/>
              </w:rPr>
            </w:pPr>
            <w:ins w:id="8182"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83" w:author="Arjan" w:date="2013-02-07T23:33:00Z"/>
                <w:rFonts w:ascii="Arial" w:eastAsia="Times New Roman" w:hAnsi="Arial" w:cs="Arial"/>
                <w:color w:val="000000"/>
                <w:sz w:val="20"/>
                <w:szCs w:val="20"/>
              </w:rPr>
            </w:pPr>
            <w:ins w:id="8184"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818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8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87" w:author="Arjan" w:date="2013-02-07T23:33:00Z"/>
                <w:rFonts w:ascii="Arial" w:eastAsia="Times New Roman" w:hAnsi="Arial" w:cs="Arial"/>
                <w:color w:val="000000"/>
                <w:sz w:val="20"/>
                <w:szCs w:val="20"/>
              </w:rPr>
            </w:pPr>
          </w:p>
        </w:tc>
      </w:tr>
      <w:tr w:rsidR="006B550F" w:rsidRPr="00F2006F" w:rsidTr="00211C3F">
        <w:trPr>
          <w:trHeight w:val="230"/>
          <w:ins w:id="818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89" w:author="Arjan" w:date="2013-02-07T23:33:00Z"/>
                <w:rFonts w:ascii="Arial" w:eastAsia="Times New Roman" w:hAnsi="Arial" w:cs="Arial"/>
                <w:b/>
                <w:bCs/>
                <w:color w:val="000000"/>
                <w:sz w:val="20"/>
                <w:szCs w:val="20"/>
              </w:rPr>
            </w:pPr>
            <w:ins w:id="8190"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91" w:author="Arjan" w:date="2013-02-07T23:33:00Z"/>
                <w:rFonts w:ascii="Arial" w:eastAsia="Times New Roman" w:hAnsi="Arial" w:cs="Arial"/>
                <w:color w:val="000000"/>
                <w:sz w:val="20"/>
                <w:szCs w:val="20"/>
              </w:rPr>
            </w:pPr>
          </w:p>
        </w:tc>
      </w:tr>
      <w:tr w:rsidR="006B550F" w:rsidRPr="00F2006F" w:rsidTr="00211C3F">
        <w:trPr>
          <w:trHeight w:val="230"/>
          <w:ins w:id="819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9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94" w:author="Arjan" w:date="2013-02-07T23:33:00Z"/>
                <w:rFonts w:ascii="Arial" w:eastAsia="Times New Roman" w:hAnsi="Arial" w:cs="Arial"/>
                <w:color w:val="000000"/>
                <w:sz w:val="20"/>
                <w:szCs w:val="20"/>
              </w:rPr>
            </w:pPr>
          </w:p>
        </w:tc>
      </w:tr>
      <w:tr w:rsidR="006B550F" w:rsidRPr="00F2006F" w:rsidTr="00211C3F">
        <w:trPr>
          <w:trHeight w:val="230"/>
          <w:ins w:id="819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96" w:author="Arjan" w:date="2013-02-07T23:33:00Z"/>
                <w:rFonts w:ascii="Arial" w:eastAsia="Times New Roman" w:hAnsi="Arial" w:cs="Arial"/>
                <w:b/>
                <w:bCs/>
                <w:color w:val="000000"/>
                <w:sz w:val="20"/>
                <w:szCs w:val="20"/>
              </w:rPr>
            </w:pPr>
            <w:ins w:id="8197"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198" w:author="Arjan" w:date="2013-02-07T23:33:00Z"/>
                <w:rFonts w:ascii="Arial" w:eastAsia="Times New Roman" w:hAnsi="Arial" w:cs="Arial"/>
                <w:color w:val="000000"/>
                <w:sz w:val="20"/>
                <w:szCs w:val="20"/>
              </w:rPr>
            </w:pPr>
            <w:ins w:id="8199"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820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0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02" w:author="Arjan" w:date="2013-02-07T23:33:00Z"/>
                <w:rFonts w:ascii="Arial" w:eastAsia="Times New Roman" w:hAnsi="Arial" w:cs="Arial"/>
                <w:color w:val="000000"/>
                <w:sz w:val="20"/>
                <w:szCs w:val="20"/>
              </w:rPr>
            </w:pPr>
          </w:p>
        </w:tc>
      </w:tr>
      <w:tr w:rsidR="006B550F" w:rsidRPr="00F2006F" w:rsidTr="00211C3F">
        <w:trPr>
          <w:trHeight w:val="230"/>
          <w:ins w:id="820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04" w:author="Arjan" w:date="2013-02-07T23:33:00Z"/>
                <w:rFonts w:ascii="Arial" w:eastAsia="Times New Roman" w:hAnsi="Arial" w:cs="Arial"/>
                <w:b/>
                <w:bCs/>
                <w:color w:val="000000"/>
                <w:sz w:val="20"/>
                <w:szCs w:val="20"/>
              </w:rPr>
            </w:pPr>
            <w:ins w:id="8205"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06" w:author="Arjan" w:date="2013-02-07T23:33:00Z"/>
                <w:rFonts w:ascii="Arial" w:eastAsia="Times New Roman" w:hAnsi="Arial" w:cs="Arial"/>
                <w:color w:val="000000"/>
                <w:sz w:val="20"/>
                <w:szCs w:val="20"/>
              </w:rPr>
            </w:pPr>
            <w:ins w:id="8207"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820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0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10" w:author="Arjan" w:date="2013-02-07T23:33:00Z"/>
                <w:rFonts w:ascii="Arial" w:eastAsia="Times New Roman" w:hAnsi="Arial" w:cs="Arial"/>
                <w:b/>
                <w:bCs/>
                <w:color w:val="000000"/>
                <w:sz w:val="20"/>
                <w:szCs w:val="20"/>
              </w:rPr>
            </w:pPr>
          </w:p>
        </w:tc>
      </w:tr>
      <w:tr w:rsidR="006B550F" w:rsidRPr="00F2006F" w:rsidTr="00211C3F">
        <w:trPr>
          <w:trHeight w:val="230"/>
          <w:ins w:id="821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12" w:author="Arjan" w:date="2013-02-07T23:33:00Z"/>
                <w:rFonts w:ascii="Arial" w:eastAsia="Times New Roman" w:hAnsi="Arial" w:cs="Arial"/>
                <w:color w:val="000000"/>
                <w:sz w:val="20"/>
                <w:szCs w:val="20"/>
              </w:rPr>
            </w:pPr>
            <w:ins w:id="8213"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8214" w:author="Arjan" w:date="2013-02-07T23:33:00Z"/>
                <w:rFonts w:ascii="Arial" w:eastAsia="Times New Roman" w:hAnsi="Arial" w:cs="Arial"/>
                <w:color w:val="000000"/>
                <w:sz w:val="20"/>
                <w:szCs w:val="20"/>
              </w:rPr>
            </w:pPr>
            <w:ins w:id="8215"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1</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rsidTr="00211C3F">
        <w:trPr>
          <w:trHeight w:val="200"/>
          <w:ins w:id="821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1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18" w:author="Arjan" w:date="2013-02-07T23:33:00Z"/>
                <w:rFonts w:ascii="Arial" w:eastAsia="Times New Roman" w:hAnsi="Arial" w:cs="Arial"/>
                <w:b/>
                <w:bCs/>
                <w:color w:val="000000"/>
                <w:sz w:val="20"/>
                <w:szCs w:val="20"/>
              </w:rPr>
            </w:pPr>
          </w:p>
        </w:tc>
      </w:tr>
      <w:tr w:rsidR="006B550F" w:rsidRPr="00F2006F" w:rsidTr="00211C3F">
        <w:trPr>
          <w:trHeight w:val="200"/>
          <w:ins w:id="821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20" w:author="Arjan" w:date="2013-02-07T23:33:00Z"/>
                <w:rFonts w:ascii="Arial" w:eastAsia="Times New Roman" w:hAnsi="Arial" w:cs="Arial"/>
                <w:color w:val="000000"/>
                <w:sz w:val="20"/>
                <w:szCs w:val="20"/>
              </w:rPr>
            </w:pPr>
            <w:ins w:id="8221"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22" w:author="Arjan" w:date="2013-02-07T23:33:00Z"/>
                <w:rFonts w:ascii="Arial" w:eastAsia="Times New Roman" w:hAnsi="Arial" w:cs="Arial"/>
                <w:color w:val="000000"/>
                <w:sz w:val="20"/>
                <w:szCs w:val="20"/>
              </w:rPr>
            </w:pPr>
            <w:ins w:id="8223" w:author="Arjan" w:date="2013-02-07T23:33:00Z">
              <w:r w:rsidRPr="00F2006F">
                <w:rPr>
                  <w:rFonts w:ascii="Arial" w:eastAsia="Times New Roman" w:hAnsi="Arial" w:cs="Arial"/>
                  <w:color w:val="000000"/>
                  <w:sz w:val="20"/>
                  <w:szCs w:val="20"/>
                </w:rPr>
                <w:t>Gemeentelijk basisgegeven</w:t>
              </w:r>
            </w:ins>
          </w:p>
        </w:tc>
      </w:tr>
      <w:tr w:rsidR="006B550F" w:rsidRPr="00F2006F" w:rsidTr="00211C3F">
        <w:trPr>
          <w:trHeight w:val="230"/>
          <w:ins w:id="822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2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26" w:author="Arjan" w:date="2013-02-07T23:33:00Z"/>
                <w:rFonts w:ascii="Arial" w:eastAsia="Times New Roman" w:hAnsi="Arial" w:cs="Arial"/>
                <w:b/>
                <w:bCs/>
                <w:color w:val="000000"/>
                <w:sz w:val="20"/>
                <w:szCs w:val="20"/>
              </w:rPr>
            </w:pPr>
          </w:p>
        </w:tc>
      </w:tr>
      <w:tr w:rsidR="006B550F" w:rsidRPr="005E066D" w:rsidTr="00211C3F">
        <w:trPr>
          <w:trHeight w:val="230"/>
          <w:ins w:id="822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28" w:author="Arjan" w:date="2013-02-07T23:33:00Z"/>
                <w:rFonts w:ascii="Arial" w:eastAsia="Times New Roman" w:hAnsi="Arial" w:cs="Arial"/>
                <w:color w:val="000000"/>
                <w:sz w:val="20"/>
                <w:szCs w:val="20"/>
              </w:rPr>
            </w:pPr>
            <w:ins w:id="8229"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230" w:author="Arjan" w:date="2013-02-07T23:33:00Z"/>
                <w:rFonts w:ascii="Arial" w:eastAsia="Times New Roman" w:hAnsi="Arial" w:cs="Arial"/>
                <w:color w:val="000000"/>
                <w:sz w:val="20"/>
                <w:szCs w:val="20"/>
                <w:lang w:val="nl-NL"/>
              </w:rPr>
            </w:pPr>
            <w:ins w:id="8231" w:author="Arjan" w:date="2013-02-07T23:33:00Z">
              <w:r w:rsidRPr="00DD0F4F">
                <w:rPr>
                  <w:rFonts w:ascii="Arial" w:eastAsia="Times New Roman" w:hAnsi="Arial" w:cs="Arial"/>
                  <w:color w:val="000000"/>
                  <w:sz w:val="20"/>
                  <w:szCs w:val="20"/>
                  <w:lang w:val="nl-NL"/>
                </w:rPr>
                <w:t>Het attribuutsoort moet van een waarde voorzien zijn indien Status-omschrijving generiek van een waarde is voorzien.</w:t>
              </w:r>
            </w:ins>
          </w:p>
        </w:tc>
      </w:tr>
    </w:tbl>
    <w:p w:rsidR="006B550F" w:rsidRPr="00DD0F4F" w:rsidRDefault="008F2B4B" w:rsidP="006B550F">
      <w:pPr>
        <w:autoSpaceDE w:val="0"/>
        <w:autoSpaceDN w:val="0"/>
        <w:adjustRightInd w:val="0"/>
        <w:spacing w:before="240" w:after="60" w:line="240" w:lineRule="auto"/>
        <w:outlineLvl w:val="3"/>
        <w:rPr>
          <w:ins w:id="8232" w:author="Arjan" w:date="2013-02-07T23:33:00Z"/>
          <w:rFonts w:ascii="Arial" w:eastAsia="Times New Roman" w:hAnsi="Arial" w:cs="Arial"/>
          <w:b/>
          <w:bCs/>
          <w:color w:val="004080"/>
          <w:sz w:val="24"/>
          <w:szCs w:val="24"/>
          <w:lang w:val="nl-NL"/>
        </w:rPr>
      </w:pPr>
      <w:ins w:id="8233"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Einddatum</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rsidTr="00211C3F">
        <w:trPr>
          <w:trHeight w:val="230"/>
          <w:ins w:id="823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35" w:author="Arjan" w:date="2013-02-07T23:33:00Z"/>
                <w:rFonts w:ascii="Arial" w:eastAsia="Times New Roman" w:hAnsi="Arial" w:cs="Arial"/>
                <w:color w:val="000000"/>
                <w:sz w:val="20"/>
                <w:szCs w:val="20"/>
              </w:rPr>
            </w:pPr>
            <w:ins w:id="8236"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8237" w:author="Arjan" w:date="2013-02-07T23:33:00Z"/>
                <w:rFonts w:ascii="Arial" w:eastAsia="Times New Roman" w:hAnsi="Arial" w:cs="Arial"/>
                <w:color w:val="000000"/>
                <w:sz w:val="20"/>
                <w:szCs w:val="20"/>
              </w:rPr>
            </w:pPr>
            <w:ins w:id="8238"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Einddatum</w:t>
              </w:r>
              <w:r w:rsidRPr="00F2006F">
                <w:rPr>
                  <w:rFonts w:ascii="Arial" w:hAnsi="Arial" w:cs="Arial"/>
                  <w:sz w:val="20"/>
                  <w:szCs w:val="20"/>
                  <w:lang w:val="en-AU"/>
                </w:rPr>
                <w:fldChar w:fldCharType="end"/>
              </w:r>
            </w:ins>
          </w:p>
        </w:tc>
      </w:tr>
      <w:tr w:rsidR="006B550F" w:rsidRPr="00F2006F" w:rsidTr="00211C3F">
        <w:trPr>
          <w:ins w:id="823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4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41" w:author="Arjan" w:date="2013-02-07T23:33:00Z"/>
                <w:rFonts w:ascii="Arial" w:eastAsia="Times New Roman" w:hAnsi="Arial" w:cs="Arial"/>
                <w:b/>
                <w:bCs/>
                <w:color w:val="000000"/>
                <w:sz w:val="20"/>
                <w:szCs w:val="20"/>
              </w:rPr>
            </w:pPr>
          </w:p>
        </w:tc>
      </w:tr>
      <w:tr w:rsidR="006B550F" w:rsidRPr="00F2006F" w:rsidTr="00211C3F">
        <w:trPr>
          <w:ins w:id="824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43" w:author="Arjan" w:date="2013-02-07T23:33:00Z"/>
                <w:rFonts w:ascii="Arial" w:eastAsia="Times New Roman" w:hAnsi="Arial" w:cs="Arial"/>
                <w:color w:val="000000"/>
                <w:sz w:val="20"/>
                <w:szCs w:val="20"/>
              </w:rPr>
            </w:pPr>
            <w:ins w:id="8244"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45" w:author="Arjan" w:date="2013-02-07T23:33:00Z"/>
                <w:rFonts w:ascii="Arial" w:eastAsia="Times New Roman" w:hAnsi="Arial" w:cs="Arial"/>
                <w:color w:val="000000"/>
                <w:sz w:val="20"/>
                <w:szCs w:val="20"/>
              </w:rPr>
            </w:pPr>
            <w:ins w:id="8246" w:author="Arjan" w:date="2013-02-07T23:33:00Z">
              <w:r w:rsidRPr="00F2006F">
                <w:rPr>
                  <w:rFonts w:ascii="Arial" w:eastAsia="Times New Roman" w:hAnsi="Arial" w:cs="Arial"/>
                  <w:color w:val="000000"/>
                  <w:sz w:val="20"/>
                  <w:szCs w:val="20"/>
                </w:rPr>
                <w:t>KING</w:t>
              </w:r>
            </w:ins>
          </w:p>
        </w:tc>
      </w:tr>
      <w:tr w:rsidR="006B550F" w:rsidRPr="00F2006F" w:rsidTr="00211C3F">
        <w:trPr>
          <w:ins w:id="824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4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49" w:author="Arjan" w:date="2013-02-07T23:33:00Z"/>
                <w:rFonts w:ascii="Arial" w:eastAsia="Times New Roman" w:hAnsi="Arial" w:cs="Arial"/>
                <w:b/>
                <w:bCs/>
                <w:color w:val="000000"/>
                <w:sz w:val="20"/>
                <w:szCs w:val="20"/>
              </w:rPr>
            </w:pPr>
          </w:p>
        </w:tc>
      </w:tr>
      <w:tr w:rsidR="006B550F" w:rsidRPr="00F2006F" w:rsidTr="00211C3F">
        <w:trPr>
          <w:ins w:id="825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51" w:author="Arjan" w:date="2013-02-07T23:33:00Z"/>
                <w:rFonts w:ascii="Arial" w:eastAsia="Times New Roman" w:hAnsi="Arial" w:cs="Arial"/>
                <w:color w:val="000000"/>
                <w:sz w:val="20"/>
                <w:szCs w:val="20"/>
              </w:rPr>
            </w:pPr>
            <w:ins w:id="8252"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53" w:author="Arjan" w:date="2013-02-07T23:33:00Z"/>
                <w:rFonts w:ascii="Arial" w:eastAsia="Times New Roman" w:hAnsi="Arial" w:cs="Arial"/>
                <w:color w:val="000000"/>
                <w:sz w:val="20"/>
                <w:szCs w:val="20"/>
              </w:rPr>
            </w:pPr>
          </w:p>
        </w:tc>
      </w:tr>
      <w:tr w:rsidR="006B550F" w:rsidRPr="00F2006F" w:rsidTr="00211C3F">
        <w:trPr>
          <w:ins w:id="825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5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56" w:author="Arjan" w:date="2013-02-07T23:33:00Z"/>
                <w:rFonts w:ascii="Arial" w:eastAsia="Times New Roman" w:hAnsi="Arial" w:cs="Arial"/>
                <w:b/>
                <w:bCs/>
                <w:color w:val="000000"/>
                <w:sz w:val="20"/>
                <w:szCs w:val="20"/>
              </w:rPr>
            </w:pPr>
          </w:p>
        </w:tc>
      </w:tr>
      <w:tr w:rsidR="006B550F" w:rsidRPr="00F2006F" w:rsidTr="00211C3F">
        <w:trPr>
          <w:trHeight w:val="335"/>
          <w:ins w:id="825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58" w:author="Arjan" w:date="2013-02-07T23:33:00Z"/>
                <w:rFonts w:ascii="Arial" w:eastAsia="Times New Roman" w:hAnsi="Arial" w:cs="Arial"/>
                <w:color w:val="000000"/>
                <w:sz w:val="20"/>
                <w:szCs w:val="20"/>
              </w:rPr>
            </w:pPr>
            <w:ins w:id="8259"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8260" w:author="Arjan" w:date="2013-02-07T23:33:00Z"/>
                <w:rFonts w:ascii="Arial" w:eastAsia="Times New Roman" w:hAnsi="Arial" w:cs="Arial"/>
                <w:color w:val="000000"/>
                <w:sz w:val="20"/>
                <w:szCs w:val="20"/>
              </w:rPr>
            </w:pPr>
            <w:ins w:id="8261"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einddatum</w:t>
              </w:r>
              <w:r w:rsidRPr="00F2006F">
                <w:rPr>
                  <w:rFonts w:ascii="Arial" w:hAnsi="Arial" w:cs="Arial"/>
                  <w:sz w:val="20"/>
                  <w:szCs w:val="20"/>
                  <w:lang w:val="en-AU"/>
                </w:rPr>
                <w:fldChar w:fldCharType="end"/>
              </w:r>
            </w:ins>
          </w:p>
        </w:tc>
      </w:tr>
      <w:tr w:rsidR="006B550F" w:rsidRPr="00F2006F" w:rsidTr="00211C3F">
        <w:trPr>
          <w:trHeight w:val="215"/>
          <w:ins w:id="826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6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64" w:author="Arjan" w:date="2013-02-07T23:33:00Z"/>
                <w:rFonts w:ascii="Arial" w:eastAsia="Times New Roman" w:hAnsi="Arial" w:cs="Arial"/>
                <w:b/>
                <w:bCs/>
                <w:color w:val="000000"/>
                <w:sz w:val="20"/>
                <w:szCs w:val="20"/>
              </w:rPr>
            </w:pPr>
          </w:p>
        </w:tc>
      </w:tr>
      <w:tr w:rsidR="006B550F" w:rsidRPr="005E066D" w:rsidTr="00211C3F">
        <w:trPr>
          <w:trHeight w:val="215"/>
          <w:ins w:id="826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66" w:author="Arjan" w:date="2013-02-07T23:33:00Z"/>
                <w:rFonts w:ascii="Arial" w:eastAsia="Times New Roman" w:hAnsi="Arial" w:cs="Arial"/>
                <w:color w:val="000000"/>
                <w:sz w:val="20"/>
                <w:szCs w:val="20"/>
              </w:rPr>
            </w:pPr>
            <w:ins w:id="8267"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6B550F" w:rsidRPr="00DD0F4F" w:rsidRDefault="008F2B4B" w:rsidP="00211C3F">
            <w:pPr>
              <w:autoSpaceDE w:val="0"/>
              <w:autoSpaceDN w:val="0"/>
              <w:adjustRightInd w:val="0"/>
              <w:spacing w:after="0" w:line="240" w:lineRule="auto"/>
              <w:rPr>
                <w:ins w:id="8268" w:author="Arjan" w:date="2013-02-07T23:33:00Z"/>
                <w:rFonts w:ascii="Arial" w:eastAsia="Times New Roman" w:hAnsi="Arial" w:cs="Arial"/>
                <w:color w:val="000000"/>
                <w:sz w:val="20"/>
                <w:szCs w:val="20"/>
                <w:lang w:val="nl-NL"/>
              </w:rPr>
            </w:pPr>
            <w:ins w:id="8269"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end"/>
              </w:r>
              <w:r w:rsidR="006B550F" w:rsidRPr="00DD0F4F">
                <w:rPr>
                  <w:rFonts w:ascii="Arial" w:eastAsia="Times New Roman" w:hAnsi="Arial" w:cs="Arial"/>
                  <w:color w:val="610E6A"/>
                  <w:sz w:val="20"/>
                  <w:szCs w:val="20"/>
                  <w:lang w:val="nl-NL"/>
                </w:rPr>
                <w:t>De datum waarop de uitvoering van de gerelateerde zaak afgerond is.</w:t>
              </w:r>
            </w:ins>
          </w:p>
        </w:tc>
      </w:tr>
      <w:tr w:rsidR="006B550F" w:rsidRPr="005E066D" w:rsidTr="00211C3F">
        <w:trPr>
          <w:trHeight w:val="230"/>
          <w:ins w:id="8270"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271"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272" w:author="Arjan" w:date="2013-02-07T23:33:00Z"/>
                <w:rFonts w:ascii="Arial" w:eastAsia="Times New Roman" w:hAnsi="Arial" w:cs="Arial"/>
                <w:b/>
                <w:bCs/>
                <w:color w:val="000000"/>
                <w:sz w:val="20"/>
                <w:szCs w:val="20"/>
                <w:lang w:val="nl-NL"/>
              </w:rPr>
            </w:pPr>
          </w:p>
        </w:tc>
      </w:tr>
      <w:tr w:rsidR="006B550F" w:rsidRPr="00F2006F" w:rsidTr="00211C3F">
        <w:trPr>
          <w:trHeight w:val="230"/>
          <w:ins w:id="827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74" w:author="Arjan" w:date="2013-02-07T23:33:00Z"/>
                <w:rFonts w:ascii="Arial" w:eastAsia="Times New Roman" w:hAnsi="Arial" w:cs="Arial"/>
                <w:color w:val="000000"/>
                <w:sz w:val="20"/>
                <w:szCs w:val="20"/>
              </w:rPr>
            </w:pPr>
            <w:ins w:id="8275"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76" w:author="Arjan" w:date="2013-02-07T23:33:00Z"/>
                <w:rFonts w:ascii="Arial" w:eastAsia="Times New Roman" w:hAnsi="Arial" w:cs="Arial"/>
                <w:color w:val="000000"/>
                <w:sz w:val="20"/>
                <w:szCs w:val="20"/>
              </w:rPr>
            </w:pPr>
            <w:ins w:id="8277" w:author="Arjan" w:date="2013-02-07T23:33:00Z">
              <w:r w:rsidRPr="00F2006F">
                <w:rPr>
                  <w:rFonts w:ascii="Arial" w:eastAsia="Times New Roman" w:hAnsi="Arial" w:cs="Arial"/>
                  <w:color w:val="000000"/>
                  <w:sz w:val="20"/>
                  <w:szCs w:val="20"/>
                </w:rPr>
                <w:t>KING</w:t>
              </w:r>
            </w:ins>
          </w:p>
        </w:tc>
      </w:tr>
      <w:tr w:rsidR="006B550F" w:rsidRPr="00F2006F" w:rsidTr="00211C3F">
        <w:trPr>
          <w:ins w:id="827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7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80" w:author="Arjan" w:date="2013-02-07T23:33:00Z"/>
                <w:rFonts w:ascii="Arial" w:eastAsia="Times New Roman" w:hAnsi="Arial" w:cs="Arial"/>
                <w:b/>
                <w:bCs/>
                <w:color w:val="000000"/>
                <w:sz w:val="20"/>
                <w:szCs w:val="20"/>
              </w:rPr>
            </w:pPr>
          </w:p>
        </w:tc>
      </w:tr>
      <w:tr w:rsidR="006B550F" w:rsidRPr="00F2006F" w:rsidTr="00211C3F">
        <w:trPr>
          <w:ins w:id="828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82" w:author="Arjan" w:date="2013-02-07T23:33:00Z"/>
                <w:rFonts w:ascii="Arial" w:eastAsia="Times New Roman" w:hAnsi="Arial" w:cs="Arial"/>
                <w:color w:val="000000"/>
                <w:sz w:val="20"/>
                <w:szCs w:val="20"/>
              </w:rPr>
            </w:pPr>
            <w:ins w:id="8283"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84" w:author="Arjan" w:date="2013-02-07T23:33:00Z"/>
                <w:rFonts w:ascii="Arial" w:eastAsia="Times New Roman" w:hAnsi="Arial" w:cs="Arial"/>
                <w:color w:val="000000"/>
                <w:sz w:val="20"/>
                <w:szCs w:val="20"/>
              </w:rPr>
            </w:pPr>
            <w:ins w:id="8285" w:author="Arjan" w:date="2013-02-07T23:33:00Z">
              <w:r w:rsidRPr="00F2006F">
                <w:rPr>
                  <w:rFonts w:ascii="Arial" w:eastAsia="Times New Roman" w:hAnsi="Arial" w:cs="Arial"/>
                  <w:color w:val="000000"/>
                  <w:sz w:val="20"/>
                  <w:szCs w:val="20"/>
                </w:rPr>
                <w:t>1 januari 2013</w:t>
              </w:r>
            </w:ins>
          </w:p>
        </w:tc>
      </w:tr>
      <w:tr w:rsidR="006B550F" w:rsidRPr="00F2006F" w:rsidTr="00211C3F">
        <w:trPr>
          <w:ins w:id="828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8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88" w:author="Arjan" w:date="2013-02-07T23:33:00Z"/>
                <w:rFonts w:ascii="Arial" w:eastAsia="Times New Roman" w:hAnsi="Arial" w:cs="Arial"/>
                <w:b/>
                <w:bCs/>
                <w:color w:val="000000"/>
                <w:sz w:val="20"/>
                <w:szCs w:val="20"/>
              </w:rPr>
            </w:pPr>
          </w:p>
        </w:tc>
      </w:tr>
      <w:tr w:rsidR="006B550F" w:rsidRPr="005E066D" w:rsidTr="00211C3F">
        <w:trPr>
          <w:ins w:id="828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90" w:author="Arjan" w:date="2013-02-07T23:33:00Z"/>
                <w:rFonts w:ascii="Arial" w:eastAsia="Times New Roman" w:hAnsi="Arial" w:cs="Arial"/>
                <w:color w:val="000000"/>
                <w:sz w:val="20"/>
                <w:szCs w:val="20"/>
              </w:rPr>
            </w:pPr>
            <w:ins w:id="8291"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292" w:author="Arjan" w:date="2013-02-07T23:33:00Z"/>
                <w:rFonts w:ascii="Arial" w:eastAsia="Times New Roman" w:hAnsi="Arial" w:cs="Arial"/>
                <w:color w:val="000000"/>
                <w:sz w:val="20"/>
                <w:szCs w:val="20"/>
                <w:lang w:val="nl-NL"/>
              </w:rPr>
            </w:pPr>
            <w:ins w:id="8293" w:author="Arjan" w:date="2013-02-07T23:33:00Z">
              <w:r w:rsidRPr="00DD0F4F">
                <w:rPr>
                  <w:rFonts w:ascii="Arial" w:eastAsia="Times New Roman" w:hAnsi="Arial" w:cs="Arial"/>
                  <w:color w:val="000000"/>
                  <w:sz w:val="20"/>
                  <w:szCs w:val="20"/>
                  <w:lang w:val="nl-NL"/>
                </w:rPr>
                <w:t xml:space="preserve">De periode waarin de gerelateerde zaak is uitgevoerd, is </w:t>
              </w:r>
              <w:r w:rsidRPr="00DD0F4F">
                <w:rPr>
                  <w:rFonts w:ascii="Arial" w:eastAsia="Times New Roman" w:hAnsi="Arial" w:cs="Arial"/>
                  <w:color w:val="000000"/>
                  <w:sz w:val="20"/>
                  <w:szCs w:val="20"/>
                  <w:lang w:val="nl-NL"/>
                </w:rPr>
                <w:lastRenderedPageBreak/>
                <w:t>inclusief de opgegeven datum.</w:t>
              </w:r>
            </w:ins>
          </w:p>
        </w:tc>
      </w:tr>
      <w:tr w:rsidR="006B550F" w:rsidRPr="005E066D" w:rsidTr="00211C3F">
        <w:trPr>
          <w:ins w:id="8294"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295"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296" w:author="Arjan" w:date="2013-02-07T23:33:00Z"/>
                <w:rFonts w:ascii="Arial" w:eastAsia="Times New Roman" w:hAnsi="Arial" w:cs="Arial"/>
                <w:b/>
                <w:bCs/>
                <w:color w:val="000000"/>
                <w:sz w:val="20"/>
                <w:szCs w:val="20"/>
                <w:lang w:val="nl-NL"/>
              </w:rPr>
            </w:pPr>
          </w:p>
        </w:tc>
      </w:tr>
      <w:tr w:rsidR="006B550F" w:rsidRPr="00F2006F" w:rsidTr="00211C3F">
        <w:trPr>
          <w:ins w:id="829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298" w:author="Arjan" w:date="2013-02-07T23:33:00Z"/>
                <w:rFonts w:ascii="Arial" w:eastAsia="Times New Roman" w:hAnsi="Arial" w:cs="Arial"/>
                <w:color w:val="000000"/>
                <w:sz w:val="20"/>
                <w:szCs w:val="20"/>
              </w:rPr>
            </w:pPr>
            <w:ins w:id="8299"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8300" w:author="Arjan" w:date="2013-02-07T23:33:00Z"/>
                <w:rFonts w:ascii="Arial" w:eastAsia="Times New Roman" w:hAnsi="Arial" w:cs="Arial"/>
                <w:color w:val="000000"/>
                <w:sz w:val="20"/>
                <w:szCs w:val="20"/>
              </w:rPr>
            </w:pPr>
            <w:ins w:id="8301"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Datum (JJJJMMDD)</w:t>
              </w:r>
              <w:r w:rsidRPr="00F2006F">
                <w:rPr>
                  <w:rFonts w:ascii="Arial" w:hAnsi="Arial" w:cs="Arial"/>
                  <w:sz w:val="20"/>
                  <w:szCs w:val="20"/>
                  <w:lang w:val="en-AU"/>
                </w:rPr>
                <w:fldChar w:fldCharType="end"/>
              </w:r>
            </w:ins>
          </w:p>
        </w:tc>
      </w:tr>
      <w:tr w:rsidR="006B550F" w:rsidRPr="00F2006F" w:rsidTr="00211C3F">
        <w:trPr>
          <w:trHeight w:val="230"/>
          <w:ins w:id="830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0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04" w:author="Arjan" w:date="2013-02-07T23:33:00Z"/>
                <w:rFonts w:ascii="Arial" w:eastAsia="Times New Roman" w:hAnsi="Arial" w:cs="Arial"/>
                <w:b/>
                <w:bCs/>
                <w:color w:val="000000"/>
                <w:sz w:val="20"/>
                <w:szCs w:val="20"/>
              </w:rPr>
            </w:pPr>
          </w:p>
        </w:tc>
      </w:tr>
      <w:tr w:rsidR="006B550F" w:rsidRPr="005E066D" w:rsidTr="00211C3F">
        <w:trPr>
          <w:trHeight w:val="230"/>
          <w:ins w:id="830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06" w:author="Arjan" w:date="2013-02-07T23:33:00Z"/>
                <w:rFonts w:ascii="Arial" w:eastAsia="Times New Roman" w:hAnsi="Arial" w:cs="Arial"/>
                <w:color w:val="000000"/>
                <w:sz w:val="20"/>
                <w:szCs w:val="20"/>
              </w:rPr>
            </w:pPr>
            <w:ins w:id="8307"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308" w:author="Arjan" w:date="2013-02-07T23:33:00Z"/>
                <w:rFonts w:ascii="Arial" w:eastAsia="Times New Roman" w:hAnsi="Arial" w:cs="Arial"/>
                <w:color w:val="000000"/>
                <w:sz w:val="20"/>
                <w:szCs w:val="20"/>
                <w:lang w:val="nl-NL"/>
              </w:rPr>
            </w:pPr>
            <w:ins w:id="8309" w:author="Arjan" w:date="2013-02-07T23:33:00Z">
              <w:r w:rsidRPr="00DD0F4F">
                <w:rPr>
                  <w:rFonts w:ascii="Arial" w:eastAsia="Times New Roman" w:hAnsi="Arial" w:cs="Arial"/>
                  <w:color w:val="000000"/>
                  <w:sz w:val="20"/>
                  <w:szCs w:val="20"/>
                  <w:lang w:val="nl-NL"/>
                </w:rPr>
                <w:t>Alle geldige datums gelegen op of voor de huidige datum en tijd</w:t>
              </w:r>
            </w:ins>
          </w:p>
        </w:tc>
      </w:tr>
      <w:tr w:rsidR="006B550F" w:rsidRPr="005E066D" w:rsidTr="00211C3F">
        <w:trPr>
          <w:trHeight w:val="230"/>
          <w:ins w:id="8310"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311"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312" w:author="Arjan" w:date="2013-02-07T23:33:00Z"/>
                <w:rFonts w:ascii="Arial" w:eastAsia="Times New Roman" w:hAnsi="Arial" w:cs="Arial"/>
                <w:b/>
                <w:bCs/>
                <w:color w:val="000000"/>
                <w:sz w:val="20"/>
                <w:szCs w:val="20"/>
                <w:lang w:val="nl-NL"/>
              </w:rPr>
            </w:pPr>
          </w:p>
        </w:tc>
      </w:tr>
      <w:tr w:rsidR="006B550F" w:rsidRPr="00F2006F" w:rsidTr="00211C3F">
        <w:trPr>
          <w:trHeight w:val="230"/>
          <w:ins w:id="831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14" w:author="Arjan" w:date="2013-02-07T23:33:00Z"/>
                <w:rFonts w:ascii="Arial" w:eastAsia="Times New Roman" w:hAnsi="Arial" w:cs="Arial"/>
                <w:b/>
                <w:bCs/>
                <w:color w:val="000000"/>
                <w:sz w:val="20"/>
                <w:szCs w:val="20"/>
              </w:rPr>
            </w:pPr>
            <w:ins w:id="8315"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16" w:author="Arjan" w:date="2013-02-07T23:33:00Z"/>
                <w:rFonts w:ascii="Arial" w:eastAsia="Times New Roman" w:hAnsi="Arial" w:cs="Arial"/>
                <w:color w:val="000000"/>
                <w:sz w:val="20"/>
                <w:szCs w:val="20"/>
              </w:rPr>
            </w:pPr>
            <w:ins w:id="8317" w:author="Arjan" w:date="2013-02-07T23:33:00Z">
              <w:r w:rsidRPr="00F2006F">
                <w:rPr>
                  <w:rFonts w:ascii="Arial" w:eastAsia="Times New Roman" w:hAnsi="Arial" w:cs="Arial"/>
                  <w:color w:val="000000"/>
                  <w:sz w:val="20"/>
                  <w:szCs w:val="20"/>
                </w:rPr>
                <w:t>Nee</w:t>
              </w:r>
            </w:ins>
          </w:p>
        </w:tc>
      </w:tr>
      <w:tr w:rsidR="006B550F" w:rsidRPr="00F2006F" w:rsidTr="00211C3F">
        <w:trPr>
          <w:trHeight w:val="275"/>
          <w:ins w:id="831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1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20" w:author="Arjan" w:date="2013-02-07T23:33:00Z"/>
                <w:rFonts w:ascii="Arial" w:eastAsia="Times New Roman" w:hAnsi="Arial" w:cs="Arial"/>
                <w:color w:val="000000"/>
                <w:sz w:val="20"/>
                <w:szCs w:val="20"/>
              </w:rPr>
            </w:pPr>
          </w:p>
        </w:tc>
      </w:tr>
      <w:tr w:rsidR="006B550F" w:rsidRPr="00F2006F" w:rsidTr="00211C3F">
        <w:trPr>
          <w:trHeight w:val="230"/>
          <w:ins w:id="832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22" w:author="Arjan" w:date="2013-02-07T23:33:00Z"/>
                <w:rFonts w:ascii="Arial" w:eastAsia="Times New Roman" w:hAnsi="Arial" w:cs="Arial"/>
                <w:b/>
                <w:bCs/>
                <w:color w:val="000000"/>
                <w:sz w:val="20"/>
                <w:szCs w:val="20"/>
              </w:rPr>
            </w:pPr>
            <w:ins w:id="8323"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24" w:author="Arjan" w:date="2013-02-07T23:33:00Z"/>
                <w:rFonts w:ascii="Arial" w:eastAsia="Times New Roman" w:hAnsi="Arial" w:cs="Arial"/>
                <w:color w:val="000000"/>
                <w:sz w:val="20"/>
                <w:szCs w:val="20"/>
              </w:rPr>
            </w:pPr>
            <w:ins w:id="8325"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832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2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28" w:author="Arjan" w:date="2013-02-07T23:33:00Z"/>
                <w:rFonts w:ascii="Arial" w:eastAsia="Times New Roman" w:hAnsi="Arial" w:cs="Arial"/>
                <w:color w:val="000000"/>
                <w:sz w:val="20"/>
                <w:szCs w:val="20"/>
              </w:rPr>
            </w:pPr>
          </w:p>
        </w:tc>
      </w:tr>
      <w:tr w:rsidR="006B550F" w:rsidRPr="00F2006F" w:rsidTr="00211C3F">
        <w:trPr>
          <w:trHeight w:val="230"/>
          <w:ins w:id="832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30" w:author="Arjan" w:date="2013-02-07T23:33:00Z"/>
                <w:rFonts w:ascii="Arial" w:eastAsia="Times New Roman" w:hAnsi="Arial" w:cs="Arial"/>
                <w:b/>
                <w:bCs/>
                <w:color w:val="000000"/>
                <w:sz w:val="20"/>
                <w:szCs w:val="20"/>
              </w:rPr>
            </w:pPr>
            <w:ins w:id="8331"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32" w:author="Arjan" w:date="2013-02-07T23:33:00Z"/>
                <w:rFonts w:ascii="Arial" w:eastAsia="Times New Roman" w:hAnsi="Arial" w:cs="Arial"/>
                <w:color w:val="000000"/>
                <w:sz w:val="20"/>
                <w:szCs w:val="20"/>
              </w:rPr>
            </w:pPr>
          </w:p>
        </w:tc>
      </w:tr>
      <w:tr w:rsidR="006B550F" w:rsidRPr="00F2006F" w:rsidTr="00211C3F">
        <w:trPr>
          <w:trHeight w:val="230"/>
          <w:ins w:id="833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3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35" w:author="Arjan" w:date="2013-02-07T23:33:00Z"/>
                <w:rFonts w:ascii="Arial" w:eastAsia="Times New Roman" w:hAnsi="Arial" w:cs="Arial"/>
                <w:color w:val="000000"/>
                <w:sz w:val="20"/>
                <w:szCs w:val="20"/>
              </w:rPr>
            </w:pPr>
          </w:p>
        </w:tc>
      </w:tr>
      <w:tr w:rsidR="006B550F" w:rsidRPr="00F2006F" w:rsidTr="00211C3F">
        <w:trPr>
          <w:trHeight w:val="230"/>
          <w:ins w:id="833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37" w:author="Arjan" w:date="2013-02-07T23:33:00Z"/>
                <w:rFonts w:ascii="Arial" w:eastAsia="Times New Roman" w:hAnsi="Arial" w:cs="Arial"/>
                <w:b/>
                <w:bCs/>
                <w:color w:val="000000"/>
                <w:sz w:val="20"/>
                <w:szCs w:val="20"/>
              </w:rPr>
            </w:pPr>
            <w:ins w:id="8338"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39" w:author="Arjan" w:date="2013-02-07T23:33:00Z"/>
                <w:rFonts w:ascii="Arial" w:eastAsia="Times New Roman" w:hAnsi="Arial" w:cs="Arial"/>
                <w:color w:val="000000"/>
                <w:sz w:val="20"/>
                <w:szCs w:val="20"/>
              </w:rPr>
            </w:pPr>
            <w:ins w:id="8340"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834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4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43" w:author="Arjan" w:date="2013-02-07T23:33:00Z"/>
                <w:rFonts w:ascii="Arial" w:eastAsia="Times New Roman" w:hAnsi="Arial" w:cs="Arial"/>
                <w:color w:val="000000"/>
                <w:sz w:val="20"/>
                <w:szCs w:val="20"/>
              </w:rPr>
            </w:pPr>
          </w:p>
        </w:tc>
      </w:tr>
      <w:tr w:rsidR="006B550F" w:rsidRPr="00F2006F" w:rsidTr="00211C3F">
        <w:trPr>
          <w:trHeight w:val="230"/>
          <w:ins w:id="834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45" w:author="Arjan" w:date="2013-02-07T23:33:00Z"/>
                <w:rFonts w:ascii="Arial" w:eastAsia="Times New Roman" w:hAnsi="Arial" w:cs="Arial"/>
                <w:b/>
                <w:bCs/>
                <w:color w:val="000000"/>
                <w:sz w:val="20"/>
                <w:szCs w:val="20"/>
              </w:rPr>
            </w:pPr>
            <w:ins w:id="8346"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47" w:author="Arjan" w:date="2013-02-07T23:33:00Z"/>
                <w:rFonts w:ascii="Arial" w:eastAsia="Times New Roman" w:hAnsi="Arial" w:cs="Arial"/>
                <w:color w:val="000000"/>
                <w:sz w:val="20"/>
                <w:szCs w:val="20"/>
              </w:rPr>
            </w:pPr>
            <w:ins w:id="8348"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834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5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51" w:author="Arjan" w:date="2013-02-07T23:33:00Z"/>
                <w:rFonts w:ascii="Arial" w:eastAsia="Times New Roman" w:hAnsi="Arial" w:cs="Arial"/>
                <w:b/>
                <w:bCs/>
                <w:color w:val="000000"/>
                <w:sz w:val="20"/>
                <w:szCs w:val="20"/>
              </w:rPr>
            </w:pPr>
          </w:p>
        </w:tc>
      </w:tr>
      <w:tr w:rsidR="006B550F" w:rsidRPr="00F2006F" w:rsidTr="00211C3F">
        <w:trPr>
          <w:trHeight w:val="230"/>
          <w:ins w:id="835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53" w:author="Arjan" w:date="2013-02-07T23:33:00Z"/>
                <w:rFonts w:ascii="Arial" w:eastAsia="Times New Roman" w:hAnsi="Arial" w:cs="Arial"/>
                <w:color w:val="000000"/>
                <w:sz w:val="20"/>
                <w:szCs w:val="20"/>
              </w:rPr>
            </w:pPr>
            <w:ins w:id="8354"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8355" w:author="Arjan" w:date="2013-02-07T23:33:00Z"/>
                <w:rFonts w:ascii="Arial" w:eastAsia="Times New Roman" w:hAnsi="Arial" w:cs="Arial"/>
                <w:color w:val="000000"/>
                <w:sz w:val="20"/>
                <w:szCs w:val="20"/>
              </w:rPr>
            </w:pPr>
            <w:ins w:id="8356"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0</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rsidTr="00211C3F">
        <w:trPr>
          <w:trHeight w:val="200"/>
          <w:ins w:id="835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5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59" w:author="Arjan" w:date="2013-02-07T23:33:00Z"/>
                <w:rFonts w:ascii="Arial" w:eastAsia="Times New Roman" w:hAnsi="Arial" w:cs="Arial"/>
                <w:b/>
                <w:bCs/>
                <w:color w:val="000000"/>
                <w:sz w:val="20"/>
                <w:szCs w:val="20"/>
              </w:rPr>
            </w:pPr>
          </w:p>
        </w:tc>
      </w:tr>
      <w:tr w:rsidR="006B550F" w:rsidRPr="00F2006F" w:rsidTr="00211C3F">
        <w:trPr>
          <w:trHeight w:val="200"/>
          <w:ins w:id="836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61" w:author="Arjan" w:date="2013-02-07T23:33:00Z"/>
                <w:rFonts w:ascii="Arial" w:eastAsia="Times New Roman" w:hAnsi="Arial" w:cs="Arial"/>
                <w:color w:val="000000"/>
                <w:sz w:val="20"/>
                <w:szCs w:val="20"/>
              </w:rPr>
            </w:pPr>
            <w:ins w:id="8362"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63" w:author="Arjan" w:date="2013-02-07T23:33:00Z"/>
                <w:rFonts w:ascii="Arial" w:eastAsia="Times New Roman" w:hAnsi="Arial" w:cs="Arial"/>
                <w:color w:val="000000"/>
                <w:sz w:val="20"/>
                <w:szCs w:val="20"/>
              </w:rPr>
            </w:pPr>
            <w:ins w:id="8364" w:author="Arjan" w:date="2013-02-07T23:33:00Z">
              <w:r w:rsidRPr="00F2006F">
                <w:rPr>
                  <w:rFonts w:ascii="Arial" w:eastAsia="Times New Roman" w:hAnsi="Arial" w:cs="Arial"/>
                  <w:color w:val="000000"/>
                  <w:sz w:val="20"/>
                  <w:szCs w:val="20"/>
                </w:rPr>
                <w:t>Gemeentelijk basisgegeven</w:t>
              </w:r>
            </w:ins>
          </w:p>
        </w:tc>
      </w:tr>
      <w:tr w:rsidR="006B550F" w:rsidRPr="00F2006F" w:rsidTr="00211C3F">
        <w:trPr>
          <w:trHeight w:val="230"/>
          <w:ins w:id="836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6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67" w:author="Arjan" w:date="2013-02-07T23:33:00Z"/>
                <w:rFonts w:ascii="Arial" w:eastAsia="Times New Roman" w:hAnsi="Arial" w:cs="Arial"/>
                <w:b/>
                <w:bCs/>
                <w:color w:val="000000"/>
                <w:sz w:val="20"/>
                <w:szCs w:val="20"/>
              </w:rPr>
            </w:pPr>
          </w:p>
        </w:tc>
      </w:tr>
      <w:tr w:rsidR="006B550F" w:rsidRPr="00F2006F" w:rsidTr="00211C3F">
        <w:trPr>
          <w:trHeight w:val="230"/>
          <w:ins w:id="836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69" w:author="Arjan" w:date="2013-02-07T23:33:00Z"/>
                <w:rFonts w:ascii="Arial" w:eastAsia="Times New Roman" w:hAnsi="Arial" w:cs="Arial"/>
                <w:color w:val="000000"/>
                <w:sz w:val="20"/>
                <w:szCs w:val="20"/>
              </w:rPr>
            </w:pPr>
            <w:ins w:id="8370"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71" w:author="Arjan" w:date="2013-02-07T23:33:00Z"/>
                <w:rFonts w:ascii="Arial" w:eastAsia="Times New Roman" w:hAnsi="Arial" w:cs="Arial"/>
                <w:color w:val="000000"/>
                <w:sz w:val="20"/>
                <w:szCs w:val="20"/>
              </w:rPr>
            </w:pPr>
            <w:ins w:id="8372" w:author="Arjan" w:date="2013-02-07T23:33:00Z">
              <w:r w:rsidRPr="00F2006F">
                <w:rPr>
                  <w:rFonts w:ascii="Arial" w:eastAsia="Times New Roman" w:hAnsi="Arial" w:cs="Arial"/>
                  <w:color w:val="000000"/>
                  <w:sz w:val="20"/>
                  <w:szCs w:val="20"/>
                </w:rPr>
                <w:t>-</w:t>
              </w:r>
            </w:ins>
          </w:p>
        </w:tc>
      </w:tr>
    </w:tbl>
    <w:p w:rsidR="006B550F" w:rsidRPr="00DD0F4F" w:rsidRDefault="008F2B4B" w:rsidP="006B550F">
      <w:pPr>
        <w:autoSpaceDE w:val="0"/>
        <w:autoSpaceDN w:val="0"/>
        <w:adjustRightInd w:val="0"/>
        <w:spacing w:before="240" w:after="60" w:line="240" w:lineRule="auto"/>
        <w:outlineLvl w:val="3"/>
        <w:rPr>
          <w:ins w:id="8373" w:author="Arjan" w:date="2013-02-07T23:33:00Z"/>
          <w:rFonts w:ascii="Arial" w:eastAsia="Times New Roman" w:hAnsi="Arial" w:cs="Arial"/>
          <w:b/>
          <w:bCs/>
          <w:color w:val="004080"/>
          <w:sz w:val="24"/>
          <w:szCs w:val="24"/>
          <w:lang w:val="nl-NL"/>
        </w:rPr>
      </w:pPr>
      <w:ins w:id="8374"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Resultaatomschrijving</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rsidTr="00211C3F">
        <w:trPr>
          <w:trHeight w:val="230"/>
          <w:ins w:id="837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76" w:author="Arjan" w:date="2013-02-07T23:33:00Z"/>
                <w:rFonts w:ascii="Arial" w:eastAsia="Times New Roman" w:hAnsi="Arial" w:cs="Arial"/>
                <w:color w:val="000000"/>
                <w:sz w:val="20"/>
                <w:szCs w:val="20"/>
              </w:rPr>
            </w:pPr>
            <w:ins w:id="8377"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8378" w:author="Arjan" w:date="2013-02-07T23:33:00Z"/>
                <w:rFonts w:ascii="Arial" w:eastAsia="Times New Roman" w:hAnsi="Arial" w:cs="Arial"/>
                <w:color w:val="000000"/>
                <w:sz w:val="20"/>
                <w:szCs w:val="20"/>
              </w:rPr>
            </w:pPr>
            <w:ins w:id="8379"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Resultaatomschrijving</w:t>
              </w:r>
              <w:r w:rsidRPr="00F2006F">
                <w:rPr>
                  <w:rFonts w:ascii="Arial" w:hAnsi="Arial" w:cs="Arial"/>
                  <w:sz w:val="20"/>
                  <w:szCs w:val="20"/>
                  <w:lang w:val="en-AU"/>
                </w:rPr>
                <w:fldChar w:fldCharType="end"/>
              </w:r>
            </w:ins>
          </w:p>
        </w:tc>
      </w:tr>
      <w:tr w:rsidR="006B550F" w:rsidRPr="00F2006F" w:rsidTr="00211C3F">
        <w:trPr>
          <w:ins w:id="838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8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82" w:author="Arjan" w:date="2013-02-07T23:33:00Z"/>
                <w:rFonts w:ascii="Arial" w:eastAsia="Times New Roman" w:hAnsi="Arial" w:cs="Arial"/>
                <w:b/>
                <w:bCs/>
                <w:color w:val="000000"/>
                <w:sz w:val="20"/>
                <w:szCs w:val="20"/>
              </w:rPr>
            </w:pPr>
          </w:p>
        </w:tc>
      </w:tr>
      <w:tr w:rsidR="006B550F" w:rsidRPr="00F2006F" w:rsidTr="00211C3F">
        <w:trPr>
          <w:ins w:id="838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84" w:author="Arjan" w:date="2013-02-07T23:33:00Z"/>
                <w:rFonts w:ascii="Arial" w:eastAsia="Times New Roman" w:hAnsi="Arial" w:cs="Arial"/>
                <w:color w:val="000000"/>
                <w:sz w:val="20"/>
                <w:szCs w:val="20"/>
              </w:rPr>
            </w:pPr>
            <w:ins w:id="8385"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86" w:author="Arjan" w:date="2013-02-07T23:33:00Z"/>
                <w:rFonts w:ascii="Arial" w:eastAsia="Times New Roman" w:hAnsi="Arial" w:cs="Arial"/>
                <w:color w:val="000000"/>
                <w:sz w:val="20"/>
                <w:szCs w:val="20"/>
              </w:rPr>
            </w:pPr>
            <w:ins w:id="8387" w:author="Arjan" w:date="2013-02-07T23:33:00Z">
              <w:r w:rsidRPr="00F2006F">
                <w:rPr>
                  <w:rFonts w:ascii="Arial" w:eastAsia="Times New Roman" w:hAnsi="Arial" w:cs="Arial"/>
                  <w:color w:val="000000"/>
                  <w:sz w:val="20"/>
                  <w:szCs w:val="20"/>
                </w:rPr>
                <w:t>KING</w:t>
              </w:r>
            </w:ins>
          </w:p>
        </w:tc>
      </w:tr>
      <w:tr w:rsidR="006B550F" w:rsidRPr="00F2006F" w:rsidTr="00211C3F">
        <w:trPr>
          <w:ins w:id="838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8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90" w:author="Arjan" w:date="2013-02-07T23:33:00Z"/>
                <w:rFonts w:ascii="Arial" w:eastAsia="Times New Roman" w:hAnsi="Arial" w:cs="Arial"/>
                <w:b/>
                <w:bCs/>
                <w:color w:val="000000"/>
                <w:sz w:val="20"/>
                <w:szCs w:val="20"/>
              </w:rPr>
            </w:pPr>
          </w:p>
        </w:tc>
      </w:tr>
      <w:tr w:rsidR="006B550F" w:rsidRPr="00F2006F" w:rsidTr="00211C3F">
        <w:trPr>
          <w:ins w:id="839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92" w:author="Arjan" w:date="2013-02-07T23:33:00Z"/>
                <w:rFonts w:ascii="Arial" w:eastAsia="Times New Roman" w:hAnsi="Arial" w:cs="Arial"/>
                <w:color w:val="000000"/>
                <w:sz w:val="20"/>
                <w:szCs w:val="20"/>
              </w:rPr>
            </w:pPr>
            <w:ins w:id="8393"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94" w:author="Arjan" w:date="2013-02-07T23:33:00Z"/>
                <w:rFonts w:ascii="Arial" w:eastAsia="Times New Roman" w:hAnsi="Arial" w:cs="Arial"/>
                <w:color w:val="000000"/>
                <w:sz w:val="20"/>
                <w:szCs w:val="20"/>
              </w:rPr>
            </w:pPr>
          </w:p>
        </w:tc>
      </w:tr>
      <w:tr w:rsidR="006B550F" w:rsidRPr="00F2006F" w:rsidTr="00211C3F">
        <w:trPr>
          <w:ins w:id="839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9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97" w:author="Arjan" w:date="2013-02-07T23:33:00Z"/>
                <w:rFonts w:ascii="Arial" w:eastAsia="Times New Roman" w:hAnsi="Arial" w:cs="Arial"/>
                <w:b/>
                <w:bCs/>
                <w:color w:val="000000"/>
                <w:sz w:val="20"/>
                <w:szCs w:val="20"/>
              </w:rPr>
            </w:pPr>
          </w:p>
        </w:tc>
      </w:tr>
      <w:tr w:rsidR="006B550F" w:rsidRPr="00F2006F" w:rsidTr="00211C3F">
        <w:trPr>
          <w:trHeight w:val="335"/>
          <w:ins w:id="839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399" w:author="Arjan" w:date="2013-02-07T23:33:00Z"/>
                <w:rFonts w:ascii="Arial" w:eastAsia="Times New Roman" w:hAnsi="Arial" w:cs="Arial"/>
                <w:color w:val="000000"/>
                <w:sz w:val="20"/>
                <w:szCs w:val="20"/>
              </w:rPr>
            </w:pPr>
            <w:ins w:id="8400"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8401" w:author="Arjan" w:date="2013-02-07T23:33:00Z"/>
                <w:rFonts w:ascii="Arial" w:eastAsia="Times New Roman" w:hAnsi="Arial" w:cs="Arial"/>
                <w:color w:val="000000"/>
                <w:sz w:val="20"/>
                <w:szCs w:val="20"/>
              </w:rPr>
            </w:pPr>
            <w:ins w:id="8402"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resultaat</w:t>
              </w:r>
              <w:r w:rsidRPr="00F2006F">
                <w:rPr>
                  <w:rFonts w:ascii="Arial" w:hAnsi="Arial" w:cs="Arial"/>
                  <w:sz w:val="20"/>
                  <w:szCs w:val="20"/>
                  <w:lang w:val="en-AU"/>
                </w:rPr>
                <w:fldChar w:fldCharType="end"/>
              </w:r>
            </w:ins>
          </w:p>
        </w:tc>
      </w:tr>
      <w:tr w:rsidR="006B550F" w:rsidRPr="00F2006F" w:rsidTr="00211C3F">
        <w:trPr>
          <w:trHeight w:val="215"/>
          <w:ins w:id="840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0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05" w:author="Arjan" w:date="2013-02-07T23:33:00Z"/>
                <w:rFonts w:ascii="Arial" w:eastAsia="Times New Roman" w:hAnsi="Arial" w:cs="Arial"/>
                <w:b/>
                <w:bCs/>
                <w:color w:val="000000"/>
                <w:sz w:val="20"/>
                <w:szCs w:val="20"/>
              </w:rPr>
            </w:pPr>
          </w:p>
        </w:tc>
      </w:tr>
      <w:tr w:rsidR="006B550F" w:rsidRPr="005E066D" w:rsidTr="00211C3F">
        <w:trPr>
          <w:trHeight w:val="215"/>
          <w:ins w:id="840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07" w:author="Arjan" w:date="2013-02-07T23:33:00Z"/>
                <w:rFonts w:ascii="Arial" w:eastAsia="Times New Roman" w:hAnsi="Arial" w:cs="Arial"/>
                <w:color w:val="000000"/>
                <w:sz w:val="20"/>
                <w:szCs w:val="20"/>
              </w:rPr>
            </w:pPr>
            <w:ins w:id="8408"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6B550F" w:rsidRPr="00DD0F4F" w:rsidRDefault="008F2B4B" w:rsidP="00211C3F">
            <w:pPr>
              <w:autoSpaceDE w:val="0"/>
              <w:autoSpaceDN w:val="0"/>
              <w:adjustRightInd w:val="0"/>
              <w:spacing w:after="0" w:line="240" w:lineRule="auto"/>
              <w:rPr>
                <w:ins w:id="8409" w:author="Arjan" w:date="2013-02-07T23:33:00Z"/>
                <w:rFonts w:ascii="Arial" w:eastAsia="Times New Roman" w:hAnsi="Arial" w:cs="Arial"/>
                <w:color w:val="000000"/>
                <w:sz w:val="20"/>
                <w:szCs w:val="20"/>
                <w:lang w:val="nl-NL"/>
              </w:rPr>
            </w:pPr>
            <w:ins w:id="8410"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end"/>
              </w:r>
              <w:r w:rsidR="006B550F" w:rsidRPr="00DD0F4F">
                <w:rPr>
                  <w:rFonts w:ascii="Arial" w:eastAsia="Times New Roman" w:hAnsi="Arial" w:cs="Arial"/>
                  <w:color w:val="610E6A"/>
                  <w:sz w:val="20"/>
                  <w:szCs w:val="20"/>
                  <w:lang w:val="nl-NL"/>
                </w:rPr>
                <w:t>Een korte omschrijving wat het resultaat van de gerelateerde zaak inhoudt.</w:t>
              </w:r>
            </w:ins>
          </w:p>
        </w:tc>
      </w:tr>
      <w:tr w:rsidR="006B550F" w:rsidRPr="005E066D" w:rsidTr="00211C3F">
        <w:trPr>
          <w:trHeight w:val="230"/>
          <w:ins w:id="8411"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412"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413" w:author="Arjan" w:date="2013-02-07T23:33:00Z"/>
                <w:rFonts w:ascii="Arial" w:eastAsia="Times New Roman" w:hAnsi="Arial" w:cs="Arial"/>
                <w:b/>
                <w:bCs/>
                <w:color w:val="000000"/>
                <w:sz w:val="20"/>
                <w:szCs w:val="20"/>
                <w:lang w:val="nl-NL"/>
              </w:rPr>
            </w:pPr>
          </w:p>
        </w:tc>
      </w:tr>
      <w:tr w:rsidR="006B550F" w:rsidRPr="00F2006F" w:rsidTr="00211C3F">
        <w:trPr>
          <w:trHeight w:val="230"/>
          <w:ins w:id="841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15" w:author="Arjan" w:date="2013-02-07T23:33:00Z"/>
                <w:rFonts w:ascii="Arial" w:eastAsia="Times New Roman" w:hAnsi="Arial" w:cs="Arial"/>
                <w:color w:val="000000"/>
                <w:sz w:val="20"/>
                <w:szCs w:val="20"/>
              </w:rPr>
            </w:pPr>
            <w:ins w:id="8416"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17" w:author="Arjan" w:date="2013-02-07T23:33:00Z"/>
                <w:rFonts w:ascii="Arial" w:eastAsia="Times New Roman" w:hAnsi="Arial" w:cs="Arial"/>
                <w:color w:val="000000"/>
                <w:sz w:val="20"/>
                <w:szCs w:val="20"/>
              </w:rPr>
            </w:pPr>
            <w:ins w:id="8418" w:author="Arjan" w:date="2013-02-07T23:33:00Z">
              <w:r w:rsidRPr="00F2006F">
                <w:rPr>
                  <w:rFonts w:ascii="Arial" w:eastAsia="Times New Roman" w:hAnsi="Arial" w:cs="Arial"/>
                  <w:color w:val="000000"/>
                  <w:sz w:val="20"/>
                  <w:szCs w:val="20"/>
                </w:rPr>
                <w:t>KING</w:t>
              </w:r>
            </w:ins>
          </w:p>
        </w:tc>
      </w:tr>
      <w:tr w:rsidR="006B550F" w:rsidRPr="00F2006F" w:rsidTr="00211C3F">
        <w:trPr>
          <w:ins w:id="841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2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21" w:author="Arjan" w:date="2013-02-07T23:33:00Z"/>
                <w:rFonts w:ascii="Arial" w:eastAsia="Times New Roman" w:hAnsi="Arial" w:cs="Arial"/>
                <w:b/>
                <w:bCs/>
                <w:color w:val="000000"/>
                <w:sz w:val="20"/>
                <w:szCs w:val="20"/>
              </w:rPr>
            </w:pPr>
          </w:p>
        </w:tc>
      </w:tr>
      <w:tr w:rsidR="006B550F" w:rsidRPr="00F2006F" w:rsidTr="00211C3F">
        <w:trPr>
          <w:ins w:id="842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23" w:author="Arjan" w:date="2013-02-07T23:33:00Z"/>
                <w:rFonts w:ascii="Arial" w:eastAsia="Times New Roman" w:hAnsi="Arial" w:cs="Arial"/>
                <w:color w:val="000000"/>
                <w:sz w:val="20"/>
                <w:szCs w:val="20"/>
              </w:rPr>
            </w:pPr>
            <w:ins w:id="8424"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25" w:author="Arjan" w:date="2013-02-07T23:33:00Z"/>
                <w:rFonts w:ascii="Arial" w:eastAsia="Times New Roman" w:hAnsi="Arial" w:cs="Arial"/>
                <w:color w:val="000000"/>
                <w:sz w:val="20"/>
                <w:szCs w:val="20"/>
              </w:rPr>
            </w:pPr>
            <w:ins w:id="8426" w:author="Arjan" w:date="2013-02-07T23:33:00Z">
              <w:r w:rsidRPr="00F2006F">
                <w:rPr>
                  <w:rFonts w:ascii="Arial" w:eastAsia="Times New Roman" w:hAnsi="Arial" w:cs="Arial"/>
                  <w:color w:val="000000"/>
                  <w:sz w:val="20"/>
                  <w:szCs w:val="20"/>
                </w:rPr>
                <w:t>1 januari 2013</w:t>
              </w:r>
            </w:ins>
          </w:p>
        </w:tc>
      </w:tr>
      <w:tr w:rsidR="006B550F" w:rsidRPr="00F2006F" w:rsidTr="00211C3F">
        <w:trPr>
          <w:ins w:id="842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2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29" w:author="Arjan" w:date="2013-02-07T23:33:00Z"/>
                <w:rFonts w:ascii="Arial" w:eastAsia="Times New Roman" w:hAnsi="Arial" w:cs="Arial"/>
                <w:b/>
                <w:bCs/>
                <w:color w:val="000000"/>
                <w:sz w:val="20"/>
                <w:szCs w:val="20"/>
              </w:rPr>
            </w:pPr>
          </w:p>
        </w:tc>
      </w:tr>
      <w:tr w:rsidR="006B550F" w:rsidRPr="00F2006F" w:rsidTr="00211C3F">
        <w:trPr>
          <w:ins w:id="843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31" w:author="Arjan" w:date="2013-02-07T23:33:00Z"/>
                <w:rFonts w:ascii="Arial" w:eastAsia="Times New Roman" w:hAnsi="Arial" w:cs="Arial"/>
                <w:color w:val="000000"/>
                <w:sz w:val="20"/>
                <w:szCs w:val="20"/>
              </w:rPr>
            </w:pPr>
            <w:ins w:id="8432"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33" w:author="Arjan" w:date="2013-02-07T23:33:00Z"/>
                <w:rFonts w:ascii="Arial" w:eastAsia="Times New Roman" w:hAnsi="Arial" w:cs="Arial"/>
                <w:color w:val="000000"/>
                <w:sz w:val="20"/>
                <w:szCs w:val="20"/>
              </w:rPr>
            </w:pPr>
          </w:p>
        </w:tc>
      </w:tr>
      <w:tr w:rsidR="006B550F" w:rsidRPr="00F2006F" w:rsidTr="00211C3F">
        <w:trPr>
          <w:ins w:id="843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3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36" w:author="Arjan" w:date="2013-02-07T23:33:00Z"/>
                <w:rFonts w:ascii="Arial" w:eastAsia="Times New Roman" w:hAnsi="Arial" w:cs="Arial"/>
                <w:b/>
                <w:bCs/>
                <w:color w:val="000000"/>
                <w:sz w:val="20"/>
                <w:szCs w:val="20"/>
              </w:rPr>
            </w:pPr>
          </w:p>
        </w:tc>
      </w:tr>
      <w:tr w:rsidR="006B550F" w:rsidRPr="00F2006F" w:rsidTr="00211C3F">
        <w:trPr>
          <w:ins w:id="843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38" w:author="Arjan" w:date="2013-02-07T23:33:00Z"/>
                <w:rFonts w:ascii="Arial" w:eastAsia="Times New Roman" w:hAnsi="Arial" w:cs="Arial"/>
                <w:color w:val="000000"/>
                <w:sz w:val="20"/>
                <w:szCs w:val="20"/>
              </w:rPr>
            </w:pPr>
            <w:ins w:id="8439"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8440" w:author="Arjan" w:date="2013-02-07T23:33:00Z"/>
                <w:rFonts w:ascii="Arial" w:eastAsia="Times New Roman" w:hAnsi="Arial" w:cs="Arial"/>
                <w:color w:val="000000"/>
                <w:sz w:val="20"/>
                <w:szCs w:val="20"/>
              </w:rPr>
            </w:pPr>
            <w:ins w:id="8441"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AN80</w:t>
              </w:r>
              <w:r w:rsidRPr="00F2006F">
                <w:rPr>
                  <w:rFonts w:ascii="Arial" w:hAnsi="Arial" w:cs="Arial"/>
                  <w:sz w:val="20"/>
                  <w:szCs w:val="20"/>
                  <w:lang w:val="en-AU"/>
                </w:rPr>
                <w:fldChar w:fldCharType="end"/>
              </w:r>
            </w:ins>
          </w:p>
        </w:tc>
      </w:tr>
      <w:tr w:rsidR="006B550F" w:rsidRPr="00F2006F" w:rsidTr="00211C3F">
        <w:trPr>
          <w:trHeight w:val="230"/>
          <w:ins w:id="844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4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44" w:author="Arjan" w:date="2013-02-07T23:33:00Z"/>
                <w:rFonts w:ascii="Arial" w:eastAsia="Times New Roman" w:hAnsi="Arial" w:cs="Arial"/>
                <w:b/>
                <w:bCs/>
                <w:color w:val="000000"/>
                <w:sz w:val="20"/>
                <w:szCs w:val="20"/>
              </w:rPr>
            </w:pPr>
          </w:p>
        </w:tc>
      </w:tr>
      <w:tr w:rsidR="006B550F" w:rsidRPr="005E066D" w:rsidTr="00211C3F">
        <w:trPr>
          <w:trHeight w:val="230"/>
          <w:ins w:id="844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46" w:author="Arjan" w:date="2013-02-07T23:33:00Z"/>
                <w:rFonts w:ascii="Arial" w:eastAsia="Times New Roman" w:hAnsi="Arial" w:cs="Arial"/>
                <w:color w:val="000000"/>
                <w:sz w:val="20"/>
                <w:szCs w:val="20"/>
              </w:rPr>
            </w:pPr>
            <w:ins w:id="8447"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448" w:author="Arjan" w:date="2013-02-07T23:33:00Z"/>
                <w:rFonts w:ascii="Arial" w:eastAsia="Times New Roman" w:hAnsi="Arial" w:cs="Arial"/>
                <w:color w:val="000000"/>
                <w:sz w:val="20"/>
                <w:szCs w:val="20"/>
                <w:lang w:val="nl-NL"/>
              </w:rPr>
            </w:pPr>
            <w:ins w:id="8449" w:author="Arjan" w:date="2013-02-07T23:33:00Z">
              <w:r w:rsidRPr="00DD0F4F">
                <w:rPr>
                  <w:rFonts w:ascii="Arial" w:eastAsia="Times New Roman" w:hAnsi="Arial" w:cs="Arial"/>
                  <w:color w:val="000000"/>
                  <w:sz w:val="20"/>
                  <w:szCs w:val="20"/>
                  <w:lang w:val="nl-NL"/>
                </w:rPr>
                <w:t>Het betreft één van de resultaatomschrijvingen zoals gespecificeerd bij het door beide organisaties overeengekomen zaaktype in de van toepassing zijnde ZaakTypeCatalogus.</w:t>
              </w:r>
            </w:ins>
          </w:p>
        </w:tc>
      </w:tr>
      <w:tr w:rsidR="006B550F" w:rsidRPr="005E066D" w:rsidTr="00211C3F">
        <w:trPr>
          <w:trHeight w:val="230"/>
          <w:ins w:id="8450" w:author="Arjan" w:date="2013-02-07T23:33:00Z"/>
        </w:trPr>
        <w:tc>
          <w:tcPr>
            <w:tcW w:w="369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451"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6B550F" w:rsidRPr="00DD0F4F" w:rsidRDefault="006B550F" w:rsidP="00211C3F">
            <w:pPr>
              <w:autoSpaceDE w:val="0"/>
              <w:autoSpaceDN w:val="0"/>
              <w:adjustRightInd w:val="0"/>
              <w:spacing w:after="0" w:line="240" w:lineRule="auto"/>
              <w:rPr>
                <w:ins w:id="8452" w:author="Arjan" w:date="2013-02-07T23:33:00Z"/>
                <w:rFonts w:ascii="Arial" w:eastAsia="Times New Roman" w:hAnsi="Arial" w:cs="Arial"/>
                <w:b/>
                <w:bCs/>
                <w:color w:val="000000"/>
                <w:sz w:val="20"/>
                <w:szCs w:val="20"/>
                <w:lang w:val="nl-NL"/>
              </w:rPr>
            </w:pPr>
          </w:p>
        </w:tc>
      </w:tr>
      <w:tr w:rsidR="006B550F" w:rsidRPr="00F2006F" w:rsidTr="00211C3F">
        <w:trPr>
          <w:trHeight w:val="230"/>
          <w:ins w:id="845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54" w:author="Arjan" w:date="2013-02-07T23:33:00Z"/>
                <w:rFonts w:ascii="Arial" w:eastAsia="Times New Roman" w:hAnsi="Arial" w:cs="Arial"/>
                <w:b/>
                <w:bCs/>
                <w:color w:val="000000"/>
                <w:sz w:val="20"/>
                <w:szCs w:val="20"/>
              </w:rPr>
            </w:pPr>
            <w:ins w:id="8455"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56" w:author="Arjan" w:date="2013-02-07T23:33:00Z"/>
                <w:rFonts w:ascii="Arial" w:eastAsia="Times New Roman" w:hAnsi="Arial" w:cs="Arial"/>
                <w:color w:val="000000"/>
                <w:sz w:val="20"/>
                <w:szCs w:val="20"/>
              </w:rPr>
            </w:pPr>
            <w:ins w:id="8457" w:author="Arjan" w:date="2013-02-07T23:33:00Z">
              <w:r w:rsidRPr="00F2006F">
                <w:rPr>
                  <w:rFonts w:ascii="Arial" w:eastAsia="Times New Roman" w:hAnsi="Arial" w:cs="Arial"/>
                  <w:color w:val="000000"/>
                  <w:sz w:val="20"/>
                  <w:szCs w:val="20"/>
                </w:rPr>
                <w:t>Nee</w:t>
              </w:r>
            </w:ins>
          </w:p>
        </w:tc>
      </w:tr>
      <w:tr w:rsidR="006B550F" w:rsidRPr="00F2006F" w:rsidTr="00211C3F">
        <w:trPr>
          <w:trHeight w:val="275"/>
          <w:ins w:id="845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5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60" w:author="Arjan" w:date="2013-02-07T23:33:00Z"/>
                <w:rFonts w:ascii="Arial" w:eastAsia="Times New Roman" w:hAnsi="Arial" w:cs="Arial"/>
                <w:color w:val="000000"/>
                <w:sz w:val="20"/>
                <w:szCs w:val="20"/>
              </w:rPr>
            </w:pPr>
          </w:p>
        </w:tc>
      </w:tr>
      <w:tr w:rsidR="006B550F" w:rsidRPr="00F2006F" w:rsidTr="00211C3F">
        <w:trPr>
          <w:trHeight w:val="230"/>
          <w:ins w:id="846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62" w:author="Arjan" w:date="2013-02-07T23:33:00Z"/>
                <w:rFonts w:ascii="Arial" w:eastAsia="Times New Roman" w:hAnsi="Arial" w:cs="Arial"/>
                <w:b/>
                <w:bCs/>
                <w:color w:val="000000"/>
                <w:sz w:val="20"/>
                <w:szCs w:val="20"/>
              </w:rPr>
            </w:pPr>
            <w:ins w:id="8463"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64" w:author="Arjan" w:date="2013-02-07T23:33:00Z"/>
                <w:rFonts w:ascii="Arial" w:eastAsia="Times New Roman" w:hAnsi="Arial" w:cs="Arial"/>
                <w:color w:val="000000"/>
                <w:sz w:val="20"/>
                <w:szCs w:val="20"/>
              </w:rPr>
            </w:pPr>
            <w:ins w:id="8465"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846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6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68" w:author="Arjan" w:date="2013-02-07T23:33:00Z"/>
                <w:rFonts w:ascii="Arial" w:eastAsia="Times New Roman" w:hAnsi="Arial" w:cs="Arial"/>
                <w:color w:val="000000"/>
                <w:sz w:val="20"/>
                <w:szCs w:val="20"/>
              </w:rPr>
            </w:pPr>
          </w:p>
        </w:tc>
      </w:tr>
      <w:tr w:rsidR="006B550F" w:rsidRPr="00F2006F" w:rsidTr="00211C3F">
        <w:trPr>
          <w:trHeight w:val="230"/>
          <w:ins w:id="846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70" w:author="Arjan" w:date="2013-02-07T23:33:00Z"/>
                <w:rFonts w:ascii="Arial" w:eastAsia="Times New Roman" w:hAnsi="Arial" w:cs="Arial"/>
                <w:b/>
                <w:bCs/>
                <w:color w:val="000000"/>
                <w:sz w:val="20"/>
                <w:szCs w:val="20"/>
              </w:rPr>
            </w:pPr>
            <w:ins w:id="8471"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72" w:author="Arjan" w:date="2013-02-07T23:33:00Z"/>
                <w:rFonts w:ascii="Arial" w:eastAsia="Times New Roman" w:hAnsi="Arial" w:cs="Arial"/>
                <w:color w:val="000000"/>
                <w:sz w:val="20"/>
                <w:szCs w:val="20"/>
              </w:rPr>
            </w:pPr>
          </w:p>
        </w:tc>
      </w:tr>
      <w:tr w:rsidR="006B550F" w:rsidRPr="00F2006F" w:rsidTr="00211C3F">
        <w:trPr>
          <w:trHeight w:val="230"/>
          <w:ins w:id="8473"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7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75" w:author="Arjan" w:date="2013-02-07T23:33:00Z"/>
                <w:rFonts w:ascii="Arial" w:eastAsia="Times New Roman" w:hAnsi="Arial" w:cs="Arial"/>
                <w:color w:val="000000"/>
                <w:sz w:val="20"/>
                <w:szCs w:val="20"/>
              </w:rPr>
            </w:pPr>
          </w:p>
        </w:tc>
      </w:tr>
      <w:tr w:rsidR="006B550F" w:rsidRPr="00F2006F" w:rsidTr="00211C3F">
        <w:trPr>
          <w:trHeight w:val="230"/>
          <w:ins w:id="8476"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77" w:author="Arjan" w:date="2013-02-07T23:33:00Z"/>
                <w:rFonts w:ascii="Arial" w:eastAsia="Times New Roman" w:hAnsi="Arial" w:cs="Arial"/>
                <w:b/>
                <w:bCs/>
                <w:color w:val="000000"/>
                <w:sz w:val="20"/>
                <w:szCs w:val="20"/>
              </w:rPr>
            </w:pPr>
            <w:ins w:id="8478"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79" w:author="Arjan" w:date="2013-02-07T23:33:00Z"/>
                <w:rFonts w:ascii="Arial" w:eastAsia="Times New Roman" w:hAnsi="Arial" w:cs="Arial"/>
                <w:color w:val="000000"/>
                <w:sz w:val="20"/>
                <w:szCs w:val="20"/>
              </w:rPr>
            </w:pPr>
            <w:ins w:id="8480"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8481"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8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83" w:author="Arjan" w:date="2013-02-07T23:33:00Z"/>
                <w:rFonts w:ascii="Arial" w:eastAsia="Times New Roman" w:hAnsi="Arial" w:cs="Arial"/>
                <w:color w:val="000000"/>
                <w:sz w:val="20"/>
                <w:szCs w:val="20"/>
              </w:rPr>
            </w:pPr>
          </w:p>
        </w:tc>
      </w:tr>
      <w:tr w:rsidR="006B550F" w:rsidRPr="00F2006F" w:rsidTr="00211C3F">
        <w:trPr>
          <w:trHeight w:val="230"/>
          <w:ins w:id="8484"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85" w:author="Arjan" w:date="2013-02-07T23:33:00Z"/>
                <w:rFonts w:ascii="Arial" w:eastAsia="Times New Roman" w:hAnsi="Arial" w:cs="Arial"/>
                <w:b/>
                <w:bCs/>
                <w:color w:val="000000"/>
                <w:sz w:val="20"/>
                <w:szCs w:val="20"/>
              </w:rPr>
            </w:pPr>
            <w:ins w:id="8486"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87" w:author="Arjan" w:date="2013-02-07T23:33:00Z"/>
                <w:rFonts w:ascii="Arial" w:eastAsia="Times New Roman" w:hAnsi="Arial" w:cs="Arial"/>
                <w:color w:val="000000"/>
                <w:sz w:val="20"/>
                <w:szCs w:val="20"/>
              </w:rPr>
            </w:pPr>
            <w:ins w:id="8488" w:author="Arjan" w:date="2013-02-07T23:33:00Z">
              <w:r w:rsidRPr="00F2006F">
                <w:rPr>
                  <w:rFonts w:ascii="Arial" w:eastAsia="Times New Roman" w:hAnsi="Arial" w:cs="Arial"/>
                  <w:color w:val="000000"/>
                  <w:sz w:val="20"/>
                  <w:szCs w:val="20"/>
                </w:rPr>
                <w:t>Nee</w:t>
              </w:r>
            </w:ins>
          </w:p>
        </w:tc>
      </w:tr>
      <w:tr w:rsidR="006B550F" w:rsidRPr="00F2006F" w:rsidTr="00211C3F">
        <w:trPr>
          <w:trHeight w:val="230"/>
          <w:ins w:id="8489"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9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91" w:author="Arjan" w:date="2013-02-07T23:33:00Z"/>
                <w:rFonts w:ascii="Arial" w:eastAsia="Times New Roman" w:hAnsi="Arial" w:cs="Arial"/>
                <w:b/>
                <w:bCs/>
                <w:color w:val="000000"/>
                <w:sz w:val="20"/>
                <w:szCs w:val="20"/>
              </w:rPr>
            </w:pPr>
          </w:p>
        </w:tc>
      </w:tr>
      <w:tr w:rsidR="006B550F" w:rsidRPr="00F2006F" w:rsidTr="00211C3F">
        <w:trPr>
          <w:trHeight w:val="230"/>
          <w:ins w:id="8492"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93" w:author="Arjan" w:date="2013-02-07T23:33:00Z"/>
                <w:rFonts w:ascii="Arial" w:eastAsia="Times New Roman" w:hAnsi="Arial" w:cs="Arial"/>
                <w:color w:val="000000"/>
                <w:sz w:val="20"/>
                <w:szCs w:val="20"/>
              </w:rPr>
            </w:pPr>
            <w:ins w:id="8494" w:author="Arjan" w:date="2013-02-07T23:33:00Z">
              <w:r w:rsidRPr="00F2006F">
                <w:rPr>
                  <w:rFonts w:ascii="Arial" w:eastAsia="Times New Roman" w:hAnsi="Arial" w:cs="Arial"/>
                  <w:b/>
                  <w:bCs/>
                  <w:color w:val="000000"/>
                  <w:sz w:val="20"/>
                  <w:szCs w:val="20"/>
                </w:rPr>
                <w:lastRenderedPageBreak/>
                <w:t>Indicatie kardinaliteit</w:t>
              </w:r>
            </w:ins>
          </w:p>
        </w:tc>
        <w:tc>
          <w:tcPr>
            <w:tcW w:w="5670" w:type="dxa"/>
            <w:tcBorders>
              <w:top w:val="nil"/>
              <w:left w:val="nil"/>
              <w:bottom w:val="nil"/>
              <w:right w:val="nil"/>
            </w:tcBorders>
          </w:tcPr>
          <w:p w:rsidR="006B550F" w:rsidRPr="00F2006F" w:rsidRDefault="008F2B4B" w:rsidP="00211C3F">
            <w:pPr>
              <w:autoSpaceDE w:val="0"/>
              <w:autoSpaceDN w:val="0"/>
              <w:adjustRightInd w:val="0"/>
              <w:spacing w:after="0" w:line="240" w:lineRule="auto"/>
              <w:rPr>
                <w:ins w:id="8495" w:author="Arjan" w:date="2013-02-07T23:33:00Z"/>
                <w:rFonts w:ascii="Arial" w:eastAsia="Times New Roman" w:hAnsi="Arial" w:cs="Arial"/>
                <w:color w:val="000000"/>
                <w:sz w:val="20"/>
                <w:szCs w:val="20"/>
              </w:rPr>
            </w:pPr>
            <w:ins w:id="8496"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0</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rsidTr="00211C3F">
        <w:trPr>
          <w:trHeight w:val="200"/>
          <w:ins w:id="8497"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9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499" w:author="Arjan" w:date="2013-02-07T23:33:00Z"/>
                <w:rFonts w:ascii="Arial" w:eastAsia="Times New Roman" w:hAnsi="Arial" w:cs="Arial"/>
                <w:b/>
                <w:bCs/>
                <w:color w:val="000000"/>
                <w:sz w:val="20"/>
                <w:szCs w:val="20"/>
              </w:rPr>
            </w:pPr>
          </w:p>
        </w:tc>
      </w:tr>
      <w:tr w:rsidR="006B550F" w:rsidRPr="00F2006F" w:rsidTr="00211C3F">
        <w:trPr>
          <w:trHeight w:val="200"/>
          <w:ins w:id="8500"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501" w:author="Arjan" w:date="2013-02-07T23:33:00Z"/>
                <w:rFonts w:ascii="Arial" w:eastAsia="Times New Roman" w:hAnsi="Arial" w:cs="Arial"/>
                <w:color w:val="000000"/>
                <w:sz w:val="20"/>
                <w:szCs w:val="20"/>
              </w:rPr>
            </w:pPr>
            <w:ins w:id="8502"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503" w:author="Arjan" w:date="2013-02-07T23:33:00Z"/>
                <w:rFonts w:ascii="Arial" w:eastAsia="Times New Roman" w:hAnsi="Arial" w:cs="Arial"/>
                <w:color w:val="000000"/>
                <w:sz w:val="20"/>
                <w:szCs w:val="20"/>
              </w:rPr>
            </w:pPr>
            <w:ins w:id="8504" w:author="Arjan" w:date="2013-02-07T23:33:00Z">
              <w:r w:rsidRPr="00F2006F">
                <w:rPr>
                  <w:rFonts w:ascii="Arial" w:eastAsia="Times New Roman" w:hAnsi="Arial" w:cs="Arial"/>
                  <w:color w:val="000000"/>
                  <w:sz w:val="20"/>
                  <w:szCs w:val="20"/>
                </w:rPr>
                <w:t>Gemeentelijk basisgegeven</w:t>
              </w:r>
            </w:ins>
          </w:p>
        </w:tc>
      </w:tr>
      <w:tr w:rsidR="006B550F" w:rsidRPr="00F2006F" w:rsidTr="00211C3F">
        <w:trPr>
          <w:trHeight w:val="230"/>
          <w:ins w:id="8505"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50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507" w:author="Arjan" w:date="2013-02-07T23:33:00Z"/>
                <w:rFonts w:ascii="Arial" w:eastAsia="Times New Roman" w:hAnsi="Arial" w:cs="Arial"/>
                <w:b/>
                <w:bCs/>
                <w:color w:val="000000"/>
                <w:sz w:val="20"/>
                <w:szCs w:val="20"/>
              </w:rPr>
            </w:pPr>
          </w:p>
        </w:tc>
      </w:tr>
      <w:tr w:rsidR="006B550F" w:rsidRPr="00F2006F" w:rsidTr="00211C3F">
        <w:trPr>
          <w:trHeight w:val="230"/>
          <w:ins w:id="8508" w:author="Arjan" w:date="2013-02-07T23:33:00Z"/>
        </w:trPr>
        <w:tc>
          <w:tcPr>
            <w:tcW w:w="369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509" w:author="Arjan" w:date="2013-02-07T23:33:00Z"/>
                <w:rFonts w:ascii="Arial" w:eastAsia="Times New Roman" w:hAnsi="Arial" w:cs="Arial"/>
                <w:color w:val="000000"/>
                <w:sz w:val="20"/>
                <w:szCs w:val="20"/>
              </w:rPr>
            </w:pPr>
            <w:ins w:id="8510"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6B550F" w:rsidRPr="00F2006F" w:rsidRDefault="006B550F" w:rsidP="00211C3F">
            <w:pPr>
              <w:autoSpaceDE w:val="0"/>
              <w:autoSpaceDN w:val="0"/>
              <w:adjustRightInd w:val="0"/>
              <w:spacing w:after="0" w:line="240" w:lineRule="auto"/>
              <w:rPr>
                <w:ins w:id="8511" w:author="Arjan" w:date="2013-02-07T23:33:00Z"/>
                <w:rFonts w:ascii="Arial" w:eastAsia="Times New Roman" w:hAnsi="Arial" w:cs="Arial"/>
                <w:color w:val="000000"/>
                <w:sz w:val="20"/>
                <w:szCs w:val="20"/>
              </w:rPr>
            </w:pPr>
            <w:ins w:id="8512" w:author="Arjan" w:date="2013-02-07T23:33:00Z">
              <w:r w:rsidRPr="00F2006F">
                <w:rPr>
                  <w:rFonts w:ascii="Arial" w:eastAsia="Times New Roman" w:hAnsi="Arial" w:cs="Arial"/>
                  <w:color w:val="000000"/>
                  <w:sz w:val="20"/>
                  <w:szCs w:val="20"/>
                </w:rPr>
                <w:t>-</w:t>
              </w:r>
            </w:ins>
          </w:p>
        </w:tc>
      </w:tr>
    </w:tbl>
    <w:p w:rsidR="00F2006F" w:rsidRDefault="00F2006F" w:rsidP="00EE4D07"/>
    <w:p w:rsidR="00B34554" w:rsidRPr="00B34554" w:rsidRDefault="008F2B4B" w:rsidP="00B34554">
      <w:pPr>
        <w:autoSpaceDE w:val="0"/>
        <w:autoSpaceDN w:val="0"/>
        <w:adjustRightInd w:val="0"/>
        <w:spacing w:before="240" w:after="60" w:line="240" w:lineRule="auto"/>
        <w:outlineLvl w:val="3"/>
        <w:rPr>
          <w:rFonts w:ascii="Arial" w:eastAsia="Times New Roman" w:hAnsi="Arial" w:cs="Arial"/>
          <w:b/>
          <w:bCs/>
          <w:color w:val="004080"/>
          <w:sz w:val="24"/>
          <w:szCs w:val="24"/>
        </w:rPr>
      </w:pPr>
      <w:r w:rsidRPr="00B34554">
        <w:rPr>
          <w:rFonts w:ascii="Arial" w:hAnsi="Arial" w:cs="Arial"/>
          <w:sz w:val="20"/>
          <w:szCs w:val="20"/>
          <w:lang w:val="en-AU"/>
        </w:rPr>
        <w:fldChar w:fldCharType="begin" w:fldLock="1"/>
      </w:r>
      <w:r w:rsidR="00B34554" w:rsidRPr="00B34554">
        <w:rPr>
          <w:rFonts w:ascii="Arial" w:hAnsi="Arial" w:cs="Arial"/>
          <w:sz w:val="20"/>
          <w:szCs w:val="20"/>
          <w:lang w:val="en-AU"/>
        </w:rPr>
        <w:instrText xml:space="preserve">MERGEFIELD </w:instrText>
      </w:r>
      <w:r w:rsidR="00B34554" w:rsidRPr="00B34554">
        <w:rPr>
          <w:rFonts w:ascii="Arial" w:eastAsia="Times New Roman" w:hAnsi="Arial" w:cs="Arial"/>
          <w:b/>
          <w:bCs/>
          <w:color w:val="004080"/>
          <w:sz w:val="24"/>
          <w:szCs w:val="24"/>
        </w:rPr>
        <w:instrText>Connector.Stereotype</w:instrText>
      </w:r>
      <w:r w:rsidRPr="00B34554">
        <w:rPr>
          <w:rFonts w:ascii="Arial" w:hAnsi="Arial" w:cs="Arial"/>
          <w:sz w:val="20"/>
          <w:szCs w:val="20"/>
          <w:lang w:val="en-AU"/>
        </w:rPr>
        <w:fldChar w:fldCharType="separate"/>
      </w:r>
      <w:r w:rsidR="00B34554" w:rsidRPr="00B34554">
        <w:rPr>
          <w:rFonts w:ascii="Arial" w:eastAsia="Times New Roman" w:hAnsi="Arial" w:cs="Arial"/>
          <w:b/>
          <w:bCs/>
          <w:color w:val="004080"/>
          <w:sz w:val="24"/>
          <w:szCs w:val="24"/>
        </w:rPr>
        <w:t>«Relatiesoort»</w:t>
      </w:r>
      <w:r w:rsidRPr="00B34554">
        <w:rPr>
          <w:rFonts w:ascii="Arial" w:hAnsi="Arial" w:cs="Arial"/>
          <w:sz w:val="20"/>
          <w:szCs w:val="20"/>
          <w:lang w:val="en-AU"/>
        </w:rPr>
        <w:fldChar w:fldCharType="end"/>
      </w:r>
      <w:r w:rsidR="00B34554" w:rsidRPr="00B34554">
        <w:rPr>
          <w:rFonts w:ascii="Arial" w:eastAsia="Times New Roman" w:hAnsi="Arial" w:cs="Arial"/>
          <w:b/>
          <w:bCs/>
          <w:color w:val="004080"/>
          <w:sz w:val="24"/>
          <w:szCs w:val="24"/>
        </w:rPr>
        <w:t xml:space="preserve"> </w:t>
      </w:r>
      <w:r w:rsidRPr="00B34554">
        <w:rPr>
          <w:rFonts w:ascii="Arial" w:eastAsia="Times New Roman" w:hAnsi="Arial" w:cs="Arial"/>
          <w:b/>
          <w:bCs/>
          <w:color w:val="004080"/>
          <w:sz w:val="24"/>
          <w:szCs w:val="24"/>
        </w:rPr>
        <w:fldChar w:fldCharType="begin" w:fldLock="1"/>
      </w:r>
      <w:r w:rsidR="00B34554" w:rsidRPr="00B34554">
        <w:rPr>
          <w:rFonts w:ascii="Arial" w:eastAsia="Times New Roman" w:hAnsi="Arial" w:cs="Arial"/>
          <w:b/>
          <w:bCs/>
          <w:color w:val="004080"/>
          <w:sz w:val="24"/>
          <w:szCs w:val="24"/>
        </w:rPr>
        <w:instrText>MERGEFIELD Connector.Name</w:instrText>
      </w:r>
      <w:r w:rsidRPr="00B34554">
        <w:rPr>
          <w:rFonts w:ascii="Arial" w:eastAsia="Times New Roman" w:hAnsi="Arial" w:cs="Arial"/>
          <w:b/>
          <w:bCs/>
          <w:color w:val="004080"/>
          <w:sz w:val="24"/>
          <w:szCs w:val="24"/>
        </w:rPr>
        <w:fldChar w:fldCharType="separate"/>
      </w:r>
      <w:r w:rsidR="00B34554" w:rsidRPr="00B34554">
        <w:rPr>
          <w:rFonts w:ascii="Arial" w:eastAsia="Times New Roman" w:hAnsi="Arial" w:cs="Arial"/>
          <w:b/>
          <w:bCs/>
          <w:color w:val="004080"/>
          <w:sz w:val="24"/>
          <w:szCs w:val="24"/>
        </w:rPr>
        <w:t xml:space="preserve">heeft </w:t>
      </w:r>
      <w:del w:id="8513" w:author="Arjan" w:date="2013-02-08T00:02:00Z">
        <w:r w:rsidR="00B34554" w:rsidRPr="00B34554" w:rsidDel="00B34554">
          <w:rPr>
            <w:rFonts w:ascii="Arial" w:eastAsia="Times New Roman" w:hAnsi="Arial" w:cs="Arial"/>
            <w:b/>
            <w:bCs/>
            <w:color w:val="004080"/>
            <w:sz w:val="24"/>
            <w:szCs w:val="24"/>
          </w:rPr>
          <w:delText>betrekking op andere</w:delText>
        </w:r>
      </w:del>
      <w:r w:rsidRPr="00B34554">
        <w:rPr>
          <w:rFonts w:ascii="Arial" w:eastAsia="Times New Roman" w:hAnsi="Arial" w:cs="Arial"/>
          <w:b/>
          <w:bCs/>
          <w:color w:val="004080"/>
          <w:sz w:val="24"/>
          <w:szCs w:val="24"/>
        </w:rPr>
        <w:fldChar w:fldCharType="end"/>
      </w:r>
      <w:ins w:id="8514" w:author="Arjan" w:date="2013-02-08T00:02:00Z">
        <w:r w:rsidR="00B34554">
          <w:rPr>
            <w:rFonts w:ascii="Arial" w:eastAsia="Times New Roman" w:hAnsi="Arial" w:cs="Arial"/>
            <w:b/>
            <w:bCs/>
            <w:color w:val="004080"/>
            <w:sz w:val="24"/>
            <w:szCs w:val="24"/>
          </w:rPr>
          <w:t>gerelateerde</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B34554" w:rsidRPr="00B34554">
        <w:trPr>
          <w:trHeight w:val="230"/>
        </w:trPr>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Naam relatiesoort</w:t>
            </w:r>
          </w:p>
        </w:tc>
        <w:tc>
          <w:tcPr>
            <w:tcW w:w="5670" w:type="dxa"/>
            <w:tcBorders>
              <w:top w:val="nil"/>
              <w:left w:val="nil"/>
              <w:bottom w:val="nil"/>
              <w:right w:val="nil"/>
            </w:tcBorders>
          </w:tcPr>
          <w:p w:rsidR="00B34554" w:rsidRPr="00B34554" w:rsidRDefault="008F2B4B"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hAnsi="Arial" w:cs="Arial"/>
                <w:sz w:val="20"/>
                <w:szCs w:val="20"/>
                <w:lang w:val="en-AU"/>
              </w:rPr>
              <w:fldChar w:fldCharType="begin" w:fldLock="1"/>
            </w:r>
            <w:r w:rsidR="00B34554" w:rsidRPr="00B34554">
              <w:rPr>
                <w:rFonts w:ascii="Arial" w:hAnsi="Arial" w:cs="Arial"/>
                <w:sz w:val="20"/>
                <w:szCs w:val="20"/>
                <w:lang w:val="en-AU"/>
              </w:rPr>
              <w:instrText xml:space="preserve">MERGEFIELD </w:instrText>
            </w:r>
            <w:r w:rsidR="00B34554" w:rsidRPr="00B34554">
              <w:rPr>
                <w:rFonts w:ascii="Arial" w:eastAsia="Times New Roman" w:hAnsi="Arial" w:cs="Arial"/>
                <w:color w:val="000000"/>
                <w:sz w:val="20"/>
                <w:szCs w:val="20"/>
              </w:rPr>
              <w:instrText>Connector.Name</w:instrText>
            </w:r>
            <w:r w:rsidRPr="00B34554">
              <w:rPr>
                <w:rFonts w:ascii="Arial" w:hAnsi="Arial" w:cs="Arial"/>
                <w:sz w:val="20"/>
                <w:szCs w:val="20"/>
                <w:lang w:val="en-AU"/>
              </w:rPr>
              <w:fldChar w:fldCharType="separate"/>
            </w:r>
            <w:r w:rsidR="00B34554" w:rsidRPr="00B34554">
              <w:rPr>
                <w:rFonts w:ascii="Arial" w:eastAsia="Times New Roman" w:hAnsi="Arial" w:cs="Arial"/>
                <w:color w:val="000000"/>
                <w:sz w:val="20"/>
                <w:szCs w:val="20"/>
              </w:rPr>
              <w:t xml:space="preserve">heeft </w:t>
            </w:r>
            <w:del w:id="8515" w:author="Arjan" w:date="2013-02-08T00:03:00Z">
              <w:r w:rsidR="00B34554" w:rsidRPr="00B34554" w:rsidDel="00B34554">
                <w:rPr>
                  <w:rFonts w:ascii="Arial" w:eastAsia="Times New Roman" w:hAnsi="Arial" w:cs="Arial"/>
                  <w:color w:val="000000"/>
                  <w:sz w:val="20"/>
                  <w:szCs w:val="20"/>
                </w:rPr>
                <w:delText>betrekking op andere</w:delText>
              </w:r>
            </w:del>
            <w:r w:rsidRPr="00B34554">
              <w:rPr>
                <w:rFonts w:ascii="Arial" w:hAnsi="Arial" w:cs="Arial"/>
                <w:sz w:val="20"/>
                <w:szCs w:val="20"/>
                <w:lang w:val="en-AU"/>
              </w:rPr>
              <w:fldChar w:fldCharType="end"/>
            </w:r>
            <w:ins w:id="8516" w:author="Arjan" w:date="2013-02-08T00:03:00Z">
              <w:r w:rsidR="00B34554">
                <w:rPr>
                  <w:rFonts w:ascii="Arial" w:hAnsi="Arial" w:cs="Arial"/>
                  <w:sz w:val="20"/>
                  <w:szCs w:val="20"/>
                  <w:lang w:val="en-AU"/>
                </w:rPr>
                <w:t>gerelateerde</w:t>
              </w:r>
            </w:ins>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r w:rsidRPr="00B34554">
              <w:rPr>
                <w:rFonts w:ascii="Arial" w:eastAsia="Times New Roman" w:hAnsi="Arial" w:cs="Arial"/>
                <w:b/>
                <w:bCs/>
                <w:color w:val="000000"/>
                <w:sz w:val="20"/>
                <w:szCs w:val="20"/>
              </w:rPr>
              <w:t>Gerelateerd objecttype</w:t>
            </w:r>
          </w:p>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Indicatie kardinaliteit</w:t>
            </w:r>
          </w:p>
        </w:tc>
        <w:tc>
          <w:tcPr>
            <w:tcW w:w="5670" w:type="dxa"/>
            <w:tcBorders>
              <w:top w:val="nil"/>
              <w:left w:val="nil"/>
              <w:bottom w:val="nil"/>
              <w:right w:val="nil"/>
            </w:tcBorders>
          </w:tcPr>
          <w:p w:rsidR="00B34554" w:rsidRPr="00B34554" w:rsidRDefault="008F2B4B"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hAnsi="Arial" w:cs="Arial"/>
                <w:sz w:val="20"/>
                <w:szCs w:val="20"/>
                <w:lang w:val="en-AU"/>
              </w:rPr>
              <w:fldChar w:fldCharType="begin" w:fldLock="1"/>
            </w:r>
            <w:r w:rsidR="00B34554" w:rsidRPr="00B34554">
              <w:rPr>
                <w:rFonts w:ascii="Arial" w:hAnsi="Arial" w:cs="Arial"/>
                <w:sz w:val="20"/>
                <w:szCs w:val="20"/>
                <w:lang w:val="en-AU"/>
              </w:rPr>
              <w:instrText xml:space="preserve">MERGEFIELD </w:instrText>
            </w:r>
            <w:r w:rsidR="00B34554" w:rsidRPr="00B34554">
              <w:rPr>
                <w:rFonts w:ascii="Arial" w:eastAsia="Times New Roman" w:hAnsi="Arial" w:cs="Arial"/>
                <w:color w:val="000000"/>
                <w:sz w:val="20"/>
                <w:szCs w:val="20"/>
              </w:rPr>
              <w:instrText>Element.Name</w:instrText>
            </w:r>
            <w:r w:rsidRPr="00B34554">
              <w:rPr>
                <w:rFonts w:ascii="Arial" w:hAnsi="Arial" w:cs="Arial"/>
                <w:sz w:val="20"/>
                <w:szCs w:val="20"/>
                <w:lang w:val="en-AU"/>
              </w:rPr>
              <w:fldChar w:fldCharType="separate"/>
            </w:r>
            <w:r w:rsidR="00B34554" w:rsidRPr="00B34554">
              <w:rPr>
                <w:rFonts w:ascii="Arial" w:eastAsia="Times New Roman" w:hAnsi="Arial" w:cs="Arial"/>
                <w:color w:val="000000"/>
                <w:sz w:val="20"/>
                <w:szCs w:val="20"/>
              </w:rPr>
              <w:t>ZAAK</w:t>
            </w:r>
            <w:r w:rsidRPr="00B34554">
              <w:rPr>
                <w:rFonts w:ascii="Arial" w:hAnsi="Arial" w:cs="Arial"/>
                <w:sz w:val="20"/>
                <w:szCs w:val="20"/>
                <w:lang w:val="en-AU"/>
              </w:rPr>
              <w:fldChar w:fldCharType="end"/>
            </w:r>
          </w:p>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p w:rsidR="00B34554" w:rsidRPr="00B34554" w:rsidRDefault="008F2B4B"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color w:val="000000"/>
                <w:sz w:val="20"/>
                <w:szCs w:val="20"/>
              </w:rPr>
              <w:fldChar w:fldCharType="begin" w:fldLock="1"/>
            </w:r>
            <w:r w:rsidR="00B34554" w:rsidRPr="00B34554">
              <w:rPr>
                <w:rFonts w:ascii="Arial" w:eastAsia="Times New Roman" w:hAnsi="Arial" w:cs="Arial"/>
                <w:color w:val="000000"/>
                <w:sz w:val="20"/>
                <w:szCs w:val="20"/>
              </w:rPr>
              <w:instrText>MERGEFIELD ConnTarget.Cardinality</w:instrText>
            </w:r>
            <w:r w:rsidRPr="00B34554">
              <w:rPr>
                <w:rFonts w:ascii="Arial" w:eastAsia="Times New Roman" w:hAnsi="Arial" w:cs="Arial"/>
                <w:color w:val="000000"/>
                <w:sz w:val="20"/>
                <w:szCs w:val="20"/>
              </w:rPr>
              <w:fldChar w:fldCharType="separate"/>
            </w:r>
            <w:r w:rsidR="00B34554" w:rsidRPr="00B34554">
              <w:rPr>
                <w:rFonts w:ascii="Arial" w:eastAsia="Times New Roman" w:hAnsi="Arial" w:cs="Arial"/>
                <w:color w:val="000000"/>
                <w:sz w:val="20"/>
                <w:szCs w:val="20"/>
              </w:rPr>
              <w:t>0..*</w:t>
            </w:r>
            <w:r w:rsidRPr="00B34554">
              <w:rPr>
                <w:rFonts w:ascii="Arial" w:eastAsia="Times New Roman" w:hAnsi="Arial" w:cs="Arial"/>
                <w:color w:val="000000"/>
                <w:sz w:val="20"/>
                <w:szCs w:val="20"/>
              </w:rPr>
              <w:fldChar w:fldCharType="end"/>
            </w:r>
            <w:r w:rsidR="00B34554" w:rsidRPr="00B34554">
              <w:rPr>
                <w:rFonts w:ascii="Arial" w:eastAsia="Times New Roman" w:hAnsi="Arial" w:cs="Arial"/>
                <w:color w:val="000000"/>
                <w:sz w:val="20"/>
                <w:szCs w:val="20"/>
              </w:rPr>
              <w:t xml:space="preserve"> </w:t>
            </w:r>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r>
      <w:tr w:rsidR="00B34554" w:rsidRPr="005E066D">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Herkomst relatiesoort</w:t>
            </w:r>
          </w:p>
        </w:tc>
        <w:tc>
          <w:tcPr>
            <w:tcW w:w="5670" w:type="dxa"/>
            <w:tcBorders>
              <w:top w:val="nil"/>
              <w:left w:val="nil"/>
              <w:bottom w:val="nil"/>
              <w:right w:val="nil"/>
            </w:tcBorders>
          </w:tcPr>
          <w:p w:rsidR="00B34554" w:rsidRPr="00DD0F4F" w:rsidRDefault="00B34554" w:rsidP="00B3455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GFO Zaken 2004, aangepast door KING</w:t>
            </w:r>
          </w:p>
        </w:tc>
      </w:tr>
      <w:tr w:rsidR="00B34554" w:rsidRPr="005E066D">
        <w:trPr>
          <w:trHeight w:val="230"/>
        </w:trPr>
        <w:tc>
          <w:tcPr>
            <w:tcW w:w="3690" w:type="dxa"/>
            <w:tcBorders>
              <w:top w:val="nil"/>
              <w:left w:val="nil"/>
              <w:bottom w:val="nil"/>
              <w:right w:val="nil"/>
            </w:tcBorders>
          </w:tcPr>
          <w:p w:rsidR="00B34554" w:rsidRPr="00DD0F4F" w:rsidRDefault="00B34554" w:rsidP="00B34554">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B34554" w:rsidRPr="00DD0F4F" w:rsidRDefault="00B34554" w:rsidP="00B34554">
            <w:pPr>
              <w:autoSpaceDE w:val="0"/>
              <w:autoSpaceDN w:val="0"/>
              <w:adjustRightInd w:val="0"/>
              <w:spacing w:after="0" w:line="240" w:lineRule="auto"/>
              <w:rPr>
                <w:rFonts w:ascii="Arial" w:eastAsia="Times New Roman" w:hAnsi="Arial" w:cs="Arial"/>
                <w:b/>
                <w:bCs/>
                <w:color w:val="000000"/>
                <w:sz w:val="20"/>
                <w:szCs w:val="20"/>
                <w:lang w:val="nl-NL"/>
              </w:rPr>
            </w:pPr>
          </w:p>
        </w:tc>
      </w:tr>
      <w:tr w:rsidR="00B34554" w:rsidRPr="00B34554">
        <w:trPr>
          <w:trHeight w:val="230"/>
        </w:trPr>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Code relatiesoort</w:t>
            </w: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B34554">
        <w:trPr>
          <w:trHeight w:val="230"/>
        </w:trPr>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5E066D">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r w:rsidRPr="00B34554">
              <w:rPr>
                <w:rFonts w:ascii="Arial" w:eastAsia="Times New Roman" w:hAnsi="Arial" w:cs="Arial"/>
                <w:b/>
                <w:bCs/>
                <w:color w:val="000000"/>
                <w:sz w:val="20"/>
                <w:szCs w:val="20"/>
              </w:rPr>
              <w:t>Definitie relatiesoort</w:t>
            </w:r>
          </w:p>
        </w:tc>
        <w:tc>
          <w:tcPr>
            <w:tcW w:w="5670" w:type="dxa"/>
            <w:tcBorders>
              <w:top w:val="nil"/>
              <w:left w:val="nil"/>
              <w:bottom w:val="nil"/>
              <w:right w:val="nil"/>
            </w:tcBorders>
          </w:tcPr>
          <w:p w:rsidR="00B34554" w:rsidRPr="00DD0F4F" w:rsidRDefault="008F2B4B" w:rsidP="00B34554">
            <w:pPr>
              <w:autoSpaceDE w:val="0"/>
              <w:autoSpaceDN w:val="0"/>
              <w:adjustRightInd w:val="0"/>
              <w:spacing w:after="0" w:line="240" w:lineRule="auto"/>
              <w:rPr>
                <w:rFonts w:ascii="Arial" w:eastAsia="Times New Roman" w:hAnsi="Arial" w:cs="Arial"/>
                <w:color w:val="000000"/>
                <w:sz w:val="20"/>
                <w:szCs w:val="20"/>
                <w:lang w:val="nl-NL"/>
              </w:rPr>
            </w:pPr>
            <w:r w:rsidRPr="00B34554">
              <w:rPr>
                <w:rFonts w:ascii="Arial" w:hAnsi="Arial" w:cs="Arial"/>
                <w:sz w:val="20"/>
                <w:szCs w:val="20"/>
                <w:lang w:val="en-AU"/>
              </w:rPr>
              <w:fldChar w:fldCharType="begin" w:fldLock="1"/>
            </w:r>
            <w:r w:rsidR="00B34554" w:rsidRPr="00DD0F4F">
              <w:rPr>
                <w:rFonts w:ascii="Arial" w:hAnsi="Arial" w:cs="Arial"/>
                <w:sz w:val="20"/>
                <w:szCs w:val="20"/>
                <w:lang w:val="nl-NL"/>
              </w:rPr>
              <w:instrText xml:space="preserve">MERGEFIELD </w:instrText>
            </w:r>
            <w:r w:rsidR="00B34554" w:rsidRPr="00DD0F4F">
              <w:rPr>
                <w:rFonts w:ascii="Arial" w:eastAsia="Times New Roman" w:hAnsi="Arial" w:cs="Arial"/>
                <w:color w:val="000000"/>
                <w:sz w:val="20"/>
                <w:szCs w:val="20"/>
                <w:lang w:val="nl-NL"/>
              </w:rPr>
              <w:instrText>Connector.Notes</w:instrText>
            </w:r>
            <w:r w:rsidRPr="00B34554">
              <w:rPr>
                <w:rFonts w:ascii="Arial" w:hAnsi="Arial" w:cs="Arial"/>
                <w:sz w:val="20"/>
                <w:szCs w:val="20"/>
                <w:lang w:val="en-AU"/>
              </w:rPr>
              <w:fldChar w:fldCharType="end"/>
            </w:r>
            <w:r w:rsidR="00B34554" w:rsidRPr="00DD0F4F">
              <w:rPr>
                <w:rFonts w:ascii="Arial" w:eastAsia="Times New Roman" w:hAnsi="Arial" w:cs="Arial"/>
                <w:color w:val="610E6A"/>
                <w:sz w:val="20"/>
                <w:szCs w:val="20"/>
                <w:lang w:val="nl-NL"/>
              </w:rPr>
              <w:t xml:space="preserve">De andere ZAAKen die </w:t>
            </w:r>
            <w:del w:id="8517" w:author="Arjan" w:date="2013-02-08T00:04:00Z">
              <w:r w:rsidR="00B34554" w:rsidRPr="00DD0F4F" w:rsidDel="00B34554">
                <w:rPr>
                  <w:rFonts w:ascii="Arial" w:eastAsia="Times New Roman" w:hAnsi="Arial" w:cs="Arial"/>
                  <w:color w:val="610E6A"/>
                  <w:sz w:val="20"/>
                  <w:szCs w:val="20"/>
                  <w:lang w:val="nl-NL"/>
                </w:rPr>
                <w:delText>het onderwerp</w:delText>
              </w:r>
            </w:del>
            <w:ins w:id="8518" w:author="Arjan" w:date="2013-02-08T00:04:00Z">
              <w:r w:rsidR="00B34554" w:rsidRPr="00DD0F4F">
                <w:rPr>
                  <w:rFonts w:ascii="Arial" w:eastAsia="Times New Roman" w:hAnsi="Arial" w:cs="Arial"/>
                  <w:color w:val="610E6A"/>
                  <w:sz w:val="20"/>
                  <w:szCs w:val="20"/>
                  <w:lang w:val="nl-NL"/>
                </w:rPr>
                <w:t>relevant</w:t>
              </w:r>
            </w:ins>
            <w:r w:rsidR="00B34554" w:rsidRPr="00DD0F4F">
              <w:rPr>
                <w:rFonts w:ascii="Arial" w:eastAsia="Times New Roman" w:hAnsi="Arial" w:cs="Arial"/>
                <w:color w:val="610E6A"/>
                <w:sz w:val="20"/>
                <w:szCs w:val="20"/>
                <w:lang w:val="nl-NL"/>
              </w:rPr>
              <w:t xml:space="preserve"> zijn v</w:t>
            </w:r>
            <w:del w:id="8519" w:author="Arjan" w:date="2013-02-08T00:04:00Z">
              <w:r w:rsidR="00B34554" w:rsidRPr="00DD0F4F" w:rsidDel="00B34554">
                <w:rPr>
                  <w:rFonts w:ascii="Arial" w:eastAsia="Times New Roman" w:hAnsi="Arial" w:cs="Arial"/>
                  <w:color w:val="610E6A"/>
                  <w:sz w:val="20"/>
                  <w:szCs w:val="20"/>
                  <w:lang w:val="nl-NL"/>
                </w:rPr>
                <w:delText>an</w:delText>
              </w:r>
            </w:del>
            <w:ins w:id="8520" w:author="Arjan" w:date="2013-02-08T00:04:00Z">
              <w:r w:rsidR="00B34554" w:rsidRPr="00DD0F4F">
                <w:rPr>
                  <w:rFonts w:ascii="Arial" w:eastAsia="Times New Roman" w:hAnsi="Arial" w:cs="Arial"/>
                  <w:color w:val="610E6A"/>
                  <w:sz w:val="20"/>
                  <w:szCs w:val="20"/>
                  <w:lang w:val="nl-NL"/>
                </w:rPr>
                <w:t>oor</w:t>
              </w:r>
            </w:ins>
            <w:r w:rsidR="00B34554" w:rsidRPr="00DD0F4F">
              <w:rPr>
                <w:rFonts w:ascii="Arial" w:eastAsia="Times New Roman" w:hAnsi="Arial" w:cs="Arial"/>
                <w:color w:val="610E6A"/>
                <w:sz w:val="20"/>
                <w:szCs w:val="20"/>
                <w:lang w:val="nl-NL"/>
              </w:rPr>
              <w:t xml:space="preserve"> de ZAAK.</w:t>
            </w:r>
          </w:p>
        </w:tc>
      </w:tr>
      <w:tr w:rsidR="00B34554" w:rsidRPr="005E066D">
        <w:tc>
          <w:tcPr>
            <w:tcW w:w="3690" w:type="dxa"/>
            <w:tcBorders>
              <w:top w:val="nil"/>
              <w:left w:val="nil"/>
              <w:bottom w:val="nil"/>
              <w:right w:val="nil"/>
            </w:tcBorders>
          </w:tcPr>
          <w:p w:rsidR="00B34554" w:rsidRPr="00DD0F4F" w:rsidRDefault="00B34554" w:rsidP="00B34554">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B34554" w:rsidRPr="00DD0F4F" w:rsidRDefault="00B34554" w:rsidP="00B34554">
            <w:pPr>
              <w:autoSpaceDE w:val="0"/>
              <w:autoSpaceDN w:val="0"/>
              <w:adjustRightInd w:val="0"/>
              <w:spacing w:after="0" w:line="240" w:lineRule="auto"/>
              <w:rPr>
                <w:rFonts w:ascii="Arial" w:eastAsia="Times New Roman" w:hAnsi="Arial" w:cs="Arial"/>
                <w:color w:val="000000"/>
                <w:sz w:val="20"/>
                <w:szCs w:val="20"/>
                <w:lang w:val="nl-NL"/>
              </w:rPr>
            </w:pPr>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Herkomst definitie relatiesoort</w:t>
            </w: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color w:val="000000"/>
                <w:sz w:val="20"/>
                <w:szCs w:val="20"/>
              </w:rPr>
              <w:t>KING</w:t>
            </w:r>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Datum opname relatiesoort</w:t>
            </w: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color w:val="000000"/>
                <w:sz w:val="20"/>
                <w:szCs w:val="20"/>
              </w:rPr>
              <w:t>1 juni 2008</w:t>
            </w:r>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5E066D">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Toelichting relatiesoort</w:t>
            </w:r>
          </w:p>
        </w:tc>
        <w:tc>
          <w:tcPr>
            <w:tcW w:w="5670" w:type="dxa"/>
            <w:tcBorders>
              <w:top w:val="nil"/>
              <w:left w:val="nil"/>
              <w:bottom w:val="nil"/>
              <w:right w:val="nil"/>
            </w:tcBorders>
          </w:tcPr>
          <w:p w:rsidR="00275DB1" w:rsidRPr="00DD0F4F" w:rsidRDefault="00B34554" w:rsidP="00275DB1">
            <w:pPr>
              <w:autoSpaceDE w:val="0"/>
              <w:autoSpaceDN w:val="0"/>
              <w:adjustRightInd w:val="0"/>
              <w:spacing w:after="0" w:line="240" w:lineRule="auto"/>
              <w:rPr>
                <w:ins w:id="8521" w:author="Arjan" w:date="2013-02-08T00:15:00Z"/>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Het gaat hier om </w:t>
            </w:r>
            <w:ins w:id="8522" w:author="Arjan" w:date="2013-02-08T00:06:00Z">
              <w:r w:rsidRPr="00DD0F4F">
                <w:rPr>
                  <w:rFonts w:ascii="Arial" w:eastAsia="Times New Roman" w:hAnsi="Arial" w:cs="Arial"/>
                  <w:color w:val="000000"/>
                  <w:sz w:val="20"/>
                  <w:szCs w:val="20"/>
                  <w:lang w:val="nl-NL"/>
                </w:rPr>
                <w:t>andere zaken</w:t>
              </w:r>
            </w:ins>
            <w:ins w:id="8523" w:author="Arjan" w:date="2013-02-08T10:25:00Z">
              <w:r w:rsidR="006F5256" w:rsidRPr="00DD0F4F">
                <w:rPr>
                  <w:rFonts w:ascii="Arial" w:eastAsia="Times New Roman" w:hAnsi="Arial" w:cs="Arial"/>
                  <w:color w:val="000000"/>
                  <w:sz w:val="20"/>
                  <w:szCs w:val="20"/>
                  <w:lang w:val="nl-NL"/>
                </w:rPr>
                <w:t>, binnen het</w:t>
              </w:r>
            </w:ins>
            <w:ins w:id="8524" w:author="Arjan" w:date="2013-02-08T14:50:00Z">
              <w:r w:rsidR="00BF50FF" w:rsidRPr="00DD0F4F">
                <w:rPr>
                  <w:rFonts w:ascii="Arial" w:eastAsia="Times New Roman" w:hAnsi="Arial" w:cs="Arial"/>
                  <w:color w:val="000000"/>
                  <w:sz w:val="20"/>
                  <w:szCs w:val="20"/>
                  <w:lang w:val="nl-NL"/>
                </w:rPr>
                <w:t xml:space="preserve">zelfde </w:t>
              </w:r>
            </w:ins>
            <w:ins w:id="8525" w:author="Arjan" w:date="2013-02-08T10:25:00Z">
              <w:r w:rsidR="006F5256" w:rsidRPr="00DD0F4F">
                <w:rPr>
                  <w:rFonts w:ascii="Arial" w:eastAsia="Times New Roman" w:hAnsi="Arial" w:cs="Arial"/>
                  <w:color w:val="000000"/>
                  <w:sz w:val="20"/>
                  <w:szCs w:val="20"/>
                  <w:lang w:val="nl-NL"/>
                </w:rPr>
                <w:t xml:space="preserve"> informatiedomein</w:t>
              </w:r>
            </w:ins>
            <w:ins w:id="8526" w:author="Arjan" w:date="2013-02-08T14:50:00Z">
              <w:r w:rsidR="00BF50FF" w:rsidRPr="00DD0F4F">
                <w:rPr>
                  <w:rFonts w:ascii="Arial" w:eastAsia="Times New Roman" w:hAnsi="Arial" w:cs="Arial"/>
                  <w:color w:val="000000"/>
                  <w:sz w:val="20"/>
                  <w:szCs w:val="20"/>
                  <w:lang w:val="nl-NL"/>
                </w:rPr>
                <w:t xml:space="preserve"> als waar de onderhanden zaak wordt behandeld</w:t>
              </w:r>
            </w:ins>
            <w:ins w:id="8527" w:author="Arjan" w:date="2013-02-08T10:25:00Z">
              <w:r w:rsidR="006F5256" w:rsidRPr="00DD0F4F">
                <w:rPr>
                  <w:rFonts w:ascii="Arial" w:eastAsia="Times New Roman" w:hAnsi="Arial" w:cs="Arial"/>
                  <w:color w:val="000000"/>
                  <w:sz w:val="20"/>
                  <w:szCs w:val="20"/>
                  <w:lang w:val="nl-NL"/>
                </w:rPr>
                <w:t>,</w:t>
              </w:r>
            </w:ins>
            <w:ins w:id="8528" w:author="Arjan" w:date="2013-02-08T00:06:00Z">
              <w:r w:rsidRPr="00DD0F4F">
                <w:rPr>
                  <w:rFonts w:ascii="Arial" w:eastAsia="Times New Roman" w:hAnsi="Arial" w:cs="Arial"/>
                  <w:color w:val="000000"/>
                  <w:sz w:val="20"/>
                  <w:szCs w:val="20"/>
                  <w:lang w:val="nl-NL"/>
                </w:rPr>
                <w:t xml:space="preserve"> die op enigerlei wijze relevant zijn voor de </w:t>
              </w:r>
            </w:ins>
            <w:ins w:id="8529" w:author="Arjan" w:date="2013-02-08T00:07:00Z">
              <w:r w:rsidRPr="00DD0F4F">
                <w:rPr>
                  <w:rFonts w:ascii="Arial" w:eastAsia="Times New Roman" w:hAnsi="Arial" w:cs="Arial"/>
                  <w:color w:val="000000"/>
                  <w:sz w:val="20"/>
                  <w:szCs w:val="20"/>
                  <w:lang w:val="nl-NL"/>
                </w:rPr>
                <w:t xml:space="preserve">onderhanden zaak. Dat kunnen </w:t>
              </w:r>
            </w:ins>
            <w:r w:rsidRPr="00DD0F4F">
              <w:rPr>
                <w:rFonts w:ascii="Arial" w:eastAsia="Times New Roman" w:hAnsi="Arial" w:cs="Arial"/>
                <w:color w:val="000000"/>
                <w:sz w:val="20"/>
                <w:szCs w:val="20"/>
                <w:lang w:val="nl-NL"/>
              </w:rPr>
              <w:t xml:space="preserve">eerder in behandeling genomen en/of afgeronde zaken </w:t>
            </w:r>
            <w:ins w:id="8530" w:author="Arjan" w:date="2013-02-08T00:07:00Z">
              <w:r w:rsidRPr="00DD0F4F">
                <w:rPr>
                  <w:rFonts w:ascii="Arial" w:eastAsia="Times New Roman" w:hAnsi="Arial" w:cs="Arial"/>
                  <w:color w:val="000000"/>
                  <w:sz w:val="20"/>
                  <w:szCs w:val="20"/>
                  <w:lang w:val="nl-NL"/>
                </w:rPr>
                <w:t xml:space="preserve">zijn </w:t>
              </w:r>
            </w:ins>
            <w:r w:rsidRPr="00DD0F4F">
              <w:rPr>
                <w:rFonts w:ascii="Arial" w:eastAsia="Times New Roman" w:hAnsi="Arial" w:cs="Arial"/>
                <w:color w:val="000000"/>
                <w:sz w:val="20"/>
                <w:szCs w:val="20"/>
                <w:lang w:val="nl-NL"/>
              </w:rPr>
              <w:t>die aanleiding geven tot het verzoeken om een nieuwe zaak. Bijvoorbeeld in het geval van een bezwaar (nieuwe zaak) tegen een besluit dat is genomen in een andere zaak.</w:t>
            </w:r>
            <w:ins w:id="8531" w:author="Arjan" w:date="2013-02-08T00:07:00Z">
              <w:r w:rsidRPr="00DD0F4F">
                <w:rPr>
                  <w:rFonts w:ascii="Arial" w:eastAsia="Times New Roman" w:hAnsi="Arial" w:cs="Arial"/>
                  <w:color w:val="000000"/>
                  <w:sz w:val="20"/>
                  <w:szCs w:val="20"/>
                  <w:lang w:val="nl-NL"/>
                </w:rPr>
                <w:t xml:space="preserve"> </w:t>
              </w:r>
            </w:ins>
            <w:ins w:id="8532" w:author="Arjan" w:date="2013-02-08T00:09:00Z">
              <w:r w:rsidRPr="00DD0F4F">
                <w:rPr>
                  <w:rFonts w:ascii="Arial" w:eastAsia="Times New Roman" w:hAnsi="Arial" w:cs="Arial"/>
                  <w:color w:val="000000"/>
                  <w:sz w:val="20"/>
                  <w:szCs w:val="20"/>
                  <w:lang w:val="nl-NL"/>
                </w:rPr>
                <w:t>Het kunnen zaken zijn waarop de onderhanden zaak betrekking heeft</w:t>
              </w:r>
            </w:ins>
            <w:ins w:id="8533" w:author="Arjan" w:date="2013-02-08T00:13:00Z">
              <w:r w:rsidR="00275DB1" w:rsidRPr="00DD0F4F">
                <w:rPr>
                  <w:rFonts w:ascii="Arial" w:eastAsia="Times New Roman" w:hAnsi="Arial" w:cs="Arial"/>
                  <w:color w:val="000000"/>
                  <w:sz w:val="20"/>
                  <w:szCs w:val="20"/>
                  <w:lang w:val="nl-NL"/>
                </w:rPr>
                <w:t xml:space="preserve">, vergelijkbaar met de zaakobjecten waarop een zaak betrekking heeft. En het kunnen </w:t>
              </w:r>
            </w:ins>
            <w:ins w:id="8534" w:author="Arjan" w:date="2013-02-08T00:14:00Z">
              <w:r w:rsidR="00275DB1" w:rsidRPr="00DD0F4F">
                <w:rPr>
                  <w:rFonts w:ascii="Arial" w:eastAsia="Times New Roman" w:hAnsi="Arial" w:cs="Arial"/>
                  <w:color w:val="000000"/>
                  <w:sz w:val="20"/>
                  <w:szCs w:val="20"/>
                  <w:lang w:val="nl-NL"/>
                </w:rPr>
                <w:t>zaken zijn waarin een bijdrage geleverd wordt aan het bereiken van de uitkomst van de onderhanden zaak, vergelijkbaar met gerelat</w:t>
              </w:r>
            </w:ins>
            <w:ins w:id="8535" w:author="Arjan" w:date="2013-02-08T00:15:00Z">
              <w:r w:rsidR="00275DB1" w:rsidRPr="00DD0F4F">
                <w:rPr>
                  <w:rFonts w:ascii="Arial" w:eastAsia="Times New Roman" w:hAnsi="Arial" w:cs="Arial"/>
                  <w:color w:val="000000"/>
                  <w:sz w:val="20"/>
                  <w:szCs w:val="20"/>
                  <w:lang w:val="nl-NL"/>
                </w:rPr>
                <w:t xml:space="preserve">eerde externe zaken. </w:t>
              </w:r>
            </w:ins>
            <w:ins w:id="8536" w:author="Arjan" w:date="2013-02-08T00:39:00Z">
              <w:r w:rsidR="00A41FFB" w:rsidRPr="00DD0F4F">
                <w:rPr>
                  <w:rFonts w:ascii="Arial" w:eastAsia="Times New Roman" w:hAnsi="Arial" w:cs="Arial"/>
                  <w:color w:val="000000"/>
                  <w:sz w:val="20"/>
                  <w:szCs w:val="20"/>
                  <w:lang w:val="nl-NL"/>
                </w:rPr>
                <w:t>Een voorbeeld is het behandelen van zienswijze</w:t>
              </w:r>
            </w:ins>
            <w:ins w:id="8537" w:author="Arjan" w:date="2013-02-08T00:40:00Z">
              <w:r w:rsidR="00A41FFB" w:rsidRPr="00DD0F4F">
                <w:rPr>
                  <w:rFonts w:ascii="Arial" w:eastAsia="Times New Roman" w:hAnsi="Arial" w:cs="Arial"/>
                  <w:color w:val="000000"/>
                  <w:sz w:val="20"/>
                  <w:szCs w:val="20"/>
                  <w:lang w:val="nl-NL"/>
                </w:rPr>
                <w:t>n</w:t>
              </w:r>
            </w:ins>
            <w:ins w:id="8538" w:author="Arjan" w:date="2013-02-08T00:39:00Z">
              <w:r w:rsidR="00A41FFB" w:rsidRPr="00DD0F4F">
                <w:rPr>
                  <w:rFonts w:ascii="Arial" w:eastAsia="Times New Roman" w:hAnsi="Arial" w:cs="Arial"/>
                  <w:color w:val="000000"/>
                  <w:sz w:val="20"/>
                  <w:szCs w:val="20"/>
                  <w:lang w:val="nl-NL"/>
                </w:rPr>
                <w:t xml:space="preserve"> </w:t>
              </w:r>
            </w:ins>
            <w:ins w:id="8539" w:author="Arjan" w:date="2013-02-08T00:40:00Z">
              <w:r w:rsidR="00A41FFB" w:rsidRPr="00DD0F4F">
                <w:rPr>
                  <w:rFonts w:ascii="Arial" w:eastAsia="Times New Roman" w:hAnsi="Arial" w:cs="Arial"/>
                  <w:color w:val="000000"/>
                  <w:sz w:val="20"/>
                  <w:szCs w:val="20"/>
                  <w:lang w:val="nl-NL"/>
                </w:rPr>
                <w:t xml:space="preserve">in </w:t>
              </w:r>
            </w:ins>
            <w:ins w:id="8540" w:author="Arjan" w:date="2013-02-08T00:58:00Z">
              <w:r w:rsidR="00235FE4" w:rsidRPr="00DD0F4F">
                <w:rPr>
                  <w:rFonts w:ascii="Arial" w:eastAsia="Times New Roman" w:hAnsi="Arial" w:cs="Arial"/>
                  <w:color w:val="000000"/>
                  <w:sz w:val="20"/>
                  <w:szCs w:val="20"/>
                  <w:lang w:val="nl-NL"/>
                </w:rPr>
                <w:t xml:space="preserve">evenzovele </w:t>
              </w:r>
            </w:ins>
            <w:ins w:id="8541" w:author="Arjan" w:date="2013-02-08T00:40:00Z">
              <w:r w:rsidR="00A41FFB" w:rsidRPr="00DD0F4F">
                <w:rPr>
                  <w:rFonts w:ascii="Arial" w:eastAsia="Times New Roman" w:hAnsi="Arial" w:cs="Arial"/>
                  <w:color w:val="000000"/>
                  <w:sz w:val="20"/>
                  <w:szCs w:val="20"/>
                  <w:lang w:val="nl-NL"/>
                </w:rPr>
                <w:t>daartoe dienende zaken waarvan de uitkomst</w:t>
              </w:r>
            </w:ins>
            <w:ins w:id="8542" w:author="Arjan" w:date="2013-02-08T00:58:00Z">
              <w:r w:rsidR="00235FE4" w:rsidRPr="00DD0F4F">
                <w:rPr>
                  <w:rFonts w:ascii="Arial" w:eastAsia="Times New Roman" w:hAnsi="Arial" w:cs="Arial"/>
                  <w:color w:val="000000"/>
                  <w:sz w:val="20"/>
                  <w:szCs w:val="20"/>
                  <w:lang w:val="nl-NL"/>
                </w:rPr>
                <w:t>en</w:t>
              </w:r>
            </w:ins>
            <w:ins w:id="8543" w:author="Arjan" w:date="2013-02-08T00:40:00Z">
              <w:r w:rsidR="00A41FFB" w:rsidRPr="00DD0F4F">
                <w:rPr>
                  <w:rFonts w:ascii="Arial" w:eastAsia="Times New Roman" w:hAnsi="Arial" w:cs="Arial"/>
                  <w:color w:val="000000"/>
                  <w:sz w:val="20"/>
                  <w:szCs w:val="20"/>
                  <w:lang w:val="nl-NL"/>
                </w:rPr>
                <w:t xml:space="preserve"> relevant </w:t>
              </w:r>
            </w:ins>
            <w:ins w:id="8544" w:author="Arjan" w:date="2013-02-08T00:58:00Z">
              <w:r w:rsidR="00235FE4" w:rsidRPr="00DD0F4F">
                <w:rPr>
                  <w:rFonts w:ascii="Arial" w:eastAsia="Times New Roman" w:hAnsi="Arial" w:cs="Arial"/>
                  <w:color w:val="000000"/>
                  <w:sz w:val="20"/>
                  <w:szCs w:val="20"/>
                  <w:lang w:val="nl-NL"/>
                </w:rPr>
                <w:t>zijn</w:t>
              </w:r>
            </w:ins>
            <w:ins w:id="8545" w:author="Arjan" w:date="2013-02-08T00:40:00Z">
              <w:r w:rsidR="00A41FFB" w:rsidRPr="00DD0F4F">
                <w:rPr>
                  <w:rFonts w:ascii="Arial" w:eastAsia="Times New Roman" w:hAnsi="Arial" w:cs="Arial"/>
                  <w:color w:val="000000"/>
                  <w:sz w:val="20"/>
                  <w:szCs w:val="20"/>
                  <w:lang w:val="nl-NL"/>
                </w:rPr>
                <w:t xml:space="preserve"> voor de vergunningzaak. </w:t>
              </w:r>
            </w:ins>
            <w:ins w:id="8546" w:author="Arjan" w:date="2013-02-08T10:25:00Z">
              <w:r w:rsidR="006F5256" w:rsidRPr="00DD0F4F">
                <w:rPr>
                  <w:rFonts w:ascii="Arial" w:eastAsia="Times New Roman" w:hAnsi="Arial" w:cs="Arial"/>
                  <w:color w:val="000000"/>
                  <w:sz w:val="20"/>
                  <w:szCs w:val="20"/>
                  <w:lang w:val="nl-NL"/>
                </w:rPr>
                <w:t>Het is mogelijk dat</w:t>
              </w:r>
            </w:ins>
            <w:ins w:id="8547" w:author="Arjan" w:date="2013-02-08T10:26:00Z">
              <w:r w:rsidR="006F5256" w:rsidRPr="00DD0F4F">
                <w:rPr>
                  <w:rFonts w:ascii="Arial" w:eastAsia="Times New Roman" w:hAnsi="Arial" w:cs="Arial"/>
                  <w:color w:val="000000"/>
                  <w:sz w:val="20"/>
                  <w:szCs w:val="20"/>
                  <w:lang w:val="nl-NL"/>
                </w:rPr>
                <w:t xml:space="preserve"> een dergelijke bijdrage geleverd wordt door een organisatie buiten het eigen informatiedomein. In dat ge al is de desbetreffende zaak niet aanwezig. De </w:t>
              </w:r>
            </w:ins>
            <w:ins w:id="8548" w:author="Arjan" w:date="2013-02-08T10:27:00Z">
              <w:r w:rsidR="006F5256" w:rsidRPr="00DD0F4F">
                <w:rPr>
                  <w:rFonts w:ascii="Arial" w:eastAsia="Times New Roman" w:hAnsi="Arial" w:cs="Arial"/>
                  <w:color w:val="000000"/>
                  <w:sz w:val="20"/>
                  <w:szCs w:val="20"/>
                  <w:lang w:val="nl-NL"/>
                </w:rPr>
                <w:t>verwijzing naar een dergelijke zaak wordt gelegd met het groepattribuutsoort ‘Gerelateer</w:t>
              </w:r>
            </w:ins>
            <w:ins w:id="8549" w:author="Arjan" w:date="2013-02-08T10:28:00Z">
              <w:r w:rsidR="006F5256" w:rsidRPr="00DD0F4F">
                <w:rPr>
                  <w:rFonts w:ascii="Arial" w:eastAsia="Times New Roman" w:hAnsi="Arial" w:cs="Arial"/>
                  <w:color w:val="000000"/>
                  <w:sz w:val="20"/>
                  <w:szCs w:val="20"/>
                  <w:lang w:val="nl-NL"/>
                </w:rPr>
                <w:t>de externe zaak’.</w:t>
              </w:r>
            </w:ins>
          </w:p>
          <w:p w:rsidR="00B34554" w:rsidRPr="00DD0F4F" w:rsidRDefault="00275DB1" w:rsidP="00275DB1">
            <w:pPr>
              <w:autoSpaceDE w:val="0"/>
              <w:autoSpaceDN w:val="0"/>
              <w:adjustRightInd w:val="0"/>
              <w:spacing w:after="0" w:line="240" w:lineRule="auto"/>
              <w:rPr>
                <w:rFonts w:ascii="Arial" w:eastAsia="Times New Roman" w:hAnsi="Arial" w:cs="Arial"/>
                <w:color w:val="000000"/>
                <w:sz w:val="20"/>
                <w:szCs w:val="20"/>
                <w:lang w:val="nl-NL"/>
              </w:rPr>
            </w:pPr>
            <w:ins w:id="8550" w:author="Arjan" w:date="2013-02-08T00:15:00Z">
              <w:r w:rsidRPr="00DD0F4F">
                <w:rPr>
                  <w:rFonts w:ascii="Arial" w:eastAsia="Times New Roman" w:hAnsi="Arial" w:cs="Arial"/>
                  <w:color w:val="000000"/>
                  <w:sz w:val="20"/>
                  <w:szCs w:val="20"/>
                  <w:lang w:val="nl-NL"/>
                </w:rPr>
                <w:t>Deze relatiesoort kent eigenschappen die we modelleren met de relatieklasse ZAKENRELATIE.</w:t>
              </w:r>
            </w:ins>
            <w:ins w:id="8551" w:author="Arjan" w:date="2013-02-08T00:09:00Z">
              <w:r w:rsidR="00B34554" w:rsidRPr="00DD0F4F">
                <w:rPr>
                  <w:rFonts w:ascii="Arial" w:eastAsia="Times New Roman" w:hAnsi="Arial" w:cs="Arial"/>
                  <w:color w:val="000000"/>
                  <w:sz w:val="20"/>
                  <w:szCs w:val="20"/>
                  <w:lang w:val="nl-NL"/>
                </w:rPr>
                <w:t xml:space="preserve"> </w:t>
              </w:r>
            </w:ins>
          </w:p>
        </w:tc>
      </w:tr>
      <w:tr w:rsidR="00B34554" w:rsidRPr="005E066D">
        <w:tc>
          <w:tcPr>
            <w:tcW w:w="3690" w:type="dxa"/>
            <w:tcBorders>
              <w:top w:val="nil"/>
              <w:left w:val="nil"/>
              <w:bottom w:val="nil"/>
              <w:right w:val="nil"/>
            </w:tcBorders>
          </w:tcPr>
          <w:p w:rsidR="00B34554" w:rsidRPr="00DD0F4F" w:rsidRDefault="00B34554" w:rsidP="00B34554">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B34554" w:rsidRPr="00DD0F4F" w:rsidRDefault="00B34554" w:rsidP="00B34554">
            <w:pPr>
              <w:autoSpaceDE w:val="0"/>
              <w:autoSpaceDN w:val="0"/>
              <w:adjustRightInd w:val="0"/>
              <w:spacing w:after="0" w:line="240" w:lineRule="auto"/>
              <w:rPr>
                <w:rFonts w:ascii="Arial" w:eastAsia="Times New Roman" w:hAnsi="Arial" w:cs="Arial"/>
                <w:color w:val="000000"/>
                <w:sz w:val="20"/>
                <w:szCs w:val="20"/>
                <w:lang w:val="nl-NL"/>
              </w:rPr>
            </w:pPr>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Indicatie materiële historie</w:t>
            </w: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color w:val="000000"/>
                <w:sz w:val="20"/>
                <w:szCs w:val="20"/>
              </w:rPr>
              <w:t>Ja</w:t>
            </w:r>
          </w:p>
        </w:tc>
      </w:tr>
      <w:tr w:rsidR="00B34554" w:rsidRPr="00B34554">
        <w:trPr>
          <w:trHeight w:val="230"/>
        </w:trPr>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B34554">
        <w:trPr>
          <w:trHeight w:val="230"/>
        </w:trPr>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Indicatie formele historie</w:t>
            </w: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color w:val="000000"/>
                <w:sz w:val="20"/>
                <w:szCs w:val="20"/>
              </w:rPr>
              <w:t>Ja</w:t>
            </w:r>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Aanduiding brondocument</w:t>
            </w: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Indicatie in onderzoek</w:t>
            </w: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color w:val="000000"/>
                <w:sz w:val="20"/>
                <w:szCs w:val="20"/>
              </w:rPr>
              <w:t>Nee</w:t>
            </w:r>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Aanduiding strijdigheid/nietigheid</w:t>
            </w: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color w:val="000000"/>
                <w:sz w:val="20"/>
                <w:szCs w:val="20"/>
              </w:rPr>
              <w:t>Nee</w:t>
            </w:r>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Indicatie authentiek</w:t>
            </w: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color w:val="000000"/>
                <w:sz w:val="20"/>
                <w:szCs w:val="20"/>
              </w:rPr>
              <w:t>Gemeentelijk basisgegeven</w:t>
            </w:r>
          </w:p>
        </w:tc>
      </w:tr>
      <w:tr w:rsidR="00B34554" w:rsidRPr="00B34554">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5E066D">
        <w:tc>
          <w:tcPr>
            <w:tcW w:w="3690" w:type="dxa"/>
            <w:tcBorders>
              <w:top w:val="nil"/>
              <w:left w:val="nil"/>
              <w:bottom w:val="nil"/>
              <w:right w:val="nil"/>
            </w:tcBorders>
          </w:tcPr>
          <w:p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r w:rsidRPr="00B34554">
              <w:rPr>
                <w:rFonts w:ascii="Arial" w:eastAsia="Times New Roman" w:hAnsi="Arial" w:cs="Arial"/>
                <w:b/>
                <w:bCs/>
                <w:color w:val="000000"/>
                <w:sz w:val="20"/>
                <w:szCs w:val="20"/>
              </w:rPr>
              <w:t>Regels relatiesoort</w:t>
            </w:r>
          </w:p>
        </w:tc>
        <w:tc>
          <w:tcPr>
            <w:tcW w:w="5670" w:type="dxa"/>
            <w:tcBorders>
              <w:top w:val="nil"/>
              <w:left w:val="nil"/>
              <w:bottom w:val="nil"/>
              <w:right w:val="nil"/>
            </w:tcBorders>
          </w:tcPr>
          <w:p w:rsidR="00B34554" w:rsidRPr="00DD0F4F" w:rsidRDefault="00B34554" w:rsidP="00B3455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Indien deze relatiesoort niet voorkomt bij een zaak, dan moet minimaal de attribuutsoort ‘Ander zaakobject’ of de attribuutsoort 'Zaakgeometrie' van een waarde voorzien zijn dan wel moet er minimaal sprake zijn van één relatiesoort ‘ZAAK heeft betrekking op OBJECTen’ of één relatiesoort ‘ZAAK is deelzaak van ZAAK’.</w:t>
            </w:r>
          </w:p>
        </w:tc>
      </w:tr>
    </w:tbl>
    <w:p w:rsidR="00F2006F" w:rsidRPr="00DD0F4F" w:rsidRDefault="00F2006F" w:rsidP="00EE4D07">
      <w:pPr>
        <w:rPr>
          <w:ins w:id="8552" w:author="Arjan" w:date="2013-02-08T00:29:00Z"/>
          <w:lang w:val="nl-NL"/>
        </w:rPr>
      </w:pPr>
    </w:p>
    <w:bookmarkStart w:id="8553" w:name="BKM_918813B7_8301_4a58_A2DC_32CA7D59DEA5"/>
    <w:bookmarkEnd w:id="8553"/>
    <w:p w:rsidR="003E7E75" w:rsidRPr="003E7E75" w:rsidRDefault="008F2B4B" w:rsidP="003E7E75">
      <w:pPr>
        <w:autoSpaceDE w:val="0"/>
        <w:autoSpaceDN w:val="0"/>
        <w:adjustRightInd w:val="0"/>
        <w:spacing w:before="240" w:after="60" w:line="240" w:lineRule="auto"/>
        <w:outlineLvl w:val="3"/>
        <w:rPr>
          <w:ins w:id="8554" w:author="Arjan" w:date="2013-02-08T00:29:00Z"/>
          <w:rFonts w:ascii="Arial" w:eastAsia="Times New Roman" w:hAnsi="Arial" w:cs="Arial"/>
          <w:b/>
          <w:bCs/>
          <w:color w:val="004080"/>
          <w:sz w:val="24"/>
          <w:szCs w:val="24"/>
        </w:rPr>
      </w:pPr>
      <w:ins w:id="8555" w:author="Arjan" w:date="2013-02-08T00:29:00Z">
        <w:r w:rsidRPr="003E7E75">
          <w:rPr>
            <w:rFonts w:ascii="Arial" w:eastAsia="Times New Roman" w:hAnsi="Arial" w:cs="Arial"/>
            <w:b/>
            <w:bCs/>
            <w:color w:val="004080"/>
            <w:sz w:val="24"/>
            <w:szCs w:val="24"/>
          </w:rPr>
          <w:fldChar w:fldCharType="begin" w:fldLock="1"/>
        </w:r>
        <w:r w:rsidR="003E7E75" w:rsidRPr="003E7E75">
          <w:rPr>
            <w:rFonts w:ascii="Arial" w:eastAsia="Times New Roman" w:hAnsi="Arial" w:cs="Arial"/>
            <w:b/>
            <w:bCs/>
            <w:color w:val="004080"/>
            <w:sz w:val="24"/>
            <w:szCs w:val="24"/>
          </w:rPr>
          <w:instrText>MERGEFIELD Element.Stereotype</w:instrText>
        </w:r>
        <w:r w:rsidRPr="003E7E75">
          <w:rPr>
            <w:rFonts w:ascii="Arial" w:eastAsia="Times New Roman" w:hAnsi="Arial" w:cs="Arial"/>
            <w:b/>
            <w:bCs/>
            <w:color w:val="004080"/>
            <w:sz w:val="24"/>
            <w:szCs w:val="24"/>
          </w:rPr>
          <w:fldChar w:fldCharType="separate"/>
        </w:r>
        <w:r w:rsidR="003E7E75" w:rsidRPr="003E7E75">
          <w:rPr>
            <w:rFonts w:ascii="Arial" w:eastAsia="Times New Roman" w:hAnsi="Arial" w:cs="Arial"/>
            <w:b/>
            <w:bCs/>
            <w:color w:val="004080"/>
            <w:sz w:val="24"/>
            <w:szCs w:val="24"/>
          </w:rPr>
          <w:t>«Relatieklasse»</w:t>
        </w:r>
        <w:r w:rsidRPr="003E7E75">
          <w:rPr>
            <w:rFonts w:ascii="Arial" w:eastAsia="Times New Roman" w:hAnsi="Arial" w:cs="Arial"/>
            <w:b/>
            <w:bCs/>
            <w:color w:val="004080"/>
            <w:sz w:val="24"/>
            <w:szCs w:val="24"/>
          </w:rPr>
          <w:fldChar w:fldCharType="end"/>
        </w:r>
        <w:r w:rsidR="003E7E75" w:rsidRPr="003E7E75">
          <w:rPr>
            <w:rFonts w:ascii="Arial" w:eastAsia="Times New Roman" w:hAnsi="Arial" w:cs="Arial"/>
            <w:b/>
            <w:bCs/>
            <w:color w:val="004080"/>
            <w:sz w:val="24"/>
            <w:szCs w:val="24"/>
          </w:rPr>
          <w:t xml:space="preserve"> </w:t>
        </w:r>
        <w:r w:rsidRPr="003E7E75">
          <w:rPr>
            <w:rFonts w:ascii="Arial" w:eastAsia="Times New Roman" w:hAnsi="Arial" w:cs="Arial"/>
            <w:b/>
            <w:bCs/>
            <w:color w:val="004080"/>
            <w:sz w:val="24"/>
            <w:szCs w:val="24"/>
          </w:rPr>
          <w:fldChar w:fldCharType="begin" w:fldLock="1"/>
        </w:r>
        <w:r w:rsidR="003E7E75" w:rsidRPr="003E7E75">
          <w:rPr>
            <w:rFonts w:ascii="Arial" w:eastAsia="Times New Roman" w:hAnsi="Arial" w:cs="Arial"/>
            <w:b/>
            <w:bCs/>
            <w:color w:val="004080"/>
            <w:sz w:val="24"/>
            <w:szCs w:val="24"/>
          </w:rPr>
          <w:instrText>MERGEFIELD Element.Name</w:instrText>
        </w:r>
        <w:r w:rsidRPr="003E7E75">
          <w:rPr>
            <w:rFonts w:ascii="Arial" w:eastAsia="Times New Roman" w:hAnsi="Arial" w:cs="Arial"/>
            <w:b/>
            <w:bCs/>
            <w:color w:val="004080"/>
            <w:sz w:val="24"/>
            <w:szCs w:val="24"/>
          </w:rPr>
          <w:fldChar w:fldCharType="separate"/>
        </w:r>
        <w:r w:rsidR="003E7E75" w:rsidRPr="003E7E75">
          <w:rPr>
            <w:rFonts w:ascii="Arial" w:eastAsia="Times New Roman" w:hAnsi="Arial" w:cs="Arial"/>
            <w:b/>
            <w:bCs/>
            <w:color w:val="004080"/>
            <w:sz w:val="24"/>
            <w:szCs w:val="24"/>
          </w:rPr>
          <w:t>ZAKENRELATIE</w:t>
        </w:r>
        <w:r w:rsidRPr="003E7E75">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3E7E75" w:rsidRPr="003E7E75">
        <w:trPr>
          <w:ins w:id="8556" w:author="Arjan" w:date="2013-02-08T00:29:00Z"/>
        </w:trPr>
        <w:tc>
          <w:tcPr>
            <w:tcW w:w="3600" w:type="dxa"/>
            <w:tcBorders>
              <w:top w:val="nil"/>
              <w:left w:val="nil"/>
              <w:bottom w:val="nil"/>
              <w:right w:val="nil"/>
            </w:tcBorders>
          </w:tcPr>
          <w:p w:rsidR="003E7E75" w:rsidRPr="003E7E75" w:rsidRDefault="003E7E75" w:rsidP="003E7E75">
            <w:pPr>
              <w:autoSpaceDE w:val="0"/>
              <w:autoSpaceDN w:val="0"/>
              <w:adjustRightInd w:val="0"/>
              <w:rPr>
                <w:ins w:id="8557" w:author="Arjan" w:date="2013-02-08T00:29:00Z"/>
                <w:rFonts w:ascii="Arial" w:eastAsia="Times New Roman" w:hAnsi="Arial" w:cs="Arial"/>
                <w:b/>
                <w:color w:val="000000"/>
                <w:sz w:val="20"/>
                <w:szCs w:val="24"/>
              </w:rPr>
            </w:pPr>
            <w:ins w:id="8558" w:author="Arjan" w:date="2013-02-08T00:29:00Z">
              <w:r w:rsidRPr="003E7E75">
                <w:rPr>
                  <w:rFonts w:ascii="Arial" w:eastAsia="Times New Roman" w:hAnsi="Arial" w:cs="Arial"/>
                  <w:b/>
                  <w:bCs/>
                  <w:color w:val="000000"/>
                  <w:sz w:val="20"/>
                  <w:szCs w:val="20"/>
                </w:rPr>
                <w:t xml:space="preserve">Naam </w:t>
              </w:r>
              <w:r w:rsidRPr="003E7E75">
                <w:rPr>
                  <w:rFonts w:ascii="Calibri" w:eastAsia="Times New Roman" w:hAnsi="Calibri" w:cs="Calibri"/>
                  <w:b/>
                  <w:bCs/>
                  <w:color w:val="000000"/>
                </w:rPr>
                <w:t>relatieklasse</w:t>
              </w:r>
            </w:ins>
          </w:p>
        </w:tc>
        <w:tc>
          <w:tcPr>
            <w:tcW w:w="5760" w:type="dxa"/>
            <w:gridSpan w:val="3"/>
            <w:tcBorders>
              <w:top w:val="nil"/>
              <w:left w:val="nil"/>
              <w:bottom w:val="nil"/>
              <w:right w:val="nil"/>
            </w:tcBorders>
          </w:tcPr>
          <w:p w:rsidR="003E7E75" w:rsidRPr="003E7E75" w:rsidRDefault="008F2B4B" w:rsidP="003E7E75">
            <w:pPr>
              <w:autoSpaceDE w:val="0"/>
              <w:autoSpaceDN w:val="0"/>
              <w:adjustRightInd w:val="0"/>
              <w:spacing w:after="0" w:line="240" w:lineRule="auto"/>
              <w:rPr>
                <w:ins w:id="8559" w:author="Arjan" w:date="2013-02-08T00:29:00Z"/>
                <w:rFonts w:ascii="Arial" w:eastAsia="Times New Roman" w:hAnsi="Arial" w:cs="Arial"/>
                <w:color w:val="000000"/>
                <w:sz w:val="20"/>
                <w:szCs w:val="24"/>
              </w:rPr>
            </w:pPr>
            <w:ins w:id="8560" w:author="Arjan" w:date="2013-02-08T00:29:00Z">
              <w:r w:rsidRPr="003E7E75">
                <w:rPr>
                  <w:rFonts w:ascii="Arial" w:hAnsi="Arial" w:cs="Arial"/>
                  <w:sz w:val="20"/>
                  <w:szCs w:val="24"/>
                  <w:lang w:val="en-AU"/>
                </w:rPr>
                <w:fldChar w:fldCharType="begin" w:fldLock="1"/>
              </w:r>
              <w:r w:rsidR="003E7E75" w:rsidRPr="003E7E75">
                <w:rPr>
                  <w:rFonts w:ascii="Arial" w:hAnsi="Arial" w:cs="Arial"/>
                  <w:sz w:val="20"/>
                  <w:szCs w:val="24"/>
                  <w:lang w:val="en-AU"/>
                </w:rPr>
                <w:instrText xml:space="preserve">MERGEFIELD </w:instrText>
              </w:r>
              <w:r w:rsidR="003E7E75" w:rsidRPr="003E7E75">
                <w:rPr>
                  <w:rFonts w:ascii="Arial" w:eastAsia="Times New Roman" w:hAnsi="Arial" w:cs="Arial"/>
                  <w:color w:val="000000"/>
                  <w:sz w:val="20"/>
                  <w:szCs w:val="24"/>
                </w:rPr>
                <w:instrText>Element.Name</w:instrText>
              </w:r>
              <w:r w:rsidRPr="003E7E75">
                <w:rPr>
                  <w:rFonts w:ascii="Arial" w:hAnsi="Arial" w:cs="Arial"/>
                  <w:sz w:val="20"/>
                  <w:szCs w:val="24"/>
                  <w:lang w:val="en-AU"/>
                </w:rPr>
                <w:fldChar w:fldCharType="separate"/>
              </w:r>
              <w:r w:rsidR="003E7E75" w:rsidRPr="003E7E75">
                <w:rPr>
                  <w:rFonts w:ascii="Arial" w:eastAsia="Times New Roman" w:hAnsi="Arial" w:cs="Arial"/>
                  <w:color w:val="000000"/>
                  <w:sz w:val="20"/>
                  <w:szCs w:val="24"/>
                </w:rPr>
                <w:t>ZAKENRELATIE</w:t>
              </w:r>
              <w:r w:rsidRPr="003E7E75">
                <w:rPr>
                  <w:rFonts w:ascii="Arial" w:hAnsi="Arial" w:cs="Arial"/>
                  <w:sz w:val="20"/>
                  <w:szCs w:val="24"/>
                  <w:lang w:val="en-AU"/>
                </w:rPr>
                <w:fldChar w:fldCharType="end"/>
              </w:r>
            </w:ins>
          </w:p>
        </w:tc>
      </w:tr>
      <w:tr w:rsidR="003E7E75" w:rsidRPr="005E066D">
        <w:trPr>
          <w:trHeight w:val="230"/>
          <w:ins w:id="8561" w:author="Arjan" w:date="2013-02-08T00:29:00Z"/>
        </w:trPr>
        <w:tc>
          <w:tcPr>
            <w:tcW w:w="3600" w:type="dxa"/>
            <w:tcBorders>
              <w:top w:val="nil"/>
              <w:left w:val="nil"/>
              <w:bottom w:val="nil"/>
              <w:right w:val="nil"/>
            </w:tcBorders>
          </w:tcPr>
          <w:p w:rsidR="003E7E75" w:rsidRPr="003E7E75" w:rsidRDefault="003E7E75" w:rsidP="003E7E75">
            <w:pPr>
              <w:autoSpaceDE w:val="0"/>
              <w:autoSpaceDN w:val="0"/>
              <w:adjustRightInd w:val="0"/>
              <w:rPr>
                <w:ins w:id="8562" w:author="Arjan" w:date="2013-02-08T00:29:00Z"/>
                <w:rFonts w:ascii="Arial" w:eastAsia="Times New Roman" w:hAnsi="Arial" w:cs="Arial"/>
                <w:b/>
                <w:color w:val="000000"/>
                <w:sz w:val="20"/>
                <w:szCs w:val="24"/>
              </w:rPr>
            </w:pPr>
            <w:ins w:id="8563" w:author="Arjan" w:date="2013-02-08T00:29:00Z">
              <w:r w:rsidRPr="003E7E75">
                <w:rPr>
                  <w:rFonts w:ascii="Arial" w:eastAsia="Times New Roman" w:hAnsi="Arial" w:cs="Arial"/>
                  <w:b/>
                  <w:color w:val="000000"/>
                  <w:sz w:val="20"/>
                  <w:szCs w:val="24"/>
                </w:rPr>
                <w:t xml:space="preserve">Definitie </w:t>
              </w:r>
              <w:r w:rsidRPr="003E7E75">
                <w:rPr>
                  <w:rFonts w:ascii="Calibri" w:eastAsia="Times New Roman" w:hAnsi="Calibri" w:cs="Arial"/>
                  <w:b/>
                  <w:color w:val="000000"/>
                  <w:szCs w:val="24"/>
                </w:rPr>
                <w:t>relatieklasse</w:t>
              </w:r>
            </w:ins>
          </w:p>
        </w:tc>
        <w:tc>
          <w:tcPr>
            <w:tcW w:w="5760" w:type="dxa"/>
            <w:gridSpan w:val="3"/>
            <w:tcBorders>
              <w:top w:val="nil"/>
              <w:left w:val="nil"/>
              <w:bottom w:val="nil"/>
              <w:right w:val="nil"/>
            </w:tcBorders>
          </w:tcPr>
          <w:p w:rsidR="003E7E75" w:rsidRPr="00DD0F4F" w:rsidRDefault="008F2B4B" w:rsidP="003E7E75">
            <w:pPr>
              <w:autoSpaceDE w:val="0"/>
              <w:autoSpaceDN w:val="0"/>
              <w:adjustRightInd w:val="0"/>
              <w:spacing w:after="0" w:line="240" w:lineRule="auto"/>
              <w:rPr>
                <w:ins w:id="8564" w:author="Arjan" w:date="2013-02-08T00:29:00Z"/>
                <w:rFonts w:ascii="Arial" w:eastAsia="Times New Roman" w:hAnsi="Arial" w:cs="Arial"/>
                <w:b/>
                <w:color w:val="000000"/>
                <w:sz w:val="20"/>
                <w:szCs w:val="24"/>
                <w:lang w:val="nl-NL"/>
              </w:rPr>
            </w:pPr>
            <w:ins w:id="8565" w:author="Arjan" w:date="2013-02-08T00:29:00Z">
              <w:r w:rsidRPr="003E7E75">
                <w:rPr>
                  <w:rFonts w:ascii="Arial" w:hAnsi="Arial" w:cs="Arial"/>
                  <w:sz w:val="20"/>
                  <w:szCs w:val="24"/>
                  <w:lang w:val="en-AU"/>
                </w:rPr>
                <w:fldChar w:fldCharType="begin" w:fldLock="1"/>
              </w:r>
              <w:r w:rsidR="003E7E75" w:rsidRPr="00DD0F4F">
                <w:rPr>
                  <w:rFonts w:ascii="Arial" w:hAnsi="Arial" w:cs="Arial"/>
                  <w:sz w:val="20"/>
                  <w:szCs w:val="24"/>
                  <w:lang w:val="nl-NL"/>
                </w:rPr>
                <w:instrText xml:space="preserve">MERGEFIELD </w:instrText>
              </w:r>
              <w:r w:rsidR="003E7E75" w:rsidRPr="00DD0F4F">
                <w:rPr>
                  <w:rFonts w:ascii="Arial" w:eastAsia="Times New Roman" w:hAnsi="Arial" w:cs="Arial"/>
                  <w:color w:val="000000"/>
                  <w:sz w:val="20"/>
                  <w:szCs w:val="24"/>
                  <w:lang w:val="nl-NL"/>
                </w:rPr>
                <w:instrText>Element.Notes</w:instrText>
              </w:r>
              <w:r w:rsidRPr="003E7E75">
                <w:rPr>
                  <w:rFonts w:ascii="Arial" w:hAnsi="Arial" w:cs="Arial"/>
                  <w:sz w:val="20"/>
                  <w:szCs w:val="24"/>
                  <w:lang w:val="en-AU"/>
                </w:rPr>
                <w:fldChar w:fldCharType="separate"/>
              </w:r>
              <w:r w:rsidR="003E7E75" w:rsidRPr="00DD0F4F">
                <w:rPr>
                  <w:rFonts w:ascii="Arial" w:eastAsia="Times New Roman" w:hAnsi="Arial" w:cs="Arial"/>
                  <w:color w:val="000000"/>
                  <w:sz w:val="20"/>
                  <w:szCs w:val="24"/>
                  <w:lang w:val="nl-NL"/>
                </w:rPr>
                <w:t>De relevantie van de andere ZAAK voor de ZAAK.</w:t>
              </w:r>
              <w:r w:rsidRPr="003E7E75">
                <w:rPr>
                  <w:rFonts w:ascii="Arial" w:hAnsi="Arial" w:cs="Arial"/>
                  <w:sz w:val="20"/>
                  <w:szCs w:val="24"/>
                  <w:lang w:val="en-AU"/>
                </w:rPr>
                <w:fldChar w:fldCharType="end"/>
              </w:r>
            </w:ins>
          </w:p>
        </w:tc>
      </w:tr>
      <w:tr w:rsidR="003E7E75" w:rsidRPr="003E7E75">
        <w:trPr>
          <w:ins w:id="8566" w:author="Arjan" w:date="2013-02-08T00:29:00Z"/>
        </w:trPr>
        <w:tc>
          <w:tcPr>
            <w:tcW w:w="360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567" w:author="Arjan" w:date="2013-02-08T00:29:00Z"/>
                <w:rFonts w:ascii="Arial" w:eastAsia="Times New Roman" w:hAnsi="Arial" w:cs="Arial"/>
                <w:color w:val="000000"/>
                <w:sz w:val="20"/>
                <w:szCs w:val="24"/>
              </w:rPr>
            </w:pPr>
            <w:bookmarkStart w:id="8568" w:name="BKM_6A57A010_824B_439d_A4C7_51AF339D31F0"/>
            <w:bookmarkEnd w:id="8568"/>
            <w:ins w:id="8569" w:author="Arjan" w:date="2013-02-08T00:29:00Z">
              <w:r w:rsidRPr="003E7E75">
                <w:rPr>
                  <w:rFonts w:ascii="Arial" w:eastAsia="Times New Roman" w:hAnsi="Arial" w:cs="Arial"/>
                  <w:b/>
                  <w:color w:val="000000"/>
                  <w:sz w:val="20"/>
                  <w:szCs w:val="24"/>
                </w:rPr>
                <w:t>Overzicht Attributen</w:t>
              </w:r>
            </w:ins>
          </w:p>
        </w:tc>
        <w:tc>
          <w:tcPr>
            <w:tcW w:w="108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570" w:author="Arjan" w:date="2013-02-08T00:29:00Z"/>
                <w:rFonts w:ascii="Arial" w:eastAsia="Times New Roman" w:hAnsi="Arial" w:cs="Arial"/>
                <w:color w:val="000000"/>
                <w:sz w:val="20"/>
                <w:szCs w:val="24"/>
              </w:rPr>
            </w:pPr>
            <w:ins w:id="8571" w:author="Arjan" w:date="2013-02-08T00:29:00Z">
              <w:r w:rsidRPr="003E7E75">
                <w:rPr>
                  <w:rFonts w:ascii="Arial" w:eastAsia="Times New Roman" w:hAnsi="Arial" w:cs="Arial"/>
                  <w:i/>
                  <w:color w:val="000000"/>
                  <w:sz w:val="20"/>
                  <w:szCs w:val="24"/>
                </w:rPr>
                <w:t>Code</w:t>
              </w:r>
            </w:ins>
          </w:p>
        </w:tc>
        <w:tc>
          <w:tcPr>
            <w:tcW w:w="333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572" w:author="Arjan" w:date="2013-02-08T00:29:00Z"/>
                <w:rFonts w:ascii="Arial" w:eastAsia="Times New Roman" w:hAnsi="Arial" w:cs="Arial"/>
                <w:color w:val="000000"/>
                <w:sz w:val="20"/>
                <w:szCs w:val="24"/>
              </w:rPr>
            </w:pPr>
            <w:ins w:id="8573" w:author="Arjan" w:date="2013-02-08T00:29:00Z">
              <w:r w:rsidRPr="003E7E75">
                <w:rPr>
                  <w:rFonts w:ascii="Arial" w:eastAsia="Times New Roman" w:hAnsi="Arial" w:cs="Arial"/>
                  <w:i/>
                  <w:color w:val="000000"/>
                  <w:sz w:val="20"/>
                  <w:szCs w:val="24"/>
                </w:rPr>
                <w:t>Gegevensnaam</w:t>
              </w:r>
            </w:ins>
          </w:p>
        </w:tc>
        <w:tc>
          <w:tcPr>
            <w:tcW w:w="135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574" w:author="Arjan" w:date="2013-02-08T00:29:00Z"/>
                <w:rFonts w:ascii="Arial" w:eastAsia="Times New Roman" w:hAnsi="Arial" w:cs="Arial"/>
                <w:color w:val="000000"/>
                <w:sz w:val="20"/>
                <w:szCs w:val="24"/>
              </w:rPr>
            </w:pPr>
            <w:ins w:id="8575" w:author="Arjan" w:date="2013-02-08T00:29:00Z">
              <w:r w:rsidRPr="003E7E75">
                <w:rPr>
                  <w:rFonts w:ascii="Arial" w:eastAsia="Times New Roman" w:hAnsi="Arial" w:cs="Arial"/>
                  <w:i/>
                  <w:color w:val="000000"/>
                  <w:sz w:val="20"/>
                  <w:szCs w:val="24"/>
                </w:rPr>
                <w:t>Herkomst</w:t>
              </w:r>
            </w:ins>
          </w:p>
        </w:tc>
      </w:tr>
      <w:tr w:rsidR="003E7E75" w:rsidRPr="003E7E75">
        <w:trPr>
          <w:ins w:id="8576" w:author="Arjan" w:date="2013-02-08T00:29:00Z"/>
        </w:trPr>
        <w:tc>
          <w:tcPr>
            <w:tcW w:w="360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577" w:author="Arjan" w:date="2013-02-08T00:29:00Z"/>
                <w:rFonts w:ascii="Arial" w:eastAsia="Times New Roman" w:hAnsi="Arial" w:cs="Arial"/>
                <w:color w:val="000000"/>
                <w:sz w:val="20"/>
                <w:szCs w:val="24"/>
              </w:rPr>
            </w:pPr>
          </w:p>
        </w:tc>
        <w:tc>
          <w:tcPr>
            <w:tcW w:w="108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578" w:author="Arjan" w:date="2013-02-08T00:29:00Z"/>
                <w:rFonts w:ascii="Arial" w:eastAsia="Times New Roman" w:hAnsi="Arial" w:cs="Arial"/>
                <w:color w:val="000000"/>
                <w:sz w:val="20"/>
                <w:szCs w:val="24"/>
              </w:rPr>
            </w:pPr>
          </w:p>
        </w:tc>
        <w:tc>
          <w:tcPr>
            <w:tcW w:w="3330" w:type="dxa"/>
            <w:tcBorders>
              <w:top w:val="nil"/>
              <w:left w:val="nil"/>
              <w:bottom w:val="nil"/>
              <w:right w:val="nil"/>
            </w:tcBorders>
          </w:tcPr>
          <w:p w:rsidR="003E7E75" w:rsidRPr="003E7E75" w:rsidRDefault="008F2B4B" w:rsidP="003E7E75">
            <w:pPr>
              <w:autoSpaceDE w:val="0"/>
              <w:autoSpaceDN w:val="0"/>
              <w:adjustRightInd w:val="0"/>
              <w:spacing w:after="0" w:line="240" w:lineRule="auto"/>
              <w:rPr>
                <w:ins w:id="8579" w:author="Arjan" w:date="2013-02-08T00:29:00Z"/>
                <w:rFonts w:ascii="Arial" w:eastAsia="Times New Roman" w:hAnsi="Arial" w:cs="Arial"/>
                <w:color w:val="000000"/>
                <w:sz w:val="20"/>
                <w:szCs w:val="24"/>
              </w:rPr>
            </w:pPr>
            <w:ins w:id="8580" w:author="Arjan" w:date="2013-02-08T00:29:00Z">
              <w:r w:rsidRPr="003E7E75">
                <w:rPr>
                  <w:rFonts w:ascii="Arial" w:hAnsi="Arial" w:cs="Arial"/>
                  <w:sz w:val="20"/>
                  <w:szCs w:val="24"/>
                  <w:lang w:val="en-AU"/>
                </w:rPr>
                <w:fldChar w:fldCharType="begin" w:fldLock="1"/>
              </w:r>
              <w:r w:rsidR="003E7E75" w:rsidRPr="003E7E75">
                <w:rPr>
                  <w:rFonts w:ascii="Arial" w:hAnsi="Arial" w:cs="Arial"/>
                  <w:sz w:val="20"/>
                  <w:szCs w:val="24"/>
                  <w:lang w:val="en-AU"/>
                </w:rPr>
                <w:instrText xml:space="preserve">MERGEFIELD </w:instrText>
              </w:r>
              <w:r w:rsidR="003E7E75" w:rsidRPr="003E7E75">
                <w:rPr>
                  <w:rFonts w:ascii="Arial" w:eastAsia="Times New Roman" w:hAnsi="Arial" w:cs="Arial"/>
                  <w:color w:val="000000"/>
                  <w:sz w:val="20"/>
                  <w:szCs w:val="24"/>
                </w:rPr>
                <w:instrText>Att.Name</w:instrText>
              </w:r>
              <w:r w:rsidRPr="003E7E75">
                <w:rPr>
                  <w:rFonts w:ascii="Arial" w:hAnsi="Arial" w:cs="Arial"/>
                  <w:sz w:val="20"/>
                  <w:szCs w:val="24"/>
                  <w:lang w:val="en-AU"/>
                </w:rPr>
                <w:fldChar w:fldCharType="separate"/>
              </w:r>
              <w:r w:rsidR="003E7E75" w:rsidRPr="003E7E75">
                <w:rPr>
                  <w:rFonts w:ascii="Arial" w:eastAsia="Times New Roman" w:hAnsi="Arial" w:cs="Arial"/>
                  <w:color w:val="000000"/>
                  <w:sz w:val="20"/>
                  <w:szCs w:val="24"/>
                </w:rPr>
                <w:t>Aard relatie</w:t>
              </w:r>
              <w:r w:rsidRPr="003E7E75">
                <w:rPr>
                  <w:rFonts w:ascii="Arial" w:hAnsi="Arial" w:cs="Arial"/>
                  <w:sz w:val="20"/>
                  <w:szCs w:val="24"/>
                  <w:lang w:val="en-AU"/>
                </w:rPr>
                <w:fldChar w:fldCharType="end"/>
              </w:r>
            </w:ins>
          </w:p>
        </w:tc>
        <w:tc>
          <w:tcPr>
            <w:tcW w:w="135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581" w:author="Arjan" w:date="2013-02-08T00:29:00Z"/>
                <w:rFonts w:ascii="Arial" w:eastAsia="Times New Roman" w:hAnsi="Arial" w:cs="Arial"/>
                <w:color w:val="000000"/>
                <w:sz w:val="20"/>
                <w:szCs w:val="24"/>
              </w:rPr>
            </w:pPr>
            <w:ins w:id="8582" w:author="Arjan" w:date="2013-02-08T00:29:00Z">
              <w:r w:rsidRPr="003E7E75">
                <w:rPr>
                  <w:rFonts w:ascii="Arial" w:eastAsia="Times New Roman" w:hAnsi="Arial" w:cs="Arial"/>
                  <w:color w:val="000000"/>
                  <w:sz w:val="20"/>
                  <w:szCs w:val="24"/>
                </w:rPr>
                <w:t>KING</w:t>
              </w:r>
            </w:ins>
          </w:p>
        </w:tc>
      </w:tr>
    </w:tbl>
    <w:p w:rsidR="003E7E75" w:rsidRDefault="003E7E75" w:rsidP="00EE4D07"/>
    <w:p w:rsidR="003E7E75" w:rsidRPr="003E7E75" w:rsidRDefault="008F2B4B" w:rsidP="003E7E75">
      <w:pPr>
        <w:autoSpaceDE w:val="0"/>
        <w:autoSpaceDN w:val="0"/>
        <w:adjustRightInd w:val="0"/>
        <w:spacing w:before="240" w:after="60" w:line="240" w:lineRule="auto"/>
        <w:outlineLvl w:val="3"/>
        <w:rPr>
          <w:ins w:id="8583" w:author="Arjan" w:date="2013-02-08T00:31:00Z"/>
          <w:rFonts w:ascii="Arial" w:eastAsia="Times New Roman" w:hAnsi="Arial" w:cs="Arial"/>
          <w:b/>
          <w:bCs/>
          <w:color w:val="004080"/>
          <w:sz w:val="24"/>
          <w:szCs w:val="24"/>
        </w:rPr>
      </w:pPr>
      <w:ins w:id="8584" w:author="Arjan" w:date="2013-02-08T00:31:00Z">
        <w:r w:rsidRPr="003E7E75">
          <w:rPr>
            <w:rFonts w:ascii="Arial" w:hAnsi="Arial" w:cs="Arial"/>
            <w:sz w:val="20"/>
            <w:szCs w:val="20"/>
            <w:lang w:val="en-AU"/>
          </w:rPr>
          <w:fldChar w:fldCharType="begin" w:fldLock="1"/>
        </w:r>
        <w:r w:rsidR="003E7E75" w:rsidRPr="003E7E75">
          <w:rPr>
            <w:rFonts w:ascii="Arial" w:hAnsi="Arial" w:cs="Arial"/>
            <w:sz w:val="20"/>
            <w:szCs w:val="20"/>
            <w:lang w:val="en-AU"/>
          </w:rPr>
          <w:instrText xml:space="preserve">MERGEFIELD </w:instrText>
        </w:r>
        <w:r w:rsidR="003E7E75" w:rsidRPr="003E7E75">
          <w:rPr>
            <w:rFonts w:ascii="Arial" w:eastAsia="Times New Roman" w:hAnsi="Arial" w:cs="Arial"/>
            <w:b/>
            <w:bCs/>
            <w:color w:val="004080"/>
            <w:sz w:val="24"/>
            <w:szCs w:val="24"/>
          </w:rPr>
          <w:instrText>Att.Stereotype</w:instrText>
        </w:r>
        <w:r w:rsidRPr="003E7E75">
          <w:rPr>
            <w:rFonts w:ascii="Arial" w:hAnsi="Arial" w:cs="Arial"/>
            <w:sz w:val="20"/>
            <w:szCs w:val="20"/>
            <w:lang w:val="en-AU"/>
          </w:rPr>
          <w:fldChar w:fldCharType="separate"/>
        </w:r>
        <w:r w:rsidR="003E7E75" w:rsidRPr="003E7E75">
          <w:rPr>
            <w:rFonts w:ascii="Arial" w:eastAsia="Times New Roman" w:hAnsi="Arial" w:cs="Arial"/>
            <w:b/>
            <w:bCs/>
            <w:color w:val="004080"/>
            <w:sz w:val="24"/>
            <w:szCs w:val="24"/>
          </w:rPr>
          <w:t>«Attribuutsoort»</w:t>
        </w:r>
        <w:r w:rsidRPr="003E7E75">
          <w:rPr>
            <w:rFonts w:ascii="Arial" w:hAnsi="Arial" w:cs="Arial"/>
            <w:sz w:val="20"/>
            <w:szCs w:val="20"/>
            <w:lang w:val="en-AU"/>
          </w:rPr>
          <w:fldChar w:fldCharType="end"/>
        </w:r>
        <w:r w:rsidR="003E7E75" w:rsidRPr="003E7E75">
          <w:rPr>
            <w:rFonts w:ascii="Arial" w:eastAsia="Times New Roman" w:hAnsi="Arial" w:cs="Arial"/>
            <w:b/>
            <w:bCs/>
            <w:color w:val="004080"/>
            <w:sz w:val="24"/>
            <w:szCs w:val="24"/>
          </w:rPr>
          <w:t xml:space="preserve"> </w:t>
        </w:r>
        <w:r w:rsidRPr="003E7E75">
          <w:rPr>
            <w:rFonts w:ascii="Arial" w:eastAsia="Times New Roman" w:hAnsi="Arial" w:cs="Arial"/>
            <w:b/>
            <w:bCs/>
            <w:color w:val="004080"/>
            <w:sz w:val="24"/>
            <w:szCs w:val="24"/>
          </w:rPr>
          <w:fldChar w:fldCharType="begin" w:fldLock="1"/>
        </w:r>
        <w:r w:rsidR="003E7E75" w:rsidRPr="003E7E75">
          <w:rPr>
            <w:rFonts w:ascii="Arial" w:eastAsia="Times New Roman" w:hAnsi="Arial" w:cs="Arial"/>
            <w:b/>
            <w:bCs/>
            <w:color w:val="004080"/>
            <w:sz w:val="24"/>
            <w:szCs w:val="24"/>
          </w:rPr>
          <w:instrText>MERGEFIELD Att.Name</w:instrText>
        </w:r>
        <w:r w:rsidRPr="003E7E75">
          <w:rPr>
            <w:rFonts w:ascii="Arial" w:eastAsia="Times New Roman" w:hAnsi="Arial" w:cs="Arial"/>
            <w:b/>
            <w:bCs/>
            <w:color w:val="004080"/>
            <w:sz w:val="24"/>
            <w:szCs w:val="24"/>
          </w:rPr>
          <w:fldChar w:fldCharType="separate"/>
        </w:r>
        <w:r w:rsidR="003E7E75" w:rsidRPr="003E7E75">
          <w:rPr>
            <w:rFonts w:ascii="Arial" w:eastAsia="Times New Roman" w:hAnsi="Arial" w:cs="Arial"/>
            <w:b/>
            <w:bCs/>
            <w:color w:val="004080"/>
            <w:sz w:val="24"/>
            <w:szCs w:val="24"/>
          </w:rPr>
          <w:t>Aard relatie</w:t>
        </w:r>
        <w:r w:rsidRPr="003E7E75">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3E7E75" w:rsidRPr="003E7E75">
        <w:trPr>
          <w:trHeight w:val="215"/>
          <w:ins w:id="8585"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586" w:author="Arjan" w:date="2013-02-08T00:31:00Z"/>
                <w:rFonts w:ascii="Arial" w:eastAsia="Times New Roman" w:hAnsi="Arial" w:cs="Arial"/>
                <w:color w:val="000000"/>
                <w:sz w:val="20"/>
                <w:szCs w:val="20"/>
              </w:rPr>
            </w:pPr>
            <w:ins w:id="8587" w:author="Arjan" w:date="2013-02-08T00:31:00Z">
              <w:r w:rsidRPr="003E7E75">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rsidR="003E7E75" w:rsidRPr="003E7E75" w:rsidRDefault="008F2B4B" w:rsidP="003E7E75">
            <w:pPr>
              <w:autoSpaceDE w:val="0"/>
              <w:autoSpaceDN w:val="0"/>
              <w:adjustRightInd w:val="0"/>
              <w:spacing w:after="0" w:line="240" w:lineRule="auto"/>
              <w:rPr>
                <w:ins w:id="8588" w:author="Arjan" w:date="2013-02-08T00:31:00Z"/>
                <w:rFonts w:ascii="Arial" w:eastAsia="Times New Roman" w:hAnsi="Arial" w:cs="Arial"/>
                <w:color w:val="000000"/>
                <w:sz w:val="20"/>
                <w:szCs w:val="20"/>
              </w:rPr>
            </w:pPr>
            <w:ins w:id="8589" w:author="Arjan" w:date="2013-02-08T00:31:00Z">
              <w:r w:rsidRPr="003E7E75">
                <w:rPr>
                  <w:rFonts w:ascii="Arial" w:hAnsi="Arial" w:cs="Arial"/>
                  <w:sz w:val="20"/>
                  <w:szCs w:val="20"/>
                  <w:lang w:val="en-AU"/>
                </w:rPr>
                <w:fldChar w:fldCharType="begin" w:fldLock="1"/>
              </w:r>
              <w:r w:rsidR="003E7E75" w:rsidRPr="003E7E75">
                <w:rPr>
                  <w:rFonts w:ascii="Arial" w:hAnsi="Arial" w:cs="Arial"/>
                  <w:sz w:val="20"/>
                  <w:szCs w:val="20"/>
                  <w:lang w:val="en-AU"/>
                </w:rPr>
                <w:instrText xml:space="preserve">MERGEFIELD </w:instrText>
              </w:r>
              <w:r w:rsidR="003E7E75" w:rsidRPr="003E7E75">
                <w:rPr>
                  <w:rFonts w:ascii="Arial" w:eastAsia="Times New Roman" w:hAnsi="Arial" w:cs="Arial"/>
                  <w:color w:val="000000"/>
                  <w:sz w:val="20"/>
                  <w:szCs w:val="20"/>
                </w:rPr>
                <w:instrText>Att.Name</w:instrText>
              </w:r>
              <w:r w:rsidRPr="003E7E75">
                <w:rPr>
                  <w:rFonts w:ascii="Arial" w:hAnsi="Arial" w:cs="Arial"/>
                  <w:sz w:val="20"/>
                  <w:szCs w:val="20"/>
                  <w:lang w:val="en-AU"/>
                </w:rPr>
                <w:fldChar w:fldCharType="separate"/>
              </w:r>
              <w:r w:rsidR="003E7E75" w:rsidRPr="003E7E75">
                <w:rPr>
                  <w:rFonts w:ascii="Arial" w:eastAsia="Times New Roman" w:hAnsi="Arial" w:cs="Arial"/>
                  <w:color w:val="000000"/>
                  <w:sz w:val="20"/>
                  <w:szCs w:val="20"/>
                </w:rPr>
                <w:t>Aard relatie</w:t>
              </w:r>
              <w:r w:rsidRPr="003E7E75">
                <w:rPr>
                  <w:rFonts w:ascii="Arial" w:hAnsi="Arial" w:cs="Arial"/>
                  <w:sz w:val="20"/>
                  <w:szCs w:val="20"/>
                  <w:lang w:val="en-AU"/>
                </w:rPr>
                <w:fldChar w:fldCharType="end"/>
              </w:r>
            </w:ins>
          </w:p>
        </w:tc>
      </w:tr>
      <w:tr w:rsidR="003E7E75" w:rsidRPr="003E7E75">
        <w:trPr>
          <w:ins w:id="8590"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591"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592" w:author="Arjan" w:date="2013-02-08T00:31:00Z"/>
                <w:rFonts w:ascii="Arial" w:eastAsia="Times New Roman" w:hAnsi="Arial" w:cs="Arial"/>
                <w:b/>
                <w:bCs/>
                <w:color w:val="000000"/>
                <w:sz w:val="20"/>
                <w:szCs w:val="20"/>
              </w:rPr>
            </w:pPr>
          </w:p>
        </w:tc>
      </w:tr>
      <w:tr w:rsidR="003E7E75" w:rsidRPr="003E7E75">
        <w:trPr>
          <w:ins w:id="8593"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594" w:author="Arjan" w:date="2013-02-08T00:31:00Z"/>
                <w:rFonts w:ascii="Arial" w:eastAsia="Times New Roman" w:hAnsi="Arial" w:cs="Arial"/>
                <w:color w:val="000000"/>
                <w:sz w:val="20"/>
                <w:szCs w:val="20"/>
              </w:rPr>
            </w:pPr>
            <w:ins w:id="8595" w:author="Arjan" w:date="2013-02-08T00:31:00Z">
              <w:r w:rsidRPr="003E7E75">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596" w:author="Arjan" w:date="2013-02-08T00:31:00Z"/>
                <w:rFonts w:ascii="Arial" w:eastAsia="Times New Roman" w:hAnsi="Arial" w:cs="Arial"/>
                <w:color w:val="000000"/>
                <w:sz w:val="20"/>
                <w:szCs w:val="20"/>
              </w:rPr>
            </w:pPr>
            <w:ins w:id="8597" w:author="Arjan" w:date="2013-02-08T00:31:00Z">
              <w:r w:rsidRPr="003E7E75">
                <w:rPr>
                  <w:rFonts w:ascii="Arial" w:eastAsia="Times New Roman" w:hAnsi="Arial" w:cs="Arial"/>
                  <w:color w:val="000000"/>
                  <w:sz w:val="20"/>
                  <w:szCs w:val="20"/>
                </w:rPr>
                <w:t>KING</w:t>
              </w:r>
            </w:ins>
          </w:p>
        </w:tc>
      </w:tr>
      <w:tr w:rsidR="003E7E75" w:rsidRPr="003E7E75">
        <w:trPr>
          <w:ins w:id="8598"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599"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00" w:author="Arjan" w:date="2013-02-08T00:31:00Z"/>
                <w:rFonts w:ascii="Arial" w:eastAsia="Times New Roman" w:hAnsi="Arial" w:cs="Arial"/>
                <w:b/>
                <w:bCs/>
                <w:color w:val="000000"/>
                <w:sz w:val="20"/>
                <w:szCs w:val="20"/>
              </w:rPr>
            </w:pPr>
          </w:p>
        </w:tc>
      </w:tr>
      <w:tr w:rsidR="003E7E75" w:rsidRPr="003E7E75">
        <w:trPr>
          <w:ins w:id="8601"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02" w:author="Arjan" w:date="2013-02-08T00:31:00Z"/>
                <w:rFonts w:ascii="Arial" w:eastAsia="Times New Roman" w:hAnsi="Arial" w:cs="Arial"/>
                <w:color w:val="000000"/>
                <w:sz w:val="20"/>
                <w:szCs w:val="20"/>
              </w:rPr>
            </w:pPr>
            <w:ins w:id="8603" w:author="Arjan" w:date="2013-02-08T00:31:00Z">
              <w:r w:rsidRPr="003E7E75">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04" w:author="Arjan" w:date="2013-02-08T00:31:00Z"/>
                <w:rFonts w:ascii="Arial" w:eastAsia="Times New Roman" w:hAnsi="Arial" w:cs="Arial"/>
                <w:color w:val="000000"/>
                <w:sz w:val="20"/>
                <w:szCs w:val="20"/>
              </w:rPr>
            </w:pPr>
          </w:p>
        </w:tc>
      </w:tr>
      <w:tr w:rsidR="003E7E75" w:rsidRPr="003E7E75">
        <w:trPr>
          <w:ins w:id="8605"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06"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07" w:author="Arjan" w:date="2013-02-08T00:31:00Z"/>
                <w:rFonts w:ascii="Arial" w:eastAsia="Times New Roman" w:hAnsi="Arial" w:cs="Arial"/>
                <w:b/>
                <w:bCs/>
                <w:color w:val="000000"/>
                <w:sz w:val="20"/>
                <w:szCs w:val="20"/>
              </w:rPr>
            </w:pPr>
          </w:p>
        </w:tc>
      </w:tr>
      <w:tr w:rsidR="003E7E75" w:rsidRPr="003E7E75">
        <w:trPr>
          <w:ins w:id="8608"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09" w:author="Arjan" w:date="2013-02-08T00:31:00Z"/>
                <w:rFonts w:ascii="Arial" w:eastAsia="Times New Roman" w:hAnsi="Arial" w:cs="Arial"/>
                <w:color w:val="000000"/>
                <w:sz w:val="20"/>
                <w:szCs w:val="20"/>
              </w:rPr>
            </w:pPr>
            <w:ins w:id="8610" w:author="Arjan" w:date="2013-02-08T00:31:00Z">
              <w:r w:rsidRPr="003E7E75">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rsidR="003E7E75" w:rsidRPr="003E7E75" w:rsidRDefault="008F2B4B" w:rsidP="003E7E75">
            <w:pPr>
              <w:autoSpaceDE w:val="0"/>
              <w:autoSpaceDN w:val="0"/>
              <w:adjustRightInd w:val="0"/>
              <w:spacing w:after="0" w:line="240" w:lineRule="auto"/>
              <w:rPr>
                <w:ins w:id="8611" w:author="Arjan" w:date="2013-02-08T00:31:00Z"/>
                <w:rFonts w:ascii="Arial" w:eastAsia="Times New Roman" w:hAnsi="Arial" w:cs="Arial"/>
                <w:color w:val="000000"/>
                <w:sz w:val="20"/>
                <w:szCs w:val="20"/>
              </w:rPr>
            </w:pPr>
            <w:ins w:id="8612" w:author="Arjan" w:date="2013-02-08T00:31:00Z">
              <w:r w:rsidRPr="003E7E75">
                <w:rPr>
                  <w:rFonts w:ascii="Arial" w:hAnsi="Arial" w:cs="Arial"/>
                  <w:sz w:val="20"/>
                  <w:szCs w:val="20"/>
                  <w:lang w:val="en-AU"/>
                </w:rPr>
                <w:fldChar w:fldCharType="begin" w:fldLock="1"/>
              </w:r>
              <w:r w:rsidR="003E7E75" w:rsidRPr="003E7E75">
                <w:rPr>
                  <w:rFonts w:ascii="Arial" w:hAnsi="Arial" w:cs="Arial"/>
                  <w:sz w:val="20"/>
                  <w:szCs w:val="20"/>
                  <w:lang w:val="en-AU"/>
                </w:rPr>
                <w:instrText xml:space="preserve">MERGEFIELD </w:instrText>
              </w:r>
              <w:r w:rsidR="003E7E75" w:rsidRPr="003E7E75">
                <w:rPr>
                  <w:rFonts w:ascii="Arial" w:eastAsia="Times New Roman" w:hAnsi="Arial" w:cs="Arial"/>
                  <w:color w:val="000000"/>
                  <w:sz w:val="20"/>
                  <w:szCs w:val="20"/>
                </w:rPr>
                <w:instrText>Att.Alias</w:instrText>
              </w:r>
              <w:r w:rsidRPr="003E7E75">
                <w:rPr>
                  <w:rFonts w:ascii="Arial" w:hAnsi="Arial" w:cs="Arial"/>
                  <w:sz w:val="20"/>
                  <w:szCs w:val="20"/>
                  <w:lang w:val="en-AU"/>
                </w:rPr>
                <w:fldChar w:fldCharType="separate"/>
              </w:r>
              <w:r w:rsidR="003E7E75" w:rsidRPr="003E7E75">
                <w:rPr>
                  <w:rFonts w:ascii="Arial" w:eastAsia="Times New Roman" w:hAnsi="Arial" w:cs="Arial"/>
                  <w:color w:val="000000"/>
                  <w:sz w:val="20"/>
                  <w:szCs w:val="20"/>
                </w:rPr>
                <w:t>aard</w:t>
              </w:r>
              <w:r w:rsidRPr="003E7E75">
                <w:rPr>
                  <w:rFonts w:ascii="Arial" w:hAnsi="Arial" w:cs="Arial"/>
                  <w:sz w:val="20"/>
                  <w:szCs w:val="20"/>
                  <w:lang w:val="en-AU"/>
                </w:rPr>
                <w:fldChar w:fldCharType="end"/>
              </w:r>
            </w:ins>
          </w:p>
        </w:tc>
      </w:tr>
      <w:tr w:rsidR="003E7E75" w:rsidRPr="003E7E75">
        <w:trPr>
          <w:trHeight w:val="260"/>
          <w:ins w:id="8613"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14"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15" w:author="Arjan" w:date="2013-02-08T00:31:00Z"/>
                <w:rFonts w:ascii="Arial" w:eastAsia="Times New Roman" w:hAnsi="Arial" w:cs="Arial"/>
                <w:b/>
                <w:bCs/>
                <w:color w:val="000000"/>
                <w:sz w:val="20"/>
                <w:szCs w:val="20"/>
              </w:rPr>
            </w:pPr>
          </w:p>
        </w:tc>
      </w:tr>
      <w:tr w:rsidR="003E7E75" w:rsidRPr="005E066D">
        <w:trPr>
          <w:ins w:id="8616"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17" w:author="Arjan" w:date="2013-02-08T00:31:00Z"/>
                <w:rFonts w:ascii="Arial" w:eastAsia="Times New Roman" w:hAnsi="Arial" w:cs="Arial"/>
                <w:color w:val="000000"/>
                <w:sz w:val="20"/>
                <w:szCs w:val="20"/>
              </w:rPr>
            </w:pPr>
            <w:ins w:id="8618" w:author="Arjan" w:date="2013-02-08T00:31:00Z">
              <w:r w:rsidRPr="003E7E75">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rsidR="003E7E75" w:rsidRPr="00DD0F4F" w:rsidRDefault="008F2B4B" w:rsidP="003E7E75">
            <w:pPr>
              <w:autoSpaceDE w:val="0"/>
              <w:autoSpaceDN w:val="0"/>
              <w:adjustRightInd w:val="0"/>
              <w:spacing w:after="0" w:line="240" w:lineRule="auto"/>
              <w:rPr>
                <w:ins w:id="8619" w:author="Arjan" w:date="2013-02-08T00:31:00Z"/>
                <w:rFonts w:ascii="Arial" w:eastAsia="Times New Roman" w:hAnsi="Arial" w:cs="Arial"/>
                <w:color w:val="000000"/>
                <w:sz w:val="20"/>
                <w:szCs w:val="20"/>
                <w:lang w:val="nl-NL"/>
              </w:rPr>
            </w:pPr>
            <w:ins w:id="8620" w:author="Arjan" w:date="2013-02-08T00:31:00Z">
              <w:r w:rsidRPr="003E7E75">
                <w:rPr>
                  <w:rFonts w:ascii="Arial" w:hAnsi="Arial" w:cs="Arial"/>
                  <w:sz w:val="20"/>
                  <w:szCs w:val="20"/>
                  <w:lang w:val="en-AU"/>
                </w:rPr>
                <w:fldChar w:fldCharType="begin" w:fldLock="1"/>
              </w:r>
              <w:r w:rsidR="003E7E75" w:rsidRPr="00DD0F4F">
                <w:rPr>
                  <w:rFonts w:ascii="Arial" w:hAnsi="Arial" w:cs="Arial"/>
                  <w:sz w:val="20"/>
                  <w:szCs w:val="20"/>
                  <w:lang w:val="nl-NL"/>
                </w:rPr>
                <w:instrText xml:space="preserve">MERGEFIELD </w:instrText>
              </w:r>
              <w:r w:rsidR="003E7E75" w:rsidRPr="00DD0F4F">
                <w:rPr>
                  <w:rFonts w:ascii="Arial" w:eastAsia="Times New Roman" w:hAnsi="Arial" w:cs="Arial"/>
                  <w:color w:val="000000"/>
                  <w:sz w:val="20"/>
                  <w:szCs w:val="20"/>
                  <w:lang w:val="nl-NL"/>
                </w:rPr>
                <w:instrText>Att.Notes</w:instrText>
              </w:r>
              <w:r w:rsidRPr="003E7E75">
                <w:rPr>
                  <w:rFonts w:ascii="Arial" w:hAnsi="Arial" w:cs="Arial"/>
                  <w:sz w:val="20"/>
                  <w:szCs w:val="20"/>
                  <w:lang w:val="en-AU"/>
                </w:rPr>
                <w:fldChar w:fldCharType="separate"/>
              </w:r>
              <w:r w:rsidR="003E7E75" w:rsidRPr="00DD0F4F">
                <w:rPr>
                  <w:rFonts w:ascii="Arial" w:eastAsia="Times New Roman" w:hAnsi="Arial" w:cs="Arial"/>
                  <w:color w:val="000000"/>
                  <w:sz w:val="20"/>
                  <w:szCs w:val="20"/>
                  <w:lang w:val="nl-NL"/>
                </w:rPr>
                <w:t>Omschrijving van de aard van de relatie van de andere ZAAK tot de (onderhanden) ZAAK</w:t>
              </w:r>
              <w:r w:rsidRPr="003E7E75">
                <w:rPr>
                  <w:rFonts w:ascii="Arial" w:hAnsi="Arial" w:cs="Arial"/>
                  <w:sz w:val="20"/>
                  <w:szCs w:val="20"/>
                  <w:lang w:val="en-AU"/>
                </w:rPr>
                <w:fldChar w:fldCharType="end"/>
              </w:r>
            </w:ins>
          </w:p>
        </w:tc>
      </w:tr>
      <w:tr w:rsidR="003E7E75" w:rsidRPr="005E066D">
        <w:trPr>
          <w:trHeight w:val="230"/>
          <w:ins w:id="8621" w:author="Arjan" w:date="2013-02-08T00:31:00Z"/>
        </w:trPr>
        <w:tc>
          <w:tcPr>
            <w:tcW w:w="3690" w:type="dxa"/>
            <w:tcBorders>
              <w:top w:val="nil"/>
              <w:left w:val="nil"/>
              <w:bottom w:val="nil"/>
              <w:right w:val="nil"/>
            </w:tcBorders>
          </w:tcPr>
          <w:p w:rsidR="003E7E75" w:rsidRPr="00DD0F4F" w:rsidRDefault="003E7E75" w:rsidP="003E7E75">
            <w:pPr>
              <w:autoSpaceDE w:val="0"/>
              <w:autoSpaceDN w:val="0"/>
              <w:adjustRightInd w:val="0"/>
              <w:spacing w:after="0" w:line="240" w:lineRule="auto"/>
              <w:rPr>
                <w:ins w:id="8622" w:author="Arjan" w:date="2013-02-08T00:31: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3E7E75" w:rsidRPr="00DD0F4F" w:rsidRDefault="003E7E75" w:rsidP="003E7E75">
            <w:pPr>
              <w:autoSpaceDE w:val="0"/>
              <w:autoSpaceDN w:val="0"/>
              <w:adjustRightInd w:val="0"/>
              <w:spacing w:after="0" w:line="240" w:lineRule="auto"/>
              <w:rPr>
                <w:ins w:id="8623" w:author="Arjan" w:date="2013-02-08T00:31:00Z"/>
                <w:rFonts w:ascii="Arial" w:eastAsia="Times New Roman" w:hAnsi="Arial" w:cs="Arial"/>
                <w:b/>
                <w:bCs/>
                <w:color w:val="000000"/>
                <w:sz w:val="20"/>
                <w:szCs w:val="20"/>
                <w:lang w:val="nl-NL"/>
              </w:rPr>
            </w:pPr>
          </w:p>
        </w:tc>
      </w:tr>
      <w:tr w:rsidR="003E7E75" w:rsidRPr="003E7E75">
        <w:trPr>
          <w:trHeight w:val="230"/>
          <w:ins w:id="8624"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25" w:author="Arjan" w:date="2013-02-08T00:31:00Z"/>
                <w:rFonts w:ascii="Arial" w:eastAsia="Times New Roman" w:hAnsi="Arial" w:cs="Arial"/>
                <w:color w:val="000000"/>
                <w:sz w:val="20"/>
                <w:szCs w:val="20"/>
              </w:rPr>
            </w:pPr>
            <w:ins w:id="8626" w:author="Arjan" w:date="2013-02-08T00:31:00Z">
              <w:r w:rsidRPr="003E7E75">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27" w:author="Arjan" w:date="2013-02-08T00:31:00Z"/>
                <w:rFonts w:ascii="Arial" w:eastAsia="Times New Roman" w:hAnsi="Arial" w:cs="Arial"/>
                <w:color w:val="000000"/>
                <w:sz w:val="20"/>
                <w:szCs w:val="20"/>
              </w:rPr>
            </w:pPr>
            <w:ins w:id="8628" w:author="Arjan" w:date="2013-02-08T00:31:00Z">
              <w:r w:rsidRPr="003E7E75">
                <w:rPr>
                  <w:rFonts w:ascii="Arial" w:eastAsia="Times New Roman" w:hAnsi="Arial" w:cs="Arial"/>
                  <w:color w:val="000000"/>
                  <w:sz w:val="20"/>
                  <w:szCs w:val="20"/>
                </w:rPr>
                <w:t>KING</w:t>
              </w:r>
            </w:ins>
          </w:p>
        </w:tc>
      </w:tr>
      <w:tr w:rsidR="003E7E75" w:rsidRPr="003E7E75">
        <w:trPr>
          <w:ins w:id="8629"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30"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31" w:author="Arjan" w:date="2013-02-08T00:31:00Z"/>
                <w:rFonts w:ascii="Arial" w:eastAsia="Times New Roman" w:hAnsi="Arial" w:cs="Arial"/>
                <w:b/>
                <w:bCs/>
                <w:color w:val="000000"/>
                <w:sz w:val="20"/>
                <w:szCs w:val="20"/>
              </w:rPr>
            </w:pPr>
          </w:p>
        </w:tc>
      </w:tr>
      <w:tr w:rsidR="003E7E75" w:rsidRPr="003E7E75">
        <w:trPr>
          <w:ins w:id="8632"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33" w:author="Arjan" w:date="2013-02-08T00:31:00Z"/>
                <w:rFonts w:ascii="Arial" w:eastAsia="Times New Roman" w:hAnsi="Arial" w:cs="Arial"/>
                <w:color w:val="000000"/>
                <w:sz w:val="20"/>
                <w:szCs w:val="20"/>
              </w:rPr>
            </w:pPr>
            <w:ins w:id="8634" w:author="Arjan" w:date="2013-02-08T00:31:00Z">
              <w:r w:rsidRPr="003E7E75">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35" w:author="Arjan" w:date="2013-02-08T00:31:00Z"/>
                <w:rFonts w:ascii="Arial" w:eastAsia="Times New Roman" w:hAnsi="Arial" w:cs="Arial"/>
                <w:color w:val="000000"/>
                <w:sz w:val="20"/>
                <w:szCs w:val="20"/>
              </w:rPr>
            </w:pPr>
            <w:ins w:id="8636" w:author="Arjan" w:date="2013-02-08T00:31:00Z">
              <w:r w:rsidRPr="003E7E75">
                <w:rPr>
                  <w:rFonts w:ascii="Arial" w:eastAsia="Times New Roman" w:hAnsi="Arial" w:cs="Arial"/>
                  <w:color w:val="000000"/>
                  <w:sz w:val="20"/>
                  <w:szCs w:val="20"/>
                </w:rPr>
                <w:t>1 januari 2013</w:t>
              </w:r>
            </w:ins>
          </w:p>
        </w:tc>
      </w:tr>
      <w:tr w:rsidR="003E7E75" w:rsidRPr="003E7E75">
        <w:trPr>
          <w:ins w:id="8637"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38"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39" w:author="Arjan" w:date="2013-02-08T00:31:00Z"/>
                <w:rFonts w:ascii="Arial" w:eastAsia="Times New Roman" w:hAnsi="Arial" w:cs="Arial"/>
                <w:b/>
                <w:bCs/>
                <w:color w:val="000000"/>
                <w:sz w:val="20"/>
                <w:szCs w:val="20"/>
              </w:rPr>
            </w:pPr>
          </w:p>
        </w:tc>
      </w:tr>
      <w:tr w:rsidR="003E7E75" w:rsidRPr="003E7E75">
        <w:trPr>
          <w:ins w:id="8640"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41" w:author="Arjan" w:date="2013-02-08T00:31:00Z"/>
                <w:rFonts w:ascii="Arial" w:eastAsia="Times New Roman" w:hAnsi="Arial" w:cs="Arial"/>
                <w:color w:val="000000"/>
                <w:sz w:val="20"/>
                <w:szCs w:val="20"/>
              </w:rPr>
            </w:pPr>
            <w:ins w:id="8642" w:author="Arjan" w:date="2013-02-08T00:31:00Z">
              <w:r w:rsidRPr="003E7E75">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43" w:author="Arjan" w:date="2013-02-08T00:31:00Z"/>
                <w:rFonts w:ascii="Arial" w:eastAsia="Times New Roman" w:hAnsi="Arial" w:cs="Arial"/>
                <w:color w:val="000000"/>
                <w:sz w:val="20"/>
                <w:szCs w:val="20"/>
              </w:rPr>
            </w:pPr>
          </w:p>
        </w:tc>
      </w:tr>
      <w:tr w:rsidR="003E7E75" w:rsidRPr="003E7E75">
        <w:trPr>
          <w:ins w:id="8644"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45"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46" w:author="Arjan" w:date="2013-02-08T00:31:00Z"/>
                <w:rFonts w:ascii="Arial" w:eastAsia="Times New Roman" w:hAnsi="Arial" w:cs="Arial"/>
                <w:b/>
                <w:bCs/>
                <w:color w:val="000000"/>
                <w:sz w:val="20"/>
                <w:szCs w:val="20"/>
              </w:rPr>
            </w:pPr>
          </w:p>
        </w:tc>
      </w:tr>
      <w:tr w:rsidR="003E7E75" w:rsidRPr="003E7E75">
        <w:trPr>
          <w:ins w:id="8647"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48" w:author="Arjan" w:date="2013-02-08T00:31:00Z"/>
                <w:rFonts w:ascii="Arial" w:eastAsia="Times New Roman" w:hAnsi="Arial" w:cs="Arial"/>
                <w:color w:val="000000"/>
                <w:sz w:val="20"/>
                <w:szCs w:val="20"/>
              </w:rPr>
            </w:pPr>
            <w:ins w:id="8649" w:author="Arjan" w:date="2013-02-08T00:31:00Z">
              <w:r w:rsidRPr="003E7E75">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rsidR="003E7E75" w:rsidRPr="003E7E75" w:rsidRDefault="007A2DE2" w:rsidP="003E7E75">
            <w:pPr>
              <w:autoSpaceDE w:val="0"/>
              <w:autoSpaceDN w:val="0"/>
              <w:adjustRightInd w:val="0"/>
              <w:spacing w:after="0" w:line="240" w:lineRule="auto"/>
              <w:rPr>
                <w:ins w:id="8650" w:author="Arjan" w:date="2013-02-08T00:31:00Z"/>
                <w:rFonts w:ascii="Arial" w:eastAsia="Times New Roman" w:hAnsi="Arial" w:cs="Arial"/>
                <w:color w:val="000000"/>
                <w:sz w:val="20"/>
                <w:szCs w:val="20"/>
              </w:rPr>
            </w:pPr>
            <w:ins w:id="8651" w:author="Arjan" w:date="2013-07-09T15:09:00Z">
              <w:r>
                <w:rPr>
                  <w:rFonts w:ascii="Arial" w:hAnsi="Arial" w:cs="Arial"/>
                  <w:sz w:val="20"/>
                  <w:szCs w:val="20"/>
                  <w:lang w:val="en-AU"/>
                </w:rPr>
                <w:t>AN10</w:t>
              </w:r>
            </w:ins>
          </w:p>
        </w:tc>
      </w:tr>
      <w:tr w:rsidR="003E7E75" w:rsidRPr="003E7E75">
        <w:trPr>
          <w:trHeight w:val="230"/>
          <w:ins w:id="8652"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53"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54" w:author="Arjan" w:date="2013-02-08T00:31:00Z"/>
                <w:rFonts w:ascii="Arial" w:eastAsia="Times New Roman" w:hAnsi="Arial" w:cs="Arial"/>
                <w:b/>
                <w:bCs/>
                <w:color w:val="000000"/>
                <w:sz w:val="20"/>
                <w:szCs w:val="20"/>
              </w:rPr>
            </w:pPr>
          </w:p>
        </w:tc>
      </w:tr>
      <w:tr w:rsidR="003E7E75" w:rsidRPr="005E066D">
        <w:trPr>
          <w:trHeight w:val="230"/>
          <w:ins w:id="8655"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56" w:author="Arjan" w:date="2013-02-08T00:31:00Z"/>
                <w:rFonts w:ascii="Arial" w:eastAsia="Times New Roman" w:hAnsi="Arial" w:cs="Arial"/>
                <w:color w:val="000000"/>
                <w:sz w:val="20"/>
                <w:szCs w:val="20"/>
              </w:rPr>
            </w:pPr>
            <w:ins w:id="8657" w:author="Arjan" w:date="2013-02-08T00:31:00Z">
              <w:r w:rsidRPr="003E7E75">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rsidR="003E7E75" w:rsidRPr="00DD0F4F" w:rsidRDefault="003E7E75" w:rsidP="003E7E75">
            <w:pPr>
              <w:autoSpaceDE w:val="0"/>
              <w:autoSpaceDN w:val="0"/>
              <w:adjustRightInd w:val="0"/>
              <w:spacing w:after="0" w:line="240" w:lineRule="auto"/>
              <w:rPr>
                <w:ins w:id="8658" w:author="Arjan" w:date="2013-02-08T00:31:00Z"/>
                <w:rFonts w:ascii="Arial" w:eastAsia="Times New Roman" w:hAnsi="Arial" w:cs="Arial"/>
                <w:color w:val="000000"/>
                <w:sz w:val="20"/>
                <w:szCs w:val="20"/>
                <w:lang w:val="nl-NL"/>
              </w:rPr>
            </w:pPr>
            <w:ins w:id="8659" w:author="Arjan" w:date="2013-02-08T00:31:00Z">
              <w:r w:rsidRPr="00DD0F4F">
                <w:rPr>
                  <w:rFonts w:ascii="Arial" w:eastAsia="Times New Roman" w:hAnsi="Arial" w:cs="Arial"/>
                  <w:color w:val="000000"/>
                  <w:sz w:val="20"/>
                  <w:szCs w:val="20"/>
                  <w:lang w:val="nl-NL"/>
                </w:rPr>
                <w:t>- "vervolg" (</w:t>
              </w:r>
            </w:ins>
            <w:ins w:id="8660" w:author="Arjan" w:date="2013-07-09T15:03:00Z">
              <w:r w:rsidR="007A2DE2" w:rsidRPr="00DD0F4F">
                <w:rPr>
                  <w:rFonts w:ascii="Arial" w:eastAsia="Times New Roman" w:hAnsi="Arial" w:cs="Arial"/>
                  <w:color w:val="000000"/>
                  <w:sz w:val="20"/>
                  <w:szCs w:val="20"/>
                  <w:lang w:val="nl-NL"/>
                </w:rPr>
                <w:t>de andere zaak gaf aanleiding tot het starten van de onderhanden zaak</w:t>
              </w:r>
            </w:ins>
            <w:ins w:id="8661" w:author="Arjan" w:date="2013-02-08T00:31:00Z">
              <w:r w:rsidRPr="00DD0F4F">
                <w:rPr>
                  <w:rFonts w:ascii="Arial" w:eastAsia="Times New Roman" w:hAnsi="Arial" w:cs="Arial"/>
                  <w:color w:val="000000"/>
                  <w:sz w:val="20"/>
                  <w:szCs w:val="20"/>
                  <w:lang w:val="nl-NL"/>
                </w:rPr>
                <w:t>)</w:t>
              </w:r>
            </w:ins>
          </w:p>
          <w:p w:rsidR="003E7E75" w:rsidRPr="00DD0F4F" w:rsidRDefault="003E7E75" w:rsidP="003E7E75">
            <w:pPr>
              <w:autoSpaceDE w:val="0"/>
              <w:autoSpaceDN w:val="0"/>
              <w:adjustRightInd w:val="0"/>
              <w:spacing w:after="0" w:line="240" w:lineRule="auto"/>
              <w:rPr>
                <w:ins w:id="8662" w:author="Arjan" w:date="2013-02-08T00:31:00Z"/>
                <w:rFonts w:ascii="Arial" w:eastAsia="Times New Roman" w:hAnsi="Arial" w:cs="Arial"/>
                <w:color w:val="000000"/>
                <w:sz w:val="20"/>
                <w:szCs w:val="20"/>
                <w:lang w:val="nl-NL"/>
              </w:rPr>
            </w:pPr>
            <w:ins w:id="8663" w:author="Arjan" w:date="2013-02-08T00:31:00Z">
              <w:r w:rsidRPr="00DD0F4F">
                <w:rPr>
                  <w:rFonts w:ascii="Arial" w:eastAsia="Times New Roman" w:hAnsi="Arial" w:cs="Arial"/>
                  <w:color w:val="000000"/>
                  <w:sz w:val="20"/>
                  <w:szCs w:val="20"/>
                  <w:lang w:val="nl-NL"/>
                </w:rPr>
                <w:t>- "</w:t>
              </w:r>
            </w:ins>
            <w:ins w:id="8664" w:author="Arjan" w:date="2013-07-09T15:04:00Z">
              <w:r w:rsidR="007A2DE2" w:rsidRPr="00DD0F4F">
                <w:rPr>
                  <w:rFonts w:ascii="Arial" w:eastAsia="Times New Roman" w:hAnsi="Arial" w:cs="Arial"/>
                  <w:color w:val="000000"/>
                  <w:sz w:val="20"/>
                  <w:szCs w:val="20"/>
                  <w:lang w:val="nl-NL"/>
                </w:rPr>
                <w:t>onderwerp</w:t>
              </w:r>
            </w:ins>
            <w:ins w:id="8665" w:author="Arjan" w:date="2013-02-08T00:31:00Z">
              <w:r w:rsidRPr="00DD0F4F">
                <w:rPr>
                  <w:rFonts w:ascii="Arial" w:eastAsia="Times New Roman" w:hAnsi="Arial" w:cs="Arial"/>
                  <w:color w:val="000000"/>
                  <w:sz w:val="20"/>
                  <w:szCs w:val="20"/>
                  <w:lang w:val="nl-NL"/>
                </w:rPr>
                <w:t xml:space="preserve">" (de andere zaak </w:t>
              </w:r>
            </w:ins>
            <w:ins w:id="8666" w:author="Arjan" w:date="2013-07-09T15:04:00Z">
              <w:r w:rsidR="007A2DE2" w:rsidRPr="00DD0F4F">
                <w:rPr>
                  <w:rFonts w:ascii="Arial" w:eastAsia="Times New Roman" w:hAnsi="Arial" w:cs="Arial"/>
                  <w:color w:val="000000"/>
                  <w:sz w:val="20"/>
                  <w:szCs w:val="20"/>
                  <w:lang w:val="nl-NL"/>
                </w:rPr>
                <w:t xml:space="preserve">is relevant voor cq. is onderwerp van </w:t>
              </w:r>
            </w:ins>
            <w:ins w:id="8667" w:author="Arjan" w:date="2013-02-08T00:31:00Z">
              <w:r w:rsidRPr="00DD0F4F">
                <w:rPr>
                  <w:rFonts w:ascii="Arial" w:eastAsia="Times New Roman" w:hAnsi="Arial" w:cs="Arial"/>
                  <w:color w:val="000000"/>
                  <w:sz w:val="20"/>
                  <w:szCs w:val="20"/>
                  <w:lang w:val="nl-NL"/>
                </w:rPr>
                <w:t>de onderhanden zaak)</w:t>
              </w:r>
            </w:ins>
          </w:p>
          <w:p w:rsidR="003E7E75" w:rsidRPr="00DD0F4F" w:rsidRDefault="003E7E75" w:rsidP="007A2DE2">
            <w:pPr>
              <w:autoSpaceDE w:val="0"/>
              <w:autoSpaceDN w:val="0"/>
              <w:adjustRightInd w:val="0"/>
              <w:spacing w:after="0" w:line="240" w:lineRule="auto"/>
              <w:rPr>
                <w:ins w:id="8668" w:author="Arjan" w:date="2013-02-08T00:31:00Z"/>
                <w:rFonts w:ascii="Arial" w:eastAsia="Times New Roman" w:hAnsi="Arial" w:cs="Arial"/>
                <w:color w:val="000000"/>
                <w:sz w:val="20"/>
                <w:szCs w:val="20"/>
                <w:lang w:val="nl-NL"/>
              </w:rPr>
            </w:pPr>
            <w:ins w:id="8669" w:author="Arjan" w:date="2013-02-08T00:31:00Z">
              <w:r w:rsidRPr="00DD0F4F">
                <w:rPr>
                  <w:rFonts w:ascii="Arial" w:eastAsia="Times New Roman" w:hAnsi="Arial" w:cs="Arial"/>
                  <w:color w:val="000000"/>
                  <w:sz w:val="20"/>
                  <w:szCs w:val="20"/>
                  <w:lang w:val="nl-NL"/>
                </w:rPr>
                <w:t>- "</w:t>
              </w:r>
            </w:ins>
            <w:ins w:id="8670" w:author="Arjan" w:date="2013-07-09T15:05:00Z">
              <w:r w:rsidR="007A2DE2" w:rsidRPr="00DD0F4F">
                <w:rPr>
                  <w:rFonts w:ascii="Arial" w:eastAsia="Times New Roman" w:hAnsi="Arial" w:cs="Arial"/>
                  <w:color w:val="000000"/>
                  <w:sz w:val="20"/>
                  <w:szCs w:val="20"/>
                  <w:lang w:val="nl-NL"/>
                </w:rPr>
                <w:t>bij</w:t>
              </w:r>
            </w:ins>
            <w:ins w:id="8671" w:author="Arjan" w:date="2013-02-08T00:31:00Z">
              <w:r w:rsidRPr="00DD0F4F">
                <w:rPr>
                  <w:rFonts w:ascii="Arial" w:eastAsia="Times New Roman" w:hAnsi="Arial" w:cs="Arial"/>
                  <w:color w:val="000000"/>
                  <w:sz w:val="20"/>
                  <w:szCs w:val="20"/>
                  <w:lang w:val="nl-NL"/>
                </w:rPr>
                <w:t>dra</w:t>
              </w:r>
            </w:ins>
            <w:ins w:id="8672" w:author="Arjan" w:date="2013-07-09T15:05:00Z">
              <w:r w:rsidR="007A2DE2" w:rsidRPr="00DD0F4F">
                <w:rPr>
                  <w:rFonts w:ascii="Arial" w:eastAsia="Times New Roman" w:hAnsi="Arial" w:cs="Arial"/>
                  <w:color w:val="000000"/>
                  <w:sz w:val="20"/>
                  <w:szCs w:val="20"/>
                  <w:lang w:val="nl-NL"/>
                </w:rPr>
                <w:t>ge</w:t>
              </w:r>
            </w:ins>
            <w:ins w:id="8673" w:author="Arjan" w:date="2013-02-08T00:31:00Z">
              <w:r w:rsidRPr="00DD0F4F">
                <w:rPr>
                  <w:rFonts w:ascii="Arial" w:eastAsia="Times New Roman" w:hAnsi="Arial" w:cs="Arial"/>
                  <w:color w:val="000000"/>
                  <w:sz w:val="20"/>
                  <w:szCs w:val="20"/>
                  <w:lang w:val="nl-NL"/>
                </w:rPr>
                <w:t>" (</w:t>
              </w:r>
            </w:ins>
            <w:ins w:id="8674" w:author="Arjan" w:date="2013-07-09T15:09:00Z">
              <w:r w:rsidR="007A2DE2" w:rsidRPr="00DD0F4F">
                <w:rPr>
                  <w:rFonts w:ascii="Arial" w:eastAsia="Times New Roman" w:hAnsi="Arial" w:cs="Arial"/>
                  <w:color w:val="000000"/>
                  <w:sz w:val="20"/>
                  <w:szCs w:val="20"/>
                  <w:lang w:val="nl-NL"/>
                </w:rPr>
                <w:t xml:space="preserve">aan het bereiken van de uitkomst van de andere zaak levert </w:t>
              </w:r>
            </w:ins>
            <w:ins w:id="8675" w:author="Arjan" w:date="2013-02-08T00:31:00Z">
              <w:r w:rsidRPr="00DD0F4F">
                <w:rPr>
                  <w:rFonts w:ascii="Arial" w:eastAsia="Times New Roman" w:hAnsi="Arial" w:cs="Arial"/>
                  <w:color w:val="000000"/>
                  <w:sz w:val="20"/>
                  <w:szCs w:val="20"/>
                  <w:lang w:val="nl-NL"/>
                </w:rPr>
                <w:t xml:space="preserve">de </w:t>
              </w:r>
            </w:ins>
            <w:ins w:id="8676" w:author="Arjan" w:date="2013-07-09T15:05:00Z">
              <w:r w:rsidR="007A2DE2" w:rsidRPr="00DD0F4F">
                <w:rPr>
                  <w:rFonts w:ascii="Arial" w:eastAsia="Times New Roman" w:hAnsi="Arial" w:cs="Arial"/>
                  <w:color w:val="000000"/>
                  <w:sz w:val="20"/>
                  <w:szCs w:val="20"/>
                  <w:lang w:val="nl-NL"/>
                </w:rPr>
                <w:t>onderhanden</w:t>
              </w:r>
            </w:ins>
            <w:ins w:id="8677" w:author="Arjan" w:date="2013-02-08T00:31:00Z">
              <w:r w:rsidRPr="00DD0F4F">
                <w:rPr>
                  <w:rFonts w:ascii="Arial" w:eastAsia="Times New Roman" w:hAnsi="Arial" w:cs="Arial"/>
                  <w:color w:val="000000"/>
                  <w:sz w:val="20"/>
                  <w:szCs w:val="20"/>
                  <w:lang w:val="nl-NL"/>
                </w:rPr>
                <w:t xml:space="preserve"> zaak een bijdrage)</w:t>
              </w:r>
            </w:ins>
          </w:p>
        </w:tc>
      </w:tr>
      <w:tr w:rsidR="003E7E75" w:rsidRPr="005E066D">
        <w:trPr>
          <w:trHeight w:val="215"/>
          <w:ins w:id="8678" w:author="Arjan" w:date="2013-02-08T00:31:00Z"/>
        </w:trPr>
        <w:tc>
          <w:tcPr>
            <w:tcW w:w="3690" w:type="dxa"/>
            <w:tcBorders>
              <w:top w:val="nil"/>
              <w:left w:val="nil"/>
              <w:bottom w:val="nil"/>
              <w:right w:val="nil"/>
            </w:tcBorders>
          </w:tcPr>
          <w:p w:rsidR="003E7E75" w:rsidRPr="00DD0F4F" w:rsidRDefault="003E7E75" w:rsidP="003E7E75">
            <w:pPr>
              <w:autoSpaceDE w:val="0"/>
              <w:autoSpaceDN w:val="0"/>
              <w:adjustRightInd w:val="0"/>
              <w:spacing w:after="0" w:line="240" w:lineRule="auto"/>
              <w:rPr>
                <w:ins w:id="8679" w:author="Arjan" w:date="2013-02-08T00:31:00Z"/>
                <w:rFonts w:ascii="Arial" w:eastAsia="Times New Roman" w:hAnsi="Arial" w:cs="Arial"/>
                <w:b/>
                <w:bCs/>
                <w:color w:val="000000"/>
                <w:sz w:val="20"/>
                <w:szCs w:val="20"/>
                <w:lang w:val="nl-NL"/>
              </w:rPr>
            </w:pPr>
          </w:p>
        </w:tc>
        <w:tc>
          <w:tcPr>
            <w:tcW w:w="5670" w:type="dxa"/>
            <w:tcBorders>
              <w:top w:val="nil"/>
              <w:left w:val="nil"/>
              <w:bottom w:val="nil"/>
              <w:right w:val="nil"/>
            </w:tcBorders>
          </w:tcPr>
          <w:p w:rsidR="003E7E75" w:rsidRPr="00DD0F4F" w:rsidRDefault="003E7E75" w:rsidP="003E7E75">
            <w:pPr>
              <w:autoSpaceDE w:val="0"/>
              <w:autoSpaceDN w:val="0"/>
              <w:adjustRightInd w:val="0"/>
              <w:spacing w:after="0" w:line="240" w:lineRule="auto"/>
              <w:rPr>
                <w:ins w:id="8680" w:author="Arjan" w:date="2013-02-08T00:31:00Z"/>
                <w:rFonts w:ascii="Arial" w:eastAsia="Times New Roman" w:hAnsi="Arial" w:cs="Arial"/>
                <w:b/>
                <w:bCs/>
                <w:color w:val="000000"/>
                <w:sz w:val="20"/>
                <w:szCs w:val="20"/>
                <w:lang w:val="nl-NL"/>
              </w:rPr>
            </w:pPr>
          </w:p>
        </w:tc>
      </w:tr>
      <w:tr w:rsidR="003E7E75" w:rsidRPr="003E7E75">
        <w:trPr>
          <w:trHeight w:val="215"/>
          <w:ins w:id="8681"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82" w:author="Arjan" w:date="2013-02-08T00:31:00Z"/>
                <w:rFonts w:ascii="Arial" w:eastAsia="Times New Roman" w:hAnsi="Arial" w:cs="Arial"/>
                <w:color w:val="000000"/>
                <w:sz w:val="20"/>
                <w:szCs w:val="20"/>
              </w:rPr>
            </w:pPr>
            <w:ins w:id="8683" w:author="Arjan" w:date="2013-02-08T00:31:00Z">
              <w:r w:rsidRPr="003E7E75">
                <w:rPr>
                  <w:rFonts w:ascii="Arial" w:eastAsia="Times New Roman" w:hAnsi="Arial" w:cs="Arial"/>
                  <w:b/>
                  <w:bCs/>
                  <w:color w:val="000000"/>
                  <w:sz w:val="20"/>
                  <w:szCs w:val="20"/>
                </w:rPr>
                <w:t>Indicatie materiële historie</w:t>
              </w:r>
            </w:ins>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84" w:author="Arjan" w:date="2013-02-08T00:31:00Z"/>
                <w:rFonts w:ascii="Arial" w:eastAsia="Times New Roman" w:hAnsi="Arial" w:cs="Arial"/>
                <w:color w:val="000000"/>
                <w:sz w:val="20"/>
                <w:szCs w:val="20"/>
              </w:rPr>
            </w:pPr>
            <w:ins w:id="8685" w:author="Arjan" w:date="2013-02-08T00:31:00Z">
              <w:r w:rsidRPr="003E7E75">
                <w:rPr>
                  <w:rFonts w:ascii="Arial" w:eastAsia="Times New Roman" w:hAnsi="Arial" w:cs="Arial"/>
                  <w:color w:val="000000"/>
                  <w:sz w:val="20"/>
                  <w:szCs w:val="20"/>
                </w:rPr>
                <w:t>Nee</w:t>
              </w:r>
            </w:ins>
          </w:p>
        </w:tc>
      </w:tr>
      <w:tr w:rsidR="003E7E75" w:rsidRPr="003E7E75">
        <w:trPr>
          <w:trHeight w:val="230"/>
          <w:ins w:id="8686"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87"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88" w:author="Arjan" w:date="2013-02-08T00:31:00Z"/>
                <w:rFonts w:ascii="Arial" w:eastAsia="Times New Roman" w:hAnsi="Arial" w:cs="Arial"/>
                <w:b/>
                <w:bCs/>
                <w:color w:val="000000"/>
                <w:sz w:val="20"/>
                <w:szCs w:val="20"/>
              </w:rPr>
            </w:pPr>
          </w:p>
        </w:tc>
      </w:tr>
      <w:tr w:rsidR="003E7E75" w:rsidRPr="003E7E75">
        <w:trPr>
          <w:trHeight w:val="230"/>
          <w:ins w:id="8689"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90" w:author="Arjan" w:date="2013-02-08T00:31:00Z"/>
                <w:rFonts w:ascii="Arial" w:eastAsia="Times New Roman" w:hAnsi="Arial" w:cs="Arial"/>
                <w:color w:val="000000"/>
                <w:sz w:val="20"/>
                <w:szCs w:val="20"/>
              </w:rPr>
            </w:pPr>
            <w:ins w:id="8691" w:author="Arjan" w:date="2013-02-08T00:31:00Z">
              <w:r w:rsidRPr="003E7E75">
                <w:rPr>
                  <w:rFonts w:ascii="Arial" w:eastAsia="Times New Roman" w:hAnsi="Arial" w:cs="Arial"/>
                  <w:b/>
                  <w:bCs/>
                  <w:color w:val="000000"/>
                  <w:sz w:val="20"/>
                  <w:szCs w:val="20"/>
                </w:rPr>
                <w:t>Indicatie formele historie</w:t>
              </w:r>
            </w:ins>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92" w:author="Arjan" w:date="2013-02-08T00:31:00Z"/>
                <w:rFonts w:ascii="Arial" w:eastAsia="Times New Roman" w:hAnsi="Arial" w:cs="Arial"/>
                <w:color w:val="000000"/>
                <w:sz w:val="20"/>
                <w:szCs w:val="20"/>
              </w:rPr>
            </w:pPr>
            <w:ins w:id="8693" w:author="Arjan" w:date="2013-02-08T00:31:00Z">
              <w:r w:rsidRPr="003E7E75">
                <w:rPr>
                  <w:rFonts w:ascii="Arial" w:eastAsia="Times New Roman" w:hAnsi="Arial" w:cs="Arial"/>
                  <w:color w:val="000000"/>
                  <w:sz w:val="20"/>
                  <w:szCs w:val="20"/>
                </w:rPr>
                <w:t>Nee</w:t>
              </w:r>
            </w:ins>
          </w:p>
        </w:tc>
      </w:tr>
      <w:tr w:rsidR="003E7E75" w:rsidRPr="003E7E75">
        <w:trPr>
          <w:trHeight w:val="230"/>
          <w:ins w:id="8694"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95"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96" w:author="Arjan" w:date="2013-02-08T00:31:00Z"/>
                <w:rFonts w:ascii="Arial" w:eastAsia="Times New Roman" w:hAnsi="Arial" w:cs="Arial"/>
                <w:b/>
                <w:bCs/>
                <w:color w:val="000000"/>
                <w:sz w:val="20"/>
                <w:szCs w:val="20"/>
              </w:rPr>
            </w:pPr>
          </w:p>
        </w:tc>
      </w:tr>
      <w:tr w:rsidR="003E7E75" w:rsidRPr="003E7E75">
        <w:trPr>
          <w:trHeight w:val="230"/>
          <w:ins w:id="8697"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698" w:author="Arjan" w:date="2013-02-08T00:31:00Z"/>
                <w:rFonts w:ascii="Arial" w:eastAsia="Times New Roman" w:hAnsi="Arial" w:cs="Arial"/>
                <w:color w:val="000000"/>
                <w:sz w:val="20"/>
                <w:szCs w:val="20"/>
              </w:rPr>
            </w:pPr>
            <w:ins w:id="8699" w:author="Arjan" w:date="2013-02-08T00:31:00Z">
              <w:r w:rsidRPr="003E7E75">
                <w:rPr>
                  <w:rFonts w:ascii="Arial" w:eastAsia="Times New Roman" w:hAnsi="Arial" w:cs="Arial"/>
                  <w:b/>
                  <w:bCs/>
                  <w:color w:val="000000"/>
                  <w:sz w:val="20"/>
                  <w:szCs w:val="20"/>
                </w:rPr>
                <w:t>Aanduiding brondocument</w:t>
              </w:r>
            </w:ins>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00" w:author="Arjan" w:date="2013-02-08T00:31:00Z"/>
                <w:rFonts w:ascii="Arial" w:eastAsia="Times New Roman" w:hAnsi="Arial" w:cs="Arial"/>
                <w:color w:val="000000"/>
                <w:sz w:val="20"/>
                <w:szCs w:val="20"/>
              </w:rPr>
            </w:pPr>
          </w:p>
        </w:tc>
      </w:tr>
      <w:tr w:rsidR="003E7E75" w:rsidRPr="003E7E75">
        <w:trPr>
          <w:trHeight w:val="230"/>
          <w:ins w:id="8701"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02"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03" w:author="Arjan" w:date="2013-02-08T00:31:00Z"/>
                <w:rFonts w:ascii="Arial" w:eastAsia="Times New Roman" w:hAnsi="Arial" w:cs="Arial"/>
                <w:b/>
                <w:bCs/>
                <w:color w:val="000000"/>
                <w:sz w:val="20"/>
                <w:szCs w:val="20"/>
              </w:rPr>
            </w:pPr>
          </w:p>
        </w:tc>
      </w:tr>
      <w:tr w:rsidR="003E7E75" w:rsidRPr="003E7E75">
        <w:trPr>
          <w:trHeight w:val="230"/>
          <w:ins w:id="8704"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05" w:author="Arjan" w:date="2013-02-08T00:31:00Z"/>
                <w:rFonts w:ascii="Arial" w:eastAsia="Times New Roman" w:hAnsi="Arial" w:cs="Arial"/>
                <w:color w:val="000000"/>
                <w:sz w:val="20"/>
                <w:szCs w:val="20"/>
              </w:rPr>
            </w:pPr>
            <w:ins w:id="8706" w:author="Arjan" w:date="2013-02-08T00:31:00Z">
              <w:r w:rsidRPr="003E7E75">
                <w:rPr>
                  <w:rFonts w:ascii="Arial" w:eastAsia="Times New Roman" w:hAnsi="Arial" w:cs="Arial"/>
                  <w:b/>
                  <w:bCs/>
                  <w:color w:val="000000"/>
                  <w:sz w:val="20"/>
                  <w:szCs w:val="20"/>
                </w:rPr>
                <w:t>Indicatie in onderzoek</w:t>
              </w:r>
            </w:ins>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07" w:author="Arjan" w:date="2013-02-08T00:31:00Z"/>
                <w:rFonts w:ascii="Arial" w:eastAsia="Times New Roman" w:hAnsi="Arial" w:cs="Arial"/>
                <w:color w:val="000000"/>
                <w:sz w:val="20"/>
                <w:szCs w:val="20"/>
              </w:rPr>
            </w:pPr>
            <w:ins w:id="8708" w:author="Arjan" w:date="2013-02-08T00:31:00Z">
              <w:r w:rsidRPr="003E7E75">
                <w:rPr>
                  <w:rFonts w:ascii="Arial" w:eastAsia="Times New Roman" w:hAnsi="Arial" w:cs="Arial"/>
                  <w:color w:val="000000"/>
                  <w:sz w:val="20"/>
                  <w:szCs w:val="20"/>
                </w:rPr>
                <w:t>Nee</w:t>
              </w:r>
            </w:ins>
          </w:p>
        </w:tc>
      </w:tr>
      <w:tr w:rsidR="003E7E75" w:rsidRPr="003E7E75">
        <w:trPr>
          <w:trHeight w:val="230"/>
          <w:ins w:id="8709"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10"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11" w:author="Arjan" w:date="2013-02-08T00:31:00Z"/>
                <w:rFonts w:ascii="Arial" w:eastAsia="Times New Roman" w:hAnsi="Arial" w:cs="Arial"/>
                <w:b/>
                <w:bCs/>
                <w:color w:val="000000"/>
                <w:sz w:val="20"/>
                <w:szCs w:val="20"/>
              </w:rPr>
            </w:pPr>
          </w:p>
        </w:tc>
      </w:tr>
      <w:tr w:rsidR="003E7E75" w:rsidRPr="003E7E75">
        <w:trPr>
          <w:trHeight w:val="230"/>
          <w:ins w:id="8712"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13" w:author="Arjan" w:date="2013-02-08T00:31:00Z"/>
                <w:rFonts w:ascii="Arial" w:eastAsia="Times New Roman" w:hAnsi="Arial" w:cs="Arial"/>
                <w:color w:val="000000"/>
                <w:sz w:val="20"/>
                <w:szCs w:val="20"/>
              </w:rPr>
            </w:pPr>
            <w:ins w:id="8714" w:author="Arjan" w:date="2013-02-08T00:31:00Z">
              <w:r w:rsidRPr="003E7E75">
                <w:rPr>
                  <w:rFonts w:ascii="Arial" w:eastAsia="Times New Roman" w:hAnsi="Arial" w:cs="Arial"/>
                  <w:b/>
                  <w:bCs/>
                  <w:color w:val="000000"/>
                  <w:sz w:val="20"/>
                  <w:szCs w:val="20"/>
                </w:rPr>
                <w:t>Aanduiding strijdigheid/nietigheid</w:t>
              </w:r>
            </w:ins>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15" w:author="Arjan" w:date="2013-02-08T00:31:00Z"/>
                <w:rFonts w:ascii="Arial" w:eastAsia="Times New Roman" w:hAnsi="Arial" w:cs="Arial"/>
                <w:color w:val="000000"/>
                <w:sz w:val="20"/>
                <w:szCs w:val="20"/>
              </w:rPr>
            </w:pPr>
            <w:ins w:id="8716" w:author="Arjan" w:date="2013-02-08T00:31:00Z">
              <w:r w:rsidRPr="003E7E75">
                <w:rPr>
                  <w:rFonts w:ascii="Arial" w:eastAsia="Times New Roman" w:hAnsi="Arial" w:cs="Arial"/>
                  <w:color w:val="000000"/>
                  <w:sz w:val="20"/>
                  <w:szCs w:val="20"/>
                </w:rPr>
                <w:t>Nee</w:t>
              </w:r>
            </w:ins>
          </w:p>
        </w:tc>
      </w:tr>
      <w:tr w:rsidR="003E7E75" w:rsidRPr="003E7E75">
        <w:trPr>
          <w:trHeight w:val="230"/>
          <w:ins w:id="8717"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18"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19" w:author="Arjan" w:date="2013-02-08T00:31:00Z"/>
                <w:rFonts w:ascii="Arial" w:eastAsia="Times New Roman" w:hAnsi="Arial" w:cs="Arial"/>
                <w:b/>
                <w:bCs/>
                <w:color w:val="000000"/>
                <w:sz w:val="20"/>
                <w:szCs w:val="20"/>
              </w:rPr>
            </w:pPr>
          </w:p>
        </w:tc>
      </w:tr>
      <w:tr w:rsidR="003E7E75" w:rsidRPr="003E7E75">
        <w:trPr>
          <w:trHeight w:val="230"/>
          <w:ins w:id="8720"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21" w:author="Arjan" w:date="2013-02-08T00:31:00Z"/>
                <w:rFonts w:ascii="Arial" w:eastAsia="Times New Roman" w:hAnsi="Arial" w:cs="Arial"/>
                <w:color w:val="000000"/>
                <w:sz w:val="20"/>
                <w:szCs w:val="20"/>
              </w:rPr>
            </w:pPr>
            <w:ins w:id="8722" w:author="Arjan" w:date="2013-02-08T00:31:00Z">
              <w:r w:rsidRPr="003E7E75">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rsidR="003E7E75" w:rsidRPr="003E7E75" w:rsidRDefault="008F2B4B" w:rsidP="003E7E75">
            <w:pPr>
              <w:autoSpaceDE w:val="0"/>
              <w:autoSpaceDN w:val="0"/>
              <w:adjustRightInd w:val="0"/>
              <w:spacing w:after="0" w:line="240" w:lineRule="auto"/>
              <w:rPr>
                <w:ins w:id="8723" w:author="Arjan" w:date="2013-02-08T00:31:00Z"/>
                <w:rFonts w:ascii="Arial" w:eastAsia="Times New Roman" w:hAnsi="Arial" w:cs="Arial"/>
                <w:color w:val="000000"/>
                <w:sz w:val="20"/>
                <w:szCs w:val="20"/>
              </w:rPr>
            </w:pPr>
            <w:ins w:id="8724" w:author="Arjan" w:date="2013-02-08T00:31:00Z">
              <w:r w:rsidRPr="003E7E75">
                <w:rPr>
                  <w:rFonts w:ascii="Arial" w:hAnsi="Arial" w:cs="Arial"/>
                  <w:sz w:val="20"/>
                  <w:szCs w:val="20"/>
                  <w:lang w:val="en-AU"/>
                </w:rPr>
                <w:fldChar w:fldCharType="begin" w:fldLock="1"/>
              </w:r>
              <w:r w:rsidR="003E7E75" w:rsidRPr="003E7E75">
                <w:rPr>
                  <w:rFonts w:ascii="Arial" w:hAnsi="Arial" w:cs="Arial"/>
                  <w:sz w:val="20"/>
                  <w:szCs w:val="20"/>
                  <w:lang w:val="en-AU"/>
                </w:rPr>
                <w:instrText xml:space="preserve">MERGEFIELD </w:instrText>
              </w:r>
              <w:r w:rsidR="003E7E75" w:rsidRPr="003E7E75">
                <w:rPr>
                  <w:rFonts w:ascii="Arial" w:eastAsia="Times New Roman" w:hAnsi="Arial" w:cs="Arial"/>
                  <w:color w:val="000000"/>
                  <w:sz w:val="20"/>
                  <w:szCs w:val="20"/>
                </w:rPr>
                <w:instrText>Att.LowerBound</w:instrText>
              </w:r>
              <w:r w:rsidRPr="003E7E75">
                <w:rPr>
                  <w:rFonts w:ascii="Arial" w:hAnsi="Arial" w:cs="Arial"/>
                  <w:sz w:val="20"/>
                  <w:szCs w:val="20"/>
                  <w:lang w:val="en-AU"/>
                </w:rPr>
                <w:fldChar w:fldCharType="separate"/>
              </w:r>
              <w:r w:rsidR="003E7E75" w:rsidRPr="003E7E75">
                <w:rPr>
                  <w:rFonts w:ascii="Arial" w:eastAsia="Times New Roman" w:hAnsi="Arial" w:cs="Arial"/>
                  <w:color w:val="000000"/>
                  <w:sz w:val="20"/>
                  <w:szCs w:val="20"/>
                </w:rPr>
                <w:t>1</w:t>
              </w:r>
              <w:r w:rsidRPr="003E7E75">
                <w:rPr>
                  <w:rFonts w:ascii="Arial" w:hAnsi="Arial" w:cs="Arial"/>
                  <w:sz w:val="20"/>
                  <w:szCs w:val="20"/>
                  <w:lang w:val="en-AU"/>
                </w:rPr>
                <w:fldChar w:fldCharType="end"/>
              </w:r>
              <w:r w:rsidR="003E7E75" w:rsidRPr="003E7E75">
                <w:rPr>
                  <w:rFonts w:ascii="Arial" w:eastAsia="Times New Roman" w:hAnsi="Arial" w:cs="Arial"/>
                  <w:color w:val="000000"/>
                  <w:sz w:val="20"/>
                  <w:szCs w:val="20"/>
                </w:rPr>
                <w:t xml:space="preserve"> - </w:t>
              </w:r>
              <w:r w:rsidRPr="003E7E75">
                <w:rPr>
                  <w:rFonts w:ascii="Arial" w:eastAsia="Times New Roman" w:hAnsi="Arial" w:cs="Arial"/>
                  <w:color w:val="000000"/>
                  <w:sz w:val="20"/>
                  <w:szCs w:val="20"/>
                </w:rPr>
                <w:fldChar w:fldCharType="begin" w:fldLock="1"/>
              </w:r>
              <w:r w:rsidR="003E7E75" w:rsidRPr="003E7E75">
                <w:rPr>
                  <w:rFonts w:ascii="Arial" w:eastAsia="Times New Roman" w:hAnsi="Arial" w:cs="Arial"/>
                  <w:color w:val="000000"/>
                  <w:sz w:val="20"/>
                  <w:szCs w:val="20"/>
                </w:rPr>
                <w:instrText>MERGEFIELD Att.UpperBound</w:instrText>
              </w:r>
              <w:r w:rsidRPr="003E7E75">
                <w:rPr>
                  <w:rFonts w:ascii="Arial" w:eastAsia="Times New Roman" w:hAnsi="Arial" w:cs="Arial"/>
                  <w:color w:val="000000"/>
                  <w:sz w:val="20"/>
                  <w:szCs w:val="20"/>
                </w:rPr>
                <w:fldChar w:fldCharType="separate"/>
              </w:r>
              <w:r w:rsidR="003E7E75" w:rsidRPr="003E7E75">
                <w:rPr>
                  <w:rFonts w:ascii="Arial" w:eastAsia="Times New Roman" w:hAnsi="Arial" w:cs="Arial"/>
                  <w:color w:val="000000"/>
                  <w:sz w:val="20"/>
                  <w:szCs w:val="20"/>
                </w:rPr>
                <w:t>1</w:t>
              </w:r>
              <w:r w:rsidRPr="003E7E75">
                <w:rPr>
                  <w:rFonts w:ascii="Arial" w:eastAsia="Times New Roman" w:hAnsi="Arial" w:cs="Arial"/>
                  <w:color w:val="000000"/>
                  <w:sz w:val="20"/>
                  <w:szCs w:val="20"/>
                </w:rPr>
                <w:fldChar w:fldCharType="end"/>
              </w:r>
            </w:ins>
          </w:p>
        </w:tc>
      </w:tr>
      <w:tr w:rsidR="003E7E75" w:rsidRPr="003E7E75">
        <w:trPr>
          <w:trHeight w:val="230"/>
          <w:ins w:id="8725"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26"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27" w:author="Arjan" w:date="2013-02-08T00:31:00Z"/>
                <w:rFonts w:ascii="Arial" w:eastAsia="Times New Roman" w:hAnsi="Arial" w:cs="Arial"/>
                <w:b/>
                <w:bCs/>
                <w:color w:val="000000"/>
                <w:sz w:val="20"/>
                <w:szCs w:val="20"/>
              </w:rPr>
            </w:pPr>
          </w:p>
        </w:tc>
      </w:tr>
      <w:tr w:rsidR="003E7E75" w:rsidRPr="003E7E75">
        <w:trPr>
          <w:trHeight w:val="230"/>
          <w:ins w:id="8728"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29" w:author="Arjan" w:date="2013-02-08T00:31:00Z"/>
                <w:rFonts w:ascii="Arial" w:eastAsia="Times New Roman" w:hAnsi="Arial" w:cs="Arial"/>
                <w:color w:val="000000"/>
                <w:sz w:val="20"/>
                <w:szCs w:val="20"/>
              </w:rPr>
            </w:pPr>
            <w:ins w:id="8730" w:author="Arjan" w:date="2013-02-08T00:31:00Z">
              <w:r w:rsidRPr="003E7E75">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31" w:author="Arjan" w:date="2013-02-08T00:31:00Z"/>
                <w:rFonts w:ascii="Arial" w:eastAsia="Times New Roman" w:hAnsi="Arial" w:cs="Arial"/>
                <w:color w:val="000000"/>
                <w:sz w:val="20"/>
                <w:szCs w:val="20"/>
              </w:rPr>
            </w:pPr>
            <w:ins w:id="8732" w:author="Arjan" w:date="2013-02-08T00:31:00Z">
              <w:r w:rsidRPr="003E7E75">
                <w:rPr>
                  <w:rFonts w:ascii="Arial" w:eastAsia="Times New Roman" w:hAnsi="Arial" w:cs="Arial"/>
                  <w:color w:val="000000"/>
                  <w:sz w:val="20"/>
                  <w:szCs w:val="20"/>
                </w:rPr>
                <w:t>Gemeentelijk basisgegeven</w:t>
              </w:r>
            </w:ins>
          </w:p>
        </w:tc>
      </w:tr>
      <w:tr w:rsidR="003E7E75" w:rsidRPr="003E7E75">
        <w:trPr>
          <w:trHeight w:val="230"/>
          <w:ins w:id="8733"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34"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35" w:author="Arjan" w:date="2013-02-08T00:31:00Z"/>
                <w:rFonts w:ascii="Arial" w:eastAsia="Times New Roman" w:hAnsi="Arial" w:cs="Arial"/>
                <w:b/>
                <w:bCs/>
                <w:color w:val="000000"/>
                <w:sz w:val="20"/>
                <w:szCs w:val="20"/>
              </w:rPr>
            </w:pPr>
          </w:p>
        </w:tc>
      </w:tr>
      <w:tr w:rsidR="003E7E75" w:rsidRPr="003E7E75">
        <w:trPr>
          <w:trHeight w:val="230"/>
          <w:ins w:id="8736" w:author="Arjan" w:date="2013-02-08T00:31:00Z"/>
        </w:trPr>
        <w:tc>
          <w:tcPr>
            <w:tcW w:w="369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37" w:author="Arjan" w:date="2013-02-08T00:31:00Z"/>
                <w:rFonts w:ascii="Arial" w:eastAsia="Times New Roman" w:hAnsi="Arial" w:cs="Arial"/>
                <w:b/>
                <w:bCs/>
                <w:color w:val="000000"/>
                <w:sz w:val="20"/>
                <w:szCs w:val="20"/>
              </w:rPr>
            </w:pPr>
            <w:ins w:id="8738" w:author="Arjan" w:date="2013-02-08T00:31:00Z">
              <w:r w:rsidRPr="003E7E75">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rsidR="003E7E75" w:rsidRPr="003E7E75" w:rsidRDefault="003E7E75" w:rsidP="003E7E75">
            <w:pPr>
              <w:autoSpaceDE w:val="0"/>
              <w:autoSpaceDN w:val="0"/>
              <w:adjustRightInd w:val="0"/>
              <w:spacing w:after="0" w:line="240" w:lineRule="auto"/>
              <w:rPr>
                <w:ins w:id="8739" w:author="Arjan" w:date="2013-02-08T00:31:00Z"/>
                <w:rFonts w:ascii="Arial" w:eastAsia="Times New Roman" w:hAnsi="Arial" w:cs="Arial"/>
                <w:b/>
                <w:bCs/>
                <w:color w:val="000000"/>
                <w:sz w:val="20"/>
                <w:szCs w:val="20"/>
              </w:rPr>
            </w:pPr>
            <w:ins w:id="8740" w:author="Arjan" w:date="2013-02-08T00:31:00Z">
              <w:r w:rsidRPr="003E7E75">
                <w:rPr>
                  <w:rFonts w:ascii="Arial" w:eastAsia="Times New Roman" w:hAnsi="Arial" w:cs="Arial"/>
                  <w:b/>
                  <w:bCs/>
                  <w:color w:val="000000"/>
                  <w:sz w:val="20"/>
                  <w:szCs w:val="20"/>
                </w:rPr>
                <w:t>-</w:t>
              </w:r>
            </w:ins>
          </w:p>
        </w:tc>
      </w:tr>
    </w:tbl>
    <w:p w:rsidR="00107DE5" w:rsidRPr="00107DE5" w:rsidRDefault="008F2B4B" w:rsidP="00107DE5">
      <w:pPr>
        <w:autoSpaceDE w:val="0"/>
        <w:autoSpaceDN w:val="0"/>
        <w:adjustRightInd w:val="0"/>
        <w:spacing w:before="240" w:after="60" w:line="240" w:lineRule="auto"/>
        <w:outlineLvl w:val="3"/>
        <w:rPr>
          <w:rFonts w:ascii="Arial" w:eastAsia="Times New Roman" w:hAnsi="Arial" w:cs="Arial"/>
          <w:b/>
          <w:bCs/>
          <w:color w:val="004080"/>
          <w:sz w:val="24"/>
          <w:szCs w:val="24"/>
        </w:rPr>
      </w:pPr>
      <w:r w:rsidRPr="00107DE5">
        <w:rPr>
          <w:rFonts w:ascii="Arial" w:hAnsi="Arial" w:cs="Arial"/>
          <w:sz w:val="20"/>
          <w:szCs w:val="20"/>
          <w:lang w:val="en-AU"/>
        </w:rPr>
        <w:fldChar w:fldCharType="begin" w:fldLock="1"/>
      </w:r>
      <w:r w:rsidR="00107DE5" w:rsidRPr="00107DE5">
        <w:rPr>
          <w:rFonts w:ascii="Arial" w:hAnsi="Arial" w:cs="Arial"/>
          <w:sz w:val="20"/>
          <w:szCs w:val="20"/>
          <w:lang w:val="en-AU"/>
        </w:rPr>
        <w:instrText xml:space="preserve">MERGEFIELD </w:instrText>
      </w:r>
      <w:r w:rsidR="00107DE5" w:rsidRPr="00107DE5">
        <w:rPr>
          <w:rFonts w:ascii="Arial" w:eastAsia="Times New Roman" w:hAnsi="Arial" w:cs="Arial"/>
          <w:b/>
          <w:bCs/>
          <w:color w:val="004080"/>
          <w:sz w:val="24"/>
          <w:szCs w:val="24"/>
        </w:rPr>
        <w:instrText>Connector.Stereotype</w:instrText>
      </w:r>
      <w:r w:rsidRPr="00107DE5">
        <w:rPr>
          <w:rFonts w:ascii="Arial" w:hAnsi="Arial" w:cs="Arial"/>
          <w:sz w:val="20"/>
          <w:szCs w:val="20"/>
          <w:lang w:val="en-AU"/>
        </w:rPr>
        <w:fldChar w:fldCharType="separate"/>
      </w:r>
      <w:r w:rsidR="00107DE5" w:rsidRPr="00107DE5">
        <w:rPr>
          <w:rFonts w:ascii="Arial" w:eastAsia="Times New Roman" w:hAnsi="Arial" w:cs="Arial"/>
          <w:b/>
          <w:bCs/>
          <w:color w:val="004080"/>
          <w:sz w:val="24"/>
          <w:szCs w:val="24"/>
        </w:rPr>
        <w:t>«Relatiesoort»</w:t>
      </w:r>
      <w:r w:rsidRPr="00107DE5">
        <w:rPr>
          <w:rFonts w:ascii="Arial" w:hAnsi="Arial" w:cs="Arial"/>
          <w:sz w:val="20"/>
          <w:szCs w:val="20"/>
          <w:lang w:val="en-AU"/>
        </w:rPr>
        <w:fldChar w:fldCharType="end"/>
      </w:r>
      <w:r w:rsidR="00107DE5" w:rsidRPr="00107DE5">
        <w:rPr>
          <w:rFonts w:ascii="Arial" w:eastAsia="Times New Roman" w:hAnsi="Arial" w:cs="Arial"/>
          <w:b/>
          <w:bCs/>
          <w:color w:val="004080"/>
          <w:sz w:val="24"/>
          <w:szCs w:val="24"/>
        </w:rPr>
        <w:t xml:space="preserve"> </w:t>
      </w:r>
      <w:r w:rsidRPr="00107DE5">
        <w:rPr>
          <w:rFonts w:ascii="Arial" w:eastAsia="Times New Roman" w:hAnsi="Arial" w:cs="Arial"/>
          <w:b/>
          <w:bCs/>
          <w:color w:val="004080"/>
          <w:sz w:val="24"/>
          <w:szCs w:val="24"/>
        </w:rPr>
        <w:fldChar w:fldCharType="begin" w:fldLock="1"/>
      </w:r>
      <w:r w:rsidR="00107DE5" w:rsidRPr="00107DE5">
        <w:rPr>
          <w:rFonts w:ascii="Arial" w:eastAsia="Times New Roman" w:hAnsi="Arial" w:cs="Arial"/>
          <w:b/>
          <w:bCs/>
          <w:color w:val="004080"/>
          <w:sz w:val="24"/>
          <w:szCs w:val="24"/>
        </w:rPr>
        <w:instrText>MERGEFIELD Connector.Name</w:instrText>
      </w:r>
      <w:r w:rsidRPr="00107DE5">
        <w:rPr>
          <w:rFonts w:ascii="Arial" w:eastAsia="Times New Roman" w:hAnsi="Arial" w:cs="Arial"/>
          <w:b/>
          <w:bCs/>
          <w:color w:val="004080"/>
          <w:sz w:val="24"/>
          <w:szCs w:val="24"/>
        </w:rPr>
        <w:fldChar w:fldCharType="separate"/>
      </w:r>
      <w:r w:rsidR="00107DE5" w:rsidRPr="00107DE5">
        <w:rPr>
          <w:rFonts w:ascii="Arial" w:eastAsia="Times New Roman" w:hAnsi="Arial" w:cs="Arial"/>
          <w:b/>
          <w:bCs/>
          <w:color w:val="004080"/>
          <w:sz w:val="24"/>
          <w:szCs w:val="24"/>
        </w:rPr>
        <w:t>is deelzaak van</w:t>
      </w:r>
      <w:r w:rsidRPr="00107DE5">
        <w:rPr>
          <w:rFonts w:ascii="Arial" w:eastAsia="Times New Roman" w:hAnsi="Arial" w:cs="Arial"/>
          <w:b/>
          <w:bCs/>
          <w:color w:val="004080"/>
          <w:sz w:val="24"/>
          <w:szCs w:val="24"/>
        </w:rPr>
        <w:fldChar w:fldCharType="end"/>
      </w:r>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107DE5" w:rsidRPr="00107DE5">
        <w:trPr>
          <w:trHeight w:val="230"/>
        </w:trPr>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Naam relatiesoort</w:t>
            </w:r>
          </w:p>
        </w:tc>
        <w:tc>
          <w:tcPr>
            <w:tcW w:w="5670" w:type="dxa"/>
            <w:tcBorders>
              <w:top w:val="nil"/>
              <w:left w:val="nil"/>
              <w:bottom w:val="nil"/>
              <w:right w:val="nil"/>
            </w:tcBorders>
          </w:tcPr>
          <w:p w:rsidR="00107DE5" w:rsidRPr="00107DE5" w:rsidRDefault="008F2B4B"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hAnsi="Arial" w:cs="Arial"/>
                <w:sz w:val="20"/>
                <w:szCs w:val="20"/>
                <w:lang w:val="en-AU"/>
              </w:rPr>
              <w:fldChar w:fldCharType="begin" w:fldLock="1"/>
            </w:r>
            <w:r w:rsidR="00107DE5" w:rsidRPr="00107DE5">
              <w:rPr>
                <w:rFonts w:ascii="Arial" w:hAnsi="Arial" w:cs="Arial"/>
                <w:sz w:val="20"/>
                <w:szCs w:val="20"/>
                <w:lang w:val="en-AU"/>
              </w:rPr>
              <w:instrText xml:space="preserve">MERGEFIELD </w:instrText>
            </w:r>
            <w:r w:rsidR="00107DE5" w:rsidRPr="00107DE5">
              <w:rPr>
                <w:rFonts w:ascii="Arial" w:eastAsia="Times New Roman" w:hAnsi="Arial" w:cs="Arial"/>
                <w:color w:val="000000"/>
                <w:sz w:val="20"/>
                <w:szCs w:val="20"/>
              </w:rPr>
              <w:instrText>Connector.Name</w:instrText>
            </w:r>
            <w:r w:rsidRPr="00107DE5">
              <w:rPr>
                <w:rFonts w:ascii="Arial" w:hAnsi="Arial" w:cs="Arial"/>
                <w:sz w:val="20"/>
                <w:szCs w:val="20"/>
                <w:lang w:val="en-AU"/>
              </w:rPr>
              <w:fldChar w:fldCharType="separate"/>
            </w:r>
            <w:r w:rsidR="00107DE5" w:rsidRPr="00107DE5">
              <w:rPr>
                <w:rFonts w:ascii="Arial" w:eastAsia="Times New Roman" w:hAnsi="Arial" w:cs="Arial"/>
                <w:color w:val="000000"/>
                <w:sz w:val="20"/>
                <w:szCs w:val="20"/>
              </w:rPr>
              <w:t>is deelzaak van</w:t>
            </w:r>
            <w:r w:rsidRPr="00107DE5">
              <w:rPr>
                <w:rFonts w:ascii="Arial" w:hAnsi="Arial" w:cs="Arial"/>
                <w:sz w:val="20"/>
                <w:szCs w:val="20"/>
                <w:lang w:val="en-AU"/>
              </w:rPr>
              <w:fldChar w:fldCharType="end"/>
            </w: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r w:rsidRPr="00107DE5">
              <w:rPr>
                <w:rFonts w:ascii="Arial" w:eastAsia="Times New Roman" w:hAnsi="Arial" w:cs="Arial"/>
                <w:b/>
                <w:bCs/>
                <w:color w:val="000000"/>
                <w:sz w:val="20"/>
                <w:szCs w:val="20"/>
              </w:rPr>
              <w:t>Gerelateerd objecttype</w:t>
            </w:r>
          </w:p>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Indicatie kardinaliteit</w:t>
            </w:r>
          </w:p>
        </w:tc>
        <w:tc>
          <w:tcPr>
            <w:tcW w:w="5670" w:type="dxa"/>
            <w:tcBorders>
              <w:top w:val="nil"/>
              <w:left w:val="nil"/>
              <w:bottom w:val="nil"/>
              <w:right w:val="nil"/>
            </w:tcBorders>
          </w:tcPr>
          <w:p w:rsidR="00107DE5" w:rsidRPr="00107DE5" w:rsidRDefault="008F2B4B"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hAnsi="Arial" w:cs="Arial"/>
                <w:sz w:val="20"/>
                <w:szCs w:val="20"/>
                <w:lang w:val="en-AU"/>
              </w:rPr>
              <w:fldChar w:fldCharType="begin" w:fldLock="1"/>
            </w:r>
            <w:r w:rsidR="00107DE5" w:rsidRPr="00107DE5">
              <w:rPr>
                <w:rFonts w:ascii="Arial" w:hAnsi="Arial" w:cs="Arial"/>
                <w:sz w:val="20"/>
                <w:szCs w:val="20"/>
                <w:lang w:val="en-AU"/>
              </w:rPr>
              <w:instrText xml:space="preserve">MERGEFIELD </w:instrText>
            </w:r>
            <w:r w:rsidR="00107DE5" w:rsidRPr="00107DE5">
              <w:rPr>
                <w:rFonts w:ascii="Arial" w:eastAsia="Times New Roman" w:hAnsi="Arial" w:cs="Arial"/>
                <w:color w:val="000000"/>
                <w:sz w:val="20"/>
                <w:szCs w:val="20"/>
              </w:rPr>
              <w:instrText>Element.Name</w:instrText>
            </w:r>
            <w:r w:rsidRPr="00107DE5">
              <w:rPr>
                <w:rFonts w:ascii="Arial" w:hAnsi="Arial" w:cs="Arial"/>
                <w:sz w:val="20"/>
                <w:szCs w:val="20"/>
                <w:lang w:val="en-AU"/>
              </w:rPr>
              <w:fldChar w:fldCharType="separate"/>
            </w:r>
            <w:r w:rsidR="00107DE5" w:rsidRPr="00107DE5">
              <w:rPr>
                <w:rFonts w:ascii="Arial" w:eastAsia="Times New Roman" w:hAnsi="Arial" w:cs="Arial"/>
                <w:color w:val="000000"/>
                <w:sz w:val="20"/>
                <w:szCs w:val="20"/>
              </w:rPr>
              <w:t>ZAAK</w:t>
            </w:r>
            <w:r w:rsidRPr="00107DE5">
              <w:rPr>
                <w:rFonts w:ascii="Arial" w:hAnsi="Arial" w:cs="Arial"/>
                <w:sz w:val="20"/>
                <w:szCs w:val="20"/>
                <w:lang w:val="en-AU"/>
              </w:rPr>
              <w:fldChar w:fldCharType="end"/>
            </w:r>
          </w:p>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p w:rsidR="00107DE5" w:rsidRPr="00107DE5" w:rsidRDefault="008F2B4B"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fldChar w:fldCharType="begin" w:fldLock="1"/>
            </w:r>
            <w:r w:rsidR="00107DE5" w:rsidRPr="00107DE5">
              <w:rPr>
                <w:rFonts w:ascii="Arial" w:eastAsia="Times New Roman" w:hAnsi="Arial" w:cs="Arial"/>
                <w:color w:val="000000"/>
                <w:sz w:val="20"/>
                <w:szCs w:val="20"/>
              </w:rPr>
              <w:instrText>MERGEFIELD ConnTarget.Cardinality</w:instrText>
            </w:r>
            <w:r w:rsidRPr="00107DE5">
              <w:rPr>
                <w:rFonts w:ascii="Arial" w:eastAsia="Times New Roman" w:hAnsi="Arial" w:cs="Arial"/>
                <w:color w:val="000000"/>
                <w:sz w:val="20"/>
                <w:szCs w:val="20"/>
              </w:rPr>
              <w:fldChar w:fldCharType="separate"/>
            </w:r>
            <w:r w:rsidR="00107DE5" w:rsidRPr="00107DE5">
              <w:rPr>
                <w:rFonts w:ascii="Arial" w:eastAsia="Times New Roman" w:hAnsi="Arial" w:cs="Arial"/>
                <w:color w:val="000000"/>
                <w:sz w:val="20"/>
                <w:szCs w:val="20"/>
              </w:rPr>
              <w:t>0..1</w:t>
            </w:r>
            <w:r w:rsidRPr="00107DE5">
              <w:rPr>
                <w:rFonts w:ascii="Arial" w:eastAsia="Times New Roman" w:hAnsi="Arial" w:cs="Arial"/>
                <w:color w:val="000000"/>
                <w:sz w:val="20"/>
                <w:szCs w:val="20"/>
              </w:rPr>
              <w:fldChar w:fldCharType="end"/>
            </w:r>
            <w:r w:rsidR="00107DE5" w:rsidRPr="00107DE5">
              <w:rPr>
                <w:rFonts w:ascii="Arial" w:eastAsia="Times New Roman" w:hAnsi="Arial" w:cs="Arial"/>
                <w:color w:val="000000"/>
                <w:sz w:val="20"/>
                <w:szCs w:val="20"/>
              </w:rPr>
              <w:t xml:space="preserve"> </w:t>
            </w: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Herkomst relatiesoort</w:t>
            </w: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KING</w:t>
            </w:r>
          </w:p>
        </w:tc>
      </w:tr>
      <w:tr w:rsidR="00107DE5" w:rsidRPr="00107DE5">
        <w:trPr>
          <w:trHeight w:val="230"/>
        </w:trPr>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r>
      <w:tr w:rsidR="00107DE5" w:rsidRPr="00107DE5">
        <w:trPr>
          <w:trHeight w:val="230"/>
        </w:trPr>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Code relatiesoort</w:t>
            </w: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1 juni 2008</w:t>
            </w:r>
          </w:p>
        </w:tc>
      </w:tr>
      <w:tr w:rsidR="00107DE5" w:rsidRPr="00107DE5">
        <w:trPr>
          <w:trHeight w:val="230"/>
        </w:trPr>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5E066D">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r w:rsidRPr="00107DE5">
              <w:rPr>
                <w:rFonts w:ascii="Arial" w:eastAsia="Times New Roman" w:hAnsi="Arial" w:cs="Arial"/>
                <w:b/>
                <w:bCs/>
                <w:color w:val="000000"/>
                <w:sz w:val="20"/>
                <w:szCs w:val="20"/>
              </w:rPr>
              <w:t>Definitie relatiesoort</w:t>
            </w:r>
          </w:p>
        </w:tc>
        <w:tc>
          <w:tcPr>
            <w:tcW w:w="5670" w:type="dxa"/>
            <w:tcBorders>
              <w:top w:val="nil"/>
              <w:left w:val="nil"/>
              <w:bottom w:val="nil"/>
              <w:right w:val="nil"/>
            </w:tcBorders>
          </w:tcPr>
          <w:p w:rsidR="00107DE5" w:rsidRPr="00DD0F4F" w:rsidRDefault="008F2B4B" w:rsidP="00107DE5">
            <w:pPr>
              <w:autoSpaceDE w:val="0"/>
              <w:autoSpaceDN w:val="0"/>
              <w:adjustRightInd w:val="0"/>
              <w:spacing w:after="0" w:line="240" w:lineRule="auto"/>
              <w:rPr>
                <w:rFonts w:ascii="Arial" w:eastAsia="Times New Roman" w:hAnsi="Arial" w:cs="Arial"/>
                <w:color w:val="000000"/>
                <w:sz w:val="20"/>
                <w:szCs w:val="20"/>
                <w:lang w:val="nl-NL"/>
              </w:rPr>
            </w:pPr>
            <w:r w:rsidRPr="00107DE5">
              <w:rPr>
                <w:rFonts w:ascii="Arial" w:hAnsi="Arial" w:cs="Arial"/>
                <w:sz w:val="20"/>
                <w:szCs w:val="20"/>
                <w:lang w:val="en-AU"/>
              </w:rPr>
              <w:fldChar w:fldCharType="begin" w:fldLock="1"/>
            </w:r>
            <w:r w:rsidR="00107DE5" w:rsidRPr="00DD0F4F">
              <w:rPr>
                <w:rFonts w:ascii="Arial" w:hAnsi="Arial" w:cs="Arial"/>
                <w:sz w:val="20"/>
                <w:szCs w:val="20"/>
                <w:lang w:val="nl-NL"/>
              </w:rPr>
              <w:instrText xml:space="preserve">MERGEFIELD </w:instrText>
            </w:r>
            <w:r w:rsidR="00107DE5" w:rsidRPr="00DD0F4F">
              <w:rPr>
                <w:rFonts w:ascii="Arial" w:eastAsia="Times New Roman" w:hAnsi="Arial" w:cs="Arial"/>
                <w:color w:val="000000"/>
                <w:sz w:val="20"/>
                <w:szCs w:val="20"/>
                <w:lang w:val="nl-NL"/>
              </w:rPr>
              <w:instrText>Connector.Notes</w:instrText>
            </w:r>
            <w:r w:rsidRPr="00107DE5">
              <w:rPr>
                <w:rFonts w:ascii="Arial" w:hAnsi="Arial" w:cs="Arial"/>
                <w:sz w:val="20"/>
                <w:szCs w:val="20"/>
                <w:lang w:val="en-AU"/>
              </w:rPr>
              <w:fldChar w:fldCharType="end"/>
            </w:r>
            <w:r w:rsidR="00107DE5" w:rsidRPr="00DD0F4F">
              <w:rPr>
                <w:rFonts w:ascii="Arial" w:eastAsia="Times New Roman" w:hAnsi="Arial" w:cs="Arial"/>
                <w:color w:val="610E6A"/>
                <w:sz w:val="20"/>
                <w:szCs w:val="20"/>
                <w:lang w:val="nl-NL"/>
              </w:rPr>
              <w:t xml:space="preserve">De verwijzing naar de ZAAK, waarom verzocht is door de initiator daarvan, die </w:t>
            </w:r>
            <w:del w:id="8741" w:author="Arjan" w:date="2013-02-08T13:43:00Z">
              <w:r w:rsidR="00107DE5" w:rsidRPr="00DD0F4F" w:rsidDel="00107DE5">
                <w:rPr>
                  <w:rFonts w:ascii="Arial" w:eastAsia="Times New Roman" w:hAnsi="Arial" w:cs="Arial"/>
                  <w:color w:val="610E6A"/>
                  <w:sz w:val="20"/>
                  <w:szCs w:val="20"/>
                  <w:lang w:val="nl-NL"/>
                </w:rPr>
                <w:delText>door de zaak</w:delText>
              </w:r>
            </w:del>
            <w:r w:rsidR="00107DE5" w:rsidRPr="00DD0F4F">
              <w:rPr>
                <w:rFonts w:ascii="Arial" w:eastAsia="Times New Roman" w:hAnsi="Arial" w:cs="Arial"/>
                <w:color w:val="610E6A"/>
                <w:sz w:val="20"/>
                <w:szCs w:val="20"/>
                <w:lang w:val="nl-NL"/>
              </w:rPr>
              <w:t>behandel</w:t>
            </w:r>
            <w:del w:id="8742" w:author="Arjan" w:date="2013-02-08T13:43:00Z">
              <w:r w:rsidR="00107DE5" w:rsidRPr="00DD0F4F" w:rsidDel="00107DE5">
                <w:rPr>
                  <w:rFonts w:ascii="Arial" w:eastAsia="Times New Roman" w:hAnsi="Arial" w:cs="Arial"/>
                  <w:color w:val="610E6A"/>
                  <w:sz w:val="20"/>
                  <w:szCs w:val="20"/>
                  <w:lang w:val="nl-NL"/>
                </w:rPr>
                <w:delText>en</w:delText>
              </w:r>
            </w:del>
            <w:r w:rsidR="00107DE5" w:rsidRPr="00DD0F4F">
              <w:rPr>
                <w:rFonts w:ascii="Arial" w:eastAsia="Times New Roman" w:hAnsi="Arial" w:cs="Arial"/>
                <w:color w:val="610E6A"/>
                <w:sz w:val="20"/>
                <w:szCs w:val="20"/>
                <w:lang w:val="nl-NL"/>
              </w:rPr>
              <w:t>d</w:t>
            </w:r>
            <w:del w:id="8743" w:author="Arjan" w:date="2013-02-08T13:43:00Z">
              <w:r w:rsidR="00107DE5" w:rsidRPr="00DD0F4F" w:rsidDel="00107DE5">
                <w:rPr>
                  <w:rFonts w:ascii="Arial" w:eastAsia="Times New Roman" w:hAnsi="Arial" w:cs="Arial"/>
                  <w:color w:val="610E6A"/>
                  <w:sz w:val="20"/>
                  <w:szCs w:val="20"/>
                  <w:lang w:val="nl-NL"/>
                </w:rPr>
                <w:delText>e</w:delText>
              </w:r>
            </w:del>
            <w:r w:rsidR="00107DE5" w:rsidRPr="00DD0F4F">
              <w:rPr>
                <w:rFonts w:ascii="Arial" w:eastAsia="Times New Roman" w:hAnsi="Arial" w:cs="Arial"/>
                <w:color w:val="610E6A"/>
                <w:sz w:val="20"/>
                <w:szCs w:val="20"/>
                <w:lang w:val="nl-NL"/>
              </w:rPr>
              <w:t xml:space="preserve"> </w:t>
            </w:r>
            <w:del w:id="8744" w:author="Arjan" w:date="2013-02-08T13:43:00Z">
              <w:r w:rsidR="00107DE5" w:rsidRPr="00DD0F4F" w:rsidDel="00107DE5">
                <w:rPr>
                  <w:rFonts w:ascii="Arial" w:eastAsia="Times New Roman" w:hAnsi="Arial" w:cs="Arial"/>
                  <w:color w:val="610E6A"/>
                  <w:sz w:val="20"/>
                  <w:szCs w:val="20"/>
                  <w:lang w:val="nl-NL"/>
                </w:rPr>
                <w:delText>organisatie is opgedeeld</w:delText>
              </w:r>
            </w:del>
            <w:ins w:id="8745" w:author="Arjan" w:date="2013-02-08T13:43:00Z">
              <w:r w:rsidR="00107DE5" w:rsidRPr="00DD0F4F">
                <w:rPr>
                  <w:rFonts w:ascii="Arial" w:eastAsia="Times New Roman" w:hAnsi="Arial" w:cs="Arial"/>
                  <w:color w:val="610E6A"/>
                  <w:sz w:val="20"/>
                  <w:szCs w:val="20"/>
                  <w:lang w:val="nl-NL"/>
                </w:rPr>
                <w:t>wordt</w:t>
              </w:r>
            </w:ins>
            <w:r w:rsidR="00107DE5" w:rsidRPr="00DD0F4F">
              <w:rPr>
                <w:rFonts w:ascii="Arial" w:eastAsia="Times New Roman" w:hAnsi="Arial" w:cs="Arial"/>
                <w:color w:val="610E6A"/>
                <w:sz w:val="20"/>
                <w:szCs w:val="20"/>
                <w:lang w:val="nl-NL"/>
              </w:rPr>
              <w:t xml:space="preserve"> in twee of meer separa</w:t>
            </w:r>
            <w:del w:id="8746" w:author="Arjan" w:date="2013-02-08T13:43:00Z">
              <w:r w:rsidR="00107DE5" w:rsidRPr="00DD0F4F" w:rsidDel="00107DE5">
                <w:rPr>
                  <w:rFonts w:ascii="Arial" w:eastAsia="Times New Roman" w:hAnsi="Arial" w:cs="Arial"/>
                  <w:color w:val="610E6A"/>
                  <w:sz w:val="20"/>
                  <w:szCs w:val="20"/>
                  <w:lang w:val="nl-NL"/>
                </w:rPr>
                <w:delText>a</w:delText>
              </w:r>
            </w:del>
            <w:r w:rsidR="00107DE5" w:rsidRPr="00DD0F4F">
              <w:rPr>
                <w:rFonts w:ascii="Arial" w:eastAsia="Times New Roman" w:hAnsi="Arial" w:cs="Arial"/>
                <w:color w:val="610E6A"/>
                <w:sz w:val="20"/>
                <w:szCs w:val="20"/>
                <w:lang w:val="nl-NL"/>
              </w:rPr>
              <w:t>t</w:t>
            </w:r>
            <w:ins w:id="8747" w:author="Arjan" w:date="2013-02-08T13:43:00Z">
              <w:r w:rsidR="00107DE5" w:rsidRPr="00DD0F4F">
                <w:rPr>
                  <w:rFonts w:ascii="Arial" w:eastAsia="Times New Roman" w:hAnsi="Arial" w:cs="Arial"/>
                  <w:color w:val="610E6A"/>
                  <w:sz w:val="20"/>
                  <w:szCs w:val="20"/>
                  <w:lang w:val="nl-NL"/>
                </w:rPr>
                <w:t>e</w:t>
              </w:r>
            </w:ins>
            <w:r w:rsidR="00107DE5" w:rsidRPr="00DD0F4F">
              <w:rPr>
                <w:rFonts w:ascii="Arial" w:eastAsia="Times New Roman" w:hAnsi="Arial" w:cs="Arial"/>
                <w:color w:val="610E6A"/>
                <w:sz w:val="20"/>
                <w:szCs w:val="20"/>
                <w:lang w:val="nl-NL"/>
              </w:rPr>
              <w:t xml:space="preserve"> </w:t>
            </w:r>
            <w:del w:id="8748" w:author="Arjan" w:date="2013-02-08T13:43:00Z">
              <w:r w:rsidR="00107DE5" w:rsidRPr="00DD0F4F" w:rsidDel="00107DE5">
                <w:rPr>
                  <w:rFonts w:ascii="Arial" w:eastAsia="Times New Roman" w:hAnsi="Arial" w:cs="Arial"/>
                  <w:color w:val="610E6A"/>
                  <w:sz w:val="20"/>
                  <w:szCs w:val="20"/>
                  <w:lang w:val="nl-NL"/>
                </w:rPr>
                <w:delText>te behandelen zak</w:delText>
              </w:r>
            </w:del>
            <w:ins w:id="8749" w:author="Arjan" w:date="2013-02-08T13:43:00Z">
              <w:r w:rsidR="00107DE5" w:rsidRPr="00DD0F4F">
                <w:rPr>
                  <w:rFonts w:ascii="Arial" w:eastAsia="Times New Roman" w:hAnsi="Arial" w:cs="Arial"/>
                  <w:color w:val="610E6A"/>
                  <w:sz w:val="20"/>
                  <w:szCs w:val="20"/>
                  <w:lang w:val="nl-NL"/>
                </w:rPr>
                <w:t>ZAAK</w:t>
              </w:r>
            </w:ins>
            <w:r w:rsidR="00107DE5" w:rsidRPr="00DD0F4F">
              <w:rPr>
                <w:rFonts w:ascii="Arial" w:eastAsia="Times New Roman" w:hAnsi="Arial" w:cs="Arial"/>
                <w:color w:val="610E6A"/>
                <w:sz w:val="20"/>
                <w:szCs w:val="20"/>
                <w:lang w:val="nl-NL"/>
              </w:rPr>
              <w:t xml:space="preserve">en waarvan de onderhavige </w:t>
            </w:r>
            <w:del w:id="8750" w:author="Arjan" w:date="2013-02-08T13:44:00Z">
              <w:r w:rsidR="00107DE5" w:rsidRPr="00DD0F4F" w:rsidDel="00107DE5">
                <w:rPr>
                  <w:rFonts w:ascii="Arial" w:eastAsia="Times New Roman" w:hAnsi="Arial" w:cs="Arial"/>
                  <w:color w:val="610E6A"/>
                  <w:sz w:val="20"/>
                  <w:szCs w:val="20"/>
                  <w:lang w:val="nl-NL"/>
                </w:rPr>
                <w:delText>zaak</w:delText>
              </w:r>
            </w:del>
            <w:ins w:id="8751" w:author="Arjan" w:date="2013-02-08T13:44:00Z">
              <w:r w:rsidR="00107DE5" w:rsidRPr="00DD0F4F">
                <w:rPr>
                  <w:rFonts w:ascii="Arial" w:eastAsia="Times New Roman" w:hAnsi="Arial" w:cs="Arial"/>
                  <w:color w:val="610E6A"/>
                  <w:sz w:val="20"/>
                  <w:szCs w:val="20"/>
                  <w:lang w:val="nl-NL"/>
                </w:rPr>
                <w:t>ZAAK</w:t>
              </w:r>
            </w:ins>
            <w:r w:rsidR="00107DE5" w:rsidRPr="00DD0F4F">
              <w:rPr>
                <w:rFonts w:ascii="Arial" w:eastAsia="Times New Roman" w:hAnsi="Arial" w:cs="Arial"/>
                <w:color w:val="610E6A"/>
                <w:sz w:val="20"/>
                <w:szCs w:val="20"/>
                <w:lang w:val="nl-NL"/>
              </w:rPr>
              <w:t xml:space="preserve"> er één is.</w:t>
            </w:r>
          </w:p>
        </w:tc>
      </w:tr>
      <w:tr w:rsidR="00107DE5" w:rsidRPr="005E066D">
        <w:tc>
          <w:tcPr>
            <w:tcW w:w="3690" w:type="dxa"/>
            <w:tcBorders>
              <w:top w:val="nil"/>
              <w:left w:val="nil"/>
              <w:bottom w:val="nil"/>
              <w:right w:val="nil"/>
            </w:tcBorders>
          </w:tcPr>
          <w:p w:rsidR="00107DE5" w:rsidRPr="00DD0F4F" w:rsidRDefault="00107DE5" w:rsidP="00107DE5">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107DE5" w:rsidRPr="00DD0F4F" w:rsidRDefault="00107DE5" w:rsidP="00107DE5">
            <w:pPr>
              <w:autoSpaceDE w:val="0"/>
              <w:autoSpaceDN w:val="0"/>
              <w:adjustRightInd w:val="0"/>
              <w:spacing w:after="0" w:line="240" w:lineRule="auto"/>
              <w:rPr>
                <w:rFonts w:ascii="Arial" w:eastAsia="Times New Roman" w:hAnsi="Arial" w:cs="Arial"/>
                <w:color w:val="000000"/>
                <w:sz w:val="20"/>
                <w:szCs w:val="20"/>
                <w:lang w:val="nl-NL"/>
              </w:rPr>
            </w:pP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Herkomst definitie relatiesoort</w:t>
            </w: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KING</w:t>
            </w: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Datum opname relatiesoort</w:t>
            </w: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1 juni 2008</w:t>
            </w: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5E066D">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Toelichting relatiesoort</w:t>
            </w:r>
          </w:p>
        </w:tc>
        <w:tc>
          <w:tcPr>
            <w:tcW w:w="5670" w:type="dxa"/>
            <w:tcBorders>
              <w:top w:val="nil"/>
              <w:left w:val="nil"/>
              <w:bottom w:val="nil"/>
              <w:right w:val="nil"/>
            </w:tcBorders>
          </w:tcPr>
          <w:p w:rsidR="00107DE5" w:rsidRPr="00DD0F4F" w:rsidRDefault="00107DE5" w:rsidP="00107DE5">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Niet altijd is het mogelijk om een zaak, die in de ogen van de initiator daarvan als één samenhangend geheel beschouwd wordt, als één zaak binnen de organisatie te behandelen. </w:t>
            </w:r>
            <w:ins w:id="8752" w:author="Arjan" w:date="2013-02-08T13:46:00Z">
              <w:r w:rsidRPr="00DD0F4F">
                <w:rPr>
                  <w:rFonts w:ascii="Arial" w:eastAsia="Times New Roman" w:hAnsi="Arial" w:cs="Arial"/>
                  <w:color w:val="000000"/>
                  <w:sz w:val="20"/>
                  <w:szCs w:val="20"/>
                  <w:lang w:val="nl-NL"/>
                </w:rPr>
                <w:t xml:space="preserve">Dit doet zich voor als de gewenste producten en diensten in verschillende bedrijfsprocessen vervaardigd worden d.w.z. voor elk gewenst product of dienst, of groep daarvan, is een zelfstandig bedrijfsproces operationeel. </w:t>
              </w:r>
            </w:ins>
            <w:r w:rsidRPr="00DD0F4F">
              <w:rPr>
                <w:rFonts w:ascii="Arial" w:eastAsia="Times New Roman" w:hAnsi="Arial" w:cs="Arial"/>
                <w:color w:val="000000"/>
                <w:sz w:val="20"/>
                <w:szCs w:val="20"/>
                <w:lang w:val="nl-NL"/>
              </w:rPr>
              <w:t xml:space="preserve">In dat geval kan de zaakbehandelende organisatie </w:t>
            </w:r>
            <w:ins w:id="8753" w:author="Arjan" w:date="2013-02-08T13:48:00Z">
              <w:r w:rsidRPr="00DD0F4F">
                <w:rPr>
                  <w:rFonts w:ascii="Arial" w:eastAsia="Times New Roman" w:hAnsi="Arial" w:cs="Arial"/>
                  <w:color w:val="000000"/>
                  <w:sz w:val="20"/>
                  <w:szCs w:val="20"/>
                  <w:lang w:val="nl-NL"/>
                </w:rPr>
                <w:t xml:space="preserve">er voor kiezen </w:t>
              </w:r>
            </w:ins>
            <w:r w:rsidRPr="00DD0F4F">
              <w:rPr>
                <w:rFonts w:ascii="Arial" w:eastAsia="Times New Roman" w:hAnsi="Arial" w:cs="Arial"/>
                <w:color w:val="000000"/>
                <w:sz w:val="20"/>
                <w:szCs w:val="20"/>
                <w:lang w:val="nl-NL"/>
              </w:rPr>
              <w:t xml:space="preserve">de aangevraagde zaak </w:t>
            </w:r>
            <w:del w:id="8754" w:author="Arjan" w:date="2013-02-08T13:47:00Z">
              <w:r w:rsidRPr="00DD0F4F" w:rsidDel="00107DE5">
                <w:rPr>
                  <w:rFonts w:ascii="Arial" w:eastAsia="Times New Roman" w:hAnsi="Arial" w:cs="Arial"/>
                  <w:color w:val="000000"/>
                  <w:sz w:val="20"/>
                  <w:szCs w:val="20"/>
                  <w:lang w:val="nl-NL"/>
                </w:rPr>
                <w:delText xml:space="preserve">opsplitsen </w:delText>
              </w:r>
            </w:del>
            <w:ins w:id="8755" w:author="Arjan" w:date="2013-02-08T13:49:00Z">
              <w:r w:rsidRPr="00DD0F4F">
                <w:rPr>
                  <w:rFonts w:ascii="Arial" w:eastAsia="Times New Roman" w:hAnsi="Arial" w:cs="Arial"/>
                  <w:color w:val="000000"/>
                  <w:sz w:val="20"/>
                  <w:szCs w:val="20"/>
                  <w:lang w:val="nl-NL"/>
                </w:rPr>
                <w:t xml:space="preserve">te </w:t>
              </w:r>
            </w:ins>
            <w:ins w:id="8756" w:author="Arjan" w:date="2013-02-08T13:47:00Z">
              <w:r w:rsidRPr="00DD0F4F">
                <w:rPr>
                  <w:rFonts w:ascii="Arial" w:eastAsia="Times New Roman" w:hAnsi="Arial" w:cs="Arial"/>
                  <w:color w:val="000000"/>
                  <w:sz w:val="20"/>
                  <w:szCs w:val="20"/>
                  <w:lang w:val="nl-NL"/>
                </w:rPr>
                <w:t xml:space="preserve">behandelen </w:t>
              </w:r>
            </w:ins>
            <w:r w:rsidRPr="00DD0F4F">
              <w:rPr>
                <w:rFonts w:ascii="Arial" w:eastAsia="Times New Roman" w:hAnsi="Arial" w:cs="Arial"/>
                <w:color w:val="000000"/>
                <w:sz w:val="20"/>
                <w:szCs w:val="20"/>
                <w:lang w:val="nl-NL"/>
              </w:rPr>
              <w:t>in meerdere ‘deelzaken’ die ieder op zich weer een zaak vormen</w:t>
            </w:r>
            <w:ins w:id="8757" w:author="Arjan" w:date="2013-02-08T13:47:00Z">
              <w:r w:rsidRPr="00DD0F4F">
                <w:rPr>
                  <w:rFonts w:ascii="Arial" w:eastAsia="Times New Roman" w:hAnsi="Arial" w:cs="Arial"/>
                  <w:color w:val="000000"/>
                  <w:sz w:val="20"/>
                  <w:szCs w:val="20"/>
                  <w:lang w:val="nl-NL"/>
                </w:rPr>
                <w:t xml:space="preserve"> voor één bedrijfsproces</w:t>
              </w:r>
            </w:ins>
            <w:r w:rsidRPr="00DD0F4F">
              <w:rPr>
                <w:rFonts w:ascii="Arial" w:eastAsia="Times New Roman" w:hAnsi="Arial" w:cs="Arial"/>
                <w:color w:val="000000"/>
                <w:sz w:val="20"/>
                <w:szCs w:val="20"/>
                <w:lang w:val="nl-NL"/>
              </w:rPr>
              <w:t>. Voor de initiator is en blijft de zaak als geheel relevant. De zaakbehandelende organisatie richt zich meer op de deelzaken</w:t>
            </w:r>
            <w:ins w:id="8758" w:author="Arjan" w:date="2013-02-08T13:47:00Z">
              <w:r w:rsidRPr="00DD0F4F">
                <w:rPr>
                  <w:rFonts w:ascii="Arial" w:eastAsia="Times New Roman" w:hAnsi="Arial" w:cs="Arial"/>
                  <w:color w:val="000000"/>
                  <w:sz w:val="20"/>
                  <w:szCs w:val="20"/>
                  <w:lang w:val="nl-NL"/>
                </w:rPr>
                <w:t xml:space="preserve"> en de coördinatie daar</w:t>
              </w:r>
            </w:ins>
            <w:ins w:id="8759" w:author="Arjan" w:date="2013-02-08T13:48:00Z">
              <w:r w:rsidRPr="00DD0F4F">
                <w:rPr>
                  <w:rFonts w:ascii="Arial" w:eastAsia="Times New Roman" w:hAnsi="Arial" w:cs="Arial"/>
                  <w:color w:val="000000"/>
                  <w:sz w:val="20"/>
                  <w:szCs w:val="20"/>
                  <w:lang w:val="nl-NL"/>
                </w:rPr>
                <w:t>tussen (de ‘hoofdzaak’)</w:t>
              </w:r>
            </w:ins>
            <w:r w:rsidRPr="00DD0F4F">
              <w:rPr>
                <w:rFonts w:ascii="Arial" w:eastAsia="Times New Roman" w:hAnsi="Arial" w:cs="Arial"/>
                <w:color w:val="000000"/>
                <w:sz w:val="20"/>
                <w:szCs w:val="20"/>
                <w:lang w:val="nl-NL"/>
              </w:rPr>
              <w:t>. De relatiesoort brengt het verband aan tussen al deze zaken zodat alle betrokkenen juist en doelgericht geinformeerd zijn.</w:t>
            </w:r>
          </w:p>
        </w:tc>
      </w:tr>
      <w:tr w:rsidR="00107DE5" w:rsidRPr="005E066D">
        <w:tc>
          <w:tcPr>
            <w:tcW w:w="3690" w:type="dxa"/>
            <w:tcBorders>
              <w:top w:val="nil"/>
              <w:left w:val="nil"/>
              <w:bottom w:val="nil"/>
              <w:right w:val="nil"/>
            </w:tcBorders>
          </w:tcPr>
          <w:p w:rsidR="00107DE5" w:rsidRPr="00DD0F4F" w:rsidRDefault="00107DE5" w:rsidP="00107DE5">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107DE5" w:rsidRPr="00DD0F4F" w:rsidRDefault="00107DE5" w:rsidP="00107DE5">
            <w:pPr>
              <w:autoSpaceDE w:val="0"/>
              <w:autoSpaceDN w:val="0"/>
              <w:adjustRightInd w:val="0"/>
              <w:spacing w:after="0" w:line="240" w:lineRule="auto"/>
              <w:rPr>
                <w:rFonts w:ascii="Arial" w:eastAsia="Times New Roman" w:hAnsi="Arial" w:cs="Arial"/>
                <w:color w:val="000000"/>
                <w:sz w:val="20"/>
                <w:szCs w:val="20"/>
                <w:lang w:val="nl-NL"/>
              </w:rPr>
            </w:pP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Indicatie materiële historie</w:t>
            </w: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Ja</w:t>
            </w:r>
          </w:p>
        </w:tc>
      </w:tr>
      <w:tr w:rsidR="00107DE5" w:rsidRPr="00107DE5">
        <w:trPr>
          <w:trHeight w:val="230"/>
        </w:trPr>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107DE5">
        <w:trPr>
          <w:trHeight w:val="230"/>
        </w:trPr>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Indicatie formele historie</w:t>
            </w: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Ja</w:t>
            </w: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Aanduiding brondocument</w:t>
            </w: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Indicatie in onderzoek</w:t>
            </w: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Nee</w:t>
            </w: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Aanduiding strijdigheid/nietigheid</w:t>
            </w: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Nee</w:t>
            </w: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Indicatie authentiek</w:t>
            </w: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Gemeentelijk basisgegeven</w:t>
            </w:r>
          </w:p>
        </w:tc>
      </w:tr>
      <w:tr w:rsidR="00107DE5" w:rsidRPr="00107DE5">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5E066D">
        <w:tc>
          <w:tcPr>
            <w:tcW w:w="3690" w:type="dxa"/>
            <w:tcBorders>
              <w:top w:val="nil"/>
              <w:left w:val="nil"/>
              <w:bottom w:val="nil"/>
              <w:right w:val="nil"/>
            </w:tcBorders>
          </w:tcPr>
          <w:p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r w:rsidRPr="00107DE5">
              <w:rPr>
                <w:rFonts w:ascii="Arial" w:eastAsia="Times New Roman" w:hAnsi="Arial" w:cs="Arial"/>
                <w:b/>
                <w:bCs/>
                <w:color w:val="000000"/>
                <w:sz w:val="20"/>
                <w:szCs w:val="20"/>
              </w:rPr>
              <w:t>Regels relatiesoort</w:t>
            </w:r>
          </w:p>
        </w:tc>
        <w:tc>
          <w:tcPr>
            <w:tcW w:w="5670" w:type="dxa"/>
            <w:tcBorders>
              <w:top w:val="nil"/>
              <w:left w:val="nil"/>
              <w:bottom w:val="nil"/>
              <w:right w:val="nil"/>
            </w:tcBorders>
          </w:tcPr>
          <w:p w:rsidR="00107DE5" w:rsidRPr="00DD0F4F" w:rsidRDefault="00107DE5" w:rsidP="00107DE5">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De relatie vanuit een zaak mag niet verwijzen naar dezelfde zaak d.w.z. moet verwijzen naar een andere zaak. Indien deze relatiesoort niet voorkomt bij een zaak, dan moet minimaal de attribuutsoort ‘Ander zaakobject’ of de attribuutsoort 'Zaakgeometrie' van een waarde voorzien zijn dan wel moet er minimaal sprake zijn van één relatiesoort ‘ZAAK heeft betrekking op ZAAKOBJECTen’ of één relatiesoort ‘ZAAK heeft betrekking op andere ZAAK’.</w:t>
            </w:r>
          </w:p>
        </w:tc>
      </w:tr>
    </w:tbl>
    <w:p w:rsidR="00107DE5" w:rsidRPr="00DD0F4F" w:rsidRDefault="00107DE5" w:rsidP="00EE4D07">
      <w:pPr>
        <w:rPr>
          <w:lang w:val="nl-NL"/>
        </w:rPr>
      </w:pPr>
    </w:p>
    <w:p w:rsidR="0099098F" w:rsidRDefault="00533859" w:rsidP="0099098F">
      <w:pPr>
        <w:pStyle w:val="Kop3"/>
        <w:rPr>
          <w:noProof/>
        </w:rPr>
      </w:pPr>
      <w:bookmarkStart w:id="8760" w:name="_Ref361133953"/>
      <w:bookmarkStart w:id="8761" w:name="_Toc398129698"/>
      <w:r>
        <w:rPr>
          <w:noProof/>
        </w:rPr>
        <w:lastRenderedPageBreak/>
        <w:t xml:space="preserve">Archiefnominatie, Datum archiefactie en </w:t>
      </w:r>
      <w:r w:rsidR="0099098F">
        <w:rPr>
          <w:noProof/>
        </w:rPr>
        <w:t>Archief</w:t>
      </w:r>
      <w:r w:rsidR="00334791">
        <w:rPr>
          <w:noProof/>
        </w:rPr>
        <w:t>status</w:t>
      </w:r>
      <w:bookmarkEnd w:id="8760"/>
      <w:bookmarkEnd w:id="8761"/>
    </w:p>
    <w:p w:rsidR="00334791" w:rsidRDefault="0099098F" w:rsidP="00334791">
      <w:pPr>
        <w:spacing w:after="0"/>
        <w:rPr>
          <w:noProof/>
        </w:rPr>
      </w:pPr>
      <w:r w:rsidRPr="00DD0F4F">
        <w:rPr>
          <w:noProof/>
          <w:lang w:val="nl-NL"/>
        </w:rPr>
        <w:t xml:space="preserve">Het </w:t>
      </w:r>
      <w:r w:rsidR="004F6790" w:rsidRPr="00DD0F4F">
        <w:rPr>
          <w:noProof/>
          <w:lang w:val="nl-NL"/>
        </w:rPr>
        <w:t>zaak</w:t>
      </w:r>
      <w:r w:rsidRPr="00DD0F4F">
        <w:rPr>
          <w:noProof/>
          <w:lang w:val="nl-NL"/>
        </w:rPr>
        <w:t xml:space="preserve">attribuut Archiefnominatie kent de waarden: Ja en Nee. </w:t>
      </w:r>
      <w:r w:rsidR="00334791" w:rsidRPr="00DD0F4F">
        <w:rPr>
          <w:noProof/>
          <w:lang w:val="nl-NL"/>
        </w:rPr>
        <w:t xml:space="preserve">In de ZTC 2.0 kent het gelijknamige attribiuutsoort de waarden ‘Blijvend bewaren’, ‘Vernietigen’ en ‘Overbrengen’. </w:t>
      </w:r>
      <w:r w:rsidRPr="00DD0F4F">
        <w:rPr>
          <w:noProof/>
          <w:lang w:val="nl-NL"/>
        </w:rPr>
        <w:t>Volgens de Baseline Informatiehuishouding moet ook aangegeven kunnen worden dat het zaakdossier gearchiveerd is.</w:t>
      </w:r>
      <w:r w:rsidR="00334791" w:rsidRPr="00DD0F4F">
        <w:rPr>
          <w:noProof/>
          <w:lang w:val="nl-NL"/>
        </w:rPr>
        <w:t xml:space="preserve"> Van belang is tevens te weten dat het zaakdossier overgebracht is en wanneer dit dient te geschieden. ZAAK kent nu alleen een datum voor vernietiging van het dossier.</w:t>
      </w:r>
      <w:r w:rsidRPr="00DD0F4F">
        <w:rPr>
          <w:noProof/>
          <w:lang w:val="nl-NL"/>
        </w:rPr>
        <w:t xml:space="preserve"> </w:t>
      </w:r>
      <w:r w:rsidR="00334791" w:rsidRPr="00DD0F4F">
        <w:rPr>
          <w:noProof/>
          <w:lang w:val="nl-NL"/>
        </w:rPr>
        <w:t xml:space="preserve"> </w:t>
      </w:r>
      <w:r>
        <w:rPr>
          <w:noProof/>
        </w:rPr>
        <w:t xml:space="preserve">Om dit </w:t>
      </w:r>
      <w:r w:rsidR="00334791">
        <w:rPr>
          <w:noProof/>
        </w:rPr>
        <w:t xml:space="preserve">alles </w:t>
      </w:r>
      <w:r>
        <w:rPr>
          <w:noProof/>
        </w:rPr>
        <w:t>mogelijk te maken</w:t>
      </w:r>
      <w:r w:rsidR="00334791">
        <w:rPr>
          <w:noProof/>
        </w:rPr>
        <w:t>:</w:t>
      </w:r>
    </w:p>
    <w:p w:rsidR="0099098F" w:rsidRPr="00DD0F4F" w:rsidRDefault="00334791" w:rsidP="00334791">
      <w:pPr>
        <w:pStyle w:val="Lijstalinea"/>
        <w:numPr>
          <w:ilvl w:val="0"/>
          <w:numId w:val="19"/>
        </w:numPr>
        <w:spacing w:after="0"/>
        <w:ind w:left="714" w:hanging="357"/>
        <w:rPr>
          <w:noProof/>
          <w:lang w:val="nl-NL"/>
        </w:rPr>
      </w:pPr>
      <w:r w:rsidRPr="00DD0F4F">
        <w:rPr>
          <w:noProof/>
          <w:lang w:val="nl-NL"/>
        </w:rPr>
        <w:t>geven</w:t>
      </w:r>
      <w:r w:rsidR="0099098F" w:rsidRPr="00DD0F4F">
        <w:rPr>
          <w:noProof/>
          <w:lang w:val="nl-NL"/>
        </w:rPr>
        <w:t xml:space="preserve"> we de attribuutsoort </w:t>
      </w:r>
      <w:r w:rsidRPr="00DD0F4F">
        <w:rPr>
          <w:noProof/>
          <w:lang w:val="nl-NL"/>
        </w:rPr>
        <w:t>´Archiefnominatie</w:t>
      </w:r>
      <w:r w:rsidR="0099098F" w:rsidRPr="00DD0F4F">
        <w:rPr>
          <w:noProof/>
          <w:lang w:val="nl-NL"/>
        </w:rPr>
        <w:t>´ e</w:t>
      </w:r>
      <w:r w:rsidRPr="00DD0F4F">
        <w:rPr>
          <w:noProof/>
          <w:lang w:val="nl-NL"/>
        </w:rPr>
        <w:t>e</w:t>
      </w:r>
      <w:r w:rsidR="0099098F" w:rsidRPr="00DD0F4F">
        <w:rPr>
          <w:noProof/>
          <w:lang w:val="nl-NL"/>
        </w:rPr>
        <w:t xml:space="preserve">n </w:t>
      </w:r>
      <w:r w:rsidRPr="00DD0F4F">
        <w:rPr>
          <w:noProof/>
          <w:lang w:val="nl-NL"/>
        </w:rPr>
        <w:t>betekenis en</w:t>
      </w:r>
      <w:r w:rsidR="0099098F" w:rsidRPr="00DD0F4F">
        <w:rPr>
          <w:noProof/>
          <w:lang w:val="nl-NL"/>
        </w:rPr>
        <w:t xml:space="preserve"> waardenverzameling </w:t>
      </w:r>
      <w:r w:rsidRPr="00DD0F4F">
        <w:rPr>
          <w:noProof/>
          <w:lang w:val="nl-NL"/>
        </w:rPr>
        <w:t>waaruit blijkt wat er met het dossier moet gebeuren na afronding van de zaak (bewaren en daarna vernietigen dan wel overbrengen) ;</w:t>
      </w:r>
    </w:p>
    <w:p w:rsidR="00743406" w:rsidRPr="00DD0F4F" w:rsidRDefault="00743406" w:rsidP="00334791">
      <w:pPr>
        <w:pStyle w:val="Lijstalinea"/>
        <w:numPr>
          <w:ilvl w:val="0"/>
          <w:numId w:val="19"/>
        </w:numPr>
        <w:spacing w:after="0"/>
        <w:ind w:left="714" w:hanging="357"/>
        <w:rPr>
          <w:noProof/>
          <w:lang w:val="nl-NL"/>
        </w:rPr>
      </w:pPr>
      <w:r w:rsidRPr="00DD0F4F">
        <w:rPr>
          <w:noProof/>
          <w:lang w:val="nl-NL"/>
        </w:rPr>
        <w:t>hernoemen we de ‘Datum vernietiging dossier’ in ‘</w:t>
      </w:r>
      <w:r w:rsidR="006B5AB9" w:rsidRPr="00DD0F4F">
        <w:rPr>
          <w:noProof/>
          <w:lang w:val="nl-NL"/>
        </w:rPr>
        <w:t>A</w:t>
      </w:r>
      <w:r w:rsidRPr="00DD0F4F">
        <w:rPr>
          <w:noProof/>
          <w:lang w:val="nl-NL"/>
        </w:rPr>
        <w:t>rchiefactie</w:t>
      </w:r>
      <w:r w:rsidR="006B5AB9" w:rsidRPr="00DD0F4F">
        <w:rPr>
          <w:noProof/>
          <w:lang w:val="nl-NL"/>
        </w:rPr>
        <w:t>datum</w:t>
      </w:r>
      <w:r w:rsidRPr="00DD0F4F">
        <w:rPr>
          <w:noProof/>
          <w:lang w:val="nl-NL"/>
        </w:rPr>
        <w:t>’ wat, afhankelijk van de waarde van Archiefnominatie, vermeld wanneer het zaakdossier vernietigd dan wel overgedragen moet worden;</w:t>
      </w:r>
    </w:p>
    <w:p w:rsidR="00334791" w:rsidRPr="00DD0F4F" w:rsidRDefault="00743406" w:rsidP="00334791">
      <w:pPr>
        <w:pStyle w:val="Lijstalinea"/>
        <w:numPr>
          <w:ilvl w:val="0"/>
          <w:numId w:val="19"/>
        </w:numPr>
        <w:spacing w:after="0"/>
        <w:ind w:left="714" w:hanging="357"/>
        <w:rPr>
          <w:noProof/>
          <w:lang w:val="nl-NL"/>
        </w:rPr>
      </w:pPr>
      <w:r w:rsidRPr="00DD0F4F">
        <w:rPr>
          <w:noProof/>
          <w:lang w:val="nl-NL"/>
        </w:rPr>
        <w:t>voegen we de attribuutsoort ‘Archiefstatus’  toe dat de status van archivering van het zaakdossier betreft.</w:t>
      </w:r>
    </w:p>
    <w:p w:rsidR="00524AB8" w:rsidRPr="00524AB8" w:rsidRDefault="00524AB8" w:rsidP="00524AB8">
      <w:pPr>
        <w:widowControl w:val="0"/>
        <w:autoSpaceDE w:val="0"/>
        <w:autoSpaceDN w:val="0"/>
        <w:adjustRightInd w:val="0"/>
        <w:spacing w:before="240" w:after="60" w:line="240" w:lineRule="auto"/>
        <w:outlineLvl w:val="3"/>
        <w:rPr>
          <w:rFonts w:ascii="Arial" w:eastAsia="Times New Roman" w:hAnsi="Arial" w:cs="Arial"/>
          <w:b/>
          <w:color w:val="004080"/>
          <w:sz w:val="24"/>
          <w:szCs w:val="24"/>
          <w:lang w:eastAsia="nl-NL"/>
        </w:rPr>
      </w:pPr>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sidRPr="00524AB8">
        <w:rPr>
          <w:rFonts w:ascii="Arial" w:eastAsia="Times New Roman" w:hAnsi="Arial" w:cs="Arial"/>
          <w:b/>
          <w:color w:val="004080"/>
          <w:sz w:val="24"/>
          <w:szCs w:val="24"/>
          <w:lang w:eastAsia="nl-NL"/>
        </w:rPr>
        <w:t>Archiefnominatie</w:t>
      </w:r>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954A12" w:rsidRPr="00954A12" w:rsidTr="00524AB8">
        <w:trPr>
          <w:trHeight w:val="230"/>
        </w:trPr>
        <w:tc>
          <w:tcPr>
            <w:tcW w:w="3780" w:type="dxa"/>
            <w:tcBorders>
              <w:top w:val="single" w:sz="4" w:space="0" w:color="auto"/>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Naam attribuutsoort</w:t>
            </w:r>
          </w:p>
        </w:tc>
        <w:tc>
          <w:tcPr>
            <w:tcW w:w="5580" w:type="dxa"/>
            <w:tcBorders>
              <w:top w:val="single" w:sz="4" w:space="0" w:color="auto"/>
              <w:left w:val="nil"/>
              <w:bottom w:val="nil"/>
              <w:right w:val="nil"/>
            </w:tcBorders>
          </w:tcPr>
          <w:p w:rsidR="00954A12" w:rsidRPr="00954A12" w:rsidRDefault="008F2B4B"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hAnsi="Arial" w:cs="Arial"/>
                <w:sz w:val="20"/>
                <w:szCs w:val="20"/>
                <w:lang w:val="en-AU"/>
              </w:rPr>
              <w:fldChar w:fldCharType="begin" w:fldLock="1"/>
            </w:r>
            <w:r w:rsidR="00954A12" w:rsidRPr="00954A12">
              <w:rPr>
                <w:rFonts w:ascii="Arial" w:hAnsi="Arial" w:cs="Arial"/>
                <w:sz w:val="20"/>
                <w:szCs w:val="20"/>
                <w:lang w:val="en-AU"/>
              </w:rPr>
              <w:instrText xml:space="preserve">MERGEFIELD </w:instrText>
            </w:r>
            <w:r w:rsidR="00954A12" w:rsidRPr="00954A12">
              <w:rPr>
                <w:rFonts w:ascii="Arial" w:eastAsia="Times New Roman" w:hAnsi="Arial" w:cs="Arial"/>
                <w:color w:val="000000"/>
                <w:sz w:val="20"/>
                <w:szCs w:val="20"/>
              </w:rPr>
              <w:instrText>Att.Name</w:instrText>
            </w:r>
            <w:r w:rsidRPr="00954A12">
              <w:rPr>
                <w:rFonts w:ascii="Arial" w:hAnsi="Arial" w:cs="Arial"/>
                <w:sz w:val="20"/>
                <w:szCs w:val="20"/>
                <w:lang w:val="en-AU"/>
              </w:rPr>
              <w:fldChar w:fldCharType="separate"/>
            </w:r>
            <w:r w:rsidR="00954A12" w:rsidRPr="00954A12">
              <w:rPr>
                <w:rFonts w:ascii="Arial" w:eastAsia="Times New Roman" w:hAnsi="Arial" w:cs="Arial"/>
                <w:color w:val="000000"/>
                <w:sz w:val="20"/>
                <w:szCs w:val="20"/>
              </w:rPr>
              <w:t>Archiefnominatie</w:t>
            </w:r>
            <w:r w:rsidRPr="00954A12">
              <w:rPr>
                <w:rFonts w:ascii="Arial" w:hAnsi="Arial" w:cs="Arial"/>
                <w:sz w:val="20"/>
                <w:szCs w:val="20"/>
                <w:lang w:val="en-AU"/>
              </w:rPr>
              <w:fldChar w:fldCharType="end"/>
            </w:r>
          </w:p>
        </w:tc>
      </w:tr>
      <w:tr w:rsidR="00954A12" w:rsidRPr="00954A12" w:rsidTr="00524AB8">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rsidTr="00524AB8">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Herkomst attribuutsoort</w:t>
            </w: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color w:val="000000"/>
                <w:sz w:val="20"/>
                <w:szCs w:val="20"/>
              </w:rPr>
              <w:t>KING</w:t>
            </w:r>
          </w:p>
        </w:tc>
      </w:tr>
      <w:tr w:rsidR="00954A12" w:rsidRPr="00954A12" w:rsidTr="00524AB8">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rsidTr="00524AB8">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Code attribuutsoort</w:t>
            </w: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rsidTr="00524AB8">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rsidTr="00524AB8">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XML-tag attribuutsoort</w:t>
            </w:r>
          </w:p>
        </w:tc>
        <w:tc>
          <w:tcPr>
            <w:tcW w:w="5580" w:type="dxa"/>
            <w:tcBorders>
              <w:top w:val="nil"/>
              <w:left w:val="nil"/>
              <w:bottom w:val="nil"/>
              <w:right w:val="nil"/>
            </w:tcBorders>
          </w:tcPr>
          <w:p w:rsidR="00954A12" w:rsidRPr="00954A12" w:rsidRDefault="008F2B4B"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hAnsi="Arial" w:cs="Arial"/>
                <w:sz w:val="20"/>
                <w:szCs w:val="20"/>
                <w:lang w:val="en-AU"/>
              </w:rPr>
              <w:fldChar w:fldCharType="begin" w:fldLock="1"/>
            </w:r>
            <w:r w:rsidR="00954A12" w:rsidRPr="00954A12">
              <w:rPr>
                <w:rFonts w:ascii="Arial" w:hAnsi="Arial" w:cs="Arial"/>
                <w:sz w:val="20"/>
                <w:szCs w:val="20"/>
                <w:lang w:val="en-AU"/>
              </w:rPr>
              <w:instrText xml:space="preserve">MERGEFIELD </w:instrText>
            </w:r>
            <w:r w:rsidR="00954A12" w:rsidRPr="00954A12">
              <w:rPr>
                <w:rFonts w:ascii="Arial" w:eastAsia="Times New Roman" w:hAnsi="Arial" w:cs="Arial"/>
                <w:color w:val="000000"/>
                <w:sz w:val="20"/>
                <w:szCs w:val="20"/>
              </w:rPr>
              <w:instrText>Att.Alias</w:instrText>
            </w:r>
            <w:r w:rsidRPr="00954A12">
              <w:rPr>
                <w:rFonts w:ascii="Arial" w:hAnsi="Arial" w:cs="Arial"/>
                <w:sz w:val="20"/>
                <w:szCs w:val="20"/>
                <w:lang w:val="en-AU"/>
              </w:rPr>
              <w:fldChar w:fldCharType="separate"/>
            </w:r>
            <w:r w:rsidR="00954A12" w:rsidRPr="00954A12">
              <w:rPr>
                <w:rFonts w:ascii="Arial" w:eastAsia="Times New Roman" w:hAnsi="Arial" w:cs="Arial"/>
                <w:color w:val="000000"/>
                <w:sz w:val="20"/>
                <w:szCs w:val="20"/>
              </w:rPr>
              <w:t>archiefnominatie</w:t>
            </w:r>
            <w:r w:rsidRPr="00954A12">
              <w:rPr>
                <w:rFonts w:ascii="Arial" w:hAnsi="Arial" w:cs="Arial"/>
                <w:sz w:val="20"/>
                <w:szCs w:val="20"/>
                <w:lang w:val="en-AU"/>
              </w:rPr>
              <w:fldChar w:fldCharType="end"/>
            </w:r>
          </w:p>
        </w:tc>
      </w:tr>
      <w:tr w:rsidR="00954A12" w:rsidRPr="00954A12" w:rsidTr="00524AB8">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5E066D" w:rsidTr="00524AB8">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Definitie attribuutsoort</w:t>
            </w:r>
          </w:p>
        </w:tc>
        <w:tc>
          <w:tcPr>
            <w:tcW w:w="5580" w:type="dxa"/>
            <w:tcBorders>
              <w:top w:val="nil"/>
              <w:left w:val="nil"/>
              <w:bottom w:val="nil"/>
              <w:right w:val="nil"/>
            </w:tcBorders>
          </w:tcPr>
          <w:p w:rsidR="00954A12" w:rsidRPr="00DD0F4F" w:rsidRDefault="008F2B4B" w:rsidP="00DB7C93">
            <w:pPr>
              <w:autoSpaceDE w:val="0"/>
              <w:autoSpaceDN w:val="0"/>
              <w:adjustRightInd w:val="0"/>
              <w:spacing w:after="0" w:line="240" w:lineRule="auto"/>
              <w:rPr>
                <w:rFonts w:ascii="Arial" w:eastAsia="Times New Roman" w:hAnsi="Arial" w:cs="Arial"/>
                <w:color w:val="000000"/>
                <w:sz w:val="20"/>
                <w:szCs w:val="20"/>
                <w:lang w:val="nl-NL"/>
              </w:rPr>
            </w:pPr>
            <w:r w:rsidRPr="00954A12">
              <w:rPr>
                <w:rFonts w:ascii="Arial" w:hAnsi="Arial" w:cs="Arial"/>
                <w:sz w:val="20"/>
                <w:szCs w:val="20"/>
                <w:lang w:val="en-AU"/>
              </w:rPr>
              <w:fldChar w:fldCharType="begin" w:fldLock="1"/>
            </w:r>
            <w:r w:rsidR="00954A12" w:rsidRPr="00DD0F4F">
              <w:rPr>
                <w:rFonts w:ascii="Arial" w:hAnsi="Arial" w:cs="Arial"/>
                <w:sz w:val="20"/>
                <w:szCs w:val="20"/>
                <w:lang w:val="nl-NL"/>
              </w:rPr>
              <w:instrText xml:space="preserve">MERGEFIELD </w:instrText>
            </w:r>
            <w:r w:rsidR="00954A12" w:rsidRPr="00DD0F4F">
              <w:rPr>
                <w:rFonts w:ascii="Arial" w:eastAsia="Times New Roman" w:hAnsi="Arial" w:cs="Arial"/>
                <w:color w:val="000000"/>
                <w:sz w:val="20"/>
                <w:szCs w:val="20"/>
                <w:lang w:val="nl-NL"/>
              </w:rPr>
              <w:instrText>Att.Notes</w:instrText>
            </w:r>
            <w:r w:rsidRPr="00954A12">
              <w:rPr>
                <w:rFonts w:ascii="Arial" w:hAnsi="Arial" w:cs="Arial"/>
                <w:sz w:val="20"/>
                <w:szCs w:val="20"/>
                <w:lang w:val="en-AU"/>
              </w:rPr>
              <w:fldChar w:fldCharType="end"/>
            </w:r>
            <w:del w:id="8762" w:author="Arjan" w:date="2013-02-05T15:03:00Z">
              <w:r w:rsidR="00954A12" w:rsidRPr="00DD0F4F" w:rsidDel="00DB7C93">
                <w:rPr>
                  <w:rFonts w:ascii="Arial" w:eastAsia="Times New Roman" w:hAnsi="Arial" w:cs="Arial"/>
                  <w:color w:val="610E6A"/>
                  <w:sz w:val="20"/>
                  <w:szCs w:val="20"/>
                  <w:lang w:val="nl-NL"/>
                </w:rPr>
                <w:delText>Indicatie</w:delText>
              </w:r>
            </w:del>
            <w:ins w:id="8763" w:author="Arjan" w:date="2013-02-05T15:03:00Z">
              <w:r w:rsidR="00DB7C93" w:rsidRPr="00DD0F4F">
                <w:rPr>
                  <w:rFonts w:ascii="Arial" w:eastAsia="Times New Roman" w:hAnsi="Arial" w:cs="Arial"/>
                  <w:color w:val="610E6A"/>
                  <w:sz w:val="20"/>
                  <w:szCs w:val="20"/>
                  <w:lang w:val="nl-NL"/>
                </w:rPr>
                <w:t>Aanduiding</w:t>
              </w:r>
            </w:ins>
            <w:r w:rsidR="00954A12" w:rsidRPr="00DD0F4F">
              <w:rPr>
                <w:rFonts w:ascii="Arial" w:eastAsia="Times New Roman" w:hAnsi="Arial" w:cs="Arial"/>
                <w:color w:val="610E6A"/>
                <w:sz w:val="20"/>
                <w:szCs w:val="20"/>
                <w:lang w:val="nl-NL"/>
              </w:rPr>
              <w:t xml:space="preserve"> of het zaakdossier </w:t>
            </w:r>
            <w:del w:id="8764" w:author="Arjan" w:date="2012-12-12T09:48:00Z">
              <w:r w:rsidR="00954A12" w:rsidRPr="00DD0F4F" w:rsidDel="00D54BC0">
                <w:rPr>
                  <w:rFonts w:ascii="Arial" w:eastAsia="Times New Roman" w:hAnsi="Arial" w:cs="Arial"/>
                  <w:color w:val="610E6A"/>
                  <w:sz w:val="20"/>
                  <w:szCs w:val="20"/>
                  <w:lang w:val="nl-NL"/>
                </w:rPr>
                <w:delText xml:space="preserve">(de ZAAK met alle bijbehorende </w:delText>
              </w:r>
            </w:del>
            <w:del w:id="8765" w:author="Arjan" w:date="2012-11-14T15:46:00Z">
              <w:r w:rsidR="00954A12" w:rsidRPr="00DD0F4F" w:rsidDel="00F64D19">
                <w:rPr>
                  <w:rFonts w:ascii="Arial" w:eastAsia="Times New Roman" w:hAnsi="Arial" w:cs="Arial"/>
                  <w:color w:val="610E6A"/>
                  <w:sz w:val="20"/>
                  <w:szCs w:val="20"/>
                  <w:lang w:val="nl-NL"/>
                </w:rPr>
                <w:delText>DOCUMENT</w:delText>
              </w:r>
            </w:del>
            <w:del w:id="8766" w:author="Arjan" w:date="2012-12-12T09:48:00Z">
              <w:r w:rsidR="00954A12" w:rsidRPr="00DD0F4F" w:rsidDel="00D54BC0">
                <w:rPr>
                  <w:rFonts w:ascii="Arial" w:eastAsia="Times New Roman" w:hAnsi="Arial" w:cs="Arial"/>
                  <w:color w:val="610E6A"/>
                  <w:sz w:val="20"/>
                  <w:szCs w:val="20"/>
                  <w:lang w:val="nl-NL"/>
                </w:rPr>
                <w:delText>en)</w:delText>
              </w:r>
            </w:del>
            <w:ins w:id="8767" w:author="Arjan" w:date="2013-02-05T10:19:00Z">
              <w:r w:rsidR="00515E1F" w:rsidRPr="00DD0F4F">
                <w:rPr>
                  <w:rFonts w:ascii="Arial" w:eastAsia="Times New Roman" w:hAnsi="Arial" w:cs="Arial"/>
                  <w:color w:val="610E6A"/>
                  <w:sz w:val="20"/>
                  <w:szCs w:val="20"/>
                  <w:lang w:val="nl-NL"/>
                </w:rPr>
                <w:t xml:space="preserve">blijvend bewaard of </w:t>
              </w:r>
            </w:ins>
            <w:ins w:id="8768" w:author="Arjan" w:date="2012-12-11T23:49:00Z">
              <w:r w:rsidR="00743406" w:rsidRPr="00DD0F4F">
                <w:rPr>
                  <w:lang w:val="nl-NL"/>
                </w:rPr>
                <w:t>na een bepaalde termijn</w:t>
              </w:r>
            </w:ins>
            <w:r w:rsidR="00954A12" w:rsidRPr="00DD0F4F">
              <w:rPr>
                <w:rFonts w:ascii="Arial" w:eastAsia="Times New Roman" w:hAnsi="Arial" w:cs="Arial"/>
                <w:color w:val="610E6A"/>
                <w:sz w:val="20"/>
                <w:szCs w:val="20"/>
                <w:lang w:val="nl-NL"/>
              </w:rPr>
              <w:t xml:space="preserve"> </w:t>
            </w:r>
            <w:del w:id="8769" w:author="Arjan" w:date="2012-12-11T23:38:00Z">
              <w:r w:rsidR="00954A12" w:rsidRPr="00DD0F4F" w:rsidDel="00743406">
                <w:rPr>
                  <w:rFonts w:ascii="Arial" w:eastAsia="Times New Roman" w:hAnsi="Arial" w:cs="Arial"/>
                  <w:color w:val="610E6A"/>
                  <w:sz w:val="20"/>
                  <w:szCs w:val="20"/>
                  <w:lang w:val="nl-NL"/>
                </w:rPr>
                <w:delText>gearchiveerd dient te worden</w:delText>
              </w:r>
            </w:del>
            <w:ins w:id="8770" w:author="Arjan" w:date="2012-12-11T23:38:00Z">
              <w:r w:rsidR="00743406" w:rsidRPr="00DD0F4F">
                <w:rPr>
                  <w:lang w:val="nl-NL"/>
                </w:rPr>
                <w:t xml:space="preserve">vernietigd </w:t>
              </w:r>
            </w:ins>
            <w:ins w:id="8771" w:author="Arjan" w:date="2013-02-05T10:17:00Z">
              <w:r w:rsidR="00515E1F" w:rsidRPr="00DD0F4F">
                <w:rPr>
                  <w:lang w:val="nl-NL"/>
                </w:rPr>
                <w:t>moet worden</w:t>
              </w:r>
            </w:ins>
            <w:ins w:id="8772" w:author="Arjan" w:date="2013-02-05T10:19:00Z">
              <w:r w:rsidR="00515E1F" w:rsidRPr="00DD0F4F">
                <w:rPr>
                  <w:lang w:val="nl-NL"/>
                </w:rPr>
                <w:t>.</w:t>
              </w:r>
            </w:ins>
          </w:p>
        </w:tc>
      </w:tr>
      <w:tr w:rsidR="00954A12" w:rsidRPr="005E066D" w:rsidTr="00524AB8">
        <w:trPr>
          <w:trHeight w:val="230"/>
        </w:trPr>
        <w:tc>
          <w:tcPr>
            <w:tcW w:w="3780" w:type="dxa"/>
            <w:tcBorders>
              <w:top w:val="nil"/>
              <w:left w:val="nil"/>
              <w:bottom w:val="nil"/>
              <w:right w:val="nil"/>
            </w:tcBorders>
          </w:tcPr>
          <w:p w:rsidR="00954A12" w:rsidRPr="00DD0F4F" w:rsidRDefault="00954A12" w:rsidP="00954A1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954A12" w:rsidRPr="00DD0F4F" w:rsidRDefault="00954A12" w:rsidP="00954A12">
            <w:pPr>
              <w:autoSpaceDE w:val="0"/>
              <w:autoSpaceDN w:val="0"/>
              <w:adjustRightInd w:val="0"/>
              <w:spacing w:after="0" w:line="240" w:lineRule="auto"/>
              <w:rPr>
                <w:rFonts w:ascii="Arial" w:eastAsia="Times New Roman" w:hAnsi="Arial" w:cs="Arial"/>
                <w:color w:val="000000"/>
                <w:sz w:val="20"/>
                <w:szCs w:val="20"/>
                <w:lang w:val="nl-NL"/>
              </w:rPr>
            </w:pPr>
          </w:p>
        </w:tc>
      </w:tr>
      <w:tr w:rsidR="00954A12" w:rsidRPr="00954A12" w:rsidTr="00524AB8">
        <w:trPr>
          <w:trHeight w:val="230"/>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Herkomst definitie attribuutsoort</w:t>
            </w: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color w:val="000000"/>
                <w:sz w:val="20"/>
                <w:szCs w:val="20"/>
              </w:rPr>
              <w:t xml:space="preserve">KING </w:t>
            </w:r>
          </w:p>
        </w:tc>
      </w:tr>
      <w:tr w:rsidR="00954A12" w:rsidRPr="00954A12" w:rsidTr="00524AB8">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rsidTr="00524AB8">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Datum opname attribuutsoort</w:t>
            </w: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color w:val="000000"/>
                <w:sz w:val="20"/>
                <w:szCs w:val="20"/>
              </w:rPr>
              <w:t>1 juni 2008</w:t>
            </w:r>
          </w:p>
        </w:tc>
      </w:tr>
      <w:tr w:rsidR="00954A12" w:rsidRPr="00954A12" w:rsidTr="00524AB8">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5E066D" w:rsidTr="00524AB8">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Toelichting attribuutsoort</w:t>
            </w:r>
          </w:p>
        </w:tc>
        <w:tc>
          <w:tcPr>
            <w:tcW w:w="5580" w:type="dxa"/>
            <w:tcBorders>
              <w:top w:val="nil"/>
              <w:left w:val="nil"/>
              <w:bottom w:val="nil"/>
              <w:right w:val="nil"/>
            </w:tcBorders>
          </w:tcPr>
          <w:p w:rsidR="00743406" w:rsidRPr="00DD0F4F" w:rsidRDefault="00954A12" w:rsidP="00743406">
            <w:pPr>
              <w:autoSpaceDE w:val="0"/>
              <w:autoSpaceDN w:val="0"/>
              <w:adjustRightInd w:val="0"/>
              <w:spacing w:after="0" w:line="240" w:lineRule="auto"/>
              <w:rPr>
                <w:ins w:id="8773" w:author="Arjan" w:date="2012-12-12T00:01:00Z"/>
                <w:rFonts w:ascii="Arial" w:eastAsia="Times New Roman" w:hAnsi="Arial" w:cs="Arial"/>
                <w:color w:val="000000"/>
                <w:sz w:val="20"/>
                <w:szCs w:val="20"/>
                <w:lang w:val="nl-NL"/>
              </w:rPr>
            </w:pPr>
            <w:del w:id="8774" w:author="Arjan" w:date="2012-12-11T23:51:00Z">
              <w:r w:rsidRPr="00DD0F4F" w:rsidDel="00743406">
                <w:rPr>
                  <w:rFonts w:ascii="Arial" w:eastAsia="Times New Roman" w:hAnsi="Arial" w:cs="Arial"/>
                  <w:color w:val="000000"/>
                  <w:sz w:val="20"/>
                  <w:szCs w:val="20"/>
                  <w:lang w:val="nl-NL"/>
                </w:rPr>
                <w:delText>Of e</w:delText>
              </w:r>
            </w:del>
            <w:ins w:id="8775" w:author="Arjan" w:date="2012-12-11T23:51:00Z">
              <w:r w:rsidR="00743406" w:rsidRPr="00DD0F4F">
                <w:rPr>
                  <w:rFonts w:ascii="Arial" w:eastAsia="Times New Roman" w:hAnsi="Arial" w:cs="Arial"/>
                  <w:color w:val="000000"/>
                  <w:sz w:val="20"/>
                  <w:szCs w:val="20"/>
                  <w:lang w:val="nl-NL"/>
                </w:rPr>
                <w:t>E</w:t>
              </w:r>
            </w:ins>
            <w:r w:rsidRPr="00DD0F4F">
              <w:rPr>
                <w:rFonts w:ascii="Arial" w:eastAsia="Times New Roman" w:hAnsi="Arial" w:cs="Arial"/>
                <w:color w:val="000000"/>
                <w:sz w:val="20"/>
                <w:szCs w:val="20"/>
                <w:lang w:val="nl-NL"/>
              </w:rPr>
              <w:t xml:space="preserve">en </w:t>
            </w:r>
            <w:ins w:id="8776" w:author="Arjan" w:date="2012-12-11T23:51:00Z">
              <w:r w:rsidR="00743406" w:rsidRPr="00DD0F4F">
                <w:rPr>
                  <w:rFonts w:ascii="Arial" w:eastAsia="Times New Roman" w:hAnsi="Arial" w:cs="Arial"/>
                  <w:color w:val="000000"/>
                  <w:sz w:val="20"/>
                  <w:szCs w:val="20"/>
                  <w:lang w:val="nl-NL"/>
                </w:rPr>
                <w:t xml:space="preserve">gearchiveerd </w:t>
              </w:r>
            </w:ins>
            <w:r w:rsidRPr="00DD0F4F">
              <w:rPr>
                <w:rFonts w:ascii="Arial" w:eastAsia="Times New Roman" w:hAnsi="Arial" w:cs="Arial"/>
                <w:color w:val="000000"/>
                <w:sz w:val="20"/>
                <w:szCs w:val="20"/>
                <w:lang w:val="nl-NL"/>
              </w:rPr>
              <w:t>zaak</w:t>
            </w:r>
            <w:ins w:id="8777" w:author="Arjan" w:date="2012-12-11T23:42:00Z">
              <w:r w:rsidR="00743406" w:rsidRPr="00DD0F4F">
                <w:rPr>
                  <w:rFonts w:ascii="Arial" w:eastAsia="Times New Roman" w:hAnsi="Arial" w:cs="Arial"/>
                  <w:color w:val="000000"/>
                  <w:sz w:val="20"/>
                  <w:szCs w:val="20"/>
                  <w:lang w:val="nl-NL"/>
                </w:rPr>
                <w:t>dossier</w:t>
              </w:r>
            </w:ins>
            <w:ins w:id="8778" w:author="Arjan" w:date="2012-12-11T23:51:00Z">
              <w:r w:rsidR="00743406" w:rsidRPr="00DD0F4F">
                <w:rPr>
                  <w:rFonts w:ascii="Arial" w:eastAsia="Times New Roman" w:hAnsi="Arial" w:cs="Arial"/>
                  <w:color w:val="000000"/>
                  <w:sz w:val="20"/>
                  <w:szCs w:val="20"/>
                  <w:lang w:val="nl-NL"/>
                </w:rPr>
                <w:t xml:space="preserve"> moet</w:t>
              </w:r>
            </w:ins>
            <w:ins w:id="8779" w:author="Arjan" w:date="2013-02-05T10:19:00Z">
              <w:r w:rsidR="00515E1F" w:rsidRPr="00DD0F4F">
                <w:rPr>
                  <w:rFonts w:ascii="Arial" w:eastAsia="Times New Roman" w:hAnsi="Arial" w:cs="Arial"/>
                  <w:color w:val="000000"/>
                  <w:sz w:val="20"/>
                  <w:szCs w:val="20"/>
                  <w:lang w:val="nl-NL"/>
                </w:rPr>
                <w:t xml:space="preserve"> blijvend bew</w:t>
              </w:r>
            </w:ins>
            <w:ins w:id="8780" w:author="Arjan" w:date="2013-02-05T10:20:00Z">
              <w:r w:rsidR="00515E1F" w:rsidRPr="00DD0F4F">
                <w:rPr>
                  <w:rFonts w:ascii="Arial" w:eastAsia="Times New Roman" w:hAnsi="Arial" w:cs="Arial"/>
                  <w:color w:val="000000"/>
                  <w:sz w:val="20"/>
                  <w:szCs w:val="20"/>
                  <w:lang w:val="nl-NL"/>
                </w:rPr>
                <w:t>aard worden dan wel</w:t>
              </w:r>
            </w:ins>
            <w:ins w:id="8781" w:author="Arjan" w:date="2012-12-11T23:42:00Z">
              <w:r w:rsidR="00743406" w:rsidRPr="00DD0F4F">
                <w:rPr>
                  <w:rFonts w:ascii="Arial" w:eastAsia="Times New Roman" w:hAnsi="Arial" w:cs="Arial"/>
                  <w:color w:val="000000"/>
                  <w:sz w:val="20"/>
                  <w:szCs w:val="20"/>
                  <w:lang w:val="nl-NL"/>
                </w:rPr>
                <w:t xml:space="preserve">, na enige tijd bewaard </w:t>
              </w:r>
            </w:ins>
            <w:del w:id="8782" w:author="Arjan" w:date="2012-12-11T23:51:00Z">
              <w:r w:rsidR="00743406" w:rsidRPr="00DD0F4F" w:rsidDel="00743406">
                <w:rPr>
                  <w:rFonts w:ascii="Arial" w:eastAsia="Times New Roman" w:hAnsi="Arial" w:cs="Arial"/>
                  <w:color w:val="000000"/>
                  <w:sz w:val="20"/>
                  <w:szCs w:val="20"/>
                  <w:lang w:val="nl-NL"/>
                </w:rPr>
                <w:delText>gearchiveerd</w:delText>
              </w:r>
            </w:del>
            <w:ins w:id="8783" w:author="Arjan" w:date="2012-12-11T23:42:00Z">
              <w:r w:rsidR="00743406" w:rsidRPr="00DD0F4F">
                <w:rPr>
                  <w:rFonts w:ascii="Arial" w:eastAsia="Times New Roman" w:hAnsi="Arial" w:cs="Arial"/>
                  <w:color w:val="000000"/>
                  <w:sz w:val="20"/>
                  <w:szCs w:val="20"/>
                  <w:lang w:val="nl-NL"/>
                </w:rPr>
                <w:t>te zijn</w:t>
              </w:r>
            </w:ins>
            <w:ins w:id="8784" w:author="Arjan" w:date="2012-12-11T23:48:00Z">
              <w:r w:rsidR="00743406" w:rsidRPr="00DD0F4F">
                <w:rPr>
                  <w:rFonts w:ascii="Arial" w:eastAsia="Times New Roman" w:hAnsi="Arial" w:cs="Arial"/>
                  <w:color w:val="000000"/>
                  <w:sz w:val="20"/>
                  <w:szCs w:val="20"/>
                  <w:lang w:val="nl-NL"/>
                </w:rPr>
                <w:t>,</w:t>
              </w:r>
            </w:ins>
            <w:ins w:id="8785" w:author="Arjan" w:date="2012-12-11T23:43:00Z">
              <w:r w:rsidR="00743406"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 xml:space="preserve"> </w:t>
            </w:r>
            <w:del w:id="8786" w:author="Arjan" w:date="2012-12-11T23:51:00Z">
              <w:r w:rsidRPr="00DD0F4F" w:rsidDel="00743406">
                <w:rPr>
                  <w:rFonts w:ascii="Arial" w:eastAsia="Times New Roman" w:hAnsi="Arial" w:cs="Arial"/>
                  <w:color w:val="000000"/>
                  <w:sz w:val="20"/>
                  <w:szCs w:val="20"/>
                  <w:lang w:val="nl-NL"/>
                </w:rPr>
                <w:delText xml:space="preserve">moet </w:delText>
              </w:r>
            </w:del>
            <w:r w:rsidRPr="00DD0F4F">
              <w:rPr>
                <w:rFonts w:ascii="Arial" w:eastAsia="Times New Roman" w:hAnsi="Arial" w:cs="Arial"/>
                <w:color w:val="000000"/>
                <w:sz w:val="20"/>
                <w:szCs w:val="20"/>
                <w:lang w:val="nl-NL"/>
              </w:rPr>
              <w:t xml:space="preserve">worden </w:t>
            </w:r>
            <w:ins w:id="8787" w:author="Arjan" w:date="2012-12-11T23:46:00Z">
              <w:r w:rsidR="00743406" w:rsidRPr="00DD0F4F">
                <w:rPr>
                  <w:rFonts w:ascii="Arial" w:eastAsia="Times New Roman" w:hAnsi="Arial" w:cs="Arial"/>
                  <w:color w:val="000000"/>
                  <w:sz w:val="20"/>
                  <w:szCs w:val="20"/>
                  <w:lang w:val="nl-NL"/>
                </w:rPr>
                <w:t>vernietigd</w:t>
              </w:r>
            </w:ins>
            <w:ins w:id="8788" w:author="Arjan" w:date="2013-02-05T10:20:00Z">
              <w:r w:rsidR="00515E1F" w:rsidRPr="00DD0F4F">
                <w:rPr>
                  <w:rFonts w:ascii="Arial" w:eastAsia="Times New Roman" w:hAnsi="Arial" w:cs="Arial"/>
                  <w:color w:val="000000"/>
                  <w:sz w:val="20"/>
                  <w:szCs w:val="20"/>
                  <w:lang w:val="nl-NL"/>
                </w:rPr>
                <w:t xml:space="preserve">. </w:t>
              </w:r>
            </w:ins>
            <w:ins w:id="8789" w:author="Arjan" w:date="2012-12-11T23:46:00Z">
              <w:r w:rsidR="00743406" w:rsidRPr="00DD0F4F">
                <w:rPr>
                  <w:rFonts w:ascii="Arial" w:eastAsia="Times New Roman" w:hAnsi="Arial" w:cs="Arial"/>
                  <w:color w:val="000000"/>
                  <w:sz w:val="20"/>
                  <w:szCs w:val="20"/>
                  <w:lang w:val="nl-NL"/>
                </w:rPr>
                <w:t xml:space="preserve"> </w:t>
              </w:r>
            </w:ins>
            <w:ins w:id="8790" w:author="Arjan" w:date="2013-02-05T10:21:00Z">
              <w:r w:rsidR="00515E1F" w:rsidRPr="00DD0F4F">
                <w:rPr>
                  <w:rFonts w:ascii="Arial" w:eastAsia="Times New Roman" w:hAnsi="Arial" w:cs="Arial"/>
                  <w:color w:val="000000"/>
                  <w:sz w:val="20"/>
                  <w:szCs w:val="20"/>
                  <w:lang w:val="nl-NL"/>
                </w:rPr>
                <w:t xml:space="preserve">In het geval van blijvend bewaren </w:t>
              </w:r>
            </w:ins>
            <w:ins w:id="8791" w:author="Arjan" w:date="2013-02-05T10:22:00Z">
              <w:r w:rsidR="00515E1F" w:rsidRPr="00DD0F4F">
                <w:rPr>
                  <w:rFonts w:ascii="Arial" w:eastAsia="Times New Roman" w:hAnsi="Arial" w:cs="Arial"/>
                  <w:color w:val="000000"/>
                  <w:sz w:val="20"/>
                  <w:szCs w:val="20"/>
                  <w:lang w:val="nl-NL"/>
                </w:rPr>
                <w:t xml:space="preserve">vindt na enige tijd </w:t>
              </w:r>
            </w:ins>
            <w:ins w:id="8792" w:author="Arjan" w:date="2012-12-11T23:47:00Z">
              <w:r w:rsidR="00743406" w:rsidRPr="00DD0F4F">
                <w:rPr>
                  <w:rFonts w:ascii="Arial" w:eastAsia="Times New Roman" w:hAnsi="Arial" w:cs="Arial"/>
                  <w:color w:val="000000"/>
                  <w:sz w:val="20"/>
                  <w:szCs w:val="20"/>
                  <w:lang w:val="nl-NL"/>
                </w:rPr>
                <w:t>over</w:t>
              </w:r>
            </w:ins>
            <w:ins w:id="8793" w:author="Arjan" w:date="2013-02-05T10:22:00Z">
              <w:r w:rsidR="00515E1F" w:rsidRPr="00DD0F4F">
                <w:rPr>
                  <w:rFonts w:ascii="Arial" w:eastAsia="Times New Roman" w:hAnsi="Arial" w:cs="Arial"/>
                  <w:color w:val="000000"/>
                  <w:sz w:val="20"/>
                  <w:szCs w:val="20"/>
                  <w:lang w:val="nl-NL"/>
                </w:rPr>
                <w:t>brenging</w:t>
              </w:r>
            </w:ins>
            <w:ins w:id="8794" w:author="Arjan" w:date="2012-12-11T23:47:00Z">
              <w:r w:rsidR="00743406" w:rsidRPr="00DD0F4F">
                <w:rPr>
                  <w:rFonts w:ascii="Arial" w:eastAsia="Times New Roman" w:hAnsi="Arial" w:cs="Arial"/>
                  <w:color w:val="000000"/>
                  <w:sz w:val="20"/>
                  <w:szCs w:val="20"/>
                  <w:lang w:val="nl-NL"/>
                </w:rPr>
                <w:t xml:space="preserve"> </w:t>
              </w:r>
            </w:ins>
            <w:ins w:id="8795" w:author="Arjan" w:date="2013-02-05T10:22:00Z">
              <w:r w:rsidR="00515E1F" w:rsidRPr="00DD0F4F">
                <w:rPr>
                  <w:rFonts w:ascii="Arial" w:eastAsia="Times New Roman" w:hAnsi="Arial" w:cs="Arial"/>
                  <w:color w:val="000000"/>
                  <w:sz w:val="20"/>
                  <w:szCs w:val="20"/>
                  <w:lang w:val="nl-NL"/>
                </w:rPr>
                <w:t xml:space="preserve">plaats </w:t>
              </w:r>
            </w:ins>
            <w:ins w:id="8796" w:author="Arjan" w:date="2012-12-11T23:47:00Z">
              <w:r w:rsidR="00743406" w:rsidRPr="00DD0F4F">
                <w:rPr>
                  <w:rFonts w:ascii="Arial" w:eastAsia="Times New Roman" w:hAnsi="Arial" w:cs="Arial"/>
                  <w:color w:val="000000"/>
                  <w:sz w:val="20"/>
                  <w:szCs w:val="20"/>
                  <w:lang w:val="nl-NL"/>
                </w:rPr>
                <w:t>naar een archiefbewaarplaats</w:t>
              </w:r>
            </w:ins>
            <w:ins w:id="8797" w:author="Arjan" w:date="2012-12-11T23:52:00Z">
              <w:r w:rsidR="00743406" w:rsidRPr="00DD0F4F">
                <w:rPr>
                  <w:rFonts w:ascii="Arial" w:eastAsia="Times New Roman" w:hAnsi="Arial" w:cs="Arial"/>
                  <w:color w:val="000000"/>
                  <w:sz w:val="20"/>
                  <w:szCs w:val="20"/>
                  <w:lang w:val="nl-NL"/>
                </w:rPr>
                <w:t xml:space="preserve">. </w:t>
              </w:r>
            </w:ins>
            <w:ins w:id="8798" w:author="Arjan" w:date="2013-02-05T10:27:00Z">
              <w:r w:rsidR="00C5049E" w:rsidRPr="00DD0F4F">
                <w:rPr>
                  <w:rFonts w:ascii="Arial" w:eastAsia="Times New Roman" w:hAnsi="Arial" w:cs="Arial"/>
                  <w:color w:val="000000"/>
                  <w:sz w:val="20"/>
                  <w:szCs w:val="20"/>
                  <w:lang w:val="nl-NL"/>
                </w:rPr>
                <w:br/>
              </w:r>
            </w:ins>
            <w:ins w:id="8799" w:author="Arjan" w:date="2012-12-11T23:52:00Z">
              <w:r w:rsidR="00743406" w:rsidRPr="00DD0F4F">
                <w:rPr>
                  <w:rFonts w:ascii="Arial" w:eastAsia="Times New Roman" w:hAnsi="Arial" w:cs="Arial"/>
                  <w:color w:val="000000"/>
                  <w:sz w:val="20"/>
                  <w:szCs w:val="20"/>
                  <w:lang w:val="nl-NL"/>
                </w:rPr>
                <w:t xml:space="preserve">Van welke van de twee </w:t>
              </w:r>
            </w:ins>
            <w:ins w:id="8800" w:author="Arjan" w:date="2013-02-05T10:20:00Z">
              <w:r w:rsidR="00515E1F" w:rsidRPr="00DD0F4F">
                <w:rPr>
                  <w:rFonts w:ascii="Arial" w:eastAsia="Times New Roman" w:hAnsi="Arial" w:cs="Arial"/>
                  <w:color w:val="000000"/>
                  <w:sz w:val="20"/>
                  <w:szCs w:val="20"/>
                  <w:lang w:val="nl-NL"/>
                </w:rPr>
                <w:t xml:space="preserve">situaties </w:t>
              </w:r>
            </w:ins>
            <w:ins w:id="8801" w:author="Arjan" w:date="2012-12-11T23:52:00Z">
              <w:r w:rsidR="00743406" w:rsidRPr="00DD0F4F">
                <w:rPr>
                  <w:rFonts w:ascii="Arial" w:eastAsia="Times New Roman" w:hAnsi="Arial" w:cs="Arial"/>
                  <w:color w:val="000000"/>
                  <w:sz w:val="20"/>
                  <w:szCs w:val="20"/>
                  <w:lang w:val="nl-NL"/>
                </w:rPr>
                <w:t>sprake is,</w:t>
              </w:r>
            </w:ins>
            <w:ins w:id="8802" w:author="Arjan" w:date="2012-12-11T23:47:00Z">
              <w:r w:rsidR="00743406"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 xml:space="preserve">hangt af van het zaaktype, het resultaat van de zaak en </w:t>
            </w:r>
            <w:ins w:id="8803" w:author="Arjan" w:date="2012-12-11T23:50:00Z">
              <w:r w:rsidR="00743406" w:rsidRPr="00DD0F4F">
                <w:rPr>
                  <w:rFonts w:ascii="Arial" w:eastAsia="Times New Roman" w:hAnsi="Arial" w:cs="Arial"/>
                  <w:color w:val="000000"/>
                  <w:sz w:val="20"/>
                  <w:szCs w:val="20"/>
                  <w:lang w:val="nl-NL"/>
                </w:rPr>
                <w:t xml:space="preserve">de resultaten van </w:t>
              </w:r>
            </w:ins>
            <w:r w:rsidRPr="00DD0F4F">
              <w:rPr>
                <w:rFonts w:ascii="Arial" w:eastAsia="Times New Roman" w:hAnsi="Arial" w:cs="Arial"/>
                <w:color w:val="000000"/>
                <w:sz w:val="20"/>
                <w:szCs w:val="20"/>
                <w:lang w:val="nl-NL"/>
              </w:rPr>
              <w:t>eventuele andere gerelateerde zaken.</w:t>
            </w:r>
            <w:ins w:id="8804" w:author="Arjan" w:date="2012-12-11T23:58:00Z">
              <w:r w:rsidR="00743406" w:rsidRPr="00DD0F4F">
                <w:rPr>
                  <w:rFonts w:ascii="Arial" w:eastAsia="Times New Roman" w:hAnsi="Arial" w:cs="Arial"/>
                  <w:color w:val="000000"/>
                  <w:sz w:val="20"/>
                  <w:szCs w:val="20"/>
                  <w:lang w:val="nl-NL"/>
                </w:rPr>
                <w:t xml:space="preserve"> </w:t>
              </w:r>
            </w:ins>
          </w:p>
          <w:p w:rsidR="00954A12" w:rsidRPr="00DD0F4F" w:rsidRDefault="00743406" w:rsidP="00743406">
            <w:pPr>
              <w:autoSpaceDE w:val="0"/>
              <w:autoSpaceDN w:val="0"/>
              <w:adjustRightInd w:val="0"/>
              <w:spacing w:after="0" w:line="240" w:lineRule="auto"/>
              <w:rPr>
                <w:ins w:id="8805" w:author="Arjan" w:date="2012-12-12T09:48:00Z"/>
                <w:rFonts w:ascii="Arial" w:eastAsia="Times New Roman" w:hAnsi="Arial" w:cs="Arial"/>
                <w:color w:val="000000"/>
                <w:sz w:val="20"/>
                <w:szCs w:val="20"/>
                <w:lang w:val="nl-NL"/>
              </w:rPr>
            </w:pPr>
            <w:ins w:id="8806" w:author="Arjan" w:date="2012-12-11T23:58:00Z">
              <w:r w:rsidRPr="00DD0F4F">
                <w:rPr>
                  <w:rFonts w:ascii="Arial" w:eastAsia="Times New Roman" w:hAnsi="Arial" w:cs="Arial"/>
                  <w:color w:val="000000"/>
                  <w:sz w:val="20"/>
                  <w:szCs w:val="20"/>
                  <w:lang w:val="nl-NL"/>
                </w:rPr>
                <w:t>De archiefnominatie van een gearchiveerd z</w:t>
              </w:r>
            </w:ins>
            <w:ins w:id="8807" w:author="Arjan" w:date="2012-12-11T23:59:00Z">
              <w:r w:rsidRPr="00DD0F4F">
                <w:rPr>
                  <w:rFonts w:ascii="Arial" w:eastAsia="Times New Roman" w:hAnsi="Arial" w:cs="Arial"/>
                  <w:color w:val="000000"/>
                  <w:sz w:val="20"/>
                  <w:szCs w:val="20"/>
                  <w:lang w:val="nl-NL"/>
                </w:rPr>
                <w:t>aakdossier kan derhalve wijzigen als gevolg van resultaten van gerelateerde zaken. Voorbeelden zijn een vergunning</w:t>
              </w:r>
            </w:ins>
            <w:ins w:id="8808" w:author="Arjan" w:date="2012-12-12T00:00:00Z">
              <w:r w:rsidRPr="00DD0F4F">
                <w:rPr>
                  <w:rFonts w:ascii="Arial" w:eastAsia="Times New Roman" w:hAnsi="Arial" w:cs="Arial"/>
                  <w:color w:val="000000"/>
                  <w:sz w:val="20"/>
                  <w:szCs w:val="20"/>
                  <w:lang w:val="nl-NL"/>
                </w:rPr>
                <w:t>zaak</w:t>
              </w:r>
            </w:ins>
            <w:ins w:id="8809" w:author="Arjan" w:date="2012-12-11T23:59:00Z">
              <w:r w:rsidRPr="00DD0F4F">
                <w:rPr>
                  <w:rFonts w:ascii="Arial" w:eastAsia="Times New Roman" w:hAnsi="Arial" w:cs="Arial"/>
                  <w:color w:val="000000"/>
                  <w:sz w:val="20"/>
                  <w:szCs w:val="20"/>
                  <w:lang w:val="nl-NL"/>
                </w:rPr>
                <w:t xml:space="preserve"> </w:t>
              </w:r>
            </w:ins>
            <w:ins w:id="8810" w:author="Arjan" w:date="2012-12-12T00:00:00Z">
              <w:r w:rsidRPr="00DD0F4F">
                <w:rPr>
                  <w:rFonts w:ascii="Arial" w:eastAsia="Times New Roman" w:hAnsi="Arial" w:cs="Arial"/>
                  <w:color w:val="000000"/>
                  <w:sz w:val="20"/>
                  <w:szCs w:val="20"/>
                  <w:lang w:val="nl-NL"/>
                </w:rPr>
                <w:t xml:space="preserve">met als resultaat een verleende vergunning, </w:t>
              </w:r>
            </w:ins>
            <w:ins w:id="8811" w:author="Arjan" w:date="2012-12-11T23:59:00Z">
              <w:r w:rsidRPr="00DD0F4F">
                <w:rPr>
                  <w:rFonts w:ascii="Arial" w:eastAsia="Times New Roman" w:hAnsi="Arial" w:cs="Arial"/>
                  <w:color w:val="000000"/>
                  <w:sz w:val="20"/>
                  <w:szCs w:val="20"/>
                  <w:lang w:val="nl-NL"/>
                </w:rPr>
                <w:t xml:space="preserve">gevolgd </w:t>
              </w:r>
            </w:ins>
            <w:ins w:id="8812" w:author="Arjan" w:date="2012-12-12T00:00:00Z">
              <w:r w:rsidRPr="00DD0F4F">
                <w:rPr>
                  <w:rFonts w:ascii="Arial" w:eastAsia="Times New Roman" w:hAnsi="Arial" w:cs="Arial"/>
                  <w:color w:val="000000"/>
                  <w:sz w:val="20"/>
                  <w:szCs w:val="20"/>
                  <w:lang w:val="nl-NL"/>
                </w:rPr>
                <w:t xml:space="preserve">door een bezwaarzaak met als resultaat het nietig verklaren van de </w:t>
              </w:r>
            </w:ins>
            <w:ins w:id="8813" w:author="Arjan" w:date="2012-12-12T00:01:00Z">
              <w:r w:rsidRPr="00DD0F4F">
                <w:rPr>
                  <w:rFonts w:ascii="Arial" w:eastAsia="Times New Roman" w:hAnsi="Arial" w:cs="Arial"/>
                  <w:color w:val="000000"/>
                  <w:sz w:val="20"/>
                  <w:szCs w:val="20"/>
                  <w:lang w:val="nl-NL"/>
                </w:rPr>
                <w:t>eerder verleende vergunning.</w:t>
              </w:r>
            </w:ins>
          </w:p>
          <w:p w:rsidR="00D54BC0" w:rsidRPr="00DD0F4F" w:rsidRDefault="00D54BC0" w:rsidP="00743406">
            <w:pPr>
              <w:autoSpaceDE w:val="0"/>
              <w:autoSpaceDN w:val="0"/>
              <w:adjustRightInd w:val="0"/>
              <w:spacing w:after="0" w:line="240" w:lineRule="auto"/>
              <w:rPr>
                <w:rFonts w:ascii="Arial" w:eastAsia="Times New Roman" w:hAnsi="Arial" w:cs="Arial"/>
                <w:color w:val="000000"/>
                <w:sz w:val="20"/>
                <w:szCs w:val="20"/>
                <w:lang w:val="nl-NL"/>
              </w:rPr>
            </w:pPr>
            <w:ins w:id="8814" w:author="Arjan" w:date="2012-12-12T09:48:00Z">
              <w:r w:rsidRPr="00DD0F4F">
                <w:rPr>
                  <w:rFonts w:ascii="Arial" w:eastAsia="Times New Roman" w:hAnsi="Arial" w:cs="Arial"/>
                  <w:color w:val="000000"/>
                  <w:sz w:val="20"/>
                  <w:szCs w:val="20"/>
                  <w:lang w:val="nl-NL"/>
                </w:rPr>
                <w:t xml:space="preserve">Zie voor een toelichting op de term ‘zaakdossier’ </w:t>
              </w:r>
            </w:ins>
            <w:ins w:id="8815" w:author="Arjan" w:date="2012-12-12T09:49:00Z">
              <w:r w:rsidRPr="00DD0F4F">
                <w:rPr>
                  <w:rFonts w:ascii="Arial" w:eastAsia="Times New Roman" w:hAnsi="Arial" w:cs="Arial"/>
                  <w:color w:val="000000"/>
                  <w:sz w:val="20"/>
                  <w:szCs w:val="20"/>
                  <w:lang w:val="nl-NL"/>
                </w:rPr>
                <w:t xml:space="preserve">de attribuutsoort ‘Archiefstatus’. </w:t>
              </w:r>
            </w:ins>
          </w:p>
        </w:tc>
      </w:tr>
      <w:tr w:rsidR="00954A12" w:rsidRPr="005E066D" w:rsidTr="00524AB8">
        <w:tc>
          <w:tcPr>
            <w:tcW w:w="3780" w:type="dxa"/>
            <w:tcBorders>
              <w:top w:val="nil"/>
              <w:left w:val="nil"/>
              <w:bottom w:val="nil"/>
              <w:right w:val="nil"/>
            </w:tcBorders>
          </w:tcPr>
          <w:p w:rsidR="00954A12" w:rsidRPr="00DD0F4F" w:rsidRDefault="00954A12" w:rsidP="00954A1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954A12" w:rsidRPr="00DD0F4F" w:rsidRDefault="00954A12" w:rsidP="00954A12">
            <w:pPr>
              <w:autoSpaceDE w:val="0"/>
              <w:autoSpaceDN w:val="0"/>
              <w:adjustRightInd w:val="0"/>
              <w:spacing w:after="0" w:line="240" w:lineRule="auto"/>
              <w:rPr>
                <w:rFonts w:ascii="Arial" w:eastAsia="Times New Roman" w:hAnsi="Arial" w:cs="Arial"/>
                <w:color w:val="000000"/>
                <w:sz w:val="20"/>
                <w:szCs w:val="20"/>
                <w:lang w:val="nl-NL"/>
              </w:rPr>
            </w:pPr>
          </w:p>
        </w:tc>
      </w:tr>
      <w:tr w:rsidR="00954A12" w:rsidRPr="00954A12" w:rsidTr="00524AB8">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Formaat attribuutsoort</w:t>
            </w:r>
          </w:p>
        </w:tc>
        <w:tc>
          <w:tcPr>
            <w:tcW w:w="5580" w:type="dxa"/>
            <w:tcBorders>
              <w:top w:val="nil"/>
              <w:left w:val="nil"/>
              <w:bottom w:val="nil"/>
              <w:right w:val="nil"/>
            </w:tcBorders>
          </w:tcPr>
          <w:p w:rsidR="00954A12" w:rsidRPr="00954A12" w:rsidRDefault="008F2B4B"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hAnsi="Arial" w:cs="Arial"/>
                <w:sz w:val="20"/>
                <w:szCs w:val="20"/>
                <w:lang w:val="en-AU"/>
              </w:rPr>
              <w:fldChar w:fldCharType="begin" w:fldLock="1"/>
            </w:r>
            <w:r w:rsidR="00954A12" w:rsidRPr="00954A12">
              <w:rPr>
                <w:rFonts w:ascii="Arial" w:hAnsi="Arial" w:cs="Arial"/>
                <w:sz w:val="20"/>
                <w:szCs w:val="20"/>
                <w:lang w:val="en-AU"/>
              </w:rPr>
              <w:instrText xml:space="preserve">MERGEFIELD </w:instrText>
            </w:r>
            <w:r w:rsidR="00954A12" w:rsidRPr="00954A12">
              <w:rPr>
                <w:rFonts w:ascii="Arial" w:eastAsia="Times New Roman" w:hAnsi="Arial" w:cs="Arial"/>
                <w:color w:val="000000"/>
                <w:sz w:val="20"/>
                <w:szCs w:val="20"/>
              </w:rPr>
              <w:instrText>Att.Type</w:instrText>
            </w:r>
            <w:r w:rsidRPr="00954A12">
              <w:rPr>
                <w:rFonts w:ascii="Arial" w:hAnsi="Arial" w:cs="Arial"/>
                <w:sz w:val="20"/>
                <w:szCs w:val="20"/>
                <w:lang w:val="en-AU"/>
              </w:rPr>
              <w:fldChar w:fldCharType="separate"/>
            </w:r>
            <w:r w:rsidR="00954A12" w:rsidRPr="00954A12">
              <w:rPr>
                <w:rFonts w:ascii="Arial" w:eastAsia="Times New Roman" w:hAnsi="Arial" w:cs="Arial"/>
                <w:color w:val="000000"/>
                <w:sz w:val="20"/>
                <w:szCs w:val="20"/>
              </w:rPr>
              <w:t>AN1</w:t>
            </w:r>
            <w:r w:rsidRPr="00954A12">
              <w:rPr>
                <w:rFonts w:ascii="Arial" w:hAnsi="Arial" w:cs="Arial"/>
                <w:sz w:val="20"/>
                <w:szCs w:val="20"/>
                <w:lang w:val="en-AU"/>
              </w:rPr>
              <w:fldChar w:fldCharType="end"/>
            </w:r>
            <w:ins w:id="8816" w:author="Arjan" w:date="2013-02-05T10:23:00Z">
              <w:r w:rsidR="00515E1F">
                <w:rPr>
                  <w:rFonts w:ascii="Arial" w:hAnsi="Arial" w:cs="Arial"/>
                  <w:sz w:val="20"/>
                  <w:szCs w:val="20"/>
                  <w:lang w:val="en-AU"/>
                </w:rPr>
                <w:t>6</w:t>
              </w:r>
            </w:ins>
          </w:p>
        </w:tc>
      </w:tr>
      <w:tr w:rsidR="00954A12" w:rsidRPr="00954A12" w:rsidTr="00524AB8">
        <w:trPr>
          <w:trHeight w:val="230"/>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rsidTr="00524AB8">
        <w:trPr>
          <w:trHeight w:val="230"/>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Waardenverzameling</w:t>
            </w:r>
          </w:p>
        </w:tc>
        <w:tc>
          <w:tcPr>
            <w:tcW w:w="5580" w:type="dxa"/>
            <w:tcBorders>
              <w:top w:val="nil"/>
              <w:left w:val="nil"/>
              <w:bottom w:val="nil"/>
              <w:right w:val="nil"/>
            </w:tcBorders>
          </w:tcPr>
          <w:p w:rsidR="00954A12" w:rsidRPr="00954A12" w:rsidRDefault="00954A12" w:rsidP="00743406">
            <w:pPr>
              <w:autoSpaceDE w:val="0"/>
              <w:autoSpaceDN w:val="0"/>
              <w:adjustRightInd w:val="0"/>
              <w:spacing w:after="0" w:line="240" w:lineRule="auto"/>
              <w:rPr>
                <w:ins w:id="8817" w:author="Arjan" w:date="2012-11-14T15:36:00Z"/>
                <w:rFonts w:ascii="Arial" w:eastAsia="Times New Roman" w:hAnsi="Arial" w:cs="Arial"/>
                <w:color w:val="000000"/>
                <w:sz w:val="20"/>
                <w:szCs w:val="20"/>
              </w:rPr>
            </w:pPr>
            <w:del w:id="8818" w:author="Arjan" w:date="2012-11-14T15:35:00Z">
              <w:r w:rsidRPr="00954A12" w:rsidDel="00954A12">
                <w:rPr>
                  <w:rFonts w:ascii="Arial" w:eastAsia="Times New Roman" w:hAnsi="Arial" w:cs="Arial"/>
                  <w:color w:val="000000"/>
                  <w:sz w:val="20"/>
                  <w:szCs w:val="20"/>
                </w:rPr>
                <w:delText>J, N</w:delText>
              </w:r>
            </w:del>
            <w:ins w:id="8819" w:author="Arjan" w:date="2012-11-14T15:36:00Z">
              <w:r w:rsidRPr="00954A12">
                <w:rPr>
                  <w:rFonts w:ascii="Arial" w:eastAsia="Times New Roman" w:hAnsi="Arial" w:cs="Arial"/>
                  <w:color w:val="000000"/>
                  <w:sz w:val="20"/>
                  <w:szCs w:val="20"/>
                </w:rPr>
                <w:t>-</w:t>
              </w:r>
              <w:r w:rsidRPr="00954A12">
                <w:rPr>
                  <w:rFonts w:ascii="Arial" w:eastAsia="Times New Roman" w:hAnsi="Arial" w:cs="Arial"/>
                  <w:color w:val="000000"/>
                  <w:sz w:val="20"/>
                  <w:szCs w:val="20"/>
                </w:rPr>
                <w:tab/>
              </w:r>
            </w:ins>
            <w:ins w:id="8820" w:author="Arjan" w:date="2012-12-11T23:55:00Z">
              <w:r w:rsidR="00515E1F">
                <w:rPr>
                  <w:rFonts w:ascii="Arial" w:eastAsia="Times New Roman" w:hAnsi="Arial" w:cs="Arial"/>
                  <w:color w:val="000000"/>
                  <w:sz w:val="20"/>
                  <w:szCs w:val="20"/>
                </w:rPr>
                <w:t>Vern</w:t>
              </w:r>
            </w:ins>
            <w:ins w:id="8821" w:author="Arjan" w:date="2013-02-05T10:23:00Z">
              <w:r w:rsidR="00515E1F">
                <w:rPr>
                  <w:rFonts w:ascii="Arial" w:eastAsia="Times New Roman" w:hAnsi="Arial" w:cs="Arial"/>
                  <w:color w:val="000000"/>
                  <w:sz w:val="20"/>
                  <w:szCs w:val="20"/>
                </w:rPr>
                <w:t>ietigen</w:t>
              </w:r>
            </w:ins>
          </w:p>
          <w:p w:rsidR="00954A12" w:rsidRPr="00954A12" w:rsidRDefault="00954A12" w:rsidP="00515E1F">
            <w:pPr>
              <w:autoSpaceDE w:val="0"/>
              <w:autoSpaceDN w:val="0"/>
              <w:adjustRightInd w:val="0"/>
              <w:spacing w:after="0" w:line="240" w:lineRule="auto"/>
              <w:rPr>
                <w:rFonts w:ascii="Arial" w:eastAsia="Times New Roman" w:hAnsi="Arial" w:cs="Arial"/>
                <w:color w:val="000000"/>
                <w:sz w:val="20"/>
                <w:szCs w:val="20"/>
              </w:rPr>
            </w:pPr>
            <w:ins w:id="8822" w:author="Arjan" w:date="2012-11-14T15:36:00Z">
              <w:r w:rsidRPr="00954A12">
                <w:rPr>
                  <w:rFonts w:ascii="Arial" w:eastAsia="Times New Roman" w:hAnsi="Arial" w:cs="Arial"/>
                  <w:color w:val="000000"/>
                  <w:sz w:val="20"/>
                  <w:szCs w:val="20"/>
                </w:rPr>
                <w:lastRenderedPageBreak/>
                <w:t>-</w:t>
              </w:r>
              <w:r w:rsidRPr="00954A12">
                <w:rPr>
                  <w:rFonts w:ascii="Arial" w:eastAsia="Times New Roman" w:hAnsi="Arial" w:cs="Arial"/>
                  <w:color w:val="000000"/>
                  <w:sz w:val="20"/>
                  <w:szCs w:val="20"/>
                </w:rPr>
                <w:tab/>
              </w:r>
            </w:ins>
            <w:ins w:id="8823" w:author="Arjan" w:date="2013-02-05T10:23:00Z">
              <w:r w:rsidR="00515E1F">
                <w:rPr>
                  <w:rFonts w:ascii="Arial" w:eastAsia="Times New Roman" w:hAnsi="Arial" w:cs="Arial"/>
                  <w:color w:val="000000"/>
                  <w:sz w:val="20"/>
                  <w:szCs w:val="20"/>
                </w:rPr>
                <w:t>Blijvend bewaren</w:t>
              </w:r>
            </w:ins>
          </w:p>
        </w:tc>
      </w:tr>
      <w:tr w:rsidR="00954A12" w:rsidRPr="00954A12" w:rsidTr="00524AB8">
        <w:trPr>
          <w:trHeight w:val="215"/>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rsidTr="00524AB8">
        <w:trPr>
          <w:trHeight w:val="215"/>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Indicatie materiële historie</w:t>
            </w: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color w:val="000000"/>
                <w:sz w:val="20"/>
                <w:szCs w:val="20"/>
              </w:rPr>
              <w:t>Ja</w:t>
            </w:r>
          </w:p>
        </w:tc>
      </w:tr>
      <w:tr w:rsidR="00954A12" w:rsidRPr="00954A12" w:rsidTr="00524AB8">
        <w:trPr>
          <w:trHeight w:val="230"/>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rsidTr="00524AB8">
        <w:trPr>
          <w:trHeight w:val="230"/>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Indicatie formele historie</w:t>
            </w: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color w:val="000000"/>
                <w:sz w:val="20"/>
                <w:szCs w:val="20"/>
              </w:rPr>
              <w:t>Ja</w:t>
            </w:r>
          </w:p>
        </w:tc>
      </w:tr>
      <w:tr w:rsidR="00954A12" w:rsidRPr="00954A12" w:rsidTr="00524AB8">
        <w:trPr>
          <w:trHeight w:val="230"/>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rsidTr="00524AB8">
        <w:trPr>
          <w:trHeight w:val="230"/>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Aanduiding brondocument</w:t>
            </w: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rsidTr="00524AB8">
        <w:trPr>
          <w:trHeight w:val="230"/>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rsidTr="00524AB8">
        <w:trPr>
          <w:trHeight w:val="230"/>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Indicatie in onderzoek</w:t>
            </w: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color w:val="000000"/>
                <w:sz w:val="20"/>
                <w:szCs w:val="20"/>
              </w:rPr>
              <w:t>Nee</w:t>
            </w:r>
          </w:p>
        </w:tc>
      </w:tr>
      <w:tr w:rsidR="00954A12" w:rsidRPr="00954A12" w:rsidTr="00524AB8">
        <w:trPr>
          <w:trHeight w:val="230"/>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rsidTr="00524AB8">
        <w:trPr>
          <w:trHeight w:val="411"/>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Aanduiding strijdigheid/nietigheid</w:t>
            </w: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color w:val="000000"/>
                <w:sz w:val="20"/>
                <w:szCs w:val="20"/>
              </w:rPr>
              <w:t>Nee</w:t>
            </w:r>
          </w:p>
        </w:tc>
      </w:tr>
      <w:tr w:rsidR="00954A12" w:rsidRPr="00954A12" w:rsidTr="00524AB8">
        <w:trPr>
          <w:trHeight w:val="245"/>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rsidTr="00524AB8">
        <w:trPr>
          <w:trHeight w:val="230"/>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Indicatie kardinaliteit</w:t>
            </w:r>
          </w:p>
        </w:tc>
        <w:tc>
          <w:tcPr>
            <w:tcW w:w="5580" w:type="dxa"/>
            <w:tcBorders>
              <w:top w:val="nil"/>
              <w:left w:val="nil"/>
              <w:bottom w:val="nil"/>
              <w:right w:val="nil"/>
            </w:tcBorders>
          </w:tcPr>
          <w:p w:rsidR="00954A12" w:rsidRPr="00954A12" w:rsidRDefault="008F2B4B" w:rsidP="00954A12">
            <w:pPr>
              <w:autoSpaceDE w:val="0"/>
              <w:autoSpaceDN w:val="0"/>
              <w:adjustRightInd w:val="0"/>
              <w:spacing w:after="0" w:line="240" w:lineRule="auto"/>
              <w:rPr>
                <w:rFonts w:ascii="Arial" w:eastAsia="Times New Roman" w:hAnsi="Arial" w:cs="Arial"/>
                <w:color w:val="000000"/>
                <w:sz w:val="20"/>
                <w:szCs w:val="20"/>
              </w:rPr>
            </w:pPr>
            <w:del w:id="8824" w:author="Arjan" w:date="2012-12-11T23:57:00Z">
              <w:r w:rsidRPr="00954A12" w:rsidDel="00743406">
                <w:rPr>
                  <w:rFonts w:ascii="Arial" w:hAnsi="Arial" w:cs="Arial"/>
                  <w:sz w:val="20"/>
                  <w:szCs w:val="20"/>
                  <w:lang w:val="en-AU"/>
                </w:rPr>
                <w:fldChar w:fldCharType="begin" w:fldLock="1"/>
              </w:r>
              <w:r w:rsidR="00954A12" w:rsidRPr="00954A12" w:rsidDel="00743406">
                <w:rPr>
                  <w:rFonts w:ascii="Arial" w:hAnsi="Arial" w:cs="Arial"/>
                  <w:sz w:val="20"/>
                  <w:szCs w:val="20"/>
                  <w:lang w:val="en-AU"/>
                </w:rPr>
                <w:delInstrText xml:space="preserve">MERGEFIELD </w:delInstrText>
              </w:r>
              <w:r w:rsidR="00954A12" w:rsidRPr="00954A12" w:rsidDel="00743406">
                <w:rPr>
                  <w:rFonts w:ascii="Arial" w:eastAsia="Times New Roman" w:hAnsi="Arial" w:cs="Arial"/>
                  <w:color w:val="000000"/>
                  <w:sz w:val="20"/>
                  <w:szCs w:val="20"/>
                </w:rPr>
                <w:delInstrText>Att.LowerBound</w:delInstrText>
              </w:r>
              <w:r w:rsidRPr="00954A12" w:rsidDel="00743406">
                <w:rPr>
                  <w:rFonts w:ascii="Arial" w:hAnsi="Arial" w:cs="Arial"/>
                  <w:sz w:val="20"/>
                  <w:szCs w:val="20"/>
                  <w:lang w:val="en-AU"/>
                </w:rPr>
                <w:fldChar w:fldCharType="separate"/>
              </w:r>
              <w:r w:rsidR="00954A12" w:rsidRPr="00954A12" w:rsidDel="00743406">
                <w:rPr>
                  <w:rFonts w:ascii="Arial" w:eastAsia="Times New Roman" w:hAnsi="Arial" w:cs="Arial"/>
                  <w:color w:val="000000"/>
                  <w:sz w:val="20"/>
                  <w:szCs w:val="20"/>
                </w:rPr>
                <w:delText>1</w:delText>
              </w:r>
              <w:r w:rsidRPr="00954A12" w:rsidDel="00743406">
                <w:rPr>
                  <w:rFonts w:ascii="Arial" w:hAnsi="Arial" w:cs="Arial"/>
                  <w:sz w:val="20"/>
                  <w:szCs w:val="20"/>
                  <w:lang w:val="en-AU"/>
                </w:rPr>
                <w:fldChar w:fldCharType="end"/>
              </w:r>
              <w:r w:rsidR="00954A12" w:rsidRPr="00954A12" w:rsidDel="00743406">
                <w:rPr>
                  <w:rFonts w:ascii="Arial" w:eastAsia="Times New Roman" w:hAnsi="Arial" w:cs="Arial"/>
                  <w:color w:val="000000"/>
                  <w:sz w:val="20"/>
                  <w:szCs w:val="20"/>
                </w:rPr>
                <w:delText xml:space="preserve"> </w:delText>
              </w:r>
            </w:del>
            <w:ins w:id="8825" w:author="Arjan" w:date="2012-12-11T23:57:00Z">
              <w:r w:rsidR="00743406">
                <w:rPr>
                  <w:rFonts w:ascii="Arial" w:eastAsia="Times New Roman" w:hAnsi="Arial" w:cs="Arial"/>
                  <w:color w:val="000000"/>
                  <w:sz w:val="20"/>
                  <w:szCs w:val="20"/>
                </w:rPr>
                <w:t xml:space="preserve">0 </w:t>
              </w:r>
            </w:ins>
            <w:r w:rsidR="00954A12" w:rsidRPr="00954A12">
              <w:rPr>
                <w:rFonts w:ascii="Arial" w:eastAsia="Times New Roman" w:hAnsi="Arial" w:cs="Arial"/>
                <w:color w:val="000000"/>
                <w:sz w:val="20"/>
                <w:szCs w:val="20"/>
              </w:rPr>
              <w:t xml:space="preserve">- </w:t>
            </w:r>
            <w:r w:rsidRPr="00954A12">
              <w:rPr>
                <w:rFonts w:ascii="Arial" w:eastAsia="Times New Roman" w:hAnsi="Arial" w:cs="Arial"/>
                <w:color w:val="000000"/>
                <w:sz w:val="20"/>
                <w:szCs w:val="20"/>
              </w:rPr>
              <w:fldChar w:fldCharType="begin" w:fldLock="1"/>
            </w:r>
            <w:r w:rsidR="00954A12" w:rsidRPr="00954A12">
              <w:rPr>
                <w:rFonts w:ascii="Arial" w:eastAsia="Times New Roman" w:hAnsi="Arial" w:cs="Arial"/>
                <w:color w:val="000000"/>
                <w:sz w:val="20"/>
                <w:szCs w:val="20"/>
              </w:rPr>
              <w:instrText>MERGEFIELD Att.UpperBound</w:instrText>
            </w:r>
            <w:r w:rsidRPr="00954A12">
              <w:rPr>
                <w:rFonts w:ascii="Arial" w:eastAsia="Times New Roman" w:hAnsi="Arial" w:cs="Arial"/>
                <w:color w:val="000000"/>
                <w:sz w:val="20"/>
                <w:szCs w:val="20"/>
              </w:rPr>
              <w:fldChar w:fldCharType="separate"/>
            </w:r>
            <w:r w:rsidR="00954A12" w:rsidRPr="00954A12">
              <w:rPr>
                <w:rFonts w:ascii="Arial" w:eastAsia="Times New Roman" w:hAnsi="Arial" w:cs="Arial"/>
                <w:color w:val="000000"/>
                <w:sz w:val="20"/>
                <w:szCs w:val="20"/>
              </w:rPr>
              <w:t>1</w:t>
            </w:r>
            <w:r w:rsidRPr="00954A12">
              <w:rPr>
                <w:rFonts w:ascii="Arial" w:eastAsia="Times New Roman" w:hAnsi="Arial" w:cs="Arial"/>
                <w:color w:val="000000"/>
                <w:sz w:val="20"/>
                <w:szCs w:val="20"/>
              </w:rPr>
              <w:fldChar w:fldCharType="end"/>
            </w:r>
          </w:p>
        </w:tc>
      </w:tr>
      <w:tr w:rsidR="00954A12" w:rsidRPr="00954A12" w:rsidTr="00524AB8">
        <w:trPr>
          <w:trHeight w:val="230"/>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rsidTr="00524AB8">
        <w:trPr>
          <w:trHeight w:val="230"/>
        </w:trPr>
        <w:tc>
          <w:tcPr>
            <w:tcW w:w="37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Indicatie authentiek</w:t>
            </w:r>
          </w:p>
        </w:tc>
        <w:tc>
          <w:tcPr>
            <w:tcW w:w="5580" w:type="dxa"/>
            <w:tcBorders>
              <w:top w:val="nil"/>
              <w:left w:val="nil"/>
              <w:bottom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color w:val="000000"/>
                <w:sz w:val="20"/>
                <w:szCs w:val="20"/>
              </w:rPr>
              <w:t>Gemeentelijk basisgegeven</w:t>
            </w:r>
          </w:p>
        </w:tc>
      </w:tr>
      <w:tr w:rsidR="00954A12" w:rsidRPr="00954A12" w:rsidTr="00524AB8">
        <w:trPr>
          <w:trHeight w:val="230"/>
        </w:trPr>
        <w:tc>
          <w:tcPr>
            <w:tcW w:w="3780" w:type="dxa"/>
            <w:tcBorders>
              <w:top w:val="nil"/>
              <w:left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5E066D" w:rsidTr="00524AB8">
        <w:trPr>
          <w:trHeight w:val="230"/>
        </w:trPr>
        <w:tc>
          <w:tcPr>
            <w:tcW w:w="3780" w:type="dxa"/>
            <w:tcBorders>
              <w:top w:val="nil"/>
              <w:left w:val="nil"/>
              <w:bottom w:val="single" w:sz="4" w:space="0" w:color="auto"/>
              <w:right w:val="nil"/>
            </w:tcBorders>
          </w:tcPr>
          <w:p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r w:rsidRPr="00954A12">
              <w:rPr>
                <w:rFonts w:ascii="Arial" w:eastAsia="Times New Roman" w:hAnsi="Arial" w:cs="Arial"/>
                <w:b/>
                <w:bCs/>
                <w:color w:val="000000"/>
                <w:sz w:val="20"/>
                <w:szCs w:val="20"/>
              </w:rPr>
              <w:t>Regels attribuutsoort</w:t>
            </w:r>
          </w:p>
        </w:tc>
        <w:tc>
          <w:tcPr>
            <w:tcW w:w="5580" w:type="dxa"/>
            <w:tcBorders>
              <w:top w:val="nil"/>
              <w:left w:val="nil"/>
              <w:bottom w:val="single" w:sz="4" w:space="0" w:color="auto"/>
              <w:right w:val="nil"/>
            </w:tcBorders>
          </w:tcPr>
          <w:p w:rsidR="00954A12" w:rsidRPr="00DD0F4F" w:rsidRDefault="00954A12" w:rsidP="006B5AB9">
            <w:pPr>
              <w:autoSpaceDE w:val="0"/>
              <w:autoSpaceDN w:val="0"/>
              <w:adjustRightInd w:val="0"/>
              <w:spacing w:after="0" w:line="240" w:lineRule="auto"/>
              <w:rPr>
                <w:rFonts w:ascii="Arial" w:eastAsia="Times New Roman" w:hAnsi="Arial" w:cs="Arial"/>
                <w:color w:val="000000"/>
                <w:sz w:val="20"/>
                <w:szCs w:val="20"/>
                <w:lang w:val="nl-NL"/>
              </w:rPr>
            </w:pPr>
            <w:del w:id="8826" w:author="Arjan" w:date="2012-12-12T00:32:00Z">
              <w:r w:rsidRPr="00DD0F4F" w:rsidDel="00E4465F">
                <w:rPr>
                  <w:rFonts w:ascii="Arial" w:eastAsia="Times New Roman" w:hAnsi="Arial" w:cs="Arial"/>
                  <w:color w:val="000000"/>
                  <w:sz w:val="20"/>
                  <w:szCs w:val="20"/>
                  <w:lang w:val="nl-NL"/>
                </w:rPr>
                <w:delText>-</w:delText>
              </w:r>
            </w:del>
            <w:ins w:id="8827" w:author="Arjan" w:date="2012-12-12T00:32:00Z">
              <w:r w:rsidR="00E4465F" w:rsidRPr="00DD0F4F">
                <w:rPr>
                  <w:rFonts w:ascii="Arial" w:eastAsia="Times New Roman" w:hAnsi="Arial" w:cs="Arial"/>
                  <w:color w:val="000000"/>
                  <w:sz w:val="20"/>
                  <w:szCs w:val="20"/>
                  <w:lang w:val="nl-NL"/>
                </w:rPr>
                <w:t>Dit attribuutsoort moet van een waarde voorzien zijn als de attribuutsoort ‘</w:t>
              </w:r>
            </w:ins>
            <w:ins w:id="8828" w:author="Arjan" w:date="2013-02-05T12:23:00Z">
              <w:r w:rsidR="006B5AB9" w:rsidRPr="00DD0F4F">
                <w:rPr>
                  <w:rFonts w:ascii="Arial" w:eastAsia="Times New Roman" w:hAnsi="Arial" w:cs="Arial"/>
                  <w:color w:val="000000"/>
                  <w:sz w:val="20"/>
                  <w:szCs w:val="20"/>
                  <w:lang w:val="nl-NL"/>
                </w:rPr>
                <w:t>A</w:t>
              </w:r>
            </w:ins>
            <w:ins w:id="8829" w:author="Arjan" w:date="2012-12-12T00:32:00Z">
              <w:r w:rsidR="00E4465F" w:rsidRPr="00DD0F4F">
                <w:rPr>
                  <w:rFonts w:ascii="Arial" w:eastAsia="Times New Roman" w:hAnsi="Arial" w:cs="Arial"/>
                  <w:color w:val="000000"/>
                  <w:sz w:val="20"/>
                  <w:szCs w:val="20"/>
                  <w:lang w:val="nl-NL"/>
                </w:rPr>
                <w:t>rchiefactie</w:t>
              </w:r>
            </w:ins>
            <w:ins w:id="8830" w:author="Arjan" w:date="2013-02-05T12:23:00Z">
              <w:r w:rsidR="006B5AB9" w:rsidRPr="00DD0F4F">
                <w:rPr>
                  <w:rFonts w:ascii="Arial" w:eastAsia="Times New Roman" w:hAnsi="Arial" w:cs="Arial"/>
                  <w:color w:val="000000"/>
                  <w:sz w:val="20"/>
                  <w:szCs w:val="20"/>
                  <w:lang w:val="nl-NL"/>
                </w:rPr>
                <w:t>datum</w:t>
              </w:r>
            </w:ins>
            <w:ins w:id="8831" w:author="Arjan" w:date="2012-12-12T00:32:00Z">
              <w:r w:rsidR="00E4465F" w:rsidRPr="00DD0F4F">
                <w:rPr>
                  <w:rFonts w:ascii="Arial" w:eastAsia="Times New Roman" w:hAnsi="Arial" w:cs="Arial"/>
                  <w:color w:val="000000"/>
                  <w:sz w:val="20"/>
                  <w:szCs w:val="20"/>
                  <w:lang w:val="nl-NL"/>
                </w:rPr>
                <w:t xml:space="preserve">’ </w:t>
              </w:r>
            </w:ins>
            <w:ins w:id="8832" w:author="Arjan" w:date="2012-12-12T00:33:00Z">
              <w:r w:rsidR="00E4465F" w:rsidRPr="00DD0F4F">
                <w:rPr>
                  <w:rFonts w:ascii="Arial" w:eastAsia="Times New Roman" w:hAnsi="Arial" w:cs="Arial"/>
                  <w:color w:val="000000"/>
                  <w:sz w:val="20"/>
                  <w:szCs w:val="20"/>
                  <w:lang w:val="nl-NL"/>
                </w:rPr>
                <w:t xml:space="preserve">een waarde heeft. </w:t>
              </w:r>
            </w:ins>
            <w:ins w:id="8833" w:author="Arjan" w:date="2012-12-11T16:32:00Z">
              <w:r w:rsidR="002E42B6" w:rsidRPr="00DD0F4F">
                <w:rPr>
                  <w:rFonts w:ascii="Arial" w:eastAsia="Times New Roman" w:hAnsi="Arial" w:cs="Arial"/>
                  <w:color w:val="000000"/>
                  <w:sz w:val="20"/>
                  <w:szCs w:val="20"/>
                  <w:lang w:val="nl-NL"/>
                </w:rPr>
                <w:t xml:space="preserve"> </w:t>
              </w:r>
            </w:ins>
          </w:p>
        </w:tc>
      </w:tr>
    </w:tbl>
    <w:p w:rsidR="0099098F" w:rsidRPr="00524AB8" w:rsidRDefault="00524AB8" w:rsidP="00524AB8">
      <w:pPr>
        <w:widowControl w:val="0"/>
        <w:autoSpaceDE w:val="0"/>
        <w:autoSpaceDN w:val="0"/>
        <w:adjustRightInd w:val="0"/>
        <w:spacing w:before="240" w:after="60" w:line="240" w:lineRule="auto"/>
        <w:outlineLvl w:val="3"/>
        <w:rPr>
          <w:rFonts w:ascii="Arial" w:eastAsia="Times New Roman" w:hAnsi="Arial" w:cs="Arial"/>
          <w:b/>
          <w:color w:val="004080"/>
          <w:sz w:val="24"/>
          <w:szCs w:val="24"/>
          <w:lang w:eastAsia="nl-NL"/>
        </w:rPr>
      </w:pPr>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del w:id="8834" w:author="Arjan" w:date="2014-01-22T14:08:00Z">
        <w:r w:rsidDel="00524AB8">
          <w:rPr>
            <w:rFonts w:ascii="Arial" w:eastAsia="Times New Roman" w:hAnsi="Arial" w:cs="Arial"/>
            <w:b/>
            <w:color w:val="004080"/>
            <w:sz w:val="24"/>
            <w:szCs w:val="24"/>
            <w:lang w:eastAsia="nl-NL"/>
          </w:rPr>
          <w:delText>Datum vernietiging dossier</w:delText>
        </w:r>
      </w:del>
      <w:ins w:id="8835" w:author="Arjan" w:date="2014-01-22T14:08:00Z">
        <w:r>
          <w:rPr>
            <w:rFonts w:ascii="Arial" w:eastAsia="Times New Roman" w:hAnsi="Arial" w:cs="Arial"/>
            <w:b/>
            <w:color w:val="004080"/>
            <w:sz w:val="24"/>
            <w:szCs w:val="24"/>
            <w:lang w:eastAsia="nl-NL"/>
          </w:rPr>
          <w:t>Archiefactiedatum</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547E22" w:rsidRPr="00547E22" w:rsidTr="00547E22">
        <w:trPr>
          <w:trHeight w:val="230"/>
        </w:trPr>
        <w:tc>
          <w:tcPr>
            <w:tcW w:w="3780" w:type="dxa"/>
            <w:tcBorders>
              <w:top w:val="single" w:sz="4" w:space="0" w:color="auto"/>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bookmarkStart w:id="8836" w:name="BKM_95D1CF5F_7994_46f6_84FF_0EC1C5E55606"/>
            <w:bookmarkEnd w:id="8836"/>
            <w:r w:rsidRPr="00547E22">
              <w:rPr>
                <w:rFonts w:ascii="Arial" w:eastAsia="Times New Roman" w:hAnsi="Arial" w:cs="Arial"/>
                <w:b/>
                <w:bCs/>
                <w:color w:val="000000"/>
                <w:sz w:val="20"/>
                <w:szCs w:val="20"/>
              </w:rPr>
              <w:t>Naam attribuutsoort</w:t>
            </w:r>
          </w:p>
        </w:tc>
        <w:tc>
          <w:tcPr>
            <w:tcW w:w="5580" w:type="dxa"/>
            <w:tcBorders>
              <w:top w:val="single" w:sz="4" w:space="0" w:color="auto"/>
              <w:left w:val="nil"/>
              <w:bottom w:val="nil"/>
              <w:right w:val="nil"/>
            </w:tcBorders>
          </w:tcPr>
          <w:p w:rsidR="00547E22" w:rsidRPr="00547E22" w:rsidRDefault="008F2B4B" w:rsidP="006B5AB9">
            <w:pPr>
              <w:autoSpaceDE w:val="0"/>
              <w:autoSpaceDN w:val="0"/>
              <w:adjustRightInd w:val="0"/>
              <w:spacing w:after="0" w:line="240" w:lineRule="auto"/>
              <w:rPr>
                <w:rFonts w:ascii="Arial" w:eastAsia="Times New Roman" w:hAnsi="Arial" w:cs="Arial"/>
                <w:color w:val="000000"/>
                <w:sz w:val="20"/>
                <w:szCs w:val="20"/>
              </w:rPr>
            </w:pPr>
            <w:del w:id="8837" w:author="Arjan" w:date="2013-02-05T12:24:00Z">
              <w:r w:rsidRPr="00547E22" w:rsidDel="006B5AB9">
                <w:rPr>
                  <w:rFonts w:ascii="Arial" w:hAnsi="Arial" w:cs="Arial"/>
                  <w:sz w:val="20"/>
                  <w:szCs w:val="20"/>
                  <w:lang w:val="en-AU"/>
                </w:rPr>
                <w:fldChar w:fldCharType="begin" w:fldLock="1"/>
              </w:r>
              <w:r w:rsidR="00547E22" w:rsidRPr="00547E22" w:rsidDel="006B5AB9">
                <w:rPr>
                  <w:rFonts w:ascii="Arial" w:hAnsi="Arial" w:cs="Arial"/>
                  <w:sz w:val="20"/>
                  <w:szCs w:val="20"/>
                  <w:lang w:val="en-AU"/>
                </w:rPr>
                <w:delInstrText xml:space="preserve">MERGEFIELD </w:delInstrText>
              </w:r>
              <w:r w:rsidR="00547E22" w:rsidRPr="00547E22" w:rsidDel="006B5AB9">
                <w:rPr>
                  <w:rFonts w:ascii="Arial" w:eastAsia="Times New Roman" w:hAnsi="Arial" w:cs="Arial"/>
                  <w:color w:val="000000"/>
                  <w:sz w:val="20"/>
                  <w:szCs w:val="20"/>
                </w:rPr>
                <w:delInstrText>Att.Name</w:delInstrText>
              </w:r>
              <w:r w:rsidRPr="00547E22" w:rsidDel="006B5AB9">
                <w:rPr>
                  <w:rFonts w:ascii="Arial" w:hAnsi="Arial" w:cs="Arial"/>
                  <w:sz w:val="20"/>
                  <w:szCs w:val="20"/>
                  <w:lang w:val="en-AU"/>
                </w:rPr>
                <w:fldChar w:fldCharType="separate"/>
              </w:r>
              <w:r w:rsidR="00547E22" w:rsidRPr="00547E22" w:rsidDel="006B5AB9">
                <w:rPr>
                  <w:rFonts w:ascii="Arial" w:eastAsia="Times New Roman" w:hAnsi="Arial" w:cs="Arial"/>
                  <w:color w:val="000000"/>
                  <w:sz w:val="20"/>
                  <w:szCs w:val="20"/>
                </w:rPr>
                <w:delText xml:space="preserve">Datum </w:delText>
              </w:r>
            </w:del>
            <w:del w:id="8838" w:author="Arjan" w:date="2012-12-12T00:09:00Z">
              <w:r w:rsidR="00547E22" w:rsidRPr="00547E22" w:rsidDel="00547E22">
                <w:rPr>
                  <w:rFonts w:ascii="Arial" w:eastAsia="Times New Roman" w:hAnsi="Arial" w:cs="Arial"/>
                  <w:color w:val="000000"/>
                  <w:sz w:val="20"/>
                  <w:szCs w:val="20"/>
                </w:rPr>
                <w:delText>vernietiging dossier</w:delText>
              </w:r>
            </w:del>
            <w:del w:id="8839" w:author="Arjan" w:date="2013-02-05T12:24:00Z">
              <w:r w:rsidRPr="00547E22" w:rsidDel="006B5AB9">
                <w:rPr>
                  <w:rFonts w:ascii="Arial" w:hAnsi="Arial" w:cs="Arial"/>
                  <w:sz w:val="20"/>
                  <w:szCs w:val="20"/>
                  <w:lang w:val="en-AU"/>
                </w:rPr>
                <w:fldChar w:fldCharType="end"/>
              </w:r>
            </w:del>
            <w:ins w:id="8840" w:author="Arjan" w:date="2013-02-05T12:24:00Z">
              <w:r w:rsidR="006B5AB9">
                <w:rPr>
                  <w:rFonts w:ascii="Arial" w:hAnsi="Arial" w:cs="Arial"/>
                  <w:sz w:val="20"/>
                  <w:szCs w:val="20"/>
                  <w:lang w:val="en-AU"/>
                </w:rPr>
                <w:t>A</w:t>
              </w:r>
            </w:ins>
            <w:ins w:id="8841" w:author="Arjan" w:date="2012-12-12T00:09:00Z">
              <w:r w:rsidR="00547E22">
                <w:rPr>
                  <w:rFonts w:ascii="Arial" w:hAnsi="Arial" w:cs="Arial"/>
                  <w:sz w:val="20"/>
                  <w:szCs w:val="20"/>
                  <w:lang w:val="en-AU"/>
                </w:rPr>
                <w:t>rchiefactie</w:t>
              </w:r>
            </w:ins>
            <w:ins w:id="8842" w:author="Arjan" w:date="2013-02-05T12:24:00Z">
              <w:r w:rsidR="006B5AB9">
                <w:rPr>
                  <w:rFonts w:ascii="Arial" w:hAnsi="Arial" w:cs="Arial"/>
                  <w:sz w:val="20"/>
                  <w:szCs w:val="20"/>
                  <w:lang w:val="en-AU"/>
                </w:rPr>
                <w:t>datum</w:t>
              </w:r>
            </w:ins>
          </w:p>
        </w:tc>
      </w:tr>
      <w:tr w:rsidR="00547E22" w:rsidRPr="00547E22" w:rsidTr="00547E22">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rsidTr="00547E22">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Herkomst attribuutsoort</w:t>
            </w: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color w:val="000000"/>
                <w:sz w:val="20"/>
                <w:szCs w:val="20"/>
              </w:rPr>
              <w:t>KING</w:t>
            </w:r>
          </w:p>
        </w:tc>
      </w:tr>
      <w:tr w:rsidR="00547E22" w:rsidRPr="00547E22" w:rsidTr="00547E22">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rsidTr="00547E22">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Code attribuutsoort</w:t>
            </w: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rsidTr="00547E22">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rsidTr="00547E22">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XML-tag attribuutsoort</w:t>
            </w:r>
          </w:p>
        </w:tc>
        <w:tc>
          <w:tcPr>
            <w:tcW w:w="5580" w:type="dxa"/>
            <w:tcBorders>
              <w:top w:val="nil"/>
              <w:left w:val="nil"/>
              <w:bottom w:val="nil"/>
              <w:right w:val="nil"/>
            </w:tcBorders>
          </w:tcPr>
          <w:p w:rsidR="00547E22" w:rsidRPr="00547E22" w:rsidRDefault="008F2B4B"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hAnsi="Arial" w:cs="Arial"/>
                <w:sz w:val="20"/>
                <w:szCs w:val="20"/>
                <w:lang w:val="en-AU"/>
              </w:rPr>
              <w:fldChar w:fldCharType="begin" w:fldLock="1"/>
            </w:r>
            <w:r w:rsidR="00547E22" w:rsidRPr="00547E22">
              <w:rPr>
                <w:rFonts w:ascii="Arial" w:hAnsi="Arial" w:cs="Arial"/>
                <w:sz w:val="20"/>
                <w:szCs w:val="20"/>
                <w:lang w:val="en-AU"/>
              </w:rPr>
              <w:instrText xml:space="preserve">MERGEFIELD </w:instrText>
            </w:r>
            <w:r w:rsidR="00547E22" w:rsidRPr="00547E22">
              <w:rPr>
                <w:rFonts w:ascii="Arial" w:eastAsia="Times New Roman" w:hAnsi="Arial" w:cs="Arial"/>
                <w:color w:val="000000"/>
                <w:sz w:val="20"/>
                <w:szCs w:val="20"/>
              </w:rPr>
              <w:instrText>Att.Alias</w:instrText>
            </w:r>
            <w:r w:rsidRPr="00547E22">
              <w:rPr>
                <w:rFonts w:ascii="Arial" w:hAnsi="Arial" w:cs="Arial"/>
                <w:sz w:val="20"/>
                <w:szCs w:val="20"/>
                <w:lang w:val="en-AU"/>
              </w:rPr>
              <w:fldChar w:fldCharType="separate"/>
            </w:r>
            <w:r w:rsidR="00547E22" w:rsidRPr="00547E22">
              <w:rPr>
                <w:rFonts w:ascii="Arial" w:eastAsia="Times New Roman" w:hAnsi="Arial" w:cs="Arial"/>
                <w:color w:val="000000"/>
                <w:sz w:val="20"/>
                <w:szCs w:val="20"/>
              </w:rPr>
              <w:t>datum</w:t>
            </w:r>
            <w:del w:id="8843" w:author="Arjan" w:date="2012-12-12T00:09:00Z">
              <w:r w:rsidR="00547E22" w:rsidRPr="00547E22" w:rsidDel="00547E22">
                <w:rPr>
                  <w:rFonts w:ascii="Arial" w:eastAsia="Times New Roman" w:hAnsi="Arial" w:cs="Arial"/>
                  <w:color w:val="000000"/>
                  <w:sz w:val="20"/>
                  <w:szCs w:val="20"/>
                </w:rPr>
                <w:delText>VernietigingDossier</w:delText>
              </w:r>
            </w:del>
            <w:r w:rsidRPr="00547E22">
              <w:rPr>
                <w:rFonts w:ascii="Arial" w:hAnsi="Arial" w:cs="Arial"/>
                <w:sz w:val="20"/>
                <w:szCs w:val="20"/>
                <w:lang w:val="en-AU"/>
              </w:rPr>
              <w:fldChar w:fldCharType="end"/>
            </w:r>
            <w:ins w:id="8844" w:author="Arjan" w:date="2012-12-12T00:09:00Z">
              <w:r w:rsidR="00547E22">
                <w:rPr>
                  <w:rFonts w:ascii="Arial" w:hAnsi="Arial" w:cs="Arial"/>
                  <w:sz w:val="20"/>
                  <w:szCs w:val="20"/>
                  <w:lang w:val="en-AU"/>
                </w:rPr>
                <w:t>Archiefactie</w:t>
              </w:r>
            </w:ins>
          </w:p>
        </w:tc>
      </w:tr>
      <w:tr w:rsidR="00547E22" w:rsidRPr="00547E22" w:rsidTr="00547E22">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E066D" w:rsidTr="00547E22">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Definitie attribuutsoort</w:t>
            </w:r>
          </w:p>
        </w:tc>
        <w:tc>
          <w:tcPr>
            <w:tcW w:w="5580" w:type="dxa"/>
            <w:tcBorders>
              <w:top w:val="nil"/>
              <w:left w:val="nil"/>
              <w:bottom w:val="nil"/>
              <w:right w:val="nil"/>
            </w:tcBorders>
          </w:tcPr>
          <w:p w:rsidR="00547E22" w:rsidRPr="00DD0F4F" w:rsidRDefault="008F2B4B" w:rsidP="00D54BC0">
            <w:pPr>
              <w:autoSpaceDE w:val="0"/>
              <w:autoSpaceDN w:val="0"/>
              <w:adjustRightInd w:val="0"/>
              <w:spacing w:after="0" w:line="240" w:lineRule="auto"/>
              <w:rPr>
                <w:rFonts w:ascii="Arial" w:eastAsia="Times New Roman" w:hAnsi="Arial" w:cs="Arial"/>
                <w:color w:val="000000"/>
                <w:sz w:val="20"/>
                <w:szCs w:val="20"/>
                <w:lang w:val="nl-NL"/>
              </w:rPr>
            </w:pPr>
            <w:r w:rsidRPr="00547E22">
              <w:rPr>
                <w:rFonts w:ascii="Arial" w:hAnsi="Arial" w:cs="Arial"/>
                <w:sz w:val="20"/>
                <w:szCs w:val="20"/>
                <w:lang w:val="en-AU"/>
              </w:rPr>
              <w:fldChar w:fldCharType="begin" w:fldLock="1"/>
            </w:r>
            <w:r w:rsidR="00547E22" w:rsidRPr="00DD0F4F">
              <w:rPr>
                <w:rFonts w:ascii="Arial" w:hAnsi="Arial" w:cs="Arial"/>
                <w:sz w:val="20"/>
                <w:szCs w:val="20"/>
                <w:lang w:val="nl-NL"/>
              </w:rPr>
              <w:instrText xml:space="preserve">MERGEFIELD </w:instrText>
            </w:r>
            <w:r w:rsidR="00547E22" w:rsidRPr="00DD0F4F">
              <w:rPr>
                <w:rFonts w:ascii="Arial" w:eastAsia="Times New Roman" w:hAnsi="Arial" w:cs="Arial"/>
                <w:color w:val="000000"/>
                <w:sz w:val="20"/>
                <w:szCs w:val="20"/>
                <w:lang w:val="nl-NL"/>
              </w:rPr>
              <w:instrText>Att.Notes</w:instrText>
            </w:r>
            <w:r w:rsidRPr="00547E22">
              <w:rPr>
                <w:rFonts w:ascii="Arial" w:hAnsi="Arial" w:cs="Arial"/>
                <w:sz w:val="20"/>
                <w:szCs w:val="20"/>
                <w:lang w:val="en-AU"/>
              </w:rPr>
              <w:fldChar w:fldCharType="end"/>
            </w:r>
            <w:r w:rsidR="00547E22" w:rsidRPr="00DD0F4F">
              <w:rPr>
                <w:rFonts w:ascii="Arial" w:eastAsia="Times New Roman" w:hAnsi="Arial" w:cs="Arial"/>
                <w:color w:val="610E6A"/>
                <w:sz w:val="20"/>
                <w:szCs w:val="20"/>
                <w:lang w:val="nl-NL"/>
              </w:rPr>
              <w:t>De datum waarop het</w:t>
            </w:r>
            <w:del w:id="8845" w:author="Arjan" w:date="2012-12-12T00:10:00Z">
              <w:r w:rsidR="00547E22" w:rsidRPr="00DD0F4F" w:rsidDel="00547E22">
                <w:rPr>
                  <w:rFonts w:ascii="Arial" w:eastAsia="Times New Roman" w:hAnsi="Arial" w:cs="Arial"/>
                  <w:color w:val="610E6A"/>
                  <w:sz w:val="20"/>
                  <w:szCs w:val="20"/>
                  <w:lang w:val="nl-NL"/>
                </w:rPr>
                <w:delText>, al dan niet</w:delText>
              </w:r>
            </w:del>
            <w:r w:rsidR="00547E22" w:rsidRPr="00DD0F4F">
              <w:rPr>
                <w:rFonts w:ascii="Arial" w:eastAsia="Times New Roman" w:hAnsi="Arial" w:cs="Arial"/>
                <w:color w:val="610E6A"/>
                <w:sz w:val="20"/>
                <w:szCs w:val="20"/>
                <w:lang w:val="nl-NL"/>
              </w:rPr>
              <w:t xml:space="preserve"> gearchiveerde</w:t>
            </w:r>
            <w:del w:id="8846" w:author="Arjan" w:date="2012-12-12T00:10:00Z">
              <w:r w:rsidR="00547E22" w:rsidRPr="00DD0F4F" w:rsidDel="00547E22">
                <w:rPr>
                  <w:rFonts w:ascii="Arial" w:eastAsia="Times New Roman" w:hAnsi="Arial" w:cs="Arial"/>
                  <w:color w:val="610E6A"/>
                  <w:sz w:val="20"/>
                  <w:szCs w:val="20"/>
                  <w:lang w:val="nl-NL"/>
                </w:rPr>
                <w:delText>,</w:delText>
              </w:r>
            </w:del>
            <w:r w:rsidR="00547E22" w:rsidRPr="00DD0F4F">
              <w:rPr>
                <w:rFonts w:ascii="Arial" w:eastAsia="Times New Roman" w:hAnsi="Arial" w:cs="Arial"/>
                <w:color w:val="610E6A"/>
                <w:sz w:val="20"/>
                <w:szCs w:val="20"/>
                <w:lang w:val="nl-NL"/>
              </w:rPr>
              <w:t xml:space="preserve"> zaakdossier </w:t>
            </w:r>
            <w:del w:id="8847" w:author="Arjan" w:date="2012-12-12T09:50:00Z">
              <w:r w:rsidR="00547E22" w:rsidRPr="00DD0F4F" w:rsidDel="00D54BC0">
                <w:rPr>
                  <w:rFonts w:ascii="Arial" w:eastAsia="Times New Roman" w:hAnsi="Arial" w:cs="Arial"/>
                  <w:color w:val="610E6A"/>
                  <w:sz w:val="20"/>
                  <w:szCs w:val="20"/>
                  <w:lang w:val="nl-NL"/>
                </w:rPr>
                <w:delText>(de ZAAK met alle bijbehorende DOCUMENTen)</w:delText>
              </w:r>
            </w:del>
            <w:r w:rsidR="00547E22" w:rsidRPr="00DD0F4F">
              <w:rPr>
                <w:rFonts w:ascii="Arial" w:eastAsia="Times New Roman" w:hAnsi="Arial" w:cs="Arial"/>
                <w:color w:val="610E6A"/>
                <w:sz w:val="20"/>
                <w:szCs w:val="20"/>
                <w:lang w:val="nl-NL"/>
              </w:rPr>
              <w:t xml:space="preserve"> vernietigd m</w:t>
            </w:r>
            <w:del w:id="8848" w:author="Arjan" w:date="2012-12-12T00:10:00Z">
              <w:r w:rsidR="00547E22" w:rsidRPr="00DD0F4F" w:rsidDel="00547E22">
                <w:rPr>
                  <w:rFonts w:ascii="Arial" w:eastAsia="Times New Roman" w:hAnsi="Arial" w:cs="Arial"/>
                  <w:color w:val="610E6A"/>
                  <w:sz w:val="20"/>
                  <w:szCs w:val="20"/>
                  <w:lang w:val="nl-NL"/>
                </w:rPr>
                <w:delText>ag</w:delText>
              </w:r>
            </w:del>
            <w:ins w:id="8849" w:author="Arjan" w:date="2012-12-12T00:10:00Z">
              <w:r w:rsidR="00547E22" w:rsidRPr="00DD0F4F">
                <w:rPr>
                  <w:rFonts w:ascii="Arial" w:eastAsia="Times New Roman" w:hAnsi="Arial" w:cs="Arial"/>
                  <w:color w:val="610E6A"/>
                  <w:sz w:val="20"/>
                  <w:szCs w:val="20"/>
                  <w:lang w:val="nl-NL"/>
                </w:rPr>
                <w:t>oet</w:t>
              </w:r>
            </w:ins>
            <w:r w:rsidR="00547E22" w:rsidRPr="00DD0F4F">
              <w:rPr>
                <w:rFonts w:ascii="Arial" w:eastAsia="Times New Roman" w:hAnsi="Arial" w:cs="Arial"/>
                <w:color w:val="610E6A"/>
                <w:sz w:val="20"/>
                <w:szCs w:val="20"/>
                <w:lang w:val="nl-NL"/>
              </w:rPr>
              <w:t xml:space="preserve"> worden</w:t>
            </w:r>
            <w:ins w:id="8850" w:author="Arjan" w:date="2012-12-12T00:10:00Z">
              <w:r w:rsidR="00547E22" w:rsidRPr="00DD0F4F">
                <w:rPr>
                  <w:rFonts w:ascii="Arial" w:eastAsia="Times New Roman" w:hAnsi="Arial" w:cs="Arial"/>
                  <w:color w:val="610E6A"/>
                  <w:sz w:val="20"/>
                  <w:szCs w:val="20"/>
                  <w:lang w:val="nl-NL"/>
                </w:rPr>
                <w:t xml:space="preserve"> dan wel overgebracht m</w:t>
              </w:r>
            </w:ins>
            <w:ins w:id="8851" w:author="Arjan" w:date="2012-12-12T00:11:00Z">
              <w:r w:rsidR="00547E22" w:rsidRPr="00DD0F4F">
                <w:rPr>
                  <w:rFonts w:ascii="Arial" w:eastAsia="Times New Roman" w:hAnsi="Arial" w:cs="Arial"/>
                  <w:color w:val="610E6A"/>
                  <w:sz w:val="20"/>
                  <w:szCs w:val="20"/>
                  <w:lang w:val="nl-NL"/>
                </w:rPr>
                <w:t>oet worden naar een archiefbewaarplaats</w:t>
              </w:r>
            </w:ins>
            <w:r w:rsidR="00547E22" w:rsidRPr="00DD0F4F">
              <w:rPr>
                <w:rFonts w:ascii="Arial" w:eastAsia="Times New Roman" w:hAnsi="Arial" w:cs="Arial"/>
                <w:color w:val="610E6A"/>
                <w:sz w:val="20"/>
                <w:szCs w:val="20"/>
                <w:lang w:val="nl-NL"/>
              </w:rPr>
              <w:t>.</w:t>
            </w:r>
          </w:p>
        </w:tc>
      </w:tr>
      <w:tr w:rsidR="00547E22" w:rsidRPr="005E066D" w:rsidTr="00547E22">
        <w:trPr>
          <w:trHeight w:val="230"/>
        </w:trPr>
        <w:tc>
          <w:tcPr>
            <w:tcW w:w="3780" w:type="dxa"/>
            <w:tcBorders>
              <w:top w:val="nil"/>
              <w:left w:val="nil"/>
              <w:bottom w:val="nil"/>
              <w:right w:val="nil"/>
            </w:tcBorders>
          </w:tcPr>
          <w:p w:rsidR="00547E22" w:rsidRPr="00DD0F4F" w:rsidRDefault="00547E22" w:rsidP="00547E2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547E22" w:rsidRPr="00DD0F4F" w:rsidRDefault="00547E22" w:rsidP="00547E22">
            <w:pPr>
              <w:autoSpaceDE w:val="0"/>
              <w:autoSpaceDN w:val="0"/>
              <w:adjustRightInd w:val="0"/>
              <w:spacing w:after="0" w:line="240" w:lineRule="auto"/>
              <w:rPr>
                <w:rFonts w:ascii="Arial" w:eastAsia="Times New Roman" w:hAnsi="Arial" w:cs="Arial"/>
                <w:color w:val="000000"/>
                <w:sz w:val="20"/>
                <w:szCs w:val="20"/>
                <w:lang w:val="nl-NL"/>
              </w:rPr>
            </w:pPr>
          </w:p>
        </w:tc>
      </w:tr>
      <w:tr w:rsidR="00547E22" w:rsidRPr="00547E22" w:rsidTr="00547E22">
        <w:trPr>
          <w:trHeight w:val="230"/>
        </w:trPr>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Herkomst definitie attribuutsoort</w:t>
            </w: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color w:val="000000"/>
                <w:sz w:val="20"/>
                <w:szCs w:val="20"/>
              </w:rPr>
              <w:t xml:space="preserve">KING </w:t>
            </w:r>
          </w:p>
        </w:tc>
      </w:tr>
      <w:tr w:rsidR="00547E22" w:rsidRPr="00547E22" w:rsidTr="00547E22">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rsidTr="00547E22">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Datum opname attribuutsoort</w:t>
            </w: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color w:val="000000"/>
                <w:sz w:val="20"/>
                <w:szCs w:val="20"/>
              </w:rPr>
              <w:t>1 juni 2008</w:t>
            </w:r>
          </w:p>
        </w:tc>
      </w:tr>
      <w:tr w:rsidR="00547E22" w:rsidRPr="00547E22" w:rsidTr="00547E22">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E066D" w:rsidTr="00547E22">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Toelichting attribuutsoort</w:t>
            </w:r>
          </w:p>
        </w:tc>
        <w:tc>
          <w:tcPr>
            <w:tcW w:w="5580" w:type="dxa"/>
            <w:tcBorders>
              <w:top w:val="nil"/>
              <w:left w:val="nil"/>
              <w:bottom w:val="nil"/>
              <w:right w:val="nil"/>
            </w:tcBorders>
          </w:tcPr>
          <w:p w:rsidR="00547E22" w:rsidRPr="00DD0F4F" w:rsidRDefault="00547E22" w:rsidP="00547E22">
            <w:pPr>
              <w:autoSpaceDE w:val="0"/>
              <w:autoSpaceDN w:val="0"/>
              <w:adjustRightInd w:val="0"/>
              <w:spacing w:after="0" w:line="240" w:lineRule="auto"/>
              <w:rPr>
                <w:ins w:id="8852" w:author="Arjan" w:date="2012-12-12T00:27:00Z"/>
                <w:rFonts w:ascii="Arial" w:eastAsia="Times New Roman" w:hAnsi="Arial" w:cs="Arial"/>
                <w:color w:val="000000"/>
                <w:sz w:val="20"/>
                <w:szCs w:val="20"/>
                <w:lang w:val="nl-NL"/>
              </w:rPr>
            </w:pPr>
            <w:del w:id="8853" w:author="Arjan" w:date="2012-12-12T00:13:00Z">
              <w:r w:rsidRPr="00DD0F4F" w:rsidDel="00547E22">
                <w:rPr>
                  <w:rFonts w:ascii="Arial" w:eastAsia="Times New Roman" w:hAnsi="Arial" w:cs="Arial"/>
                  <w:color w:val="000000"/>
                  <w:sz w:val="20"/>
                  <w:szCs w:val="20"/>
                  <w:lang w:val="nl-NL"/>
                </w:rPr>
                <w:delText xml:space="preserve">Met vernietigen wordt hier vooral bedoeld dat het zaakdossier uit het archief verwijderd wordt. </w:delText>
              </w:r>
            </w:del>
            <w:ins w:id="8854" w:author="Arjan" w:date="2012-12-12T00:15:00Z">
              <w:r w:rsidRPr="00DD0F4F">
                <w:rPr>
                  <w:rFonts w:ascii="Arial" w:eastAsia="Times New Roman" w:hAnsi="Arial" w:cs="Arial"/>
                  <w:color w:val="000000"/>
                  <w:sz w:val="20"/>
                  <w:szCs w:val="20"/>
                  <w:lang w:val="nl-NL"/>
                </w:rPr>
                <w:t>Voor elk zaakdossier</w:t>
              </w:r>
            </w:ins>
            <w:ins w:id="8855" w:author="Arjan" w:date="2012-12-12T00:27:00Z">
              <w:r w:rsidRPr="00DD0F4F">
                <w:rPr>
                  <w:rFonts w:ascii="Arial" w:eastAsia="Times New Roman" w:hAnsi="Arial" w:cs="Arial"/>
                  <w:color w:val="000000"/>
                  <w:sz w:val="20"/>
                  <w:szCs w:val="20"/>
                  <w:lang w:val="nl-NL"/>
                </w:rPr>
                <w:t>,</w:t>
              </w:r>
            </w:ins>
            <w:ins w:id="8856" w:author="Arjan" w:date="2012-12-12T00:15:00Z">
              <w:r w:rsidRPr="00DD0F4F">
                <w:rPr>
                  <w:rFonts w:ascii="Arial" w:eastAsia="Times New Roman" w:hAnsi="Arial" w:cs="Arial"/>
                  <w:color w:val="000000"/>
                  <w:sz w:val="20"/>
                  <w:szCs w:val="20"/>
                  <w:lang w:val="nl-NL"/>
                </w:rPr>
                <w:t xml:space="preserve"> dat gevormd is bij beëindiging van de zaak, geldt dat dit </w:t>
              </w:r>
            </w:ins>
            <w:ins w:id="8857" w:author="Arjan" w:date="2013-02-05T08:16:00Z">
              <w:r w:rsidR="00DF5AA6" w:rsidRPr="00DD0F4F">
                <w:rPr>
                  <w:rFonts w:ascii="Arial" w:eastAsia="Times New Roman" w:hAnsi="Arial" w:cs="Arial"/>
                  <w:color w:val="000000"/>
                  <w:sz w:val="20"/>
                  <w:szCs w:val="20"/>
                  <w:lang w:val="nl-NL"/>
                </w:rPr>
                <w:t xml:space="preserve">veelal </w:t>
              </w:r>
            </w:ins>
            <w:ins w:id="8858" w:author="Arjan" w:date="2013-02-05T08:14:00Z">
              <w:r w:rsidR="00DF5AA6" w:rsidRPr="00DD0F4F">
                <w:rPr>
                  <w:rFonts w:ascii="Arial" w:eastAsia="Times New Roman" w:hAnsi="Arial" w:cs="Arial"/>
                  <w:color w:val="000000"/>
                  <w:sz w:val="20"/>
                  <w:szCs w:val="20"/>
                  <w:lang w:val="nl-NL"/>
                </w:rPr>
                <w:t xml:space="preserve">gearchiveerd wordt en </w:t>
              </w:r>
            </w:ins>
            <w:ins w:id="8859" w:author="Arjan" w:date="2012-12-12T00:16:00Z">
              <w:r w:rsidRPr="00DD0F4F">
                <w:rPr>
                  <w:rFonts w:ascii="Arial" w:eastAsia="Times New Roman" w:hAnsi="Arial" w:cs="Arial"/>
                  <w:color w:val="000000"/>
                  <w:sz w:val="20"/>
                  <w:szCs w:val="20"/>
                  <w:lang w:val="nl-NL"/>
                </w:rPr>
                <w:t xml:space="preserve">na een bepaalde termijn vernietigd of overgebracht moet worden. </w:t>
              </w:r>
            </w:ins>
            <w:ins w:id="8860" w:author="Arjan" w:date="2012-12-12T00:17:00Z">
              <w:r w:rsidRPr="00DD0F4F">
                <w:rPr>
                  <w:rFonts w:ascii="Arial" w:eastAsia="Times New Roman" w:hAnsi="Arial" w:cs="Arial"/>
                  <w:color w:val="000000"/>
                  <w:sz w:val="20"/>
                  <w:szCs w:val="20"/>
                  <w:lang w:val="nl-NL"/>
                </w:rPr>
                <w:t xml:space="preserve">Die termijn eindigt met de </w:t>
              </w:r>
            </w:ins>
            <w:ins w:id="8861" w:author="Arjan" w:date="2013-02-05T12:25:00Z">
              <w:r w:rsidR="006B5AB9" w:rsidRPr="00DD0F4F">
                <w:rPr>
                  <w:rFonts w:ascii="Arial" w:eastAsia="Times New Roman" w:hAnsi="Arial" w:cs="Arial"/>
                  <w:color w:val="000000"/>
                  <w:sz w:val="20"/>
                  <w:szCs w:val="20"/>
                  <w:lang w:val="nl-NL"/>
                </w:rPr>
                <w:t>A</w:t>
              </w:r>
            </w:ins>
            <w:ins w:id="8862" w:author="Arjan" w:date="2012-12-12T00:17:00Z">
              <w:r w:rsidRPr="00DD0F4F">
                <w:rPr>
                  <w:rFonts w:ascii="Arial" w:eastAsia="Times New Roman" w:hAnsi="Arial" w:cs="Arial"/>
                  <w:color w:val="000000"/>
                  <w:sz w:val="20"/>
                  <w:szCs w:val="20"/>
                  <w:lang w:val="nl-NL"/>
                </w:rPr>
                <w:t>rchiefactie</w:t>
              </w:r>
            </w:ins>
            <w:ins w:id="8863" w:author="Arjan" w:date="2013-02-05T12:25:00Z">
              <w:r w:rsidR="006B5AB9" w:rsidRPr="00DD0F4F">
                <w:rPr>
                  <w:rFonts w:ascii="Arial" w:eastAsia="Times New Roman" w:hAnsi="Arial" w:cs="Arial"/>
                  <w:color w:val="000000"/>
                  <w:sz w:val="20"/>
                  <w:szCs w:val="20"/>
                  <w:lang w:val="nl-NL"/>
                </w:rPr>
                <w:t>datum</w:t>
              </w:r>
            </w:ins>
            <w:ins w:id="8864" w:author="Arjan" w:date="2012-12-12T00:17:00Z">
              <w:r w:rsidRPr="00DD0F4F">
                <w:rPr>
                  <w:rFonts w:ascii="Arial" w:eastAsia="Times New Roman" w:hAnsi="Arial" w:cs="Arial"/>
                  <w:color w:val="000000"/>
                  <w:sz w:val="20"/>
                  <w:szCs w:val="20"/>
                  <w:lang w:val="nl-NL"/>
                </w:rPr>
                <w:t>.</w:t>
              </w:r>
            </w:ins>
            <w:ins w:id="8865" w:author="Arjan" w:date="2012-12-12T00:13:00Z">
              <w:r w:rsidRPr="00DD0F4F">
                <w:rPr>
                  <w:rFonts w:ascii="Arial" w:eastAsia="Times New Roman" w:hAnsi="Arial" w:cs="Arial"/>
                  <w:color w:val="000000"/>
                  <w:sz w:val="20"/>
                  <w:szCs w:val="20"/>
                  <w:lang w:val="nl-NL"/>
                </w:rPr>
                <w:t xml:space="preserve"> </w:t>
              </w:r>
            </w:ins>
            <w:ins w:id="8866" w:author="Arjan" w:date="2012-12-12T00:28:00Z">
              <w:r w:rsidRPr="00DD0F4F">
                <w:rPr>
                  <w:rFonts w:ascii="Arial" w:eastAsia="Times New Roman" w:hAnsi="Arial" w:cs="Arial"/>
                  <w:color w:val="000000"/>
                  <w:sz w:val="20"/>
                  <w:szCs w:val="20"/>
                  <w:lang w:val="nl-NL"/>
                </w:rPr>
                <w:t xml:space="preserve">Van welke van deze acties sprake is, blijkt uit de waarde van Archiefnominatie. </w:t>
              </w:r>
            </w:ins>
            <w:r w:rsidRPr="00DD0F4F">
              <w:rPr>
                <w:rFonts w:ascii="Arial" w:eastAsia="Times New Roman" w:hAnsi="Arial" w:cs="Arial"/>
                <w:color w:val="000000"/>
                <w:sz w:val="20"/>
                <w:szCs w:val="20"/>
                <w:lang w:val="nl-NL"/>
              </w:rPr>
              <w:t xml:space="preserve">De </w:t>
            </w:r>
            <w:ins w:id="8867" w:author="Arjan" w:date="2012-12-12T00:29:00Z">
              <w:r w:rsidRPr="00DD0F4F">
                <w:rPr>
                  <w:rFonts w:ascii="Arial" w:eastAsia="Times New Roman" w:hAnsi="Arial" w:cs="Arial"/>
                  <w:color w:val="000000"/>
                  <w:sz w:val="20"/>
                  <w:szCs w:val="20"/>
                  <w:lang w:val="nl-NL"/>
                </w:rPr>
                <w:t xml:space="preserve">voor de zaak geldende </w:t>
              </w:r>
            </w:ins>
            <w:ins w:id="8868" w:author="Arjan" w:date="2013-02-05T12:25:00Z">
              <w:r w:rsidR="006B5AB9" w:rsidRPr="00DD0F4F">
                <w:rPr>
                  <w:rFonts w:ascii="Arial" w:eastAsia="Times New Roman" w:hAnsi="Arial" w:cs="Arial"/>
                  <w:color w:val="000000"/>
                  <w:sz w:val="20"/>
                  <w:szCs w:val="20"/>
                  <w:lang w:val="nl-NL"/>
                </w:rPr>
                <w:t>Archiefactie</w:t>
              </w:r>
            </w:ins>
            <w:r w:rsidRPr="00DD0F4F">
              <w:rPr>
                <w:rFonts w:ascii="Arial" w:eastAsia="Times New Roman" w:hAnsi="Arial" w:cs="Arial"/>
                <w:color w:val="000000"/>
                <w:sz w:val="20"/>
                <w:szCs w:val="20"/>
                <w:lang w:val="nl-NL"/>
              </w:rPr>
              <w:t xml:space="preserve">datum </w:t>
            </w:r>
            <w:del w:id="8869" w:author="Arjan" w:date="2012-12-12T00:17:00Z">
              <w:r w:rsidRPr="00DD0F4F" w:rsidDel="00547E22">
                <w:rPr>
                  <w:rFonts w:ascii="Arial" w:eastAsia="Times New Roman" w:hAnsi="Arial" w:cs="Arial"/>
                  <w:color w:val="000000"/>
                  <w:sz w:val="20"/>
                  <w:szCs w:val="20"/>
                  <w:lang w:val="nl-NL"/>
                </w:rPr>
                <w:delText xml:space="preserve">waarop dit mag plaatsvinden </w:delText>
              </w:r>
            </w:del>
            <w:r w:rsidRPr="00DD0F4F">
              <w:rPr>
                <w:rFonts w:ascii="Arial" w:eastAsia="Times New Roman" w:hAnsi="Arial" w:cs="Arial"/>
                <w:color w:val="000000"/>
                <w:sz w:val="20"/>
                <w:szCs w:val="20"/>
                <w:lang w:val="nl-NL"/>
              </w:rPr>
              <w:t xml:space="preserve">hangt af van </w:t>
            </w:r>
            <w:del w:id="8870" w:author="Arjan" w:date="2012-12-12T00:18:00Z">
              <w:r w:rsidRPr="00DD0F4F" w:rsidDel="00547E22">
                <w:rPr>
                  <w:rFonts w:ascii="Arial" w:eastAsia="Times New Roman" w:hAnsi="Arial" w:cs="Arial"/>
                  <w:color w:val="000000"/>
                  <w:sz w:val="20"/>
                  <w:szCs w:val="20"/>
                  <w:lang w:val="nl-NL"/>
                </w:rPr>
                <w:delText xml:space="preserve">de datums van besluiten die het gevolg zijn van de zaak, van </w:delText>
              </w:r>
            </w:del>
            <w:r w:rsidRPr="00DD0F4F">
              <w:rPr>
                <w:rFonts w:ascii="Arial" w:eastAsia="Times New Roman" w:hAnsi="Arial" w:cs="Arial"/>
                <w:color w:val="000000"/>
                <w:sz w:val="20"/>
                <w:szCs w:val="20"/>
                <w:lang w:val="nl-NL"/>
              </w:rPr>
              <w:t xml:space="preserve">het zaaktype, van het resultaat van de zaak en van </w:t>
            </w:r>
            <w:ins w:id="8871" w:author="Arjan" w:date="2012-12-12T00:20:00Z">
              <w:r w:rsidRPr="00DD0F4F">
                <w:rPr>
                  <w:rFonts w:ascii="Arial" w:eastAsia="Times New Roman" w:hAnsi="Arial" w:cs="Arial"/>
                  <w:color w:val="000000"/>
                  <w:sz w:val="20"/>
                  <w:szCs w:val="20"/>
                  <w:lang w:val="nl-NL"/>
                </w:rPr>
                <w:t xml:space="preserve">de resultaten van </w:t>
              </w:r>
            </w:ins>
            <w:r w:rsidRPr="00DD0F4F">
              <w:rPr>
                <w:rFonts w:ascii="Arial" w:eastAsia="Times New Roman" w:hAnsi="Arial" w:cs="Arial"/>
                <w:color w:val="000000"/>
                <w:sz w:val="20"/>
                <w:szCs w:val="20"/>
                <w:lang w:val="nl-NL"/>
              </w:rPr>
              <w:t>eventuele andere gerelateerde zaken.</w:t>
            </w:r>
            <w:ins w:id="8872" w:author="Arjan" w:date="2012-12-12T00:18:00Z">
              <w:r w:rsidRPr="00DD0F4F">
                <w:rPr>
                  <w:rFonts w:ascii="Arial" w:eastAsia="Times New Roman" w:hAnsi="Arial" w:cs="Arial"/>
                  <w:color w:val="000000"/>
                  <w:sz w:val="20"/>
                  <w:szCs w:val="20"/>
                  <w:lang w:val="nl-NL"/>
                </w:rPr>
                <w:t xml:space="preserve"> </w:t>
              </w:r>
            </w:ins>
            <w:ins w:id="8873" w:author="Arjan" w:date="2013-02-05T08:19:00Z">
              <w:r w:rsidR="00DF5AA6" w:rsidRPr="00DD0F4F">
                <w:rPr>
                  <w:rFonts w:ascii="Arial" w:eastAsia="Times New Roman" w:hAnsi="Arial" w:cs="Arial"/>
                  <w:color w:val="000000"/>
                  <w:sz w:val="20"/>
                  <w:szCs w:val="20"/>
                  <w:lang w:val="nl-NL"/>
                </w:rPr>
                <w:t xml:space="preserve">De mogelijke bewaartermijnen </w:t>
              </w:r>
            </w:ins>
            <w:ins w:id="8874" w:author="Arjan" w:date="2013-02-05T08:20:00Z">
              <w:r w:rsidR="00DF5AA6" w:rsidRPr="00DD0F4F">
                <w:rPr>
                  <w:rFonts w:ascii="Arial" w:eastAsia="Times New Roman" w:hAnsi="Arial" w:cs="Arial"/>
                  <w:color w:val="000000"/>
                  <w:sz w:val="20"/>
                  <w:szCs w:val="20"/>
                  <w:lang w:val="nl-NL"/>
                </w:rPr>
                <w:t>zijn per resultaat gespecificeerd bij het zaaktype in de van toepassing zijnde zaaktype</w:t>
              </w:r>
            </w:ins>
            <w:ins w:id="8875" w:author="Arjan" w:date="2013-02-05T08:21:00Z">
              <w:r w:rsidR="00DF5AA6" w:rsidRPr="00DD0F4F">
                <w:rPr>
                  <w:rFonts w:ascii="Arial" w:eastAsia="Times New Roman" w:hAnsi="Arial" w:cs="Arial"/>
                  <w:color w:val="000000"/>
                  <w:sz w:val="20"/>
                  <w:szCs w:val="20"/>
                  <w:lang w:val="nl-NL"/>
                </w:rPr>
                <w:softHyphen/>
              </w:r>
            </w:ins>
            <w:ins w:id="8876" w:author="Arjan" w:date="2013-02-05T08:20:00Z">
              <w:r w:rsidR="00DF5AA6" w:rsidRPr="00DD0F4F">
                <w:rPr>
                  <w:rFonts w:ascii="Arial" w:eastAsia="Times New Roman" w:hAnsi="Arial" w:cs="Arial"/>
                  <w:color w:val="000000"/>
                  <w:sz w:val="20"/>
                  <w:szCs w:val="20"/>
                  <w:lang w:val="nl-NL"/>
                </w:rPr>
                <w:t>catalogus.</w:t>
              </w:r>
            </w:ins>
          </w:p>
          <w:p w:rsidR="00D54BC0" w:rsidRPr="00DD0F4F" w:rsidRDefault="00547E22" w:rsidP="00D54BC0">
            <w:pPr>
              <w:autoSpaceDE w:val="0"/>
              <w:autoSpaceDN w:val="0"/>
              <w:adjustRightInd w:val="0"/>
              <w:spacing w:after="0" w:line="240" w:lineRule="auto"/>
              <w:rPr>
                <w:ins w:id="8877" w:author="Arjan" w:date="2012-12-12T09:50:00Z"/>
                <w:rFonts w:ascii="Arial" w:eastAsia="Times New Roman" w:hAnsi="Arial" w:cs="Arial"/>
                <w:color w:val="000000"/>
                <w:sz w:val="20"/>
                <w:szCs w:val="20"/>
                <w:lang w:val="nl-NL"/>
              </w:rPr>
            </w:pPr>
            <w:ins w:id="8878" w:author="Arjan" w:date="2012-12-12T00:18:00Z">
              <w:r w:rsidRPr="00DD0F4F">
                <w:rPr>
                  <w:rFonts w:ascii="Arial" w:eastAsia="Times New Roman" w:hAnsi="Arial" w:cs="Arial"/>
                  <w:color w:val="000000"/>
                  <w:sz w:val="20"/>
                  <w:szCs w:val="20"/>
                  <w:lang w:val="nl-NL"/>
                </w:rPr>
                <w:t xml:space="preserve">Voor een niet te archiveren zaakdossier is de termijn nul dagen en is de </w:t>
              </w:r>
            </w:ins>
            <w:ins w:id="8879" w:author="Arjan" w:date="2013-02-05T12:25:00Z">
              <w:r w:rsidR="006B5AB9" w:rsidRPr="00DD0F4F">
                <w:rPr>
                  <w:rFonts w:ascii="Arial" w:eastAsia="Times New Roman" w:hAnsi="Arial" w:cs="Arial"/>
                  <w:color w:val="000000"/>
                  <w:sz w:val="20"/>
                  <w:szCs w:val="20"/>
                  <w:lang w:val="nl-NL"/>
                </w:rPr>
                <w:t>A</w:t>
              </w:r>
            </w:ins>
            <w:ins w:id="8880" w:author="Arjan" w:date="2012-12-12T00:18:00Z">
              <w:r w:rsidRPr="00DD0F4F">
                <w:rPr>
                  <w:rFonts w:ascii="Arial" w:eastAsia="Times New Roman" w:hAnsi="Arial" w:cs="Arial"/>
                  <w:color w:val="000000"/>
                  <w:sz w:val="20"/>
                  <w:szCs w:val="20"/>
                  <w:lang w:val="nl-NL"/>
                </w:rPr>
                <w:t>rchiefactie</w:t>
              </w:r>
            </w:ins>
            <w:ins w:id="8881" w:author="Arjan" w:date="2013-02-05T12:25:00Z">
              <w:r w:rsidR="006B5AB9" w:rsidRPr="00DD0F4F">
                <w:rPr>
                  <w:rFonts w:ascii="Arial" w:eastAsia="Times New Roman" w:hAnsi="Arial" w:cs="Arial"/>
                  <w:color w:val="000000"/>
                  <w:sz w:val="20"/>
                  <w:szCs w:val="20"/>
                  <w:lang w:val="nl-NL"/>
                </w:rPr>
                <w:t>datum</w:t>
              </w:r>
            </w:ins>
            <w:ins w:id="8882" w:author="Arjan" w:date="2012-12-12T00:18:00Z">
              <w:r w:rsidRPr="00DD0F4F">
                <w:rPr>
                  <w:rFonts w:ascii="Arial" w:eastAsia="Times New Roman" w:hAnsi="Arial" w:cs="Arial"/>
                  <w:color w:val="000000"/>
                  <w:sz w:val="20"/>
                  <w:szCs w:val="20"/>
                  <w:lang w:val="nl-NL"/>
                </w:rPr>
                <w:t xml:space="preserve"> gelijk aan de </w:t>
              </w:r>
            </w:ins>
            <w:ins w:id="8883" w:author="Arjan" w:date="2012-12-12T00:19:00Z">
              <w:r w:rsidRPr="00DD0F4F">
                <w:rPr>
                  <w:rFonts w:ascii="Arial" w:eastAsia="Times New Roman" w:hAnsi="Arial" w:cs="Arial"/>
                  <w:color w:val="000000"/>
                  <w:sz w:val="20"/>
                  <w:szCs w:val="20"/>
                  <w:lang w:val="nl-NL"/>
                </w:rPr>
                <w:t>Einddatum van de zaak.</w:t>
              </w:r>
            </w:ins>
            <w:ins w:id="8884" w:author="Arjan" w:date="2012-12-12T09:50:00Z">
              <w:r w:rsidR="00D54BC0" w:rsidRPr="00DD0F4F">
                <w:rPr>
                  <w:rFonts w:ascii="Arial" w:eastAsia="Times New Roman" w:hAnsi="Arial" w:cs="Arial"/>
                  <w:color w:val="000000"/>
                  <w:sz w:val="20"/>
                  <w:szCs w:val="20"/>
                  <w:lang w:val="nl-NL"/>
                </w:rPr>
                <w:t xml:space="preserve"> </w:t>
              </w:r>
            </w:ins>
          </w:p>
          <w:p w:rsidR="00547E22" w:rsidRPr="00DD0F4F" w:rsidRDefault="00D54BC0" w:rsidP="00D54BC0">
            <w:pPr>
              <w:autoSpaceDE w:val="0"/>
              <w:autoSpaceDN w:val="0"/>
              <w:adjustRightInd w:val="0"/>
              <w:spacing w:after="0" w:line="240" w:lineRule="auto"/>
              <w:rPr>
                <w:rFonts w:ascii="Arial" w:eastAsia="Times New Roman" w:hAnsi="Arial" w:cs="Arial"/>
                <w:color w:val="000000"/>
                <w:sz w:val="20"/>
                <w:szCs w:val="20"/>
                <w:lang w:val="nl-NL"/>
              </w:rPr>
            </w:pPr>
            <w:ins w:id="8885" w:author="Arjan" w:date="2012-12-12T09:50:00Z">
              <w:r w:rsidRPr="00DD0F4F">
                <w:rPr>
                  <w:rFonts w:ascii="Arial" w:eastAsia="Times New Roman" w:hAnsi="Arial" w:cs="Arial"/>
                  <w:color w:val="000000"/>
                  <w:sz w:val="20"/>
                  <w:szCs w:val="20"/>
                  <w:lang w:val="nl-NL"/>
                </w:rPr>
                <w:t>Zie voor een toelichting op de term ‘zaakdossier’ de attribuutsoort ‘Archiefstatus’.</w:t>
              </w:r>
            </w:ins>
          </w:p>
        </w:tc>
      </w:tr>
      <w:tr w:rsidR="00547E22" w:rsidRPr="005E066D" w:rsidTr="00547E22">
        <w:tc>
          <w:tcPr>
            <w:tcW w:w="3780" w:type="dxa"/>
            <w:tcBorders>
              <w:top w:val="nil"/>
              <w:left w:val="nil"/>
              <w:bottom w:val="nil"/>
              <w:right w:val="nil"/>
            </w:tcBorders>
          </w:tcPr>
          <w:p w:rsidR="00547E22" w:rsidRPr="00DD0F4F" w:rsidRDefault="00547E22" w:rsidP="00547E2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547E22" w:rsidRPr="00DD0F4F" w:rsidRDefault="00547E22" w:rsidP="00547E22">
            <w:pPr>
              <w:autoSpaceDE w:val="0"/>
              <w:autoSpaceDN w:val="0"/>
              <w:adjustRightInd w:val="0"/>
              <w:spacing w:after="0" w:line="240" w:lineRule="auto"/>
              <w:rPr>
                <w:rFonts w:ascii="Arial" w:eastAsia="Times New Roman" w:hAnsi="Arial" w:cs="Arial"/>
                <w:color w:val="000000"/>
                <w:sz w:val="20"/>
                <w:szCs w:val="20"/>
                <w:lang w:val="nl-NL"/>
              </w:rPr>
            </w:pPr>
          </w:p>
        </w:tc>
      </w:tr>
      <w:tr w:rsidR="00547E22" w:rsidRPr="00547E22" w:rsidTr="00547E22">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Formaat attribuutsoort</w:t>
            </w:r>
          </w:p>
        </w:tc>
        <w:tc>
          <w:tcPr>
            <w:tcW w:w="5580" w:type="dxa"/>
            <w:tcBorders>
              <w:top w:val="nil"/>
              <w:left w:val="nil"/>
              <w:bottom w:val="nil"/>
              <w:right w:val="nil"/>
            </w:tcBorders>
          </w:tcPr>
          <w:p w:rsidR="00547E22" w:rsidRPr="00547E22" w:rsidRDefault="008F2B4B"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hAnsi="Arial" w:cs="Arial"/>
                <w:sz w:val="20"/>
                <w:szCs w:val="20"/>
                <w:lang w:val="en-AU"/>
              </w:rPr>
              <w:fldChar w:fldCharType="begin" w:fldLock="1"/>
            </w:r>
            <w:r w:rsidR="00547E22" w:rsidRPr="00547E22">
              <w:rPr>
                <w:rFonts w:ascii="Arial" w:hAnsi="Arial" w:cs="Arial"/>
                <w:sz w:val="20"/>
                <w:szCs w:val="20"/>
                <w:lang w:val="en-AU"/>
              </w:rPr>
              <w:instrText xml:space="preserve">MERGEFIELD </w:instrText>
            </w:r>
            <w:r w:rsidR="00547E22" w:rsidRPr="00547E22">
              <w:rPr>
                <w:rFonts w:ascii="Arial" w:eastAsia="Times New Roman" w:hAnsi="Arial" w:cs="Arial"/>
                <w:color w:val="000000"/>
                <w:sz w:val="20"/>
                <w:szCs w:val="20"/>
              </w:rPr>
              <w:instrText>Att.Type</w:instrText>
            </w:r>
            <w:r w:rsidRPr="00547E22">
              <w:rPr>
                <w:rFonts w:ascii="Arial" w:hAnsi="Arial" w:cs="Arial"/>
                <w:sz w:val="20"/>
                <w:szCs w:val="20"/>
                <w:lang w:val="en-AU"/>
              </w:rPr>
              <w:fldChar w:fldCharType="separate"/>
            </w:r>
            <w:r w:rsidR="00547E22" w:rsidRPr="00547E22">
              <w:rPr>
                <w:rFonts w:ascii="Arial" w:eastAsia="Times New Roman" w:hAnsi="Arial" w:cs="Arial"/>
                <w:color w:val="000000"/>
                <w:sz w:val="20"/>
                <w:szCs w:val="20"/>
              </w:rPr>
              <w:t>datum (JJJJMMDD)</w:t>
            </w:r>
            <w:r w:rsidRPr="00547E22">
              <w:rPr>
                <w:rFonts w:ascii="Arial" w:hAnsi="Arial" w:cs="Arial"/>
                <w:sz w:val="20"/>
                <w:szCs w:val="20"/>
                <w:lang w:val="en-AU"/>
              </w:rPr>
              <w:fldChar w:fldCharType="end"/>
            </w:r>
          </w:p>
        </w:tc>
      </w:tr>
      <w:tr w:rsidR="00547E22" w:rsidRPr="00547E22" w:rsidTr="00547E22">
        <w:trPr>
          <w:trHeight w:val="230"/>
        </w:trPr>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E066D" w:rsidTr="00547E22">
        <w:trPr>
          <w:trHeight w:val="230"/>
        </w:trPr>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lastRenderedPageBreak/>
              <w:t>Waardenverzameling</w:t>
            </w:r>
          </w:p>
        </w:tc>
        <w:tc>
          <w:tcPr>
            <w:tcW w:w="5580" w:type="dxa"/>
            <w:tcBorders>
              <w:top w:val="nil"/>
              <w:left w:val="nil"/>
              <w:bottom w:val="nil"/>
              <w:right w:val="nil"/>
            </w:tcBorders>
          </w:tcPr>
          <w:p w:rsidR="00547E22" w:rsidRPr="00DD0F4F" w:rsidRDefault="00547E22" w:rsidP="00547E22">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Alle geldige datums gelegen op, voor of na de huidige datum en tijd</w:t>
            </w:r>
          </w:p>
        </w:tc>
      </w:tr>
      <w:tr w:rsidR="00547E22" w:rsidRPr="005E066D" w:rsidTr="00547E22">
        <w:trPr>
          <w:trHeight w:val="215"/>
        </w:trPr>
        <w:tc>
          <w:tcPr>
            <w:tcW w:w="3780" w:type="dxa"/>
            <w:tcBorders>
              <w:top w:val="nil"/>
              <w:left w:val="nil"/>
              <w:bottom w:val="nil"/>
              <w:right w:val="nil"/>
            </w:tcBorders>
          </w:tcPr>
          <w:p w:rsidR="00547E22" w:rsidRPr="00DD0F4F" w:rsidRDefault="00547E22" w:rsidP="00547E2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547E22" w:rsidRPr="00DD0F4F" w:rsidRDefault="00547E22" w:rsidP="00547E22">
            <w:pPr>
              <w:autoSpaceDE w:val="0"/>
              <w:autoSpaceDN w:val="0"/>
              <w:adjustRightInd w:val="0"/>
              <w:spacing w:after="0" w:line="240" w:lineRule="auto"/>
              <w:rPr>
                <w:rFonts w:ascii="Arial" w:eastAsia="Times New Roman" w:hAnsi="Arial" w:cs="Arial"/>
                <w:color w:val="000000"/>
                <w:sz w:val="20"/>
                <w:szCs w:val="20"/>
                <w:lang w:val="nl-NL"/>
              </w:rPr>
            </w:pPr>
          </w:p>
        </w:tc>
      </w:tr>
      <w:tr w:rsidR="00547E22" w:rsidRPr="00547E22" w:rsidTr="00547E22">
        <w:trPr>
          <w:trHeight w:val="215"/>
        </w:trPr>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Indicatie materiële historie</w:t>
            </w: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color w:val="000000"/>
                <w:sz w:val="20"/>
                <w:szCs w:val="20"/>
              </w:rPr>
              <w:t>Nee</w:t>
            </w:r>
          </w:p>
        </w:tc>
      </w:tr>
      <w:tr w:rsidR="00547E22" w:rsidRPr="00547E22" w:rsidTr="00547E22">
        <w:trPr>
          <w:trHeight w:val="230"/>
        </w:trPr>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rsidTr="00547E22">
        <w:trPr>
          <w:trHeight w:val="230"/>
        </w:trPr>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Indicatie formele historie</w:t>
            </w: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color w:val="000000"/>
                <w:sz w:val="20"/>
                <w:szCs w:val="20"/>
              </w:rPr>
              <w:t>Ja</w:t>
            </w:r>
          </w:p>
        </w:tc>
      </w:tr>
      <w:tr w:rsidR="00547E22" w:rsidRPr="00547E22" w:rsidTr="00547E22">
        <w:trPr>
          <w:trHeight w:val="230"/>
        </w:trPr>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rsidTr="00547E22">
        <w:trPr>
          <w:trHeight w:val="230"/>
        </w:trPr>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Aanduiding brondocument</w:t>
            </w: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rsidTr="00547E22">
        <w:trPr>
          <w:trHeight w:val="230"/>
        </w:trPr>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rsidTr="00547E22">
        <w:trPr>
          <w:trHeight w:val="230"/>
        </w:trPr>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Indicatie in onderzoek</w:t>
            </w: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color w:val="000000"/>
                <w:sz w:val="20"/>
                <w:szCs w:val="20"/>
              </w:rPr>
              <w:t>Nee</w:t>
            </w:r>
          </w:p>
        </w:tc>
      </w:tr>
      <w:tr w:rsidR="00547E22" w:rsidRPr="00547E22" w:rsidTr="00547E22">
        <w:trPr>
          <w:trHeight w:val="230"/>
        </w:trPr>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rsidTr="00547E22">
        <w:trPr>
          <w:trHeight w:val="411"/>
        </w:trPr>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Aanduiding strijdigheid/nietigheid</w:t>
            </w: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color w:val="000000"/>
                <w:sz w:val="20"/>
                <w:szCs w:val="20"/>
              </w:rPr>
              <w:t>Nee</w:t>
            </w:r>
          </w:p>
        </w:tc>
      </w:tr>
      <w:tr w:rsidR="00547E22" w:rsidRPr="00547E22" w:rsidTr="00547E22">
        <w:trPr>
          <w:trHeight w:val="245"/>
        </w:trPr>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rsidTr="00547E22">
        <w:trPr>
          <w:trHeight w:val="230"/>
        </w:trPr>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Indicatie kardinaliteit</w:t>
            </w:r>
          </w:p>
        </w:tc>
        <w:tc>
          <w:tcPr>
            <w:tcW w:w="5580" w:type="dxa"/>
            <w:tcBorders>
              <w:top w:val="nil"/>
              <w:left w:val="nil"/>
              <w:bottom w:val="nil"/>
              <w:right w:val="nil"/>
            </w:tcBorders>
          </w:tcPr>
          <w:p w:rsidR="00547E22" w:rsidRPr="00547E22" w:rsidRDefault="008F2B4B"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hAnsi="Arial" w:cs="Arial"/>
                <w:sz w:val="20"/>
                <w:szCs w:val="20"/>
                <w:lang w:val="en-AU"/>
              </w:rPr>
              <w:fldChar w:fldCharType="begin" w:fldLock="1"/>
            </w:r>
            <w:r w:rsidR="00547E22" w:rsidRPr="00547E22">
              <w:rPr>
                <w:rFonts w:ascii="Arial" w:hAnsi="Arial" w:cs="Arial"/>
                <w:sz w:val="20"/>
                <w:szCs w:val="20"/>
                <w:lang w:val="en-AU"/>
              </w:rPr>
              <w:instrText xml:space="preserve">MERGEFIELD </w:instrText>
            </w:r>
            <w:r w:rsidR="00547E22" w:rsidRPr="00547E22">
              <w:rPr>
                <w:rFonts w:ascii="Arial" w:eastAsia="Times New Roman" w:hAnsi="Arial" w:cs="Arial"/>
                <w:color w:val="000000"/>
                <w:sz w:val="20"/>
                <w:szCs w:val="20"/>
              </w:rPr>
              <w:instrText>Att.LowerBound</w:instrText>
            </w:r>
            <w:r w:rsidRPr="00547E22">
              <w:rPr>
                <w:rFonts w:ascii="Arial" w:hAnsi="Arial" w:cs="Arial"/>
                <w:sz w:val="20"/>
                <w:szCs w:val="20"/>
                <w:lang w:val="en-AU"/>
              </w:rPr>
              <w:fldChar w:fldCharType="separate"/>
            </w:r>
            <w:r w:rsidR="00547E22" w:rsidRPr="00547E22">
              <w:rPr>
                <w:rFonts w:ascii="Arial" w:eastAsia="Times New Roman" w:hAnsi="Arial" w:cs="Arial"/>
                <w:color w:val="000000"/>
                <w:sz w:val="20"/>
                <w:szCs w:val="20"/>
              </w:rPr>
              <w:t>0</w:t>
            </w:r>
            <w:r w:rsidRPr="00547E22">
              <w:rPr>
                <w:rFonts w:ascii="Arial" w:hAnsi="Arial" w:cs="Arial"/>
                <w:sz w:val="20"/>
                <w:szCs w:val="20"/>
                <w:lang w:val="en-AU"/>
              </w:rPr>
              <w:fldChar w:fldCharType="end"/>
            </w:r>
            <w:r w:rsidR="00547E22" w:rsidRPr="00547E22">
              <w:rPr>
                <w:rFonts w:ascii="Arial" w:eastAsia="Times New Roman" w:hAnsi="Arial" w:cs="Arial"/>
                <w:color w:val="000000"/>
                <w:sz w:val="20"/>
                <w:szCs w:val="20"/>
              </w:rPr>
              <w:t xml:space="preserve"> - </w:t>
            </w:r>
            <w:r w:rsidRPr="00547E22">
              <w:rPr>
                <w:rFonts w:ascii="Arial" w:eastAsia="Times New Roman" w:hAnsi="Arial" w:cs="Arial"/>
                <w:color w:val="000000"/>
                <w:sz w:val="20"/>
                <w:szCs w:val="20"/>
              </w:rPr>
              <w:fldChar w:fldCharType="begin" w:fldLock="1"/>
            </w:r>
            <w:r w:rsidR="00547E22" w:rsidRPr="00547E22">
              <w:rPr>
                <w:rFonts w:ascii="Arial" w:eastAsia="Times New Roman" w:hAnsi="Arial" w:cs="Arial"/>
                <w:color w:val="000000"/>
                <w:sz w:val="20"/>
                <w:szCs w:val="20"/>
              </w:rPr>
              <w:instrText>MERGEFIELD Att.UpperBound</w:instrText>
            </w:r>
            <w:r w:rsidRPr="00547E22">
              <w:rPr>
                <w:rFonts w:ascii="Arial" w:eastAsia="Times New Roman" w:hAnsi="Arial" w:cs="Arial"/>
                <w:color w:val="000000"/>
                <w:sz w:val="20"/>
                <w:szCs w:val="20"/>
              </w:rPr>
              <w:fldChar w:fldCharType="separate"/>
            </w:r>
            <w:r w:rsidR="00547E22" w:rsidRPr="00547E22">
              <w:rPr>
                <w:rFonts w:ascii="Arial" w:eastAsia="Times New Roman" w:hAnsi="Arial" w:cs="Arial"/>
                <w:color w:val="000000"/>
                <w:sz w:val="20"/>
                <w:szCs w:val="20"/>
              </w:rPr>
              <w:t>1</w:t>
            </w:r>
            <w:r w:rsidRPr="00547E22">
              <w:rPr>
                <w:rFonts w:ascii="Arial" w:eastAsia="Times New Roman" w:hAnsi="Arial" w:cs="Arial"/>
                <w:color w:val="000000"/>
                <w:sz w:val="20"/>
                <w:szCs w:val="20"/>
              </w:rPr>
              <w:fldChar w:fldCharType="end"/>
            </w:r>
          </w:p>
        </w:tc>
      </w:tr>
      <w:tr w:rsidR="00547E22" w:rsidRPr="00547E22" w:rsidTr="00547E22">
        <w:trPr>
          <w:trHeight w:val="230"/>
        </w:trPr>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rsidTr="00547E22">
        <w:trPr>
          <w:trHeight w:val="230"/>
        </w:trPr>
        <w:tc>
          <w:tcPr>
            <w:tcW w:w="37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Indicatie authentiek</w:t>
            </w:r>
          </w:p>
        </w:tc>
        <w:tc>
          <w:tcPr>
            <w:tcW w:w="5580" w:type="dxa"/>
            <w:tcBorders>
              <w:top w:val="nil"/>
              <w:left w:val="nil"/>
              <w:bottom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color w:val="000000"/>
                <w:sz w:val="20"/>
                <w:szCs w:val="20"/>
              </w:rPr>
              <w:t>Gemeentelijk basisgegeven</w:t>
            </w:r>
          </w:p>
        </w:tc>
      </w:tr>
      <w:tr w:rsidR="00547E22" w:rsidRPr="00547E22" w:rsidTr="00547E22">
        <w:trPr>
          <w:trHeight w:val="230"/>
        </w:trPr>
        <w:tc>
          <w:tcPr>
            <w:tcW w:w="3780" w:type="dxa"/>
            <w:tcBorders>
              <w:top w:val="nil"/>
              <w:left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E066D" w:rsidTr="00547E22">
        <w:trPr>
          <w:trHeight w:val="230"/>
        </w:trPr>
        <w:tc>
          <w:tcPr>
            <w:tcW w:w="3780" w:type="dxa"/>
            <w:tcBorders>
              <w:top w:val="nil"/>
              <w:left w:val="nil"/>
              <w:bottom w:val="single" w:sz="4" w:space="0" w:color="auto"/>
              <w:right w:val="nil"/>
            </w:tcBorders>
          </w:tcPr>
          <w:p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r w:rsidRPr="00547E22">
              <w:rPr>
                <w:rFonts w:ascii="Arial" w:eastAsia="Times New Roman" w:hAnsi="Arial" w:cs="Arial"/>
                <w:b/>
                <w:bCs/>
                <w:color w:val="000000"/>
                <w:sz w:val="20"/>
                <w:szCs w:val="20"/>
              </w:rPr>
              <w:t>Regels attribuutsoort</w:t>
            </w:r>
          </w:p>
        </w:tc>
        <w:tc>
          <w:tcPr>
            <w:tcW w:w="5580" w:type="dxa"/>
            <w:tcBorders>
              <w:top w:val="nil"/>
              <w:left w:val="nil"/>
              <w:bottom w:val="single" w:sz="4" w:space="0" w:color="auto"/>
              <w:right w:val="nil"/>
            </w:tcBorders>
          </w:tcPr>
          <w:p w:rsidR="00547E22" w:rsidRPr="00DD0F4F" w:rsidRDefault="00547E22" w:rsidP="00547E22">
            <w:pPr>
              <w:autoSpaceDE w:val="0"/>
              <w:autoSpaceDN w:val="0"/>
              <w:adjustRightInd w:val="0"/>
              <w:spacing w:after="0" w:line="240" w:lineRule="auto"/>
              <w:rPr>
                <w:rFonts w:ascii="Arial" w:eastAsia="Times New Roman" w:hAnsi="Arial" w:cs="Arial"/>
                <w:color w:val="000000"/>
                <w:sz w:val="20"/>
                <w:szCs w:val="20"/>
                <w:lang w:val="nl-NL"/>
              </w:rPr>
            </w:pPr>
            <w:del w:id="8886" w:author="Arjan" w:date="2012-12-12T09:39:00Z">
              <w:r w:rsidRPr="00DD0F4F" w:rsidDel="008C517A">
                <w:rPr>
                  <w:rFonts w:ascii="Arial" w:eastAsia="Times New Roman" w:hAnsi="Arial" w:cs="Arial"/>
                  <w:color w:val="000000"/>
                  <w:sz w:val="20"/>
                  <w:szCs w:val="20"/>
                  <w:lang w:val="nl-NL"/>
                </w:rPr>
                <w:delText>-</w:delText>
              </w:r>
            </w:del>
            <w:ins w:id="8887" w:author="Arjan" w:date="2012-12-12T09:39:00Z">
              <w:r w:rsidR="008C517A" w:rsidRPr="00DD0F4F">
                <w:rPr>
                  <w:rFonts w:ascii="Arial" w:eastAsia="Times New Roman" w:hAnsi="Arial" w:cs="Arial"/>
                  <w:color w:val="000000"/>
                  <w:sz w:val="20"/>
                  <w:szCs w:val="20"/>
                  <w:lang w:val="nl-NL"/>
                </w:rPr>
                <w:t xml:space="preserve">Dit attribuutsoort moet van een waarde voorzien zijn als de attribuutsoort </w:t>
              </w:r>
            </w:ins>
            <w:ins w:id="8888" w:author="Arjan" w:date="2012-12-12T09:40:00Z">
              <w:r w:rsidR="008C517A" w:rsidRPr="00DD0F4F">
                <w:rPr>
                  <w:rFonts w:ascii="Arial" w:eastAsia="Times New Roman" w:hAnsi="Arial" w:cs="Arial"/>
                  <w:color w:val="000000"/>
                  <w:sz w:val="20"/>
                  <w:szCs w:val="20"/>
                  <w:lang w:val="nl-NL"/>
                </w:rPr>
                <w:t>‘A</w:t>
              </w:r>
            </w:ins>
            <w:ins w:id="8889" w:author="Arjan" w:date="2012-12-12T09:50:00Z">
              <w:r w:rsidR="00D54BC0" w:rsidRPr="00DD0F4F">
                <w:rPr>
                  <w:rFonts w:ascii="Arial" w:eastAsia="Times New Roman" w:hAnsi="Arial" w:cs="Arial"/>
                  <w:color w:val="000000"/>
                  <w:sz w:val="20"/>
                  <w:szCs w:val="20"/>
                  <w:lang w:val="nl-NL"/>
                </w:rPr>
                <w:t>r</w:t>
              </w:r>
            </w:ins>
            <w:ins w:id="8890" w:author="Arjan" w:date="2012-12-12T09:40:00Z">
              <w:r w:rsidR="008C517A" w:rsidRPr="00DD0F4F">
                <w:rPr>
                  <w:rFonts w:ascii="Arial" w:eastAsia="Times New Roman" w:hAnsi="Arial" w:cs="Arial"/>
                  <w:color w:val="000000"/>
                  <w:sz w:val="20"/>
                  <w:szCs w:val="20"/>
                  <w:lang w:val="nl-NL"/>
                </w:rPr>
                <w:t>chiefstatus’ een waarde ongelijk "Nog te archiveren" heeft.</w:t>
              </w:r>
            </w:ins>
          </w:p>
        </w:tc>
      </w:tr>
    </w:tbl>
    <w:p w:rsidR="003465FF" w:rsidRPr="00524AB8" w:rsidRDefault="00524AB8" w:rsidP="00524AB8">
      <w:pPr>
        <w:widowControl w:val="0"/>
        <w:autoSpaceDE w:val="0"/>
        <w:autoSpaceDN w:val="0"/>
        <w:adjustRightInd w:val="0"/>
        <w:spacing w:before="240" w:after="60" w:line="240" w:lineRule="auto"/>
        <w:outlineLvl w:val="3"/>
        <w:rPr>
          <w:rFonts w:ascii="Arial" w:eastAsia="Times New Roman" w:hAnsi="Arial" w:cs="Arial"/>
          <w:b/>
          <w:color w:val="004080"/>
          <w:sz w:val="24"/>
          <w:szCs w:val="24"/>
          <w:lang w:eastAsia="nl-NL"/>
        </w:rPr>
      </w:pPr>
      <w:ins w:id="8891" w:author="Arjan" w:date="2014-01-22T14:08: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sidRPr="00524AB8">
          <w:rPr>
            <w:rFonts w:ascii="Arial" w:eastAsia="Times New Roman" w:hAnsi="Arial" w:cs="Arial"/>
            <w:b/>
            <w:color w:val="004080"/>
            <w:sz w:val="24"/>
            <w:szCs w:val="24"/>
            <w:lang w:eastAsia="nl-NL"/>
          </w:rPr>
          <w:t>Archief</w:t>
        </w:r>
        <w:r>
          <w:rPr>
            <w:rFonts w:ascii="Arial" w:eastAsia="Times New Roman" w:hAnsi="Arial" w:cs="Arial"/>
            <w:b/>
            <w:color w:val="004080"/>
            <w:sz w:val="24"/>
            <w:szCs w:val="24"/>
            <w:lang w:eastAsia="nl-NL"/>
          </w:rPr>
          <w:t>status</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E10437" w:rsidRPr="008C517A" w:rsidTr="00E10437">
        <w:trPr>
          <w:trHeight w:val="230"/>
        </w:trPr>
        <w:tc>
          <w:tcPr>
            <w:tcW w:w="3780" w:type="dxa"/>
            <w:tcBorders>
              <w:top w:val="single" w:sz="4" w:space="0" w:color="auto"/>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892" w:author="Arjan" w:date="2013-02-04T21:39:00Z">
              <w:r w:rsidRPr="008C517A">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rsidR="00E10437" w:rsidRPr="008C517A" w:rsidRDefault="008F2B4B" w:rsidP="008C517A">
            <w:pPr>
              <w:autoSpaceDE w:val="0"/>
              <w:autoSpaceDN w:val="0"/>
              <w:adjustRightInd w:val="0"/>
              <w:spacing w:after="0" w:line="240" w:lineRule="auto"/>
              <w:rPr>
                <w:rFonts w:ascii="Arial" w:eastAsia="Times New Roman" w:hAnsi="Arial" w:cs="Arial"/>
                <w:color w:val="000000"/>
                <w:sz w:val="20"/>
                <w:szCs w:val="20"/>
              </w:rPr>
            </w:pPr>
            <w:ins w:id="8893" w:author="Arjan" w:date="2013-02-04T21:39:00Z">
              <w:r w:rsidRPr="008C517A">
                <w:rPr>
                  <w:rFonts w:ascii="Arial" w:hAnsi="Arial" w:cs="Arial"/>
                  <w:sz w:val="20"/>
                  <w:szCs w:val="20"/>
                  <w:lang w:val="en-AU"/>
                </w:rPr>
                <w:fldChar w:fldCharType="begin" w:fldLock="1"/>
              </w:r>
              <w:r w:rsidR="00E10437" w:rsidRPr="008C517A">
                <w:rPr>
                  <w:rFonts w:ascii="Arial" w:hAnsi="Arial" w:cs="Arial"/>
                  <w:sz w:val="20"/>
                  <w:szCs w:val="20"/>
                  <w:lang w:val="en-AU"/>
                </w:rPr>
                <w:instrText xml:space="preserve">MERGEFIELD </w:instrText>
              </w:r>
              <w:r w:rsidR="00E10437" w:rsidRPr="008C517A">
                <w:rPr>
                  <w:rFonts w:ascii="Arial" w:eastAsia="Times New Roman" w:hAnsi="Arial" w:cs="Arial"/>
                  <w:color w:val="000000"/>
                  <w:sz w:val="20"/>
                  <w:szCs w:val="20"/>
                </w:rPr>
                <w:instrText>Att.Name</w:instrText>
              </w:r>
              <w:r w:rsidRPr="008C517A">
                <w:rPr>
                  <w:rFonts w:ascii="Arial" w:hAnsi="Arial" w:cs="Arial"/>
                  <w:sz w:val="20"/>
                  <w:szCs w:val="20"/>
                  <w:lang w:val="en-AU"/>
                </w:rPr>
                <w:fldChar w:fldCharType="separate"/>
              </w:r>
              <w:r w:rsidR="00E10437" w:rsidRPr="008C517A">
                <w:rPr>
                  <w:rFonts w:ascii="Arial" w:eastAsia="Times New Roman" w:hAnsi="Arial" w:cs="Arial"/>
                  <w:color w:val="000000"/>
                  <w:sz w:val="20"/>
                  <w:szCs w:val="20"/>
                </w:rPr>
                <w:t>Archiefstatus</w:t>
              </w:r>
              <w:r w:rsidRPr="008C517A">
                <w:rPr>
                  <w:rFonts w:ascii="Arial" w:hAnsi="Arial" w:cs="Arial"/>
                  <w:sz w:val="20"/>
                  <w:szCs w:val="20"/>
                  <w:lang w:val="en-AU"/>
                </w:rPr>
                <w:fldChar w:fldCharType="end"/>
              </w:r>
            </w:ins>
          </w:p>
        </w:tc>
      </w:tr>
      <w:tr w:rsidR="00E10437" w:rsidRPr="008C517A" w:rsidTr="00E10437">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rsidTr="00E10437">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894" w:author="Arjan" w:date="2013-02-04T21:39:00Z">
              <w:r w:rsidRPr="008C517A">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895" w:author="Arjan" w:date="2013-02-04T21:39:00Z">
              <w:r w:rsidRPr="008C517A">
                <w:rPr>
                  <w:rFonts w:ascii="Arial" w:eastAsia="Times New Roman" w:hAnsi="Arial" w:cs="Arial"/>
                  <w:color w:val="000000"/>
                  <w:sz w:val="20"/>
                  <w:szCs w:val="20"/>
                </w:rPr>
                <w:t>KING</w:t>
              </w:r>
            </w:ins>
          </w:p>
        </w:tc>
      </w:tr>
      <w:tr w:rsidR="00E10437" w:rsidRPr="008C517A" w:rsidTr="00E10437">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rsidTr="00E10437">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896" w:author="Arjan" w:date="2013-02-04T21:39:00Z">
              <w:r w:rsidRPr="008C517A">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rsidTr="00E10437">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rsidTr="00E10437">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897" w:author="Arjan" w:date="2013-02-04T21:39:00Z">
              <w:r w:rsidRPr="008C517A">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E10437" w:rsidRPr="008C517A" w:rsidRDefault="008F2B4B" w:rsidP="008C517A">
            <w:pPr>
              <w:autoSpaceDE w:val="0"/>
              <w:autoSpaceDN w:val="0"/>
              <w:adjustRightInd w:val="0"/>
              <w:spacing w:after="0" w:line="240" w:lineRule="auto"/>
              <w:rPr>
                <w:rFonts w:ascii="Arial" w:eastAsia="Times New Roman" w:hAnsi="Arial" w:cs="Arial"/>
                <w:color w:val="000000"/>
                <w:sz w:val="20"/>
                <w:szCs w:val="20"/>
              </w:rPr>
            </w:pPr>
            <w:ins w:id="8898" w:author="Arjan" w:date="2013-02-04T21:39:00Z">
              <w:r w:rsidRPr="008C517A">
                <w:rPr>
                  <w:rFonts w:ascii="Arial" w:hAnsi="Arial" w:cs="Arial"/>
                  <w:sz w:val="20"/>
                  <w:szCs w:val="20"/>
                  <w:lang w:val="en-AU"/>
                </w:rPr>
                <w:fldChar w:fldCharType="begin" w:fldLock="1"/>
              </w:r>
              <w:r w:rsidR="00E10437" w:rsidRPr="008C517A">
                <w:rPr>
                  <w:rFonts w:ascii="Arial" w:hAnsi="Arial" w:cs="Arial"/>
                  <w:sz w:val="20"/>
                  <w:szCs w:val="20"/>
                  <w:lang w:val="en-AU"/>
                </w:rPr>
                <w:instrText xml:space="preserve">MERGEFIELD </w:instrText>
              </w:r>
              <w:r w:rsidR="00E10437" w:rsidRPr="008C517A">
                <w:rPr>
                  <w:rFonts w:ascii="Arial" w:eastAsia="Times New Roman" w:hAnsi="Arial" w:cs="Arial"/>
                  <w:color w:val="000000"/>
                  <w:sz w:val="20"/>
                  <w:szCs w:val="20"/>
                </w:rPr>
                <w:instrText>Att.Alias</w:instrText>
              </w:r>
              <w:r w:rsidRPr="008C517A">
                <w:rPr>
                  <w:rFonts w:ascii="Arial" w:hAnsi="Arial" w:cs="Arial"/>
                  <w:sz w:val="20"/>
                  <w:szCs w:val="20"/>
                  <w:lang w:val="en-AU"/>
                </w:rPr>
                <w:fldChar w:fldCharType="separate"/>
              </w:r>
              <w:r w:rsidR="00E10437" w:rsidRPr="008C517A">
                <w:rPr>
                  <w:rFonts w:ascii="Arial" w:eastAsia="Times New Roman" w:hAnsi="Arial" w:cs="Arial"/>
                  <w:color w:val="000000"/>
                  <w:sz w:val="20"/>
                  <w:szCs w:val="20"/>
                </w:rPr>
                <w:t>archiefstatus</w:t>
              </w:r>
              <w:r w:rsidRPr="008C517A">
                <w:rPr>
                  <w:rFonts w:ascii="Arial" w:hAnsi="Arial" w:cs="Arial"/>
                  <w:sz w:val="20"/>
                  <w:szCs w:val="20"/>
                  <w:lang w:val="en-AU"/>
                </w:rPr>
                <w:fldChar w:fldCharType="end"/>
              </w:r>
            </w:ins>
          </w:p>
        </w:tc>
      </w:tr>
      <w:tr w:rsidR="00E10437" w:rsidRPr="008C517A" w:rsidTr="00E10437">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5E066D" w:rsidTr="00E10437">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899" w:author="Arjan" w:date="2013-02-04T21:39:00Z">
              <w:r w:rsidRPr="008C517A">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E10437" w:rsidRPr="00DD0F4F" w:rsidRDefault="008F2B4B" w:rsidP="008C517A">
            <w:pPr>
              <w:autoSpaceDE w:val="0"/>
              <w:autoSpaceDN w:val="0"/>
              <w:adjustRightInd w:val="0"/>
              <w:spacing w:after="0" w:line="240" w:lineRule="auto"/>
              <w:rPr>
                <w:rFonts w:ascii="Arial" w:eastAsia="Times New Roman" w:hAnsi="Arial" w:cs="Arial"/>
                <w:color w:val="000000"/>
                <w:sz w:val="20"/>
                <w:szCs w:val="20"/>
                <w:lang w:val="nl-NL"/>
              </w:rPr>
            </w:pPr>
            <w:ins w:id="8900" w:author="Arjan" w:date="2013-02-04T21:39:00Z">
              <w:r w:rsidRPr="008C517A">
                <w:rPr>
                  <w:rFonts w:ascii="Arial" w:hAnsi="Arial" w:cs="Arial"/>
                  <w:sz w:val="20"/>
                  <w:szCs w:val="20"/>
                  <w:lang w:val="en-AU"/>
                </w:rPr>
                <w:fldChar w:fldCharType="begin" w:fldLock="1"/>
              </w:r>
              <w:r w:rsidR="00E10437" w:rsidRPr="00DD0F4F">
                <w:rPr>
                  <w:rFonts w:ascii="Arial" w:hAnsi="Arial" w:cs="Arial"/>
                  <w:sz w:val="20"/>
                  <w:szCs w:val="20"/>
                  <w:lang w:val="nl-NL"/>
                </w:rPr>
                <w:instrText xml:space="preserve">MERGEFIELD </w:instrText>
              </w:r>
              <w:r w:rsidR="00E10437" w:rsidRPr="00DD0F4F">
                <w:rPr>
                  <w:rFonts w:ascii="Arial" w:eastAsia="Times New Roman" w:hAnsi="Arial" w:cs="Arial"/>
                  <w:color w:val="000000"/>
                  <w:sz w:val="20"/>
                  <w:szCs w:val="20"/>
                  <w:lang w:val="nl-NL"/>
                </w:rPr>
                <w:instrText>Att.Notes</w:instrText>
              </w:r>
              <w:r w:rsidRPr="008C517A">
                <w:rPr>
                  <w:rFonts w:ascii="Arial" w:hAnsi="Arial" w:cs="Arial"/>
                  <w:sz w:val="20"/>
                  <w:szCs w:val="20"/>
                  <w:lang w:val="en-AU"/>
                </w:rPr>
                <w:fldChar w:fldCharType="separate"/>
              </w:r>
              <w:r w:rsidR="00E10437" w:rsidRPr="00DD0F4F">
                <w:rPr>
                  <w:rFonts w:ascii="Arial" w:eastAsia="Times New Roman" w:hAnsi="Arial" w:cs="Arial"/>
                  <w:color w:val="000000"/>
                  <w:sz w:val="20"/>
                  <w:szCs w:val="20"/>
                  <w:lang w:val="nl-NL"/>
                </w:rPr>
                <w:t>De fase waarin het zaakdossier zich qua archivering bevindt</w:t>
              </w:r>
              <w:r w:rsidRPr="008C517A">
                <w:rPr>
                  <w:rFonts w:ascii="Arial" w:hAnsi="Arial" w:cs="Arial"/>
                  <w:sz w:val="20"/>
                  <w:szCs w:val="20"/>
                  <w:lang w:val="en-AU"/>
                </w:rPr>
                <w:fldChar w:fldCharType="end"/>
              </w:r>
            </w:ins>
          </w:p>
        </w:tc>
      </w:tr>
      <w:tr w:rsidR="00E10437" w:rsidRPr="005E066D" w:rsidTr="00E10437">
        <w:trPr>
          <w:trHeight w:val="230"/>
        </w:trPr>
        <w:tc>
          <w:tcPr>
            <w:tcW w:w="3780" w:type="dxa"/>
            <w:tcBorders>
              <w:top w:val="nil"/>
              <w:left w:val="nil"/>
              <w:bottom w:val="nil"/>
              <w:right w:val="nil"/>
            </w:tcBorders>
          </w:tcPr>
          <w:p w:rsidR="00E10437" w:rsidRPr="00DD0F4F" w:rsidRDefault="00E10437" w:rsidP="008C517A">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E10437" w:rsidRPr="00DD0F4F" w:rsidRDefault="00E10437" w:rsidP="008C517A">
            <w:pPr>
              <w:autoSpaceDE w:val="0"/>
              <w:autoSpaceDN w:val="0"/>
              <w:adjustRightInd w:val="0"/>
              <w:spacing w:after="0" w:line="240" w:lineRule="auto"/>
              <w:rPr>
                <w:rFonts w:ascii="Arial" w:eastAsia="Times New Roman" w:hAnsi="Arial" w:cs="Arial"/>
                <w:color w:val="000000"/>
                <w:sz w:val="20"/>
                <w:szCs w:val="20"/>
                <w:lang w:val="nl-NL"/>
              </w:rPr>
            </w:pPr>
          </w:p>
        </w:tc>
      </w:tr>
      <w:tr w:rsidR="00E10437" w:rsidRPr="008C517A" w:rsidTr="00E10437">
        <w:trPr>
          <w:trHeight w:val="230"/>
        </w:trPr>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01" w:author="Arjan" w:date="2013-02-04T21:39:00Z">
              <w:r w:rsidRPr="008C517A">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02" w:author="Arjan" w:date="2013-02-04T21:39:00Z">
              <w:r w:rsidRPr="008C517A">
                <w:rPr>
                  <w:rFonts w:ascii="Arial" w:eastAsia="Times New Roman" w:hAnsi="Arial" w:cs="Arial"/>
                  <w:color w:val="000000"/>
                  <w:sz w:val="20"/>
                  <w:szCs w:val="20"/>
                </w:rPr>
                <w:t xml:space="preserve">KING </w:t>
              </w:r>
            </w:ins>
          </w:p>
        </w:tc>
      </w:tr>
      <w:tr w:rsidR="00E10437" w:rsidRPr="008C517A" w:rsidTr="00E10437">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rsidTr="00E10437">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03" w:author="Arjan" w:date="2013-02-04T21:39:00Z">
              <w:r w:rsidRPr="008C517A">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04" w:author="Arjan" w:date="2013-02-04T21:39:00Z">
              <w:r w:rsidRPr="008C517A">
                <w:rPr>
                  <w:rFonts w:ascii="Arial" w:eastAsia="Times New Roman" w:hAnsi="Arial" w:cs="Arial"/>
                  <w:color w:val="000000"/>
                  <w:sz w:val="20"/>
                  <w:szCs w:val="20"/>
                </w:rPr>
                <w:t>1 januari 2013</w:t>
              </w:r>
            </w:ins>
          </w:p>
        </w:tc>
      </w:tr>
      <w:tr w:rsidR="00E10437" w:rsidRPr="008C517A" w:rsidTr="00E10437">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5E066D" w:rsidTr="00E10437">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05" w:author="Arjan" w:date="2013-02-04T21:39:00Z">
              <w:r w:rsidRPr="008C517A">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E10437" w:rsidRPr="00DD0F4F" w:rsidRDefault="00E10437" w:rsidP="00C05E06">
            <w:pPr>
              <w:autoSpaceDE w:val="0"/>
              <w:autoSpaceDN w:val="0"/>
              <w:adjustRightInd w:val="0"/>
              <w:spacing w:after="0" w:line="240" w:lineRule="auto"/>
              <w:rPr>
                <w:ins w:id="8906" w:author="Arjan" w:date="2013-02-04T21:39:00Z"/>
                <w:rFonts w:ascii="Arial" w:eastAsia="Times New Roman" w:hAnsi="Arial" w:cs="Arial"/>
                <w:color w:val="000000"/>
                <w:sz w:val="20"/>
                <w:szCs w:val="20"/>
                <w:lang w:val="nl-NL"/>
              </w:rPr>
            </w:pPr>
            <w:ins w:id="8907" w:author="Arjan" w:date="2013-02-04T21:39:00Z">
              <w:r w:rsidRPr="00DD0F4F">
                <w:rPr>
                  <w:rFonts w:ascii="Arial" w:eastAsia="Times New Roman" w:hAnsi="Arial" w:cs="Arial"/>
                  <w:color w:val="000000"/>
                  <w:sz w:val="20"/>
                  <w:szCs w:val="20"/>
                  <w:lang w:val="nl-NL"/>
                </w:rPr>
                <w:t>Met de attribuutsoorten 'Archiefnominatie' en '</w:t>
              </w:r>
            </w:ins>
            <w:ins w:id="8908" w:author="Arjan" w:date="2013-02-05T12:26:00Z">
              <w:r w:rsidR="006B5AB9" w:rsidRPr="00DD0F4F">
                <w:rPr>
                  <w:rFonts w:ascii="Arial" w:eastAsia="Times New Roman" w:hAnsi="Arial" w:cs="Arial"/>
                  <w:color w:val="000000"/>
                  <w:sz w:val="20"/>
                  <w:szCs w:val="20"/>
                  <w:lang w:val="nl-NL"/>
                </w:rPr>
                <w:t>A</w:t>
              </w:r>
            </w:ins>
            <w:ins w:id="8909" w:author="Arjan" w:date="2013-02-04T21:39:00Z">
              <w:r w:rsidRPr="00DD0F4F">
                <w:rPr>
                  <w:rFonts w:ascii="Arial" w:eastAsia="Times New Roman" w:hAnsi="Arial" w:cs="Arial"/>
                  <w:color w:val="000000"/>
                  <w:sz w:val="20"/>
                  <w:szCs w:val="20"/>
                  <w:lang w:val="nl-NL"/>
                </w:rPr>
                <w:t>rchiefactie</w:t>
              </w:r>
            </w:ins>
            <w:ins w:id="8910" w:author="Arjan" w:date="2013-02-05T12:26:00Z">
              <w:r w:rsidR="006B5AB9" w:rsidRPr="00DD0F4F">
                <w:rPr>
                  <w:rFonts w:ascii="Arial" w:eastAsia="Times New Roman" w:hAnsi="Arial" w:cs="Arial"/>
                  <w:color w:val="000000"/>
                  <w:sz w:val="20"/>
                  <w:szCs w:val="20"/>
                  <w:lang w:val="nl-NL"/>
                </w:rPr>
                <w:t>datum</w:t>
              </w:r>
            </w:ins>
            <w:ins w:id="8911" w:author="Arjan" w:date="2013-02-04T21:39:00Z">
              <w:r w:rsidRPr="00DD0F4F">
                <w:rPr>
                  <w:rFonts w:ascii="Arial" w:eastAsia="Times New Roman" w:hAnsi="Arial" w:cs="Arial"/>
                  <w:color w:val="000000"/>
                  <w:sz w:val="20"/>
                  <w:szCs w:val="20"/>
                  <w:lang w:val="nl-NL"/>
                </w:rPr>
                <w:t xml:space="preserve">' wordt aangegeven wat er met het zaakdossier qua archivering wanneer dient te gebeuren. Het attribuutsoort 'Archiefstatus' geeft aan wat de feitelijke status is van het zaakdossier in het archiveringsproces. </w:t>
              </w:r>
            </w:ins>
          </w:p>
          <w:p w:rsidR="00E10437" w:rsidRPr="00DD0F4F" w:rsidRDefault="00E10437" w:rsidP="00D54BC0">
            <w:pPr>
              <w:autoSpaceDE w:val="0"/>
              <w:autoSpaceDN w:val="0"/>
              <w:adjustRightInd w:val="0"/>
              <w:spacing w:after="0" w:line="240" w:lineRule="auto"/>
              <w:rPr>
                <w:rFonts w:ascii="Arial" w:eastAsia="Times New Roman" w:hAnsi="Arial" w:cs="Arial"/>
                <w:color w:val="000000"/>
                <w:sz w:val="20"/>
                <w:szCs w:val="20"/>
                <w:lang w:val="nl-NL"/>
              </w:rPr>
            </w:pPr>
            <w:ins w:id="8912" w:author="Arjan" w:date="2013-02-04T21:39:00Z">
              <w:r w:rsidRPr="00DD0F4F">
                <w:rPr>
                  <w:rFonts w:ascii="Arial" w:eastAsia="Times New Roman" w:hAnsi="Arial" w:cs="Arial"/>
                  <w:color w:val="000000"/>
                  <w:sz w:val="20"/>
                  <w:szCs w:val="20"/>
                  <w:lang w:val="nl-NL"/>
                </w:rPr>
                <w:t>De defaultwaarde is 'Nog te archiveren'. Zolang het attribuutsoort deze waarde heeft, omvat het zaakdossier alle kenmerken van de zaak, inclusief alle daaraan gerelateerde betrokkenen, objecten, informatieobjecten</w:t>
              </w:r>
            </w:ins>
            <w:ins w:id="8913" w:author="Arjan" w:date="2013-02-05T12:26:00Z">
              <w:r w:rsidR="006B5AB9" w:rsidRPr="00DD0F4F">
                <w:rPr>
                  <w:rFonts w:ascii="Arial" w:eastAsia="Times New Roman" w:hAnsi="Arial" w:cs="Arial"/>
                  <w:color w:val="000000"/>
                  <w:sz w:val="20"/>
                  <w:szCs w:val="20"/>
                  <w:lang w:val="nl-NL"/>
                </w:rPr>
                <w:t>,</w:t>
              </w:r>
            </w:ins>
            <w:ins w:id="8914" w:author="Arjan" w:date="2013-02-04T21:39:00Z">
              <w:r w:rsidRPr="00DD0F4F">
                <w:rPr>
                  <w:rFonts w:ascii="Arial" w:eastAsia="Times New Roman" w:hAnsi="Arial" w:cs="Arial"/>
                  <w:color w:val="000000"/>
                  <w:sz w:val="20"/>
                  <w:szCs w:val="20"/>
                  <w:lang w:val="nl-NL"/>
                </w:rPr>
                <w:t xml:space="preserve"> etcetera. Indien het attribuutsoort een andere waarde heeft, dan betreft het zaakdossier alle aan de zaak gerelateerde en duurzaam bewaarbaar gemaakte informatieobjecten. Alle kenmerken van de zaak, anders dan de daaraan gerelateerde informatieobjecten, zijn bij archivering van de zaak vastgelegd in een duurzaam bewaarbaar gemaakt informatieobject dat aan de zaak gerelateerd is. </w:t>
              </w:r>
            </w:ins>
          </w:p>
        </w:tc>
      </w:tr>
      <w:tr w:rsidR="00E10437" w:rsidRPr="005E066D" w:rsidTr="00D16ECE">
        <w:trPr>
          <w:trHeight w:val="80"/>
        </w:trPr>
        <w:tc>
          <w:tcPr>
            <w:tcW w:w="3780" w:type="dxa"/>
            <w:tcBorders>
              <w:top w:val="nil"/>
              <w:left w:val="nil"/>
              <w:bottom w:val="nil"/>
              <w:right w:val="nil"/>
            </w:tcBorders>
          </w:tcPr>
          <w:p w:rsidR="00E10437" w:rsidRPr="00DD0F4F" w:rsidRDefault="00E10437" w:rsidP="008C517A">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E10437" w:rsidRPr="00DD0F4F" w:rsidRDefault="00E10437" w:rsidP="008C517A">
            <w:pPr>
              <w:autoSpaceDE w:val="0"/>
              <w:autoSpaceDN w:val="0"/>
              <w:adjustRightInd w:val="0"/>
              <w:spacing w:after="0" w:line="240" w:lineRule="auto"/>
              <w:rPr>
                <w:rFonts w:ascii="Arial" w:eastAsia="Times New Roman" w:hAnsi="Arial" w:cs="Arial"/>
                <w:color w:val="000000"/>
                <w:sz w:val="20"/>
                <w:szCs w:val="20"/>
                <w:lang w:val="nl-NL"/>
              </w:rPr>
            </w:pPr>
          </w:p>
        </w:tc>
      </w:tr>
      <w:tr w:rsidR="00E10437" w:rsidRPr="008C517A" w:rsidTr="00E10437">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15" w:author="Arjan" w:date="2013-02-04T21:39:00Z">
              <w:r w:rsidRPr="008C517A">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E10437" w:rsidRPr="008C517A" w:rsidRDefault="008F2B4B" w:rsidP="008C517A">
            <w:pPr>
              <w:autoSpaceDE w:val="0"/>
              <w:autoSpaceDN w:val="0"/>
              <w:adjustRightInd w:val="0"/>
              <w:spacing w:after="0" w:line="240" w:lineRule="auto"/>
              <w:rPr>
                <w:rFonts w:ascii="Arial" w:eastAsia="Times New Roman" w:hAnsi="Arial" w:cs="Arial"/>
                <w:color w:val="000000"/>
                <w:sz w:val="20"/>
                <w:szCs w:val="20"/>
              </w:rPr>
            </w:pPr>
            <w:ins w:id="8916" w:author="Arjan" w:date="2013-02-04T21:39:00Z">
              <w:r w:rsidRPr="008C517A">
                <w:rPr>
                  <w:rFonts w:ascii="Arial" w:hAnsi="Arial" w:cs="Arial"/>
                  <w:sz w:val="20"/>
                  <w:szCs w:val="20"/>
                  <w:lang w:val="en-AU"/>
                </w:rPr>
                <w:fldChar w:fldCharType="begin" w:fldLock="1"/>
              </w:r>
              <w:r w:rsidR="00E10437" w:rsidRPr="008C517A">
                <w:rPr>
                  <w:rFonts w:ascii="Arial" w:hAnsi="Arial" w:cs="Arial"/>
                  <w:sz w:val="20"/>
                  <w:szCs w:val="20"/>
                  <w:lang w:val="en-AU"/>
                </w:rPr>
                <w:instrText xml:space="preserve">MERGEFIELD </w:instrText>
              </w:r>
              <w:r w:rsidR="00E10437" w:rsidRPr="008C517A">
                <w:rPr>
                  <w:rFonts w:ascii="Arial" w:eastAsia="Times New Roman" w:hAnsi="Arial" w:cs="Arial"/>
                  <w:color w:val="000000"/>
                  <w:sz w:val="20"/>
                  <w:szCs w:val="20"/>
                </w:rPr>
                <w:instrText>Att.Type</w:instrText>
              </w:r>
              <w:r w:rsidRPr="008C517A">
                <w:rPr>
                  <w:rFonts w:ascii="Arial" w:hAnsi="Arial" w:cs="Arial"/>
                  <w:sz w:val="20"/>
                  <w:szCs w:val="20"/>
                  <w:lang w:val="en-AU"/>
                </w:rPr>
                <w:fldChar w:fldCharType="separate"/>
              </w:r>
              <w:r w:rsidR="00E10437" w:rsidRPr="008C517A">
                <w:rPr>
                  <w:rFonts w:ascii="Arial" w:eastAsia="Times New Roman" w:hAnsi="Arial" w:cs="Arial"/>
                  <w:color w:val="000000"/>
                  <w:sz w:val="20"/>
                  <w:szCs w:val="20"/>
                </w:rPr>
                <w:t>AN20</w:t>
              </w:r>
              <w:r w:rsidRPr="008C517A">
                <w:rPr>
                  <w:rFonts w:ascii="Arial" w:hAnsi="Arial" w:cs="Arial"/>
                  <w:sz w:val="20"/>
                  <w:szCs w:val="20"/>
                  <w:lang w:val="en-AU"/>
                </w:rPr>
                <w:fldChar w:fldCharType="end"/>
              </w:r>
            </w:ins>
          </w:p>
        </w:tc>
      </w:tr>
      <w:tr w:rsidR="00E10437" w:rsidRPr="008C517A" w:rsidTr="00E10437">
        <w:trPr>
          <w:trHeight w:val="230"/>
        </w:trPr>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5E066D" w:rsidTr="00E10437">
        <w:trPr>
          <w:trHeight w:val="230"/>
        </w:trPr>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17" w:author="Arjan" w:date="2013-02-04T21:39:00Z">
              <w:r w:rsidRPr="008C517A">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E10437" w:rsidRPr="00DD0F4F" w:rsidRDefault="00E10437" w:rsidP="00C05E06">
            <w:pPr>
              <w:autoSpaceDE w:val="0"/>
              <w:autoSpaceDN w:val="0"/>
              <w:adjustRightInd w:val="0"/>
              <w:spacing w:after="0" w:line="240" w:lineRule="auto"/>
              <w:rPr>
                <w:ins w:id="8918" w:author="Arjan" w:date="2013-02-04T21:39:00Z"/>
                <w:rFonts w:ascii="Arial" w:eastAsia="Times New Roman" w:hAnsi="Arial" w:cs="Arial"/>
                <w:color w:val="000000"/>
                <w:sz w:val="20"/>
                <w:szCs w:val="20"/>
                <w:lang w:val="nl-NL"/>
              </w:rPr>
            </w:pPr>
            <w:ins w:id="8919" w:author="Arjan" w:date="2013-02-04T21:39:00Z">
              <w:r w:rsidRPr="00DD0F4F">
                <w:rPr>
                  <w:rFonts w:ascii="Arial" w:eastAsia="Times New Roman" w:hAnsi="Arial" w:cs="Arial"/>
                  <w:color w:val="000000"/>
                  <w:sz w:val="20"/>
                  <w:szCs w:val="20"/>
                  <w:lang w:val="nl-NL"/>
                </w:rPr>
                <w:t xml:space="preserve">- </w:t>
              </w:r>
            </w:ins>
            <w:ins w:id="8920" w:author="Arjan" w:date="2013-02-05T07:35:00Z">
              <w:r w:rsidR="00D16ECE" w:rsidRPr="00DD0F4F">
                <w:rPr>
                  <w:rFonts w:ascii="Arial" w:eastAsia="Times New Roman" w:hAnsi="Arial" w:cs="Arial"/>
                  <w:color w:val="000000"/>
                  <w:sz w:val="20"/>
                  <w:szCs w:val="20"/>
                  <w:lang w:val="nl-NL"/>
                </w:rPr>
                <w:t>“</w:t>
              </w:r>
            </w:ins>
            <w:ins w:id="8921" w:author="Arjan" w:date="2013-02-04T21:39:00Z">
              <w:r w:rsidRPr="00DD0F4F">
                <w:rPr>
                  <w:rFonts w:ascii="Arial" w:eastAsia="Times New Roman" w:hAnsi="Arial" w:cs="Arial"/>
                  <w:color w:val="000000"/>
                  <w:sz w:val="20"/>
                  <w:szCs w:val="20"/>
                  <w:lang w:val="nl-NL"/>
                </w:rPr>
                <w:t>Nog te archiveren</w:t>
              </w:r>
            </w:ins>
            <w:ins w:id="8922" w:author="Arjan" w:date="2013-02-05T07:36:00Z">
              <w:r w:rsidR="00D16ECE" w:rsidRPr="00DD0F4F">
                <w:rPr>
                  <w:rFonts w:ascii="Arial" w:eastAsia="Times New Roman" w:hAnsi="Arial" w:cs="Arial"/>
                  <w:color w:val="000000"/>
                  <w:sz w:val="20"/>
                  <w:szCs w:val="20"/>
                  <w:lang w:val="nl-NL"/>
                </w:rPr>
                <w:t>”</w:t>
              </w:r>
            </w:ins>
          </w:p>
          <w:p w:rsidR="00E10437" w:rsidRPr="00DD0F4F" w:rsidRDefault="00E10437" w:rsidP="00C05E06">
            <w:pPr>
              <w:autoSpaceDE w:val="0"/>
              <w:autoSpaceDN w:val="0"/>
              <w:adjustRightInd w:val="0"/>
              <w:spacing w:after="0" w:line="240" w:lineRule="auto"/>
              <w:rPr>
                <w:ins w:id="8923" w:author="Arjan" w:date="2013-02-04T21:39:00Z"/>
                <w:rFonts w:ascii="Arial" w:eastAsia="Times New Roman" w:hAnsi="Arial" w:cs="Arial"/>
                <w:color w:val="000000"/>
                <w:sz w:val="20"/>
                <w:szCs w:val="20"/>
                <w:lang w:val="nl-NL"/>
              </w:rPr>
            </w:pPr>
            <w:ins w:id="8924" w:author="Arjan" w:date="2013-02-04T21:39:00Z">
              <w:r w:rsidRPr="00DD0F4F">
                <w:rPr>
                  <w:rFonts w:ascii="Arial" w:eastAsia="Times New Roman" w:hAnsi="Arial" w:cs="Arial"/>
                  <w:color w:val="000000"/>
                  <w:sz w:val="20"/>
                  <w:szCs w:val="20"/>
                  <w:lang w:val="nl-NL"/>
                </w:rPr>
                <w:t xml:space="preserve">- </w:t>
              </w:r>
            </w:ins>
            <w:ins w:id="8925" w:author="Arjan" w:date="2013-02-05T07:35:00Z">
              <w:r w:rsidR="00D16ECE" w:rsidRPr="00DD0F4F">
                <w:rPr>
                  <w:rFonts w:ascii="Arial" w:eastAsia="Times New Roman" w:hAnsi="Arial" w:cs="Arial"/>
                  <w:color w:val="000000"/>
                  <w:sz w:val="20"/>
                  <w:szCs w:val="20"/>
                  <w:lang w:val="nl-NL"/>
                </w:rPr>
                <w:t>“</w:t>
              </w:r>
            </w:ins>
            <w:ins w:id="8926" w:author="Arjan" w:date="2013-02-04T21:39:00Z">
              <w:r w:rsidRPr="00DD0F4F">
                <w:rPr>
                  <w:rFonts w:ascii="Arial" w:eastAsia="Times New Roman" w:hAnsi="Arial" w:cs="Arial"/>
                  <w:color w:val="000000"/>
                  <w:sz w:val="20"/>
                  <w:szCs w:val="20"/>
                  <w:lang w:val="nl-NL"/>
                </w:rPr>
                <w:t>Gearchiveerd</w:t>
              </w:r>
            </w:ins>
            <w:ins w:id="8927" w:author="Arjan" w:date="2013-02-05T07:36:00Z">
              <w:r w:rsidR="00D16ECE" w:rsidRPr="00DD0F4F">
                <w:rPr>
                  <w:rFonts w:ascii="Arial" w:eastAsia="Times New Roman" w:hAnsi="Arial" w:cs="Arial"/>
                  <w:color w:val="000000"/>
                  <w:sz w:val="20"/>
                  <w:szCs w:val="20"/>
                  <w:lang w:val="nl-NL"/>
                </w:rPr>
                <w:t>”</w:t>
              </w:r>
            </w:ins>
            <w:ins w:id="8928" w:author="Arjan" w:date="2013-02-04T21:39:00Z">
              <w:r w:rsidRPr="00DD0F4F">
                <w:rPr>
                  <w:rFonts w:ascii="Arial" w:eastAsia="Times New Roman" w:hAnsi="Arial" w:cs="Arial"/>
                  <w:color w:val="000000"/>
                  <w:sz w:val="20"/>
                  <w:szCs w:val="20"/>
                  <w:lang w:val="nl-NL"/>
                </w:rPr>
                <w:t xml:space="preserve"> (</w:t>
              </w:r>
            </w:ins>
            <w:ins w:id="8929" w:author="Arjan" w:date="2013-02-05T10:25:00Z">
              <w:r w:rsidR="00515E1F" w:rsidRPr="00DD0F4F">
                <w:rPr>
                  <w:rFonts w:ascii="Arial" w:eastAsia="Times New Roman" w:hAnsi="Arial" w:cs="Arial"/>
                  <w:color w:val="000000"/>
                  <w:sz w:val="20"/>
                  <w:szCs w:val="20"/>
                  <w:lang w:val="nl-NL"/>
                </w:rPr>
                <w:t>niet-wijzigbaar</w:t>
              </w:r>
            </w:ins>
            <w:ins w:id="8930" w:author="Arjan" w:date="2013-02-04T21:39:00Z">
              <w:r w:rsidRPr="00DD0F4F">
                <w:rPr>
                  <w:rFonts w:ascii="Arial" w:eastAsia="Times New Roman" w:hAnsi="Arial" w:cs="Arial"/>
                  <w:color w:val="000000"/>
                  <w:sz w:val="20"/>
                  <w:szCs w:val="20"/>
                  <w:lang w:val="nl-NL"/>
                </w:rPr>
                <w:t xml:space="preserve"> bewaarbaar gemaakt)</w:t>
              </w:r>
            </w:ins>
          </w:p>
          <w:p w:rsidR="00E10437" w:rsidRPr="00DD0F4F" w:rsidRDefault="00E10437" w:rsidP="00C05E06">
            <w:pPr>
              <w:autoSpaceDE w:val="0"/>
              <w:autoSpaceDN w:val="0"/>
              <w:adjustRightInd w:val="0"/>
              <w:spacing w:after="0" w:line="240" w:lineRule="auto"/>
              <w:rPr>
                <w:ins w:id="8931" w:author="Arjan" w:date="2013-02-04T21:39:00Z"/>
                <w:rFonts w:ascii="Arial" w:eastAsia="Times New Roman" w:hAnsi="Arial" w:cs="Arial"/>
                <w:color w:val="000000"/>
                <w:sz w:val="20"/>
                <w:szCs w:val="20"/>
                <w:lang w:val="nl-NL"/>
              </w:rPr>
            </w:pPr>
            <w:ins w:id="8932" w:author="Arjan" w:date="2013-02-04T21:39:00Z">
              <w:r w:rsidRPr="00DD0F4F">
                <w:rPr>
                  <w:rFonts w:ascii="Arial" w:eastAsia="Times New Roman" w:hAnsi="Arial" w:cs="Arial"/>
                  <w:color w:val="000000"/>
                  <w:sz w:val="20"/>
                  <w:szCs w:val="20"/>
                  <w:lang w:val="nl-NL"/>
                </w:rPr>
                <w:t xml:space="preserve">- </w:t>
              </w:r>
            </w:ins>
            <w:ins w:id="8933" w:author="Arjan" w:date="2013-02-05T07:35:00Z">
              <w:r w:rsidR="00D16ECE" w:rsidRPr="00DD0F4F">
                <w:rPr>
                  <w:rFonts w:ascii="Arial" w:eastAsia="Times New Roman" w:hAnsi="Arial" w:cs="Arial"/>
                  <w:color w:val="000000"/>
                  <w:sz w:val="20"/>
                  <w:szCs w:val="20"/>
                  <w:lang w:val="nl-NL"/>
                </w:rPr>
                <w:t>“</w:t>
              </w:r>
            </w:ins>
            <w:ins w:id="8934" w:author="Arjan" w:date="2013-02-04T21:39:00Z">
              <w:r w:rsidRPr="00DD0F4F">
                <w:rPr>
                  <w:rFonts w:ascii="Arial" w:eastAsia="Times New Roman" w:hAnsi="Arial" w:cs="Arial"/>
                  <w:color w:val="000000"/>
                  <w:sz w:val="20"/>
                  <w:szCs w:val="20"/>
                  <w:lang w:val="nl-NL"/>
                </w:rPr>
                <w:t>Vernietigd</w:t>
              </w:r>
            </w:ins>
            <w:ins w:id="8935" w:author="Arjan" w:date="2013-02-05T07:35:00Z">
              <w:r w:rsidR="00D16ECE" w:rsidRPr="00DD0F4F">
                <w:rPr>
                  <w:rFonts w:ascii="Arial" w:eastAsia="Times New Roman" w:hAnsi="Arial" w:cs="Arial"/>
                  <w:color w:val="000000"/>
                  <w:sz w:val="20"/>
                  <w:szCs w:val="20"/>
                  <w:lang w:val="nl-NL"/>
                </w:rPr>
                <w:t>”</w:t>
              </w:r>
            </w:ins>
            <w:ins w:id="8936" w:author="Arjan" w:date="2013-02-04T21:39:00Z">
              <w:r w:rsidRPr="00DD0F4F">
                <w:rPr>
                  <w:rFonts w:ascii="Arial" w:eastAsia="Times New Roman" w:hAnsi="Arial" w:cs="Arial"/>
                  <w:color w:val="000000"/>
                  <w:sz w:val="20"/>
                  <w:szCs w:val="20"/>
                  <w:lang w:val="nl-NL"/>
                </w:rPr>
                <w:t xml:space="preserve"> </w:t>
              </w:r>
            </w:ins>
          </w:p>
          <w:p w:rsidR="00E10437" w:rsidRPr="00DD0F4F" w:rsidRDefault="00E10437" w:rsidP="008C517A">
            <w:pPr>
              <w:autoSpaceDE w:val="0"/>
              <w:autoSpaceDN w:val="0"/>
              <w:adjustRightInd w:val="0"/>
              <w:spacing w:after="0" w:line="240" w:lineRule="auto"/>
              <w:rPr>
                <w:rFonts w:ascii="Arial" w:eastAsia="Times New Roman" w:hAnsi="Arial" w:cs="Arial"/>
                <w:color w:val="000000"/>
                <w:sz w:val="20"/>
                <w:szCs w:val="20"/>
                <w:lang w:val="nl-NL"/>
              </w:rPr>
            </w:pPr>
            <w:ins w:id="8937" w:author="Arjan" w:date="2013-02-04T21:39:00Z">
              <w:r w:rsidRPr="00DD0F4F">
                <w:rPr>
                  <w:rFonts w:ascii="Arial" w:eastAsia="Times New Roman" w:hAnsi="Arial" w:cs="Arial"/>
                  <w:color w:val="000000"/>
                  <w:sz w:val="20"/>
                  <w:szCs w:val="20"/>
                  <w:lang w:val="nl-NL"/>
                </w:rPr>
                <w:t xml:space="preserve">- </w:t>
              </w:r>
            </w:ins>
            <w:ins w:id="8938" w:author="Arjan" w:date="2013-02-05T07:35:00Z">
              <w:r w:rsidR="00D16ECE" w:rsidRPr="00DD0F4F">
                <w:rPr>
                  <w:rFonts w:ascii="Arial" w:eastAsia="Times New Roman" w:hAnsi="Arial" w:cs="Arial"/>
                  <w:color w:val="000000"/>
                  <w:sz w:val="20"/>
                  <w:szCs w:val="20"/>
                  <w:lang w:val="nl-NL"/>
                </w:rPr>
                <w:t>“</w:t>
              </w:r>
            </w:ins>
            <w:ins w:id="8939" w:author="Arjan" w:date="2013-02-04T21:39:00Z">
              <w:r w:rsidRPr="00DD0F4F">
                <w:rPr>
                  <w:rFonts w:ascii="Arial" w:eastAsia="Times New Roman" w:hAnsi="Arial" w:cs="Arial"/>
                  <w:color w:val="000000"/>
                  <w:sz w:val="20"/>
                  <w:szCs w:val="20"/>
                  <w:lang w:val="nl-NL"/>
                </w:rPr>
                <w:t>Overgedragen</w:t>
              </w:r>
            </w:ins>
            <w:ins w:id="8940" w:author="Arjan" w:date="2013-02-05T07:35:00Z">
              <w:r w:rsidR="00D16ECE" w:rsidRPr="00DD0F4F">
                <w:rPr>
                  <w:rFonts w:ascii="Arial" w:eastAsia="Times New Roman" w:hAnsi="Arial" w:cs="Arial"/>
                  <w:color w:val="000000"/>
                  <w:sz w:val="20"/>
                  <w:szCs w:val="20"/>
                  <w:lang w:val="nl-NL"/>
                </w:rPr>
                <w:t>”</w:t>
              </w:r>
            </w:ins>
            <w:ins w:id="8941" w:author="Arjan" w:date="2013-02-04T21:39:00Z">
              <w:r w:rsidRPr="00DD0F4F">
                <w:rPr>
                  <w:rFonts w:ascii="Arial" w:eastAsia="Times New Roman" w:hAnsi="Arial" w:cs="Arial"/>
                  <w:color w:val="000000"/>
                  <w:sz w:val="20"/>
                  <w:szCs w:val="20"/>
                  <w:lang w:val="nl-NL"/>
                </w:rPr>
                <w:t xml:space="preserve"> (naar een archiefbewaarplaats)</w:t>
              </w:r>
            </w:ins>
          </w:p>
        </w:tc>
      </w:tr>
      <w:tr w:rsidR="00E10437" w:rsidRPr="005E066D" w:rsidTr="00E10437">
        <w:trPr>
          <w:trHeight w:val="215"/>
        </w:trPr>
        <w:tc>
          <w:tcPr>
            <w:tcW w:w="3780" w:type="dxa"/>
            <w:tcBorders>
              <w:top w:val="nil"/>
              <w:left w:val="nil"/>
              <w:bottom w:val="nil"/>
              <w:right w:val="nil"/>
            </w:tcBorders>
          </w:tcPr>
          <w:p w:rsidR="00E10437" w:rsidRPr="00DD0F4F" w:rsidRDefault="00E10437" w:rsidP="008C517A">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E10437" w:rsidRPr="00DD0F4F" w:rsidRDefault="00E10437" w:rsidP="008C517A">
            <w:pPr>
              <w:autoSpaceDE w:val="0"/>
              <w:autoSpaceDN w:val="0"/>
              <w:adjustRightInd w:val="0"/>
              <w:spacing w:after="0" w:line="240" w:lineRule="auto"/>
              <w:rPr>
                <w:rFonts w:ascii="Arial" w:eastAsia="Times New Roman" w:hAnsi="Arial" w:cs="Arial"/>
                <w:color w:val="000000"/>
                <w:sz w:val="20"/>
                <w:szCs w:val="20"/>
                <w:lang w:val="nl-NL"/>
              </w:rPr>
            </w:pPr>
          </w:p>
        </w:tc>
      </w:tr>
      <w:tr w:rsidR="00E10437" w:rsidRPr="008C517A" w:rsidTr="00E10437">
        <w:trPr>
          <w:trHeight w:val="215"/>
        </w:trPr>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42" w:author="Arjan" w:date="2013-02-04T21:39:00Z">
              <w:r w:rsidRPr="008C517A">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43" w:author="Arjan" w:date="2013-02-04T21:39:00Z">
              <w:r w:rsidRPr="008C517A">
                <w:rPr>
                  <w:rFonts w:ascii="Arial" w:eastAsia="Times New Roman" w:hAnsi="Arial" w:cs="Arial"/>
                  <w:color w:val="000000"/>
                  <w:sz w:val="20"/>
                  <w:szCs w:val="20"/>
                </w:rPr>
                <w:t>Ja</w:t>
              </w:r>
            </w:ins>
          </w:p>
        </w:tc>
      </w:tr>
      <w:tr w:rsidR="00E10437" w:rsidRPr="008C517A" w:rsidTr="004F3F32">
        <w:trPr>
          <w:trHeight w:val="80"/>
        </w:trPr>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rsidTr="00E10437">
        <w:trPr>
          <w:trHeight w:val="230"/>
        </w:trPr>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44" w:author="Arjan" w:date="2013-02-04T21:39:00Z">
              <w:r w:rsidRPr="008C517A">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45" w:author="Arjan" w:date="2013-02-04T21:39:00Z">
              <w:r w:rsidRPr="008C517A">
                <w:rPr>
                  <w:rFonts w:ascii="Arial" w:eastAsia="Times New Roman" w:hAnsi="Arial" w:cs="Arial"/>
                  <w:color w:val="000000"/>
                  <w:sz w:val="20"/>
                  <w:szCs w:val="20"/>
                </w:rPr>
                <w:t>Nee</w:t>
              </w:r>
            </w:ins>
          </w:p>
        </w:tc>
      </w:tr>
      <w:tr w:rsidR="00E10437" w:rsidRPr="008C517A" w:rsidTr="00E10437">
        <w:trPr>
          <w:trHeight w:val="230"/>
        </w:trPr>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rsidTr="00E10437">
        <w:trPr>
          <w:trHeight w:val="230"/>
        </w:trPr>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46" w:author="Arjan" w:date="2013-02-04T21:39:00Z">
              <w:r w:rsidRPr="008C517A">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rsidTr="00E10437">
        <w:trPr>
          <w:trHeight w:val="230"/>
        </w:trPr>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rsidTr="00E10437">
        <w:trPr>
          <w:trHeight w:val="230"/>
        </w:trPr>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47" w:author="Arjan" w:date="2013-02-04T21:39:00Z">
              <w:r w:rsidRPr="008C517A">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48" w:author="Arjan" w:date="2013-02-04T21:39:00Z">
              <w:r w:rsidRPr="008C517A">
                <w:rPr>
                  <w:rFonts w:ascii="Arial" w:eastAsia="Times New Roman" w:hAnsi="Arial" w:cs="Arial"/>
                  <w:color w:val="000000"/>
                  <w:sz w:val="20"/>
                  <w:szCs w:val="20"/>
                </w:rPr>
                <w:t>Nee</w:t>
              </w:r>
            </w:ins>
          </w:p>
        </w:tc>
      </w:tr>
      <w:tr w:rsidR="00E10437" w:rsidRPr="008C517A" w:rsidTr="00E10437">
        <w:trPr>
          <w:trHeight w:val="230"/>
        </w:trPr>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rsidTr="00E10437">
        <w:trPr>
          <w:trHeight w:val="411"/>
        </w:trPr>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49" w:author="Arjan" w:date="2013-02-04T21:39:00Z">
              <w:r w:rsidRPr="008C517A">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50" w:author="Arjan" w:date="2013-02-04T21:39:00Z">
              <w:r w:rsidRPr="008C517A">
                <w:rPr>
                  <w:rFonts w:ascii="Arial" w:eastAsia="Times New Roman" w:hAnsi="Arial" w:cs="Arial"/>
                  <w:color w:val="000000"/>
                  <w:sz w:val="20"/>
                  <w:szCs w:val="20"/>
                </w:rPr>
                <w:t>Nee</w:t>
              </w:r>
            </w:ins>
          </w:p>
        </w:tc>
      </w:tr>
      <w:tr w:rsidR="00E10437" w:rsidRPr="008C517A" w:rsidTr="00E10437">
        <w:trPr>
          <w:trHeight w:val="245"/>
        </w:trPr>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rsidTr="00E10437">
        <w:trPr>
          <w:trHeight w:val="230"/>
        </w:trPr>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51" w:author="Arjan" w:date="2013-02-04T21:39:00Z">
              <w:r w:rsidRPr="008C517A">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E10437" w:rsidRPr="008C517A" w:rsidRDefault="008F2B4B" w:rsidP="008C517A">
            <w:pPr>
              <w:autoSpaceDE w:val="0"/>
              <w:autoSpaceDN w:val="0"/>
              <w:adjustRightInd w:val="0"/>
              <w:spacing w:after="0" w:line="240" w:lineRule="auto"/>
              <w:rPr>
                <w:rFonts w:ascii="Arial" w:eastAsia="Times New Roman" w:hAnsi="Arial" w:cs="Arial"/>
                <w:color w:val="000000"/>
                <w:sz w:val="20"/>
                <w:szCs w:val="20"/>
              </w:rPr>
            </w:pPr>
            <w:ins w:id="8952" w:author="Arjan" w:date="2013-02-04T21:39:00Z">
              <w:r w:rsidRPr="008C517A">
                <w:rPr>
                  <w:rFonts w:ascii="Arial" w:hAnsi="Arial" w:cs="Arial"/>
                  <w:sz w:val="20"/>
                  <w:szCs w:val="20"/>
                  <w:lang w:val="en-AU"/>
                </w:rPr>
                <w:fldChar w:fldCharType="begin" w:fldLock="1"/>
              </w:r>
              <w:r w:rsidR="00E10437" w:rsidRPr="008C517A">
                <w:rPr>
                  <w:rFonts w:ascii="Arial" w:hAnsi="Arial" w:cs="Arial"/>
                  <w:sz w:val="20"/>
                  <w:szCs w:val="20"/>
                  <w:lang w:val="en-AU"/>
                </w:rPr>
                <w:instrText xml:space="preserve">MERGEFIELD </w:instrText>
              </w:r>
              <w:r w:rsidR="00E10437" w:rsidRPr="008C517A">
                <w:rPr>
                  <w:rFonts w:ascii="Arial" w:eastAsia="Times New Roman" w:hAnsi="Arial" w:cs="Arial"/>
                  <w:color w:val="000000"/>
                  <w:sz w:val="20"/>
                  <w:szCs w:val="20"/>
                </w:rPr>
                <w:instrText>Att.LowerBound</w:instrText>
              </w:r>
              <w:r w:rsidRPr="008C517A">
                <w:rPr>
                  <w:rFonts w:ascii="Arial" w:hAnsi="Arial" w:cs="Arial"/>
                  <w:sz w:val="20"/>
                  <w:szCs w:val="20"/>
                  <w:lang w:val="en-AU"/>
                </w:rPr>
                <w:fldChar w:fldCharType="separate"/>
              </w:r>
              <w:r w:rsidR="00E10437" w:rsidRPr="008C517A">
                <w:rPr>
                  <w:rFonts w:ascii="Arial" w:eastAsia="Times New Roman" w:hAnsi="Arial" w:cs="Arial"/>
                  <w:color w:val="000000"/>
                  <w:sz w:val="20"/>
                  <w:szCs w:val="20"/>
                </w:rPr>
                <w:t>1</w:t>
              </w:r>
              <w:r w:rsidRPr="008C517A">
                <w:rPr>
                  <w:rFonts w:ascii="Arial" w:hAnsi="Arial" w:cs="Arial"/>
                  <w:sz w:val="20"/>
                  <w:szCs w:val="20"/>
                  <w:lang w:val="en-AU"/>
                </w:rPr>
                <w:fldChar w:fldCharType="end"/>
              </w:r>
              <w:r w:rsidR="00E10437" w:rsidRPr="008C517A">
                <w:rPr>
                  <w:rFonts w:ascii="Arial" w:eastAsia="Times New Roman" w:hAnsi="Arial" w:cs="Arial"/>
                  <w:color w:val="000000"/>
                  <w:sz w:val="20"/>
                  <w:szCs w:val="20"/>
                </w:rPr>
                <w:t xml:space="preserve"> - </w:t>
              </w:r>
              <w:r w:rsidRPr="008C517A">
                <w:rPr>
                  <w:rFonts w:ascii="Arial" w:eastAsia="Times New Roman" w:hAnsi="Arial" w:cs="Arial"/>
                  <w:color w:val="000000"/>
                  <w:sz w:val="20"/>
                  <w:szCs w:val="20"/>
                </w:rPr>
                <w:fldChar w:fldCharType="begin" w:fldLock="1"/>
              </w:r>
              <w:r w:rsidR="00E10437" w:rsidRPr="008C517A">
                <w:rPr>
                  <w:rFonts w:ascii="Arial" w:eastAsia="Times New Roman" w:hAnsi="Arial" w:cs="Arial"/>
                  <w:color w:val="000000"/>
                  <w:sz w:val="20"/>
                  <w:szCs w:val="20"/>
                </w:rPr>
                <w:instrText>MERGEFIELD Att.UpperBound</w:instrText>
              </w:r>
              <w:r w:rsidRPr="008C517A">
                <w:rPr>
                  <w:rFonts w:ascii="Arial" w:eastAsia="Times New Roman" w:hAnsi="Arial" w:cs="Arial"/>
                  <w:color w:val="000000"/>
                  <w:sz w:val="20"/>
                  <w:szCs w:val="20"/>
                </w:rPr>
                <w:fldChar w:fldCharType="separate"/>
              </w:r>
              <w:r w:rsidR="00E10437" w:rsidRPr="008C517A">
                <w:rPr>
                  <w:rFonts w:ascii="Arial" w:eastAsia="Times New Roman" w:hAnsi="Arial" w:cs="Arial"/>
                  <w:color w:val="000000"/>
                  <w:sz w:val="20"/>
                  <w:szCs w:val="20"/>
                </w:rPr>
                <w:t>1</w:t>
              </w:r>
              <w:r w:rsidRPr="008C517A">
                <w:rPr>
                  <w:rFonts w:ascii="Arial" w:eastAsia="Times New Roman" w:hAnsi="Arial" w:cs="Arial"/>
                  <w:color w:val="000000"/>
                  <w:sz w:val="20"/>
                  <w:szCs w:val="20"/>
                </w:rPr>
                <w:fldChar w:fldCharType="end"/>
              </w:r>
            </w:ins>
          </w:p>
        </w:tc>
      </w:tr>
      <w:tr w:rsidR="00E10437" w:rsidRPr="008C517A" w:rsidTr="00E10437">
        <w:trPr>
          <w:trHeight w:val="230"/>
        </w:trPr>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rsidTr="00E10437">
        <w:trPr>
          <w:trHeight w:val="230"/>
        </w:trPr>
        <w:tc>
          <w:tcPr>
            <w:tcW w:w="37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53" w:author="Arjan" w:date="2013-02-04T21:39:00Z">
              <w:r w:rsidRPr="008C517A">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54" w:author="Arjan" w:date="2013-02-04T21:39:00Z">
              <w:r w:rsidRPr="008C517A">
                <w:rPr>
                  <w:rFonts w:ascii="Arial" w:eastAsia="Times New Roman" w:hAnsi="Arial" w:cs="Arial"/>
                  <w:color w:val="000000"/>
                  <w:sz w:val="20"/>
                  <w:szCs w:val="20"/>
                </w:rPr>
                <w:t>Gemeentelijk kerngegeven</w:t>
              </w:r>
            </w:ins>
          </w:p>
        </w:tc>
      </w:tr>
      <w:tr w:rsidR="00E10437" w:rsidRPr="008C517A" w:rsidTr="00E10437">
        <w:trPr>
          <w:trHeight w:val="230"/>
        </w:trPr>
        <w:tc>
          <w:tcPr>
            <w:tcW w:w="3780" w:type="dxa"/>
            <w:tcBorders>
              <w:top w:val="nil"/>
              <w:left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5E066D" w:rsidTr="00E10437">
        <w:trPr>
          <w:trHeight w:val="230"/>
        </w:trPr>
        <w:tc>
          <w:tcPr>
            <w:tcW w:w="3780" w:type="dxa"/>
            <w:tcBorders>
              <w:top w:val="nil"/>
              <w:left w:val="nil"/>
              <w:bottom w:val="single" w:sz="4" w:space="0" w:color="auto"/>
              <w:right w:val="nil"/>
            </w:tcBorders>
          </w:tcPr>
          <w:p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ins w:id="8955" w:author="Arjan" w:date="2013-02-04T21:39:00Z">
              <w:r w:rsidRPr="008C517A">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rsidR="00E10437" w:rsidRPr="00DD0F4F" w:rsidRDefault="00E10437" w:rsidP="008C517A">
            <w:pPr>
              <w:autoSpaceDE w:val="0"/>
              <w:autoSpaceDN w:val="0"/>
              <w:adjustRightInd w:val="0"/>
              <w:spacing w:after="0" w:line="240" w:lineRule="auto"/>
              <w:rPr>
                <w:rFonts w:ascii="Arial" w:eastAsia="Times New Roman" w:hAnsi="Arial" w:cs="Arial"/>
                <w:color w:val="000000"/>
                <w:sz w:val="20"/>
                <w:szCs w:val="20"/>
                <w:lang w:val="nl-NL"/>
              </w:rPr>
            </w:pPr>
            <w:ins w:id="8956" w:author="Arjan" w:date="2013-02-04T21:39:00Z">
              <w:r w:rsidRPr="00DD0F4F">
                <w:rPr>
                  <w:rFonts w:ascii="Arial" w:eastAsia="Times New Roman" w:hAnsi="Arial" w:cs="Arial"/>
                  <w:color w:val="000000"/>
                  <w:sz w:val="20"/>
                  <w:szCs w:val="20"/>
                  <w:lang w:val="nl-NL"/>
                </w:rPr>
                <w:t>Indien het attribuutsoort een waarde ongelijk "Nog te archiveren" heeft, dan moet van alle ENKELVOUDIGE INFORMATIEOBJECTen die via INFORMATIEOBJECT en de ZAAK-INFORMATIEOBJECT-relatie aan de zaak gerelateerd zijn, het attribuutsoort 'Status' de waarde "Gearchiveerd" hebben.</w:t>
              </w:r>
            </w:ins>
          </w:p>
        </w:tc>
      </w:tr>
    </w:tbl>
    <w:p w:rsidR="00FE63AC" w:rsidRPr="00DD0F4F" w:rsidRDefault="00FE63AC" w:rsidP="0099098F">
      <w:pPr>
        <w:rPr>
          <w:noProof/>
          <w:lang w:val="nl-NL"/>
        </w:rPr>
      </w:pPr>
    </w:p>
    <w:p w:rsidR="006C4E2B" w:rsidRDefault="006C4E2B" w:rsidP="006C4E2B">
      <w:pPr>
        <w:pStyle w:val="Kop3"/>
        <w:rPr>
          <w:noProof/>
        </w:rPr>
      </w:pPr>
      <w:bookmarkStart w:id="8957" w:name="_Ref361133885"/>
      <w:bookmarkStart w:id="8958" w:name="_Toc398129699"/>
      <w:r>
        <w:rPr>
          <w:noProof/>
        </w:rPr>
        <w:t>Zaakgeometrie</w:t>
      </w:r>
      <w:bookmarkEnd w:id="8957"/>
      <w:bookmarkEnd w:id="8958"/>
    </w:p>
    <w:p w:rsidR="006C4E2B" w:rsidRDefault="006C4E2B" w:rsidP="006C4E2B">
      <w:pPr>
        <w:spacing w:after="0"/>
        <w:rPr>
          <w:noProof/>
        </w:rPr>
      </w:pPr>
      <w:r w:rsidRPr="00DD0F4F">
        <w:rPr>
          <w:noProof/>
          <w:lang w:val="nl-NL"/>
        </w:rPr>
        <w:t xml:space="preserve">Ter discussie is geweest hoe de lokatie vastgelegd wordt (cq. hoe de lokatie gemodeleerd wordt) van de plek op aarde waarop de zaak betrekking heeft. </w:t>
      </w:r>
      <w:r>
        <w:rPr>
          <w:noProof/>
        </w:rPr>
        <w:t>In de huidige modellering zijn daarvoor twee mogelijkheden:</w:t>
      </w:r>
    </w:p>
    <w:p w:rsidR="006C4E2B" w:rsidRPr="00DD0F4F" w:rsidRDefault="006C4E2B" w:rsidP="006C4E2B">
      <w:pPr>
        <w:pStyle w:val="Lijstalinea"/>
        <w:numPr>
          <w:ilvl w:val="0"/>
          <w:numId w:val="15"/>
        </w:numPr>
        <w:spacing w:after="0"/>
        <w:ind w:left="714" w:hanging="357"/>
        <w:rPr>
          <w:noProof/>
          <w:lang w:val="nl-NL"/>
        </w:rPr>
      </w:pPr>
      <w:r w:rsidRPr="00DD0F4F">
        <w:rPr>
          <w:noProof/>
          <w:lang w:val="nl-NL"/>
        </w:rPr>
        <w:t>Via de ZAAKOBJECT-relatie één of meer ruimtelijke OBJECTen relateren aan  de ZAAK. Het gaat dan om ruimtelijke objecten in enige basisregistratie (Pand, Verblijfsobject, Kadastraal object, Wegdeel, etcetera)</w:t>
      </w:r>
    </w:p>
    <w:p w:rsidR="006C4E2B" w:rsidRPr="00DD0F4F" w:rsidRDefault="006C4E2B" w:rsidP="006C4E2B">
      <w:pPr>
        <w:pStyle w:val="Lijstalinea"/>
        <w:numPr>
          <w:ilvl w:val="0"/>
          <w:numId w:val="15"/>
        </w:numPr>
        <w:spacing w:after="0"/>
        <w:ind w:left="714" w:hanging="357"/>
        <w:rPr>
          <w:noProof/>
          <w:lang w:val="nl-NL"/>
        </w:rPr>
      </w:pPr>
      <w:r w:rsidRPr="00DD0F4F">
        <w:rPr>
          <w:noProof/>
          <w:lang w:val="nl-NL"/>
        </w:rPr>
        <w:t>Door middel van het groepsattribuut ANDER ZAAKOBJECT (van ZAAK) één of meer ruimtelijke objecten (zijnde geen basisregistratieobjecten) bij de zaak vastleggen inclusief de geometrie daarvan.</w:t>
      </w:r>
    </w:p>
    <w:p w:rsidR="006C4E2B" w:rsidRPr="00DD0F4F" w:rsidRDefault="006C4E2B" w:rsidP="006C4E2B">
      <w:pPr>
        <w:rPr>
          <w:noProof/>
          <w:lang w:val="nl-NL"/>
        </w:rPr>
      </w:pPr>
      <w:r w:rsidRPr="00DD0F4F">
        <w:rPr>
          <w:noProof/>
          <w:lang w:val="nl-NL"/>
        </w:rPr>
        <w:t>De veronderstelling daarachter is dat een zaak ruimtelijk gezien altijd betrekking heeft op een ruimtelijk object. Beoordeeld is dat dat niet altijd opgaat. Bijvoorbeeld, er wordt een aanvraag ingediend voor een Evenementenvergunning t.b.v. een straatbarbeque. Deze vindt plaats in een gedeelte van een straat. Er is dan geen sprake van een ruimtelijk object maar enkel van een plek op aarde</w:t>
      </w:r>
      <w:r w:rsidR="004620FF" w:rsidRPr="00DD0F4F">
        <w:rPr>
          <w:noProof/>
          <w:lang w:val="nl-NL"/>
        </w:rPr>
        <w:t xml:space="preserve">. Er zijn meer situaties waarin </w:t>
      </w:r>
      <w:r w:rsidRPr="00DD0F4F">
        <w:rPr>
          <w:noProof/>
          <w:lang w:val="nl-NL"/>
        </w:rPr>
        <w:t xml:space="preserve">de zaak betrekking </w:t>
      </w:r>
      <w:r w:rsidR="004620FF" w:rsidRPr="00DD0F4F">
        <w:rPr>
          <w:noProof/>
          <w:lang w:val="nl-NL"/>
        </w:rPr>
        <w:t xml:space="preserve">heeft </w:t>
      </w:r>
      <w:r w:rsidRPr="00DD0F4F">
        <w:rPr>
          <w:noProof/>
          <w:lang w:val="nl-NL"/>
        </w:rPr>
        <w:t>op een niet als specifiek ruimtelijk object benoemd gedeelte van het aardoppervlak</w:t>
      </w:r>
      <w:r w:rsidR="004620FF" w:rsidRPr="00DD0F4F">
        <w:rPr>
          <w:noProof/>
          <w:lang w:val="nl-NL"/>
        </w:rPr>
        <w:t xml:space="preserve">, zoals </w:t>
      </w:r>
      <w:r w:rsidRPr="00DD0F4F">
        <w:rPr>
          <w:noProof/>
          <w:lang w:val="nl-NL"/>
        </w:rPr>
        <w:t>de melding van op straat liggend afval</w:t>
      </w:r>
      <w:r w:rsidR="009C2896" w:rsidRPr="00DD0F4F">
        <w:rPr>
          <w:noProof/>
          <w:lang w:val="nl-NL"/>
        </w:rPr>
        <w:t xml:space="preserve"> of een losliggende stoeptegel</w:t>
      </w:r>
      <w:r w:rsidRPr="00DD0F4F">
        <w:rPr>
          <w:noProof/>
          <w:lang w:val="nl-NL"/>
        </w:rPr>
        <w:t>.</w:t>
      </w:r>
      <w:r w:rsidR="004620FF" w:rsidRPr="00DD0F4F">
        <w:rPr>
          <w:noProof/>
          <w:lang w:val="nl-NL"/>
        </w:rPr>
        <w:t xml:space="preserve"> Het voert in dergelijke situaties te ver om een ANDER ZAAKOBJECT te creëren</w:t>
      </w:r>
      <w:r w:rsidRPr="00DD0F4F">
        <w:rPr>
          <w:noProof/>
          <w:lang w:val="nl-NL"/>
        </w:rPr>
        <w:t xml:space="preserve">. </w:t>
      </w:r>
      <w:r w:rsidR="004620FF" w:rsidRPr="00DD0F4F">
        <w:rPr>
          <w:noProof/>
          <w:lang w:val="nl-NL"/>
        </w:rPr>
        <w:t>Er is geen</w:t>
      </w:r>
      <w:r w:rsidRPr="00DD0F4F">
        <w:rPr>
          <w:noProof/>
          <w:lang w:val="nl-NL"/>
        </w:rPr>
        <w:t xml:space="preserve"> toegevoegde waarde van de Ander_zaakobject-attributen </w:t>
      </w:r>
      <w:r w:rsidR="004620FF" w:rsidRPr="00DD0F4F">
        <w:rPr>
          <w:noProof/>
          <w:lang w:val="nl-NL"/>
        </w:rPr>
        <w:t>‘</w:t>
      </w:r>
      <w:r w:rsidRPr="00DD0F4F">
        <w:rPr>
          <w:noProof/>
          <w:lang w:val="nl-NL"/>
        </w:rPr>
        <w:t>Ander zaakobject omschrijving</w:t>
      </w:r>
      <w:r w:rsidR="004620FF" w:rsidRPr="00DD0F4F">
        <w:rPr>
          <w:noProof/>
          <w:lang w:val="nl-NL"/>
        </w:rPr>
        <w:t>’</w:t>
      </w:r>
      <w:r w:rsidRPr="00DD0F4F">
        <w:rPr>
          <w:noProof/>
          <w:lang w:val="nl-NL"/>
        </w:rPr>
        <w:t xml:space="preserve">, </w:t>
      </w:r>
      <w:r w:rsidR="004620FF" w:rsidRPr="00DD0F4F">
        <w:rPr>
          <w:noProof/>
          <w:lang w:val="nl-NL"/>
        </w:rPr>
        <w:t>‘</w:t>
      </w:r>
      <w:r w:rsidRPr="00DD0F4F">
        <w:rPr>
          <w:noProof/>
          <w:lang w:val="nl-NL"/>
        </w:rPr>
        <w:t>Ander zaakobject aanduiding</w:t>
      </w:r>
      <w:r w:rsidR="004620FF" w:rsidRPr="00DD0F4F">
        <w:rPr>
          <w:noProof/>
          <w:lang w:val="nl-NL"/>
        </w:rPr>
        <w:t>’</w:t>
      </w:r>
      <w:r w:rsidRPr="00DD0F4F">
        <w:rPr>
          <w:noProof/>
          <w:lang w:val="nl-NL"/>
        </w:rPr>
        <w:t xml:space="preserve"> en </w:t>
      </w:r>
      <w:r w:rsidR="004620FF" w:rsidRPr="00DD0F4F">
        <w:rPr>
          <w:noProof/>
          <w:lang w:val="nl-NL"/>
        </w:rPr>
        <w:t>‘</w:t>
      </w:r>
      <w:r w:rsidRPr="00DD0F4F">
        <w:rPr>
          <w:noProof/>
          <w:lang w:val="nl-NL"/>
        </w:rPr>
        <w:t>Ander zaakobject registratie</w:t>
      </w:r>
      <w:r w:rsidR="004620FF" w:rsidRPr="00DD0F4F">
        <w:rPr>
          <w:noProof/>
          <w:lang w:val="nl-NL"/>
        </w:rPr>
        <w:t>’cq. deze attributen kunnen niet van een waarde voorzien worden</w:t>
      </w:r>
      <w:r w:rsidRPr="00DD0F4F">
        <w:rPr>
          <w:noProof/>
          <w:lang w:val="nl-NL"/>
        </w:rPr>
        <w:t>. De omschrijving volgt uit het Zaaktype en/of de Zaakomschrijving (“Behandelen aanvraag Evenementen­vergunning inzake straatbarbeque Beukenlaan op 5-12-2011’ resp. ‘Behandelen melding afval-op-straat, Rozenweg, 1-1-2012’). Een aanduiding is er niet want er is geen object. En aangezien er geen object is, is er ook geen registratie waarin die beheerd wordt.</w:t>
      </w:r>
      <w:r w:rsidR="004620FF" w:rsidRPr="00DD0F4F">
        <w:rPr>
          <w:noProof/>
          <w:lang w:val="nl-NL"/>
        </w:rPr>
        <w:t xml:space="preserve"> </w:t>
      </w:r>
      <w:r w:rsidR="009C2896" w:rsidRPr="00DD0F4F">
        <w:rPr>
          <w:noProof/>
          <w:lang w:val="nl-NL"/>
        </w:rPr>
        <w:t xml:space="preserve">Het in genoemde voorbeelden relateren van de zaak aan een OPENBARE RUIMTE of een WEGDEEL geeft de lokatie van de zaak onvoldoende afgebakend aan. </w:t>
      </w:r>
      <w:r w:rsidR="004620FF" w:rsidRPr="00DD0F4F">
        <w:rPr>
          <w:noProof/>
          <w:lang w:val="nl-NL"/>
        </w:rPr>
        <w:t xml:space="preserve">In dergelijke situaties </w:t>
      </w:r>
      <w:r w:rsidR="009C2896" w:rsidRPr="00DD0F4F">
        <w:rPr>
          <w:noProof/>
          <w:lang w:val="nl-NL"/>
        </w:rPr>
        <w:t>is er behoefte aan</w:t>
      </w:r>
      <w:r w:rsidR="004620FF" w:rsidRPr="00DD0F4F">
        <w:rPr>
          <w:noProof/>
          <w:lang w:val="nl-NL"/>
        </w:rPr>
        <w:t xml:space="preserve"> een attribuut Zaakgeometrie waarmee de ‘plek op aarde’ aangeduid wordt waarop de zaak betrekking heeft. </w:t>
      </w:r>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4013F1" w:rsidRPr="004013F1" w:rsidTr="004013F1">
        <w:trPr>
          <w:trHeight w:val="230"/>
        </w:trPr>
        <w:tc>
          <w:tcPr>
            <w:tcW w:w="3780" w:type="dxa"/>
            <w:tcBorders>
              <w:top w:val="single" w:sz="4" w:space="0" w:color="auto"/>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59" w:author="Arjan" w:date="2012-11-18T23:18:00Z">
              <w:r>
                <w:rPr>
                  <w:rFonts w:eastAsia="Times New Roman"/>
                  <w:b/>
                  <w:bCs/>
                </w:rPr>
                <w:lastRenderedPageBreak/>
                <w:t>Naam attribuutsoort</w:t>
              </w:r>
            </w:ins>
          </w:p>
        </w:tc>
        <w:tc>
          <w:tcPr>
            <w:tcW w:w="5580" w:type="dxa"/>
            <w:tcBorders>
              <w:top w:val="single" w:sz="4" w:space="0" w:color="auto"/>
              <w:left w:val="nil"/>
              <w:bottom w:val="nil"/>
              <w:right w:val="nil"/>
            </w:tcBorders>
          </w:tcPr>
          <w:p w:rsidR="004013F1" w:rsidRPr="004013F1" w:rsidRDefault="008F2B4B" w:rsidP="004013F1">
            <w:pPr>
              <w:autoSpaceDE w:val="0"/>
              <w:autoSpaceDN w:val="0"/>
              <w:adjustRightInd w:val="0"/>
              <w:spacing w:after="0" w:line="240" w:lineRule="auto"/>
              <w:rPr>
                <w:rFonts w:ascii="Arial" w:eastAsia="Times New Roman" w:hAnsi="Arial" w:cs="Arial"/>
                <w:color w:val="000000"/>
                <w:sz w:val="20"/>
                <w:szCs w:val="20"/>
              </w:rPr>
            </w:pPr>
            <w:ins w:id="8960" w:author="Arjan" w:date="2012-11-18T23:18:00Z">
              <w:r>
                <w:fldChar w:fldCharType="begin" w:fldLock="1"/>
              </w:r>
              <w:r w:rsidR="004013F1">
                <w:instrText xml:space="preserve">MERGEFIELD </w:instrText>
              </w:r>
              <w:r w:rsidR="004013F1">
                <w:rPr>
                  <w:rFonts w:eastAsia="Times New Roman"/>
                </w:rPr>
                <w:instrText>Att.Name</w:instrText>
              </w:r>
              <w:r>
                <w:fldChar w:fldCharType="separate"/>
              </w:r>
              <w:r w:rsidR="004013F1">
                <w:rPr>
                  <w:rFonts w:eastAsia="Times New Roman"/>
                </w:rPr>
                <w:t>Zaakgeometrie</w:t>
              </w:r>
              <w:r>
                <w:fldChar w:fldCharType="end"/>
              </w:r>
            </w:ins>
          </w:p>
        </w:tc>
      </w:tr>
      <w:tr w:rsidR="004013F1" w:rsidRPr="004013F1" w:rsidTr="004013F1">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rsidTr="004013F1">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61" w:author="Arjan" w:date="2012-11-18T23:18:00Z">
              <w:r>
                <w:rPr>
                  <w:rFonts w:eastAsia="Times New Roman"/>
                  <w:b/>
                  <w:bCs/>
                </w:rPr>
                <w:t>Herkomst attribuutsoort</w:t>
              </w:r>
            </w:ins>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62" w:author="Arjan" w:date="2012-11-18T23:18:00Z">
              <w:r>
                <w:rPr>
                  <w:rFonts w:eastAsia="Times New Roman"/>
                </w:rPr>
                <w:t>KING</w:t>
              </w:r>
            </w:ins>
          </w:p>
        </w:tc>
      </w:tr>
      <w:tr w:rsidR="004013F1" w:rsidRPr="004013F1" w:rsidTr="004013F1">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rsidTr="004013F1">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63" w:author="Arjan" w:date="2012-11-18T23:18:00Z">
              <w:r>
                <w:rPr>
                  <w:rFonts w:eastAsia="Times New Roman"/>
                  <w:b/>
                  <w:bCs/>
                </w:rPr>
                <w:t>Code attribuutsoort</w:t>
              </w:r>
            </w:ins>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rsidTr="004013F1">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rsidTr="004013F1">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64" w:author="Arjan" w:date="2012-11-18T23:18:00Z">
              <w:r>
                <w:rPr>
                  <w:rFonts w:eastAsia="Times New Roman"/>
                  <w:b/>
                  <w:bCs/>
                </w:rPr>
                <w:t>XML-tag attribuutsoort</w:t>
              </w:r>
            </w:ins>
          </w:p>
        </w:tc>
        <w:tc>
          <w:tcPr>
            <w:tcW w:w="5580" w:type="dxa"/>
            <w:tcBorders>
              <w:top w:val="nil"/>
              <w:left w:val="nil"/>
              <w:bottom w:val="nil"/>
              <w:right w:val="nil"/>
            </w:tcBorders>
          </w:tcPr>
          <w:p w:rsidR="004013F1" w:rsidRPr="004013F1" w:rsidRDefault="008F2B4B" w:rsidP="004013F1">
            <w:pPr>
              <w:autoSpaceDE w:val="0"/>
              <w:autoSpaceDN w:val="0"/>
              <w:adjustRightInd w:val="0"/>
              <w:spacing w:after="0" w:line="240" w:lineRule="auto"/>
              <w:rPr>
                <w:rFonts w:ascii="Arial" w:eastAsia="Times New Roman" w:hAnsi="Arial" w:cs="Arial"/>
                <w:color w:val="000000"/>
                <w:sz w:val="20"/>
                <w:szCs w:val="20"/>
              </w:rPr>
            </w:pPr>
            <w:ins w:id="8965" w:author="Arjan" w:date="2012-11-18T23:18:00Z">
              <w:r>
                <w:fldChar w:fldCharType="begin" w:fldLock="1"/>
              </w:r>
              <w:r w:rsidR="004013F1">
                <w:instrText xml:space="preserve">MERGEFIELD </w:instrText>
              </w:r>
              <w:r w:rsidR="004013F1">
                <w:rPr>
                  <w:rFonts w:eastAsia="Times New Roman"/>
                </w:rPr>
                <w:instrText>Att.Alias</w:instrText>
              </w:r>
              <w:r>
                <w:fldChar w:fldCharType="separate"/>
              </w:r>
              <w:r w:rsidR="004013F1">
                <w:rPr>
                  <w:rFonts w:eastAsia="Times New Roman"/>
                </w:rPr>
                <w:t>geometrie</w:t>
              </w:r>
              <w:r>
                <w:fldChar w:fldCharType="end"/>
              </w:r>
            </w:ins>
          </w:p>
        </w:tc>
      </w:tr>
      <w:tr w:rsidR="004013F1" w:rsidRPr="004013F1" w:rsidTr="004013F1">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5E066D" w:rsidTr="004013F1">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66" w:author="Arjan" w:date="2012-11-18T23:18:00Z">
              <w:r>
                <w:rPr>
                  <w:rFonts w:eastAsia="Times New Roman"/>
                  <w:b/>
                  <w:bCs/>
                </w:rPr>
                <w:t>Definitie attribuutsoort</w:t>
              </w:r>
            </w:ins>
          </w:p>
        </w:tc>
        <w:tc>
          <w:tcPr>
            <w:tcW w:w="5580" w:type="dxa"/>
            <w:tcBorders>
              <w:top w:val="nil"/>
              <w:left w:val="nil"/>
              <w:bottom w:val="nil"/>
              <w:right w:val="nil"/>
            </w:tcBorders>
          </w:tcPr>
          <w:p w:rsidR="004013F1" w:rsidRPr="00DD0F4F" w:rsidRDefault="008F2B4B" w:rsidP="004013F1">
            <w:pPr>
              <w:autoSpaceDE w:val="0"/>
              <w:autoSpaceDN w:val="0"/>
              <w:adjustRightInd w:val="0"/>
              <w:spacing w:after="0" w:line="240" w:lineRule="auto"/>
              <w:rPr>
                <w:rFonts w:ascii="Arial" w:eastAsia="Times New Roman" w:hAnsi="Arial" w:cs="Arial"/>
                <w:color w:val="000000"/>
                <w:sz w:val="20"/>
                <w:szCs w:val="20"/>
                <w:lang w:val="nl-NL"/>
              </w:rPr>
            </w:pPr>
            <w:ins w:id="8967" w:author="Arjan" w:date="2012-11-18T23:18:00Z">
              <w:r>
                <w:fldChar w:fldCharType="begin" w:fldLock="1"/>
              </w:r>
              <w:r w:rsidR="004013F1" w:rsidRPr="00DD0F4F">
                <w:rPr>
                  <w:lang w:val="nl-NL"/>
                </w:rPr>
                <w:instrText xml:space="preserve">MERGEFIELD </w:instrText>
              </w:r>
              <w:r w:rsidR="004013F1" w:rsidRPr="00DD0F4F">
                <w:rPr>
                  <w:rFonts w:eastAsia="Times New Roman"/>
                  <w:lang w:val="nl-NL"/>
                </w:rPr>
                <w:instrText>Att.Notes</w:instrText>
              </w:r>
              <w:r>
                <w:fldChar w:fldCharType="end"/>
              </w:r>
              <w:r w:rsidR="004013F1" w:rsidRPr="00DD0F4F">
                <w:rPr>
                  <w:rFonts w:eastAsia="Times New Roman"/>
                  <w:color w:val="0F0F0F"/>
                  <w:lang w:val="nl-NL"/>
                </w:rPr>
                <w:t>De minimaal tweedimensionale geometrische representatie van de lokatie, relatief ten opzichte van de aarde, waarop de zaak betrekking heeft.</w:t>
              </w:r>
            </w:ins>
          </w:p>
        </w:tc>
      </w:tr>
      <w:tr w:rsidR="004013F1" w:rsidRPr="005E066D" w:rsidTr="004013F1">
        <w:trPr>
          <w:trHeight w:val="230"/>
        </w:trPr>
        <w:tc>
          <w:tcPr>
            <w:tcW w:w="3780" w:type="dxa"/>
            <w:tcBorders>
              <w:top w:val="nil"/>
              <w:left w:val="nil"/>
              <w:bottom w:val="nil"/>
              <w:right w:val="nil"/>
            </w:tcBorders>
          </w:tcPr>
          <w:p w:rsidR="004013F1" w:rsidRPr="00DD0F4F" w:rsidRDefault="004013F1" w:rsidP="004013F1">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4013F1" w:rsidRPr="00DD0F4F" w:rsidRDefault="004013F1" w:rsidP="004013F1">
            <w:pPr>
              <w:autoSpaceDE w:val="0"/>
              <w:autoSpaceDN w:val="0"/>
              <w:adjustRightInd w:val="0"/>
              <w:spacing w:after="0" w:line="240" w:lineRule="auto"/>
              <w:rPr>
                <w:rFonts w:ascii="Arial" w:eastAsia="Times New Roman" w:hAnsi="Arial" w:cs="Arial"/>
                <w:color w:val="000000"/>
                <w:sz w:val="20"/>
                <w:szCs w:val="20"/>
                <w:lang w:val="nl-NL"/>
              </w:rPr>
            </w:pPr>
          </w:p>
        </w:tc>
      </w:tr>
      <w:tr w:rsidR="004013F1" w:rsidRPr="004013F1" w:rsidTr="004013F1">
        <w:trPr>
          <w:trHeight w:val="230"/>
        </w:trPr>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68" w:author="Arjan" w:date="2012-11-18T23:18:00Z">
              <w:r>
                <w:rPr>
                  <w:rFonts w:eastAsia="Times New Roman"/>
                  <w:b/>
                  <w:bCs/>
                </w:rPr>
                <w:t>Herkomst definitie attribuutsoort</w:t>
              </w:r>
            </w:ins>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69" w:author="Arjan" w:date="2012-11-18T23:18:00Z">
              <w:r>
                <w:rPr>
                  <w:rFonts w:eastAsia="Times New Roman"/>
                </w:rPr>
                <w:t xml:space="preserve">KING </w:t>
              </w:r>
            </w:ins>
          </w:p>
        </w:tc>
      </w:tr>
      <w:tr w:rsidR="004013F1" w:rsidRPr="004013F1" w:rsidTr="004013F1">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rsidTr="004013F1">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70" w:author="Arjan" w:date="2012-11-18T23:18:00Z">
              <w:r>
                <w:rPr>
                  <w:rFonts w:eastAsia="Times New Roman"/>
                  <w:b/>
                  <w:bCs/>
                </w:rPr>
                <w:t>Datum opname attribuutsoort</w:t>
              </w:r>
            </w:ins>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71" w:author="Arjan" w:date="2012-11-18T23:18:00Z">
              <w:r>
                <w:rPr>
                  <w:rFonts w:eastAsia="Times New Roman"/>
                </w:rPr>
                <w:t>1 januari 2013</w:t>
              </w:r>
            </w:ins>
          </w:p>
        </w:tc>
      </w:tr>
      <w:tr w:rsidR="004013F1" w:rsidRPr="004013F1" w:rsidTr="004013F1">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5E066D" w:rsidTr="004013F1">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72" w:author="Arjan" w:date="2012-11-18T23:18:00Z">
              <w:r>
                <w:rPr>
                  <w:rFonts w:eastAsia="Times New Roman"/>
                  <w:b/>
                  <w:bCs/>
                </w:rPr>
                <w:t>Toelichting attribuutsoort</w:t>
              </w:r>
            </w:ins>
          </w:p>
        </w:tc>
        <w:tc>
          <w:tcPr>
            <w:tcW w:w="5580" w:type="dxa"/>
            <w:tcBorders>
              <w:top w:val="nil"/>
              <w:left w:val="nil"/>
              <w:bottom w:val="nil"/>
              <w:right w:val="nil"/>
            </w:tcBorders>
          </w:tcPr>
          <w:p w:rsidR="004013F1" w:rsidRPr="00DD0F4F" w:rsidRDefault="004013F1" w:rsidP="004013F1">
            <w:pPr>
              <w:spacing w:after="0"/>
              <w:rPr>
                <w:ins w:id="8973" w:author="Arjan" w:date="2012-11-18T23:18:00Z"/>
                <w:rFonts w:eastAsia="Times New Roman"/>
                <w:lang w:val="nl-NL"/>
              </w:rPr>
            </w:pPr>
            <w:ins w:id="8974" w:author="Arjan" w:date="2012-11-18T23:18:00Z">
              <w:r w:rsidRPr="00DD0F4F">
                <w:rPr>
                  <w:rFonts w:eastAsia="Times New Roman"/>
                  <w:lang w:val="nl-NL"/>
                </w:rPr>
                <w:t>Deze attribuutsoort verschaft de mogelijkheid om de ‘plek op aarde’ (of daarboven of daarin) vast te leggen waarop de zaak betrekking heeft als dit niet precies één of meer ANDERe ZAAKOBJECTen of OBJECTen (via de ZAAKOBJECT-relatie) betreft. Het gaat dan om situaties waarin de zaak niet expliciet betrekking op een als zodanig afgebakend ruimtelijk object. Voorbeelden hiervan zijn:</w:t>
              </w:r>
            </w:ins>
          </w:p>
          <w:p w:rsidR="004013F1" w:rsidRPr="00DD0F4F" w:rsidRDefault="004013F1" w:rsidP="004013F1">
            <w:pPr>
              <w:spacing w:after="0"/>
              <w:rPr>
                <w:ins w:id="8975" w:author="Arjan" w:date="2012-11-18T23:18:00Z"/>
                <w:rFonts w:eastAsia="Times New Roman"/>
                <w:lang w:val="nl-NL"/>
              </w:rPr>
            </w:pPr>
            <w:ins w:id="8976" w:author="Arjan" w:date="2012-11-18T23:18:00Z">
              <w:r w:rsidRPr="00DD0F4F">
                <w:rPr>
                  <w:rFonts w:eastAsia="Times New Roman"/>
                  <w:lang w:val="nl-NL"/>
                </w:rPr>
                <w:t xml:space="preserve">- een aanvraag voor een Evenementenvergunning t.b.v. een straatbarbeque. Deze vindt plaats in een gedeelte van een straat. Er is dan geen sprake van een ruimtelijk object maar enkel van een plek op aarde zijnde het gedeelte van de openbare ruimte. </w:t>
              </w:r>
            </w:ins>
          </w:p>
          <w:p w:rsidR="004013F1" w:rsidRPr="00DD0F4F" w:rsidRDefault="004013F1" w:rsidP="004013F1">
            <w:pPr>
              <w:autoSpaceDE w:val="0"/>
              <w:autoSpaceDN w:val="0"/>
              <w:adjustRightInd w:val="0"/>
              <w:spacing w:after="0" w:line="240" w:lineRule="auto"/>
              <w:rPr>
                <w:rFonts w:ascii="Arial" w:eastAsia="Times New Roman" w:hAnsi="Arial" w:cs="Arial"/>
                <w:color w:val="000000"/>
                <w:sz w:val="20"/>
                <w:szCs w:val="20"/>
                <w:lang w:val="nl-NL"/>
              </w:rPr>
            </w:pPr>
            <w:ins w:id="8977" w:author="Arjan" w:date="2012-11-18T23:18:00Z">
              <w:r w:rsidRPr="00DD0F4F">
                <w:rPr>
                  <w:rFonts w:eastAsia="Times New Roman"/>
                  <w:lang w:val="nl-NL"/>
                </w:rPr>
                <w:t>- de melding van op straat liggend afval of een losliggende stoeptegel.</w:t>
              </w:r>
            </w:ins>
          </w:p>
        </w:tc>
      </w:tr>
      <w:tr w:rsidR="004013F1" w:rsidRPr="005E066D" w:rsidTr="004013F1">
        <w:tc>
          <w:tcPr>
            <w:tcW w:w="3780" w:type="dxa"/>
            <w:tcBorders>
              <w:top w:val="nil"/>
              <w:left w:val="nil"/>
              <w:bottom w:val="nil"/>
              <w:right w:val="nil"/>
            </w:tcBorders>
          </w:tcPr>
          <w:p w:rsidR="004013F1" w:rsidRPr="00DD0F4F" w:rsidRDefault="004013F1" w:rsidP="004013F1">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4013F1" w:rsidRPr="00DD0F4F" w:rsidRDefault="004013F1" w:rsidP="004013F1">
            <w:pPr>
              <w:autoSpaceDE w:val="0"/>
              <w:autoSpaceDN w:val="0"/>
              <w:adjustRightInd w:val="0"/>
              <w:spacing w:after="0" w:line="240" w:lineRule="auto"/>
              <w:rPr>
                <w:rFonts w:ascii="Arial" w:eastAsia="Times New Roman" w:hAnsi="Arial" w:cs="Arial"/>
                <w:color w:val="000000"/>
                <w:sz w:val="20"/>
                <w:szCs w:val="20"/>
                <w:lang w:val="nl-NL"/>
              </w:rPr>
            </w:pPr>
          </w:p>
        </w:tc>
      </w:tr>
      <w:tr w:rsidR="004013F1" w:rsidRPr="004013F1" w:rsidTr="004013F1">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78" w:author="Arjan" w:date="2012-11-18T23:18:00Z">
              <w:r>
                <w:rPr>
                  <w:rFonts w:eastAsia="Times New Roman"/>
                  <w:b/>
                  <w:bCs/>
                </w:rPr>
                <w:t>Formaat attribuutsoort</w:t>
              </w:r>
            </w:ins>
          </w:p>
        </w:tc>
        <w:tc>
          <w:tcPr>
            <w:tcW w:w="5580" w:type="dxa"/>
            <w:tcBorders>
              <w:top w:val="nil"/>
              <w:left w:val="nil"/>
              <w:bottom w:val="nil"/>
              <w:right w:val="nil"/>
            </w:tcBorders>
          </w:tcPr>
          <w:p w:rsidR="004013F1" w:rsidRPr="004013F1" w:rsidRDefault="008F2B4B" w:rsidP="004013F1">
            <w:pPr>
              <w:autoSpaceDE w:val="0"/>
              <w:autoSpaceDN w:val="0"/>
              <w:adjustRightInd w:val="0"/>
              <w:spacing w:after="0" w:line="240" w:lineRule="auto"/>
              <w:rPr>
                <w:rFonts w:ascii="Arial" w:eastAsia="Times New Roman" w:hAnsi="Arial" w:cs="Arial"/>
                <w:color w:val="000000"/>
                <w:sz w:val="20"/>
                <w:szCs w:val="20"/>
              </w:rPr>
            </w:pPr>
            <w:ins w:id="8979" w:author="Arjan" w:date="2012-11-18T23:18:00Z">
              <w:r>
                <w:fldChar w:fldCharType="begin" w:fldLock="1"/>
              </w:r>
              <w:r w:rsidR="004013F1">
                <w:instrText xml:space="preserve">MERGEFIELD </w:instrText>
              </w:r>
              <w:r w:rsidR="004013F1">
                <w:rPr>
                  <w:rFonts w:eastAsia="Times New Roman"/>
                </w:rPr>
                <w:instrText>Att.Type</w:instrText>
              </w:r>
              <w:r>
                <w:fldChar w:fldCharType="separate"/>
              </w:r>
              <w:r w:rsidR="004013F1">
                <w:rPr>
                  <w:rFonts w:eastAsia="Times New Roman"/>
                </w:rPr>
                <w:t>GML: PuntLijnVlakMultivlak</w:t>
              </w:r>
              <w:r>
                <w:fldChar w:fldCharType="end"/>
              </w:r>
            </w:ins>
          </w:p>
        </w:tc>
      </w:tr>
      <w:tr w:rsidR="004013F1" w:rsidRPr="004013F1" w:rsidTr="004013F1">
        <w:trPr>
          <w:trHeight w:val="230"/>
        </w:trPr>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5E066D" w:rsidTr="004013F1">
        <w:trPr>
          <w:trHeight w:val="230"/>
        </w:trPr>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80" w:author="Arjan" w:date="2012-11-18T23:18:00Z">
              <w:r>
                <w:rPr>
                  <w:rFonts w:eastAsia="Times New Roman"/>
                  <w:b/>
                  <w:bCs/>
                </w:rPr>
                <w:t>Waardenverzameling</w:t>
              </w:r>
            </w:ins>
          </w:p>
        </w:tc>
        <w:tc>
          <w:tcPr>
            <w:tcW w:w="5580" w:type="dxa"/>
            <w:tcBorders>
              <w:top w:val="nil"/>
              <w:left w:val="nil"/>
              <w:bottom w:val="nil"/>
              <w:right w:val="nil"/>
            </w:tcBorders>
          </w:tcPr>
          <w:p w:rsidR="004013F1" w:rsidRPr="00DD0F4F" w:rsidRDefault="004013F1" w:rsidP="004013F1">
            <w:pPr>
              <w:autoSpaceDE w:val="0"/>
              <w:autoSpaceDN w:val="0"/>
              <w:adjustRightInd w:val="0"/>
              <w:spacing w:after="0" w:line="240" w:lineRule="auto"/>
              <w:rPr>
                <w:rFonts w:ascii="Arial" w:eastAsia="Times New Roman" w:hAnsi="Arial" w:cs="Arial"/>
                <w:color w:val="000000"/>
                <w:sz w:val="20"/>
                <w:szCs w:val="20"/>
                <w:lang w:val="nl-NL"/>
              </w:rPr>
            </w:pPr>
            <w:ins w:id="8981" w:author="Arjan" w:date="2012-11-18T23:18:00Z">
              <w:r w:rsidRPr="00DD0F4F">
                <w:rPr>
                  <w:rFonts w:eastAsia="Times New Roman"/>
                  <w:lang w:val="nl-NL"/>
                </w:rPr>
                <w:t>GML-specificatie van het type geometrie (Punt, Lijn, Vlak, MultiVlak), gevolgd door coördinatenparen binnen de in Nederland gelegen waarden van het RD-stelsel</w:t>
              </w:r>
            </w:ins>
          </w:p>
        </w:tc>
      </w:tr>
      <w:tr w:rsidR="004013F1" w:rsidRPr="005E066D" w:rsidTr="004013F1">
        <w:trPr>
          <w:trHeight w:val="215"/>
        </w:trPr>
        <w:tc>
          <w:tcPr>
            <w:tcW w:w="3780" w:type="dxa"/>
            <w:tcBorders>
              <w:top w:val="nil"/>
              <w:left w:val="nil"/>
              <w:bottom w:val="nil"/>
              <w:right w:val="nil"/>
            </w:tcBorders>
          </w:tcPr>
          <w:p w:rsidR="004013F1" w:rsidRPr="00DD0F4F" w:rsidRDefault="004013F1" w:rsidP="004013F1">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4013F1" w:rsidRPr="00DD0F4F" w:rsidRDefault="004013F1" w:rsidP="004013F1">
            <w:pPr>
              <w:autoSpaceDE w:val="0"/>
              <w:autoSpaceDN w:val="0"/>
              <w:adjustRightInd w:val="0"/>
              <w:spacing w:after="0" w:line="240" w:lineRule="auto"/>
              <w:rPr>
                <w:rFonts w:ascii="Arial" w:eastAsia="Times New Roman" w:hAnsi="Arial" w:cs="Arial"/>
                <w:color w:val="000000"/>
                <w:sz w:val="20"/>
                <w:szCs w:val="20"/>
                <w:lang w:val="nl-NL"/>
              </w:rPr>
            </w:pPr>
          </w:p>
        </w:tc>
      </w:tr>
      <w:tr w:rsidR="004013F1" w:rsidRPr="004013F1" w:rsidTr="004013F1">
        <w:trPr>
          <w:trHeight w:val="215"/>
        </w:trPr>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82" w:author="Arjan" w:date="2012-11-18T23:18:00Z">
              <w:r>
                <w:rPr>
                  <w:rFonts w:eastAsia="Times New Roman"/>
                  <w:b/>
                  <w:bCs/>
                </w:rPr>
                <w:t>Indicatie materiële historie</w:t>
              </w:r>
            </w:ins>
          </w:p>
        </w:tc>
        <w:tc>
          <w:tcPr>
            <w:tcW w:w="5580" w:type="dxa"/>
            <w:tcBorders>
              <w:top w:val="nil"/>
              <w:left w:val="nil"/>
              <w:bottom w:val="nil"/>
              <w:right w:val="nil"/>
            </w:tcBorders>
          </w:tcPr>
          <w:p w:rsidR="004013F1" w:rsidRPr="004013F1" w:rsidRDefault="00A651AF" w:rsidP="004013F1">
            <w:pPr>
              <w:autoSpaceDE w:val="0"/>
              <w:autoSpaceDN w:val="0"/>
              <w:adjustRightInd w:val="0"/>
              <w:spacing w:after="0" w:line="240" w:lineRule="auto"/>
              <w:rPr>
                <w:rFonts w:ascii="Arial" w:eastAsia="Times New Roman" w:hAnsi="Arial" w:cs="Arial"/>
                <w:color w:val="000000"/>
                <w:sz w:val="20"/>
                <w:szCs w:val="20"/>
              </w:rPr>
            </w:pPr>
            <w:ins w:id="8983" w:author="Arjan" w:date="2012-11-18T23:30:00Z">
              <w:r>
                <w:rPr>
                  <w:rFonts w:eastAsia="Times New Roman"/>
                </w:rPr>
                <w:t>Nee</w:t>
              </w:r>
            </w:ins>
          </w:p>
        </w:tc>
      </w:tr>
      <w:tr w:rsidR="004013F1" w:rsidRPr="004013F1" w:rsidTr="004013F1">
        <w:trPr>
          <w:trHeight w:val="230"/>
        </w:trPr>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rsidTr="004013F1">
        <w:trPr>
          <w:trHeight w:val="230"/>
        </w:trPr>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84" w:author="Arjan" w:date="2012-11-18T23:18:00Z">
              <w:r>
                <w:rPr>
                  <w:rFonts w:eastAsia="Times New Roman"/>
                  <w:b/>
                  <w:bCs/>
                </w:rPr>
                <w:t>Indicatie formele historie</w:t>
              </w:r>
            </w:ins>
          </w:p>
        </w:tc>
        <w:tc>
          <w:tcPr>
            <w:tcW w:w="5580" w:type="dxa"/>
            <w:tcBorders>
              <w:top w:val="nil"/>
              <w:left w:val="nil"/>
              <w:bottom w:val="nil"/>
              <w:right w:val="nil"/>
            </w:tcBorders>
          </w:tcPr>
          <w:p w:rsidR="004013F1" w:rsidRPr="004013F1" w:rsidRDefault="00A651AF" w:rsidP="004013F1">
            <w:pPr>
              <w:autoSpaceDE w:val="0"/>
              <w:autoSpaceDN w:val="0"/>
              <w:adjustRightInd w:val="0"/>
              <w:spacing w:after="0" w:line="240" w:lineRule="auto"/>
              <w:rPr>
                <w:rFonts w:ascii="Arial" w:eastAsia="Times New Roman" w:hAnsi="Arial" w:cs="Arial"/>
                <w:color w:val="000000"/>
                <w:sz w:val="20"/>
                <w:szCs w:val="20"/>
              </w:rPr>
            </w:pPr>
            <w:ins w:id="8985" w:author="Arjan" w:date="2012-11-18T23:30:00Z">
              <w:r>
                <w:rPr>
                  <w:rFonts w:eastAsia="Times New Roman"/>
                </w:rPr>
                <w:t>Ja</w:t>
              </w:r>
            </w:ins>
          </w:p>
        </w:tc>
      </w:tr>
      <w:tr w:rsidR="004013F1" w:rsidRPr="004013F1" w:rsidTr="004013F1">
        <w:trPr>
          <w:trHeight w:val="230"/>
        </w:trPr>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rsidTr="004013F1">
        <w:trPr>
          <w:trHeight w:val="230"/>
        </w:trPr>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86" w:author="Arjan" w:date="2012-11-18T23:18:00Z">
              <w:r>
                <w:rPr>
                  <w:rFonts w:eastAsia="Times New Roman"/>
                  <w:b/>
                  <w:bCs/>
                </w:rPr>
                <w:t>Aanduiding brondocument</w:t>
              </w:r>
            </w:ins>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rsidTr="004013F1">
        <w:trPr>
          <w:trHeight w:val="230"/>
        </w:trPr>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rsidTr="004013F1">
        <w:trPr>
          <w:trHeight w:val="230"/>
        </w:trPr>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87" w:author="Arjan" w:date="2012-11-18T23:18:00Z">
              <w:r>
                <w:rPr>
                  <w:rFonts w:eastAsia="Times New Roman"/>
                  <w:b/>
                  <w:bCs/>
                </w:rPr>
                <w:t>Indicatie in onderzoek</w:t>
              </w:r>
            </w:ins>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88" w:author="Arjan" w:date="2012-11-18T23:18:00Z">
              <w:r>
                <w:rPr>
                  <w:rFonts w:eastAsia="Times New Roman"/>
                </w:rPr>
                <w:t>Nee</w:t>
              </w:r>
            </w:ins>
          </w:p>
        </w:tc>
      </w:tr>
      <w:tr w:rsidR="004013F1" w:rsidRPr="004013F1" w:rsidTr="004013F1">
        <w:trPr>
          <w:trHeight w:val="230"/>
        </w:trPr>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rsidTr="004013F1">
        <w:trPr>
          <w:trHeight w:val="411"/>
        </w:trPr>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89" w:author="Arjan" w:date="2012-11-18T23:18:00Z">
              <w:r>
                <w:rPr>
                  <w:rFonts w:eastAsia="Times New Roman"/>
                  <w:b/>
                  <w:bCs/>
                </w:rPr>
                <w:t>Aanduiding strijdigheid/nietigheid</w:t>
              </w:r>
            </w:ins>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90" w:author="Arjan" w:date="2012-11-18T23:18:00Z">
              <w:r>
                <w:rPr>
                  <w:rFonts w:eastAsia="Times New Roman"/>
                </w:rPr>
                <w:t>Nee</w:t>
              </w:r>
            </w:ins>
          </w:p>
        </w:tc>
      </w:tr>
      <w:tr w:rsidR="004013F1" w:rsidRPr="004013F1" w:rsidTr="004013F1">
        <w:trPr>
          <w:trHeight w:val="245"/>
        </w:trPr>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rsidTr="004013F1">
        <w:trPr>
          <w:trHeight w:val="230"/>
        </w:trPr>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91" w:author="Arjan" w:date="2012-11-18T23:18:00Z">
              <w:r>
                <w:rPr>
                  <w:rFonts w:eastAsia="Times New Roman"/>
                  <w:b/>
                  <w:bCs/>
                </w:rPr>
                <w:t>Indicatie kardinaliteit</w:t>
              </w:r>
            </w:ins>
          </w:p>
        </w:tc>
        <w:tc>
          <w:tcPr>
            <w:tcW w:w="5580" w:type="dxa"/>
            <w:tcBorders>
              <w:top w:val="nil"/>
              <w:left w:val="nil"/>
              <w:bottom w:val="nil"/>
              <w:right w:val="nil"/>
            </w:tcBorders>
          </w:tcPr>
          <w:p w:rsidR="004013F1" w:rsidRPr="004013F1" w:rsidRDefault="008F2B4B" w:rsidP="004013F1">
            <w:pPr>
              <w:autoSpaceDE w:val="0"/>
              <w:autoSpaceDN w:val="0"/>
              <w:adjustRightInd w:val="0"/>
              <w:spacing w:after="0" w:line="240" w:lineRule="auto"/>
              <w:rPr>
                <w:rFonts w:ascii="Arial" w:eastAsia="Times New Roman" w:hAnsi="Arial" w:cs="Arial"/>
                <w:color w:val="000000"/>
                <w:sz w:val="20"/>
                <w:szCs w:val="20"/>
              </w:rPr>
            </w:pPr>
            <w:ins w:id="8992" w:author="Arjan" w:date="2012-11-18T23:18:00Z">
              <w:r>
                <w:fldChar w:fldCharType="begin" w:fldLock="1"/>
              </w:r>
              <w:r w:rsidR="004013F1">
                <w:instrText xml:space="preserve">MERGEFIELD </w:instrText>
              </w:r>
              <w:r w:rsidR="004013F1">
                <w:rPr>
                  <w:rFonts w:eastAsia="Times New Roman"/>
                </w:rPr>
                <w:instrText>Att.LowerBound</w:instrText>
              </w:r>
              <w:r>
                <w:fldChar w:fldCharType="separate"/>
              </w:r>
              <w:r w:rsidR="004013F1">
                <w:rPr>
                  <w:rFonts w:eastAsia="Times New Roman"/>
                </w:rPr>
                <w:t>0</w:t>
              </w:r>
              <w:r>
                <w:fldChar w:fldCharType="end"/>
              </w:r>
              <w:r w:rsidR="004013F1">
                <w:rPr>
                  <w:rFonts w:eastAsia="Times New Roman"/>
                </w:rPr>
                <w:t xml:space="preserve"> - </w:t>
              </w:r>
              <w:r>
                <w:rPr>
                  <w:rFonts w:eastAsia="Times New Roman"/>
                </w:rPr>
                <w:fldChar w:fldCharType="begin" w:fldLock="1"/>
              </w:r>
              <w:r w:rsidR="004013F1">
                <w:rPr>
                  <w:rFonts w:eastAsia="Times New Roman"/>
                </w:rPr>
                <w:instrText>MERGEFIELD Att.UpperBound</w:instrText>
              </w:r>
              <w:r>
                <w:rPr>
                  <w:rFonts w:eastAsia="Times New Roman"/>
                </w:rPr>
                <w:fldChar w:fldCharType="separate"/>
              </w:r>
              <w:r w:rsidR="004013F1">
                <w:rPr>
                  <w:rFonts w:eastAsia="Times New Roman"/>
                </w:rPr>
                <w:t>1</w:t>
              </w:r>
              <w:r>
                <w:rPr>
                  <w:rFonts w:eastAsia="Times New Roman"/>
                </w:rPr>
                <w:fldChar w:fldCharType="end"/>
              </w:r>
            </w:ins>
          </w:p>
        </w:tc>
      </w:tr>
      <w:tr w:rsidR="004013F1" w:rsidRPr="004013F1" w:rsidTr="004013F1">
        <w:trPr>
          <w:trHeight w:val="230"/>
        </w:trPr>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rsidTr="004013F1">
        <w:trPr>
          <w:trHeight w:val="230"/>
        </w:trPr>
        <w:tc>
          <w:tcPr>
            <w:tcW w:w="37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93" w:author="Arjan" w:date="2012-11-18T23:18:00Z">
              <w:r>
                <w:rPr>
                  <w:rFonts w:eastAsia="Times New Roman"/>
                  <w:b/>
                  <w:bCs/>
                </w:rPr>
                <w:t>Indicatie authentiek</w:t>
              </w:r>
            </w:ins>
          </w:p>
        </w:tc>
        <w:tc>
          <w:tcPr>
            <w:tcW w:w="5580" w:type="dxa"/>
            <w:tcBorders>
              <w:top w:val="nil"/>
              <w:left w:val="nil"/>
              <w:bottom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94" w:author="Arjan" w:date="2012-11-18T23:18:00Z">
              <w:r>
                <w:rPr>
                  <w:rFonts w:eastAsia="Times New Roman"/>
                </w:rPr>
                <w:t>Gemeentelijk basisgegeven</w:t>
              </w:r>
            </w:ins>
          </w:p>
        </w:tc>
      </w:tr>
      <w:tr w:rsidR="004013F1" w:rsidRPr="004013F1" w:rsidTr="004013F1">
        <w:trPr>
          <w:trHeight w:val="230"/>
        </w:trPr>
        <w:tc>
          <w:tcPr>
            <w:tcW w:w="3780" w:type="dxa"/>
            <w:tcBorders>
              <w:top w:val="nil"/>
              <w:left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5E066D" w:rsidTr="004013F1">
        <w:trPr>
          <w:trHeight w:val="230"/>
        </w:trPr>
        <w:tc>
          <w:tcPr>
            <w:tcW w:w="3780" w:type="dxa"/>
            <w:tcBorders>
              <w:top w:val="nil"/>
              <w:left w:val="nil"/>
              <w:bottom w:val="single" w:sz="4" w:space="0" w:color="auto"/>
              <w:right w:val="nil"/>
            </w:tcBorders>
          </w:tcPr>
          <w:p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ins w:id="8995" w:author="Arjan" w:date="2012-11-18T23:18:00Z">
              <w:r>
                <w:rPr>
                  <w:rFonts w:eastAsia="Times New Roman"/>
                  <w:b/>
                  <w:bCs/>
                </w:rPr>
                <w:t>Regels attribuutsoort</w:t>
              </w:r>
            </w:ins>
          </w:p>
        </w:tc>
        <w:tc>
          <w:tcPr>
            <w:tcW w:w="5580" w:type="dxa"/>
            <w:tcBorders>
              <w:top w:val="nil"/>
              <w:left w:val="nil"/>
              <w:bottom w:val="single" w:sz="4" w:space="0" w:color="auto"/>
              <w:right w:val="nil"/>
            </w:tcBorders>
          </w:tcPr>
          <w:p w:rsidR="004013F1" w:rsidRPr="00DD0F4F" w:rsidRDefault="004013F1" w:rsidP="0022328D">
            <w:pPr>
              <w:autoSpaceDE w:val="0"/>
              <w:autoSpaceDN w:val="0"/>
              <w:adjustRightInd w:val="0"/>
              <w:spacing w:after="0" w:line="240" w:lineRule="auto"/>
              <w:rPr>
                <w:rFonts w:ascii="Arial" w:eastAsia="Times New Roman" w:hAnsi="Arial" w:cs="Arial"/>
                <w:color w:val="000000"/>
                <w:sz w:val="20"/>
                <w:szCs w:val="20"/>
                <w:lang w:val="nl-NL"/>
              </w:rPr>
            </w:pPr>
            <w:ins w:id="8996" w:author="Arjan" w:date="2012-11-18T23:18:00Z">
              <w:r w:rsidRPr="00DD0F4F">
                <w:rPr>
                  <w:rFonts w:eastAsia="Times New Roman"/>
                  <w:lang w:val="nl-NL"/>
                </w:rPr>
                <w:t xml:space="preserve">Indien deze attribuutsoort niet van een waarde is voorzien, </w:t>
              </w:r>
              <w:r w:rsidRPr="00DD0F4F">
                <w:rPr>
                  <w:rFonts w:eastAsia="Times New Roman"/>
                  <w:lang w:val="nl-NL"/>
                </w:rPr>
                <w:lastRenderedPageBreak/>
                <w:t>dan moet er minimaal sprake zijn van een van waarden voorzien groepattribuutsoort ANDER ZAAKOBJECT, één relatie ‘ZAAK heeft betrekking op OBJECTen’, één relatie ‘ZAAK heeft betrekking op andere ZAAKen’ of één relatie ‘ZAAK is deelzaak van ZAAK’.</w:t>
              </w:r>
            </w:ins>
          </w:p>
        </w:tc>
      </w:tr>
    </w:tbl>
    <w:p w:rsidR="004013F1" w:rsidRPr="00DD0F4F" w:rsidRDefault="004013F1" w:rsidP="006C4E2B">
      <w:pPr>
        <w:rPr>
          <w:noProof/>
          <w:lang w:val="nl-NL"/>
        </w:rPr>
      </w:pPr>
    </w:p>
    <w:p w:rsidR="00F64D19" w:rsidRPr="00DD0F4F" w:rsidRDefault="003E4F27" w:rsidP="00F64D19">
      <w:pPr>
        <w:rPr>
          <w:noProof/>
          <w:lang w:val="nl-NL"/>
        </w:rPr>
      </w:pPr>
      <w:r w:rsidRPr="00DD0F4F">
        <w:rPr>
          <w:noProof/>
          <w:lang w:val="nl-NL"/>
        </w:rPr>
        <w:t>De regels bij de relatiesoorten ‘ZAAK heeft betrekking op OBJECT’,  ‘ZAAK heeft betrekking op andere ZAAK’ en ‘ZAAK is deelzaak van ZAAK’</w:t>
      </w:r>
      <w:r w:rsidR="004013F1" w:rsidRPr="00DD0F4F">
        <w:rPr>
          <w:noProof/>
          <w:lang w:val="nl-NL"/>
        </w:rPr>
        <w:t xml:space="preserve"> </w:t>
      </w:r>
      <w:r w:rsidRPr="00DD0F4F">
        <w:rPr>
          <w:noProof/>
          <w:lang w:val="nl-NL"/>
        </w:rPr>
        <w:t>zijn overeenkomstig aangepast.</w:t>
      </w:r>
      <w:r w:rsidR="004C5CE4" w:rsidRPr="00DD0F4F">
        <w:rPr>
          <w:noProof/>
          <w:lang w:val="nl-NL"/>
        </w:rPr>
        <w:t xml:space="preserve"> Naast de regels is ook de toelichting van het groepattribuutsoort ‘Ander zaakobject’ aangepast, als volgt.</w:t>
      </w:r>
      <w:r w:rsidRPr="00DD0F4F">
        <w:rPr>
          <w:noProof/>
          <w:lang w:val="nl-NL"/>
        </w:rPr>
        <w:t xml:space="preserve"> </w:t>
      </w:r>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4C5CE4" w:rsidRPr="004C5CE4" w:rsidTr="004C5CE4">
        <w:trPr>
          <w:trHeight w:val="230"/>
        </w:trPr>
        <w:tc>
          <w:tcPr>
            <w:tcW w:w="3690" w:type="dxa"/>
            <w:tcBorders>
              <w:top w:val="single" w:sz="4" w:space="0" w:color="auto"/>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Naam groepattribuutsoort</w:t>
            </w:r>
          </w:p>
        </w:tc>
        <w:tc>
          <w:tcPr>
            <w:tcW w:w="5670" w:type="dxa"/>
            <w:tcBorders>
              <w:top w:val="single" w:sz="4" w:space="0" w:color="auto"/>
              <w:left w:val="nil"/>
              <w:bottom w:val="nil"/>
              <w:right w:val="nil"/>
            </w:tcBorders>
          </w:tcPr>
          <w:p w:rsidR="004C5CE4" w:rsidRPr="004C5CE4" w:rsidRDefault="008F2B4B"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hAnsi="Arial" w:cs="Arial"/>
                <w:sz w:val="20"/>
                <w:szCs w:val="20"/>
                <w:lang w:val="en-AU"/>
              </w:rPr>
              <w:fldChar w:fldCharType="begin" w:fldLock="1"/>
            </w:r>
            <w:r w:rsidR="004C5CE4" w:rsidRPr="004C5CE4">
              <w:rPr>
                <w:rFonts w:ascii="Arial" w:hAnsi="Arial" w:cs="Arial"/>
                <w:sz w:val="20"/>
                <w:szCs w:val="20"/>
                <w:lang w:val="en-AU"/>
              </w:rPr>
              <w:instrText xml:space="preserve">MERGEFIELD </w:instrText>
            </w:r>
            <w:r w:rsidR="004C5CE4" w:rsidRPr="004C5CE4">
              <w:rPr>
                <w:rFonts w:ascii="Arial" w:eastAsia="Times New Roman" w:hAnsi="Arial" w:cs="Arial"/>
                <w:color w:val="000000"/>
                <w:sz w:val="20"/>
                <w:szCs w:val="20"/>
              </w:rPr>
              <w:instrText>Element.Name</w:instrText>
            </w:r>
            <w:r w:rsidRPr="004C5CE4">
              <w:rPr>
                <w:rFonts w:ascii="Arial" w:hAnsi="Arial" w:cs="Arial"/>
                <w:sz w:val="20"/>
                <w:szCs w:val="20"/>
                <w:lang w:val="en-AU"/>
              </w:rPr>
              <w:fldChar w:fldCharType="separate"/>
            </w:r>
            <w:r w:rsidR="004C5CE4" w:rsidRPr="004C5CE4">
              <w:rPr>
                <w:rFonts w:ascii="Arial" w:eastAsia="Times New Roman" w:hAnsi="Arial" w:cs="Arial"/>
                <w:color w:val="000000"/>
                <w:sz w:val="20"/>
                <w:szCs w:val="20"/>
              </w:rPr>
              <w:t>Ander zaakobject ZAAK</w:t>
            </w:r>
            <w:r w:rsidRPr="004C5CE4">
              <w:rPr>
                <w:rFonts w:ascii="Arial" w:hAnsi="Arial" w:cs="Arial"/>
                <w:sz w:val="20"/>
                <w:szCs w:val="20"/>
                <w:lang w:val="en-AU"/>
              </w:rPr>
              <w:fldChar w:fldCharType="end"/>
            </w:r>
          </w:p>
        </w:tc>
      </w:tr>
      <w:tr w:rsidR="004C5CE4" w:rsidRPr="004C5CE4">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4C5CE4">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Herkomst groepattribuutsoort</w:t>
            </w: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color w:val="000000"/>
                <w:sz w:val="20"/>
                <w:szCs w:val="20"/>
              </w:rPr>
              <w:t>KING</w:t>
            </w:r>
          </w:p>
        </w:tc>
      </w:tr>
      <w:tr w:rsidR="004C5CE4" w:rsidRPr="004C5CE4">
        <w:trPr>
          <w:trHeight w:val="230"/>
        </w:trPr>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4C5CE4">
        <w:trPr>
          <w:trHeight w:val="230"/>
        </w:trPr>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Code groepattribuutsoort</w:t>
            </w: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p>
        </w:tc>
      </w:tr>
      <w:tr w:rsidR="004C5CE4" w:rsidRPr="004C5CE4">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5E066D">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Definitie groepattribuutsoort</w:t>
            </w:r>
          </w:p>
        </w:tc>
        <w:tc>
          <w:tcPr>
            <w:tcW w:w="5670" w:type="dxa"/>
            <w:tcBorders>
              <w:top w:val="nil"/>
              <w:left w:val="nil"/>
              <w:bottom w:val="nil"/>
              <w:right w:val="nil"/>
            </w:tcBorders>
          </w:tcPr>
          <w:p w:rsidR="004C5CE4" w:rsidRPr="00DD0F4F" w:rsidRDefault="008F2B4B" w:rsidP="00E37EE3">
            <w:pPr>
              <w:autoSpaceDE w:val="0"/>
              <w:autoSpaceDN w:val="0"/>
              <w:adjustRightInd w:val="0"/>
              <w:spacing w:after="0" w:line="240" w:lineRule="auto"/>
              <w:rPr>
                <w:rFonts w:ascii="Arial" w:eastAsia="Times New Roman" w:hAnsi="Arial" w:cs="Arial"/>
                <w:color w:val="000000"/>
                <w:sz w:val="20"/>
                <w:szCs w:val="20"/>
                <w:lang w:val="nl-NL"/>
              </w:rPr>
            </w:pPr>
            <w:r w:rsidRPr="004C5CE4">
              <w:rPr>
                <w:rFonts w:ascii="Arial" w:hAnsi="Arial" w:cs="Arial"/>
                <w:sz w:val="20"/>
                <w:szCs w:val="20"/>
                <w:lang w:val="en-AU"/>
              </w:rPr>
              <w:fldChar w:fldCharType="begin" w:fldLock="1"/>
            </w:r>
            <w:r w:rsidR="004C5CE4" w:rsidRPr="00DD0F4F">
              <w:rPr>
                <w:rFonts w:ascii="Arial" w:hAnsi="Arial" w:cs="Arial"/>
                <w:sz w:val="20"/>
                <w:szCs w:val="20"/>
                <w:lang w:val="nl-NL"/>
              </w:rPr>
              <w:instrText xml:space="preserve">MERGEFIELD </w:instrText>
            </w:r>
            <w:r w:rsidR="004C5CE4" w:rsidRPr="00DD0F4F">
              <w:rPr>
                <w:rFonts w:ascii="Arial" w:eastAsia="Times New Roman" w:hAnsi="Arial" w:cs="Arial"/>
                <w:color w:val="000000"/>
                <w:sz w:val="20"/>
                <w:szCs w:val="20"/>
                <w:lang w:val="nl-NL"/>
              </w:rPr>
              <w:instrText>Element.Notes</w:instrText>
            </w:r>
            <w:r w:rsidRPr="004C5CE4">
              <w:rPr>
                <w:rFonts w:ascii="Arial" w:hAnsi="Arial" w:cs="Arial"/>
                <w:sz w:val="20"/>
                <w:szCs w:val="20"/>
                <w:lang w:val="en-AU"/>
              </w:rPr>
              <w:fldChar w:fldCharType="end"/>
            </w:r>
            <w:r w:rsidR="004C5CE4" w:rsidRPr="00DD0F4F">
              <w:rPr>
                <w:rFonts w:ascii="Arial" w:eastAsia="Times New Roman" w:hAnsi="Arial" w:cs="Arial"/>
                <w:color w:val="610E6A"/>
                <w:sz w:val="20"/>
                <w:szCs w:val="20"/>
                <w:lang w:val="nl-NL"/>
              </w:rPr>
              <w:t>Aanduiding van het object (of de objecten) waarop de ZAAK betrekking heeft indien dat object (of die objecten) niet aangeduid kan worden met de relatie ‘</w:t>
            </w:r>
            <w:ins w:id="8997" w:author="Arjan" w:date="2012-12-10T17:20:00Z">
              <w:r w:rsidR="00E37EE3" w:rsidRPr="00DD0F4F">
                <w:rPr>
                  <w:rFonts w:ascii="Arial" w:eastAsia="Times New Roman" w:hAnsi="Arial" w:cs="Arial"/>
                  <w:color w:val="610E6A"/>
                  <w:sz w:val="20"/>
                  <w:szCs w:val="20"/>
                  <w:lang w:val="nl-NL"/>
                </w:rPr>
                <w:t xml:space="preserve">ZAAK </w:t>
              </w:r>
            </w:ins>
            <w:r w:rsidR="004C5CE4" w:rsidRPr="00DD0F4F">
              <w:rPr>
                <w:rFonts w:ascii="Arial" w:eastAsia="Times New Roman" w:hAnsi="Arial" w:cs="Arial"/>
                <w:color w:val="610E6A"/>
                <w:sz w:val="20"/>
                <w:szCs w:val="20"/>
                <w:lang w:val="nl-NL"/>
              </w:rPr>
              <w:t xml:space="preserve">heeft betrekking op </w:t>
            </w:r>
            <w:del w:id="8998" w:author="Arjan" w:date="2012-12-10T17:20:00Z">
              <w:r w:rsidR="004C5CE4" w:rsidRPr="00DD0F4F" w:rsidDel="00E37EE3">
                <w:rPr>
                  <w:rFonts w:ascii="Arial" w:eastAsia="Times New Roman" w:hAnsi="Arial" w:cs="Arial"/>
                  <w:color w:val="610E6A"/>
                  <w:sz w:val="20"/>
                  <w:szCs w:val="20"/>
                  <w:lang w:val="nl-NL"/>
                </w:rPr>
                <w:delText>ZAAK</w:delText>
              </w:r>
            </w:del>
            <w:r w:rsidR="004C5CE4" w:rsidRPr="00DD0F4F">
              <w:rPr>
                <w:rFonts w:ascii="Arial" w:eastAsia="Times New Roman" w:hAnsi="Arial" w:cs="Arial"/>
                <w:color w:val="610E6A"/>
                <w:sz w:val="20"/>
                <w:szCs w:val="20"/>
                <w:lang w:val="nl-NL"/>
              </w:rPr>
              <w:t>OBJECT’.</w:t>
            </w:r>
          </w:p>
        </w:tc>
      </w:tr>
      <w:tr w:rsidR="004C5CE4" w:rsidRPr="005E066D">
        <w:tc>
          <w:tcPr>
            <w:tcW w:w="3690" w:type="dxa"/>
            <w:tcBorders>
              <w:top w:val="nil"/>
              <w:left w:val="nil"/>
              <w:bottom w:val="nil"/>
              <w:right w:val="nil"/>
            </w:tcBorders>
          </w:tcPr>
          <w:p w:rsidR="004C5CE4" w:rsidRPr="00DD0F4F" w:rsidRDefault="004C5CE4" w:rsidP="004C5CE4">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4C5CE4" w:rsidRPr="00DD0F4F" w:rsidRDefault="004C5CE4" w:rsidP="004C5CE4">
            <w:pPr>
              <w:autoSpaceDE w:val="0"/>
              <w:autoSpaceDN w:val="0"/>
              <w:adjustRightInd w:val="0"/>
              <w:spacing w:after="0" w:line="240" w:lineRule="auto"/>
              <w:rPr>
                <w:rFonts w:ascii="Arial" w:eastAsia="Times New Roman" w:hAnsi="Arial" w:cs="Arial"/>
                <w:b/>
                <w:bCs/>
                <w:color w:val="000000"/>
                <w:sz w:val="20"/>
                <w:szCs w:val="20"/>
                <w:lang w:val="nl-NL"/>
              </w:rPr>
            </w:pPr>
          </w:p>
        </w:tc>
      </w:tr>
      <w:tr w:rsidR="004C5CE4" w:rsidRPr="004C5CE4">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Datum opname groepattribuutsoort</w:t>
            </w: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color w:val="000000"/>
                <w:sz w:val="20"/>
                <w:szCs w:val="20"/>
              </w:rPr>
              <w:t>1 juni 2008</w:t>
            </w:r>
          </w:p>
        </w:tc>
      </w:tr>
      <w:tr w:rsidR="004C5CE4" w:rsidRPr="004C5CE4">
        <w:trPr>
          <w:trHeight w:val="215"/>
        </w:trPr>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5E066D">
        <w:trPr>
          <w:trHeight w:val="215"/>
        </w:trPr>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Toelichting groepattribuutsoort</w:t>
            </w:r>
          </w:p>
        </w:tc>
        <w:tc>
          <w:tcPr>
            <w:tcW w:w="5670" w:type="dxa"/>
            <w:tcBorders>
              <w:top w:val="nil"/>
              <w:left w:val="nil"/>
              <w:bottom w:val="nil"/>
              <w:right w:val="nil"/>
            </w:tcBorders>
          </w:tcPr>
          <w:p w:rsidR="004C5CE4" w:rsidRPr="00DD0F4F" w:rsidRDefault="004C5CE4" w:rsidP="004C5CE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Het gaat hier om objecten </w:t>
            </w:r>
            <w:ins w:id="8999" w:author="Arjan" w:date="2012-12-10T17:20:00Z">
              <w:r w:rsidR="00E37EE3" w:rsidRPr="00DD0F4F">
                <w:rPr>
                  <w:rFonts w:ascii="Arial" w:eastAsia="Times New Roman" w:hAnsi="Arial" w:cs="Arial"/>
                  <w:color w:val="000000"/>
                  <w:sz w:val="20"/>
                  <w:szCs w:val="20"/>
                  <w:lang w:val="nl-NL"/>
                </w:rPr>
                <w:t>waa</w:t>
              </w:r>
            </w:ins>
            <w:ins w:id="9000" w:author="Arjan" w:date="2012-12-10T17:23:00Z">
              <w:r w:rsidR="00E37EE3" w:rsidRPr="00DD0F4F">
                <w:rPr>
                  <w:rFonts w:ascii="Arial" w:eastAsia="Times New Roman" w:hAnsi="Arial" w:cs="Arial"/>
                  <w:color w:val="000000"/>
                  <w:sz w:val="20"/>
                  <w:szCs w:val="20"/>
                  <w:lang w:val="nl-NL"/>
                </w:rPr>
                <w:t>r</w:t>
              </w:r>
            </w:ins>
            <w:ins w:id="9001" w:author="Arjan" w:date="2012-12-10T17:20:00Z">
              <w:r w:rsidR="00E37EE3" w:rsidRPr="00DD0F4F">
                <w:rPr>
                  <w:rFonts w:ascii="Arial" w:eastAsia="Times New Roman" w:hAnsi="Arial" w:cs="Arial"/>
                  <w:color w:val="000000"/>
                  <w:sz w:val="20"/>
                  <w:szCs w:val="20"/>
                  <w:lang w:val="nl-NL"/>
                </w:rPr>
                <w:t xml:space="preserve">op de zaak betrekking </w:t>
              </w:r>
            </w:ins>
            <w:ins w:id="9002" w:author="Arjan" w:date="2012-12-10T17:21:00Z">
              <w:r w:rsidR="00E37EE3" w:rsidRPr="00DD0F4F">
                <w:rPr>
                  <w:rFonts w:ascii="Arial" w:eastAsia="Times New Roman" w:hAnsi="Arial" w:cs="Arial"/>
                  <w:color w:val="000000"/>
                  <w:sz w:val="20"/>
                  <w:szCs w:val="20"/>
                  <w:lang w:val="nl-NL"/>
                </w:rPr>
                <w:t xml:space="preserve">heeft </w:t>
              </w:r>
            </w:ins>
            <w:r w:rsidRPr="00DD0F4F">
              <w:rPr>
                <w:rFonts w:ascii="Arial" w:eastAsia="Times New Roman" w:hAnsi="Arial" w:cs="Arial"/>
                <w:color w:val="000000"/>
                <w:sz w:val="20"/>
                <w:szCs w:val="20"/>
                <w:lang w:val="nl-NL"/>
              </w:rPr>
              <w:t xml:space="preserve">die niet benoemd zijn als </w:t>
            </w:r>
            <w:del w:id="9003" w:author="Arjan" w:date="2012-12-10T17:21:00Z">
              <w:r w:rsidRPr="00DD0F4F" w:rsidDel="00E37EE3">
                <w:rPr>
                  <w:rFonts w:ascii="Arial" w:eastAsia="Times New Roman" w:hAnsi="Arial" w:cs="Arial"/>
                  <w:color w:val="000000"/>
                  <w:sz w:val="20"/>
                  <w:szCs w:val="20"/>
                  <w:lang w:val="nl-NL"/>
                </w:rPr>
                <w:delText>ZAAK</w:delText>
              </w:r>
            </w:del>
            <w:r w:rsidRPr="00DD0F4F">
              <w:rPr>
                <w:rFonts w:ascii="Arial" w:eastAsia="Times New Roman" w:hAnsi="Arial" w:cs="Arial"/>
                <w:color w:val="000000"/>
                <w:sz w:val="20"/>
                <w:szCs w:val="20"/>
                <w:lang w:val="nl-NL"/>
              </w:rPr>
              <w:t>OBJECT</w:t>
            </w:r>
            <w:ins w:id="9004" w:author="Arjan" w:date="2012-12-10T17:21:00Z">
              <w:r w:rsidR="00E37EE3" w:rsidRPr="00DD0F4F">
                <w:rPr>
                  <w:rFonts w:ascii="Arial" w:eastAsia="Times New Roman" w:hAnsi="Arial" w:cs="Arial"/>
                  <w:color w:val="000000"/>
                  <w:sz w:val="20"/>
                  <w:szCs w:val="20"/>
                  <w:lang w:val="nl-NL"/>
                </w:rPr>
                <w:t xml:space="preserve"> en dus niet d.m.v. de ZAAKOBJECT-relatie aan de zaak gekoppeld ku</w:t>
              </w:r>
            </w:ins>
            <w:ins w:id="9005" w:author="Arjan" w:date="2012-12-10T17:22:00Z">
              <w:r w:rsidR="00E37EE3" w:rsidRPr="00DD0F4F">
                <w:rPr>
                  <w:rFonts w:ascii="Arial" w:eastAsia="Times New Roman" w:hAnsi="Arial" w:cs="Arial"/>
                  <w:color w:val="000000"/>
                  <w:sz w:val="20"/>
                  <w:szCs w:val="20"/>
                  <w:lang w:val="nl-NL"/>
                </w:rPr>
                <w:t>nnen worden</w:t>
              </w:r>
            </w:ins>
            <w:r w:rsidRPr="00DD0F4F">
              <w:rPr>
                <w:rFonts w:ascii="Arial" w:eastAsia="Times New Roman" w:hAnsi="Arial" w:cs="Arial"/>
                <w:color w:val="000000"/>
                <w:sz w:val="20"/>
                <w:szCs w:val="20"/>
                <w:lang w:val="nl-NL"/>
              </w:rPr>
              <w:t>.</w:t>
            </w:r>
            <w:ins w:id="9006" w:author="Arjan" w:date="2012-12-10T17:23:00Z">
              <w:r w:rsidR="00E37EE3" w:rsidRPr="00DD0F4F">
                <w:rPr>
                  <w:rFonts w:ascii="Arial" w:eastAsia="Times New Roman" w:hAnsi="Arial" w:cs="Arial"/>
                  <w:color w:val="000000"/>
                  <w:sz w:val="20"/>
                  <w:szCs w:val="20"/>
                  <w:lang w:val="nl-NL"/>
                </w:rPr>
                <w:t xml:space="preserve"> </w:t>
              </w:r>
            </w:ins>
            <w:ins w:id="9007" w:author="Arjan" w:date="2012-12-19T15:25:00Z">
              <w:r w:rsidR="00D0706E" w:rsidRPr="00DD0F4F">
                <w:rPr>
                  <w:rFonts w:ascii="Arial" w:eastAsia="Times New Roman" w:hAnsi="Arial" w:cs="Arial"/>
                  <w:color w:val="000000"/>
                  <w:sz w:val="20"/>
                  <w:szCs w:val="20"/>
                  <w:lang w:val="nl-NL"/>
                </w:rPr>
                <w:t>Dergelijke objecten zijn</w:t>
              </w:r>
            </w:ins>
            <w:ins w:id="9008" w:author="Arjan" w:date="2012-12-10T17:23:00Z">
              <w:r w:rsidR="00E37EE3" w:rsidRPr="00DD0F4F">
                <w:rPr>
                  <w:rFonts w:ascii="Arial" w:eastAsia="Times New Roman" w:hAnsi="Arial" w:cs="Arial"/>
                  <w:color w:val="000000"/>
                  <w:sz w:val="20"/>
                  <w:szCs w:val="20"/>
                  <w:lang w:val="nl-NL"/>
                </w:rPr>
                <w:t xml:space="preserve"> niet onderscheiden in enige basisregist</w:t>
              </w:r>
            </w:ins>
            <w:ins w:id="9009" w:author="Arjan" w:date="2012-12-10T17:24:00Z">
              <w:r w:rsidR="00E37EE3" w:rsidRPr="00DD0F4F">
                <w:rPr>
                  <w:rFonts w:ascii="Arial" w:eastAsia="Times New Roman" w:hAnsi="Arial" w:cs="Arial"/>
                  <w:color w:val="000000"/>
                  <w:sz w:val="20"/>
                  <w:szCs w:val="20"/>
                  <w:lang w:val="nl-NL"/>
                </w:rPr>
                <w:t>ratie</w:t>
              </w:r>
            </w:ins>
            <w:ins w:id="9010" w:author="Arjan" w:date="2012-12-19T15:25:00Z">
              <w:r w:rsidR="00D0706E" w:rsidRPr="00DD0F4F">
                <w:rPr>
                  <w:rFonts w:ascii="Arial" w:eastAsia="Times New Roman" w:hAnsi="Arial" w:cs="Arial"/>
                  <w:color w:val="000000"/>
                  <w:sz w:val="20"/>
                  <w:szCs w:val="20"/>
                  <w:lang w:val="nl-NL"/>
                </w:rPr>
                <w:t>. Zij</w:t>
              </w:r>
            </w:ins>
            <w:ins w:id="9011" w:author="Arjan" w:date="2012-12-10T17:24:00Z">
              <w:r w:rsidR="00E37EE3" w:rsidRPr="00DD0F4F">
                <w:rPr>
                  <w:rFonts w:ascii="Arial" w:eastAsia="Times New Roman" w:hAnsi="Arial" w:cs="Arial"/>
                  <w:color w:val="000000"/>
                  <w:sz w:val="20"/>
                  <w:szCs w:val="20"/>
                  <w:lang w:val="nl-NL"/>
                </w:rPr>
                <w:t xml:space="preserve"> </w:t>
              </w:r>
            </w:ins>
            <w:ins w:id="9012" w:author="Arjan" w:date="2012-12-19T15:25:00Z">
              <w:r w:rsidR="00D0706E" w:rsidRPr="00DD0F4F">
                <w:rPr>
                  <w:rFonts w:ascii="Arial" w:eastAsia="Times New Roman" w:hAnsi="Arial" w:cs="Arial"/>
                  <w:color w:val="000000"/>
                  <w:sz w:val="20"/>
                  <w:szCs w:val="20"/>
                  <w:lang w:val="nl-NL"/>
                </w:rPr>
                <w:t>zijn</w:t>
              </w:r>
            </w:ins>
            <w:ins w:id="9013" w:author="Arjan" w:date="2012-12-10T17:24:00Z">
              <w:r w:rsidR="00E37EE3" w:rsidRPr="00DD0F4F">
                <w:rPr>
                  <w:rFonts w:ascii="Arial" w:eastAsia="Times New Roman" w:hAnsi="Arial" w:cs="Arial"/>
                  <w:color w:val="000000"/>
                  <w:sz w:val="20"/>
                  <w:szCs w:val="20"/>
                  <w:lang w:val="nl-NL"/>
                </w:rPr>
                <w:t xml:space="preserve"> wel als object benoemd en afgebakend en de gege</w:t>
              </w:r>
            </w:ins>
            <w:ins w:id="9014" w:author="Arjan" w:date="2012-12-10T17:25:00Z">
              <w:r w:rsidR="00E37EE3" w:rsidRPr="00DD0F4F">
                <w:rPr>
                  <w:rFonts w:ascii="Arial" w:eastAsia="Times New Roman" w:hAnsi="Arial" w:cs="Arial"/>
                  <w:color w:val="000000"/>
                  <w:sz w:val="20"/>
                  <w:szCs w:val="20"/>
                  <w:lang w:val="nl-NL"/>
                </w:rPr>
                <w:t xml:space="preserve">vens </w:t>
              </w:r>
            </w:ins>
            <w:ins w:id="9015" w:author="Arjan" w:date="2012-12-19T15:26:00Z">
              <w:r w:rsidR="00D0706E" w:rsidRPr="00DD0F4F">
                <w:rPr>
                  <w:rFonts w:ascii="Arial" w:eastAsia="Times New Roman" w:hAnsi="Arial" w:cs="Arial"/>
                  <w:color w:val="000000"/>
                  <w:sz w:val="20"/>
                  <w:szCs w:val="20"/>
                  <w:lang w:val="nl-NL"/>
                </w:rPr>
                <w:t xml:space="preserve">daarvan worden </w:t>
              </w:r>
            </w:ins>
            <w:ins w:id="9016" w:author="Arjan" w:date="2012-12-10T17:24:00Z">
              <w:r w:rsidR="00E37EE3" w:rsidRPr="00DD0F4F">
                <w:rPr>
                  <w:rFonts w:ascii="Arial" w:eastAsia="Times New Roman" w:hAnsi="Arial" w:cs="Arial"/>
                  <w:color w:val="000000"/>
                  <w:sz w:val="20"/>
                  <w:szCs w:val="20"/>
                  <w:lang w:val="nl-NL"/>
                </w:rPr>
                <w:t>in enige registratie</w:t>
              </w:r>
            </w:ins>
            <w:ins w:id="9017" w:author="Arjan" w:date="2012-12-10T17:25:00Z">
              <w:r w:rsidR="00E37EE3" w:rsidRPr="00DD0F4F">
                <w:rPr>
                  <w:rFonts w:ascii="Arial" w:eastAsia="Times New Roman" w:hAnsi="Arial" w:cs="Arial"/>
                  <w:color w:val="000000"/>
                  <w:sz w:val="20"/>
                  <w:szCs w:val="20"/>
                  <w:lang w:val="nl-NL"/>
                </w:rPr>
                <w:t xml:space="preserve"> onderhouden. </w:t>
              </w:r>
            </w:ins>
            <w:r w:rsidRPr="00DD0F4F">
              <w:rPr>
                <w:rFonts w:ascii="Arial" w:eastAsia="Times New Roman" w:hAnsi="Arial" w:cs="Arial"/>
                <w:color w:val="000000"/>
                <w:sz w:val="20"/>
                <w:szCs w:val="20"/>
                <w:lang w:val="nl-NL"/>
              </w:rPr>
              <w:t>Bijvoorbeeld de invalidenparkeerplaats waarvoor een parkeervergunning verleend is</w:t>
            </w:r>
            <w:ins w:id="9018" w:author="Arjan" w:date="2012-12-10T17:26:00Z">
              <w:r w:rsidR="00E37EE3" w:rsidRPr="00DD0F4F">
                <w:rPr>
                  <w:rFonts w:ascii="Arial" w:eastAsia="Times New Roman" w:hAnsi="Arial" w:cs="Arial"/>
                  <w:color w:val="000000"/>
                  <w:sz w:val="20"/>
                  <w:szCs w:val="20"/>
                  <w:lang w:val="nl-NL"/>
                </w:rPr>
                <w:t xml:space="preserve">, het bestemmingsplan of -vlak waartegen een bezwaar ingediend is of </w:t>
              </w:r>
            </w:ins>
            <w:ins w:id="9019" w:author="Arjan" w:date="2012-12-10T17:27:00Z">
              <w:r w:rsidR="00E37EE3" w:rsidRPr="00DD0F4F">
                <w:rPr>
                  <w:rFonts w:ascii="Arial" w:eastAsia="Times New Roman" w:hAnsi="Arial" w:cs="Arial"/>
                  <w:color w:val="000000"/>
                  <w:sz w:val="20"/>
                  <w:szCs w:val="20"/>
                  <w:lang w:val="nl-NL"/>
                </w:rPr>
                <w:t>het handhavingsobject waarop een inspectie uitgevoerd wordt</w:t>
              </w:r>
            </w:ins>
            <w:r w:rsidRPr="00DD0F4F">
              <w:rPr>
                <w:rFonts w:ascii="Arial" w:eastAsia="Times New Roman" w:hAnsi="Arial" w:cs="Arial"/>
                <w:color w:val="000000"/>
                <w:sz w:val="20"/>
                <w:szCs w:val="20"/>
                <w:lang w:val="nl-NL"/>
              </w:rPr>
              <w:t>. Het kan om zowel ruimtelijke als andere objecten gaan. In het eerste geval verschaft het attribuuttype Zaakobjectlokatie inzicht in de ligging.</w:t>
            </w:r>
          </w:p>
          <w:p w:rsidR="004C5CE4" w:rsidRPr="00DD0F4F" w:rsidRDefault="004C5CE4" w:rsidP="004C5CE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Het betreft een groepattribuutsoort dat bestaat uit de volgende attribuutsoorten:</w:t>
            </w:r>
          </w:p>
          <w:p w:rsidR="004C5CE4" w:rsidRPr="00DD0F4F" w:rsidRDefault="004C5CE4" w:rsidP="004C5CE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Ander zaakobject omschrijving</w:t>
            </w:r>
          </w:p>
          <w:p w:rsidR="004C5CE4" w:rsidRPr="00DD0F4F" w:rsidRDefault="004C5CE4" w:rsidP="004C5CE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Ander zaakobject aanduiding</w:t>
            </w:r>
          </w:p>
          <w:p w:rsidR="004C5CE4" w:rsidRPr="00DD0F4F" w:rsidRDefault="004C5CE4" w:rsidP="004C5CE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Ander zaakobject lokatie</w:t>
            </w:r>
          </w:p>
          <w:p w:rsidR="004C5CE4" w:rsidRPr="00DD0F4F" w:rsidRDefault="004C5CE4" w:rsidP="004C5CE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Ander zaakobject registratie</w:t>
            </w:r>
          </w:p>
        </w:tc>
      </w:tr>
      <w:tr w:rsidR="004C5CE4" w:rsidRPr="005E066D">
        <w:tc>
          <w:tcPr>
            <w:tcW w:w="3690" w:type="dxa"/>
            <w:tcBorders>
              <w:top w:val="nil"/>
              <w:left w:val="nil"/>
              <w:bottom w:val="nil"/>
              <w:right w:val="nil"/>
            </w:tcBorders>
          </w:tcPr>
          <w:p w:rsidR="004C5CE4" w:rsidRPr="00DD0F4F" w:rsidRDefault="004C5CE4" w:rsidP="004C5CE4">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4C5CE4" w:rsidRPr="00DD0F4F" w:rsidRDefault="004C5CE4" w:rsidP="004C5CE4">
            <w:pPr>
              <w:autoSpaceDE w:val="0"/>
              <w:autoSpaceDN w:val="0"/>
              <w:adjustRightInd w:val="0"/>
              <w:spacing w:after="0" w:line="240" w:lineRule="auto"/>
              <w:rPr>
                <w:rFonts w:ascii="Arial" w:eastAsia="Times New Roman" w:hAnsi="Arial" w:cs="Arial"/>
                <w:b/>
                <w:bCs/>
                <w:color w:val="000000"/>
                <w:sz w:val="20"/>
                <w:szCs w:val="20"/>
                <w:lang w:val="nl-NL"/>
              </w:rPr>
            </w:pPr>
          </w:p>
        </w:tc>
      </w:tr>
      <w:tr w:rsidR="004C5CE4" w:rsidRPr="004C5CE4">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Indicatie materiële historie</w:t>
            </w: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color w:val="000000"/>
                <w:sz w:val="20"/>
                <w:szCs w:val="20"/>
              </w:rPr>
              <w:t>Ja</w:t>
            </w:r>
          </w:p>
        </w:tc>
      </w:tr>
      <w:tr w:rsidR="004C5CE4" w:rsidRPr="004C5CE4">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4C5CE4">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Indicatie formele historie</w:t>
            </w: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color w:val="000000"/>
                <w:sz w:val="20"/>
                <w:szCs w:val="20"/>
              </w:rPr>
              <w:t>Ja</w:t>
            </w:r>
          </w:p>
        </w:tc>
      </w:tr>
      <w:tr w:rsidR="004C5CE4" w:rsidRPr="004C5CE4">
        <w:trPr>
          <w:trHeight w:val="230"/>
        </w:trPr>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4C5CE4">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Aanduiding brondocument</w:t>
            </w:r>
          </w:p>
        </w:tc>
        <w:tc>
          <w:tcPr>
            <w:tcW w:w="5670" w:type="dxa"/>
            <w:tcBorders>
              <w:top w:val="nil"/>
              <w:left w:val="nil"/>
              <w:bottom w:val="nil"/>
              <w:right w:val="nil"/>
            </w:tcBorders>
          </w:tcPr>
          <w:p w:rsidR="004C5CE4" w:rsidRPr="004C5CE4" w:rsidRDefault="00E37EE3" w:rsidP="004C5CE4">
            <w:pPr>
              <w:autoSpaceDE w:val="0"/>
              <w:autoSpaceDN w:val="0"/>
              <w:adjustRightInd w:val="0"/>
              <w:spacing w:after="0" w:line="240" w:lineRule="auto"/>
              <w:rPr>
                <w:rFonts w:ascii="Arial" w:eastAsia="Times New Roman" w:hAnsi="Arial" w:cs="Arial"/>
                <w:color w:val="000000"/>
                <w:sz w:val="20"/>
                <w:szCs w:val="20"/>
              </w:rPr>
            </w:pPr>
            <w:ins w:id="9020" w:author="Arjan" w:date="2012-12-10T17:28:00Z">
              <w:r>
                <w:rPr>
                  <w:rFonts w:ascii="Arial" w:eastAsia="Times New Roman" w:hAnsi="Arial" w:cs="Arial"/>
                  <w:color w:val="000000"/>
                  <w:sz w:val="20"/>
                  <w:szCs w:val="20"/>
                </w:rPr>
                <w:t>N</w:t>
              </w:r>
            </w:ins>
            <w:ins w:id="9021" w:author="Arjan" w:date="2012-12-10T17:29:00Z">
              <w:r>
                <w:rPr>
                  <w:rFonts w:ascii="Arial" w:eastAsia="Times New Roman" w:hAnsi="Arial" w:cs="Arial"/>
                  <w:color w:val="000000"/>
                  <w:sz w:val="20"/>
                  <w:szCs w:val="20"/>
                </w:rPr>
                <w:t>ee</w:t>
              </w:r>
            </w:ins>
          </w:p>
        </w:tc>
      </w:tr>
      <w:tr w:rsidR="004C5CE4" w:rsidRPr="004C5CE4">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4C5CE4">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Indicatie in onderzoek</w:t>
            </w: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color w:val="000000"/>
                <w:sz w:val="20"/>
                <w:szCs w:val="20"/>
              </w:rPr>
              <w:t>Nee</w:t>
            </w:r>
          </w:p>
        </w:tc>
      </w:tr>
      <w:tr w:rsidR="004C5CE4" w:rsidRPr="004C5CE4">
        <w:trPr>
          <w:trHeight w:val="250"/>
        </w:trPr>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4C5CE4">
        <w:trPr>
          <w:trHeight w:val="371"/>
        </w:trPr>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Aanduiding strijdigheid/nietigheid</w:t>
            </w: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color w:val="000000"/>
                <w:sz w:val="20"/>
                <w:szCs w:val="20"/>
              </w:rPr>
              <w:t>Nee</w:t>
            </w:r>
          </w:p>
        </w:tc>
      </w:tr>
      <w:tr w:rsidR="004C5CE4" w:rsidRPr="004C5CE4">
        <w:trPr>
          <w:trHeight w:val="185"/>
        </w:trPr>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4C5CE4">
        <w:trPr>
          <w:trHeight w:val="185"/>
        </w:trPr>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Indicatie kardinaliteit</w:t>
            </w:r>
          </w:p>
        </w:tc>
        <w:tc>
          <w:tcPr>
            <w:tcW w:w="5670" w:type="dxa"/>
            <w:tcBorders>
              <w:top w:val="nil"/>
              <w:left w:val="nil"/>
              <w:bottom w:val="nil"/>
              <w:right w:val="nil"/>
            </w:tcBorders>
          </w:tcPr>
          <w:p w:rsidR="004C5CE4" w:rsidRPr="004C5CE4" w:rsidRDefault="008F2B4B"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hAnsi="Arial" w:cs="Arial"/>
                <w:sz w:val="20"/>
                <w:szCs w:val="20"/>
                <w:lang w:val="en-AU"/>
              </w:rPr>
              <w:fldChar w:fldCharType="begin" w:fldLock="1"/>
            </w:r>
            <w:r w:rsidR="004C5CE4" w:rsidRPr="004C5CE4">
              <w:rPr>
                <w:rFonts w:ascii="Arial" w:hAnsi="Arial" w:cs="Arial"/>
                <w:sz w:val="20"/>
                <w:szCs w:val="20"/>
                <w:lang w:val="en-AU"/>
              </w:rPr>
              <w:instrText xml:space="preserve">MERGEFIELD </w:instrText>
            </w:r>
            <w:r w:rsidR="004C5CE4" w:rsidRPr="004C5CE4">
              <w:rPr>
                <w:rFonts w:ascii="Arial" w:eastAsia="Times New Roman" w:hAnsi="Arial" w:cs="Arial"/>
                <w:color w:val="000000"/>
                <w:sz w:val="20"/>
                <w:szCs w:val="20"/>
              </w:rPr>
              <w:instrText>Element.Multiplicity</w:instrText>
            </w:r>
            <w:r w:rsidRPr="004C5CE4">
              <w:rPr>
                <w:rFonts w:ascii="Arial" w:hAnsi="Arial" w:cs="Arial"/>
                <w:sz w:val="20"/>
                <w:szCs w:val="20"/>
                <w:lang w:val="en-AU"/>
              </w:rPr>
              <w:fldChar w:fldCharType="separate"/>
            </w:r>
            <w:r w:rsidR="004C5CE4" w:rsidRPr="004C5CE4">
              <w:rPr>
                <w:rFonts w:ascii="Arial" w:eastAsia="Times New Roman" w:hAnsi="Arial" w:cs="Arial"/>
                <w:color w:val="000000"/>
                <w:sz w:val="20"/>
                <w:szCs w:val="20"/>
              </w:rPr>
              <w:t>0,*</w:t>
            </w:r>
            <w:r w:rsidRPr="004C5CE4">
              <w:rPr>
                <w:rFonts w:ascii="Arial" w:hAnsi="Arial" w:cs="Arial"/>
                <w:sz w:val="20"/>
                <w:szCs w:val="20"/>
                <w:lang w:val="en-AU"/>
              </w:rPr>
              <w:fldChar w:fldCharType="end"/>
            </w:r>
          </w:p>
        </w:tc>
      </w:tr>
      <w:tr w:rsidR="004C5CE4" w:rsidRPr="004C5CE4">
        <w:trPr>
          <w:trHeight w:val="230"/>
        </w:trPr>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4C5CE4">
        <w:trPr>
          <w:trHeight w:val="230"/>
        </w:trPr>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Indicatie authentiek</w:t>
            </w: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color w:val="000000"/>
                <w:sz w:val="20"/>
                <w:szCs w:val="20"/>
              </w:rPr>
              <w:t>Gemeentelijk basisgegeven</w:t>
            </w:r>
          </w:p>
        </w:tc>
      </w:tr>
      <w:tr w:rsidR="004C5CE4" w:rsidRPr="004C5CE4">
        <w:trPr>
          <w:trHeight w:val="230"/>
        </w:trPr>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5E066D">
        <w:trPr>
          <w:trHeight w:val="230"/>
        </w:trPr>
        <w:tc>
          <w:tcPr>
            <w:tcW w:w="3690" w:type="dxa"/>
            <w:tcBorders>
              <w:top w:val="nil"/>
              <w:left w:val="nil"/>
              <w:bottom w:val="nil"/>
              <w:right w:val="nil"/>
            </w:tcBorders>
          </w:tcPr>
          <w:p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lastRenderedPageBreak/>
              <w:t>Regels attribuutsoort</w:t>
            </w:r>
          </w:p>
        </w:tc>
        <w:tc>
          <w:tcPr>
            <w:tcW w:w="5670" w:type="dxa"/>
            <w:tcBorders>
              <w:top w:val="nil"/>
              <w:left w:val="nil"/>
              <w:bottom w:val="nil"/>
              <w:right w:val="nil"/>
            </w:tcBorders>
          </w:tcPr>
          <w:p w:rsidR="004C5CE4" w:rsidRPr="00DD0F4F" w:rsidRDefault="004C5CE4" w:rsidP="004C5CE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Indien dit groepattribuutsoort niet van een waarde is voorzien, dan moet er minimaal sprake zijn van </w:t>
            </w:r>
            <w:ins w:id="9022" w:author="Arjan" w:date="2012-12-10T17:01:00Z">
              <w:r w:rsidRPr="00DD0F4F">
                <w:rPr>
                  <w:rFonts w:ascii="Arial" w:eastAsia="Times New Roman" w:hAnsi="Arial" w:cs="Arial"/>
                  <w:color w:val="000000"/>
                  <w:sz w:val="20"/>
                  <w:szCs w:val="20"/>
                  <w:lang w:val="nl-NL"/>
                </w:rPr>
                <w:t xml:space="preserve">een waarde voor de attribuutsoort </w:t>
              </w:r>
            </w:ins>
            <w:r w:rsidR="00F34B18" w:rsidRPr="00DD0F4F">
              <w:rPr>
                <w:rFonts w:ascii="Arial" w:eastAsia="Times New Roman" w:hAnsi="Arial" w:cs="Arial"/>
                <w:color w:val="000000"/>
                <w:sz w:val="20"/>
                <w:szCs w:val="20"/>
                <w:lang w:val="nl-NL"/>
              </w:rPr>
              <w:t>‘</w:t>
            </w:r>
            <w:ins w:id="9023" w:author="Arjan" w:date="2012-12-10T17:01:00Z">
              <w:r w:rsidRPr="00DD0F4F">
                <w:rPr>
                  <w:rFonts w:ascii="Arial" w:eastAsia="Times New Roman" w:hAnsi="Arial" w:cs="Arial"/>
                  <w:color w:val="000000"/>
                  <w:sz w:val="20"/>
                  <w:szCs w:val="20"/>
                  <w:lang w:val="nl-NL"/>
                </w:rPr>
                <w:t>Zaakgeometrie</w:t>
              </w:r>
            </w:ins>
            <w:r w:rsidR="00F34B18" w:rsidRPr="00DD0F4F">
              <w:rPr>
                <w:rFonts w:ascii="Arial" w:eastAsia="Times New Roman" w:hAnsi="Arial" w:cs="Arial"/>
                <w:color w:val="000000"/>
                <w:sz w:val="20"/>
                <w:szCs w:val="20"/>
                <w:lang w:val="nl-NL"/>
              </w:rPr>
              <w:t>’</w:t>
            </w:r>
            <w:ins w:id="9024" w:author="Arjan" w:date="2012-12-10T17:01:00Z">
              <w:r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één relatie ‘ZAAK heeft betrekking op OBJECTen’, één relatie ‘ZAAK heeft betrekking op andere ZAAKen’ of één relatie ‘ZAAK is deelzaak van ZAAK’.</w:t>
            </w:r>
          </w:p>
        </w:tc>
      </w:tr>
    </w:tbl>
    <w:p w:rsidR="00E37EE3" w:rsidRPr="00DD0F4F" w:rsidRDefault="00E37EE3" w:rsidP="00F64D19">
      <w:pPr>
        <w:rPr>
          <w:rFonts w:ascii="Arial" w:eastAsia="Times New Roman" w:hAnsi="Arial" w:cs="Arial"/>
          <w:color w:val="000000"/>
          <w:sz w:val="20"/>
          <w:szCs w:val="20"/>
          <w:lang w:val="nl-NL"/>
        </w:rPr>
      </w:pPr>
      <w:r w:rsidRPr="00DD0F4F">
        <w:rPr>
          <w:noProof/>
          <w:lang w:val="nl-NL"/>
        </w:rPr>
        <w:br/>
        <w:t>Van  de subattribuutsoorten die deel uit maken van dit groepattribuutsoort zijn de regels niet meer van toepassing en derhalve verwijderd. Tevens is de kardinali</w:t>
      </w:r>
      <w:r w:rsidR="00AE5159" w:rsidRPr="00DD0F4F">
        <w:rPr>
          <w:noProof/>
          <w:lang w:val="nl-NL"/>
        </w:rPr>
        <w:t>t</w:t>
      </w:r>
      <w:r w:rsidRPr="00DD0F4F">
        <w:rPr>
          <w:noProof/>
          <w:lang w:val="nl-NL"/>
        </w:rPr>
        <w:t>eit van de subattribuutsoort ‘</w:t>
      </w:r>
      <w:r w:rsidRPr="00DD0F4F">
        <w:rPr>
          <w:rFonts w:ascii="Arial" w:eastAsia="Times New Roman" w:hAnsi="Arial" w:cs="Arial"/>
          <w:color w:val="000000"/>
          <w:sz w:val="20"/>
          <w:szCs w:val="20"/>
          <w:lang w:val="nl-NL"/>
        </w:rPr>
        <w:t xml:space="preserve">Ander zaakobject aanduiding’ gewijzigd in 1 – 1. Eén en ander is het gevolg van de introductie van de attribuutsoort ‘Zaakgeometrie’. </w:t>
      </w:r>
    </w:p>
    <w:p w:rsidR="006757BE" w:rsidRDefault="006757BE" w:rsidP="006757BE">
      <w:pPr>
        <w:pStyle w:val="Kop3"/>
        <w:rPr>
          <w:noProof/>
        </w:rPr>
      </w:pPr>
      <w:bookmarkStart w:id="9025" w:name="_Toc398129700"/>
      <w:r>
        <w:rPr>
          <w:noProof/>
        </w:rPr>
        <w:t>Verantwoordelijke</w:t>
      </w:r>
      <w:r w:rsidR="00671FE4">
        <w:rPr>
          <w:noProof/>
        </w:rPr>
        <w:t xml:space="preserve"> </w:t>
      </w:r>
      <w:r>
        <w:rPr>
          <w:noProof/>
        </w:rPr>
        <w:t>organisatie</w:t>
      </w:r>
      <w:bookmarkEnd w:id="9025"/>
    </w:p>
    <w:p w:rsidR="006757BE" w:rsidRPr="00DD0F4F" w:rsidRDefault="008B745D" w:rsidP="006757BE">
      <w:pPr>
        <w:rPr>
          <w:lang w:val="nl-NL"/>
        </w:rPr>
      </w:pPr>
      <w:r w:rsidRPr="00DD0F4F">
        <w:rPr>
          <w:lang w:val="nl-NL"/>
        </w:rPr>
        <w:t>In ketensamenwerking, als meer partijen samenwerken aan een zaak, is er nu geen kenmerk voorhanden waaruit direct en snel duidelijk wordt welke organisatie de eindverantwoordelijke is voor de zaak. Dit zou afgeleid kunnen worden uit de MEDEWERKER of ORGANISATORISCHE EENHEID in de rol van ‘zaakcoordinator’ of ‘beslisser’ bij de ZAAK. De VESTIGING waar deze deel van uitmaakt bepaalt de NIET-NATUURLIJKe persoon die eindverantwoordelijk is voor de ZAAK.  Bij de uitwisseling van zaakgegevens is deze informatie evenwel lang niet altijd direct beschikbaar. Om de eindverantwoordelijke efficiënt uit te kunnen wisselen, introduceren we het attribuutsoort ‘Verantwoordelijke organisatie’ bij ZAAK.</w:t>
      </w:r>
    </w:p>
    <w:p w:rsidR="00B92D60" w:rsidRPr="00B92D60" w:rsidRDefault="00B92D60" w:rsidP="00B92D60">
      <w:pPr>
        <w:widowControl w:val="0"/>
        <w:autoSpaceDE w:val="0"/>
        <w:autoSpaceDN w:val="0"/>
        <w:adjustRightInd w:val="0"/>
        <w:spacing w:before="240" w:after="60" w:line="240" w:lineRule="auto"/>
        <w:outlineLvl w:val="3"/>
        <w:rPr>
          <w:rFonts w:ascii="Arial" w:eastAsia="Times New Roman" w:hAnsi="Arial" w:cs="Arial"/>
          <w:b/>
          <w:color w:val="004080"/>
          <w:sz w:val="24"/>
          <w:szCs w:val="24"/>
          <w:lang w:eastAsia="nl-NL"/>
        </w:rPr>
      </w:pPr>
      <w:ins w:id="9026" w:author="Arjan" w:date="2014-01-20T09:16: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ins>
      <w:ins w:id="9027" w:author="Arjan" w:date="2014-01-20T09:17:00Z">
        <w:r w:rsidRPr="00B92D60">
          <w:rPr>
            <w:rFonts w:ascii="Arial" w:eastAsia="Times New Roman" w:hAnsi="Arial" w:cs="Arial"/>
            <w:b/>
            <w:color w:val="004080"/>
            <w:sz w:val="24"/>
            <w:szCs w:val="24"/>
            <w:lang w:eastAsia="nl-NL"/>
          </w:rPr>
          <w:t>Verantwoordelijke organisatie</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8B745D" w:rsidRPr="00717312" w:rsidTr="008B745D">
        <w:trPr>
          <w:trHeight w:val="230"/>
        </w:trPr>
        <w:tc>
          <w:tcPr>
            <w:tcW w:w="3780" w:type="dxa"/>
            <w:tcBorders>
              <w:top w:val="single" w:sz="4" w:space="0" w:color="auto"/>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28" w:author="Arjan" w:date="2013-02-04T14:25:00Z">
              <w:r w:rsidRPr="00717312">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rsidR="008B745D" w:rsidRPr="00717312" w:rsidRDefault="008F2B4B" w:rsidP="00717312">
            <w:pPr>
              <w:autoSpaceDE w:val="0"/>
              <w:autoSpaceDN w:val="0"/>
              <w:adjustRightInd w:val="0"/>
              <w:spacing w:after="0" w:line="240" w:lineRule="auto"/>
              <w:rPr>
                <w:ins w:id="9029" w:author="Arjan" w:date="2014-09-02T18:05:00Z"/>
                <w:rFonts w:ascii="Arial" w:hAnsi="Arial" w:cs="Arial"/>
                <w:sz w:val="20"/>
                <w:szCs w:val="20"/>
                <w:lang w:val="en-AU"/>
              </w:rPr>
            </w:pPr>
            <w:ins w:id="9030" w:author="Arjan" w:date="2014-09-02T18:05:00Z">
              <w:r w:rsidRPr="00717312">
                <w:rPr>
                  <w:rFonts w:ascii="Arial" w:hAnsi="Arial" w:cs="Arial"/>
                  <w:sz w:val="20"/>
                  <w:szCs w:val="20"/>
                  <w:lang w:val="en-AU"/>
                </w:rPr>
                <w:fldChar w:fldCharType="begin" w:fldLock="1"/>
              </w:r>
              <w:r w:rsidR="008B745D" w:rsidRPr="00717312">
                <w:rPr>
                  <w:rFonts w:ascii="Arial" w:hAnsi="Arial" w:cs="Arial"/>
                  <w:sz w:val="20"/>
                  <w:szCs w:val="20"/>
                  <w:lang w:val="en-AU"/>
                </w:rPr>
                <w:instrText xml:space="preserve">MERGEFIELD </w:instrText>
              </w:r>
              <w:r w:rsidR="008B745D" w:rsidRPr="00717312">
                <w:rPr>
                  <w:rFonts w:ascii="Arial" w:eastAsia="Times New Roman" w:hAnsi="Arial" w:cs="Arial"/>
                  <w:color w:val="000000"/>
                  <w:sz w:val="20"/>
                  <w:szCs w:val="20"/>
                </w:rPr>
                <w:instrText>Att.Name</w:instrText>
              </w:r>
              <w:r w:rsidRPr="00717312">
                <w:rPr>
                  <w:rFonts w:ascii="Arial" w:hAnsi="Arial" w:cs="Arial"/>
                  <w:sz w:val="20"/>
                  <w:szCs w:val="20"/>
                  <w:lang w:val="en-AU"/>
                </w:rPr>
                <w:fldChar w:fldCharType="separate"/>
              </w:r>
              <w:r w:rsidR="008B745D" w:rsidRPr="00717312">
                <w:rPr>
                  <w:rFonts w:ascii="Arial" w:eastAsia="Times New Roman" w:hAnsi="Arial" w:cs="Arial"/>
                  <w:color w:val="000000"/>
                  <w:sz w:val="20"/>
                  <w:szCs w:val="20"/>
                </w:rPr>
                <w:t>Verantwoordelijke organisatie</w:t>
              </w:r>
              <w:r w:rsidRPr="00717312">
                <w:rPr>
                  <w:rFonts w:ascii="Arial" w:hAnsi="Arial" w:cs="Arial"/>
                  <w:sz w:val="20"/>
                  <w:szCs w:val="20"/>
                  <w:lang w:val="en-AU"/>
                </w:rPr>
                <w:fldChar w:fldCharType="end"/>
              </w:r>
            </w:ins>
          </w:p>
        </w:tc>
      </w:tr>
      <w:tr w:rsidR="008B745D" w:rsidRPr="00717312" w:rsidTr="008B745D">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31" w:author="Arjan" w:date="2014-09-02T18:05:00Z"/>
                <w:rFonts w:ascii="Arial" w:eastAsia="Times New Roman" w:hAnsi="Arial" w:cs="Arial"/>
                <w:color w:val="000000"/>
                <w:sz w:val="20"/>
                <w:szCs w:val="20"/>
              </w:rPr>
            </w:pPr>
          </w:p>
        </w:tc>
      </w:tr>
      <w:tr w:rsidR="008B745D" w:rsidRPr="00717312" w:rsidTr="008B745D">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32" w:author="Arjan" w:date="2013-02-04T14:25:00Z">
              <w:r w:rsidRPr="0071731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33" w:author="Arjan" w:date="2014-09-02T18:05:00Z"/>
                <w:rFonts w:ascii="Arial" w:eastAsia="Times New Roman" w:hAnsi="Arial" w:cs="Arial"/>
                <w:color w:val="000000"/>
                <w:sz w:val="20"/>
                <w:szCs w:val="20"/>
              </w:rPr>
            </w:pPr>
            <w:ins w:id="9034" w:author="Arjan" w:date="2014-09-02T18:05:00Z">
              <w:r w:rsidRPr="00717312">
                <w:rPr>
                  <w:rFonts w:ascii="Arial" w:eastAsia="Times New Roman" w:hAnsi="Arial" w:cs="Arial"/>
                  <w:color w:val="000000"/>
                  <w:sz w:val="20"/>
                  <w:szCs w:val="20"/>
                </w:rPr>
                <w:t>KING</w:t>
              </w:r>
            </w:ins>
          </w:p>
        </w:tc>
      </w:tr>
      <w:tr w:rsidR="008B745D" w:rsidRPr="00717312" w:rsidTr="008B745D">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35" w:author="Arjan" w:date="2014-09-02T18:05:00Z"/>
                <w:rFonts w:ascii="Arial" w:eastAsia="Times New Roman" w:hAnsi="Arial" w:cs="Arial"/>
                <w:color w:val="000000"/>
                <w:sz w:val="20"/>
                <w:szCs w:val="20"/>
              </w:rPr>
            </w:pPr>
          </w:p>
        </w:tc>
      </w:tr>
      <w:tr w:rsidR="008B745D" w:rsidRPr="00717312" w:rsidTr="008B745D">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36" w:author="Arjan" w:date="2013-02-04T14:25:00Z">
              <w:r w:rsidRPr="0071731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37" w:author="Arjan" w:date="2014-09-02T18:05:00Z"/>
                <w:rFonts w:ascii="Arial" w:eastAsia="Times New Roman" w:hAnsi="Arial" w:cs="Arial"/>
                <w:color w:val="000000"/>
                <w:sz w:val="20"/>
                <w:szCs w:val="20"/>
              </w:rPr>
            </w:pPr>
          </w:p>
        </w:tc>
      </w:tr>
      <w:tr w:rsidR="008B745D" w:rsidRPr="00717312" w:rsidTr="008B745D">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38" w:author="Arjan" w:date="2014-09-02T18:05:00Z"/>
                <w:rFonts w:ascii="Arial" w:eastAsia="Times New Roman" w:hAnsi="Arial" w:cs="Arial"/>
                <w:color w:val="000000"/>
                <w:sz w:val="20"/>
                <w:szCs w:val="20"/>
              </w:rPr>
            </w:pPr>
          </w:p>
        </w:tc>
      </w:tr>
      <w:tr w:rsidR="008B745D" w:rsidRPr="00717312" w:rsidTr="008B745D">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39" w:author="Arjan" w:date="2013-02-04T14:25:00Z">
              <w:r w:rsidRPr="0071731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8B745D" w:rsidRPr="00717312" w:rsidRDefault="008F2B4B" w:rsidP="00717312">
            <w:pPr>
              <w:autoSpaceDE w:val="0"/>
              <w:autoSpaceDN w:val="0"/>
              <w:adjustRightInd w:val="0"/>
              <w:spacing w:after="0" w:line="240" w:lineRule="auto"/>
              <w:rPr>
                <w:ins w:id="9040" w:author="Arjan" w:date="2014-09-02T18:05:00Z"/>
                <w:rFonts w:ascii="Arial" w:hAnsi="Arial" w:cs="Arial"/>
                <w:sz w:val="20"/>
                <w:szCs w:val="20"/>
                <w:lang w:val="en-AU"/>
              </w:rPr>
            </w:pPr>
            <w:ins w:id="9041" w:author="Arjan" w:date="2014-09-02T18:05:00Z">
              <w:r w:rsidRPr="00717312">
                <w:rPr>
                  <w:rFonts w:ascii="Arial" w:hAnsi="Arial" w:cs="Arial"/>
                  <w:sz w:val="20"/>
                  <w:szCs w:val="20"/>
                  <w:lang w:val="en-AU"/>
                </w:rPr>
                <w:fldChar w:fldCharType="begin" w:fldLock="1"/>
              </w:r>
              <w:r w:rsidR="008B745D" w:rsidRPr="00717312">
                <w:rPr>
                  <w:rFonts w:ascii="Arial" w:hAnsi="Arial" w:cs="Arial"/>
                  <w:sz w:val="20"/>
                  <w:szCs w:val="20"/>
                  <w:lang w:val="en-AU"/>
                </w:rPr>
                <w:instrText xml:space="preserve">MERGEFIELD </w:instrText>
              </w:r>
              <w:r w:rsidR="008B745D" w:rsidRPr="00717312">
                <w:rPr>
                  <w:rFonts w:ascii="Arial" w:eastAsia="Times New Roman" w:hAnsi="Arial" w:cs="Arial"/>
                  <w:color w:val="000000"/>
                  <w:sz w:val="20"/>
                  <w:szCs w:val="20"/>
                </w:rPr>
                <w:instrText>Att.Alias</w:instrText>
              </w:r>
              <w:r w:rsidRPr="00717312">
                <w:rPr>
                  <w:rFonts w:ascii="Arial" w:hAnsi="Arial" w:cs="Arial"/>
                  <w:sz w:val="20"/>
                  <w:szCs w:val="20"/>
                  <w:lang w:val="en-AU"/>
                </w:rPr>
                <w:fldChar w:fldCharType="separate"/>
              </w:r>
              <w:r w:rsidR="008B745D" w:rsidRPr="00717312">
                <w:rPr>
                  <w:rFonts w:ascii="Arial" w:eastAsia="Times New Roman" w:hAnsi="Arial" w:cs="Arial"/>
                  <w:color w:val="000000"/>
                  <w:sz w:val="20"/>
                  <w:szCs w:val="20"/>
                </w:rPr>
                <w:t>verantwoordelijkeOrganisatie</w:t>
              </w:r>
              <w:r w:rsidRPr="00717312">
                <w:rPr>
                  <w:rFonts w:ascii="Arial" w:hAnsi="Arial" w:cs="Arial"/>
                  <w:sz w:val="20"/>
                  <w:szCs w:val="20"/>
                  <w:lang w:val="en-AU"/>
                </w:rPr>
                <w:fldChar w:fldCharType="end"/>
              </w:r>
            </w:ins>
          </w:p>
        </w:tc>
      </w:tr>
      <w:tr w:rsidR="008B745D" w:rsidRPr="00717312" w:rsidTr="008B745D">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42" w:author="Arjan" w:date="2014-09-02T18:05:00Z"/>
                <w:rFonts w:ascii="Arial" w:eastAsia="Times New Roman" w:hAnsi="Arial" w:cs="Arial"/>
                <w:color w:val="000000"/>
                <w:sz w:val="20"/>
                <w:szCs w:val="20"/>
              </w:rPr>
            </w:pPr>
          </w:p>
        </w:tc>
      </w:tr>
      <w:tr w:rsidR="008B745D" w:rsidRPr="005E066D" w:rsidTr="008B745D">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43" w:author="Arjan" w:date="2013-02-04T14:25:00Z">
              <w:r w:rsidRPr="0071731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8B745D" w:rsidRPr="00DD0F4F" w:rsidRDefault="008F2B4B" w:rsidP="00717312">
            <w:pPr>
              <w:autoSpaceDE w:val="0"/>
              <w:autoSpaceDN w:val="0"/>
              <w:adjustRightInd w:val="0"/>
              <w:spacing w:after="0" w:line="240" w:lineRule="auto"/>
              <w:rPr>
                <w:ins w:id="9044" w:author="Arjan" w:date="2014-09-02T18:05:00Z"/>
                <w:rFonts w:ascii="Arial" w:hAnsi="Arial" w:cs="Arial"/>
                <w:sz w:val="20"/>
                <w:szCs w:val="20"/>
                <w:lang w:val="nl-NL"/>
              </w:rPr>
            </w:pPr>
            <w:ins w:id="9045" w:author="Arjan" w:date="2014-09-02T18:05:00Z">
              <w:r w:rsidRPr="00717312">
                <w:rPr>
                  <w:rFonts w:ascii="Arial" w:hAnsi="Arial" w:cs="Arial"/>
                  <w:sz w:val="20"/>
                  <w:szCs w:val="20"/>
                  <w:lang w:val="en-AU"/>
                </w:rPr>
                <w:fldChar w:fldCharType="begin" w:fldLock="1"/>
              </w:r>
              <w:r w:rsidR="008B745D" w:rsidRPr="00DD0F4F">
                <w:rPr>
                  <w:rFonts w:ascii="Arial" w:hAnsi="Arial" w:cs="Arial"/>
                  <w:sz w:val="20"/>
                  <w:szCs w:val="20"/>
                  <w:lang w:val="nl-NL"/>
                </w:rPr>
                <w:instrText xml:space="preserve">MERGEFIELD </w:instrText>
              </w:r>
              <w:r w:rsidR="008B745D" w:rsidRPr="00DD0F4F">
                <w:rPr>
                  <w:rFonts w:ascii="Arial" w:eastAsia="Times New Roman" w:hAnsi="Arial" w:cs="Arial"/>
                  <w:color w:val="000000"/>
                  <w:sz w:val="20"/>
                  <w:szCs w:val="20"/>
                  <w:lang w:val="nl-NL"/>
                </w:rPr>
                <w:instrText>Att.Notes</w:instrText>
              </w:r>
              <w:r w:rsidRPr="00717312">
                <w:rPr>
                  <w:rFonts w:ascii="Arial" w:hAnsi="Arial" w:cs="Arial"/>
                  <w:sz w:val="20"/>
                  <w:szCs w:val="20"/>
                  <w:lang w:val="en-AU"/>
                </w:rPr>
                <w:fldChar w:fldCharType="separate"/>
              </w:r>
              <w:r w:rsidR="008B745D" w:rsidRPr="00DD0F4F">
                <w:rPr>
                  <w:rFonts w:ascii="Arial" w:eastAsia="Times New Roman" w:hAnsi="Arial" w:cs="Arial"/>
                  <w:color w:val="000000"/>
                  <w:sz w:val="20"/>
                  <w:szCs w:val="20"/>
                  <w:lang w:val="nl-NL"/>
                </w:rPr>
                <w:t xml:space="preserve">Het RSIN van de </w:t>
              </w:r>
            </w:ins>
            <w:ins w:id="9046" w:author="Arjan" w:date="2014-09-07T17:40:00Z">
              <w:r w:rsidR="00A87CAE" w:rsidRPr="00DD0F4F">
                <w:rPr>
                  <w:rFonts w:ascii="Arial" w:eastAsia="Times New Roman" w:hAnsi="Arial" w:cs="Arial"/>
                  <w:color w:val="000000"/>
                  <w:sz w:val="20"/>
                  <w:szCs w:val="20"/>
                  <w:lang w:val="nl-NL"/>
                </w:rPr>
                <w:t xml:space="preserve">Niet-natuurlijk persoon zijnde de </w:t>
              </w:r>
            </w:ins>
            <w:ins w:id="9047" w:author="Arjan" w:date="2014-09-02T18:05:00Z">
              <w:r w:rsidR="008B745D" w:rsidRPr="00DD0F4F">
                <w:rPr>
                  <w:rFonts w:ascii="Arial" w:eastAsia="Times New Roman" w:hAnsi="Arial" w:cs="Arial"/>
                  <w:color w:val="000000"/>
                  <w:sz w:val="20"/>
                  <w:szCs w:val="20"/>
                  <w:lang w:val="nl-NL"/>
                </w:rPr>
                <w:t>organisatie die eindverantwoordelijk is voor de behandeling van de zaak.</w:t>
              </w:r>
              <w:r w:rsidRPr="00717312">
                <w:rPr>
                  <w:rFonts w:ascii="Arial" w:hAnsi="Arial" w:cs="Arial"/>
                  <w:sz w:val="20"/>
                  <w:szCs w:val="20"/>
                  <w:lang w:val="en-AU"/>
                </w:rPr>
                <w:fldChar w:fldCharType="end"/>
              </w:r>
            </w:ins>
          </w:p>
        </w:tc>
      </w:tr>
      <w:tr w:rsidR="008B745D" w:rsidRPr="005E066D" w:rsidTr="008B745D">
        <w:trPr>
          <w:trHeight w:val="230"/>
        </w:trPr>
        <w:tc>
          <w:tcPr>
            <w:tcW w:w="3780" w:type="dxa"/>
            <w:tcBorders>
              <w:top w:val="nil"/>
              <w:left w:val="nil"/>
              <w:bottom w:val="nil"/>
              <w:right w:val="nil"/>
            </w:tcBorders>
          </w:tcPr>
          <w:p w:rsidR="008B745D" w:rsidRPr="00DD0F4F" w:rsidRDefault="008B745D" w:rsidP="0071731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8B745D" w:rsidRPr="00DD0F4F" w:rsidRDefault="008B745D" w:rsidP="00717312">
            <w:pPr>
              <w:autoSpaceDE w:val="0"/>
              <w:autoSpaceDN w:val="0"/>
              <w:adjustRightInd w:val="0"/>
              <w:spacing w:after="0" w:line="240" w:lineRule="auto"/>
              <w:rPr>
                <w:ins w:id="9048" w:author="Arjan" w:date="2014-09-02T18:05:00Z"/>
                <w:rFonts w:ascii="Arial" w:eastAsia="Times New Roman" w:hAnsi="Arial" w:cs="Arial"/>
                <w:color w:val="000000"/>
                <w:sz w:val="20"/>
                <w:szCs w:val="20"/>
                <w:lang w:val="nl-NL"/>
              </w:rPr>
            </w:pPr>
          </w:p>
        </w:tc>
      </w:tr>
      <w:tr w:rsidR="008B745D" w:rsidRPr="00717312" w:rsidTr="008B745D">
        <w:trPr>
          <w:trHeight w:val="230"/>
        </w:trPr>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49" w:author="Arjan" w:date="2013-02-04T14:25:00Z">
              <w:r w:rsidRPr="0071731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50" w:author="Arjan" w:date="2014-09-02T18:05:00Z"/>
                <w:rFonts w:ascii="Arial" w:eastAsia="Times New Roman" w:hAnsi="Arial" w:cs="Arial"/>
                <w:color w:val="000000"/>
                <w:sz w:val="20"/>
                <w:szCs w:val="20"/>
              </w:rPr>
            </w:pPr>
            <w:ins w:id="9051" w:author="Arjan" w:date="2014-09-02T18:05:00Z">
              <w:r w:rsidRPr="00717312">
                <w:rPr>
                  <w:rFonts w:ascii="Arial" w:eastAsia="Times New Roman" w:hAnsi="Arial" w:cs="Arial"/>
                  <w:color w:val="000000"/>
                  <w:sz w:val="20"/>
                  <w:szCs w:val="20"/>
                </w:rPr>
                <w:t xml:space="preserve">KING </w:t>
              </w:r>
            </w:ins>
          </w:p>
        </w:tc>
      </w:tr>
      <w:tr w:rsidR="008B745D" w:rsidRPr="00717312" w:rsidTr="008B745D">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52" w:author="Arjan" w:date="2014-09-02T18:05:00Z"/>
                <w:rFonts w:ascii="Arial" w:eastAsia="Times New Roman" w:hAnsi="Arial" w:cs="Arial"/>
                <w:color w:val="000000"/>
                <w:sz w:val="20"/>
                <w:szCs w:val="20"/>
              </w:rPr>
            </w:pPr>
          </w:p>
        </w:tc>
      </w:tr>
      <w:tr w:rsidR="008B745D" w:rsidRPr="00717312" w:rsidTr="008B745D">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53" w:author="Arjan" w:date="2013-02-04T14:25:00Z">
              <w:r w:rsidRPr="0071731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8B745D" w:rsidRPr="00717312" w:rsidRDefault="008B745D" w:rsidP="0083120B">
            <w:pPr>
              <w:autoSpaceDE w:val="0"/>
              <w:autoSpaceDN w:val="0"/>
              <w:adjustRightInd w:val="0"/>
              <w:spacing w:after="0" w:line="240" w:lineRule="auto"/>
              <w:rPr>
                <w:ins w:id="9054" w:author="Arjan" w:date="2014-09-02T18:05:00Z"/>
                <w:rFonts w:ascii="Arial" w:eastAsia="Times New Roman" w:hAnsi="Arial" w:cs="Arial"/>
                <w:color w:val="000000"/>
                <w:sz w:val="20"/>
                <w:szCs w:val="20"/>
              </w:rPr>
            </w:pPr>
            <w:ins w:id="9055" w:author="Arjan" w:date="2014-09-02T18:05:00Z">
              <w:r w:rsidRPr="00717312">
                <w:rPr>
                  <w:rFonts w:ascii="Arial" w:eastAsia="Times New Roman" w:hAnsi="Arial" w:cs="Arial"/>
                  <w:color w:val="000000"/>
                  <w:sz w:val="20"/>
                  <w:szCs w:val="20"/>
                </w:rPr>
                <w:t>1-</w:t>
              </w:r>
              <w:r>
                <w:rPr>
                  <w:rFonts w:ascii="Arial" w:eastAsia="Times New Roman" w:hAnsi="Arial" w:cs="Arial"/>
                  <w:color w:val="000000"/>
                  <w:sz w:val="20"/>
                  <w:szCs w:val="20"/>
                </w:rPr>
                <w:t>9</w:t>
              </w:r>
              <w:r w:rsidRPr="00717312">
                <w:rPr>
                  <w:rFonts w:ascii="Arial" w:eastAsia="Times New Roman" w:hAnsi="Arial" w:cs="Arial"/>
                  <w:color w:val="000000"/>
                  <w:sz w:val="20"/>
                  <w:szCs w:val="20"/>
                </w:rPr>
                <w:t>-2013</w:t>
              </w:r>
            </w:ins>
          </w:p>
        </w:tc>
      </w:tr>
      <w:tr w:rsidR="008B745D" w:rsidRPr="00717312" w:rsidTr="008B745D">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56" w:author="Arjan" w:date="2014-09-02T18:05:00Z"/>
                <w:rFonts w:ascii="Arial" w:eastAsia="Times New Roman" w:hAnsi="Arial" w:cs="Arial"/>
                <w:color w:val="000000"/>
                <w:sz w:val="20"/>
                <w:szCs w:val="20"/>
              </w:rPr>
            </w:pPr>
          </w:p>
        </w:tc>
      </w:tr>
      <w:tr w:rsidR="008B745D" w:rsidRPr="005E066D" w:rsidTr="008B745D">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57" w:author="Arjan" w:date="2013-02-04T14:25:00Z">
              <w:r w:rsidRPr="0071731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74523B" w:rsidRPr="00DD0F4F" w:rsidRDefault="008B745D" w:rsidP="0074523B">
            <w:pPr>
              <w:autoSpaceDE w:val="0"/>
              <w:autoSpaceDN w:val="0"/>
              <w:adjustRightInd w:val="0"/>
              <w:spacing w:after="0" w:line="240" w:lineRule="auto"/>
              <w:rPr>
                <w:ins w:id="9058" w:author="Arjan" w:date="2014-09-02T18:31:00Z"/>
                <w:rFonts w:ascii="Arial" w:eastAsia="Times New Roman" w:hAnsi="Arial" w:cs="Arial"/>
                <w:color w:val="000000"/>
                <w:sz w:val="20"/>
                <w:szCs w:val="20"/>
                <w:lang w:val="nl-NL"/>
              </w:rPr>
            </w:pPr>
            <w:ins w:id="9059" w:author="Arjan" w:date="2014-09-02T18:05:00Z">
              <w:r w:rsidRPr="00DD0F4F">
                <w:rPr>
                  <w:rFonts w:ascii="Arial" w:eastAsia="Times New Roman" w:hAnsi="Arial" w:cs="Arial"/>
                  <w:color w:val="000000"/>
                  <w:sz w:val="20"/>
                  <w:szCs w:val="20"/>
                  <w:lang w:val="nl-NL"/>
                </w:rPr>
                <w:t>Het betreft het RSIN (Rechtspersonen en Samenwerkingsverbanden InformatieNummer) zoals dat door de KvK in het NHR aan elk rechtspersoon en samenwerkingsverband is toegekend. Dit identificeert uniek de organisatie, zijnde een rechtspersoon of samenwerkingsverband, die eindverantwoordelijk is voor de afhandeling van</w:t>
              </w:r>
            </w:ins>
            <w:ins w:id="9060" w:author="Arjan" w:date="2014-09-02T18:30:00Z">
              <w:r w:rsidR="0074523B" w:rsidRPr="00DD0F4F">
                <w:rPr>
                  <w:rFonts w:ascii="Arial" w:eastAsia="Times New Roman" w:hAnsi="Arial" w:cs="Arial"/>
                  <w:color w:val="000000"/>
                  <w:sz w:val="20"/>
                  <w:szCs w:val="20"/>
                  <w:lang w:val="nl-NL"/>
                </w:rPr>
                <w:t xml:space="preserve"> de zaak</w:t>
              </w:r>
            </w:ins>
            <w:ins w:id="9061" w:author="Arjan" w:date="2014-09-02T18:05:00Z">
              <w:r w:rsidRPr="00DD0F4F">
                <w:rPr>
                  <w:rFonts w:ascii="Arial" w:eastAsia="Times New Roman" w:hAnsi="Arial" w:cs="Arial"/>
                  <w:color w:val="000000"/>
                  <w:sz w:val="20"/>
                  <w:szCs w:val="20"/>
                  <w:lang w:val="nl-NL"/>
                </w:rPr>
                <w:t>.</w:t>
              </w:r>
            </w:ins>
            <w:ins w:id="9062" w:author="Arjan" w:date="2014-09-02T18:31:00Z">
              <w:r w:rsidR="0074523B" w:rsidRPr="00DD0F4F">
                <w:rPr>
                  <w:rFonts w:ascii="Arial" w:eastAsia="Times New Roman" w:hAnsi="Arial" w:cs="Arial"/>
                  <w:color w:val="000000"/>
                  <w:sz w:val="20"/>
                  <w:szCs w:val="20"/>
                  <w:lang w:val="nl-NL"/>
                </w:rPr>
                <w:t xml:space="preserve"> Dit kan dezelfde organisatie zijn als de </w:t>
              </w:r>
            </w:ins>
            <w:ins w:id="9063" w:author="Arjan" w:date="2014-09-02T18:32:00Z">
              <w:r w:rsidR="0074523B" w:rsidRPr="00DD0F4F">
                <w:rPr>
                  <w:rFonts w:ascii="Arial" w:eastAsia="Times New Roman" w:hAnsi="Arial" w:cs="Arial"/>
                  <w:color w:val="000000"/>
                  <w:sz w:val="20"/>
                  <w:szCs w:val="20"/>
                  <w:lang w:val="nl-NL"/>
                </w:rPr>
                <w:t>Bronorganisatie; denkbaar is evenwel</w:t>
              </w:r>
            </w:ins>
            <w:ins w:id="9064" w:author="Arjan" w:date="2014-09-02T18:33:00Z">
              <w:r w:rsidR="0074523B" w:rsidRPr="00DD0F4F">
                <w:rPr>
                  <w:rFonts w:ascii="Arial" w:eastAsia="Times New Roman" w:hAnsi="Arial" w:cs="Arial"/>
                  <w:color w:val="000000"/>
                  <w:sz w:val="20"/>
                  <w:szCs w:val="20"/>
                  <w:lang w:val="nl-NL"/>
                </w:rPr>
                <w:t>, bijvoorbeeld in ketensamenwerking,</w:t>
              </w:r>
            </w:ins>
            <w:ins w:id="9065" w:author="Arjan" w:date="2014-09-02T18:32:00Z">
              <w:r w:rsidR="0074523B" w:rsidRPr="00DD0F4F">
                <w:rPr>
                  <w:rFonts w:ascii="Arial" w:eastAsia="Times New Roman" w:hAnsi="Arial" w:cs="Arial"/>
                  <w:color w:val="000000"/>
                  <w:sz w:val="20"/>
                  <w:szCs w:val="20"/>
                  <w:lang w:val="nl-NL"/>
                </w:rPr>
                <w:t xml:space="preserve"> dat de verantwoordelijkheid voor een zaak overgaat naar een andere organisatie gedurende de behandeling daarvan.</w:t>
              </w:r>
            </w:ins>
            <w:ins w:id="9066" w:author="Arjan" w:date="2014-09-02T18:05:00Z">
              <w:r w:rsidRPr="00DD0F4F">
                <w:rPr>
                  <w:rFonts w:ascii="Arial" w:eastAsia="Times New Roman" w:hAnsi="Arial" w:cs="Arial"/>
                  <w:color w:val="000000"/>
                  <w:sz w:val="20"/>
                  <w:szCs w:val="20"/>
                  <w:lang w:val="nl-NL"/>
                </w:rPr>
                <w:t xml:space="preserve"> </w:t>
              </w:r>
            </w:ins>
          </w:p>
          <w:p w:rsidR="008B745D" w:rsidRPr="00DD0F4F" w:rsidRDefault="008B745D" w:rsidP="0074523B">
            <w:pPr>
              <w:autoSpaceDE w:val="0"/>
              <w:autoSpaceDN w:val="0"/>
              <w:adjustRightInd w:val="0"/>
              <w:spacing w:after="0" w:line="240" w:lineRule="auto"/>
              <w:rPr>
                <w:ins w:id="9067" w:author="Arjan" w:date="2014-09-02T18:05:00Z"/>
                <w:rFonts w:ascii="Arial" w:eastAsia="Times New Roman" w:hAnsi="Arial" w:cs="Arial"/>
                <w:color w:val="000000"/>
                <w:sz w:val="20"/>
                <w:szCs w:val="20"/>
                <w:lang w:val="nl-NL"/>
              </w:rPr>
            </w:pPr>
            <w:ins w:id="9068" w:author="Arjan" w:date="2014-09-02T18:05:00Z">
              <w:r w:rsidRPr="00DD0F4F">
                <w:rPr>
                  <w:rFonts w:ascii="Arial" w:eastAsia="Times New Roman" w:hAnsi="Arial" w:cs="Arial"/>
                  <w:color w:val="000000"/>
                  <w:sz w:val="20"/>
                  <w:szCs w:val="20"/>
                  <w:lang w:val="nl-NL"/>
                </w:rPr>
                <w:t>Het RSIN staat in het Handelsregister (NHR) en op het daaraan te ontlenen uittreksel.</w:t>
              </w:r>
            </w:ins>
          </w:p>
        </w:tc>
      </w:tr>
      <w:tr w:rsidR="008B745D" w:rsidRPr="005E066D" w:rsidTr="008B745D">
        <w:tc>
          <w:tcPr>
            <w:tcW w:w="3780" w:type="dxa"/>
            <w:tcBorders>
              <w:top w:val="nil"/>
              <w:left w:val="nil"/>
              <w:bottom w:val="nil"/>
              <w:right w:val="nil"/>
            </w:tcBorders>
          </w:tcPr>
          <w:p w:rsidR="008B745D" w:rsidRPr="00DD0F4F" w:rsidRDefault="008B745D" w:rsidP="0071731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8B745D" w:rsidRPr="00DD0F4F" w:rsidRDefault="008B745D" w:rsidP="00717312">
            <w:pPr>
              <w:autoSpaceDE w:val="0"/>
              <w:autoSpaceDN w:val="0"/>
              <w:adjustRightInd w:val="0"/>
              <w:spacing w:after="0" w:line="240" w:lineRule="auto"/>
              <w:rPr>
                <w:ins w:id="9069" w:author="Arjan" w:date="2014-09-02T18:05:00Z"/>
                <w:rFonts w:ascii="Arial" w:eastAsia="Times New Roman" w:hAnsi="Arial" w:cs="Arial"/>
                <w:color w:val="000000"/>
                <w:sz w:val="20"/>
                <w:szCs w:val="20"/>
                <w:lang w:val="nl-NL"/>
              </w:rPr>
            </w:pPr>
          </w:p>
        </w:tc>
      </w:tr>
      <w:tr w:rsidR="008B745D" w:rsidRPr="00717312" w:rsidTr="008B745D">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70" w:author="Arjan" w:date="2013-02-04T14:25:00Z">
              <w:r w:rsidRPr="0071731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8B745D" w:rsidRPr="00717312" w:rsidRDefault="008F2B4B" w:rsidP="00717312">
            <w:pPr>
              <w:autoSpaceDE w:val="0"/>
              <w:autoSpaceDN w:val="0"/>
              <w:adjustRightInd w:val="0"/>
              <w:spacing w:after="0" w:line="240" w:lineRule="auto"/>
              <w:rPr>
                <w:ins w:id="9071" w:author="Arjan" w:date="2014-09-02T18:05:00Z"/>
                <w:rFonts w:ascii="Arial" w:hAnsi="Arial" w:cs="Arial"/>
                <w:sz w:val="20"/>
                <w:szCs w:val="20"/>
                <w:lang w:val="en-AU"/>
              </w:rPr>
            </w:pPr>
            <w:ins w:id="9072" w:author="Arjan" w:date="2014-09-02T18:05:00Z">
              <w:r w:rsidRPr="00717312">
                <w:rPr>
                  <w:rFonts w:ascii="Arial" w:hAnsi="Arial" w:cs="Arial"/>
                  <w:sz w:val="20"/>
                  <w:szCs w:val="20"/>
                  <w:lang w:val="en-AU"/>
                </w:rPr>
                <w:fldChar w:fldCharType="begin" w:fldLock="1"/>
              </w:r>
              <w:r w:rsidR="008B745D" w:rsidRPr="00717312">
                <w:rPr>
                  <w:rFonts w:ascii="Arial" w:hAnsi="Arial" w:cs="Arial"/>
                  <w:sz w:val="20"/>
                  <w:szCs w:val="20"/>
                  <w:lang w:val="en-AU"/>
                </w:rPr>
                <w:instrText xml:space="preserve">MERGEFIELD </w:instrText>
              </w:r>
              <w:r w:rsidR="008B745D" w:rsidRPr="00717312">
                <w:rPr>
                  <w:rFonts w:ascii="Arial" w:eastAsia="Times New Roman" w:hAnsi="Arial" w:cs="Arial"/>
                  <w:color w:val="000000"/>
                  <w:sz w:val="20"/>
                  <w:szCs w:val="20"/>
                </w:rPr>
                <w:instrText>Att.Type</w:instrText>
              </w:r>
              <w:r w:rsidRPr="00717312">
                <w:rPr>
                  <w:rFonts w:ascii="Arial" w:hAnsi="Arial" w:cs="Arial"/>
                  <w:sz w:val="20"/>
                  <w:szCs w:val="20"/>
                  <w:lang w:val="en-AU"/>
                </w:rPr>
                <w:fldChar w:fldCharType="separate"/>
              </w:r>
              <w:r w:rsidR="008B745D" w:rsidRPr="00717312">
                <w:rPr>
                  <w:rFonts w:ascii="Arial" w:eastAsia="Times New Roman" w:hAnsi="Arial" w:cs="Arial"/>
                  <w:color w:val="000000"/>
                  <w:sz w:val="20"/>
                  <w:szCs w:val="20"/>
                </w:rPr>
                <w:t>N9</w:t>
              </w:r>
              <w:r w:rsidRPr="00717312">
                <w:rPr>
                  <w:rFonts w:ascii="Arial" w:hAnsi="Arial" w:cs="Arial"/>
                  <w:sz w:val="20"/>
                  <w:szCs w:val="20"/>
                  <w:lang w:val="en-AU"/>
                </w:rPr>
                <w:fldChar w:fldCharType="end"/>
              </w:r>
            </w:ins>
          </w:p>
        </w:tc>
      </w:tr>
      <w:tr w:rsidR="008B745D" w:rsidRPr="00717312" w:rsidTr="008B745D">
        <w:trPr>
          <w:trHeight w:val="230"/>
        </w:trPr>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73" w:author="Arjan" w:date="2014-09-02T18:05:00Z"/>
                <w:rFonts w:ascii="Arial" w:eastAsia="Times New Roman" w:hAnsi="Arial" w:cs="Arial"/>
                <w:color w:val="000000"/>
                <w:sz w:val="20"/>
                <w:szCs w:val="20"/>
              </w:rPr>
            </w:pPr>
          </w:p>
        </w:tc>
      </w:tr>
      <w:tr w:rsidR="008B745D" w:rsidRPr="005E066D" w:rsidTr="008B745D">
        <w:trPr>
          <w:trHeight w:val="230"/>
        </w:trPr>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74" w:author="Arjan" w:date="2013-02-04T14:25:00Z">
              <w:r w:rsidRPr="0071731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8B745D" w:rsidRPr="00DD0F4F" w:rsidRDefault="008B745D" w:rsidP="00717312">
            <w:pPr>
              <w:autoSpaceDE w:val="0"/>
              <w:autoSpaceDN w:val="0"/>
              <w:adjustRightInd w:val="0"/>
              <w:spacing w:after="0" w:line="240" w:lineRule="auto"/>
              <w:rPr>
                <w:ins w:id="9075" w:author="Arjan" w:date="2014-09-02T18:05:00Z"/>
                <w:rFonts w:ascii="Arial" w:eastAsia="Times New Roman" w:hAnsi="Arial" w:cs="Arial"/>
                <w:color w:val="000000"/>
                <w:sz w:val="20"/>
                <w:szCs w:val="20"/>
                <w:lang w:val="nl-NL"/>
              </w:rPr>
            </w:pPr>
            <w:ins w:id="9076" w:author="Arjan" w:date="2014-09-02T18:05:00Z">
              <w:r w:rsidRPr="00DD0F4F">
                <w:rPr>
                  <w:rFonts w:ascii="Arial" w:eastAsia="Times New Roman" w:hAnsi="Arial" w:cs="Arial"/>
                  <w:color w:val="000000"/>
                  <w:sz w:val="20"/>
                  <w:szCs w:val="20"/>
                  <w:lang w:val="nl-NL"/>
                </w:rPr>
                <w:t>De in het NHR voorkomende unieke identificaties van rechtspersonen en samenwerkingsverbanden.</w:t>
              </w:r>
            </w:ins>
          </w:p>
        </w:tc>
      </w:tr>
      <w:tr w:rsidR="008B745D" w:rsidRPr="005E066D" w:rsidTr="008B745D">
        <w:trPr>
          <w:trHeight w:val="215"/>
        </w:trPr>
        <w:tc>
          <w:tcPr>
            <w:tcW w:w="3780" w:type="dxa"/>
            <w:tcBorders>
              <w:top w:val="nil"/>
              <w:left w:val="nil"/>
              <w:bottom w:val="nil"/>
              <w:right w:val="nil"/>
            </w:tcBorders>
          </w:tcPr>
          <w:p w:rsidR="008B745D" w:rsidRPr="00DD0F4F" w:rsidRDefault="008B745D" w:rsidP="0071731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8B745D" w:rsidRPr="00DD0F4F" w:rsidRDefault="008B745D" w:rsidP="00717312">
            <w:pPr>
              <w:autoSpaceDE w:val="0"/>
              <w:autoSpaceDN w:val="0"/>
              <w:adjustRightInd w:val="0"/>
              <w:spacing w:after="0" w:line="240" w:lineRule="auto"/>
              <w:rPr>
                <w:ins w:id="9077" w:author="Arjan" w:date="2014-09-02T18:05:00Z"/>
                <w:rFonts w:ascii="Arial" w:eastAsia="Times New Roman" w:hAnsi="Arial" w:cs="Arial"/>
                <w:color w:val="000000"/>
                <w:sz w:val="20"/>
                <w:szCs w:val="20"/>
                <w:lang w:val="nl-NL"/>
              </w:rPr>
            </w:pPr>
          </w:p>
        </w:tc>
      </w:tr>
      <w:tr w:rsidR="008B745D" w:rsidRPr="00717312" w:rsidTr="008B745D">
        <w:trPr>
          <w:trHeight w:val="215"/>
        </w:trPr>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78" w:author="Arjan" w:date="2013-02-04T14:25:00Z">
              <w:r w:rsidRPr="0071731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79" w:author="Arjan" w:date="2014-09-02T18:05:00Z"/>
                <w:rFonts w:ascii="Arial" w:eastAsia="Times New Roman" w:hAnsi="Arial" w:cs="Arial"/>
                <w:color w:val="000000"/>
                <w:sz w:val="20"/>
                <w:szCs w:val="20"/>
              </w:rPr>
            </w:pPr>
            <w:ins w:id="9080" w:author="Arjan" w:date="2014-09-02T18:05:00Z">
              <w:r w:rsidRPr="00717312">
                <w:rPr>
                  <w:rFonts w:ascii="Arial" w:eastAsia="Times New Roman" w:hAnsi="Arial" w:cs="Arial"/>
                  <w:color w:val="000000"/>
                  <w:sz w:val="20"/>
                  <w:szCs w:val="20"/>
                </w:rPr>
                <w:t>Nee</w:t>
              </w:r>
            </w:ins>
          </w:p>
        </w:tc>
      </w:tr>
      <w:tr w:rsidR="008B745D" w:rsidRPr="00717312" w:rsidTr="008B745D">
        <w:trPr>
          <w:trHeight w:val="230"/>
        </w:trPr>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81" w:author="Arjan" w:date="2014-09-02T18:05:00Z"/>
                <w:rFonts w:ascii="Arial" w:eastAsia="Times New Roman" w:hAnsi="Arial" w:cs="Arial"/>
                <w:color w:val="000000"/>
                <w:sz w:val="20"/>
                <w:szCs w:val="20"/>
              </w:rPr>
            </w:pPr>
          </w:p>
        </w:tc>
      </w:tr>
      <w:tr w:rsidR="008B745D" w:rsidRPr="00717312" w:rsidTr="008B745D">
        <w:trPr>
          <w:trHeight w:val="230"/>
        </w:trPr>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82" w:author="Arjan" w:date="2013-02-04T14:25:00Z">
              <w:r w:rsidRPr="0071731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83" w:author="Arjan" w:date="2014-09-02T18:05:00Z"/>
                <w:rFonts w:ascii="Arial" w:eastAsia="Times New Roman" w:hAnsi="Arial" w:cs="Arial"/>
                <w:color w:val="000000"/>
                <w:sz w:val="20"/>
                <w:szCs w:val="20"/>
              </w:rPr>
            </w:pPr>
            <w:ins w:id="9084" w:author="Arjan" w:date="2014-09-02T18:05:00Z">
              <w:r>
                <w:rPr>
                  <w:rFonts w:ascii="Arial" w:eastAsia="Times New Roman" w:hAnsi="Arial" w:cs="Arial"/>
                  <w:color w:val="000000"/>
                  <w:sz w:val="20"/>
                  <w:szCs w:val="20"/>
                </w:rPr>
                <w:t>Ja</w:t>
              </w:r>
            </w:ins>
          </w:p>
        </w:tc>
      </w:tr>
      <w:tr w:rsidR="008B745D" w:rsidRPr="00717312" w:rsidTr="008B745D">
        <w:trPr>
          <w:trHeight w:val="230"/>
        </w:trPr>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85" w:author="Arjan" w:date="2014-09-02T18:05:00Z"/>
                <w:rFonts w:ascii="Arial" w:eastAsia="Times New Roman" w:hAnsi="Arial" w:cs="Arial"/>
                <w:color w:val="000000"/>
                <w:sz w:val="20"/>
                <w:szCs w:val="20"/>
              </w:rPr>
            </w:pPr>
          </w:p>
        </w:tc>
      </w:tr>
      <w:tr w:rsidR="008B745D" w:rsidRPr="00717312" w:rsidTr="008B745D">
        <w:trPr>
          <w:trHeight w:val="230"/>
        </w:trPr>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86" w:author="Arjan" w:date="2013-02-04T14:25:00Z">
              <w:r w:rsidRPr="0071731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87" w:author="Arjan" w:date="2014-09-02T18:05:00Z"/>
                <w:rFonts w:ascii="Arial" w:eastAsia="Times New Roman" w:hAnsi="Arial" w:cs="Arial"/>
                <w:color w:val="000000"/>
                <w:sz w:val="20"/>
                <w:szCs w:val="20"/>
              </w:rPr>
            </w:pPr>
          </w:p>
        </w:tc>
      </w:tr>
      <w:tr w:rsidR="008B745D" w:rsidRPr="00717312" w:rsidTr="008B745D">
        <w:trPr>
          <w:trHeight w:val="230"/>
        </w:trPr>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88" w:author="Arjan" w:date="2014-09-02T18:05:00Z"/>
                <w:rFonts w:ascii="Arial" w:eastAsia="Times New Roman" w:hAnsi="Arial" w:cs="Arial"/>
                <w:color w:val="000000"/>
                <w:sz w:val="20"/>
                <w:szCs w:val="20"/>
              </w:rPr>
            </w:pPr>
          </w:p>
        </w:tc>
      </w:tr>
      <w:tr w:rsidR="008B745D" w:rsidRPr="00717312" w:rsidTr="008B745D">
        <w:trPr>
          <w:trHeight w:val="230"/>
        </w:trPr>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89" w:author="Arjan" w:date="2013-02-04T14:25:00Z">
              <w:r w:rsidRPr="0071731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90" w:author="Arjan" w:date="2014-09-02T18:05:00Z"/>
                <w:rFonts w:ascii="Arial" w:eastAsia="Times New Roman" w:hAnsi="Arial" w:cs="Arial"/>
                <w:color w:val="000000"/>
                <w:sz w:val="20"/>
                <w:szCs w:val="20"/>
              </w:rPr>
            </w:pPr>
            <w:ins w:id="9091" w:author="Arjan" w:date="2014-09-02T18:05:00Z">
              <w:r w:rsidRPr="00717312">
                <w:rPr>
                  <w:rFonts w:ascii="Arial" w:eastAsia="Times New Roman" w:hAnsi="Arial" w:cs="Arial"/>
                  <w:color w:val="000000"/>
                  <w:sz w:val="20"/>
                  <w:szCs w:val="20"/>
                </w:rPr>
                <w:t>Nee</w:t>
              </w:r>
            </w:ins>
          </w:p>
        </w:tc>
      </w:tr>
      <w:tr w:rsidR="008B745D" w:rsidRPr="00717312" w:rsidTr="008B745D">
        <w:trPr>
          <w:trHeight w:val="230"/>
        </w:trPr>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92" w:author="Arjan" w:date="2014-09-02T18:05:00Z"/>
                <w:rFonts w:ascii="Arial" w:eastAsia="Times New Roman" w:hAnsi="Arial" w:cs="Arial"/>
                <w:color w:val="000000"/>
                <w:sz w:val="20"/>
                <w:szCs w:val="20"/>
              </w:rPr>
            </w:pPr>
          </w:p>
        </w:tc>
      </w:tr>
      <w:tr w:rsidR="008B745D" w:rsidRPr="00717312" w:rsidTr="008B745D">
        <w:trPr>
          <w:trHeight w:val="411"/>
        </w:trPr>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93" w:author="Arjan" w:date="2013-02-04T14:25:00Z">
              <w:r w:rsidRPr="0071731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94" w:author="Arjan" w:date="2014-09-02T18:05:00Z"/>
                <w:rFonts w:ascii="Arial" w:eastAsia="Times New Roman" w:hAnsi="Arial" w:cs="Arial"/>
                <w:color w:val="000000"/>
                <w:sz w:val="20"/>
                <w:szCs w:val="20"/>
              </w:rPr>
            </w:pPr>
            <w:ins w:id="9095" w:author="Arjan" w:date="2014-09-02T18:05:00Z">
              <w:r w:rsidRPr="00717312">
                <w:rPr>
                  <w:rFonts w:ascii="Arial" w:eastAsia="Times New Roman" w:hAnsi="Arial" w:cs="Arial"/>
                  <w:color w:val="000000"/>
                  <w:sz w:val="20"/>
                  <w:szCs w:val="20"/>
                </w:rPr>
                <w:t>Nee</w:t>
              </w:r>
            </w:ins>
          </w:p>
        </w:tc>
      </w:tr>
      <w:tr w:rsidR="008B745D" w:rsidRPr="00717312" w:rsidTr="008B745D">
        <w:trPr>
          <w:trHeight w:val="245"/>
        </w:trPr>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096" w:author="Arjan" w:date="2014-09-02T18:05:00Z"/>
                <w:rFonts w:ascii="Arial" w:eastAsia="Times New Roman" w:hAnsi="Arial" w:cs="Arial"/>
                <w:color w:val="000000"/>
                <w:sz w:val="20"/>
                <w:szCs w:val="20"/>
              </w:rPr>
            </w:pPr>
          </w:p>
        </w:tc>
      </w:tr>
      <w:tr w:rsidR="008B745D" w:rsidRPr="00717312" w:rsidTr="008B745D">
        <w:trPr>
          <w:trHeight w:val="230"/>
        </w:trPr>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97" w:author="Arjan" w:date="2013-02-04T14:25:00Z">
              <w:r w:rsidRPr="0071731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8B745D" w:rsidRPr="00717312" w:rsidRDefault="008F2B4B" w:rsidP="00717312">
            <w:pPr>
              <w:autoSpaceDE w:val="0"/>
              <w:autoSpaceDN w:val="0"/>
              <w:adjustRightInd w:val="0"/>
              <w:spacing w:after="0" w:line="240" w:lineRule="auto"/>
              <w:rPr>
                <w:ins w:id="9098" w:author="Arjan" w:date="2014-09-02T18:05:00Z"/>
                <w:rFonts w:ascii="Arial" w:hAnsi="Arial" w:cs="Arial"/>
                <w:sz w:val="20"/>
                <w:szCs w:val="20"/>
                <w:lang w:val="en-AU"/>
              </w:rPr>
            </w:pPr>
            <w:ins w:id="9099" w:author="Arjan" w:date="2014-09-02T18:05:00Z">
              <w:r w:rsidRPr="00717312">
                <w:rPr>
                  <w:rFonts w:ascii="Arial" w:hAnsi="Arial" w:cs="Arial"/>
                  <w:sz w:val="20"/>
                  <w:szCs w:val="20"/>
                  <w:lang w:val="en-AU"/>
                </w:rPr>
                <w:fldChar w:fldCharType="begin" w:fldLock="1"/>
              </w:r>
              <w:r w:rsidR="008B745D" w:rsidRPr="00717312">
                <w:rPr>
                  <w:rFonts w:ascii="Arial" w:hAnsi="Arial" w:cs="Arial"/>
                  <w:sz w:val="20"/>
                  <w:szCs w:val="20"/>
                  <w:lang w:val="en-AU"/>
                </w:rPr>
                <w:instrText xml:space="preserve">MERGEFIELD </w:instrText>
              </w:r>
              <w:r w:rsidR="008B745D" w:rsidRPr="00717312">
                <w:rPr>
                  <w:rFonts w:ascii="Arial" w:eastAsia="Times New Roman" w:hAnsi="Arial" w:cs="Arial"/>
                  <w:color w:val="000000"/>
                  <w:sz w:val="20"/>
                  <w:szCs w:val="20"/>
                </w:rPr>
                <w:instrText>Att.LowerBound</w:instrText>
              </w:r>
              <w:r w:rsidRPr="00717312">
                <w:rPr>
                  <w:rFonts w:ascii="Arial" w:hAnsi="Arial" w:cs="Arial"/>
                  <w:sz w:val="20"/>
                  <w:szCs w:val="20"/>
                  <w:lang w:val="en-AU"/>
                </w:rPr>
                <w:fldChar w:fldCharType="separate"/>
              </w:r>
              <w:r w:rsidR="008B745D" w:rsidRPr="00717312">
                <w:rPr>
                  <w:rFonts w:ascii="Arial" w:eastAsia="Times New Roman" w:hAnsi="Arial" w:cs="Arial"/>
                  <w:color w:val="000000"/>
                  <w:sz w:val="20"/>
                  <w:szCs w:val="20"/>
                </w:rPr>
                <w:t>1</w:t>
              </w:r>
              <w:r w:rsidRPr="00717312">
                <w:rPr>
                  <w:rFonts w:ascii="Arial" w:hAnsi="Arial" w:cs="Arial"/>
                  <w:sz w:val="20"/>
                  <w:szCs w:val="20"/>
                  <w:lang w:val="en-AU"/>
                </w:rPr>
                <w:fldChar w:fldCharType="end"/>
              </w:r>
              <w:r w:rsidR="008B745D" w:rsidRPr="00717312">
                <w:rPr>
                  <w:rFonts w:ascii="Arial" w:eastAsia="Times New Roman" w:hAnsi="Arial" w:cs="Arial"/>
                  <w:color w:val="000000"/>
                  <w:sz w:val="20"/>
                  <w:szCs w:val="20"/>
                </w:rPr>
                <w:t xml:space="preserve"> - </w:t>
              </w:r>
              <w:r w:rsidRPr="00717312">
                <w:rPr>
                  <w:rFonts w:ascii="Arial" w:eastAsia="Times New Roman" w:hAnsi="Arial" w:cs="Arial"/>
                  <w:color w:val="000000"/>
                  <w:sz w:val="20"/>
                  <w:szCs w:val="20"/>
                </w:rPr>
                <w:fldChar w:fldCharType="begin" w:fldLock="1"/>
              </w:r>
              <w:r w:rsidR="008B745D" w:rsidRPr="00717312">
                <w:rPr>
                  <w:rFonts w:ascii="Arial" w:eastAsia="Times New Roman" w:hAnsi="Arial" w:cs="Arial"/>
                  <w:color w:val="000000"/>
                  <w:sz w:val="20"/>
                  <w:szCs w:val="20"/>
                </w:rPr>
                <w:instrText>MERGEFIELD Att.UpperBound</w:instrText>
              </w:r>
              <w:r w:rsidRPr="00717312">
                <w:rPr>
                  <w:rFonts w:ascii="Arial" w:eastAsia="Times New Roman" w:hAnsi="Arial" w:cs="Arial"/>
                  <w:color w:val="000000"/>
                  <w:sz w:val="20"/>
                  <w:szCs w:val="20"/>
                </w:rPr>
                <w:fldChar w:fldCharType="separate"/>
              </w:r>
              <w:r w:rsidR="008B745D" w:rsidRPr="00717312">
                <w:rPr>
                  <w:rFonts w:ascii="Arial" w:eastAsia="Times New Roman" w:hAnsi="Arial" w:cs="Arial"/>
                  <w:color w:val="000000"/>
                  <w:sz w:val="20"/>
                  <w:szCs w:val="20"/>
                </w:rPr>
                <w:t>1</w:t>
              </w:r>
              <w:r w:rsidRPr="00717312">
                <w:rPr>
                  <w:rFonts w:ascii="Arial" w:eastAsia="Times New Roman" w:hAnsi="Arial" w:cs="Arial"/>
                  <w:color w:val="000000"/>
                  <w:sz w:val="20"/>
                  <w:szCs w:val="20"/>
                </w:rPr>
                <w:fldChar w:fldCharType="end"/>
              </w:r>
            </w:ins>
          </w:p>
        </w:tc>
      </w:tr>
      <w:tr w:rsidR="008B745D" w:rsidRPr="00717312" w:rsidTr="008B745D">
        <w:trPr>
          <w:trHeight w:val="230"/>
        </w:trPr>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100" w:author="Arjan" w:date="2014-09-02T18:05:00Z"/>
                <w:rFonts w:ascii="Arial" w:eastAsia="Times New Roman" w:hAnsi="Arial" w:cs="Arial"/>
                <w:color w:val="000000"/>
                <w:sz w:val="20"/>
                <w:szCs w:val="20"/>
              </w:rPr>
            </w:pPr>
          </w:p>
        </w:tc>
      </w:tr>
      <w:tr w:rsidR="008B745D" w:rsidRPr="00717312" w:rsidTr="008B745D">
        <w:trPr>
          <w:trHeight w:val="230"/>
        </w:trPr>
        <w:tc>
          <w:tcPr>
            <w:tcW w:w="37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101" w:author="Arjan" w:date="2013-02-04T14:25:00Z">
              <w:r w:rsidRPr="0071731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8B745D" w:rsidRPr="00717312" w:rsidRDefault="008B745D" w:rsidP="00717312">
            <w:pPr>
              <w:autoSpaceDE w:val="0"/>
              <w:autoSpaceDN w:val="0"/>
              <w:adjustRightInd w:val="0"/>
              <w:spacing w:after="0" w:line="240" w:lineRule="auto"/>
              <w:rPr>
                <w:ins w:id="9102" w:author="Arjan" w:date="2014-09-02T18:05:00Z"/>
                <w:rFonts w:ascii="Arial" w:eastAsia="Times New Roman" w:hAnsi="Arial" w:cs="Arial"/>
                <w:color w:val="000000"/>
                <w:sz w:val="20"/>
                <w:szCs w:val="20"/>
              </w:rPr>
            </w:pPr>
            <w:ins w:id="9103" w:author="Arjan" w:date="2014-09-02T18:05:00Z">
              <w:r w:rsidRPr="00717312">
                <w:rPr>
                  <w:rFonts w:ascii="Arial" w:eastAsia="Times New Roman" w:hAnsi="Arial" w:cs="Arial"/>
                  <w:color w:val="000000"/>
                  <w:sz w:val="20"/>
                  <w:szCs w:val="20"/>
                </w:rPr>
                <w:t>Landelijk basisgegeven</w:t>
              </w:r>
            </w:ins>
          </w:p>
        </w:tc>
      </w:tr>
      <w:tr w:rsidR="008B745D" w:rsidRPr="00717312" w:rsidTr="008B745D">
        <w:trPr>
          <w:trHeight w:val="230"/>
        </w:trPr>
        <w:tc>
          <w:tcPr>
            <w:tcW w:w="3780" w:type="dxa"/>
            <w:tcBorders>
              <w:top w:val="nil"/>
              <w:left w:val="nil"/>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rsidR="008B745D" w:rsidRPr="00717312" w:rsidRDefault="008B745D" w:rsidP="00717312">
            <w:pPr>
              <w:autoSpaceDE w:val="0"/>
              <w:autoSpaceDN w:val="0"/>
              <w:adjustRightInd w:val="0"/>
              <w:spacing w:after="0" w:line="240" w:lineRule="auto"/>
              <w:rPr>
                <w:ins w:id="9104" w:author="Arjan" w:date="2014-09-02T18:05:00Z"/>
                <w:rFonts w:ascii="Arial" w:eastAsia="Times New Roman" w:hAnsi="Arial" w:cs="Arial"/>
                <w:color w:val="000000"/>
                <w:sz w:val="20"/>
                <w:szCs w:val="20"/>
              </w:rPr>
            </w:pPr>
          </w:p>
        </w:tc>
      </w:tr>
      <w:tr w:rsidR="008B745D" w:rsidRPr="00717312" w:rsidTr="008B745D">
        <w:trPr>
          <w:trHeight w:val="230"/>
        </w:trPr>
        <w:tc>
          <w:tcPr>
            <w:tcW w:w="3780" w:type="dxa"/>
            <w:tcBorders>
              <w:top w:val="nil"/>
              <w:left w:val="nil"/>
              <w:bottom w:val="single" w:sz="4" w:space="0" w:color="auto"/>
              <w:right w:val="nil"/>
            </w:tcBorders>
          </w:tcPr>
          <w:p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ins w:id="9105" w:author="Arjan" w:date="2013-02-04T14:25:00Z">
              <w:r w:rsidRPr="00717312">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rsidR="008B745D" w:rsidRDefault="0074523B" w:rsidP="00A650F2">
            <w:pPr>
              <w:autoSpaceDE w:val="0"/>
              <w:autoSpaceDN w:val="0"/>
              <w:adjustRightInd w:val="0"/>
              <w:spacing w:after="0" w:line="240" w:lineRule="auto"/>
              <w:rPr>
                <w:ins w:id="9106" w:author="Arjan" w:date="2014-09-02T18:05:00Z"/>
                <w:rFonts w:ascii="Arial" w:eastAsia="Times New Roman" w:hAnsi="Arial" w:cs="Arial"/>
                <w:color w:val="000000"/>
                <w:sz w:val="20"/>
                <w:szCs w:val="20"/>
              </w:rPr>
            </w:pPr>
            <w:ins w:id="9107" w:author="Arjan" w:date="2014-09-02T18:31:00Z">
              <w:r>
                <w:rPr>
                  <w:rFonts w:ascii="Arial" w:eastAsia="Times New Roman" w:hAnsi="Arial" w:cs="Arial"/>
                  <w:color w:val="000000"/>
                  <w:sz w:val="20"/>
                  <w:szCs w:val="20"/>
                </w:rPr>
                <w:t>-</w:t>
              </w:r>
            </w:ins>
          </w:p>
        </w:tc>
      </w:tr>
    </w:tbl>
    <w:p w:rsidR="0083693D" w:rsidRDefault="0083693D" w:rsidP="006757BE"/>
    <w:p w:rsidR="00D307C6" w:rsidRDefault="00D307C6" w:rsidP="00D307C6">
      <w:pPr>
        <w:pStyle w:val="Kop3"/>
      </w:pPr>
      <w:bookmarkStart w:id="9108" w:name="_Toc398129701"/>
      <w:r>
        <w:t>Unieke aanduiding zaak</w:t>
      </w:r>
      <w:bookmarkEnd w:id="9108"/>
    </w:p>
    <w:p w:rsidR="00154FED" w:rsidRPr="00DD0F4F" w:rsidRDefault="00D307C6" w:rsidP="006757BE">
      <w:pPr>
        <w:rPr>
          <w:lang w:val="nl-NL"/>
        </w:rPr>
      </w:pPr>
      <w:r w:rsidRPr="00DD0F4F">
        <w:rPr>
          <w:lang w:val="nl-NL"/>
        </w:rPr>
        <w:t xml:space="preserve">De unieke aanduiding van de zaak wordt </w:t>
      </w:r>
      <w:r w:rsidR="00E34033" w:rsidRPr="00DD0F4F">
        <w:rPr>
          <w:lang w:val="nl-NL"/>
        </w:rPr>
        <w:t>(</w:t>
      </w:r>
      <w:r w:rsidRPr="00DD0F4F">
        <w:rPr>
          <w:lang w:val="nl-NL"/>
        </w:rPr>
        <w:t>nu</w:t>
      </w:r>
      <w:r w:rsidR="00E34033" w:rsidRPr="00DD0F4F">
        <w:rPr>
          <w:lang w:val="nl-NL"/>
        </w:rPr>
        <w:t>)</w:t>
      </w:r>
      <w:r w:rsidRPr="00DD0F4F">
        <w:rPr>
          <w:lang w:val="nl-NL"/>
        </w:rPr>
        <w:t xml:space="preserve"> gevormd door het attribuut Zaak</w:t>
      </w:r>
      <w:r w:rsidR="00982815" w:rsidRPr="00DD0F4F">
        <w:rPr>
          <w:lang w:val="nl-NL"/>
        </w:rPr>
        <w:t>id</w:t>
      </w:r>
      <w:r w:rsidRPr="00DD0F4F">
        <w:rPr>
          <w:lang w:val="nl-NL"/>
        </w:rPr>
        <w:t xml:space="preserve">entificatie. Dit is opgebouwd uit de CBS-gemeentecode van de gemeente die verantwoordelijk is </w:t>
      </w:r>
      <w:r w:rsidR="0075140A" w:rsidRPr="00DD0F4F">
        <w:rPr>
          <w:lang w:val="nl-NL"/>
        </w:rPr>
        <w:t xml:space="preserve">(of was) </w:t>
      </w:r>
      <w:r w:rsidRPr="00DD0F4F">
        <w:rPr>
          <w:lang w:val="nl-NL"/>
        </w:rPr>
        <w:t xml:space="preserve">voor de </w:t>
      </w:r>
      <w:r w:rsidR="0075140A" w:rsidRPr="00DD0F4F">
        <w:rPr>
          <w:lang w:val="nl-NL"/>
        </w:rPr>
        <w:t xml:space="preserve">eerste registratie </w:t>
      </w:r>
      <w:r w:rsidRPr="00DD0F4F">
        <w:rPr>
          <w:lang w:val="nl-NL"/>
        </w:rPr>
        <w:t xml:space="preserve">van de zaak, gevolgd door het zaaknummer dat door die gemeente aan de zaak gegeven is. </w:t>
      </w:r>
      <w:r w:rsidR="004A1865" w:rsidRPr="00DD0F4F">
        <w:rPr>
          <w:lang w:val="nl-NL"/>
        </w:rPr>
        <w:t xml:space="preserve">Nu het RGBZ en StUF-Zkn meer en meer ook door andere overheden dan gemeenten gebruikt wordt, moet een oplossing gevonden worden voor het eerste gedeelte van de Zaakidentificatie. Als oplossing was voorzien het bepalen van ‘gemeentecodes’ in de range 8000 – 9999 voor niet-gemeentelijke organisaties. Consequentie daarvan is dat het proces van toedelen </w:t>
      </w:r>
      <w:r w:rsidR="00E34033" w:rsidRPr="00DD0F4F">
        <w:rPr>
          <w:lang w:val="nl-NL"/>
        </w:rPr>
        <w:t xml:space="preserve">(van codes groter dan 7999) </w:t>
      </w:r>
      <w:r w:rsidR="004A1865" w:rsidRPr="00DD0F4F">
        <w:rPr>
          <w:lang w:val="nl-NL"/>
        </w:rPr>
        <w:t xml:space="preserve">en de toegedeelde codes beheerd moeten worden. Zoveel als mogelijk willen we beheerconsequenties evenwel voorkomen. Dit is mogelijk door van het gebruik van de gemeentecode af te zien en de unieke aanduiding van de zaak te laten bestaan uit de combinatie van </w:t>
      </w:r>
      <w:r w:rsidR="00E34033" w:rsidRPr="00DD0F4F">
        <w:rPr>
          <w:lang w:val="nl-NL"/>
        </w:rPr>
        <w:t xml:space="preserve">het RSIN van de </w:t>
      </w:r>
      <w:r w:rsidR="00154FED" w:rsidRPr="00DD0F4F">
        <w:rPr>
          <w:lang w:val="nl-NL"/>
        </w:rPr>
        <w:t xml:space="preserve">organisatie’ </w:t>
      </w:r>
      <w:r w:rsidR="00E34033" w:rsidRPr="00DD0F4F">
        <w:rPr>
          <w:lang w:val="nl-NL"/>
        </w:rPr>
        <w:t>die de zaak aangemaakt heeft</w:t>
      </w:r>
      <w:r w:rsidR="00E34033" w:rsidRPr="00DD0F4F" w:rsidDel="00E34033">
        <w:rPr>
          <w:lang w:val="nl-NL"/>
        </w:rPr>
        <w:t xml:space="preserve"> </w:t>
      </w:r>
      <w:r w:rsidR="00154FED" w:rsidRPr="00DD0F4F">
        <w:rPr>
          <w:lang w:val="nl-NL"/>
        </w:rPr>
        <w:t xml:space="preserve">en </w:t>
      </w:r>
      <w:r w:rsidR="00E34033" w:rsidRPr="00DD0F4F">
        <w:rPr>
          <w:lang w:val="nl-NL"/>
        </w:rPr>
        <w:t xml:space="preserve">de (interne) </w:t>
      </w:r>
      <w:r w:rsidR="00154FED" w:rsidRPr="00DD0F4F">
        <w:rPr>
          <w:lang w:val="nl-NL"/>
        </w:rPr>
        <w:t xml:space="preserve">Zaakidentificatie. De </w:t>
      </w:r>
      <w:r w:rsidR="0083120B" w:rsidRPr="00DD0F4F">
        <w:rPr>
          <w:lang w:val="nl-NL"/>
        </w:rPr>
        <w:t>zojuist</w:t>
      </w:r>
      <w:r w:rsidR="00E34033" w:rsidRPr="00DD0F4F">
        <w:rPr>
          <w:lang w:val="nl-NL"/>
        </w:rPr>
        <w:t xml:space="preserve"> </w:t>
      </w:r>
      <w:r w:rsidR="00154FED" w:rsidRPr="00DD0F4F">
        <w:rPr>
          <w:lang w:val="nl-NL"/>
        </w:rPr>
        <w:t>genoemde eisen aan de opbouw van de Zaakidentificatie vervallen hiermee.</w:t>
      </w:r>
      <w:r w:rsidR="00E34033" w:rsidRPr="00DD0F4F">
        <w:rPr>
          <w:lang w:val="nl-NL"/>
        </w:rPr>
        <w:t xml:space="preserve"> Met deze wijziging ontstaat een landelijk unieke maar lange unieke aanduiding. In de mondelinge en schriftelijke communicatie volstaat veelal de interne Zaakidentificatie.</w:t>
      </w:r>
    </w:p>
    <w:p w:rsidR="001C7151" w:rsidRPr="00DD0F4F" w:rsidRDefault="00154FED" w:rsidP="006757BE">
      <w:pPr>
        <w:rPr>
          <w:lang w:val="nl-NL"/>
        </w:rPr>
      </w:pPr>
      <w:r w:rsidRPr="00DD0F4F">
        <w:rPr>
          <w:lang w:val="nl-NL"/>
        </w:rPr>
        <w:t>Hieronder specificeren we de wijzigingen voor de attribuutsoort Zaakidentificatie</w:t>
      </w:r>
      <w:r w:rsidR="00E34033" w:rsidRPr="00DD0F4F">
        <w:rPr>
          <w:lang w:val="nl-NL"/>
        </w:rPr>
        <w:t xml:space="preserve"> en de nieuwe attribuutsoort Bronorganisatie</w:t>
      </w:r>
      <w:r w:rsidRPr="00DD0F4F">
        <w:rPr>
          <w:lang w:val="nl-NL"/>
        </w:rPr>
        <w:t>.</w:t>
      </w:r>
      <w:r w:rsidR="004A1865" w:rsidRPr="00DD0F4F">
        <w:rPr>
          <w:lang w:val="nl-NL"/>
        </w:rPr>
        <w:t xml:space="preserve"> </w:t>
      </w:r>
    </w:p>
    <w:p w:rsidR="0083120B" w:rsidRPr="0083120B" w:rsidRDefault="0083120B" w:rsidP="0083120B">
      <w:pPr>
        <w:widowControl w:val="0"/>
        <w:autoSpaceDE w:val="0"/>
        <w:autoSpaceDN w:val="0"/>
        <w:adjustRightInd w:val="0"/>
        <w:spacing w:before="240" w:after="60" w:line="240" w:lineRule="auto"/>
        <w:outlineLvl w:val="3"/>
        <w:rPr>
          <w:rFonts w:ascii="Arial" w:eastAsia="Times New Roman" w:hAnsi="Arial" w:cs="Arial"/>
          <w:b/>
          <w:color w:val="004080"/>
          <w:sz w:val="24"/>
          <w:szCs w:val="24"/>
          <w:lang w:eastAsia="nl-NL"/>
        </w:rPr>
      </w:pPr>
      <w:ins w:id="9109" w:author="Arjan" w:date="2014-01-20T10:53: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sidRPr="0083120B">
          <w:rPr>
            <w:rFonts w:ascii="Arial" w:eastAsia="Times New Roman" w:hAnsi="Arial" w:cs="Arial"/>
            <w:b/>
            <w:color w:val="004080"/>
            <w:sz w:val="24"/>
            <w:szCs w:val="24"/>
            <w:lang w:eastAsia="nl-NL"/>
          </w:rPr>
          <w:t>Zaakidentificatie</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CD63CD" w:rsidRPr="00CD63CD" w:rsidTr="001C7151">
        <w:trPr>
          <w:trHeight w:val="230"/>
        </w:trPr>
        <w:tc>
          <w:tcPr>
            <w:tcW w:w="3780" w:type="dxa"/>
            <w:tcBorders>
              <w:top w:val="single" w:sz="4" w:space="0" w:color="auto"/>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Naam attribuutsoort</w:t>
            </w:r>
          </w:p>
        </w:tc>
        <w:tc>
          <w:tcPr>
            <w:tcW w:w="5580" w:type="dxa"/>
            <w:tcBorders>
              <w:top w:val="single" w:sz="4" w:space="0" w:color="auto"/>
              <w:left w:val="nil"/>
              <w:bottom w:val="nil"/>
              <w:right w:val="nil"/>
            </w:tcBorders>
          </w:tcPr>
          <w:p w:rsidR="00CD63CD" w:rsidRPr="00CD63CD" w:rsidRDefault="008F2B4B"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CD63CD" w:rsidRPr="00CD63CD">
              <w:rPr>
                <w:rFonts w:ascii="Arial" w:hAnsi="Arial" w:cs="Arial"/>
                <w:sz w:val="20"/>
                <w:szCs w:val="20"/>
                <w:lang w:val="en-AU"/>
              </w:rPr>
              <w:instrText xml:space="preserve">MERGEFIELD </w:instrText>
            </w:r>
            <w:r w:rsidR="00CD63CD"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CD63CD" w:rsidRPr="00CD63CD">
              <w:rPr>
                <w:rFonts w:ascii="Arial" w:eastAsia="Times New Roman" w:hAnsi="Arial" w:cs="Arial"/>
                <w:color w:val="000000"/>
                <w:sz w:val="20"/>
                <w:szCs w:val="20"/>
              </w:rPr>
              <w:t>Zaakidentificatie</w:t>
            </w:r>
            <w:r w:rsidRPr="00CD63CD">
              <w:rPr>
                <w:rFonts w:ascii="Arial" w:hAnsi="Arial" w:cs="Arial"/>
                <w:sz w:val="20"/>
                <w:szCs w:val="20"/>
                <w:lang w:val="en-AU"/>
              </w:rPr>
              <w:fldChar w:fldCharType="end"/>
            </w:r>
          </w:p>
        </w:tc>
      </w:tr>
      <w:tr w:rsidR="00CD63CD" w:rsidRPr="00CD63CD" w:rsidTr="001C7151">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rsidTr="001C7151">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Herkomst attribuutsoort</w:t>
            </w: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CD63CD" w:rsidRPr="00CD63CD" w:rsidTr="001C7151">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rsidTr="001C7151">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Code attribuutsoort</w:t>
            </w: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0001</w:t>
            </w:r>
          </w:p>
        </w:tc>
      </w:tr>
      <w:tr w:rsidR="00CD63CD" w:rsidRPr="00CD63CD" w:rsidTr="001C7151">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rsidTr="001C7151">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XML-tag attribuutsoort</w:t>
            </w:r>
          </w:p>
        </w:tc>
        <w:tc>
          <w:tcPr>
            <w:tcW w:w="5580" w:type="dxa"/>
            <w:tcBorders>
              <w:top w:val="nil"/>
              <w:left w:val="nil"/>
              <w:bottom w:val="nil"/>
              <w:right w:val="nil"/>
            </w:tcBorders>
          </w:tcPr>
          <w:p w:rsidR="00CD63CD" w:rsidRPr="00CD63CD" w:rsidRDefault="008F2B4B"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CD63CD" w:rsidRPr="00CD63CD">
              <w:rPr>
                <w:rFonts w:ascii="Arial" w:hAnsi="Arial" w:cs="Arial"/>
                <w:sz w:val="20"/>
                <w:szCs w:val="20"/>
                <w:lang w:val="en-AU"/>
              </w:rPr>
              <w:instrText xml:space="preserve">MERGEFIELD </w:instrText>
            </w:r>
            <w:r w:rsidR="00CD63CD" w:rsidRPr="00CD63CD">
              <w:rPr>
                <w:rFonts w:ascii="Arial" w:eastAsia="Times New Roman" w:hAnsi="Arial" w:cs="Arial"/>
                <w:color w:val="000000"/>
                <w:sz w:val="20"/>
                <w:szCs w:val="20"/>
              </w:rPr>
              <w:instrText>Att.Alias</w:instrText>
            </w:r>
            <w:r w:rsidRPr="00CD63CD">
              <w:rPr>
                <w:rFonts w:ascii="Arial" w:hAnsi="Arial" w:cs="Arial"/>
                <w:sz w:val="20"/>
                <w:szCs w:val="20"/>
                <w:lang w:val="en-AU"/>
              </w:rPr>
              <w:fldChar w:fldCharType="separate"/>
            </w:r>
            <w:r w:rsidR="00CD63CD" w:rsidRPr="00CD63CD">
              <w:rPr>
                <w:rFonts w:ascii="Arial" w:eastAsia="Times New Roman" w:hAnsi="Arial" w:cs="Arial"/>
                <w:color w:val="000000"/>
                <w:sz w:val="20"/>
                <w:szCs w:val="20"/>
              </w:rPr>
              <w:t>identificatie</w:t>
            </w:r>
            <w:r w:rsidRPr="00CD63CD">
              <w:rPr>
                <w:rFonts w:ascii="Arial" w:hAnsi="Arial" w:cs="Arial"/>
                <w:sz w:val="20"/>
                <w:szCs w:val="20"/>
                <w:lang w:val="en-AU"/>
              </w:rPr>
              <w:fldChar w:fldCharType="end"/>
            </w:r>
          </w:p>
        </w:tc>
      </w:tr>
      <w:tr w:rsidR="00CD63CD" w:rsidRPr="00CD63CD" w:rsidTr="001C7151">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5E066D" w:rsidTr="001C7151">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Definitie attribuutsoort</w:t>
            </w:r>
          </w:p>
        </w:tc>
        <w:tc>
          <w:tcPr>
            <w:tcW w:w="5580" w:type="dxa"/>
            <w:tcBorders>
              <w:top w:val="nil"/>
              <w:left w:val="nil"/>
              <w:bottom w:val="nil"/>
              <w:right w:val="nil"/>
            </w:tcBorders>
          </w:tcPr>
          <w:p w:rsidR="00CD63CD" w:rsidRPr="00DD0F4F" w:rsidRDefault="008F2B4B" w:rsidP="00CD63CD">
            <w:pPr>
              <w:autoSpaceDE w:val="0"/>
              <w:autoSpaceDN w:val="0"/>
              <w:adjustRightInd w:val="0"/>
              <w:spacing w:after="0" w:line="240" w:lineRule="auto"/>
              <w:rPr>
                <w:rFonts w:ascii="Arial" w:eastAsia="Times New Roman" w:hAnsi="Arial" w:cs="Arial"/>
                <w:color w:val="000000"/>
                <w:sz w:val="20"/>
                <w:szCs w:val="20"/>
                <w:lang w:val="nl-NL"/>
              </w:rPr>
            </w:pPr>
            <w:r w:rsidRPr="00CD63CD">
              <w:rPr>
                <w:rFonts w:ascii="Arial" w:hAnsi="Arial" w:cs="Arial"/>
                <w:sz w:val="20"/>
                <w:szCs w:val="20"/>
                <w:lang w:val="en-AU"/>
              </w:rPr>
              <w:fldChar w:fldCharType="begin" w:fldLock="1"/>
            </w:r>
            <w:r w:rsidR="00CD63CD" w:rsidRPr="00DD0F4F">
              <w:rPr>
                <w:rFonts w:ascii="Arial" w:hAnsi="Arial" w:cs="Arial"/>
                <w:sz w:val="20"/>
                <w:szCs w:val="20"/>
                <w:lang w:val="nl-NL"/>
              </w:rPr>
              <w:instrText xml:space="preserve">MERGEFIELD </w:instrText>
            </w:r>
            <w:r w:rsidR="00CD63CD" w:rsidRPr="00DD0F4F">
              <w:rPr>
                <w:rFonts w:ascii="Arial" w:eastAsia="Times New Roman" w:hAnsi="Arial" w:cs="Arial"/>
                <w:color w:val="000000"/>
                <w:sz w:val="20"/>
                <w:szCs w:val="20"/>
                <w:lang w:val="nl-NL"/>
              </w:rPr>
              <w:instrText>Att.Notes</w:instrText>
            </w:r>
            <w:r w:rsidRPr="00CD63CD">
              <w:rPr>
                <w:rFonts w:ascii="Arial" w:hAnsi="Arial" w:cs="Arial"/>
                <w:sz w:val="20"/>
                <w:szCs w:val="20"/>
                <w:lang w:val="en-AU"/>
              </w:rPr>
              <w:fldChar w:fldCharType="end"/>
            </w:r>
            <w:r w:rsidR="00CD63CD" w:rsidRPr="00DD0F4F">
              <w:rPr>
                <w:rFonts w:ascii="Arial" w:eastAsia="Times New Roman" w:hAnsi="Arial" w:cs="Arial"/>
                <w:color w:val="610E6A"/>
                <w:sz w:val="20"/>
                <w:szCs w:val="20"/>
                <w:lang w:val="nl-NL"/>
              </w:rPr>
              <w:t>De unieke identificatie van de zaak</w:t>
            </w:r>
            <w:ins w:id="9110" w:author="Arjan" w:date="2014-01-20T10:57:00Z">
              <w:r w:rsidR="0083120B" w:rsidRPr="00DD0F4F">
                <w:rPr>
                  <w:rFonts w:ascii="Arial" w:eastAsia="Times New Roman" w:hAnsi="Arial" w:cs="Arial"/>
                  <w:color w:val="610E6A"/>
                  <w:sz w:val="20"/>
                  <w:szCs w:val="20"/>
                  <w:lang w:val="nl-NL"/>
                </w:rPr>
                <w:t xml:space="preserve"> binnen de organisatie die verantwoordelijk is voor de behandeling van de zaak</w:t>
              </w:r>
            </w:ins>
            <w:r w:rsidR="00CD63CD" w:rsidRPr="00DD0F4F">
              <w:rPr>
                <w:rFonts w:ascii="Arial" w:eastAsia="Times New Roman" w:hAnsi="Arial" w:cs="Arial"/>
                <w:color w:val="610E6A"/>
                <w:sz w:val="20"/>
                <w:szCs w:val="20"/>
                <w:lang w:val="nl-NL"/>
              </w:rPr>
              <w:t>.</w:t>
            </w:r>
          </w:p>
        </w:tc>
      </w:tr>
      <w:tr w:rsidR="00CD63CD" w:rsidRPr="005E066D" w:rsidTr="001C7151">
        <w:trPr>
          <w:trHeight w:val="230"/>
        </w:trPr>
        <w:tc>
          <w:tcPr>
            <w:tcW w:w="3780" w:type="dxa"/>
            <w:tcBorders>
              <w:top w:val="nil"/>
              <w:left w:val="nil"/>
              <w:bottom w:val="nil"/>
              <w:right w:val="nil"/>
            </w:tcBorders>
          </w:tcPr>
          <w:p w:rsidR="00CD63CD" w:rsidRPr="00DD0F4F" w:rsidRDefault="00CD63CD" w:rsidP="00CD63CD">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CD63CD" w:rsidRPr="00DD0F4F" w:rsidRDefault="00CD63CD" w:rsidP="00CD63CD">
            <w:pPr>
              <w:autoSpaceDE w:val="0"/>
              <w:autoSpaceDN w:val="0"/>
              <w:adjustRightInd w:val="0"/>
              <w:spacing w:after="0" w:line="240" w:lineRule="auto"/>
              <w:rPr>
                <w:rFonts w:ascii="Arial" w:eastAsia="Times New Roman" w:hAnsi="Arial" w:cs="Arial"/>
                <w:color w:val="000000"/>
                <w:sz w:val="20"/>
                <w:szCs w:val="20"/>
                <w:lang w:val="nl-NL"/>
              </w:rPr>
            </w:pPr>
          </w:p>
        </w:tc>
      </w:tr>
      <w:tr w:rsidR="00CD63CD" w:rsidRPr="00CD63CD" w:rsidTr="001C7151">
        <w:trPr>
          <w:trHeight w:val="230"/>
        </w:trPr>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Herkomst definitie attribuutsoort</w:t>
            </w: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 xml:space="preserve">GFO Zaken 2004 </w:t>
            </w:r>
          </w:p>
        </w:tc>
      </w:tr>
      <w:tr w:rsidR="00CD63CD" w:rsidRPr="00CD63CD" w:rsidTr="001C7151">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rsidTr="001C7151">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Datum opname attribuutsoort</w:t>
            </w: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1 juni 2008</w:t>
            </w:r>
          </w:p>
        </w:tc>
      </w:tr>
      <w:tr w:rsidR="00CD63CD" w:rsidRPr="00CD63CD" w:rsidTr="001C7151">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5E066D" w:rsidTr="001C7151">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lastRenderedPageBreak/>
              <w:t>Toelichting attribuutsoort</w:t>
            </w:r>
          </w:p>
        </w:tc>
        <w:tc>
          <w:tcPr>
            <w:tcW w:w="5580" w:type="dxa"/>
            <w:tcBorders>
              <w:top w:val="nil"/>
              <w:left w:val="nil"/>
              <w:bottom w:val="nil"/>
              <w:right w:val="nil"/>
            </w:tcBorders>
          </w:tcPr>
          <w:p w:rsidR="0083120B" w:rsidRPr="00DD0F4F" w:rsidRDefault="0083120B" w:rsidP="0083120B">
            <w:pPr>
              <w:autoSpaceDE w:val="0"/>
              <w:autoSpaceDN w:val="0"/>
              <w:adjustRightInd w:val="0"/>
              <w:spacing w:after="0" w:line="240" w:lineRule="auto"/>
              <w:rPr>
                <w:ins w:id="9111" w:author="Arjan" w:date="2014-01-20T10:58:00Z"/>
                <w:rFonts w:ascii="Arial" w:eastAsia="Times New Roman" w:hAnsi="Arial" w:cs="Arial"/>
                <w:color w:val="000000"/>
                <w:sz w:val="20"/>
                <w:szCs w:val="20"/>
                <w:lang w:val="nl-NL"/>
              </w:rPr>
            </w:pPr>
            <w:ins w:id="9112" w:author="Arjan" w:date="2014-01-20T10:58:00Z">
              <w:r w:rsidRPr="00DD0F4F">
                <w:rPr>
                  <w:rFonts w:ascii="Arial" w:eastAsia="Times New Roman" w:hAnsi="Arial" w:cs="Arial"/>
                  <w:color w:val="000000"/>
                  <w:sz w:val="20"/>
                  <w:szCs w:val="20"/>
                  <w:lang w:val="nl-NL"/>
                </w:rPr>
                <w:t xml:space="preserve">Het betreft de identificatie van een zaak zoals </w:t>
              </w:r>
            </w:ins>
          </w:p>
          <w:p w:rsidR="0083120B" w:rsidRPr="00DD0F4F" w:rsidRDefault="0083120B" w:rsidP="008571D5">
            <w:pPr>
              <w:autoSpaceDE w:val="0"/>
              <w:autoSpaceDN w:val="0"/>
              <w:adjustRightInd w:val="0"/>
              <w:spacing w:after="0" w:line="240" w:lineRule="auto"/>
              <w:rPr>
                <w:rFonts w:ascii="Arial" w:eastAsia="Times New Roman" w:hAnsi="Arial" w:cs="Arial"/>
                <w:color w:val="000000"/>
                <w:sz w:val="20"/>
                <w:szCs w:val="20"/>
                <w:lang w:val="nl-NL"/>
              </w:rPr>
            </w:pPr>
            <w:ins w:id="9113" w:author="Arjan" w:date="2014-01-20T10:58:00Z">
              <w:r w:rsidRPr="00DD0F4F">
                <w:rPr>
                  <w:rFonts w:ascii="Arial" w:eastAsia="Times New Roman" w:hAnsi="Arial" w:cs="Arial"/>
                  <w:color w:val="000000"/>
                  <w:sz w:val="20"/>
                  <w:szCs w:val="20"/>
                  <w:lang w:val="nl-NL"/>
                </w:rPr>
                <w:t xml:space="preserve">toegekend door de organisatie die de zaak </w:t>
              </w:r>
            </w:ins>
            <w:ins w:id="9114" w:author="Arjan" w:date="2014-09-02T17:44:00Z">
              <w:r w:rsidR="008571D5" w:rsidRPr="00DD0F4F">
                <w:rPr>
                  <w:rFonts w:ascii="Arial" w:eastAsia="Times New Roman" w:hAnsi="Arial" w:cs="Arial"/>
                  <w:color w:val="000000"/>
                  <w:sz w:val="20"/>
                  <w:szCs w:val="20"/>
                  <w:lang w:val="nl-NL"/>
                </w:rPr>
                <w:t xml:space="preserve">als eerste </w:t>
              </w:r>
            </w:ins>
            <w:ins w:id="9115" w:author="Arjan" w:date="2014-09-02T17:40:00Z">
              <w:r w:rsidR="008571D5" w:rsidRPr="00DD0F4F">
                <w:rPr>
                  <w:rFonts w:ascii="Arial" w:eastAsia="Times New Roman" w:hAnsi="Arial" w:cs="Arial"/>
                  <w:color w:val="000000"/>
                  <w:sz w:val="20"/>
                  <w:szCs w:val="20"/>
                  <w:lang w:val="nl-NL"/>
                </w:rPr>
                <w:t xml:space="preserve">in </w:t>
              </w:r>
            </w:ins>
            <w:ins w:id="9116" w:author="Arjan" w:date="2014-01-20T10:58:00Z">
              <w:r w:rsidRPr="00DD0F4F">
                <w:rPr>
                  <w:rFonts w:ascii="Arial" w:eastAsia="Times New Roman" w:hAnsi="Arial" w:cs="Arial"/>
                  <w:color w:val="000000"/>
                  <w:sz w:val="20"/>
                  <w:szCs w:val="20"/>
                  <w:lang w:val="nl-NL"/>
                </w:rPr>
                <w:t>behandel</w:t>
              </w:r>
            </w:ins>
            <w:ins w:id="9117" w:author="Arjan" w:date="2014-09-02T17:40:00Z">
              <w:r w:rsidR="008571D5" w:rsidRPr="00DD0F4F">
                <w:rPr>
                  <w:rFonts w:ascii="Arial" w:eastAsia="Times New Roman" w:hAnsi="Arial" w:cs="Arial"/>
                  <w:color w:val="000000"/>
                  <w:sz w:val="20"/>
                  <w:szCs w:val="20"/>
                  <w:lang w:val="nl-NL"/>
                </w:rPr>
                <w:t>ing hee</w:t>
              </w:r>
            </w:ins>
            <w:ins w:id="9118" w:author="Arjan" w:date="2014-09-02T17:41:00Z">
              <w:r w:rsidR="008571D5" w:rsidRPr="00DD0F4F">
                <w:rPr>
                  <w:rFonts w:ascii="Arial" w:eastAsia="Times New Roman" w:hAnsi="Arial" w:cs="Arial"/>
                  <w:color w:val="000000"/>
                  <w:sz w:val="20"/>
                  <w:szCs w:val="20"/>
                  <w:lang w:val="nl-NL"/>
                </w:rPr>
                <w:t>ft genomen</w:t>
              </w:r>
            </w:ins>
            <w:ins w:id="9119" w:author="Arjan" w:date="2014-01-20T10:58:00Z">
              <w:r w:rsidRPr="00DD0F4F">
                <w:rPr>
                  <w:rFonts w:ascii="Arial" w:eastAsia="Times New Roman" w:hAnsi="Arial" w:cs="Arial"/>
                  <w:color w:val="000000"/>
                  <w:sz w:val="20"/>
                  <w:szCs w:val="20"/>
                  <w:lang w:val="nl-NL"/>
                </w:rPr>
                <w:t>. Dit identificeert een zaak uniek binnen de desbetreffende organisatie</w:t>
              </w:r>
            </w:ins>
            <w:ins w:id="9120" w:author="Arjan" w:date="2014-01-20T10:59:00Z">
              <w:r w:rsidR="00A650F2" w:rsidRPr="00DD0F4F">
                <w:rPr>
                  <w:rFonts w:ascii="Arial" w:eastAsia="Times New Roman" w:hAnsi="Arial" w:cs="Arial"/>
                  <w:color w:val="000000"/>
                  <w:sz w:val="20"/>
                  <w:szCs w:val="20"/>
                  <w:lang w:val="nl-NL"/>
                </w:rPr>
                <w:t xml:space="preserve"> en </w:t>
              </w:r>
            </w:ins>
            <w:del w:id="9121" w:author="Arjan" w:date="2014-01-20T10:59:00Z">
              <w:r w:rsidR="00CD63CD" w:rsidRPr="00DD0F4F" w:rsidDel="00A650F2">
                <w:rPr>
                  <w:rFonts w:ascii="Arial" w:eastAsia="Times New Roman" w:hAnsi="Arial" w:cs="Arial"/>
                  <w:color w:val="000000"/>
                  <w:sz w:val="20"/>
                  <w:szCs w:val="20"/>
                  <w:lang w:val="nl-NL"/>
                </w:rPr>
                <w:delText xml:space="preserve">Deze identificatie </w:delText>
              </w:r>
            </w:del>
            <w:r w:rsidR="00CD63CD" w:rsidRPr="00DD0F4F">
              <w:rPr>
                <w:rFonts w:ascii="Arial" w:eastAsia="Times New Roman" w:hAnsi="Arial" w:cs="Arial"/>
                <w:color w:val="000000"/>
                <w:sz w:val="20"/>
                <w:szCs w:val="20"/>
                <w:lang w:val="nl-NL"/>
              </w:rPr>
              <w:t xml:space="preserve">kan </w:t>
            </w:r>
            <w:del w:id="9122" w:author="Arjan" w:date="2014-01-20T10:59:00Z">
              <w:r w:rsidR="00CD63CD" w:rsidRPr="00DD0F4F" w:rsidDel="00A650F2">
                <w:rPr>
                  <w:rFonts w:ascii="Arial" w:eastAsia="Times New Roman" w:hAnsi="Arial" w:cs="Arial"/>
                  <w:color w:val="000000"/>
                  <w:sz w:val="20"/>
                  <w:szCs w:val="20"/>
                  <w:lang w:val="nl-NL"/>
                </w:rPr>
                <w:delText xml:space="preserve">zowel </w:delText>
              </w:r>
            </w:del>
            <w:del w:id="9123" w:author="Arjan" w:date="2014-09-02T17:42:00Z">
              <w:r w:rsidR="00CD63CD" w:rsidRPr="00DD0F4F" w:rsidDel="008571D5">
                <w:rPr>
                  <w:rFonts w:ascii="Arial" w:eastAsia="Times New Roman" w:hAnsi="Arial" w:cs="Arial"/>
                  <w:color w:val="000000"/>
                  <w:sz w:val="20"/>
                  <w:szCs w:val="20"/>
                  <w:lang w:val="nl-NL"/>
                </w:rPr>
                <w:delText xml:space="preserve">intern </w:delText>
              </w:r>
            </w:del>
            <w:del w:id="9124" w:author="Arjan" w:date="2014-01-20T10:59:00Z">
              <w:r w:rsidR="00CD63CD" w:rsidRPr="00DD0F4F" w:rsidDel="00A650F2">
                <w:rPr>
                  <w:rFonts w:ascii="Arial" w:eastAsia="Times New Roman" w:hAnsi="Arial" w:cs="Arial"/>
                  <w:color w:val="000000"/>
                  <w:sz w:val="20"/>
                  <w:szCs w:val="20"/>
                  <w:lang w:val="nl-NL"/>
                </w:rPr>
                <w:delText xml:space="preserve">als extern </w:delText>
              </w:r>
            </w:del>
            <w:r w:rsidR="00CD63CD" w:rsidRPr="00DD0F4F">
              <w:rPr>
                <w:rFonts w:ascii="Arial" w:eastAsia="Times New Roman" w:hAnsi="Arial" w:cs="Arial"/>
                <w:color w:val="000000"/>
                <w:sz w:val="20"/>
                <w:szCs w:val="20"/>
                <w:lang w:val="nl-NL"/>
              </w:rPr>
              <w:t>worden gebruikt om snel te kunnen refereren aan een bepaalde zaak</w:t>
            </w:r>
            <w:ins w:id="9125" w:author="Arjan" w:date="2014-09-02T17:41:00Z">
              <w:r w:rsidR="008571D5" w:rsidRPr="00DD0F4F">
                <w:rPr>
                  <w:rFonts w:ascii="Arial" w:eastAsia="Times New Roman" w:hAnsi="Arial" w:cs="Arial"/>
                  <w:color w:val="000000"/>
                  <w:sz w:val="20"/>
                  <w:szCs w:val="20"/>
                  <w:lang w:val="nl-NL"/>
                </w:rPr>
                <w:t xml:space="preserve"> </w:t>
              </w:r>
            </w:ins>
            <w:ins w:id="9126" w:author="Arjan" w:date="2014-09-02T17:42:00Z">
              <w:r w:rsidR="008571D5" w:rsidRPr="00DD0F4F">
                <w:rPr>
                  <w:rFonts w:ascii="Arial" w:eastAsia="Times New Roman" w:hAnsi="Arial" w:cs="Arial"/>
                  <w:color w:val="000000"/>
                  <w:sz w:val="20"/>
                  <w:szCs w:val="20"/>
                  <w:lang w:val="nl-NL"/>
                </w:rPr>
                <w:t>in mondelinge en schriftelijke communicatie</w:t>
              </w:r>
            </w:ins>
            <w:ins w:id="9127" w:author="Arjan" w:date="2014-01-20T10:59:00Z">
              <w:r w:rsidR="00A650F2" w:rsidRPr="00DD0F4F">
                <w:rPr>
                  <w:rFonts w:ascii="Arial" w:eastAsia="Times New Roman" w:hAnsi="Arial" w:cs="Arial"/>
                  <w:color w:val="000000"/>
                  <w:sz w:val="20"/>
                  <w:szCs w:val="20"/>
                  <w:lang w:val="nl-NL"/>
                </w:rPr>
                <w:t>.</w:t>
              </w:r>
            </w:ins>
            <w:ins w:id="9128" w:author="Arjan" w:date="2013-02-04T14:30:00Z">
              <w:r w:rsidR="00671FE4" w:rsidRPr="00DD0F4F">
                <w:rPr>
                  <w:rFonts w:ascii="Arial" w:eastAsia="Times New Roman" w:hAnsi="Arial" w:cs="Arial"/>
                  <w:color w:val="000000"/>
                  <w:sz w:val="20"/>
                  <w:szCs w:val="20"/>
                  <w:lang w:val="nl-NL"/>
                </w:rPr>
                <w:t xml:space="preserve"> </w:t>
              </w:r>
            </w:ins>
            <w:ins w:id="9129" w:author="Arjan" w:date="2014-01-20T11:00:00Z">
              <w:r w:rsidR="00A650F2" w:rsidRPr="00DD0F4F">
                <w:rPr>
                  <w:rFonts w:ascii="Arial" w:eastAsia="Times New Roman" w:hAnsi="Arial" w:cs="Arial"/>
                  <w:color w:val="000000"/>
                  <w:sz w:val="20"/>
                  <w:szCs w:val="20"/>
                  <w:lang w:val="nl-NL"/>
                </w:rPr>
                <w:t>Door combinatie met het RSIN van die organisatie, als waarde van de attribuutsoort ‘</w:t>
              </w:r>
            </w:ins>
            <w:ins w:id="9130" w:author="Arjan" w:date="2014-09-02T17:42:00Z">
              <w:r w:rsidR="008571D5" w:rsidRPr="00DD0F4F">
                <w:rPr>
                  <w:rFonts w:ascii="Arial" w:eastAsia="Times New Roman" w:hAnsi="Arial" w:cs="Arial"/>
                  <w:color w:val="000000"/>
                  <w:sz w:val="20"/>
                  <w:szCs w:val="20"/>
                  <w:lang w:val="nl-NL"/>
                </w:rPr>
                <w:t>Bron</w:t>
              </w:r>
            </w:ins>
            <w:ins w:id="9131" w:author="Arjan" w:date="2014-01-20T11:00:00Z">
              <w:r w:rsidR="00A650F2" w:rsidRPr="00DD0F4F">
                <w:rPr>
                  <w:rFonts w:ascii="Arial" w:eastAsia="Times New Roman" w:hAnsi="Arial" w:cs="Arial"/>
                  <w:color w:val="000000"/>
                  <w:sz w:val="20"/>
                  <w:szCs w:val="20"/>
                  <w:lang w:val="nl-NL"/>
                </w:rPr>
                <w:t>organisatie’, wordt een unieke aanduiding van een zaak voor geheel Nederland verkregen</w:t>
              </w:r>
            </w:ins>
            <w:r w:rsidR="00CD63CD" w:rsidRPr="00DD0F4F">
              <w:rPr>
                <w:rFonts w:ascii="Arial" w:eastAsia="Times New Roman" w:hAnsi="Arial" w:cs="Arial"/>
                <w:color w:val="000000"/>
                <w:sz w:val="20"/>
                <w:szCs w:val="20"/>
                <w:lang w:val="nl-NL"/>
              </w:rPr>
              <w:t>.</w:t>
            </w:r>
            <w:ins w:id="9132" w:author="Arjan" w:date="2014-09-02T17:44:00Z">
              <w:r w:rsidR="008571D5" w:rsidRPr="00DD0F4F">
                <w:rPr>
                  <w:rFonts w:ascii="Arial" w:eastAsia="Times New Roman" w:hAnsi="Arial" w:cs="Arial"/>
                  <w:color w:val="000000"/>
                  <w:sz w:val="20"/>
                  <w:szCs w:val="20"/>
                  <w:lang w:val="nl-NL"/>
                </w:rPr>
                <w:t xml:space="preserve"> Deze unieke aanduiding wijzigt niet, ook niet indien de (behandeling van de) zaak over zou gaan naar een andere organisatie. Er is immers maar één organisatie die de zaak gecreëerd heeft.</w:t>
              </w:r>
            </w:ins>
          </w:p>
        </w:tc>
      </w:tr>
      <w:tr w:rsidR="00CD63CD" w:rsidRPr="005E066D" w:rsidTr="001C7151">
        <w:tc>
          <w:tcPr>
            <w:tcW w:w="3780" w:type="dxa"/>
            <w:tcBorders>
              <w:top w:val="nil"/>
              <w:left w:val="nil"/>
              <w:bottom w:val="nil"/>
              <w:right w:val="nil"/>
            </w:tcBorders>
          </w:tcPr>
          <w:p w:rsidR="00CD63CD" w:rsidRPr="00DD0F4F" w:rsidRDefault="00CD63CD" w:rsidP="00CD63CD">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CD63CD" w:rsidRPr="00DD0F4F" w:rsidRDefault="00CD63CD" w:rsidP="00CD63CD">
            <w:pPr>
              <w:autoSpaceDE w:val="0"/>
              <w:autoSpaceDN w:val="0"/>
              <w:adjustRightInd w:val="0"/>
              <w:spacing w:after="0" w:line="240" w:lineRule="auto"/>
              <w:rPr>
                <w:rFonts w:ascii="Arial" w:eastAsia="Times New Roman" w:hAnsi="Arial" w:cs="Arial"/>
                <w:color w:val="000000"/>
                <w:sz w:val="20"/>
                <w:szCs w:val="20"/>
                <w:lang w:val="nl-NL"/>
              </w:rPr>
            </w:pPr>
          </w:p>
        </w:tc>
      </w:tr>
      <w:tr w:rsidR="00CD63CD" w:rsidRPr="00CD63CD" w:rsidTr="001C7151">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Formaat attribuutsoort</w:t>
            </w:r>
          </w:p>
        </w:tc>
        <w:tc>
          <w:tcPr>
            <w:tcW w:w="5580" w:type="dxa"/>
            <w:tcBorders>
              <w:top w:val="nil"/>
              <w:left w:val="nil"/>
              <w:bottom w:val="nil"/>
              <w:right w:val="nil"/>
            </w:tcBorders>
          </w:tcPr>
          <w:p w:rsidR="00CD63CD" w:rsidRPr="00CD63CD" w:rsidRDefault="008F2B4B"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CD63CD" w:rsidRPr="00CD63CD">
              <w:rPr>
                <w:rFonts w:ascii="Arial" w:hAnsi="Arial" w:cs="Arial"/>
                <w:sz w:val="20"/>
                <w:szCs w:val="20"/>
                <w:lang w:val="en-AU"/>
              </w:rPr>
              <w:instrText xml:space="preserve">MERGEFIELD </w:instrText>
            </w:r>
            <w:r w:rsidR="00CD63CD" w:rsidRPr="00CD63CD">
              <w:rPr>
                <w:rFonts w:ascii="Arial" w:eastAsia="Times New Roman" w:hAnsi="Arial" w:cs="Arial"/>
                <w:color w:val="000000"/>
                <w:sz w:val="20"/>
                <w:szCs w:val="20"/>
              </w:rPr>
              <w:instrText>Att.Type</w:instrText>
            </w:r>
            <w:r w:rsidRPr="00CD63CD">
              <w:rPr>
                <w:rFonts w:ascii="Arial" w:hAnsi="Arial" w:cs="Arial"/>
                <w:sz w:val="20"/>
                <w:szCs w:val="20"/>
                <w:lang w:val="en-AU"/>
              </w:rPr>
              <w:fldChar w:fldCharType="separate"/>
            </w:r>
            <w:r w:rsidR="00CD63CD" w:rsidRPr="00CD63CD">
              <w:rPr>
                <w:rFonts w:ascii="Arial" w:eastAsia="Times New Roman" w:hAnsi="Arial" w:cs="Arial"/>
                <w:color w:val="000000"/>
                <w:sz w:val="20"/>
                <w:szCs w:val="20"/>
              </w:rPr>
              <w:t>AN40</w:t>
            </w:r>
            <w:r w:rsidRPr="00CD63CD">
              <w:rPr>
                <w:rFonts w:ascii="Arial" w:hAnsi="Arial" w:cs="Arial"/>
                <w:sz w:val="20"/>
                <w:szCs w:val="20"/>
                <w:lang w:val="en-AU"/>
              </w:rPr>
              <w:fldChar w:fldCharType="end"/>
            </w:r>
          </w:p>
        </w:tc>
      </w:tr>
      <w:tr w:rsidR="00CD63CD" w:rsidRPr="00CD63CD" w:rsidTr="001C7151">
        <w:trPr>
          <w:trHeight w:val="230"/>
        </w:trPr>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5E066D" w:rsidTr="001C7151">
        <w:trPr>
          <w:trHeight w:val="230"/>
        </w:trPr>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Waardenverzameling</w:t>
            </w:r>
          </w:p>
        </w:tc>
        <w:tc>
          <w:tcPr>
            <w:tcW w:w="5580" w:type="dxa"/>
            <w:tcBorders>
              <w:top w:val="nil"/>
              <w:left w:val="nil"/>
              <w:bottom w:val="nil"/>
              <w:right w:val="nil"/>
            </w:tcBorders>
          </w:tcPr>
          <w:p w:rsidR="00CD63CD" w:rsidRPr="00CD63CD" w:rsidDel="00CD63CD" w:rsidRDefault="00CD63CD" w:rsidP="00CD63CD">
            <w:pPr>
              <w:autoSpaceDE w:val="0"/>
              <w:autoSpaceDN w:val="0"/>
              <w:adjustRightInd w:val="0"/>
              <w:spacing w:after="0" w:line="240" w:lineRule="auto"/>
              <w:rPr>
                <w:del w:id="9133" w:author="Arjan" w:date="2013-02-04T14:16:00Z"/>
                <w:rFonts w:ascii="Arial" w:eastAsia="Times New Roman" w:hAnsi="Arial" w:cs="Arial"/>
                <w:color w:val="000000"/>
                <w:sz w:val="20"/>
                <w:szCs w:val="20"/>
              </w:rPr>
            </w:pPr>
            <w:del w:id="9134" w:author="Arjan" w:date="2013-02-04T14:16:00Z">
              <w:r w:rsidRPr="00CD63CD" w:rsidDel="00CD63CD">
                <w:rPr>
                  <w:rFonts w:ascii="Arial" w:eastAsia="Times New Roman" w:hAnsi="Arial" w:cs="Arial"/>
                  <w:color w:val="000000"/>
                  <w:sz w:val="20"/>
                  <w:szCs w:val="20"/>
                </w:rPr>
                <w:delText>1e 4 posities: gemeentecode van de gemeente die verantwoordelijk is voor de behandeling van de zaak;</w:delText>
              </w:r>
            </w:del>
          </w:p>
          <w:p w:rsidR="00CD63CD" w:rsidRPr="00DD0F4F" w:rsidRDefault="00CD63CD" w:rsidP="00CD63CD">
            <w:pPr>
              <w:autoSpaceDE w:val="0"/>
              <w:autoSpaceDN w:val="0"/>
              <w:adjustRightInd w:val="0"/>
              <w:spacing w:after="0" w:line="240" w:lineRule="auto"/>
              <w:rPr>
                <w:rFonts w:ascii="Arial" w:eastAsia="Times New Roman" w:hAnsi="Arial" w:cs="Arial"/>
                <w:color w:val="000000"/>
                <w:sz w:val="20"/>
                <w:szCs w:val="20"/>
                <w:lang w:val="nl-NL"/>
              </w:rPr>
            </w:pPr>
            <w:del w:id="9135" w:author="Arjan" w:date="2013-02-04T14:16:00Z">
              <w:r w:rsidRPr="00DD0F4F" w:rsidDel="00CD63CD">
                <w:rPr>
                  <w:rFonts w:ascii="Arial" w:eastAsia="Times New Roman" w:hAnsi="Arial" w:cs="Arial"/>
                  <w:color w:val="000000"/>
                  <w:sz w:val="20"/>
                  <w:szCs w:val="20"/>
                  <w:lang w:val="nl-NL"/>
                </w:rPr>
                <w:delText>pos. 5 – 40: a</w:delText>
              </w:r>
            </w:del>
            <w:ins w:id="9136" w:author="Arjan" w:date="2013-02-04T14:16:00Z">
              <w:r w:rsidRPr="00DD0F4F">
                <w:rPr>
                  <w:rFonts w:ascii="Arial" w:eastAsia="Times New Roman" w:hAnsi="Arial" w:cs="Arial"/>
                  <w:color w:val="000000"/>
                  <w:sz w:val="20"/>
                  <w:szCs w:val="20"/>
                  <w:lang w:val="nl-NL"/>
                </w:rPr>
                <w:t>A</w:t>
              </w:r>
            </w:ins>
            <w:r w:rsidRPr="00DD0F4F">
              <w:rPr>
                <w:rFonts w:ascii="Arial" w:eastAsia="Times New Roman" w:hAnsi="Arial" w:cs="Arial"/>
                <w:color w:val="000000"/>
                <w:sz w:val="20"/>
                <w:szCs w:val="20"/>
                <w:lang w:val="nl-NL"/>
              </w:rPr>
              <w:t>lle alfanumerieke tekens m.u.v. diacrieten</w:t>
            </w:r>
          </w:p>
        </w:tc>
      </w:tr>
      <w:tr w:rsidR="00CD63CD" w:rsidRPr="005E066D" w:rsidTr="001C7151">
        <w:trPr>
          <w:trHeight w:val="215"/>
        </w:trPr>
        <w:tc>
          <w:tcPr>
            <w:tcW w:w="3780" w:type="dxa"/>
            <w:tcBorders>
              <w:top w:val="nil"/>
              <w:left w:val="nil"/>
              <w:bottom w:val="nil"/>
              <w:right w:val="nil"/>
            </w:tcBorders>
          </w:tcPr>
          <w:p w:rsidR="00CD63CD" w:rsidRPr="00DD0F4F" w:rsidRDefault="00CD63CD" w:rsidP="00CD63CD">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rsidR="00CD63CD" w:rsidRPr="00DD0F4F" w:rsidRDefault="00CD63CD" w:rsidP="00CD63CD">
            <w:pPr>
              <w:autoSpaceDE w:val="0"/>
              <w:autoSpaceDN w:val="0"/>
              <w:adjustRightInd w:val="0"/>
              <w:spacing w:after="0" w:line="240" w:lineRule="auto"/>
              <w:rPr>
                <w:rFonts w:ascii="Arial" w:eastAsia="Times New Roman" w:hAnsi="Arial" w:cs="Arial"/>
                <w:color w:val="000000"/>
                <w:sz w:val="20"/>
                <w:szCs w:val="20"/>
                <w:lang w:val="nl-NL"/>
              </w:rPr>
            </w:pPr>
          </w:p>
        </w:tc>
      </w:tr>
      <w:tr w:rsidR="00CD63CD" w:rsidRPr="00CD63CD" w:rsidTr="001C7151">
        <w:trPr>
          <w:trHeight w:val="215"/>
        </w:trPr>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Indicatie materiële historie</w:t>
            </w: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Nee</w:t>
            </w:r>
          </w:p>
        </w:tc>
      </w:tr>
      <w:tr w:rsidR="00CD63CD" w:rsidRPr="00CD63CD" w:rsidTr="001C7151">
        <w:trPr>
          <w:trHeight w:val="230"/>
        </w:trPr>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rsidTr="001C7151">
        <w:trPr>
          <w:trHeight w:val="230"/>
        </w:trPr>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Indicatie formele historie</w:t>
            </w: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Nee</w:t>
            </w:r>
          </w:p>
        </w:tc>
      </w:tr>
      <w:tr w:rsidR="00CD63CD" w:rsidRPr="00CD63CD" w:rsidTr="001C7151">
        <w:trPr>
          <w:trHeight w:val="230"/>
        </w:trPr>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rsidTr="001C7151">
        <w:trPr>
          <w:trHeight w:val="230"/>
        </w:trPr>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Aanduiding brondocument</w:t>
            </w: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rsidTr="001C7151">
        <w:trPr>
          <w:trHeight w:val="230"/>
        </w:trPr>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rsidTr="001C7151">
        <w:trPr>
          <w:trHeight w:val="230"/>
        </w:trPr>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Indicatie in onderzoek</w:t>
            </w: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Nee</w:t>
            </w:r>
          </w:p>
        </w:tc>
      </w:tr>
      <w:tr w:rsidR="00CD63CD" w:rsidRPr="00CD63CD" w:rsidTr="001C7151">
        <w:trPr>
          <w:trHeight w:val="230"/>
        </w:trPr>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rsidTr="001C7151">
        <w:trPr>
          <w:trHeight w:val="411"/>
        </w:trPr>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Aanduiding strijdigheid/nietigheid</w:t>
            </w: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Nee</w:t>
            </w:r>
          </w:p>
        </w:tc>
      </w:tr>
      <w:tr w:rsidR="00CD63CD" w:rsidRPr="00CD63CD" w:rsidTr="001C7151">
        <w:trPr>
          <w:trHeight w:val="245"/>
        </w:trPr>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rsidTr="001C7151">
        <w:trPr>
          <w:trHeight w:val="230"/>
        </w:trPr>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Indicatie kardinaliteit</w:t>
            </w:r>
          </w:p>
        </w:tc>
        <w:tc>
          <w:tcPr>
            <w:tcW w:w="5580" w:type="dxa"/>
            <w:tcBorders>
              <w:top w:val="nil"/>
              <w:left w:val="nil"/>
              <w:bottom w:val="nil"/>
              <w:right w:val="nil"/>
            </w:tcBorders>
          </w:tcPr>
          <w:p w:rsidR="00CD63CD" w:rsidRPr="00CD63CD" w:rsidRDefault="008F2B4B"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CD63CD" w:rsidRPr="00CD63CD">
              <w:rPr>
                <w:rFonts w:ascii="Arial" w:hAnsi="Arial" w:cs="Arial"/>
                <w:sz w:val="20"/>
                <w:szCs w:val="20"/>
                <w:lang w:val="en-AU"/>
              </w:rPr>
              <w:instrText xml:space="preserve">MERGEFIELD </w:instrText>
            </w:r>
            <w:r w:rsidR="00CD63CD" w:rsidRPr="00CD63CD">
              <w:rPr>
                <w:rFonts w:ascii="Arial" w:eastAsia="Times New Roman" w:hAnsi="Arial" w:cs="Arial"/>
                <w:color w:val="000000"/>
                <w:sz w:val="20"/>
                <w:szCs w:val="20"/>
              </w:rPr>
              <w:instrText>Att.LowerBound</w:instrText>
            </w:r>
            <w:r w:rsidRPr="00CD63CD">
              <w:rPr>
                <w:rFonts w:ascii="Arial" w:hAnsi="Arial" w:cs="Arial"/>
                <w:sz w:val="20"/>
                <w:szCs w:val="20"/>
                <w:lang w:val="en-AU"/>
              </w:rPr>
              <w:fldChar w:fldCharType="separate"/>
            </w:r>
            <w:r w:rsidR="00CD63CD" w:rsidRPr="00CD63CD">
              <w:rPr>
                <w:rFonts w:ascii="Arial" w:eastAsia="Times New Roman" w:hAnsi="Arial" w:cs="Arial"/>
                <w:color w:val="000000"/>
                <w:sz w:val="20"/>
                <w:szCs w:val="20"/>
              </w:rPr>
              <w:t>1</w:t>
            </w:r>
            <w:r w:rsidRPr="00CD63CD">
              <w:rPr>
                <w:rFonts w:ascii="Arial" w:hAnsi="Arial" w:cs="Arial"/>
                <w:sz w:val="20"/>
                <w:szCs w:val="20"/>
                <w:lang w:val="en-AU"/>
              </w:rPr>
              <w:fldChar w:fldCharType="end"/>
            </w:r>
            <w:r w:rsidR="00CD63CD" w:rsidRPr="00CD63CD">
              <w:rPr>
                <w:rFonts w:ascii="Arial" w:eastAsia="Times New Roman" w:hAnsi="Arial" w:cs="Arial"/>
                <w:color w:val="000000"/>
                <w:sz w:val="20"/>
                <w:szCs w:val="20"/>
              </w:rPr>
              <w:t xml:space="preserve"> - </w:t>
            </w:r>
            <w:r w:rsidRPr="00CD63CD">
              <w:rPr>
                <w:rFonts w:ascii="Arial" w:eastAsia="Times New Roman" w:hAnsi="Arial" w:cs="Arial"/>
                <w:color w:val="000000"/>
                <w:sz w:val="20"/>
                <w:szCs w:val="20"/>
              </w:rPr>
              <w:fldChar w:fldCharType="begin" w:fldLock="1"/>
            </w:r>
            <w:r w:rsidR="00CD63CD" w:rsidRPr="00CD63CD">
              <w:rPr>
                <w:rFonts w:ascii="Arial" w:eastAsia="Times New Roman" w:hAnsi="Arial" w:cs="Arial"/>
                <w:color w:val="000000"/>
                <w:sz w:val="20"/>
                <w:szCs w:val="20"/>
              </w:rPr>
              <w:instrText>MERGEFIELD Att.UpperBound</w:instrText>
            </w:r>
            <w:r w:rsidRPr="00CD63CD">
              <w:rPr>
                <w:rFonts w:ascii="Arial" w:eastAsia="Times New Roman" w:hAnsi="Arial" w:cs="Arial"/>
                <w:color w:val="000000"/>
                <w:sz w:val="20"/>
                <w:szCs w:val="20"/>
              </w:rPr>
              <w:fldChar w:fldCharType="separate"/>
            </w:r>
            <w:r w:rsidR="00CD63CD" w:rsidRPr="00CD63CD">
              <w:rPr>
                <w:rFonts w:ascii="Arial" w:eastAsia="Times New Roman" w:hAnsi="Arial" w:cs="Arial"/>
                <w:color w:val="000000"/>
                <w:sz w:val="20"/>
                <w:szCs w:val="20"/>
              </w:rPr>
              <w:t>1</w:t>
            </w:r>
            <w:r w:rsidRPr="00CD63CD">
              <w:rPr>
                <w:rFonts w:ascii="Arial" w:eastAsia="Times New Roman" w:hAnsi="Arial" w:cs="Arial"/>
                <w:color w:val="000000"/>
                <w:sz w:val="20"/>
                <w:szCs w:val="20"/>
              </w:rPr>
              <w:fldChar w:fldCharType="end"/>
            </w:r>
          </w:p>
        </w:tc>
      </w:tr>
      <w:tr w:rsidR="00CD63CD" w:rsidRPr="00CD63CD" w:rsidTr="001C7151">
        <w:trPr>
          <w:trHeight w:val="230"/>
        </w:trPr>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rsidTr="001C7151">
        <w:trPr>
          <w:trHeight w:val="230"/>
        </w:trPr>
        <w:tc>
          <w:tcPr>
            <w:tcW w:w="37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Indicatie authentiek</w:t>
            </w:r>
          </w:p>
        </w:tc>
        <w:tc>
          <w:tcPr>
            <w:tcW w:w="5580" w:type="dxa"/>
            <w:tcBorders>
              <w:top w:val="nil"/>
              <w:left w:val="nil"/>
              <w:bottom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Gemeentelijk basisgegeven</w:t>
            </w:r>
          </w:p>
        </w:tc>
      </w:tr>
      <w:tr w:rsidR="00CD63CD" w:rsidRPr="00CD63CD" w:rsidTr="001C7151">
        <w:trPr>
          <w:trHeight w:val="230"/>
        </w:trPr>
        <w:tc>
          <w:tcPr>
            <w:tcW w:w="3780" w:type="dxa"/>
            <w:tcBorders>
              <w:top w:val="nil"/>
              <w:left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5E066D" w:rsidTr="001C7151">
        <w:trPr>
          <w:trHeight w:val="230"/>
        </w:trPr>
        <w:tc>
          <w:tcPr>
            <w:tcW w:w="3780" w:type="dxa"/>
            <w:tcBorders>
              <w:top w:val="nil"/>
              <w:left w:val="nil"/>
              <w:bottom w:val="single" w:sz="4" w:space="0" w:color="auto"/>
              <w:right w:val="nil"/>
            </w:tcBorders>
          </w:tcPr>
          <w:p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Regels attribuutsoort</w:t>
            </w:r>
          </w:p>
        </w:tc>
        <w:tc>
          <w:tcPr>
            <w:tcW w:w="5580" w:type="dxa"/>
            <w:tcBorders>
              <w:top w:val="nil"/>
              <w:left w:val="nil"/>
              <w:bottom w:val="single" w:sz="4" w:space="0" w:color="auto"/>
              <w:right w:val="nil"/>
            </w:tcBorders>
          </w:tcPr>
          <w:p w:rsidR="00CD63CD" w:rsidRPr="00DD0F4F" w:rsidRDefault="00CD63CD" w:rsidP="00CD63CD">
            <w:pPr>
              <w:autoSpaceDE w:val="0"/>
              <w:autoSpaceDN w:val="0"/>
              <w:adjustRightInd w:val="0"/>
              <w:spacing w:after="0" w:line="240" w:lineRule="auto"/>
              <w:rPr>
                <w:rFonts w:ascii="Arial" w:eastAsia="Times New Roman" w:hAnsi="Arial" w:cs="Arial"/>
                <w:color w:val="000000"/>
                <w:sz w:val="20"/>
                <w:szCs w:val="20"/>
                <w:lang w:val="nl-NL"/>
              </w:rPr>
            </w:pPr>
            <w:del w:id="9137" w:author="Arjan" w:date="2014-09-02T17:40:00Z">
              <w:r w:rsidRPr="00DD0F4F" w:rsidDel="008571D5">
                <w:rPr>
                  <w:rFonts w:ascii="Arial" w:eastAsia="Times New Roman" w:hAnsi="Arial" w:cs="Arial"/>
                  <w:color w:val="000000"/>
                  <w:sz w:val="20"/>
                  <w:szCs w:val="20"/>
                  <w:lang w:val="nl-NL"/>
                </w:rPr>
                <w:delText>-</w:delText>
              </w:r>
            </w:del>
            <w:ins w:id="9138" w:author="Arjan" w:date="2014-09-02T17:40:00Z">
              <w:r w:rsidR="008571D5" w:rsidRPr="00DD0F4F">
                <w:rPr>
                  <w:rFonts w:ascii="Arial" w:eastAsia="Times New Roman" w:hAnsi="Arial" w:cs="Arial"/>
                  <w:color w:val="000000"/>
                  <w:sz w:val="20"/>
                  <w:szCs w:val="20"/>
                  <w:lang w:val="nl-NL"/>
                </w:rPr>
                <w:t xml:space="preserve"> De waarde van dit attribuutsoort wordt vastgesteld bij creatie van de zaak en wijzigt daarna niet meer.</w:t>
              </w:r>
            </w:ins>
          </w:p>
        </w:tc>
      </w:tr>
    </w:tbl>
    <w:p w:rsidR="00FC7BDD" w:rsidRPr="00DD0F4F" w:rsidRDefault="00FC7BDD" w:rsidP="00FC7BDD">
      <w:pPr>
        <w:rPr>
          <w:ins w:id="9139" w:author="Arjan" w:date="2014-09-02T17:45:00Z"/>
          <w:lang w:val="nl-NL"/>
        </w:rPr>
      </w:pPr>
    </w:p>
    <w:p w:rsidR="008571D5" w:rsidRPr="0083120B" w:rsidRDefault="008571D5" w:rsidP="008571D5">
      <w:pPr>
        <w:widowControl w:val="0"/>
        <w:autoSpaceDE w:val="0"/>
        <w:autoSpaceDN w:val="0"/>
        <w:adjustRightInd w:val="0"/>
        <w:spacing w:before="240" w:after="60" w:line="240" w:lineRule="auto"/>
        <w:outlineLvl w:val="3"/>
        <w:rPr>
          <w:ins w:id="9140" w:author="Arjan" w:date="2014-09-02T17:45:00Z"/>
          <w:rFonts w:ascii="Arial" w:eastAsia="Times New Roman" w:hAnsi="Arial" w:cs="Arial"/>
          <w:b/>
          <w:color w:val="004080"/>
          <w:sz w:val="24"/>
          <w:szCs w:val="24"/>
          <w:lang w:eastAsia="nl-NL"/>
        </w:rPr>
      </w:pPr>
      <w:ins w:id="9141" w:author="Arjan" w:date="2014-09-02T17:45: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ins>
      <w:ins w:id="9142" w:author="Arjan" w:date="2014-09-02T17:49:00Z">
        <w:r>
          <w:rPr>
            <w:rFonts w:ascii="Arial" w:eastAsia="Times New Roman" w:hAnsi="Arial" w:cs="Arial"/>
            <w:b/>
            <w:color w:val="004080"/>
            <w:sz w:val="24"/>
            <w:szCs w:val="24"/>
            <w:lang w:eastAsia="nl-NL"/>
          </w:rPr>
          <w:t>Bronorganisatie</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8571D5" w:rsidRPr="00CD63CD" w:rsidTr="008571D5">
        <w:trPr>
          <w:trHeight w:val="232"/>
          <w:ins w:id="9143" w:author="Arjan" w:date="2014-09-02T17:45:00Z"/>
        </w:trPr>
        <w:tc>
          <w:tcPr>
            <w:tcW w:w="3780" w:type="dxa"/>
            <w:tcBorders>
              <w:top w:val="single" w:sz="4" w:space="0" w:color="auto"/>
              <w:left w:val="nil"/>
              <w:bottom w:val="nil"/>
              <w:right w:val="nil"/>
            </w:tcBorders>
          </w:tcPr>
          <w:p w:rsidR="008571D5" w:rsidRPr="00CD63CD" w:rsidRDefault="008571D5" w:rsidP="008571D5">
            <w:pPr>
              <w:autoSpaceDE w:val="0"/>
              <w:autoSpaceDN w:val="0"/>
              <w:adjustRightInd w:val="0"/>
              <w:spacing w:after="0" w:line="240" w:lineRule="auto"/>
              <w:rPr>
                <w:ins w:id="9144" w:author="Arjan" w:date="2014-09-02T17:45:00Z"/>
                <w:rFonts w:ascii="Arial" w:eastAsia="Times New Roman" w:hAnsi="Arial" w:cs="Arial"/>
                <w:color w:val="000000"/>
                <w:sz w:val="20"/>
                <w:szCs w:val="20"/>
              </w:rPr>
            </w:pPr>
            <w:ins w:id="9145" w:author="Arjan" w:date="2014-09-02T17:45:00Z">
              <w:r w:rsidRPr="00CD63CD">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rsidR="008571D5" w:rsidRPr="00CD63CD" w:rsidRDefault="008571D5" w:rsidP="008571D5">
            <w:pPr>
              <w:autoSpaceDE w:val="0"/>
              <w:autoSpaceDN w:val="0"/>
              <w:adjustRightInd w:val="0"/>
              <w:spacing w:after="0" w:line="240" w:lineRule="auto"/>
              <w:rPr>
                <w:ins w:id="9146" w:author="Arjan" w:date="2014-09-02T17:45:00Z"/>
                <w:rFonts w:ascii="Arial" w:eastAsia="Times New Roman" w:hAnsi="Arial" w:cs="Arial"/>
                <w:color w:val="000000"/>
                <w:sz w:val="20"/>
                <w:szCs w:val="20"/>
              </w:rPr>
            </w:pPr>
            <w:ins w:id="9147" w:author="Arjan" w:date="2014-09-02T17:49:00Z">
              <w:r>
                <w:rPr>
                  <w:rFonts w:ascii="Arial" w:hAnsi="Arial" w:cs="Arial"/>
                  <w:sz w:val="20"/>
                  <w:szCs w:val="20"/>
                  <w:lang w:val="en-AU"/>
                </w:rPr>
                <w:t>Bronorganisatie</w:t>
              </w:r>
            </w:ins>
          </w:p>
        </w:tc>
      </w:tr>
      <w:tr w:rsidR="008571D5" w:rsidRPr="00CD63CD" w:rsidTr="008571D5">
        <w:trPr>
          <w:trHeight w:val="232"/>
          <w:ins w:id="9148" w:author="Arjan" w:date="2014-09-02T17:45:00Z"/>
        </w:trPr>
        <w:tc>
          <w:tcPr>
            <w:tcW w:w="3780" w:type="dxa"/>
            <w:tcBorders>
              <w:top w:val="nil"/>
              <w:left w:val="nil"/>
              <w:bottom w:val="nil"/>
              <w:right w:val="nil"/>
            </w:tcBorders>
          </w:tcPr>
          <w:p w:rsidR="008571D5" w:rsidRPr="00CD63CD" w:rsidRDefault="008571D5" w:rsidP="008571D5">
            <w:pPr>
              <w:autoSpaceDE w:val="0"/>
              <w:autoSpaceDN w:val="0"/>
              <w:adjustRightInd w:val="0"/>
              <w:spacing w:after="0" w:line="240" w:lineRule="auto"/>
              <w:rPr>
                <w:ins w:id="9149"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rsidR="008571D5" w:rsidRPr="00CD63CD" w:rsidRDefault="008571D5" w:rsidP="008571D5">
            <w:pPr>
              <w:autoSpaceDE w:val="0"/>
              <w:autoSpaceDN w:val="0"/>
              <w:adjustRightInd w:val="0"/>
              <w:spacing w:after="0" w:line="240" w:lineRule="auto"/>
              <w:rPr>
                <w:ins w:id="9150" w:author="Arjan" w:date="2014-09-02T17:45:00Z"/>
                <w:rFonts w:ascii="Arial" w:eastAsia="Times New Roman" w:hAnsi="Arial" w:cs="Arial"/>
                <w:color w:val="000000"/>
                <w:sz w:val="20"/>
                <w:szCs w:val="20"/>
              </w:rPr>
            </w:pPr>
          </w:p>
        </w:tc>
      </w:tr>
      <w:tr w:rsidR="008571D5" w:rsidRPr="00CD63CD" w:rsidTr="008571D5">
        <w:trPr>
          <w:trHeight w:val="232"/>
          <w:ins w:id="9151" w:author="Arjan" w:date="2014-09-02T17:45:00Z"/>
        </w:trPr>
        <w:tc>
          <w:tcPr>
            <w:tcW w:w="3780" w:type="dxa"/>
            <w:tcBorders>
              <w:top w:val="nil"/>
              <w:left w:val="nil"/>
              <w:bottom w:val="nil"/>
              <w:right w:val="nil"/>
            </w:tcBorders>
          </w:tcPr>
          <w:p w:rsidR="008571D5" w:rsidRPr="00CD63CD" w:rsidRDefault="008571D5" w:rsidP="008571D5">
            <w:pPr>
              <w:autoSpaceDE w:val="0"/>
              <w:autoSpaceDN w:val="0"/>
              <w:adjustRightInd w:val="0"/>
              <w:spacing w:after="0" w:line="240" w:lineRule="auto"/>
              <w:rPr>
                <w:ins w:id="9152" w:author="Arjan" w:date="2014-09-02T17:45:00Z"/>
                <w:rFonts w:ascii="Arial" w:eastAsia="Times New Roman" w:hAnsi="Arial" w:cs="Arial"/>
                <w:color w:val="000000"/>
                <w:sz w:val="20"/>
                <w:szCs w:val="20"/>
              </w:rPr>
            </w:pPr>
            <w:ins w:id="9153" w:author="Arjan" w:date="2014-09-02T17:45:00Z">
              <w:r w:rsidRPr="00CD63CD">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rsidR="008571D5" w:rsidRPr="00CD63CD" w:rsidRDefault="008571D5" w:rsidP="008571D5">
            <w:pPr>
              <w:autoSpaceDE w:val="0"/>
              <w:autoSpaceDN w:val="0"/>
              <w:adjustRightInd w:val="0"/>
              <w:spacing w:after="0" w:line="240" w:lineRule="auto"/>
              <w:rPr>
                <w:ins w:id="9154" w:author="Arjan" w:date="2014-09-02T17:45:00Z"/>
                <w:rFonts w:ascii="Arial" w:eastAsia="Times New Roman" w:hAnsi="Arial" w:cs="Arial"/>
                <w:color w:val="000000"/>
                <w:sz w:val="20"/>
                <w:szCs w:val="20"/>
              </w:rPr>
            </w:pPr>
            <w:ins w:id="9155" w:author="Arjan" w:date="2014-09-02T17:45:00Z">
              <w:r>
                <w:rPr>
                  <w:rFonts w:ascii="Arial" w:eastAsia="Times New Roman" w:hAnsi="Arial" w:cs="Arial"/>
                  <w:color w:val="000000"/>
                  <w:sz w:val="20"/>
                  <w:szCs w:val="20"/>
                </w:rPr>
                <w:t>KING</w:t>
              </w:r>
            </w:ins>
          </w:p>
        </w:tc>
      </w:tr>
      <w:tr w:rsidR="008571D5" w:rsidRPr="00CD63CD" w:rsidTr="008571D5">
        <w:trPr>
          <w:trHeight w:val="232"/>
          <w:ins w:id="9156" w:author="Arjan" w:date="2014-09-02T17:45:00Z"/>
        </w:trPr>
        <w:tc>
          <w:tcPr>
            <w:tcW w:w="3780" w:type="dxa"/>
            <w:tcBorders>
              <w:top w:val="nil"/>
              <w:left w:val="nil"/>
              <w:bottom w:val="nil"/>
              <w:right w:val="nil"/>
            </w:tcBorders>
          </w:tcPr>
          <w:p w:rsidR="008571D5" w:rsidRPr="00CD63CD" w:rsidRDefault="008571D5" w:rsidP="008571D5">
            <w:pPr>
              <w:autoSpaceDE w:val="0"/>
              <w:autoSpaceDN w:val="0"/>
              <w:adjustRightInd w:val="0"/>
              <w:spacing w:after="0" w:line="240" w:lineRule="auto"/>
              <w:rPr>
                <w:ins w:id="9157"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rsidR="008571D5" w:rsidRPr="00CD63CD" w:rsidRDefault="008571D5" w:rsidP="008571D5">
            <w:pPr>
              <w:autoSpaceDE w:val="0"/>
              <w:autoSpaceDN w:val="0"/>
              <w:adjustRightInd w:val="0"/>
              <w:spacing w:after="0" w:line="240" w:lineRule="auto"/>
              <w:rPr>
                <w:ins w:id="9158" w:author="Arjan" w:date="2014-09-02T17:45:00Z"/>
                <w:rFonts w:ascii="Arial" w:eastAsia="Times New Roman" w:hAnsi="Arial" w:cs="Arial"/>
                <w:color w:val="000000"/>
                <w:sz w:val="20"/>
                <w:szCs w:val="20"/>
              </w:rPr>
            </w:pPr>
          </w:p>
        </w:tc>
      </w:tr>
      <w:tr w:rsidR="008571D5" w:rsidRPr="00CD63CD" w:rsidTr="008571D5">
        <w:trPr>
          <w:trHeight w:val="232"/>
          <w:ins w:id="9159" w:author="Arjan" w:date="2014-09-02T17:45:00Z"/>
        </w:trPr>
        <w:tc>
          <w:tcPr>
            <w:tcW w:w="3780" w:type="dxa"/>
            <w:tcBorders>
              <w:top w:val="nil"/>
              <w:left w:val="nil"/>
              <w:bottom w:val="nil"/>
              <w:right w:val="nil"/>
            </w:tcBorders>
          </w:tcPr>
          <w:p w:rsidR="008571D5" w:rsidRPr="00CD63CD" w:rsidRDefault="008571D5" w:rsidP="008571D5">
            <w:pPr>
              <w:autoSpaceDE w:val="0"/>
              <w:autoSpaceDN w:val="0"/>
              <w:adjustRightInd w:val="0"/>
              <w:spacing w:after="0" w:line="240" w:lineRule="auto"/>
              <w:rPr>
                <w:ins w:id="9160" w:author="Arjan" w:date="2014-09-02T17:45:00Z"/>
                <w:rFonts w:ascii="Arial" w:eastAsia="Times New Roman" w:hAnsi="Arial" w:cs="Arial"/>
                <w:color w:val="000000"/>
                <w:sz w:val="20"/>
                <w:szCs w:val="20"/>
              </w:rPr>
            </w:pPr>
            <w:ins w:id="9161" w:author="Arjan" w:date="2014-09-02T17:45:00Z">
              <w:r w:rsidRPr="00CD63CD">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rsidR="008571D5" w:rsidRPr="00CD63CD" w:rsidRDefault="008571D5" w:rsidP="008571D5">
            <w:pPr>
              <w:autoSpaceDE w:val="0"/>
              <w:autoSpaceDN w:val="0"/>
              <w:adjustRightInd w:val="0"/>
              <w:spacing w:after="0" w:line="240" w:lineRule="auto"/>
              <w:rPr>
                <w:ins w:id="9162" w:author="Arjan" w:date="2014-09-02T17:45:00Z"/>
                <w:rFonts w:ascii="Arial" w:eastAsia="Times New Roman" w:hAnsi="Arial" w:cs="Arial"/>
                <w:color w:val="000000"/>
                <w:sz w:val="20"/>
                <w:szCs w:val="20"/>
              </w:rPr>
            </w:pPr>
          </w:p>
        </w:tc>
      </w:tr>
      <w:tr w:rsidR="008571D5" w:rsidRPr="00CD63CD" w:rsidTr="008571D5">
        <w:trPr>
          <w:trHeight w:val="232"/>
          <w:ins w:id="9163" w:author="Arjan" w:date="2014-09-02T17:45:00Z"/>
        </w:trPr>
        <w:tc>
          <w:tcPr>
            <w:tcW w:w="3780" w:type="dxa"/>
            <w:tcBorders>
              <w:top w:val="nil"/>
              <w:left w:val="nil"/>
              <w:bottom w:val="nil"/>
              <w:right w:val="nil"/>
            </w:tcBorders>
          </w:tcPr>
          <w:p w:rsidR="008571D5" w:rsidRPr="00CD63CD" w:rsidRDefault="008571D5" w:rsidP="008571D5">
            <w:pPr>
              <w:autoSpaceDE w:val="0"/>
              <w:autoSpaceDN w:val="0"/>
              <w:adjustRightInd w:val="0"/>
              <w:spacing w:after="0" w:line="240" w:lineRule="auto"/>
              <w:rPr>
                <w:ins w:id="9164"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rsidR="008571D5" w:rsidRPr="00CD63CD" w:rsidRDefault="008571D5" w:rsidP="008571D5">
            <w:pPr>
              <w:autoSpaceDE w:val="0"/>
              <w:autoSpaceDN w:val="0"/>
              <w:adjustRightInd w:val="0"/>
              <w:spacing w:after="0" w:line="240" w:lineRule="auto"/>
              <w:rPr>
                <w:ins w:id="9165" w:author="Arjan" w:date="2014-09-02T17:45:00Z"/>
                <w:rFonts w:ascii="Arial" w:eastAsia="Times New Roman" w:hAnsi="Arial" w:cs="Arial"/>
                <w:color w:val="000000"/>
                <w:sz w:val="20"/>
                <w:szCs w:val="20"/>
              </w:rPr>
            </w:pPr>
          </w:p>
        </w:tc>
      </w:tr>
      <w:tr w:rsidR="008571D5" w:rsidRPr="00CD63CD" w:rsidTr="008571D5">
        <w:trPr>
          <w:trHeight w:val="232"/>
          <w:ins w:id="9166" w:author="Arjan" w:date="2014-09-02T17:45:00Z"/>
        </w:trPr>
        <w:tc>
          <w:tcPr>
            <w:tcW w:w="3780" w:type="dxa"/>
            <w:tcBorders>
              <w:top w:val="nil"/>
              <w:left w:val="nil"/>
              <w:bottom w:val="nil"/>
              <w:right w:val="nil"/>
            </w:tcBorders>
          </w:tcPr>
          <w:p w:rsidR="008571D5" w:rsidRPr="00CD63CD" w:rsidRDefault="008571D5" w:rsidP="008571D5">
            <w:pPr>
              <w:autoSpaceDE w:val="0"/>
              <w:autoSpaceDN w:val="0"/>
              <w:adjustRightInd w:val="0"/>
              <w:spacing w:after="0" w:line="240" w:lineRule="auto"/>
              <w:rPr>
                <w:ins w:id="9167" w:author="Arjan" w:date="2014-09-02T17:45:00Z"/>
                <w:rFonts w:ascii="Arial" w:eastAsia="Times New Roman" w:hAnsi="Arial" w:cs="Arial"/>
                <w:color w:val="000000"/>
                <w:sz w:val="20"/>
                <w:szCs w:val="20"/>
              </w:rPr>
            </w:pPr>
            <w:ins w:id="9168" w:author="Arjan" w:date="2014-09-02T17:45:00Z">
              <w:r w:rsidRPr="00CD63CD">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rsidR="008571D5" w:rsidRPr="00CD63CD" w:rsidRDefault="00E15C54" w:rsidP="00E15C54">
            <w:pPr>
              <w:autoSpaceDE w:val="0"/>
              <w:autoSpaceDN w:val="0"/>
              <w:adjustRightInd w:val="0"/>
              <w:spacing w:after="0" w:line="240" w:lineRule="auto"/>
              <w:rPr>
                <w:ins w:id="9169" w:author="Arjan" w:date="2014-09-02T17:45:00Z"/>
                <w:rFonts w:ascii="Arial" w:eastAsia="Times New Roman" w:hAnsi="Arial" w:cs="Arial"/>
                <w:color w:val="000000"/>
                <w:sz w:val="20"/>
                <w:szCs w:val="20"/>
              </w:rPr>
            </w:pPr>
            <w:ins w:id="9170" w:author="Arjan" w:date="2014-09-07T17:36:00Z">
              <w:r>
                <w:rPr>
                  <w:rFonts w:ascii="Arial" w:hAnsi="Arial" w:cs="Arial"/>
                  <w:sz w:val="20"/>
                  <w:szCs w:val="20"/>
                  <w:lang w:val="en-AU"/>
                </w:rPr>
                <w:t>b</w:t>
              </w:r>
            </w:ins>
            <w:ins w:id="9171" w:author="Arjan" w:date="2014-09-02T17:49:00Z">
              <w:r w:rsidR="008571D5">
                <w:rPr>
                  <w:rFonts w:ascii="Arial" w:hAnsi="Arial" w:cs="Arial"/>
                  <w:sz w:val="20"/>
                  <w:szCs w:val="20"/>
                  <w:lang w:val="en-AU"/>
                </w:rPr>
                <w:t>ronorganisatie</w:t>
              </w:r>
            </w:ins>
          </w:p>
        </w:tc>
      </w:tr>
      <w:tr w:rsidR="008571D5" w:rsidRPr="00CD63CD" w:rsidTr="008571D5">
        <w:trPr>
          <w:trHeight w:val="232"/>
          <w:ins w:id="9172" w:author="Arjan" w:date="2014-09-02T17:45:00Z"/>
        </w:trPr>
        <w:tc>
          <w:tcPr>
            <w:tcW w:w="3780" w:type="dxa"/>
            <w:tcBorders>
              <w:top w:val="nil"/>
              <w:left w:val="nil"/>
              <w:bottom w:val="nil"/>
              <w:right w:val="nil"/>
            </w:tcBorders>
          </w:tcPr>
          <w:p w:rsidR="008571D5" w:rsidRPr="00CD63CD" w:rsidRDefault="008571D5" w:rsidP="008571D5">
            <w:pPr>
              <w:autoSpaceDE w:val="0"/>
              <w:autoSpaceDN w:val="0"/>
              <w:adjustRightInd w:val="0"/>
              <w:spacing w:after="0" w:line="240" w:lineRule="auto"/>
              <w:rPr>
                <w:ins w:id="9173"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rsidR="008571D5" w:rsidRPr="00CD63CD" w:rsidRDefault="008571D5" w:rsidP="008571D5">
            <w:pPr>
              <w:autoSpaceDE w:val="0"/>
              <w:autoSpaceDN w:val="0"/>
              <w:adjustRightInd w:val="0"/>
              <w:spacing w:after="0" w:line="240" w:lineRule="auto"/>
              <w:rPr>
                <w:ins w:id="9174" w:author="Arjan" w:date="2014-09-02T17:45:00Z"/>
                <w:rFonts w:ascii="Arial" w:eastAsia="Times New Roman" w:hAnsi="Arial" w:cs="Arial"/>
                <w:color w:val="000000"/>
                <w:sz w:val="20"/>
                <w:szCs w:val="20"/>
              </w:rPr>
            </w:pPr>
          </w:p>
        </w:tc>
      </w:tr>
      <w:tr w:rsidR="00F168FB" w:rsidRPr="005E066D" w:rsidTr="008571D5">
        <w:trPr>
          <w:trHeight w:val="232"/>
          <w:ins w:id="9175"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176" w:author="Arjan" w:date="2014-09-02T17:45:00Z"/>
                <w:rFonts w:ascii="Arial" w:eastAsia="Times New Roman" w:hAnsi="Arial" w:cs="Arial"/>
                <w:color w:val="000000"/>
                <w:sz w:val="20"/>
                <w:szCs w:val="20"/>
              </w:rPr>
            </w:pPr>
            <w:ins w:id="9177" w:author="Arjan" w:date="2014-09-02T17:45:00Z">
              <w:r w:rsidRPr="00CD63CD">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rsidR="00F168FB" w:rsidRPr="00DD0F4F" w:rsidRDefault="008F2B4B" w:rsidP="00F168FB">
            <w:pPr>
              <w:autoSpaceDE w:val="0"/>
              <w:autoSpaceDN w:val="0"/>
              <w:adjustRightInd w:val="0"/>
              <w:spacing w:after="0" w:line="240" w:lineRule="auto"/>
              <w:rPr>
                <w:ins w:id="9178" w:author="Arjan" w:date="2014-09-02T17:45:00Z"/>
                <w:rFonts w:ascii="Arial" w:eastAsia="Times New Roman" w:hAnsi="Arial" w:cs="Arial"/>
                <w:color w:val="000000"/>
                <w:sz w:val="20"/>
                <w:szCs w:val="20"/>
                <w:lang w:val="nl-NL"/>
              </w:rPr>
            </w:pPr>
            <w:ins w:id="9179" w:author="Arjan" w:date="2014-09-02T17:51:00Z">
              <w:r w:rsidRPr="00717312">
                <w:rPr>
                  <w:rFonts w:ascii="Arial" w:hAnsi="Arial" w:cs="Arial"/>
                  <w:sz w:val="20"/>
                  <w:szCs w:val="20"/>
                  <w:lang w:val="en-AU"/>
                </w:rPr>
                <w:fldChar w:fldCharType="begin" w:fldLock="1"/>
              </w:r>
              <w:r w:rsidR="00F168FB" w:rsidRPr="00DD0F4F">
                <w:rPr>
                  <w:rFonts w:ascii="Arial" w:hAnsi="Arial" w:cs="Arial"/>
                  <w:sz w:val="20"/>
                  <w:szCs w:val="20"/>
                  <w:lang w:val="nl-NL"/>
                </w:rPr>
                <w:instrText xml:space="preserve">MERGEFIELD </w:instrText>
              </w:r>
              <w:r w:rsidR="00F168FB" w:rsidRPr="00DD0F4F">
                <w:rPr>
                  <w:rFonts w:ascii="Arial" w:eastAsia="Times New Roman" w:hAnsi="Arial" w:cs="Arial"/>
                  <w:color w:val="000000"/>
                  <w:sz w:val="20"/>
                  <w:szCs w:val="20"/>
                  <w:lang w:val="nl-NL"/>
                </w:rPr>
                <w:instrText>Att.Notes</w:instrText>
              </w:r>
              <w:r w:rsidRPr="00717312">
                <w:rPr>
                  <w:rFonts w:ascii="Arial" w:hAnsi="Arial" w:cs="Arial"/>
                  <w:sz w:val="20"/>
                  <w:szCs w:val="20"/>
                  <w:lang w:val="en-AU"/>
                </w:rPr>
                <w:fldChar w:fldCharType="separate"/>
              </w:r>
              <w:r w:rsidR="00F168FB" w:rsidRPr="00DD0F4F">
                <w:rPr>
                  <w:rFonts w:ascii="Arial" w:eastAsia="Times New Roman" w:hAnsi="Arial" w:cs="Arial"/>
                  <w:color w:val="000000"/>
                  <w:sz w:val="20"/>
                  <w:szCs w:val="20"/>
                  <w:lang w:val="nl-NL"/>
                </w:rPr>
                <w:t xml:space="preserve">Het RSIN van de </w:t>
              </w:r>
            </w:ins>
            <w:ins w:id="9180" w:author="Arjan" w:date="2014-09-07T17:40:00Z">
              <w:r w:rsidR="00A87CAE" w:rsidRPr="00DD0F4F">
                <w:rPr>
                  <w:rFonts w:ascii="Arial" w:eastAsia="Times New Roman" w:hAnsi="Arial" w:cs="Arial"/>
                  <w:color w:val="000000"/>
                  <w:sz w:val="20"/>
                  <w:szCs w:val="20"/>
                  <w:lang w:val="nl-NL"/>
                </w:rPr>
                <w:t xml:space="preserve">Niet-natuurlijk persoon zijnde de </w:t>
              </w:r>
            </w:ins>
            <w:ins w:id="9181" w:author="Arjan" w:date="2014-09-02T17:51:00Z">
              <w:r w:rsidR="00F168FB" w:rsidRPr="00DD0F4F">
                <w:rPr>
                  <w:rFonts w:ascii="Arial" w:eastAsia="Times New Roman" w:hAnsi="Arial" w:cs="Arial"/>
                  <w:color w:val="000000"/>
                  <w:sz w:val="20"/>
                  <w:szCs w:val="20"/>
                  <w:lang w:val="nl-NL"/>
                </w:rPr>
                <w:t>organisatie die de zaak heeft gecreeer</w:t>
              </w:r>
            </w:ins>
            <w:ins w:id="9182" w:author="Arjan" w:date="2014-09-02T17:52:00Z">
              <w:r w:rsidR="00F168FB" w:rsidRPr="00DD0F4F">
                <w:rPr>
                  <w:rFonts w:ascii="Arial" w:eastAsia="Times New Roman" w:hAnsi="Arial" w:cs="Arial"/>
                  <w:color w:val="000000"/>
                  <w:sz w:val="20"/>
                  <w:szCs w:val="20"/>
                  <w:lang w:val="nl-NL"/>
                </w:rPr>
                <w:t>d</w:t>
              </w:r>
            </w:ins>
            <w:ins w:id="9183" w:author="Arjan" w:date="2014-09-02T17:51:00Z">
              <w:r w:rsidR="00F168FB" w:rsidRPr="00DD0F4F">
                <w:rPr>
                  <w:rFonts w:ascii="Arial" w:eastAsia="Times New Roman" w:hAnsi="Arial" w:cs="Arial"/>
                  <w:color w:val="000000"/>
                  <w:sz w:val="20"/>
                  <w:szCs w:val="20"/>
                  <w:lang w:val="nl-NL"/>
                </w:rPr>
                <w:t>.</w:t>
              </w:r>
              <w:r w:rsidRPr="00717312">
                <w:rPr>
                  <w:rFonts w:ascii="Arial" w:hAnsi="Arial" w:cs="Arial"/>
                  <w:sz w:val="20"/>
                  <w:szCs w:val="20"/>
                  <w:lang w:val="en-AU"/>
                </w:rPr>
                <w:fldChar w:fldCharType="end"/>
              </w:r>
            </w:ins>
          </w:p>
        </w:tc>
      </w:tr>
      <w:tr w:rsidR="00F168FB" w:rsidRPr="005E066D" w:rsidTr="008571D5">
        <w:trPr>
          <w:trHeight w:val="232"/>
          <w:ins w:id="9184" w:author="Arjan" w:date="2014-09-02T17:45:00Z"/>
        </w:trPr>
        <w:tc>
          <w:tcPr>
            <w:tcW w:w="3780" w:type="dxa"/>
            <w:tcBorders>
              <w:top w:val="nil"/>
              <w:left w:val="nil"/>
              <w:bottom w:val="nil"/>
              <w:right w:val="nil"/>
            </w:tcBorders>
          </w:tcPr>
          <w:p w:rsidR="00F168FB" w:rsidRPr="00DD0F4F" w:rsidRDefault="00F168FB" w:rsidP="008571D5">
            <w:pPr>
              <w:autoSpaceDE w:val="0"/>
              <w:autoSpaceDN w:val="0"/>
              <w:adjustRightInd w:val="0"/>
              <w:spacing w:after="0" w:line="240" w:lineRule="auto"/>
              <w:rPr>
                <w:ins w:id="9185" w:author="Arjan" w:date="2014-09-02T17:45: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F168FB" w:rsidRPr="00DD0F4F" w:rsidRDefault="00F168FB" w:rsidP="008571D5">
            <w:pPr>
              <w:autoSpaceDE w:val="0"/>
              <w:autoSpaceDN w:val="0"/>
              <w:adjustRightInd w:val="0"/>
              <w:spacing w:after="0" w:line="240" w:lineRule="auto"/>
              <w:rPr>
                <w:ins w:id="9186" w:author="Arjan" w:date="2014-09-02T17:45:00Z"/>
                <w:rFonts w:ascii="Arial" w:eastAsia="Times New Roman" w:hAnsi="Arial" w:cs="Arial"/>
                <w:color w:val="000000"/>
                <w:sz w:val="20"/>
                <w:szCs w:val="20"/>
                <w:lang w:val="nl-NL"/>
              </w:rPr>
            </w:pPr>
          </w:p>
        </w:tc>
      </w:tr>
      <w:tr w:rsidR="00F168FB" w:rsidRPr="00CD63CD" w:rsidTr="008571D5">
        <w:trPr>
          <w:trHeight w:val="232"/>
          <w:ins w:id="9187"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188" w:author="Arjan" w:date="2014-09-02T17:45:00Z"/>
                <w:rFonts w:ascii="Arial" w:eastAsia="Times New Roman" w:hAnsi="Arial" w:cs="Arial"/>
                <w:color w:val="000000"/>
                <w:sz w:val="20"/>
                <w:szCs w:val="20"/>
              </w:rPr>
            </w:pPr>
            <w:ins w:id="9189" w:author="Arjan" w:date="2014-09-02T17:45:00Z">
              <w:r w:rsidRPr="00CD63CD">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190" w:author="Arjan" w:date="2014-09-02T17:45:00Z"/>
                <w:rFonts w:ascii="Arial" w:eastAsia="Times New Roman" w:hAnsi="Arial" w:cs="Arial"/>
                <w:color w:val="000000"/>
                <w:sz w:val="20"/>
                <w:szCs w:val="20"/>
              </w:rPr>
            </w:pPr>
            <w:ins w:id="9191" w:author="Arjan" w:date="2014-09-02T17:51:00Z">
              <w:r w:rsidRPr="00717312">
                <w:rPr>
                  <w:rFonts w:ascii="Arial" w:eastAsia="Times New Roman" w:hAnsi="Arial" w:cs="Arial"/>
                  <w:color w:val="000000"/>
                  <w:sz w:val="20"/>
                  <w:szCs w:val="20"/>
                </w:rPr>
                <w:t xml:space="preserve">KING </w:t>
              </w:r>
            </w:ins>
          </w:p>
        </w:tc>
      </w:tr>
      <w:tr w:rsidR="00F168FB" w:rsidRPr="00CD63CD" w:rsidTr="008571D5">
        <w:trPr>
          <w:trHeight w:val="232"/>
          <w:ins w:id="9192"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193"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194" w:author="Arjan" w:date="2014-09-02T17:45:00Z"/>
                <w:rFonts w:ascii="Arial" w:eastAsia="Times New Roman" w:hAnsi="Arial" w:cs="Arial"/>
                <w:color w:val="000000"/>
                <w:sz w:val="20"/>
                <w:szCs w:val="20"/>
              </w:rPr>
            </w:pPr>
          </w:p>
        </w:tc>
      </w:tr>
      <w:tr w:rsidR="00F168FB" w:rsidRPr="00CD63CD" w:rsidTr="008571D5">
        <w:trPr>
          <w:trHeight w:val="232"/>
          <w:ins w:id="9195"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196" w:author="Arjan" w:date="2014-09-02T17:45:00Z"/>
                <w:rFonts w:ascii="Arial" w:eastAsia="Times New Roman" w:hAnsi="Arial" w:cs="Arial"/>
                <w:color w:val="000000"/>
                <w:sz w:val="20"/>
                <w:szCs w:val="20"/>
              </w:rPr>
            </w:pPr>
            <w:ins w:id="9197" w:author="Arjan" w:date="2014-09-02T17:45:00Z">
              <w:r w:rsidRPr="00CD63CD">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198" w:author="Arjan" w:date="2014-09-02T17:45:00Z"/>
                <w:rFonts w:ascii="Arial" w:eastAsia="Times New Roman" w:hAnsi="Arial" w:cs="Arial"/>
                <w:color w:val="000000"/>
                <w:sz w:val="20"/>
                <w:szCs w:val="20"/>
              </w:rPr>
            </w:pPr>
            <w:ins w:id="9199" w:author="Arjan" w:date="2014-09-02T17:51:00Z">
              <w:r w:rsidRPr="00717312">
                <w:rPr>
                  <w:rFonts w:ascii="Arial" w:eastAsia="Times New Roman" w:hAnsi="Arial" w:cs="Arial"/>
                  <w:color w:val="000000"/>
                  <w:sz w:val="20"/>
                  <w:szCs w:val="20"/>
                </w:rPr>
                <w:t>1-</w:t>
              </w:r>
              <w:r>
                <w:rPr>
                  <w:rFonts w:ascii="Arial" w:eastAsia="Times New Roman" w:hAnsi="Arial" w:cs="Arial"/>
                  <w:color w:val="000000"/>
                  <w:sz w:val="20"/>
                  <w:szCs w:val="20"/>
                </w:rPr>
                <w:t>9</w:t>
              </w:r>
              <w:r w:rsidRPr="00717312">
                <w:rPr>
                  <w:rFonts w:ascii="Arial" w:eastAsia="Times New Roman" w:hAnsi="Arial" w:cs="Arial"/>
                  <w:color w:val="000000"/>
                  <w:sz w:val="20"/>
                  <w:szCs w:val="20"/>
                </w:rPr>
                <w:t>-201</w:t>
              </w:r>
            </w:ins>
            <w:ins w:id="9200" w:author="Arjan" w:date="2014-09-02T17:52:00Z">
              <w:r>
                <w:rPr>
                  <w:rFonts w:ascii="Arial" w:eastAsia="Times New Roman" w:hAnsi="Arial" w:cs="Arial"/>
                  <w:color w:val="000000"/>
                  <w:sz w:val="20"/>
                  <w:szCs w:val="20"/>
                </w:rPr>
                <w:t>4</w:t>
              </w:r>
            </w:ins>
          </w:p>
        </w:tc>
      </w:tr>
      <w:tr w:rsidR="00F168FB" w:rsidRPr="00CD63CD" w:rsidTr="008571D5">
        <w:trPr>
          <w:trHeight w:val="232"/>
          <w:ins w:id="9201"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02"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03" w:author="Arjan" w:date="2014-09-02T17:45:00Z"/>
                <w:rFonts w:ascii="Arial" w:eastAsia="Times New Roman" w:hAnsi="Arial" w:cs="Arial"/>
                <w:color w:val="000000"/>
                <w:sz w:val="20"/>
                <w:szCs w:val="20"/>
              </w:rPr>
            </w:pPr>
          </w:p>
        </w:tc>
      </w:tr>
      <w:tr w:rsidR="00F168FB" w:rsidRPr="005E066D" w:rsidTr="008571D5">
        <w:trPr>
          <w:trHeight w:val="232"/>
          <w:ins w:id="9204"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05" w:author="Arjan" w:date="2014-09-02T17:45:00Z"/>
                <w:rFonts w:ascii="Arial" w:eastAsia="Times New Roman" w:hAnsi="Arial" w:cs="Arial"/>
                <w:color w:val="000000"/>
                <w:sz w:val="20"/>
                <w:szCs w:val="20"/>
              </w:rPr>
            </w:pPr>
            <w:ins w:id="9206" w:author="Arjan" w:date="2014-09-02T17:45:00Z">
              <w:r w:rsidRPr="00CD63CD">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rsidR="00F168FB" w:rsidRPr="00DD0F4F" w:rsidRDefault="00F168FB" w:rsidP="00F168FB">
            <w:pPr>
              <w:autoSpaceDE w:val="0"/>
              <w:autoSpaceDN w:val="0"/>
              <w:adjustRightInd w:val="0"/>
              <w:spacing w:after="0" w:line="240" w:lineRule="auto"/>
              <w:rPr>
                <w:ins w:id="9207" w:author="Arjan" w:date="2014-09-02T17:56:00Z"/>
                <w:rFonts w:ascii="Arial" w:eastAsia="Times New Roman" w:hAnsi="Arial" w:cs="Arial"/>
                <w:color w:val="000000"/>
                <w:sz w:val="20"/>
                <w:szCs w:val="20"/>
                <w:lang w:val="nl-NL"/>
              </w:rPr>
            </w:pPr>
            <w:ins w:id="9208" w:author="Arjan" w:date="2014-09-02T17:51:00Z">
              <w:r w:rsidRPr="00DD0F4F">
                <w:rPr>
                  <w:rFonts w:ascii="Arial" w:eastAsia="Times New Roman" w:hAnsi="Arial" w:cs="Arial"/>
                  <w:color w:val="000000"/>
                  <w:sz w:val="20"/>
                  <w:szCs w:val="20"/>
                  <w:lang w:val="nl-NL"/>
                </w:rPr>
                <w:t xml:space="preserve">Het betreft het RSIN (Rechtspersonen en Samenwerkingsverbanden InformatieNummer) zoals dat door de KvK in het NHR aan elk rechtspersoon en samenwerkingsverband is toegekend. Dit identificeert uniek </w:t>
              </w:r>
              <w:r w:rsidRPr="00DD0F4F">
                <w:rPr>
                  <w:rFonts w:ascii="Arial" w:eastAsia="Times New Roman" w:hAnsi="Arial" w:cs="Arial"/>
                  <w:color w:val="000000"/>
                  <w:sz w:val="20"/>
                  <w:szCs w:val="20"/>
                  <w:lang w:val="nl-NL"/>
                </w:rPr>
                <w:lastRenderedPageBreak/>
                <w:t xml:space="preserve">de organisatie, zijnde een rechtspersoon of samenwerkingsverband, die </w:t>
              </w:r>
            </w:ins>
            <w:ins w:id="9209" w:author="Arjan" w:date="2014-09-02T17:53:00Z">
              <w:r w:rsidRPr="00DD0F4F">
                <w:rPr>
                  <w:rFonts w:ascii="Arial" w:eastAsia="Times New Roman" w:hAnsi="Arial" w:cs="Arial"/>
                  <w:color w:val="000000"/>
                  <w:sz w:val="20"/>
                  <w:szCs w:val="20"/>
                  <w:lang w:val="nl-NL"/>
                </w:rPr>
                <w:t>de zaak als eerste in behandeling heeft genomen</w:t>
              </w:r>
            </w:ins>
            <w:ins w:id="9210" w:author="Arjan" w:date="2014-09-02T17:51:00Z">
              <w:r w:rsidRPr="00DD0F4F">
                <w:rPr>
                  <w:rFonts w:ascii="Arial" w:eastAsia="Times New Roman" w:hAnsi="Arial" w:cs="Arial"/>
                  <w:color w:val="000000"/>
                  <w:sz w:val="20"/>
                  <w:szCs w:val="20"/>
                  <w:lang w:val="nl-NL"/>
                </w:rPr>
                <w:t>. Het RSIN staat in het Handelsregister (NHR) en op het daaraan te ontlenen uittreksel.</w:t>
              </w:r>
            </w:ins>
          </w:p>
          <w:p w:rsidR="00F168FB" w:rsidRPr="00DD0F4F" w:rsidRDefault="00F168FB" w:rsidP="00F168FB">
            <w:pPr>
              <w:autoSpaceDE w:val="0"/>
              <w:autoSpaceDN w:val="0"/>
              <w:adjustRightInd w:val="0"/>
              <w:spacing w:after="0" w:line="240" w:lineRule="auto"/>
              <w:rPr>
                <w:ins w:id="9211" w:author="Arjan" w:date="2014-09-02T17:54:00Z"/>
                <w:rFonts w:ascii="Arial" w:eastAsia="Times New Roman" w:hAnsi="Arial" w:cs="Arial"/>
                <w:color w:val="000000"/>
                <w:sz w:val="20"/>
                <w:szCs w:val="20"/>
                <w:lang w:val="nl-NL"/>
              </w:rPr>
            </w:pPr>
            <w:ins w:id="9212" w:author="Arjan" w:date="2014-09-02T17:56:00Z">
              <w:r w:rsidRPr="00DD0F4F">
                <w:rPr>
                  <w:rFonts w:ascii="Arial" w:eastAsia="Times New Roman" w:hAnsi="Arial" w:cs="Arial"/>
                  <w:color w:val="000000"/>
                  <w:sz w:val="20"/>
                  <w:szCs w:val="20"/>
                  <w:lang w:val="nl-NL"/>
                </w:rPr>
                <w:t>Deze attribuutsoort vormt tezamen met de Zaakidentificatie de unieke aanduiding van een zaak voor geheel Nederland</w:t>
              </w:r>
            </w:ins>
            <w:ins w:id="9213" w:author="Arjan" w:date="2014-09-02T17:57:00Z">
              <w:r w:rsidRPr="00DD0F4F">
                <w:rPr>
                  <w:rFonts w:ascii="Arial" w:eastAsia="Times New Roman" w:hAnsi="Arial" w:cs="Arial"/>
                  <w:color w:val="000000"/>
                  <w:sz w:val="20"/>
                  <w:szCs w:val="20"/>
                  <w:lang w:val="nl-NL"/>
                </w:rPr>
                <w:t>.</w:t>
              </w:r>
            </w:ins>
          </w:p>
          <w:p w:rsidR="00F168FB" w:rsidRPr="00DD0F4F" w:rsidRDefault="00F168FB" w:rsidP="00F168FB">
            <w:pPr>
              <w:autoSpaceDE w:val="0"/>
              <w:autoSpaceDN w:val="0"/>
              <w:adjustRightInd w:val="0"/>
              <w:spacing w:after="0" w:line="240" w:lineRule="auto"/>
              <w:rPr>
                <w:ins w:id="9214" w:author="Arjan" w:date="2014-09-02T17:45:00Z"/>
                <w:rFonts w:ascii="Arial" w:eastAsia="Times New Roman" w:hAnsi="Arial" w:cs="Arial"/>
                <w:color w:val="000000"/>
                <w:sz w:val="20"/>
                <w:szCs w:val="20"/>
                <w:lang w:val="nl-NL"/>
              </w:rPr>
            </w:pPr>
            <w:ins w:id="9215" w:author="Arjan" w:date="2014-09-02T17:54:00Z">
              <w:r w:rsidRPr="00DD0F4F">
                <w:rPr>
                  <w:rFonts w:ascii="Arial" w:eastAsia="Times New Roman" w:hAnsi="Arial" w:cs="Arial"/>
                  <w:color w:val="000000"/>
                  <w:sz w:val="20"/>
                  <w:szCs w:val="20"/>
                  <w:lang w:val="nl-NL"/>
                </w:rPr>
                <w:t xml:space="preserve">De </w:t>
              </w:r>
            </w:ins>
            <w:ins w:id="9216" w:author="Arjan" w:date="2014-09-02T17:55:00Z">
              <w:r w:rsidRPr="00DD0F4F">
                <w:rPr>
                  <w:rFonts w:ascii="Arial" w:eastAsia="Times New Roman" w:hAnsi="Arial" w:cs="Arial"/>
                  <w:color w:val="000000"/>
                  <w:sz w:val="20"/>
                  <w:szCs w:val="20"/>
                  <w:lang w:val="nl-NL"/>
                </w:rPr>
                <w:t>waarde van dit attribuutsoort</w:t>
              </w:r>
            </w:ins>
            <w:ins w:id="9217" w:author="Arjan" w:date="2014-09-02T17:54:00Z">
              <w:r w:rsidRPr="00DD0F4F">
                <w:rPr>
                  <w:rFonts w:ascii="Arial" w:eastAsia="Times New Roman" w:hAnsi="Arial" w:cs="Arial"/>
                  <w:color w:val="000000"/>
                  <w:sz w:val="20"/>
                  <w:szCs w:val="20"/>
                  <w:lang w:val="nl-NL"/>
                </w:rPr>
                <w:t xml:space="preserve"> wijzigt niet, ook niet indien de (behandeling van de) zaak over zou gaan naar een andere organisatie. Er is immers maar één organisatie die de zaak gecreëerd heeft.</w:t>
              </w:r>
            </w:ins>
          </w:p>
        </w:tc>
      </w:tr>
      <w:tr w:rsidR="00F168FB" w:rsidRPr="005E066D" w:rsidTr="008571D5">
        <w:trPr>
          <w:trHeight w:val="232"/>
          <w:ins w:id="9218" w:author="Arjan" w:date="2014-09-02T17:45:00Z"/>
        </w:trPr>
        <w:tc>
          <w:tcPr>
            <w:tcW w:w="3780" w:type="dxa"/>
            <w:tcBorders>
              <w:top w:val="nil"/>
              <w:left w:val="nil"/>
              <w:bottom w:val="nil"/>
              <w:right w:val="nil"/>
            </w:tcBorders>
          </w:tcPr>
          <w:p w:rsidR="00F168FB" w:rsidRPr="00DD0F4F" w:rsidRDefault="00F168FB" w:rsidP="008571D5">
            <w:pPr>
              <w:autoSpaceDE w:val="0"/>
              <w:autoSpaceDN w:val="0"/>
              <w:adjustRightInd w:val="0"/>
              <w:spacing w:after="0" w:line="240" w:lineRule="auto"/>
              <w:rPr>
                <w:ins w:id="9219" w:author="Arjan" w:date="2014-09-02T17:45: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F168FB" w:rsidRPr="00DD0F4F" w:rsidRDefault="00F168FB" w:rsidP="008571D5">
            <w:pPr>
              <w:autoSpaceDE w:val="0"/>
              <w:autoSpaceDN w:val="0"/>
              <w:adjustRightInd w:val="0"/>
              <w:spacing w:after="0" w:line="240" w:lineRule="auto"/>
              <w:rPr>
                <w:ins w:id="9220" w:author="Arjan" w:date="2014-09-02T17:45:00Z"/>
                <w:rFonts w:ascii="Arial" w:eastAsia="Times New Roman" w:hAnsi="Arial" w:cs="Arial"/>
                <w:color w:val="000000"/>
                <w:sz w:val="20"/>
                <w:szCs w:val="20"/>
                <w:lang w:val="nl-NL"/>
              </w:rPr>
            </w:pPr>
          </w:p>
        </w:tc>
      </w:tr>
      <w:tr w:rsidR="00F168FB" w:rsidRPr="00CD63CD" w:rsidTr="008571D5">
        <w:trPr>
          <w:trHeight w:val="232"/>
          <w:ins w:id="9221"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22" w:author="Arjan" w:date="2014-09-02T17:45:00Z"/>
                <w:rFonts w:ascii="Arial" w:eastAsia="Times New Roman" w:hAnsi="Arial" w:cs="Arial"/>
                <w:color w:val="000000"/>
                <w:sz w:val="20"/>
                <w:szCs w:val="20"/>
              </w:rPr>
            </w:pPr>
            <w:ins w:id="9223" w:author="Arjan" w:date="2014-09-02T17:45:00Z">
              <w:r w:rsidRPr="00CD63CD">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24" w:author="Arjan" w:date="2014-09-02T17:45:00Z"/>
                <w:rFonts w:ascii="Arial" w:eastAsia="Times New Roman" w:hAnsi="Arial" w:cs="Arial"/>
                <w:color w:val="000000"/>
                <w:sz w:val="20"/>
                <w:szCs w:val="20"/>
              </w:rPr>
            </w:pPr>
            <w:ins w:id="9225" w:author="Arjan" w:date="2014-09-02T17:57:00Z">
              <w:r>
                <w:rPr>
                  <w:rFonts w:ascii="Arial" w:hAnsi="Arial" w:cs="Arial"/>
                  <w:sz w:val="20"/>
                  <w:szCs w:val="20"/>
                  <w:lang w:val="en-AU"/>
                </w:rPr>
                <w:t>N9</w:t>
              </w:r>
            </w:ins>
          </w:p>
        </w:tc>
      </w:tr>
      <w:tr w:rsidR="00F168FB" w:rsidRPr="00CD63CD" w:rsidTr="008571D5">
        <w:trPr>
          <w:trHeight w:val="232"/>
          <w:ins w:id="9226"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27"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28" w:author="Arjan" w:date="2014-09-02T17:45:00Z"/>
                <w:rFonts w:ascii="Arial" w:eastAsia="Times New Roman" w:hAnsi="Arial" w:cs="Arial"/>
                <w:color w:val="000000"/>
                <w:sz w:val="20"/>
                <w:szCs w:val="20"/>
              </w:rPr>
            </w:pPr>
          </w:p>
        </w:tc>
      </w:tr>
      <w:tr w:rsidR="00F168FB" w:rsidRPr="005E066D" w:rsidTr="008571D5">
        <w:trPr>
          <w:trHeight w:val="232"/>
          <w:ins w:id="9229"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30" w:author="Arjan" w:date="2014-09-02T17:45:00Z"/>
                <w:rFonts w:ascii="Arial" w:eastAsia="Times New Roman" w:hAnsi="Arial" w:cs="Arial"/>
                <w:color w:val="000000"/>
                <w:sz w:val="20"/>
                <w:szCs w:val="20"/>
              </w:rPr>
            </w:pPr>
            <w:ins w:id="9231" w:author="Arjan" w:date="2014-09-02T17:45:00Z">
              <w:r w:rsidRPr="00CD63CD">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rsidR="00F168FB" w:rsidRPr="00DD0F4F" w:rsidRDefault="00F168FB" w:rsidP="008571D5">
            <w:pPr>
              <w:autoSpaceDE w:val="0"/>
              <w:autoSpaceDN w:val="0"/>
              <w:adjustRightInd w:val="0"/>
              <w:spacing w:after="0" w:line="240" w:lineRule="auto"/>
              <w:rPr>
                <w:ins w:id="9232" w:author="Arjan" w:date="2014-09-02T17:45:00Z"/>
                <w:rFonts w:ascii="Arial" w:eastAsia="Times New Roman" w:hAnsi="Arial" w:cs="Arial"/>
                <w:color w:val="000000"/>
                <w:sz w:val="20"/>
                <w:szCs w:val="20"/>
                <w:lang w:val="nl-NL"/>
              </w:rPr>
            </w:pPr>
            <w:ins w:id="9233" w:author="Arjan" w:date="2014-09-02T17:59:00Z">
              <w:r w:rsidRPr="00DD0F4F">
                <w:rPr>
                  <w:rFonts w:ascii="Arial" w:eastAsia="Times New Roman" w:hAnsi="Arial" w:cs="Arial"/>
                  <w:color w:val="000000"/>
                  <w:sz w:val="20"/>
                  <w:szCs w:val="20"/>
                  <w:lang w:val="nl-NL"/>
                </w:rPr>
                <w:t>De in het NHR voorkomende unieke identificaties van rechtspersonen en samenwerkingsverbanden</w:t>
              </w:r>
            </w:ins>
            <w:ins w:id="9234" w:author="Arjan" w:date="2014-09-02T17:45:00Z">
              <w:r w:rsidRPr="00DD0F4F">
                <w:rPr>
                  <w:rFonts w:ascii="Arial" w:eastAsia="Times New Roman" w:hAnsi="Arial" w:cs="Arial"/>
                  <w:color w:val="000000"/>
                  <w:sz w:val="20"/>
                  <w:szCs w:val="20"/>
                  <w:lang w:val="nl-NL"/>
                </w:rPr>
                <w:t>.</w:t>
              </w:r>
            </w:ins>
          </w:p>
        </w:tc>
      </w:tr>
      <w:tr w:rsidR="00F168FB" w:rsidRPr="005E066D" w:rsidTr="008571D5">
        <w:trPr>
          <w:trHeight w:val="232"/>
          <w:ins w:id="9235" w:author="Arjan" w:date="2014-09-02T17:45:00Z"/>
        </w:trPr>
        <w:tc>
          <w:tcPr>
            <w:tcW w:w="3780" w:type="dxa"/>
            <w:tcBorders>
              <w:top w:val="nil"/>
              <w:left w:val="nil"/>
              <w:bottom w:val="nil"/>
              <w:right w:val="nil"/>
            </w:tcBorders>
          </w:tcPr>
          <w:p w:rsidR="00F168FB" w:rsidRPr="00DD0F4F" w:rsidRDefault="00F168FB" w:rsidP="008571D5">
            <w:pPr>
              <w:autoSpaceDE w:val="0"/>
              <w:autoSpaceDN w:val="0"/>
              <w:adjustRightInd w:val="0"/>
              <w:spacing w:after="0" w:line="240" w:lineRule="auto"/>
              <w:rPr>
                <w:ins w:id="9236" w:author="Arjan" w:date="2014-09-02T17:45:00Z"/>
                <w:rFonts w:ascii="Arial" w:eastAsia="Times New Roman" w:hAnsi="Arial" w:cs="Arial"/>
                <w:b/>
                <w:bCs/>
                <w:color w:val="000000"/>
                <w:sz w:val="20"/>
                <w:szCs w:val="20"/>
                <w:lang w:val="nl-NL"/>
              </w:rPr>
            </w:pPr>
          </w:p>
        </w:tc>
        <w:tc>
          <w:tcPr>
            <w:tcW w:w="5580" w:type="dxa"/>
            <w:tcBorders>
              <w:top w:val="nil"/>
              <w:left w:val="nil"/>
              <w:bottom w:val="nil"/>
              <w:right w:val="nil"/>
            </w:tcBorders>
          </w:tcPr>
          <w:p w:rsidR="00F168FB" w:rsidRPr="00DD0F4F" w:rsidRDefault="00F168FB" w:rsidP="008571D5">
            <w:pPr>
              <w:autoSpaceDE w:val="0"/>
              <w:autoSpaceDN w:val="0"/>
              <w:adjustRightInd w:val="0"/>
              <w:spacing w:after="0" w:line="240" w:lineRule="auto"/>
              <w:rPr>
                <w:ins w:id="9237" w:author="Arjan" w:date="2014-09-02T17:45:00Z"/>
                <w:rFonts w:ascii="Arial" w:eastAsia="Times New Roman" w:hAnsi="Arial" w:cs="Arial"/>
                <w:color w:val="000000"/>
                <w:sz w:val="20"/>
                <w:szCs w:val="20"/>
                <w:lang w:val="nl-NL"/>
              </w:rPr>
            </w:pPr>
          </w:p>
        </w:tc>
      </w:tr>
      <w:tr w:rsidR="00F168FB" w:rsidRPr="00CD63CD" w:rsidTr="008571D5">
        <w:trPr>
          <w:trHeight w:val="232"/>
          <w:ins w:id="9238"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39" w:author="Arjan" w:date="2014-09-02T17:45:00Z"/>
                <w:rFonts w:ascii="Arial" w:eastAsia="Times New Roman" w:hAnsi="Arial" w:cs="Arial"/>
                <w:color w:val="000000"/>
                <w:sz w:val="20"/>
                <w:szCs w:val="20"/>
              </w:rPr>
            </w:pPr>
            <w:ins w:id="9240" w:author="Arjan" w:date="2014-09-02T17:45:00Z">
              <w:r w:rsidRPr="00CD63CD">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41" w:author="Arjan" w:date="2014-09-02T17:45:00Z"/>
                <w:rFonts w:ascii="Arial" w:eastAsia="Times New Roman" w:hAnsi="Arial" w:cs="Arial"/>
                <w:color w:val="000000"/>
                <w:sz w:val="20"/>
                <w:szCs w:val="20"/>
              </w:rPr>
            </w:pPr>
            <w:ins w:id="9242" w:author="Arjan" w:date="2014-09-02T17:45:00Z">
              <w:r w:rsidRPr="00CD63CD">
                <w:rPr>
                  <w:rFonts w:ascii="Arial" w:eastAsia="Times New Roman" w:hAnsi="Arial" w:cs="Arial"/>
                  <w:color w:val="000000"/>
                  <w:sz w:val="20"/>
                  <w:szCs w:val="20"/>
                </w:rPr>
                <w:t>Nee</w:t>
              </w:r>
            </w:ins>
          </w:p>
        </w:tc>
      </w:tr>
      <w:tr w:rsidR="00F168FB" w:rsidRPr="00CD63CD" w:rsidTr="008571D5">
        <w:trPr>
          <w:trHeight w:val="232"/>
          <w:ins w:id="9243"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44"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45" w:author="Arjan" w:date="2014-09-02T17:45:00Z"/>
                <w:rFonts w:ascii="Arial" w:eastAsia="Times New Roman" w:hAnsi="Arial" w:cs="Arial"/>
                <w:color w:val="000000"/>
                <w:sz w:val="20"/>
                <w:szCs w:val="20"/>
              </w:rPr>
            </w:pPr>
          </w:p>
        </w:tc>
      </w:tr>
      <w:tr w:rsidR="00F168FB" w:rsidRPr="00CD63CD" w:rsidTr="008571D5">
        <w:trPr>
          <w:trHeight w:val="232"/>
          <w:ins w:id="9246"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47" w:author="Arjan" w:date="2014-09-02T17:45:00Z"/>
                <w:rFonts w:ascii="Arial" w:eastAsia="Times New Roman" w:hAnsi="Arial" w:cs="Arial"/>
                <w:color w:val="000000"/>
                <w:sz w:val="20"/>
                <w:szCs w:val="20"/>
              </w:rPr>
            </w:pPr>
            <w:ins w:id="9248" w:author="Arjan" w:date="2014-09-02T17:45:00Z">
              <w:r w:rsidRPr="00CD63CD">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49" w:author="Arjan" w:date="2014-09-02T17:45:00Z"/>
                <w:rFonts w:ascii="Arial" w:eastAsia="Times New Roman" w:hAnsi="Arial" w:cs="Arial"/>
                <w:color w:val="000000"/>
                <w:sz w:val="20"/>
                <w:szCs w:val="20"/>
              </w:rPr>
            </w:pPr>
            <w:ins w:id="9250" w:author="Arjan" w:date="2014-09-02T17:45:00Z">
              <w:r w:rsidRPr="00CD63CD">
                <w:rPr>
                  <w:rFonts w:ascii="Arial" w:eastAsia="Times New Roman" w:hAnsi="Arial" w:cs="Arial"/>
                  <w:color w:val="000000"/>
                  <w:sz w:val="20"/>
                  <w:szCs w:val="20"/>
                </w:rPr>
                <w:t>Nee</w:t>
              </w:r>
            </w:ins>
          </w:p>
        </w:tc>
      </w:tr>
      <w:tr w:rsidR="00F168FB" w:rsidRPr="00CD63CD" w:rsidTr="008571D5">
        <w:trPr>
          <w:trHeight w:val="232"/>
          <w:ins w:id="9251"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52"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53" w:author="Arjan" w:date="2014-09-02T17:45:00Z"/>
                <w:rFonts w:ascii="Arial" w:eastAsia="Times New Roman" w:hAnsi="Arial" w:cs="Arial"/>
                <w:color w:val="000000"/>
                <w:sz w:val="20"/>
                <w:szCs w:val="20"/>
              </w:rPr>
            </w:pPr>
          </w:p>
        </w:tc>
      </w:tr>
      <w:tr w:rsidR="00F168FB" w:rsidRPr="00CD63CD" w:rsidTr="008571D5">
        <w:trPr>
          <w:trHeight w:val="232"/>
          <w:ins w:id="9254"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55" w:author="Arjan" w:date="2014-09-02T17:45:00Z"/>
                <w:rFonts w:ascii="Arial" w:eastAsia="Times New Roman" w:hAnsi="Arial" w:cs="Arial"/>
                <w:color w:val="000000"/>
                <w:sz w:val="20"/>
                <w:szCs w:val="20"/>
              </w:rPr>
            </w:pPr>
            <w:ins w:id="9256" w:author="Arjan" w:date="2014-09-02T17:45:00Z">
              <w:r w:rsidRPr="00CD63CD">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57" w:author="Arjan" w:date="2014-09-02T17:45:00Z"/>
                <w:rFonts w:ascii="Arial" w:eastAsia="Times New Roman" w:hAnsi="Arial" w:cs="Arial"/>
                <w:color w:val="000000"/>
                <w:sz w:val="20"/>
                <w:szCs w:val="20"/>
              </w:rPr>
            </w:pPr>
          </w:p>
        </w:tc>
      </w:tr>
      <w:tr w:rsidR="00F168FB" w:rsidRPr="00CD63CD" w:rsidTr="008571D5">
        <w:trPr>
          <w:trHeight w:val="232"/>
          <w:ins w:id="9258"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59"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60" w:author="Arjan" w:date="2014-09-02T17:45:00Z"/>
                <w:rFonts w:ascii="Arial" w:eastAsia="Times New Roman" w:hAnsi="Arial" w:cs="Arial"/>
                <w:color w:val="000000"/>
                <w:sz w:val="20"/>
                <w:szCs w:val="20"/>
              </w:rPr>
            </w:pPr>
          </w:p>
        </w:tc>
      </w:tr>
      <w:tr w:rsidR="00F168FB" w:rsidRPr="00CD63CD" w:rsidTr="008571D5">
        <w:trPr>
          <w:trHeight w:val="232"/>
          <w:ins w:id="9261"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62" w:author="Arjan" w:date="2014-09-02T17:45:00Z"/>
                <w:rFonts w:ascii="Arial" w:eastAsia="Times New Roman" w:hAnsi="Arial" w:cs="Arial"/>
                <w:color w:val="000000"/>
                <w:sz w:val="20"/>
                <w:szCs w:val="20"/>
              </w:rPr>
            </w:pPr>
            <w:ins w:id="9263" w:author="Arjan" w:date="2014-09-02T17:45:00Z">
              <w:r w:rsidRPr="00CD63CD">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64" w:author="Arjan" w:date="2014-09-02T17:45:00Z"/>
                <w:rFonts w:ascii="Arial" w:eastAsia="Times New Roman" w:hAnsi="Arial" w:cs="Arial"/>
                <w:color w:val="000000"/>
                <w:sz w:val="20"/>
                <w:szCs w:val="20"/>
              </w:rPr>
            </w:pPr>
            <w:ins w:id="9265" w:author="Arjan" w:date="2014-09-02T17:45:00Z">
              <w:r w:rsidRPr="00CD63CD">
                <w:rPr>
                  <w:rFonts w:ascii="Arial" w:eastAsia="Times New Roman" w:hAnsi="Arial" w:cs="Arial"/>
                  <w:color w:val="000000"/>
                  <w:sz w:val="20"/>
                  <w:szCs w:val="20"/>
                </w:rPr>
                <w:t>Nee</w:t>
              </w:r>
            </w:ins>
          </w:p>
        </w:tc>
      </w:tr>
      <w:tr w:rsidR="00F168FB" w:rsidRPr="00CD63CD" w:rsidTr="008571D5">
        <w:trPr>
          <w:trHeight w:val="232"/>
          <w:ins w:id="9266"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67"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68" w:author="Arjan" w:date="2014-09-02T17:45:00Z"/>
                <w:rFonts w:ascii="Arial" w:eastAsia="Times New Roman" w:hAnsi="Arial" w:cs="Arial"/>
                <w:color w:val="000000"/>
                <w:sz w:val="20"/>
                <w:szCs w:val="20"/>
              </w:rPr>
            </w:pPr>
          </w:p>
        </w:tc>
      </w:tr>
      <w:tr w:rsidR="00F168FB" w:rsidRPr="00CD63CD" w:rsidTr="008571D5">
        <w:trPr>
          <w:trHeight w:val="232"/>
          <w:ins w:id="9269"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70" w:author="Arjan" w:date="2014-09-02T17:45:00Z"/>
                <w:rFonts w:ascii="Arial" w:eastAsia="Times New Roman" w:hAnsi="Arial" w:cs="Arial"/>
                <w:color w:val="000000"/>
                <w:sz w:val="20"/>
                <w:szCs w:val="20"/>
              </w:rPr>
            </w:pPr>
            <w:ins w:id="9271" w:author="Arjan" w:date="2014-09-02T17:45:00Z">
              <w:r w:rsidRPr="00CD63CD">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72" w:author="Arjan" w:date="2014-09-02T17:45:00Z"/>
                <w:rFonts w:ascii="Arial" w:eastAsia="Times New Roman" w:hAnsi="Arial" w:cs="Arial"/>
                <w:color w:val="000000"/>
                <w:sz w:val="20"/>
                <w:szCs w:val="20"/>
              </w:rPr>
            </w:pPr>
            <w:ins w:id="9273" w:author="Arjan" w:date="2014-09-02T17:45:00Z">
              <w:r w:rsidRPr="00CD63CD">
                <w:rPr>
                  <w:rFonts w:ascii="Arial" w:eastAsia="Times New Roman" w:hAnsi="Arial" w:cs="Arial"/>
                  <w:color w:val="000000"/>
                  <w:sz w:val="20"/>
                  <w:szCs w:val="20"/>
                </w:rPr>
                <w:t>Nee</w:t>
              </w:r>
            </w:ins>
          </w:p>
        </w:tc>
      </w:tr>
      <w:tr w:rsidR="00F168FB" w:rsidRPr="00CD63CD" w:rsidTr="008571D5">
        <w:trPr>
          <w:trHeight w:val="232"/>
          <w:ins w:id="9274"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75"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76" w:author="Arjan" w:date="2014-09-02T17:45:00Z"/>
                <w:rFonts w:ascii="Arial" w:eastAsia="Times New Roman" w:hAnsi="Arial" w:cs="Arial"/>
                <w:color w:val="000000"/>
                <w:sz w:val="20"/>
                <w:szCs w:val="20"/>
              </w:rPr>
            </w:pPr>
          </w:p>
        </w:tc>
      </w:tr>
      <w:tr w:rsidR="00F168FB" w:rsidRPr="00CD63CD" w:rsidTr="008571D5">
        <w:trPr>
          <w:trHeight w:val="232"/>
          <w:ins w:id="9277"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78" w:author="Arjan" w:date="2014-09-02T17:45:00Z"/>
                <w:rFonts w:ascii="Arial" w:eastAsia="Times New Roman" w:hAnsi="Arial" w:cs="Arial"/>
                <w:color w:val="000000"/>
                <w:sz w:val="20"/>
                <w:szCs w:val="20"/>
              </w:rPr>
            </w:pPr>
            <w:ins w:id="9279" w:author="Arjan" w:date="2014-09-02T17:45:00Z">
              <w:r w:rsidRPr="00CD63CD">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rsidR="00F168FB" w:rsidRPr="00CD63CD" w:rsidRDefault="008F2B4B" w:rsidP="008571D5">
            <w:pPr>
              <w:autoSpaceDE w:val="0"/>
              <w:autoSpaceDN w:val="0"/>
              <w:adjustRightInd w:val="0"/>
              <w:spacing w:after="0" w:line="240" w:lineRule="auto"/>
              <w:rPr>
                <w:ins w:id="9280" w:author="Arjan" w:date="2014-09-02T17:45:00Z"/>
                <w:rFonts w:ascii="Arial" w:eastAsia="Times New Roman" w:hAnsi="Arial" w:cs="Arial"/>
                <w:color w:val="000000"/>
                <w:sz w:val="20"/>
                <w:szCs w:val="20"/>
              </w:rPr>
            </w:pPr>
            <w:ins w:id="9281" w:author="Arjan" w:date="2014-09-02T17:45:00Z">
              <w:r w:rsidRPr="00CD63CD">
                <w:rPr>
                  <w:rFonts w:ascii="Arial" w:hAnsi="Arial" w:cs="Arial"/>
                  <w:sz w:val="20"/>
                  <w:szCs w:val="20"/>
                  <w:lang w:val="en-AU"/>
                </w:rPr>
                <w:fldChar w:fldCharType="begin" w:fldLock="1"/>
              </w:r>
              <w:r w:rsidR="00F168FB" w:rsidRPr="00CD63CD">
                <w:rPr>
                  <w:rFonts w:ascii="Arial" w:hAnsi="Arial" w:cs="Arial"/>
                  <w:sz w:val="20"/>
                  <w:szCs w:val="20"/>
                  <w:lang w:val="en-AU"/>
                </w:rPr>
                <w:instrText xml:space="preserve">MERGEFIELD </w:instrText>
              </w:r>
              <w:r w:rsidR="00F168FB" w:rsidRPr="00CD63CD">
                <w:rPr>
                  <w:rFonts w:ascii="Arial" w:eastAsia="Times New Roman" w:hAnsi="Arial" w:cs="Arial"/>
                  <w:color w:val="000000"/>
                  <w:sz w:val="20"/>
                  <w:szCs w:val="20"/>
                </w:rPr>
                <w:instrText>Att.LowerBound</w:instrText>
              </w:r>
              <w:r w:rsidRPr="00CD63CD">
                <w:rPr>
                  <w:rFonts w:ascii="Arial" w:hAnsi="Arial" w:cs="Arial"/>
                  <w:sz w:val="20"/>
                  <w:szCs w:val="20"/>
                  <w:lang w:val="en-AU"/>
                </w:rPr>
                <w:fldChar w:fldCharType="separate"/>
              </w:r>
              <w:r w:rsidR="00F168FB" w:rsidRPr="00CD63CD">
                <w:rPr>
                  <w:rFonts w:ascii="Arial" w:eastAsia="Times New Roman" w:hAnsi="Arial" w:cs="Arial"/>
                  <w:color w:val="000000"/>
                  <w:sz w:val="20"/>
                  <w:szCs w:val="20"/>
                </w:rPr>
                <w:t>1</w:t>
              </w:r>
              <w:r w:rsidRPr="00CD63CD">
                <w:rPr>
                  <w:rFonts w:ascii="Arial" w:hAnsi="Arial" w:cs="Arial"/>
                  <w:sz w:val="20"/>
                  <w:szCs w:val="20"/>
                  <w:lang w:val="en-AU"/>
                </w:rPr>
                <w:fldChar w:fldCharType="end"/>
              </w:r>
              <w:r w:rsidR="00F168FB" w:rsidRPr="00CD63CD">
                <w:rPr>
                  <w:rFonts w:ascii="Arial" w:eastAsia="Times New Roman" w:hAnsi="Arial" w:cs="Arial"/>
                  <w:color w:val="000000"/>
                  <w:sz w:val="20"/>
                  <w:szCs w:val="20"/>
                </w:rPr>
                <w:t xml:space="preserve"> - </w:t>
              </w:r>
              <w:r w:rsidRPr="00CD63CD">
                <w:rPr>
                  <w:rFonts w:ascii="Arial" w:eastAsia="Times New Roman" w:hAnsi="Arial" w:cs="Arial"/>
                  <w:color w:val="000000"/>
                  <w:sz w:val="20"/>
                  <w:szCs w:val="20"/>
                </w:rPr>
                <w:fldChar w:fldCharType="begin" w:fldLock="1"/>
              </w:r>
              <w:r w:rsidR="00F168FB" w:rsidRPr="00CD63CD">
                <w:rPr>
                  <w:rFonts w:ascii="Arial" w:eastAsia="Times New Roman" w:hAnsi="Arial" w:cs="Arial"/>
                  <w:color w:val="000000"/>
                  <w:sz w:val="20"/>
                  <w:szCs w:val="20"/>
                </w:rPr>
                <w:instrText>MERGEFIELD Att.UpperBound</w:instrText>
              </w:r>
              <w:r w:rsidRPr="00CD63CD">
                <w:rPr>
                  <w:rFonts w:ascii="Arial" w:eastAsia="Times New Roman" w:hAnsi="Arial" w:cs="Arial"/>
                  <w:color w:val="000000"/>
                  <w:sz w:val="20"/>
                  <w:szCs w:val="20"/>
                </w:rPr>
                <w:fldChar w:fldCharType="separate"/>
              </w:r>
              <w:r w:rsidR="00F168FB" w:rsidRPr="00CD63CD">
                <w:rPr>
                  <w:rFonts w:ascii="Arial" w:eastAsia="Times New Roman" w:hAnsi="Arial" w:cs="Arial"/>
                  <w:color w:val="000000"/>
                  <w:sz w:val="20"/>
                  <w:szCs w:val="20"/>
                </w:rPr>
                <w:t>1</w:t>
              </w:r>
              <w:r w:rsidRPr="00CD63CD">
                <w:rPr>
                  <w:rFonts w:ascii="Arial" w:eastAsia="Times New Roman" w:hAnsi="Arial" w:cs="Arial"/>
                  <w:color w:val="000000"/>
                  <w:sz w:val="20"/>
                  <w:szCs w:val="20"/>
                </w:rPr>
                <w:fldChar w:fldCharType="end"/>
              </w:r>
            </w:ins>
          </w:p>
        </w:tc>
      </w:tr>
      <w:tr w:rsidR="00F168FB" w:rsidRPr="00CD63CD" w:rsidTr="008571D5">
        <w:trPr>
          <w:trHeight w:val="232"/>
          <w:ins w:id="9282"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83"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84" w:author="Arjan" w:date="2014-09-02T17:45:00Z"/>
                <w:rFonts w:ascii="Arial" w:eastAsia="Times New Roman" w:hAnsi="Arial" w:cs="Arial"/>
                <w:color w:val="000000"/>
                <w:sz w:val="20"/>
                <w:szCs w:val="20"/>
              </w:rPr>
            </w:pPr>
          </w:p>
        </w:tc>
      </w:tr>
      <w:tr w:rsidR="00F168FB" w:rsidRPr="00CD63CD" w:rsidTr="008571D5">
        <w:trPr>
          <w:trHeight w:val="232"/>
          <w:ins w:id="9285" w:author="Arjan" w:date="2014-09-02T17:45:00Z"/>
        </w:trPr>
        <w:tc>
          <w:tcPr>
            <w:tcW w:w="37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86" w:author="Arjan" w:date="2014-09-02T17:45:00Z"/>
                <w:rFonts w:ascii="Arial" w:eastAsia="Times New Roman" w:hAnsi="Arial" w:cs="Arial"/>
                <w:color w:val="000000"/>
                <w:sz w:val="20"/>
                <w:szCs w:val="20"/>
              </w:rPr>
            </w:pPr>
            <w:ins w:id="9287" w:author="Arjan" w:date="2014-09-02T17:45:00Z">
              <w:r w:rsidRPr="00CD63CD">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rsidR="00F168FB" w:rsidRPr="00CD63CD" w:rsidRDefault="00F168FB" w:rsidP="008571D5">
            <w:pPr>
              <w:autoSpaceDE w:val="0"/>
              <w:autoSpaceDN w:val="0"/>
              <w:adjustRightInd w:val="0"/>
              <w:spacing w:after="0" w:line="240" w:lineRule="auto"/>
              <w:rPr>
                <w:ins w:id="9288" w:author="Arjan" w:date="2014-09-02T17:45:00Z"/>
                <w:rFonts w:ascii="Arial" w:eastAsia="Times New Roman" w:hAnsi="Arial" w:cs="Arial"/>
                <w:color w:val="000000"/>
                <w:sz w:val="20"/>
                <w:szCs w:val="20"/>
              </w:rPr>
            </w:pPr>
            <w:ins w:id="9289" w:author="Arjan" w:date="2014-09-02T17:45:00Z">
              <w:r w:rsidRPr="00CD63CD">
                <w:rPr>
                  <w:rFonts w:ascii="Arial" w:eastAsia="Times New Roman" w:hAnsi="Arial" w:cs="Arial"/>
                  <w:color w:val="000000"/>
                  <w:sz w:val="20"/>
                  <w:szCs w:val="20"/>
                </w:rPr>
                <w:t>Gemeentelijk basisgegeven</w:t>
              </w:r>
            </w:ins>
          </w:p>
        </w:tc>
      </w:tr>
      <w:tr w:rsidR="00F168FB" w:rsidRPr="00CD63CD" w:rsidTr="008571D5">
        <w:trPr>
          <w:trHeight w:val="232"/>
          <w:ins w:id="9290" w:author="Arjan" w:date="2014-09-02T17:45:00Z"/>
        </w:trPr>
        <w:tc>
          <w:tcPr>
            <w:tcW w:w="3780" w:type="dxa"/>
            <w:tcBorders>
              <w:top w:val="nil"/>
              <w:left w:val="nil"/>
              <w:right w:val="nil"/>
            </w:tcBorders>
          </w:tcPr>
          <w:p w:rsidR="00F168FB" w:rsidRPr="00CD63CD" w:rsidRDefault="00F168FB" w:rsidP="008571D5">
            <w:pPr>
              <w:autoSpaceDE w:val="0"/>
              <w:autoSpaceDN w:val="0"/>
              <w:adjustRightInd w:val="0"/>
              <w:spacing w:after="0" w:line="240" w:lineRule="auto"/>
              <w:rPr>
                <w:ins w:id="9291" w:author="Arjan" w:date="2014-09-02T17:45:00Z"/>
                <w:rFonts w:ascii="Arial" w:eastAsia="Times New Roman" w:hAnsi="Arial" w:cs="Arial"/>
                <w:b/>
                <w:bCs/>
                <w:color w:val="000000"/>
                <w:sz w:val="20"/>
                <w:szCs w:val="20"/>
              </w:rPr>
            </w:pPr>
          </w:p>
        </w:tc>
        <w:tc>
          <w:tcPr>
            <w:tcW w:w="5580" w:type="dxa"/>
            <w:tcBorders>
              <w:top w:val="nil"/>
              <w:left w:val="nil"/>
              <w:right w:val="nil"/>
            </w:tcBorders>
          </w:tcPr>
          <w:p w:rsidR="00F168FB" w:rsidRPr="00CD63CD" w:rsidRDefault="00F168FB" w:rsidP="008571D5">
            <w:pPr>
              <w:autoSpaceDE w:val="0"/>
              <w:autoSpaceDN w:val="0"/>
              <w:adjustRightInd w:val="0"/>
              <w:spacing w:after="0" w:line="240" w:lineRule="auto"/>
              <w:rPr>
                <w:ins w:id="9292" w:author="Arjan" w:date="2014-09-02T17:45:00Z"/>
                <w:rFonts w:ascii="Arial" w:eastAsia="Times New Roman" w:hAnsi="Arial" w:cs="Arial"/>
                <w:color w:val="000000"/>
                <w:sz w:val="20"/>
                <w:szCs w:val="20"/>
              </w:rPr>
            </w:pPr>
          </w:p>
        </w:tc>
      </w:tr>
      <w:tr w:rsidR="00F168FB" w:rsidRPr="005E066D" w:rsidTr="008571D5">
        <w:trPr>
          <w:trHeight w:val="232"/>
          <w:ins w:id="9293" w:author="Arjan" w:date="2014-09-02T17:45:00Z"/>
        </w:trPr>
        <w:tc>
          <w:tcPr>
            <w:tcW w:w="3780" w:type="dxa"/>
            <w:tcBorders>
              <w:top w:val="nil"/>
              <w:left w:val="nil"/>
              <w:bottom w:val="single" w:sz="4" w:space="0" w:color="auto"/>
              <w:right w:val="nil"/>
            </w:tcBorders>
          </w:tcPr>
          <w:p w:rsidR="00F168FB" w:rsidRPr="00CD63CD" w:rsidRDefault="00F168FB" w:rsidP="008571D5">
            <w:pPr>
              <w:autoSpaceDE w:val="0"/>
              <w:autoSpaceDN w:val="0"/>
              <w:adjustRightInd w:val="0"/>
              <w:spacing w:after="0" w:line="240" w:lineRule="auto"/>
              <w:rPr>
                <w:ins w:id="9294" w:author="Arjan" w:date="2014-09-02T17:45:00Z"/>
                <w:rFonts w:ascii="Arial" w:eastAsia="Times New Roman" w:hAnsi="Arial" w:cs="Arial"/>
                <w:b/>
                <w:bCs/>
                <w:color w:val="000000"/>
                <w:sz w:val="20"/>
                <w:szCs w:val="20"/>
              </w:rPr>
            </w:pPr>
            <w:ins w:id="9295" w:author="Arjan" w:date="2014-09-02T17:45:00Z">
              <w:r w:rsidRPr="00CD63CD">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rsidR="00F168FB" w:rsidRPr="00DD0F4F" w:rsidRDefault="00F168FB" w:rsidP="008571D5">
            <w:pPr>
              <w:autoSpaceDE w:val="0"/>
              <w:autoSpaceDN w:val="0"/>
              <w:adjustRightInd w:val="0"/>
              <w:spacing w:after="0" w:line="240" w:lineRule="auto"/>
              <w:rPr>
                <w:ins w:id="9296" w:author="Arjan" w:date="2014-09-02T17:45:00Z"/>
                <w:rFonts w:ascii="Arial" w:eastAsia="Times New Roman" w:hAnsi="Arial" w:cs="Arial"/>
                <w:color w:val="000000"/>
                <w:sz w:val="20"/>
                <w:szCs w:val="20"/>
                <w:lang w:val="nl-NL"/>
              </w:rPr>
            </w:pPr>
            <w:ins w:id="9297" w:author="Arjan" w:date="2014-09-02T17:59:00Z">
              <w:r w:rsidRPr="00DD0F4F">
                <w:rPr>
                  <w:rFonts w:ascii="Arial" w:eastAsia="Times New Roman" w:hAnsi="Arial" w:cs="Arial"/>
                  <w:color w:val="000000"/>
                  <w:sz w:val="20"/>
                  <w:szCs w:val="20"/>
                  <w:lang w:val="nl-NL"/>
                </w:rPr>
                <w:t>De waarde van dit attribuutsoort wordt vastgesteld bij creatie van de zaak en wijzigt daarna niet meer.</w:t>
              </w:r>
            </w:ins>
          </w:p>
        </w:tc>
      </w:tr>
    </w:tbl>
    <w:p w:rsidR="008571D5" w:rsidRPr="00DD0F4F" w:rsidRDefault="008571D5" w:rsidP="00FC7BDD">
      <w:pPr>
        <w:rPr>
          <w:lang w:val="nl-NL"/>
        </w:rPr>
      </w:pPr>
    </w:p>
    <w:p w:rsidR="00435184" w:rsidRDefault="00435184" w:rsidP="00435184">
      <w:pPr>
        <w:pStyle w:val="Kop3"/>
      </w:pPr>
      <w:bookmarkStart w:id="9298" w:name="_Toc398129702"/>
      <w:r>
        <w:t>Zaaktypespecifieke eigenschappem</w:t>
      </w:r>
      <w:bookmarkEnd w:id="9298"/>
    </w:p>
    <w:p w:rsidR="007A6C44" w:rsidRDefault="007A6C44" w:rsidP="007A6C44">
      <w:r w:rsidRPr="00DD0F4F">
        <w:rPr>
          <w:lang w:val="nl-NL"/>
        </w:rPr>
        <w:t xml:space="preserve">De ZTC 2 biedt de mogelijkheid om zgn. zaaktypespecifieke eigenschappen te specificeren bij een zaaktype. Waarden van deze eigenschappen zijn relevant voor zaken van het desbetreffende type. We hebben er voor gekozen deze eigenschappen niet te modelleren in het RGBZ. Ze zijn immers specifiek voor een zaaktype. Opname in het RGBZ zou tot het frequent uitbrengen van nieuwe versies leiden, hetgeen ongewenst is. En het zou tot inperking van de flexibiliteit leiden waarvoor de zaaktypespecifieke eigenschappen bedoeld zijn. Het RGBZ blijft daarmee generiek. Wel wordt in de van het RGBZ af te leiden berichtenstandaard StUF-ZKN de mogelijkheid ingebouwd om waarden van zaaktypespecifieke eigenschappen uit te kunnen wisselen. Omdat StUF-ZKN een uitwerking is van het RGBZ naar berichten en beide standaarden nauw op elkaar aansluiten, is het noodzakelijk om de zaaktypespecifieke eigenschappen op hoofdlijnen te modelleren in het RGBZ. </w:t>
      </w:r>
      <w:r>
        <w:t xml:space="preserve">Hiertoe dient onderstaande groepattribuutsoort.   </w:t>
      </w:r>
    </w:p>
    <w:p w:rsidR="007A6C44" w:rsidRPr="00BC30EF" w:rsidRDefault="008F2B4B" w:rsidP="007A6C44">
      <w:pPr>
        <w:autoSpaceDE w:val="0"/>
        <w:autoSpaceDN w:val="0"/>
        <w:adjustRightInd w:val="0"/>
        <w:spacing w:before="240" w:after="60" w:line="240" w:lineRule="auto"/>
        <w:outlineLvl w:val="3"/>
        <w:rPr>
          <w:ins w:id="9299" w:author="Arjan" w:date="2014-01-22T17:18:00Z"/>
          <w:rFonts w:ascii="Arial" w:eastAsia="Times New Roman" w:hAnsi="Arial" w:cs="Arial"/>
          <w:b/>
          <w:bCs/>
          <w:color w:val="0000B0"/>
          <w:sz w:val="24"/>
          <w:szCs w:val="24"/>
        </w:rPr>
      </w:pPr>
      <w:ins w:id="9300" w:author="Arjan" w:date="2014-01-22T17:18:00Z">
        <w:r w:rsidRPr="00BC30EF">
          <w:rPr>
            <w:rFonts w:ascii="Arial" w:hAnsi="Arial" w:cs="Arial"/>
            <w:sz w:val="24"/>
            <w:szCs w:val="24"/>
            <w:lang w:val="en-AU"/>
          </w:rPr>
          <w:fldChar w:fldCharType="begin" w:fldLock="1"/>
        </w:r>
        <w:r w:rsidR="007A6C44" w:rsidRPr="00BC30EF">
          <w:rPr>
            <w:rFonts w:ascii="Arial" w:hAnsi="Arial" w:cs="Arial"/>
            <w:sz w:val="24"/>
            <w:szCs w:val="24"/>
            <w:lang w:val="en-AU"/>
          </w:rPr>
          <w:instrText xml:space="preserve">MERGEFIELD </w:instrText>
        </w:r>
        <w:r w:rsidR="007A6C44" w:rsidRPr="00BC30EF">
          <w:rPr>
            <w:rFonts w:ascii="Arial" w:eastAsia="Times New Roman" w:hAnsi="Arial" w:cs="Arial"/>
            <w:b/>
            <w:bCs/>
            <w:color w:val="0000B0"/>
            <w:sz w:val="24"/>
            <w:szCs w:val="24"/>
          </w:rPr>
          <w:instrText>Element.Stereotype</w:instrText>
        </w:r>
        <w:r w:rsidRPr="00BC30EF">
          <w:rPr>
            <w:rFonts w:ascii="Arial" w:hAnsi="Arial" w:cs="Arial"/>
            <w:sz w:val="24"/>
            <w:szCs w:val="24"/>
            <w:lang w:val="en-AU"/>
          </w:rPr>
          <w:fldChar w:fldCharType="separate"/>
        </w:r>
        <w:r w:rsidR="007A6C44" w:rsidRPr="00BC30EF">
          <w:rPr>
            <w:rFonts w:ascii="Arial" w:eastAsia="Times New Roman" w:hAnsi="Arial" w:cs="Arial"/>
            <w:b/>
            <w:bCs/>
            <w:color w:val="0000B0"/>
            <w:sz w:val="24"/>
            <w:szCs w:val="24"/>
          </w:rPr>
          <w:t>«Groepattribuutsoort»</w:t>
        </w:r>
        <w:r w:rsidRPr="00BC30EF">
          <w:rPr>
            <w:rFonts w:ascii="Arial" w:hAnsi="Arial" w:cs="Arial"/>
            <w:sz w:val="24"/>
            <w:szCs w:val="24"/>
            <w:lang w:val="en-AU"/>
          </w:rPr>
          <w:fldChar w:fldCharType="end"/>
        </w:r>
        <w:r w:rsidR="007A6C44" w:rsidRPr="00BC30EF">
          <w:rPr>
            <w:rFonts w:ascii="Arial" w:eastAsia="Times New Roman" w:hAnsi="Arial" w:cs="Arial"/>
            <w:b/>
            <w:bCs/>
            <w:color w:val="0000B0"/>
            <w:sz w:val="24"/>
            <w:szCs w:val="24"/>
          </w:rPr>
          <w:t xml:space="preserve"> </w:t>
        </w:r>
      </w:ins>
      <w:ins w:id="9301" w:author="Arjan" w:date="2014-01-22T17:19:00Z">
        <w:r w:rsidR="00AC042C">
          <w:rPr>
            <w:rFonts w:ascii="Arial" w:eastAsia="Times New Roman" w:hAnsi="Arial" w:cs="Arial"/>
            <w:b/>
            <w:bCs/>
            <w:color w:val="0000B0"/>
            <w:sz w:val="24"/>
            <w:szCs w:val="24"/>
          </w:rPr>
          <w:t>Eigenschap</w:t>
        </w:r>
      </w:ins>
    </w:p>
    <w:tbl>
      <w:tblPr>
        <w:tblW w:w="9360" w:type="dxa"/>
        <w:tblInd w:w="60" w:type="dxa"/>
        <w:tblLayout w:type="fixed"/>
        <w:tblCellMar>
          <w:left w:w="60" w:type="dxa"/>
          <w:right w:w="60" w:type="dxa"/>
        </w:tblCellMar>
        <w:tblLook w:val="0000" w:firstRow="0" w:lastRow="0" w:firstColumn="0" w:lastColumn="0" w:noHBand="0" w:noVBand="0"/>
      </w:tblPr>
      <w:tblGrid>
        <w:gridCol w:w="3690"/>
        <w:gridCol w:w="988"/>
        <w:gridCol w:w="3544"/>
        <w:gridCol w:w="1138"/>
      </w:tblGrid>
      <w:tr w:rsidR="007A6C44" w:rsidRPr="00F2006F" w:rsidTr="007A6C44">
        <w:trPr>
          <w:trHeight w:val="230"/>
          <w:ins w:id="9302"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03" w:author="Arjan" w:date="2014-01-22T17:18:00Z"/>
                <w:rFonts w:ascii="Arial" w:eastAsia="Times New Roman" w:hAnsi="Arial" w:cs="Arial"/>
                <w:color w:val="000000"/>
                <w:sz w:val="20"/>
                <w:szCs w:val="20"/>
              </w:rPr>
            </w:pPr>
            <w:ins w:id="9304" w:author="Arjan" w:date="2014-01-22T17:18:00Z">
              <w:r w:rsidRPr="00F2006F">
                <w:rPr>
                  <w:rFonts w:ascii="Arial" w:eastAsia="Times New Roman" w:hAnsi="Arial" w:cs="Arial"/>
                  <w:b/>
                  <w:bCs/>
                  <w:color w:val="000000"/>
                  <w:sz w:val="20"/>
                  <w:szCs w:val="20"/>
                </w:rPr>
                <w:t>Naam groepattribuutsoort</w:t>
              </w:r>
            </w:ins>
          </w:p>
        </w:tc>
        <w:tc>
          <w:tcPr>
            <w:tcW w:w="5670" w:type="dxa"/>
            <w:gridSpan w:val="3"/>
            <w:tcBorders>
              <w:top w:val="nil"/>
              <w:left w:val="nil"/>
              <w:bottom w:val="nil"/>
              <w:right w:val="nil"/>
            </w:tcBorders>
          </w:tcPr>
          <w:p w:rsidR="007A6C44" w:rsidRPr="00F2006F" w:rsidRDefault="00AC042C" w:rsidP="007A6C44">
            <w:pPr>
              <w:autoSpaceDE w:val="0"/>
              <w:autoSpaceDN w:val="0"/>
              <w:adjustRightInd w:val="0"/>
              <w:spacing w:after="0" w:line="240" w:lineRule="auto"/>
              <w:rPr>
                <w:ins w:id="9305" w:author="Arjan" w:date="2014-01-22T17:18:00Z"/>
                <w:rFonts w:ascii="Arial" w:eastAsia="Times New Roman" w:hAnsi="Arial" w:cs="Arial"/>
                <w:color w:val="000000"/>
                <w:sz w:val="20"/>
                <w:szCs w:val="20"/>
              </w:rPr>
            </w:pPr>
            <w:ins w:id="9306" w:author="Arjan" w:date="2014-01-22T17:19:00Z">
              <w:r>
                <w:rPr>
                  <w:rFonts w:ascii="Arial" w:hAnsi="Arial" w:cs="Arial"/>
                  <w:sz w:val="20"/>
                  <w:szCs w:val="20"/>
                  <w:lang w:val="en-AU"/>
                </w:rPr>
                <w:t>Eigenschap</w:t>
              </w:r>
            </w:ins>
          </w:p>
        </w:tc>
      </w:tr>
      <w:tr w:rsidR="007A6C44" w:rsidRPr="00F2006F" w:rsidTr="007A6C44">
        <w:trPr>
          <w:ins w:id="9307"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08"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309" w:author="Arjan" w:date="2014-01-22T17:18:00Z"/>
                <w:rFonts w:ascii="Arial" w:eastAsia="Times New Roman" w:hAnsi="Arial" w:cs="Arial"/>
                <w:b/>
                <w:bCs/>
                <w:color w:val="000000"/>
                <w:sz w:val="20"/>
                <w:szCs w:val="20"/>
              </w:rPr>
            </w:pPr>
          </w:p>
        </w:tc>
      </w:tr>
      <w:tr w:rsidR="007A6C44" w:rsidRPr="00F2006F" w:rsidTr="007A6C44">
        <w:trPr>
          <w:ins w:id="9310"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11" w:author="Arjan" w:date="2014-01-22T17:18:00Z"/>
                <w:rFonts w:ascii="Arial" w:eastAsia="Times New Roman" w:hAnsi="Arial" w:cs="Arial"/>
                <w:color w:val="000000"/>
                <w:sz w:val="20"/>
                <w:szCs w:val="20"/>
              </w:rPr>
            </w:pPr>
            <w:ins w:id="9312" w:author="Arjan" w:date="2014-01-22T17:18:00Z">
              <w:r w:rsidRPr="00F2006F">
                <w:rPr>
                  <w:rFonts w:ascii="Arial" w:eastAsia="Times New Roman" w:hAnsi="Arial" w:cs="Arial"/>
                  <w:b/>
                  <w:bCs/>
                  <w:color w:val="000000"/>
                  <w:sz w:val="20"/>
                  <w:szCs w:val="20"/>
                </w:rPr>
                <w:t>Herkomst groepattribuutsoort</w:t>
              </w:r>
            </w:ins>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313" w:author="Arjan" w:date="2014-01-22T17:18:00Z"/>
                <w:rFonts w:ascii="Arial" w:eastAsia="Times New Roman" w:hAnsi="Arial" w:cs="Arial"/>
                <w:color w:val="000000"/>
                <w:sz w:val="20"/>
                <w:szCs w:val="20"/>
              </w:rPr>
            </w:pPr>
            <w:ins w:id="9314" w:author="Arjan" w:date="2014-01-22T17:18:00Z">
              <w:r w:rsidRPr="00F2006F">
                <w:rPr>
                  <w:rFonts w:ascii="Arial" w:eastAsia="Times New Roman" w:hAnsi="Arial" w:cs="Arial"/>
                  <w:color w:val="000000"/>
                  <w:sz w:val="20"/>
                  <w:szCs w:val="20"/>
                </w:rPr>
                <w:t>KING</w:t>
              </w:r>
            </w:ins>
          </w:p>
        </w:tc>
      </w:tr>
      <w:tr w:rsidR="007A6C44" w:rsidRPr="00F2006F" w:rsidTr="007A6C44">
        <w:trPr>
          <w:trHeight w:val="230"/>
          <w:ins w:id="9315"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16"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317" w:author="Arjan" w:date="2014-01-22T17:18:00Z"/>
                <w:rFonts w:ascii="Arial" w:eastAsia="Times New Roman" w:hAnsi="Arial" w:cs="Arial"/>
                <w:b/>
                <w:bCs/>
                <w:color w:val="000000"/>
                <w:sz w:val="20"/>
                <w:szCs w:val="20"/>
              </w:rPr>
            </w:pPr>
          </w:p>
        </w:tc>
      </w:tr>
      <w:tr w:rsidR="007A6C44" w:rsidRPr="00F2006F" w:rsidTr="007A6C44">
        <w:trPr>
          <w:trHeight w:val="230"/>
          <w:ins w:id="9318"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19" w:author="Arjan" w:date="2014-01-22T17:18:00Z"/>
                <w:rFonts w:ascii="Arial" w:eastAsia="Times New Roman" w:hAnsi="Arial" w:cs="Arial"/>
                <w:color w:val="000000"/>
                <w:sz w:val="20"/>
                <w:szCs w:val="20"/>
              </w:rPr>
            </w:pPr>
            <w:ins w:id="9320" w:author="Arjan" w:date="2014-01-22T17:18:00Z">
              <w:r w:rsidRPr="00F2006F">
                <w:rPr>
                  <w:rFonts w:ascii="Arial" w:eastAsia="Times New Roman" w:hAnsi="Arial" w:cs="Arial"/>
                  <w:b/>
                  <w:bCs/>
                  <w:color w:val="000000"/>
                  <w:sz w:val="20"/>
                  <w:szCs w:val="20"/>
                </w:rPr>
                <w:t>Code groepattribuutsoort</w:t>
              </w:r>
            </w:ins>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321" w:author="Arjan" w:date="2014-01-22T17:18:00Z"/>
                <w:rFonts w:ascii="Arial" w:eastAsia="Times New Roman" w:hAnsi="Arial" w:cs="Arial"/>
                <w:color w:val="000000"/>
                <w:sz w:val="20"/>
                <w:szCs w:val="20"/>
              </w:rPr>
            </w:pPr>
          </w:p>
        </w:tc>
      </w:tr>
      <w:tr w:rsidR="007A6C44" w:rsidRPr="00F2006F" w:rsidTr="007A6C44">
        <w:trPr>
          <w:ins w:id="9322"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23"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324" w:author="Arjan" w:date="2014-01-22T17:18:00Z"/>
                <w:rFonts w:ascii="Arial" w:eastAsia="Times New Roman" w:hAnsi="Arial" w:cs="Arial"/>
                <w:b/>
                <w:bCs/>
                <w:color w:val="000000"/>
                <w:sz w:val="20"/>
                <w:szCs w:val="20"/>
              </w:rPr>
            </w:pPr>
          </w:p>
        </w:tc>
      </w:tr>
      <w:tr w:rsidR="007A6C44" w:rsidRPr="00F2006F" w:rsidTr="007A6C44">
        <w:trPr>
          <w:ins w:id="9325"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26" w:author="Arjan" w:date="2014-01-22T17:18:00Z"/>
                <w:rFonts w:ascii="Arial" w:eastAsia="Times New Roman" w:hAnsi="Arial" w:cs="Arial"/>
                <w:b/>
                <w:bCs/>
                <w:color w:val="000000"/>
                <w:sz w:val="20"/>
                <w:szCs w:val="20"/>
              </w:rPr>
            </w:pPr>
            <w:ins w:id="9327" w:author="Arjan" w:date="2014-01-22T17:18:00Z">
              <w:r w:rsidRPr="00F2006F">
                <w:rPr>
                  <w:rFonts w:ascii="Arial" w:eastAsia="Times New Roman" w:hAnsi="Arial" w:cs="Arial"/>
                  <w:b/>
                  <w:bCs/>
                  <w:color w:val="000000"/>
                  <w:sz w:val="20"/>
                  <w:szCs w:val="20"/>
                </w:rPr>
                <w:lastRenderedPageBreak/>
                <w:t xml:space="preserve">XML-tag </w:t>
              </w:r>
              <w:r>
                <w:rPr>
                  <w:rFonts w:ascii="Arial" w:eastAsia="Times New Roman" w:hAnsi="Arial" w:cs="Arial"/>
                  <w:b/>
                  <w:bCs/>
                  <w:color w:val="000000"/>
                  <w:sz w:val="20"/>
                  <w:szCs w:val="20"/>
                </w:rPr>
                <w:t>groep</w:t>
              </w:r>
              <w:r w:rsidRPr="00F2006F">
                <w:rPr>
                  <w:rFonts w:ascii="Arial" w:eastAsia="Times New Roman" w:hAnsi="Arial" w:cs="Arial"/>
                  <w:b/>
                  <w:bCs/>
                  <w:color w:val="000000"/>
                  <w:sz w:val="20"/>
                  <w:szCs w:val="20"/>
                </w:rPr>
                <w:t>attribuutsoort</w:t>
              </w:r>
            </w:ins>
          </w:p>
        </w:tc>
        <w:tc>
          <w:tcPr>
            <w:tcW w:w="5670" w:type="dxa"/>
            <w:gridSpan w:val="3"/>
            <w:tcBorders>
              <w:top w:val="nil"/>
              <w:left w:val="nil"/>
              <w:bottom w:val="nil"/>
              <w:right w:val="nil"/>
            </w:tcBorders>
          </w:tcPr>
          <w:p w:rsidR="007A6C44" w:rsidRPr="00F2006F" w:rsidRDefault="00AC042C" w:rsidP="007A6C44">
            <w:pPr>
              <w:autoSpaceDE w:val="0"/>
              <w:autoSpaceDN w:val="0"/>
              <w:adjustRightInd w:val="0"/>
              <w:spacing w:after="0" w:line="240" w:lineRule="auto"/>
              <w:rPr>
                <w:ins w:id="9328" w:author="Arjan" w:date="2014-01-22T17:18:00Z"/>
                <w:rFonts w:ascii="Arial" w:eastAsia="Times New Roman" w:hAnsi="Arial" w:cs="Arial"/>
                <w:bCs/>
                <w:color w:val="000000"/>
                <w:sz w:val="20"/>
                <w:szCs w:val="20"/>
              </w:rPr>
            </w:pPr>
            <w:ins w:id="9329" w:author="Arjan" w:date="2014-01-22T17:19:00Z">
              <w:r>
                <w:rPr>
                  <w:rFonts w:ascii="Arial" w:eastAsia="Times New Roman" w:hAnsi="Arial" w:cs="Arial"/>
                  <w:bCs/>
                  <w:color w:val="000000"/>
                  <w:sz w:val="20"/>
                  <w:szCs w:val="20"/>
                </w:rPr>
                <w:t>eigenschap</w:t>
              </w:r>
            </w:ins>
          </w:p>
        </w:tc>
      </w:tr>
      <w:tr w:rsidR="007A6C44" w:rsidRPr="00F2006F" w:rsidTr="007A6C44">
        <w:trPr>
          <w:ins w:id="9330"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31"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332" w:author="Arjan" w:date="2014-01-22T17:18:00Z"/>
                <w:rFonts w:ascii="Arial" w:eastAsia="Times New Roman" w:hAnsi="Arial" w:cs="Arial"/>
                <w:b/>
                <w:bCs/>
                <w:color w:val="000000"/>
                <w:sz w:val="20"/>
                <w:szCs w:val="20"/>
              </w:rPr>
            </w:pPr>
          </w:p>
        </w:tc>
      </w:tr>
      <w:tr w:rsidR="007A6C44" w:rsidRPr="005E066D" w:rsidTr="007A6C44">
        <w:trPr>
          <w:ins w:id="9333"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34" w:author="Arjan" w:date="2014-01-22T17:18:00Z"/>
                <w:rFonts w:ascii="Arial" w:eastAsia="Times New Roman" w:hAnsi="Arial" w:cs="Arial"/>
                <w:color w:val="000000"/>
                <w:sz w:val="20"/>
                <w:szCs w:val="20"/>
              </w:rPr>
            </w:pPr>
            <w:ins w:id="9335" w:author="Arjan" w:date="2014-01-22T17:18:00Z">
              <w:r w:rsidRPr="00F2006F">
                <w:rPr>
                  <w:rFonts w:ascii="Arial" w:eastAsia="Times New Roman" w:hAnsi="Arial" w:cs="Arial"/>
                  <w:b/>
                  <w:bCs/>
                  <w:color w:val="000000"/>
                  <w:sz w:val="20"/>
                  <w:szCs w:val="20"/>
                </w:rPr>
                <w:t>Definitie groepattribuutsoort</w:t>
              </w:r>
            </w:ins>
          </w:p>
        </w:tc>
        <w:tc>
          <w:tcPr>
            <w:tcW w:w="5670" w:type="dxa"/>
            <w:gridSpan w:val="3"/>
            <w:tcBorders>
              <w:top w:val="nil"/>
              <w:left w:val="nil"/>
              <w:bottom w:val="nil"/>
              <w:right w:val="nil"/>
            </w:tcBorders>
          </w:tcPr>
          <w:p w:rsidR="007A6C44" w:rsidRPr="00DD0F4F" w:rsidRDefault="00A91463" w:rsidP="00A91463">
            <w:pPr>
              <w:autoSpaceDE w:val="0"/>
              <w:autoSpaceDN w:val="0"/>
              <w:adjustRightInd w:val="0"/>
              <w:spacing w:after="0" w:line="240" w:lineRule="auto"/>
              <w:rPr>
                <w:ins w:id="9336" w:author="Arjan" w:date="2014-01-22T17:18:00Z"/>
                <w:rFonts w:ascii="Arial" w:eastAsia="Times New Roman" w:hAnsi="Arial" w:cs="Arial"/>
                <w:color w:val="000000"/>
                <w:sz w:val="20"/>
                <w:szCs w:val="20"/>
                <w:lang w:val="nl-NL"/>
              </w:rPr>
            </w:pPr>
            <w:ins w:id="9337" w:author="Arjan" w:date="2014-01-22T17:23:00Z">
              <w:r w:rsidRPr="00DD0F4F">
                <w:rPr>
                  <w:rFonts w:ascii="Arial" w:eastAsia="Times New Roman" w:hAnsi="Arial" w:cs="Arial"/>
                  <w:color w:val="000000"/>
                  <w:sz w:val="20"/>
                  <w:szCs w:val="20"/>
                  <w:lang w:val="nl-NL"/>
                </w:rPr>
                <w:t xml:space="preserve">Een relevant inhoudelijk gegeven </w:t>
              </w:r>
            </w:ins>
            <w:ins w:id="9338" w:author="Arjan" w:date="2014-01-22T17:24:00Z">
              <w:r w:rsidRPr="00DD0F4F">
                <w:rPr>
                  <w:rFonts w:ascii="Arial" w:eastAsia="Times New Roman" w:hAnsi="Arial" w:cs="Arial"/>
                  <w:color w:val="000000"/>
                  <w:sz w:val="20"/>
                  <w:szCs w:val="20"/>
                  <w:lang w:val="nl-NL"/>
                </w:rPr>
                <w:t>waarvan waarden</w:t>
              </w:r>
            </w:ins>
            <w:ins w:id="9339" w:author="Arjan" w:date="2014-01-22T17:23:00Z">
              <w:r w:rsidRPr="00DD0F4F">
                <w:rPr>
                  <w:rFonts w:ascii="Arial" w:eastAsia="Times New Roman" w:hAnsi="Arial" w:cs="Arial"/>
                  <w:color w:val="000000"/>
                  <w:sz w:val="20"/>
                  <w:szCs w:val="20"/>
                  <w:lang w:val="nl-NL"/>
                </w:rPr>
                <w:t xml:space="preserve"> bij ZAAKen van eenzelfde ZAAKTYPE geregistreerd moet</w:t>
              </w:r>
            </w:ins>
            <w:ins w:id="9340" w:author="Arjan" w:date="2014-01-22T17:24:00Z">
              <w:r w:rsidRPr="00DD0F4F">
                <w:rPr>
                  <w:rFonts w:ascii="Arial" w:eastAsia="Times New Roman" w:hAnsi="Arial" w:cs="Arial"/>
                  <w:color w:val="000000"/>
                  <w:sz w:val="20"/>
                  <w:szCs w:val="20"/>
                  <w:lang w:val="nl-NL"/>
                </w:rPr>
                <w:t>en</w:t>
              </w:r>
            </w:ins>
            <w:ins w:id="9341" w:author="Arjan" w:date="2014-01-22T17:23:00Z">
              <w:r w:rsidRPr="00DD0F4F">
                <w:rPr>
                  <w:rFonts w:ascii="Arial" w:eastAsia="Times New Roman" w:hAnsi="Arial" w:cs="Arial"/>
                  <w:color w:val="000000"/>
                  <w:sz w:val="20"/>
                  <w:szCs w:val="20"/>
                  <w:lang w:val="nl-NL"/>
                </w:rPr>
                <w:t xml:space="preserve"> kunnen worden en </w:t>
              </w:r>
            </w:ins>
            <w:ins w:id="9342" w:author="Arjan" w:date="2014-01-22T17:24:00Z">
              <w:r w:rsidRPr="00DD0F4F">
                <w:rPr>
                  <w:rFonts w:ascii="Arial" w:eastAsia="Times New Roman" w:hAnsi="Arial" w:cs="Arial"/>
                  <w:color w:val="000000"/>
                  <w:sz w:val="20"/>
                  <w:szCs w:val="20"/>
                  <w:lang w:val="nl-NL"/>
                </w:rPr>
                <w:t xml:space="preserve">dat </w:t>
              </w:r>
            </w:ins>
            <w:ins w:id="9343" w:author="Arjan" w:date="2014-01-22T17:23:00Z">
              <w:r w:rsidRPr="00DD0F4F">
                <w:rPr>
                  <w:rFonts w:ascii="Arial" w:eastAsia="Times New Roman" w:hAnsi="Arial" w:cs="Arial"/>
                  <w:color w:val="000000"/>
                  <w:sz w:val="20"/>
                  <w:szCs w:val="20"/>
                  <w:lang w:val="nl-NL"/>
                </w:rPr>
                <w:t xml:space="preserve">geen standaard kenmerk is van een </w:t>
              </w:r>
            </w:ins>
            <w:ins w:id="9344" w:author="Arjan" w:date="2014-01-22T17:24:00Z">
              <w:r w:rsidRPr="00DD0F4F">
                <w:rPr>
                  <w:rFonts w:ascii="Arial" w:eastAsia="Times New Roman" w:hAnsi="Arial" w:cs="Arial"/>
                  <w:color w:val="000000"/>
                  <w:sz w:val="20"/>
                  <w:szCs w:val="20"/>
                  <w:lang w:val="nl-NL"/>
                </w:rPr>
                <w:t>ZAAK</w:t>
              </w:r>
            </w:ins>
            <w:ins w:id="9345" w:author="Arjan" w:date="2014-01-22T17:23:00Z">
              <w:r w:rsidRPr="00DD0F4F">
                <w:rPr>
                  <w:rFonts w:ascii="Arial" w:eastAsia="Times New Roman" w:hAnsi="Arial" w:cs="Arial"/>
                  <w:color w:val="000000"/>
                  <w:sz w:val="20"/>
                  <w:szCs w:val="20"/>
                  <w:lang w:val="nl-NL"/>
                </w:rPr>
                <w:t>.</w:t>
              </w:r>
            </w:ins>
          </w:p>
        </w:tc>
      </w:tr>
      <w:tr w:rsidR="007A6C44" w:rsidRPr="005E066D" w:rsidTr="007A6C44">
        <w:trPr>
          <w:ins w:id="9346" w:author="Arjan" w:date="2014-01-22T17:18:00Z"/>
        </w:trPr>
        <w:tc>
          <w:tcPr>
            <w:tcW w:w="3690" w:type="dxa"/>
            <w:tcBorders>
              <w:top w:val="nil"/>
              <w:left w:val="nil"/>
              <w:bottom w:val="nil"/>
              <w:right w:val="nil"/>
            </w:tcBorders>
          </w:tcPr>
          <w:p w:rsidR="007A6C44" w:rsidRPr="00DD0F4F" w:rsidRDefault="007A6C44" w:rsidP="007A6C44">
            <w:pPr>
              <w:autoSpaceDE w:val="0"/>
              <w:autoSpaceDN w:val="0"/>
              <w:adjustRightInd w:val="0"/>
              <w:spacing w:after="0" w:line="240" w:lineRule="auto"/>
              <w:rPr>
                <w:ins w:id="9347" w:author="Arjan" w:date="2014-01-22T17:18:00Z"/>
                <w:rFonts w:ascii="Arial" w:eastAsia="Times New Roman" w:hAnsi="Arial" w:cs="Arial"/>
                <w:b/>
                <w:bCs/>
                <w:color w:val="000000"/>
                <w:sz w:val="20"/>
                <w:szCs w:val="20"/>
                <w:lang w:val="nl-NL"/>
              </w:rPr>
            </w:pPr>
          </w:p>
        </w:tc>
        <w:tc>
          <w:tcPr>
            <w:tcW w:w="5670" w:type="dxa"/>
            <w:gridSpan w:val="3"/>
            <w:tcBorders>
              <w:top w:val="nil"/>
              <w:left w:val="nil"/>
              <w:bottom w:val="nil"/>
              <w:right w:val="nil"/>
            </w:tcBorders>
          </w:tcPr>
          <w:p w:rsidR="007A6C44" w:rsidRPr="00DD0F4F" w:rsidRDefault="007A6C44" w:rsidP="007A6C44">
            <w:pPr>
              <w:autoSpaceDE w:val="0"/>
              <w:autoSpaceDN w:val="0"/>
              <w:adjustRightInd w:val="0"/>
              <w:spacing w:after="0" w:line="240" w:lineRule="auto"/>
              <w:rPr>
                <w:ins w:id="9348" w:author="Arjan" w:date="2014-01-22T17:18:00Z"/>
                <w:rFonts w:ascii="Arial" w:eastAsia="Times New Roman" w:hAnsi="Arial" w:cs="Arial"/>
                <w:b/>
                <w:bCs/>
                <w:color w:val="000000"/>
                <w:sz w:val="20"/>
                <w:szCs w:val="20"/>
                <w:lang w:val="nl-NL"/>
              </w:rPr>
            </w:pPr>
          </w:p>
        </w:tc>
      </w:tr>
      <w:tr w:rsidR="007A6C44" w:rsidRPr="00F2006F" w:rsidTr="007A6C44">
        <w:trPr>
          <w:ins w:id="9349"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50" w:author="Arjan" w:date="2014-01-22T17:18:00Z"/>
                <w:rFonts w:ascii="Arial" w:eastAsia="Times New Roman" w:hAnsi="Arial" w:cs="Arial"/>
                <w:b/>
                <w:bCs/>
                <w:color w:val="000000"/>
                <w:sz w:val="20"/>
                <w:szCs w:val="20"/>
              </w:rPr>
            </w:pPr>
            <w:ins w:id="9351" w:author="Arjan" w:date="2014-01-22T17:18:00Z">
              <w:r w:rsidRPr="00F2006F">
                <w:rPr>
                  <w:rFonts w:ascii="Arial" w:eastAsia="Times New Roman" w:hAnsi="Arial" w:cs="Arial"/>
                  <w:b/>
                  <w:bCs/>
                  <w:color w:val="000000"/>
                  <w:sz w:val="20"/>
                  <w:szCs w:val="20"/>
                </w:rPr>
                <w:t xml:space="preserve">Herkomst definitie </w:t>
              </w:r>
              <w:r>
                <w:rPr>
                  <w:rFonts w:ascii="Arial" w:eastAsia="Times New Roman" w:hAnsi="Arial" w:cs="Arial"/>
                  <w:b/>
                  <w:bCs/>
                  <w:color w:val="000000"/>
                  <w:sz w:val="20"/>
                  <w:szCs w:val="20"/>
                </w:rPr>
                <w:t>groep</w:t>
              </w:r>
              <w:r w:rsidRPr="00F2006F">
                <w:rPr>
                  <w:rFonts w:ascii="Arial" w:eastAsia="Times New Roman" w:hAnsi="Arial" w:cs="Arial"/>
                  <w:b/>
                  <w:bCs/>
                  <w:color w:val="000000"/>
                  <w:sz w:val="20"/>
                  <w:szCs w:val="20"/>
                </w:rPr>
                <w:t>attribuutsoort</w:t>
              </w:r>
            </w:ins>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352" w:author="Arjan" w:date="2014-01-22T17:18:00Z"/>
                <w:rFonts w:ascii="Arial" w:eastAsia="Times New Roman" w:hAnsi="Arial" w:cs="Arial"/>
                <w:bCs/>
                <w:color w:val="000000"/>
                <w:sz w:val="20"/>
                <w:szCs w:val="20"/>
              </w:rPr>
            </w:pPr>
            <w:ins w:id="9353" w:author="Arjan" w:date="2014-01-22T17:18:00Z">
              <w:r w:rsidRPr="00F2006F">
                <w:rPr>
                  <w:rFonts w:ascii="Arial" w:eastAsia="Times New Roman" w:hAnsi="Arial" w:cs="Arial"/>
                  <w:bCs/>
                  <w:color w:val="000000"/>
                  <w:sz w:val="20"/>
                  <w:szCs w:val="20"/>
                </w:rPr>
                <w:t>KING</w:t>
              </w:r>
            </w:ins>
          </w:p>
        </w:tc>
      </w:tr>
      <w:tr w:rsidR="007A6C44" w:rsidRPr="00F2006F" w:rsidTr="007A6C44">
        <w:trPr>
          <w:ins w:id="9354"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55"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356" w:author="Arjan" w:date="2014-01-22T17:18:00Z"/>
                <w:rFonts w:ascii="Arial" w:eastAsia="Times New Roman" w:hAnsi="Arial" w:cs="Arial"/>
                <w:b/>
                <w:bCs/>
                <w:color w:val="000000"/>
                <w:sz w:val="20"/>
                <w:szCs w:val="20"/>
              </w:rPr>
            </w:pPr>
          </w:p>
        </w:tc>
      </w:tr>
      <w:tr w:rsidR="007A6C44" w:rsidRPr="00F2006F" w:rsidTr="007A6C44">
        <w:trPr>
          <w:ins w:id="9357"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58" w:author="Arjan" w:date="2014-01-22T17:18:00Z"/>
                <w:rFonts w:ascii="Arial" w:eastAsia="Times New Roman" w:hAnsi="Arial" w:cs="Arial"/>
                <w:color w:val="000000"/>
                <w:sz w:val="20"/>
                <w:szCs w:val="20"/>
              </w:rPr>
            </w:pPr>
            <w:ins w:id="9359" w:author="Arjan" w:date="2014-01-22T17:18:00Z">
              <w:r w:rsidRPr="00F2006F">
                <w:rPr>
                  <w:rFonts w:ascii="Arial" w:eastAsia="Times New Roman" w:hAnsi="Arial" w:cs="Arial"/>
                  <w:b/>
                  <w:bCs/>
                  <w:color w:val="000000"/>
                  <w:sz w:val="20"/>
                  <w:szCs w:val="20"/>
                </w:rPr>
                <w:t>Datum opname groepattribuutsoort</w:t>
              </w:r>
            </w:ins>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360" w:author="Arjan" w:date="2014-01-22T17:18:00Z"/>
                <w:rFonts w:ascii="Arial" w:eastAsia="Times New Roman" w:hAnsi="Arial" w:cs="Arial"/>
                <w:color w:val="000000"/>
                <w:sz w:val="20"/>
                <w:szCs w:val="20"/>
              </w:rPr>
            </w:pPr>
            <w:ins w:id="9361" w:author="Arjan" w:date="2014-01-22T17:18:00Z">
              <w:r w:rsidRPr="00F2006F">
                <w:rPr>
                  <w:rFonts w:ascii="Arial" w:eastAsia="Times New Roman" w:hAnsi="Arial" w:cs="Arial"/>
                  <w:color w:val="000000"/>
                  <w:sz w:val="20"/>
                  <w:szCs w:val="20"/>
                </w:rPr>
                <w:t>1</w:t>
              </w:r>
            </w:ins>
            <w:ins w:id="9362" w:author="Arjan" w:date="2014-01-22T17:19:00Z">
              <w:r w:rsidR="00AC042C">
                <w:rPr>
                  <w:rFonts w:ascii="Arial" w:eastAsia="Times New Roman" w:hAnsi="Arial" w:cs="Arial"/>
                  <w:color w:val="000000"/>
                  <w:sz w:val="20"/>
                  <w:szCs w:val="20"/>
                </w:rPr>
                <w:t>5</w:t>
              </w:r>
            </w:ins>
            <w:ins w:id="9363" w:author="Arjan" w:date="2014-01-22T17:18:00Z">
              <w:r w:rsidRPr="00F2006F">
                <w:rPr>
                  <w:rFonts w:ascii="Arial" w:eastAsia="Times New Roman" w:hAnsi="Arial" w:cs="Arial"/>
                  <w:color w:val="000000"/>
                  <w:sz w:val="20"/>
                  <w:szCs w:val="20"/>
                </w:rPr>
                <w:t>-1</w:t>
              </w:r>
            </w:ins>
            <w:ins w:id="9364" w:author="Arjan" w:date="2014-01-22T17:19:00Z">
              <w:r w:rsidR="00AC042C">
                <w:rPr>
                  <w:rFonts w:ascii="Arial" w:eastAsia="Times New Roman" w:hAnsi="Arial" w:cs="Arial"/>
                  <w:color w:val="000000"/>
                  <w:sz w:val="20"/>
                  <w:szCs w:val="20"/>
                </w:rPr>
                <w:t>2</w:t>
              </w:r>
            </w:ins>
            <w:ins w:id="9365" w:author="Arjan" w:date="2014-01-22T17:18:00Z">
              <w:r w:rsidRPr="00F2006F">
                <w:rPr>
                  <w:rFonts w:ascii="Arial" w:eastAsia="Times New Roman" w:hAnsi="Arial" w:cs="Arial"/>
                  <w:color w:val="000000"/>
                  <w:sz w:val="20"/>
                  <w:szCs w:val="20"/>
                </w:rPr>
                <w:t>-2013</w:t>
              </w:r>
            </w:ins>
          </w:p>
        </w:tc>
      </w:tr>
      <w:tr w:rsidR="007A6C44" w:rsidRPr="00F2006F" w:rsidTr="007A6C44">
        <w:trPr>
          <w:trHeight w:val="215"/>
          <w:ins w:id="9366"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67"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368" w:author="Arjan" w:date="2014-01-22T17:18:00Z"/>
                <w:rFonts w:ascii="Arial" w:eastAsia="Times New Roman" w:hAnsi="Arial" w:cs="Arial"/>
                <w:b/>
                <w:bCs/>
                <w:color w:val="000000"/>
                <w:sz w:val="20"/>
                <w:szCs w:val="20"/>
              </w:rPr>
            </w:pPr>
          </w:p>
        </w:tc>
      </w:tr>
      <w:tr w:rsidR="007A6C44" w:rsidRPr="005E066D" w:rsidTr="007A6C44">
        <w:trPr>
          <w:trHeight w:val="215"/>
          <w:ins w:id="9369"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70" w:author="Arjan" w:date="2014-01-22T17:18:00Z"/>
                <w:rFonts w:ascii="Arial" w:eastAsia="Times New Roman" w:hAnsi="Arial" w:cs="Arial"/>
                <w:color w:val="000000"/>
                <w:sz w:val="20"/>
                <w:szCs w:val="20"/>
              </w:rPr>
            </w:pPr>
            <w:ins w:id="9371" w:author="Arjan" w:date="2014-01-22T17:18:00Z">
              <w:r w:rsidRPr="00F2006F">
                <w:rPr>
                  <w:rFonts w:ascii="Arial" w:eastAsia="Times New Roman" w:hAnsi="Arial" w:cs="Arial"/>
                  <w:b/>
                  <w:bCs/>
                  <w:color w:val="000000"/>
                  <w:sz w:val="20"/>
                  <w:szCs w:val="20"/>
                </w:rPr>
                <w:t>Toelichting groepattribuutsoort</w:t>
              </w:r>
            </w:ins>
          </w:p>
        </w:tc>
        <w:tc>
          <w:tcPr>
            <w:tcW w:w="5670" w:type="dxa"/>
            <w:gridSpan w:val="3"/>
            <w:tcBorders>
              <w:top w:val="nil"/>
              <w:left w:val="nil"/>
              <w:bottom w:val="nil"/>
              <w:right w:val="nil"/>
            </w:tcBorders>
          </w:tcPr>
          <w:p w:rsidR="007A6C44" w:rsidRPr="00DD0F4F" w:rsidRDefault="00A91463" w:rsidP="000D0872">
            <w:pPr>
              <w:autoSpaceDE w:val="0"/>
              <w:autoSpaceDN w:val="0"/>
              <w:adjustRightInd w:val="0"/>
              <w:spacing w:after="0" w:line="240" w:lineRule="auto"/>
              <w:rPr>
                <w:ins w:id="9372" w:author="Arjan" w:date="2014-01-22T17:18:00Z"/>
                <w:rFonts w:ascii="Arial" w:eastAsia="Times New Roman" w:hAnsi="Arial" w:cs="Arial"/>
                <w:color w:val="000000"/>
                <w:sz w:val="20"/>
                <w:szCs w:val="20"/>
                <w:lang w:val="nl-NL"/>
              </w:rPr>
            </w:pPr>
            <w:ins w:id="9373" w:author="Arjan" w:date="2014-01-22T17:25:00Z">
              <w:r w:rsidRPr="00DD0F4F">
                <w:rPr>
                  <w:rFonts w:ascii="Arial" w:eastAsia="Times New Roman" w:hAnsi="Arial" w:cs="Arial"/>
                  <w:color w:val="000000"/>
                  <w:sz w:val="20"/>
                  <w:szCs w:val="20"/>
                  <w:lang w:val="nl-NL"/>
                </w:rPr>
                <w:t>Het RGBZ biedt generieke kenmerken van zaken</w:t>
              </w:r>
            </w:ins>
            <w:ins w:id="9374" w:author="Arjan" w:date="2014-01-22T17:26:00Z">
              <w:r w:rsidRPr="00DD0F4F">
                <w:rPr>
                  <w:rFonts w:ascii="Arial" w:eastAsia="Times New Roman" w:hAnsi="Arial" w:cs="Arial"/>
                  <w:color w:val="000000"/>
                  <w:sz w:val="20"/>
                  <w:szCs w:val="20"/>
                  <w:lang w:val="nl-NL"/>
                </w:rPr>
                <w:t xml:space="preserve">. Bij zaken van een bepaald zaaktype kan de behoefte bestaan om </w:t>
              </w:r>
            </w:ins>
            <w:ins w:id="9375" w:author="Arjan" w:date="2014-01-22T17:27:00Z">
              <w:r w:rsidRPr="00DD0F4F">
                <w:rPr>
                  <w:rFonts w:ascii="Arial" w:eastAsia="Times New Roman" w:hAnsi="Arial" w:cs="Arial"/>
                  <w:color w:val="000000"/>
                  <w:sz w:val="20"/>
                  <w:szCs w:val="20"/>
                  <w:lang w:val="nl-NL"/>
                </w:rPr>
                <w:t>waarden</w:t>
              </w:r>
            </w:ins>
            <w:ins w:id="9376" w:author="Arjan" w:date="2014-01-22T17:26:00Z">
              <w:r w:rsidRPr="00DD0F4F">
                <w:rPr>
                  <w:rFonts w:ascii="Arial" w:eastAsia="Times New Roman" w:hAnsi="Arial" w:cs="Arial"/>
                  <w:color w:val="000000"/>
                  <w:sz w:val="20"/>
                  <w:szCs w:val="20"/>
                  <w:lang w:val="nl-NL"/>
                </w:rPr>
                <w:t xml:space="preserve"> uit te wisselen </w:t>
              </w:r>
            </w:ins>
            <w:ins w:id="9377" w:author="Arjan" w:date="2014-01-22T17:27:00Z">
              <w:r w:rsidRPr="00DD0F4F">
                <w:rPr>
                  <w:rFonts w:ascii="Arial" w:eastAsia="Times New Roman" w:hAnsi="Arial" w:cs="Arial"/>
                  <w:color w:val="000000"/>
                  <w:sz w:val="20"/>
                  <w:szCs w:val="20"/>
                  <w:lang w:val="nl-NL"/>
                </w:rPr>
                <w:t xml:space="preserve">van gegevens </w:t>
              </w:r>
            </w:ins>
            <w:ins w:id="9378" w:author="Arjan" w:date="2014-01-22T17:26:00Z">
              <w:r w:rsidRPr="00DD0F4F">
                <w:rPr>
                  <w:rFonts w:ascii="Arial" w:eastAsia="Times New Roman" w:hAnsi="Arial" w:cs="Arial"/>
                  <w:color w:val="000000"/>
                  <w:sz w:val="20"/>
                  <w:szCs w:val="20"/>
                  <w:lang w:val="nl-NL"/>
                </w:rPr>
                <w:t>die specifiek zijn voor die za</w:t>
              </w:r>
            </w:ins>
            <w:ins w:id="9379" w:author="Arjan" w:date="2014-01-22T17:27:00Z">
              <w:r w:rsidRPr="00DD0F4F">
                <w:rPr>
                  <w:rFonts w:ascii="Arial" w:eastAsia="Times New Roman" w:hAnsi="Arial" w:cs="Arial"/>
                  <w:color w:val="000000"/>
                  <w:sz w:val="20"/>
                  <w:szCs w:val="20"/>
                  <w:lang w:val="nl-NL"/>
                </w:rPr>
                <w:t>ken. Met dit groepattribuutsoort simuleren we de aanwezigheid van dergelijke eigenschappen.</w:t>
              </w:r>
            </w:ins>
            <w:ins w:id="9380" w:author="Arjan" w:date="2014-01-22T17:28:00Z">
              <w:r w:rsidRPr="00DD0F4F">
                <w:rPr>
                  <w:rFonts w:ascii="Arial" w:eastAsia="Times New Roman" w:hAnsi="Arial" w:cs="Arial"/>
                  <w:color w:val="000000"/>
                  <w:sz w:val="20"/>
                  <w:szCs w:val="20"/>
                  <w:lang w:val="nl-NL"/>
                </w:rPr>
                <w:t xml:space="preserve"> Aangezien deze eigenschappen specifiek zijn per zaaktype, modelleren we deze eigenschappen hier niet specifiek. De eigenscha</w:t>
              </w:r>
            </w:ins>
            <w:ins w:id="9381" w:author="Arjan" w:date="2014-01-22T17:29:00Z">
              <w:r w:rsidRPr="00DD0F4F">
                <w:rPr>
                  <w:rFonts w:ascii="Arial" w:eastAsia="Times New Roman" w:hAnsi="Arial" w:cs="Arial"/>
                  <w:color w:val="000000"/>
                  <w:sz w:val="20"/>
                  <w:szCs w:val="20"/>
                  <w:lang w:val="nl-NL"/>
                </w:rPr>
                <w:t xml:space="preserve">ppen worden per zaaktype in een desbetreffende zaaktypecatalogus gespecificeerd. </w:t>
              </w:r>
            </w:ins>
            <w:ins w:id="9382" w:author="Arjan" w:date="2014-01-22T17:31:00Z">
              <w:r w:rsidR="000D0872" w:rsidRPr="00DD0F4F">
                <w:rPr>
                  <w:rFonts w:ascii="Arial" w:eastAsia="Times New Roman" w:hAnsi="Arial" w:cs="Arial"/>
                  <w:color w:val="000000"/>
                  <w:sz w:val="20"/>
                  <w:szCs w:val="20"/>
                  <w:lang w:val="nl-NL"/>
                </w:rPr>
                <w:t xml:space="preserve">De van het RGBZ af te leiden berichtenstandaard </w:t>
              </w:r>
            </w:ins>
            <w:ins w:id="9383" w:author="Arjan" w:date="2014-01-22T17:29:00Z">
              <w:r w:rsidRPr="00DD0F4F">
                <w:rPr>
                  <w:rFonts w:ascii="Arial" w:eastAsia="Times New Roman" w:hAnsi="Arial" w:cs="Arial"/>
                  <w:color w:val="000000"/>
                  <w:sz w:val="20"/>
                  <w:szCs w:val="20"/>
                  <w:lang w:val="nl-NL"/>
                </w:rPr>
                <w:t>StUF-ZKN biedt generieke functionaliteiten om waarden van deze eigenschappen uit te</w:t>
              </w:r>
            </w:ins>
            <w:ins w:id="9384" w:author="Arjan" w:date="2014-01-22T17:30:00Z">
              <w:r w:rsidRPr="00DD0F4F">
                <w:rPr>
                  <w:rFonts w:ascii="Arial" w:eastAsia="Times New Roman" w:hAnsi="Arial" w:cs="Arial"/>
                  <w:color w:val="000000"/>
                  <w:sz w:val="20"/>
                  <w:szCs w:val="20"/>
                  <w:lang w:val="nl-NL"/>
                </w:rPr>
                <w:t xml:space="preserve"> wisselen.</w:t>
              </w:r>
            </w:ins>
            <w:ins w:id="9385" w:author="Arjan" w:date="2014-01-22T17:27:00Z">
              <w:r w:rsidRPr="00DD0F4F">
                <w:rPr>
                  <w:rFonts w:ascii="Arial" w:eastAsia="Times New Roman" w:hAnsi="Arial" w:cs="Arial"/>
                  <w:color w:val="000000"/>
                  <w:sz w:val="20"/>
                  <w:szCs w:val="20"/>
                  <w:lang w:val="nl-NL"/>
                </w:rPr>
                <w:t xml:space="preserve"> </w:t>
              </w:r>
            </w:ins>
          </w:p>
        </w:tc>
      </w:tr>
      <w:tr w:rsidR="007A6C44" w:rsidRPr="005E066D" w:rsidTr="007A6C44">
        <w:trPr>
          <w:ins w:id="9386" w:author="Arjan" w:date="2014-01-22T17:18:00Z"/>
        </w:trPr>
        <w:tc>
          <w:tcPr>
            <w:tcW w:w="3690" w:type="dxa"/>
            <w:tcBorders>
              <w:top w:val="nil"/>
              <w:left w:val="nil"/>
              <w:bottom w:val="nil"/>
              <w:right w:val="nil"/>
            </w:tcBorders>
          </w:tcPr>
          <w:p w:rsidR="007A6C44" w:rsidRPr="00DD0F4F" w:rsidRDefault="007A6C44" w:rsidP="007A6C44">
            <w:pPr>
              <w:autoSpaceDE w:val="0"/>
              <w:autoSpaceDN w:val="0"/>
              <w:adjustRightInd w:val="0"/>
              <w:spacing w:after="0" w:line="240" w:lineRule="auto"/>
              <w:rPr>
                <w:ins w:id="9387" w:author="Arjan" w:date="2014-01-22T17:18:00Z"/>
                <w:rFonts w:ascii="Arial" w:eastAsia="Times New Roman" w:hAnsi="Arial" w:cs="Arial"/>
                <w:b/>
                <w:bCs/>
                <w:color w:val="000000"/>
                <w:sz w:val="20"/>
                <w:szCs w:val="20"/>
                <w:lang w:val="nl-NL"/>
              </w:rPr>
            </w:pPr>
          </w:p>
        </w:tc>
        <w:tc>
          <w:tcPr>
            <w:tcW w:w="5670" w:type="dxa"/>
            <w:gridSpan w:val="3"/>
            <w:tcBorders>
              <w:top w:val="nil"/>
              <w:left w:val="nil"/>
              <w:bottom w:val="nil"/>
              <w:right w:val="nil"/>
            </w:tcBorders>
          </w:tcPr>
          <w:p w:rsidR="007A6C44" w:rsidRPr="00DD0F4F" w:rsidRDefault="007A6C44" w:rsidP="007A6C44">
            <w:pPr>
              <w:autoSpaceDE w:val="0"/>
              <w:autoSpaceDN w:val="0"/>
              <w:adjustRightInd w:val="0"/>
              <w:spacing w:after="0" w:line="240" w:lineRule="auto"/>
              <w:rPr>
                <w:ins w:id="9388" w:author="Arjan" w:date="2014-01-22T17:18:00Z"/>
                <w:rFonts w:ascii="Arial" w:eastAsia="Times New Roman" w:hAnsi="Arial" w:cs="Arial"/>
                <w:b/>
                <w:bCs/>
                <w:color w:val="000000"/>
                <w:sz w:val="20"/>
                <w:szCs w:val="20"/>
                <w:lang w:val="nl-NL"/>
              </w:rPr>
            </w:pPr>
          </w:p>
        </w:tc>
      </w:tr>
      <w:tr w:rsidR="007A6C44" w:rsidRPr="00F2006F" w:rsidTr="007A6C44">
        <w:trPr>
          <w:ins w:id="9389"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90" w:author="Arjan" w:date="2014-01-22T17:18:00Z"/>
                <w:rFonts w:ascii="Arial" w:eastAsia="Times New Roman" w:hAnsi="Arial" w:cs="Arial"/>
                <w:b/>
                <w:bCs/>
                <w:color w:val="000000"/>
                <w:sz w:val="20"/>
                <w:szCs w:val="20"/>
              </w:rPr>
            </w:pPr>
            <w:ins w:id="9391" w:author="Arjan" w:date="2014-01-22T17:18:00Z">
              <w:r>
                <w:rPr>
                  <w:rFonts w:ascii="Arial" w:eastAsia="Times New Roman" w:hAnsi="Arial" w:cs="Arial"/>
                  <w:b/>
                  <w:bCs/>
                  <w:color w:val="000000"/>
                  <w:sz w:val="20"/>
                  <w:szCs w:val="20"/>
                </w:rPr>
                <w:t>Overzicht attributen</w:t>
              </w:r>
            </w:ins>
          </w:p>
        </w:tc>
        <w:tc>
          <w:tcPr>
            <w:tcW w:w="988"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92" w:author="Arjan" w:date="2014-01-22T17:18:00Z"/>
                <w:rFonts w:ascii="Arial" w:eastAsia="Times New Roman" w:hAnsi="Arial" w:cs="Arial"/>
                <w:color w:val="000000"/>
                <w:sz w:val="20"/>
                <w:szCs w:val="20"/>
              </w:rPr>
            </w:pPr>
            <w:ins w:id="9393" w:author="Arjan" w:date="2014-01-22T17:18:00Z">
              <w:r w:rsidRPr="00F2006F">
                <w:rPr>
                  <w:rFonts w:ascii="Arial" w:eastAsia="Times New Roman" w:hAnsi="Arial" w:cs="Arial"/>
                  <w:i/>
                  <w:iCs/>
                  <w:color w:val="000000"/>
                  <w:sz w:val="20"/>
                  <w:szCs w:val="20"/>
                </w:rPr>
                <w:t>Code</w:t>
              </w:r>
            </w:ins>
          </w:p>
        </w:tc>
        <w:tc>
          <w:tcPr>
            <w:tcW w:w="3544"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94" w:author="Arjan" w:date="2014-01-22T17:18:00Z"/>
                <w:rFonts w:ascii="Arial" w:eastAsia="Times New Roman" w:hAnsi="Arial" w:cs="Arial"/>
                <w:color w:val="000000"/>
                <w:sz w:val="20"/>
                <w:szCs w:val="20"/>
              </w:rPr>
            </w:pPr>
            <w:ins w:id="9395" w:author="Arjan" w:date="2014-01-22T17:18:00Z">
              <w:r w:rsidRPr="00F2006F">
                <w:rPr>
                  <w:rFonts w:ascii="Arial" w:eastAsia="Times New Roman" w:hAnsi="Arial" w:cs="Arial"/>
                  <w:i/>
                  <w:iCs/>
                  <w:color w:val="000000"/>
                  <w:sz w:val="20"/>
                  <w:szCs w:val="20"/>
                </w:rPr>
                <w:t>Gegevensnaam</w:t>
              </w:r>
            </w:ins>
          </w:p>
        </w:tc>
        <w:tc>
          <w:tcPr>
            <w:tcW w:w="1138"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396" w:author="Arjan" w:date="2014-01-22T17:18:00Z"/>
                <w:rFonts w:ascii="Arial" w:eastAsia="Times New Roman" w:hAnsi="Arial" w:cs="Arial"/>
                <w:color w:val="000000"/>
                <w:sz w:val="20"/>
                <w:szCs w:val="20"/>
              </w:rPr>
            </w:pPr>
            <w:ins w:id="9397" w:author="Arjan" w:date="2014-01-22T17:18:00Z">
              <w:r w:rsidRPr="00F2006F">
                <w:rPr>
                  <w:rFonts w:ascii="Arial" w:eastAsia="Times New Roman" w:hAnsi="Arial" w:cs="Arial"/>
                  <w:i/>
                  <w:iCs/>
                  <w:color w:val="000000"/>
                  <w:sz w:val="20"/>
                  <w:szCs w:val="20"/>
                </w:rPr>
                <w:t>Herkomst</w:t>
              </w:r>
            </w:ins>
          </w:p>
        </w:tc>
      </w:tr>
      <w:tr w:rsidR="007A6C44" w:rsidRPr="00F2006F" w:rsidTr="007A6C44">
        <w:trPr>
          <w:ins w:id="9398" w:author="Arjan" w:date="2014-01-22T17:18:00Z"/>
        </w:trPr>
        <w:tc>
          <w:tcPr>
            <w:tcW w:w="3690" w:type="dxa"/>
            <w:tcBorders>
              <w:top w:val="nil"/>
              <w:left w:val="nil"/>
              <w:bottom w:val="nil"/>
              <w:right w:val="nil"/>
            </w:tcBorders>
          </w:tcPr>
          <w:p w:rsidR="007A6C44" w:rsidRDefault="007A6C44" w:rsidP="007A6C44">
            <w:pPr>
              <w:autoSpaceDE w:val="0"/>
              <w:autoSpaceDN w:val="0"/>
              <w:adjustRightInd w:val="0"/>
              <w:spacing w:after="0" w:line="240" w:lineRule="auto"/>
              <w:rPr>
                <w:ins w:id="9399" w:author="Arjan" w:date="2014-01-22T17:18:00Z"/>
                <w:rFonts w:ascii="Arial" w:eastAsia="Times New Roman" w:hAnsi="Arial" w:cs="Arial"/>
                <w:b/>
                <w:bCs/>
                <w:color w:val="000000"/>
                <w:sz w:val="20"/>
                <w:szCs w:val="20"/>
              </w:rPr>
            </w:pPr>
          </w:p>
        </w:tc>
        <w:tc>
          <w:tcPr>
            <w:tcW w:w="988" w:type="dxa"/>
            <w:tcBorders>
              <w:top w:val="nil"/>
              <w:left w:val="nil"/>
              <w:bottom w:val="nil"/>
              <w:right w:val="nil"/>
            </w:tcBorders>
          </w:tcPr>
          <w:p w:rsidR="007A6C44" w:rsidRPr="00BC30EF" w:rsidRDefault="007A6C44" w:rsidP="007A6C44">
            <w:pPr>
              <w:autoSpaceDE w:val="0"/>
              <w:autoSpaceDN w:val="0"/>
              <w:adjustRightInd w:val="0"/>
              <w:spacing w:after="0" w:line="240" w:lineRule="auto"/>
              <w:rPr>
                <w:ins w:id="9400" w:author="Arjan" w:date="2014-01-22T17:18:00Z"/>
                <w:rFonts w:ascii="Arial" w:eastAsia="Times New Roman" w:hAnsi="Arial" w:cs="Arial"/>
                <w:iCs/>
                <w:color w:val="000000"/>
                <w:sz w:val="20"/>
                <w:szCs w:val="20"/>
              </w:rPr>
            </w:pPr>
          </w:p>
        </w:tc>
        <w:tc>
          <w:tcPr>
            <w:tcW w:w="3544"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01" w:author="Arjan" w:date="2014-01-22T17:18:00Z"/>
                <w:rFonts w:ascii="Arial" w:eastAsia="Times New Roman" w:hAnsi="Arial" w:cs="Arial"/>
                <w:color w:val="000000"/>
                <w:sz w:val="20"/>
                <w:szCs w:val="20"/>
              </w:rPr>
            </w:pPr>
          </w:p>
        </w:tc>
        <w:tc>
          <w:tcPr>
            <w:tcW w:w="1138"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02" w:author="Arjan" w:date="2014-01-22T17:18:00Z"/>
                <w:rFonts w:ascii="Arial" w:eastAsia="Times New Roman" w:hAnsi="Arial" w:cs="Arial"/>
                <w:color w:val="000000"/>
                <w:sz w:val="20"/>
                <w:szCs w:val="20"/>
              </w:rPr>
            </w:pPr>
          </w:p>
        </w:tc>
      </w:tr>
      <w:tr w:rsidR="007A6C44" w:rsidRPr="00F2006F" w:rsidTr="007A6C44">
        <w:trPr>
          <w:ins w:id="9403"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04"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405" w:author="Arjan" w:date="2014-01-22T17:18:00Z"/>
                <w:rFonts w:ascii="Arial" w:eastAsia="Times New Roman" w:hAnsi="Arial" w:cs="Arial"/>
                <w:b/>
                <w:bCs/>
                <w:color w:val="000000"/>
                <w:sz w:val="20"/>
                <w:szCs w:val="20"/>
              </w:rPr>
            </w:pPr>
          </w:p>
        </w:tc>
      </w:tr>
      <w:tr w:rsidR="007A6C44" w:rsidRPr="00F2006F" w:rsidTr="007A6C44">
        <w:trPr>
          <w:ins w:id="9406"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07" w:author="Arjan" w:date="2014-01-22T17:18:00Z"/>
                <w:rFonts w:ascii="Arial" w:eastAsia="Times New Roman" w:hAnsi="Arial" w:cs="Arial"/>
                <w:color w:val="000000"/>
                <w:sz w:val="20"/>
                <w:szCs w:val="20"/>
              </w:rPr>
            </w:pPr>
            <w:ins w:id="9408" w:author="Arjan" w:date="2014-01-22T17:18:00Z">
              <w:r w:rsidRPr="00F2006F">
                <w:rPr>
                  <w:rFonts w:ascii="Arial" w:eastAsia="Times New Roman" w:hAnsi="Arial" w:cs="Arial"/>
                  <w:b/>
                  <w:bCs/>
                  <w:color w:val="000000"/>
                  <w:sz w:val="20"/>
                  <w:szCs w:val="20"/>
                </w:rPr>
                <w:t>Indicatie materiële historie</w:t>
              </w:r>
            </w:ins>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409" w:author="Arjan" w:date="2014-01-22T17:18:00Z"/>
                <w:rFonts w:ascii="Arial" w:eastAsia="Times New Roman" w:hAnsi="Arial" w:cs="Arial"/>
                <w:color w:val="000000"/>
                <w:sz w:val="20"/>
                <w:szCs w:val="20"/>
              </w:rPr>
            </w:pPr>
            <w:ins w:id="9410" w:author="Arjan" w:date="2014-01-22T17:18:00Z">
              <w:r w:rsidRPr="00F2006F">
                <w:rPr>
                  <w:rFonts w:ascii="Arial" w:eastAsia="Times New Roman" w:hAnsi="Arial" w:cs="Arial"/>
                  <w:color w:val="000000"/>
                  <w:sz w:val="20"/>
                  <w:szCs w:val="20"/>
                </w:rPr>
                <w:t>Nee</w:t>
              </w:r>
            </w:ins>
          </w:p>
        </w:tc>
      </w:tr>
      <w:tr w:rsidR="007A6C44" w:rsidRPr="00F2006F" w:rsidTr="007A6C44">
        <w:trPr>
          <w:ins w:id="9411"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12"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413" w:author="Arjan" w:date="2014-01-22T17:18:00Z"/>
                <w:rFonts w:ascii="Arial" w:eastAsia="Times New Roman" w:hAnsi="Arial" w:cs="Arial"/>
                <w:b/>
                <w:bCs/>
                <w:color w:val="000000"/>
                <w:sz w:val="20"/>
                <w:szCs w:val="20"/>
              </w:rPr>
            </w:pPr>
          </w:p>
        </w:tc>
      </w:tr>
      <w:tr w:rsidR="007A6C44" w:rsidRPr="00F2006F" w:rsidTr="007A6C44">
        <w:trPr>
          <w:ins w:id="9414"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15" w:author="Arjan" w:date="2014-01-22T17:18:00Z"/>
                <w:rFonts w:ascii="Arial" w:eastAsia="Times New Roman" w:hAnsi="Arial" w:cs="Arial"/>
                <w:color w:val="000000"/>
                <w:sz w:val="20"/>
                <w:szCs w:val="20"/>
              </w:rPr>
            </w:pPr>
            <w:ins w:id="9416" w:author="Arjan" w:date="2014-01-22T17:18:00Z">
              <w:r w:rsidRPr="00F2006F">
                <w:rPr>
                  <w:rFonts w:ascii="Arial" w:eastAsia="Times New Roman" w:hAnsi="Arial" w:cs="Arial"/>
                  <w:b/>
                  <w:bCs/>
                  <w:color w:val="000000"/>
                  <w:sz w:val="20"/>
                  <w:szCs w:val="20"/>
                </w:rPr>
                <w:t>Indicatie formele historie</w:t>
              </w:r>
            </w:ins>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417" w:author="Arjan" w:date="2014-01-22T17:18:00Z"/>
                <w:rFonts w:ascii="Arial" w:eastAsia="Times New Roman" w:hAnsi="Arial" w:cs="Arial"/>
                <w:color w:val="000000"/>
                <w:sz w:val="20"/>
                <w:szCs w:val="20"/>
              </w:rPr>
            </w:pPr>
            <w:ins w:id="9418" w:author="Arjan" w:date="2014-01-22T17:18:00Z">
              <w:r w:rsidRPr="00F2006F">
                <w:rPr>
                  <w:rFonts w:ascii="Arial" w:eastAsia="Times New Roman" w:hAnsi="Arial" w:cs="Arial"/>
                  <w:color w:val="000000"/>
                  <w:sz w:val="20"/>
                  <w:szCs w:val="20"/>
                </w:rPr>
                <w:t>Nee</w:t>
              </w:r>
            </w:ins>
          </w:p>
        </w:tc>
      </w:tr>
      <w:tr w:rsidR="007A6C44" w:rsidRPr="00F2006F" w:rsidTr="007A6C44">
        <w:trPr>
          <w:trHeight w:val="230"/>
          <w:ins w:id="9419"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20"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421" w:author="Arjan" w:date="2014-01-22T17:18:00Z"/>
                <w:rFonts w:ascii="Arial" w:eastAsia="Times New Roman" w:hAnsi="Arial" w:cs="Arial"/>
                <w:b/>
                <w:bCs/>
                <w:color w:val="000000"/>
                <w:sz w:val="20"/>
                <w:szCs w:val="20"/>
              </w:rPr>
            </w:pPr>
          </w:p>
        </w:tc>
      </w:tr>
      <w:tr w:rsidR="007A6C44" w:rsidRPr="00F2006F" w:rsidTr="007A6C44">
        <w:trPr>
          <w:ins w:id="9422"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23" w:author="Arjan" w:date="2014-01-22T17:18:00Z"/>
                <w:rFonts w:ascii="Arial" w:eastAsia="Times New Roman" w:hAnsi="Arial" w:cs="Arial"/>
                <w:color w:val="000000"/>
                <w:sz w:val="20"/>
                <w:szCs w:val="20"/>
              </w:rPr>
            </w:pPr>
            <w:ins w:id="9424" w:author="Arjan" w:date="2014-01-22T17:18:00Z">
              <w:r w:rsidRPr="00F2006F">
                <w:rPr>
                  <w:rFonts w:ascii="Arial" w:eastAsia="Times New Roman" w:hAnsi="Arial" w:cs="Arial"/>
                  <w:b/>
                  <w:bCs/>
                  <w:color w:val="000000"/>
                  <w:sz w:val="20"/>
                  <w:szCs w:val="20"/>
                </w:rPr>
                <w:t>Aanduiding brondocument</w:t>
              </w:r>
            </w:ins>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425" w:author="Arjan" w:date="2014-01-22T17:18:00Z"/>
                <w:rFonts w:ascii="Arial" w:eastAsia="Times New Roman" w:hAnsi="Arial" w:cs="Arial"/>
                <w:color w:val="000000"/>
                <w:sz w:val="20"/>
                <w:szCs w:val="20"/>
              </w:rPr>
            </w:pPr>
          </w:p>
        </w:tc>
      </w:tr>
      <w:tr w:rsidR="007A6C44" w:rsidRPr="00F2006F" w:rsidTr="007A6C44">
        <w:trPr>
          <w:ins w:id="9426"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27"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428" w:author="Arjan" w:date="2014-01-22T17:18:00Z"/>
                <w:rFonts w:ascii="Arial" w:eastAsia="Times New Roman" w:hAnsi="Arial" w:cs="Arial"/>
                <w:b/>
                <w:bCs/>
                <w:color w:val="000000"/>
                <w:sz w:val="20"/>
                <w:szCs w:val="20"/>
              </w:rPr>
            </w:pPr>
          </w:p>
        </w:tc>
      </w:tr>
      <w:tr w:rsidR="007A6C44" w:rsidRPr="00F2006F" w:rsidTr="007A6C44">
        <w:trPr>
          <w:ins w:id="9429"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30" w:author="Arjan" w:date="2014-01-22T17:18:00Z"/>
                <w:rFonts w:ascii="Arial" w:eastAsia="Times New Roman" w:hAnsi="Arial" w:cs="Arial"/>
                <w:color w:val="000000"/>
                <w:sz w:val="20"/>
                <w:szCs w:val="20"/>
              </w:rPr>
            </w:pPr>
            <w:ins w:id="9431" w:author="Arjan" w:date="2014-01-22T17:18:00Z">
              <w:r w:rsidRPr="00F2006F">
                <w:rPr>
                  <w:rFonts w:ascii="Arial" w:eastAsia="Times New Roman" w:hAnsi="Arial" w:cs="Arial"/>
                  <w:b/>
                  <w:bCs/>
                  <w:color w:val="000000"/>
                  <w:sz w:val="20"/>
                  <w:szCs w:val="20"/>
                </w:rPr>
                <w:t>Indicatie in onderzoek</w:t>
              </w:r>
            </w:ins>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432" w:author="Arjan" w:date="2014-01-22T17:18:00Z"/>
                <w:rFonts w:ascii="Arial" w:eastAsia="Times New Roman" w:hAnsi="Arial" w:cs="Arial"/>
                <w:color w:val="000000"/>
                <w:sz w:val="20"/>
                <w:szCs w:val="20"/>
              </w:rPr>
            </w:pPr>
            <w:ins w:id="9433" w:author="Arjan" w:date="2014-01-22T17:18:00Z">
              <w:r w:rsidRPr="00F2006F">
                <w:rPr>
                  <w:rFonts w:ascii="Arial" w:eastAsia="Times New Roman" w:hAnsi="Arial" w:cs="Arial"/>
                  <w:color w:val="000000"/>
                  <w:sz w:val="20"/>
                  <w:szCs w:val="20"/>
                </w:rPr>
                <w:t>Nee</w:t>
              </w:r>
            </w:ins>
          </w:p>
        </w:tc>
      </w:tr>
      <w:tr w:rsidR="007A6C44" w:rsidRPr="00F2006F" w:rsidTr="007A6C44">
        <w:trPr>
          <w:trHeight w:val="250"/>
          <w:ins w:id="9434"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35"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436" w:author="Arjan" w:date="2014-01-22T17:18:00Z"/>
                <w:rFonts w:ascii="Arial" w:eastAsia="Times New Roman" w:hAnsi="Arial" w:cs="Arial"/>
                <w:b/>
                <w:bCs/>
                <w:color w:val="000000"/>
                <w:sz w:val="20"/>
                <w:szCs w:val="20"/>
              </w:rPr>
            </w:pPr>
          </w:p>
        </w:tc>
      </w:tr>
      <w:tr w:rsidR="007A6C44" w:rsidRPr="00F2006F" w:rsidTr="007A6C44">
        <w:trPr>
          <w:trHeight w:val="371"/>
          <w:ins w:id="9437"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38" w:author="Arjan" w:date="2014-01-22T17:18:00Z"/>
                <w:rFonts w:ascii="Arial" w:eastAsia="Times New Roman" w:hAnsi="Arial" w:cs="Arial"/>
                <w:color w:val="000000"/>
                <w:sz w:val="20"/>
                <w:szCs w:val="20"/>
              </w:rPr>
            </w:pPr>
            <w:ins w:id="9439" w:author="Arjan" w:date="2014-01-22T17:18:00Z">
              <w:r w:rsidRPr="00F2006F">
                <w:rPr>
                  <w:rFonts w:ascii="Arial" w:eastAsia="Times New Roman" w:hAnsi="Arial" w:cs="Arial"/>
                  <w:b/>
                  <w:bCs/>
                  <w:color w:val="000000"/>
                  <w:sz w:val="20"/>
                  <w:szCs w:val="20"/>
                </w:rPr>
                <w:t>Aanduiding strijdigheid/nietigheid</w:t>
              </w:r>
            </w:ins>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440" w:author="Arjan" w:date="2014-01-22T17:18:00Z"/>
                <w:rFonts w:ascii="Arial" w:eastAsia="Times New Roman" w:hAnsi="Arial" w:cs="Arial"/>
                <w:color w:val="000000"/>
                <w:sz w:val="20"/>
                <w:szCs w:val="20"/>
              </w:rPr>
            </w:pPr>
            <w:ins w:id="9441" w:author="Arjan" w:date="2014-01-22T17:18:00Z">
              <w:r w:rsidRPr="00F2006F">
                <w:rPr>
                  <w:rFonts w:ascii="Arial" w:eastAsia="Times New Roman" w:hAnsi="Arial" w:cs="Arial"/>
                  <w:color w:val="000000"/>
                  <w:sz w:val="20"/>
                  <w:szCs w:val="20"/>
                </w:rPr>
                <w:t>Nee</w:t>
              </w:r>
            </w:ins>
          </w:p>
        </w:tc>
      </w:tr>
      <w:tr w:rsidR="007A6C44" w:rsidRPr="00F2006F" w:rsidTr="007A6C44">
        <w:trPr>
          <w:trHeight w:val="185"/>
          <w:ins w:id="9442"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43"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444" w:author="Arjan" w:date="2014-01-22T17:18:00Z"/>
                <w:rFonts w:ascii="Arial" w:eastAsia="Times New Roman" w:hAnsi="Arial" w:cs="Arial"/>
                <w:b/>
                <w:bCs/>
                <w:color w:val="000000"/>
                <w:sz w:val="20"/>
                <w:szCs w:val="20"/>
              </w:rPr>
            </w:pPr>
          </w:p>
        </w:tc>
      </w:tr>
      <w:tr w:rsidR="007A6C44" w:rsidRPr="00F2006F" w:rsidTr="007A6C44">
        <w:trPr>
          <w:trHeight w:val="185"/>
          <w:ins w:id="9445"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46" w:author="Arjan" w:date="2014-01-22T17:18:00Z"/>
                <w:rFonts w:ascii="Arial" w:eastAsia="Times New Roman" w:hAnsi="Arial" w:cs="Arial"/>
                <w:color w:val="000000"/>
                <w:sz w:val="20"/>
                <w:szCs w:val="20"/>
              </w:rPr>
            </w:pPr>
            <w:ins w:id="9447" w:author="Arjan" w:date="2014-01-22T17:18:00Z">
              <w:r w:rsidRPr="00F2006F">
                <w:rPr>
                  <w:rFonts w:ascii="Arial" w:eastAsia="Times New Roman" w:hAnsi="Arial" w:cs="Arial"/>
                  <w:b/>
                  <w:bCs/>
                  <w:color w:val="000000"/>
                  <w:sz w:val="20"/>
                  <w:szCs w:val="20"/>
                </w:rPr>
                <w:t>Indicatie kardinaliteit</w:t>
              </w:r>
            </w:ins>
          </w:p>
        </w:tc>
        <w:tc>
          <w:tcPr>
            <w:tcW w:w="5670" w:type="dxa"/>
            <w:gridSpan w:val="3"/>
            <w:tcBorders>
              <w:top w:val="nil"/>
              <w:left w:val="nil"/>
              <w:bottom w:val="nil"/>
              <w:right w:val="nil"/>
            </w:tcBorders>
          </w:tcPr>
          <w:p w:rsidR="007A6C44" w:rsidRPr="00F2006F" w:rsidRDefault="00AC042C" w:rsidP="00AC042C">
            <w:pPr>
              <w:autoSpaceDE w:val="0"/>
              <w:autoSpaceDN w:val="0"/>
              <w:adjustRightInd w:val="0"/>
              <w:spacing w:after="0" w:line="240" w:lineRule="auto"/>
              <w:rPr>
                <w:ins w:id="9448" w:author="Arjan" w:date="2014-01-22T17:18:00Z"/>
                <w:rFonts w:ascii="Arial" w:eastAsia="Times New Roman" w:hAnsi="Arial" w:cs="Arial"/>
                <w:color w:val="000000"/>
                <w:sz w:val="20"/>
                <w:szCs w:val="20"/>
              </w:rPr>
            </w:pPr>
            <w:ins w:id="9449" w:author="Arjan" w:date="2014-01-22T17:21:00Z">
              <w:r>
                <w:rPr>
                  <w:rFonts w:ascii="Arial" w:hAnsi="Arial" w:cs="Arial"/>
                  <w:sz w:val="20"/>
                  <w:szCs w:val="20"/>
                  <w:lang w:val="en-AU"/>
                </w:rPr>
                <w:t>0 - N</w:t>
              </w:r>
            </w:ins>
            <w:ins w:id="9450" w:author="Arjan" w:date="2014-01-22T17:18:00Z">
              <w:r w:rsidR="008F2B4B" w:rsidRPr="00F2006F">
                <w:rPr>
                  <w:rFonts w:ascii="Arial" w:hAnsi="Arial" w:cs="Arial"/>
                  <w:sz w:val="20"/>
                  <w:szCs w:val="20"/>
                  <w:lang w:val="en-AU"/>
                </w:rPr>
                <w:fldChar w:fldCharType="begin" w:fldLock="1"/>
              </w:r>
              <w:r w:rsidR="007A6C44" w:rsidRPr="00F2006F">
                <w:rPr>
                  <w:rFonts w:ascii="Arial" w:hAnsi="Arial" w:cs="Arial"/>
                  <w:sz w:val="20"/>
                  <w:szCs w:val="20"/>
                  <w:lang w:val="en-AU"/>
                </w:rPr>
                <w:instrText xml:space="preserve">MERGEFIELD </w:instrText>
              </w:r>
              <w:r w:rsidR="007A6C44" w:rsidRPr="00F2006F">
                <w:rPr>
                  <w:rFonts w:ascii="Arial" w:eastAsia="Times New Roman" w:hAnsi="Arial" w:cs="Arial"/>
                  <w:color w:val="000000"/>
                  <w:sz w:val="20"/>
                  <w:szCs w:val="20"/>
                </w:rPr>
                <w:instrText>Element.Multiplicity</w:instrText>
              </w:r>
              <w:r w:rsidR="008F2B4B" w:rsidRPr="00F2006F">
                <w:rPr>
                  <w:rFonts w:ascii="Arial" w:hAnsi="Arial" w:cs="Arial"/>
                  <w:sz w:val="20"/>
                  <w:szCs w:val="20"/>
                  <w:lang w:val="en-AU"/>
                </w:rPr>
                <w:fldChar w:fldCharType="end"/>
              </w:r>
            </w:ins>
          </w:p>
        </w:tc>
      </w:tr>
      <w:tr w:rsidR="007A6C44" w:rsidRPr="00F2006F" w:rsidTr="007A6C44">
        <w:trPr>
          <w:trHeight w:val="230"/>
          <w:ins w:id="9451"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52"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453" w:author="Arjan" w:date="2014-01-22T17:18:00Z"/>
                <w:rFonts w:ascii="Arial" w:eastAsia="Times New Roman" w:hAnsi="Arial" w:cs="Arial"/>
                <w:b/>
                <w:bCs/>
                <w:color w:val="000000"/>
                <w:sz w:val="20"/>
                <w:szCs w:val="20"/>
              </w:rPr>
            </w:pPr>
          </w:p>
        </w:tc>
      </w:tr>
      <w:tr w:rsidR="007A6C44" w:rsidRPr="00F2006F" w:rsidTr="007A6C44">
        <w:trPr>
          <w:trHeight w:val="230"/>
          <w:ins w:id="9454"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55" w:author="Arjan" w:date="2014-01-22T17:18:00Z"/>
                <w:rFonts w:ascii="Arial" w:eastAsia="Times New Roman" w:hAnsi="Arial" w:cs="Arial"/>
                <w:color w:val="000000"/>
                <w:sz w:val="20"/>
                <w:szCs w:val="20"/>
              </w:rPr>
            </w:pPr>
            <w:ins w:id="9456" w:author="Arjan" w:date="2014-01-22T17:18:00Z">
              <w:r w:rsidRPr="00F2006F">
                <w:rPr>
                  <w:rFonts w:ascii="Arial" w:eastAsia="Times New Roman" w:hAnsi="Arial" w:cs="Arial"/>
                  <w:b/>
                  <w:bCs/>
                  <w:color w:val="000000"/>
                  <w:sz w:val="20"/>
                  <w:szCs w:val="20"/>
                </w:rPr>
                <w:t>Indicatie authentiek</w:t>
              </w:r>
            </w:ins>
          </w:p>
        </w:tc>
        <w:tc>
          <w:tcPr>
            <w:tcW w:w="5670" w:type="dxa"/>
            <w:gridSpan w:val="3"/>
            <w:tcBorders>
              <w:top w:val="nil"/>
              <w:left w:val="nil"/>
              <w:bottom w:val="nil"/>
              <w:right w:val="nil"/>
            </w:tcBorders>
          </w:tcPr>
          <w:p w:rsidR="007A6C44" w:rsidRPr="00F2006F" w:rsidRDefault="00A91463" w:rsidP="007A6C44">
            <w:pPr>
              <w:autoSpaceDE w:val="0"/>
              <w:autoSpaceDN w:val="0"/>
              <w:adjustRightInd w:val="0"/>
              <w:spacing w:after="0" w:line="240" w:lineRule="auto"/>
              <w:rPr>
                <w:ins w:id="9457" w:author="Arjan" w:date="2014-01-22T17:18:00Z"/>
                <w:rFonts w:ascii="Arial" w:eastAsia="Times New Roman" w:hAnsi="Arial" w:cs="Arial"/>
                <w:color w:val="000000"/>
                <w:sz w:val="20"/>
                <w:szCs w:val="20"/>
              </w:rPr>
            </w:pPr>
            <w:ins w:id="9458" w:author="Arjan" w:date="2014-01-22T17:24:00Z">
              <w:r>
                <w:rPr>
                  <w:rFonts w:ascii="Arial" w:eastAsia="Times New Roman" w:hAnsi="Arial" w:cs="Arial"/>
                  <w:color w:val="000000"/>
                  <w:sz w:val="20"/>
                  <w:szCs w:val="20"/>
                </w:rPr>
                <w:t>Zaaktype</w:t>
              </w:r>
            </w:ins>
            <w:ins w:id="9459" w:author="Arjan" w:date="2014-01-22T17:25:00Z">
              <w:r>
                <w:rPr>
                  <w:rFonts w:ascii="Arial" w:eastAsia="Times New Roman" w:hAnsi="Arial" w:cs="Arial"/>
                  <w:color w:val="000000"/>
                  <w:sz w:val="20"/>
                  <w:szCs w:val="20"/>
                </w:rPr>
                <w:t>specifiek gegeven</w:t>
              </w:r>
            </w:ins>
          </w:p>
        </w:tc>
      </w:tr>
      <w:tr w:rsidR="007A6C44" w:rsidRPr="00F2006F" w:rsidTr="007A6C44">
        <w:trPr>
          <w:trHeight w:val="230"/>
          <w:ins w:id="9460"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61"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rsidR="007A6C44" w:rsidRPr="00F2006F" w:rsidRDefault="007A6C44" w:rsidP="007A6C44">
            <w:pPr>
              <w:autoSpaceDE w:val="0"/>
              <w:autoSpaceDN w:val="0"/>
              <w:adjustRightInd w:val="0"/>
              <w:spacing w:after="0" w:line="240" w:lineRule="auto"/>
              <w:rPr>
                <w:ins w:id="9462" w:author="Arjan" w:date="2014-01-22T17:18:00Z"/>
                <w:rFonts w:ascii="Arial" w:eastAsia="Times New Roman" w:hAnsi="Arial" w:cs="Arial"/>
                <w:b/>
                <w:bCs/>
                <w:color w:val="000000"/>
                <w:sz w:val="20"/>
                <w:szCs w:val="20"/>
              </w:rPr>
            </w:pPr>
          </w:p>
        </w:tc>
      </w:tr>
      <w:tr w:rsidR="007A6C44" w:rsidRPr="00F2006F" w:rsidTr="007A6C44">
        <w:trPr>
          <w:trHeight w:val="230"/>
          <w:ins w:id="9463" w:author="Arjan" w:date="2014-01-22T17:18:00Z"/>
        </w:trPr>
        <w:tc>
          <w:tcPr>
            <w:tcW w:w="3690" w:type="dxa"/>
            <w:tcBorders>
              <w:top w:val="nil"/>
              <w:left w:val="nil"/>
              <w:bottom w:val="nil"/>
              <w:right w:val="nil"/>
            </w:tcBorders>
          </w:tcPr>
          <w:p w:rsidR="007A6C44" w:rsidRPr="00F2006F" w:rsidRDefault="007A6C44" w:rsidP="007A6C44">
            <w:pPr>
              <w:autoSpaceDE w:val="0"/>
              <w:autoSpaceDN w:val="0"/>
              <w:adjustRightInd w:val="0"/>
              <w:spacing w:after="0" w:line="240" w:lineRule="auto"/>
              <w:rPr>
                <w:ins w:id="9464" w:author="Arjan" w:date="2014-01-22T17:18:00Z"/>
                <w:rFonts w:ascii="Arial" w:eastAsia="Times New Roman" w:hAnsi="Arial" w:cs="Arial"/>
                <w:color w:val="000000"/>
                <w:sz w:val="20"/>
                <w:szCs w:val="20"/>
              </w:rPr>
            </w:pPr>
            <w:ins w:id="9465" w:author="Arjan" w:date="2014-01-22T17:18:00Z">
              <w:r w:rsidRPr="00F2006F">
                <w:rPr>
                  <w:rFonts w:ascii="Arial" w:eastAsia="Times New Roman" w:hAnsi="Arial" w:cs="Arial"/>
                  <w:b/>
                  <w:bCs/>
                  <w:color w:val="000000"/>
                  <w:sz w:val="20"/>
                  <w:szCs w:val="20"/>
                </w:rPr>
                <w:t>Regels attribuutsoort</w:t>
              </w:r>
            </w:ins>
          </w:p>
        </w:tc>
        <w:tc>
          <w:tcPr>
            <w:tcW w:w="5670" w:type="dxa"/>
            <w:gridSpan w:val="3"/>
            <w:tcBorders>
              <w:top w:val="nil"/>
              <w:left w:val="nil"/>
              <w:bottom w:val="nil"/>
              <w:right w:val="nil"/>
            </w:tcBorders>
          </w:tcPr>
          <w:p w:rsidR="007A6C44" w:rsidRPr="00F2006F" w:rsidRDefault="00AC042C" w:rsidP="007A6C44">
            <w:pPr>
              <w:autoSpaceDE w:val="0"/>
              <w:autoSpaceDN w:val="0"/>
              <w:adjustRightInd w:val="0"/>
              <w:spacing w:after="0" w:line="240" w:lineRule="auto"/>
              <w:rPr>
                <w:ins w:id="9466" w:author="Arjan" w:date="2014-01-22T17:18:00Z"/>
                <w:rFonts w:ascii="Arial" w:eastAsia="Times New Roman" w:hAnsi="Arial" w:cs="Arial"/>
                <w:color w:val="000000"/>
                <w:sz w:val="20"/>
                <w:szCs w:val="20"/>
              </w:rPr>
            </w:pPr>
            <w:ins w:id="9467" w:author="Arjan" w:date="2014-01-22T17:21:00Z">
              <w:r>
                <w:rPr>
                  <w:rFonts w:ascii="Arial" w:eastAsia="Times New Roman" w:hAnsi="Arial" w:cs="Arial"/>
                  <w:color w:val="000000"/>
                  <w:sz w:val="20"/>
                  <w:szCs w:val="20"/>
                </w:rPr>
                <w:t>-</w:t>
              </w:r>
            </w:ins>
          </w:p>
        </w:tc>
      </w:tr>
    </w:tbl>
    <w:p w:rsidR="00435184" w:rsidRPr="006757BE" w:rsidRDefault="00435184" w:rsidP="00FC7BDD"/>
    <w:p w:rsidR="00FC7BDD" w:rsidRDefault="00FC7BDD" w:rsidP="00FC7BDD">
      <w:pPr>
        <w:pStyle w:val="Kop2"/>
        <w:rPr>
          <w:noProof/>
        </w:rPr>
      </w:pPr>
      <w:bookmarkStart w:id="9468" w:name="_Toc398129703"/>
      <w:r>
        <w:rPr>
          <w:noProof/>
        </w:rPr>
        <w:t>ZAAKTYPE</w:t>
      </w:r>
      <w:bookmarkEnd w:id="9468"/>
    </w:p>
    <w:p w:rsidR="00FC7BDD" w:rsidRPr="00DD0F4F" w:rsidRDefault="00FC7BDD" w:rsidP="006757BE">
      <w:pPr>
        <w:rPr>
          <w:lang w:val="nl-NL"/>
        </w:rPr>
      </w:pPr>
      <w:r w:rsidRPr="00DD0F4F">
        <w:rPr>
          <w:lang w:val="nl-NL"/>
        </w:rPr>
        <w:t>De unieke aanduiding van een ZAAKTYPE wordt nu gevormd door de Zaaktype-omschrijving. Dit geeft  een unieke aanduiding binnen één organisatie</w:t>
      </w:r>
      <w:r w:rsidR="005D4C64" w:rsidRPr="00DD0F4F">
        <w:rPr>
          <w:lang w:val="nl-NL"/>
        </w:rPr>
        <w:t xml:space="preserve"> (of eigenlijk binnen een registratie van zaken met bijbehorende gegevens)</w:t>
      </w:r>
      <w:r w:rsidRPr="00DD0F4F">
        <w:rPr>
          <w:lang w:val="nl-NL"/>
        </w:rPr>
        <w:t>. Als door organisaties samengewerkt wordt in een keten</w:t>
      </w:r>
      <w:r w:rsidR="005D4C64" w:rsidRPr="00DD0F4F">
        <w:rPr>
          <w:lang w:val="nl-NL"/>
        </w:rPr>
        <w:t>,</w:t>
      </w:r>
      <w:r w:rsidRPr="00DD0F4F">
        <w:rPr>
          <w:lang w:val="nl-NL"/>
        </w:rPr>
        <w:t xml:space="preserve"> is deze aanduiding pas uniek als daarover goede afspraken gemaakt worden en er conform die afspraken gewerkt wordt. Dit levert geen garantie op unieke aanduidingen van zaaktypen. </w:t>
      </w:r>
    </w:p>
    <w:p w:rsidR="00831B18" w:rsidRPr="00DD0F4F" w:rsidRDefault="00FC7BDD" w:rsidP="006757BE">
      <w:pPr>
        <w:rPr>
          <w:lang w:val="nl-NL"/>
        </w:rPr>
      </w:pPr>
      <w:r w:rsidRPr="00DD0F4F">
        <w:rPr>
          <w:lang w:val="nl-NL"/>
        </w:rPr>
        <w:t xml:space="preserve">In de ZTC 2.0 wordt de unieke aanduiding van een ZAAKTYPE gevormd door de unieke aanduiding van de CATALOGUS waartoe het ZAAKTYPE behoort in combinatie met de Zaaktype-identificatie (dus niet langer de Zaaktype-omschrijving). De unieke aanduiding van CATALOGUS is opgebouwd uit Domein (een afkorting waarmee wordt aangegeven voor welk domein in de CATALOGUS ZAAKTYPEn </w:t>
      </w:r>
      <w:r w:rsidRPr="00DD0F4F">
        <w:rPr>
          <w:lang w:val="nl-NL"/>
        </w:rPr>
        <w:lastRenderedPageBreak/>
        <w:t>zijn uitgewerkt) en RSIN (</w:t>
      </w:r>
      <w:r w:rsidR="00831B18" w:rsidRPr="00DD0F4F">
        <w:rPr>
          <w:lang w:val="nl-NL"/>
        </w:rPr>
        <w:t>het door een kamer toegekend uniek nummer voor de INGESCHREVEN NIET-NATUURLIJK PERSOON die de eigenaar is van de CATALOGUS</w:t>
      </w:r>
      <w:r w:rsidRPr="00DD0F4F">
        <w:rPr>
          <w:lang w:val="nl-NL"/>
        </w:rPr>
        <w:t>).</w:t>
      </w:r>
    </w:p>
    <w:p w:rsidR="00831B18" w:rsidRPr="00DD0F4F" w:rsidRDefault="00831B18" w:rsidP="006757BE">
      <w:pPr>
        <w:rPr>
          <w:lang w:val="nl-NL"/>
        </w:rPr>
      </w:pPr>
      <w:r w:rsidRPr="00DD0F4F">
        <w:rPr>
          <w:lang w:val="nl-NL"/>
        </w:rPr>
        <w:t>Aangezien het RGBZ de ZTC volgt modelle</w:t>
      </w:r>
      <w:r w:rsidR="00A75642" w:rsidRPr="00DD0F4F">
        <w:rPr>
          <w:lang w:val="nl-NL"/>
        </w:rPr>
        <w:t>re</w:t>
      </w:r>
      <w:r w:rsidRPr="00DD0F4F">
        <w:rPr>
          <w:lang w:val="nl-NL"/>
        </w:rPr>
        <w:t>n we de unieke aanduiding van ZAAKTYPE conform de ZTC 2.0. Daarmee voorzien we tevens in landelijk unieke aanduidingen van zaaktypen.</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469" w:name="BKM_7210A379_17EE_4143_A106_ECD9414B2A0D"/>
            <w:bookmarkEnd w:id="9469"/>
            <w:r w:rsidRPr="009E65CB">
              <w:rPr>
                <w:rFonts w:ascii="Arial" w:eastAsia="Times New Roman" w:hAnsi="Arial" w:cs="Arial"/>
                <w:b/>
                <w:bCs/>
                <w:color w:val="000000"/>
                <w:sz w:val="20"/>
                <w:szCs w:val="20"/>
              </w:rPr>
              <w:t>Naam objecttype</w:t>
            </w:r>
          </w:p>
        </w:tc>
        <w:tc>
          <w:tcPr>
            <w:tcW w:w="5760" w:type="dxa"/>
            <w:gridSpan w:val="3"/>
            <w:tcBorders>
              <w:top w:val="nil"/>
              <w:left w:val="nil"/>
              <w:bottom w:val="nil"/>
              <w:right w:val="nil"/>
            </w:tcBorders>
          </w:tcPr>
          <w:p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Element.Name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ZAAKTYPE</w:t>
            </w:r>
            <w:r w:rsidRPr="009E65CB">
              <w:rPr>
                <w:rFonts w:ascii="Arial" w:hAnsi="Arial" w:cs="Arial"/>
                <w:sz w:val="20"/>
                <w:szCs w:val="20"/>
                <w:lang w:val="en-AU"/>
              </w:rPr>
              <w:fldChar w:fldCharType="end"/>
            </w:r>
          </w:p>
        </w:tc>
      </w:tr>
      <w:tr w:rsidR="009E65CB" w:rsidRPr="009E65CB" w:rsidTr="002B0381">
        <w:trPr>
          <w:trHeight w:val="260"/>
        </w:trPr>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r>
      <w:tr w:rsidR="009E65CB" w:rsidRPr="005E066D"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b/>
                <w:bCs/>
                <w:color w:val="000000"/>
                <w:sz w:val="20"/>
                <w:szCs w:val="20"/>
              </w:rPr>
            </w:pPr>
            <w:r w:rsidRPr="009E65CB">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rsidR="009E65CB" w:rsidRPr="00DD0F4F" w:rsidRDefault="009E65CB" w:rsidP="00650FA0">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Het betreft de indeling of groepering van zaken naar hun aard, zoals “Behandelen aanvraag bouwvergunning” en “Behandelen aanvraag ontheffing parkeren”. </w:t>
            </w:r>
            <w:del w:id="9470" w:author="Arjan" w:date="2014-01-22T19:37:00Z">
              <w:r w:rsidRPr="00DD0F4F" w:rsidDel="00650FA0">
                <w:rPr>
                  <w:rFonts w:ascii="Arial" w:eastAsia="Times New Roman" w:hAnsi="Arial" w:cs="Arial"/>
                  <w:color w:val="000000"/>
                  <w:sz w:val="20"/>
                  <w:szCs w:val="20"/>
                  <w:lang w:val="nl-NL"/>
                </w:rPr>
                <w:delText xml:space="preserve">Elk zaaktype komt overeen met of valt binnen de generieke typering van zaken zoals landelijk gehanteerd in de Zaaktypecatalogus, de Zaaktype-omschrijving generiek . </w:delText>
              </w:r>
            </w:del>
            <w:ins w:id="9471" w:author="Arjan" w:date="2014-01-22T19:37:00Z">
              <w:r w:rsidR="00650FA0" w:rsidRPr="00DD0F4F">
                <w:rPr>
                  <w:rFonts w:ascii="Arial" w:eastAsia="Times New Roman" w:hAnsi="Arial" w:cs="Arial"/>
                  <w:noProof/>
                  <w:color w:val="000000"/>
                  <w:sz w:val="20"/>
                  <w:szCs w:val="20"/>
                  <w:lang w:val="nl-NL"/>
                </w:rPr>
                <w:t xml:space="preserve">De afbakening van een zaaktype komt overeen met een bedrijfsproces: ‘van klant tot klant’. </w:t>
              </w:r>
            </w:ins>
            <w:del w:id="9472" w:author="Arjan" w:date="2014-01-22T19:39:00Z">
              <w:r w:rsidRPr="00DD0F4F" w:rsidDel="00650FA0">
                <w:rPr>
                  <w:rFonts w:ascii="Arial" w:eastAsia="Times New Roman" w:hAnsi="Arial" w:cs="Arial"/>
                  <w:color w:val="000000"/>
                  <w:sz w:val="20"/>
                  <w:szCs w:val="20"/>
                  <w:lang w:val="nl-NL"/>
                </w:rPr>
                <w:delText>Het zaaktype stelt organisatie in staat hun eigen typering aan te houden en, d.m.v. de zaaktype-omschrijving generiek, toch aan te kunnen sluiten op de landelijk gehanteerde typering generiek.</w:delText>
              </w:r>
            </w:del>
          </w:p>
        </w:tc>
      </w:tr>
      <w:tr w:rsidR="009E65CB" w:rsidRPr="005E066D" w:rsidTr="002B0381">
        <w:tc>
          <w:tcPr>
            <w:tcW w:w="3600" w:type="dxa"/>
            <w:tcBorders>
              <w:top w:val="nil"/>
              <w:left w:val="nil"/>
              <w:bottom w:val="nil"/>
              <w:right w:val="nil"/>
            </w:tcBorders>
          </w:tcPr>
          <w:p w:rsidR="009E65CB" w:rsidRPr="005E066D" w:rsidRDefault="009E65CB" w:rsidP="009E65CB">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9E65CB" w:rsidRPr="005E066D" w:rsidRDefault="009E65CB" w:rsidP="009E65CB">
            <w:pPr>
              <w:autoSpaceDE w:val="0"/>
              <w:autoSpaceDN w:val="0"/>
              <w:adjustRightInd w:val="0"/>
              <w:spacing w:after="0" w:line="240" w:lineRule="auto"/>
              <w:rPr>
                <w:rFonts w:ascii="Arial" w:eastAsia="Times New Roman" w:hAnsi="Arial" w:cs="Arial"/>
                <w:b/>
                <w:bCs/>
                <w:color w:val="000000"/>
                <w:sz w:val="20"/>
                <w:szCs w:val="20"/>
                <w:lang w:val="nl-NL"/>
              </w:rPr>
            </w:pPr>
          </w:p>
        </w:tc>
      </w:tr>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473" w:name="BKM_6EBF23E5_F428_479b_A18C_573CA7CA10EE"/>
            <w:bookmarkEnd w:id="9473"/>
            <w:r w:rsidRPr="009E65CB">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eastAsia="Times New Roman" w:hAnsi="Arial" w:cs="Arial"/>
                <w:i/>
                <w:iCs/>
                <w:color w:val="000000"/>
                <w:sz w:val="20"/>
                <w:szCs w:val="20"/>
              </w:rPr>
              <w:t>Code</w:t>
            </w:r>
          </w:p>
        </w:tc>
        <w:tc>
          <w:tcPr>
            <w:tcW w:w="333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eastAsia="Times New Roman" w:hAnsi="Arial" w:cs="Arial"/>
                <w:i/>
                <w:iCs/>
                <w:color w:val="000000"/>
                <w:sz w:val="20"/>
                <w:szCs w:val="20"/>
              </w:rPr>
              <w:t>Gegevensnaam</w:t>
            </w:r>
          </w:p>
        </w:tc>
        <w:tc>
          <w:tcPr>
            <w:tcW w:w="135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eastAsia="Times New Roman" w:hAnsi="Arial" w:cs="Arial"/>
                <w:i/>
                <w:iCs/>
                <w:color w:val="000000"/>
                <w:sz w:val="20"/>
                <w:szCs w:val="20"/>
              </w:rPr>
              <w:t>Herkomst</w:t>
            </w:r>
          </w:p>
        </w:tc>
      </w:tr>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9E65CB" w:rsidRPr="009E65CB" w:rsidRDefault="002B0381" w:rsidP="009E65CB">
            <w:pPr>
              <w:autoSpaceDE w:val="0"/>
              <w:autoSpaceDN w:val="0"/>
              <w:adjustRightInd w:val="0"/>
              <w:spacing w:after="0" w:line="240" w:lineRule="auto"/>
              <w:rPr>
                <w:rFonts w:ascii="Arial" w:eastAsia="Times New Roman" w:hAnsi="Arial" w:cs="Arial"/>
                <w:color w:val="000000"/>
                <w:sz w:val="20"/>
                <w:szCs w:val="20"/>
              </w:rPr>
            </w:pPr>
            <w:ins w:id="9474" w:author="Arjan" w:date="2013-07-08T14:39:00Z">
              <w:r>
                <w:rPr>
                  <w:rFonts w:ascii="Arial" w:eastAsia="Times New Roman" w:hAnsi="Arial" w:cs="Arial"/>
                  <w:color w:val="000000"/>
                  <w:sz w:val="20"/>
                  <w:szCs w:val="20"/>
                </w:rPr>
                <w:t>Zaaktype-identificatie</w:t>
              </w:r>
            </w:ins>
          </w:p>
        </w:tc>
        <w:tc>
          <w:tcPr>
            <w:tcW w:w="1350" w:type="dxa"/>
            <w:tcBorders>
              <w:top w:val="nil"/>
              <w:left w:val="nil"/>
              <w:bottom w:val="nil"/>
              <w:right w:val="nil"/>
            </w:tcBorders>
          </w:tcPr>
          <w:p w:rsidR="009E65CB" w:rsidRPr="009E65CB" w:rsidRDefault="002B0381" w:rsidP="009E65CB">
            <w:pPr>
              <w:autoSpaceDE w:val="0"/>
              <w:autoSpaceDN w:val="0"/>
              <w:adjustRightInd w:val="0"/>
              <w:spacing w:after="0" w:line="240" w:lineRule="auto"/>
              <w:rPr>
                <w:rFonts w:ascii="Arial" w:eastAsia="Times New Roman" w:hAnsi="Arial" w:cs="Arial"/>
                <w:color w:val="000000"/>
                <w:sz w:val="20"/>
                <w:szCs w:val="20"/>
              </w:rPr>
            </w:pPr>
            <w:ins w:id="9475" w:author="Arjan" w:date="2013-07-08T14:41:00Z">
              <w:r>
                <w:rPr>
                  <w:rFonts w:ascii="Arial" w:eastAsia="Times New Roman" w:hAnsi="Arial" w:cs="Arial"/>
                  <w:color w:val="000000"/>
                  <w:sz w:val="20"/>
                  <w:szCs w:val="20"/>
                </w:rPr>
                <w:t>ZTC</w:t>
              </w:r>
            </w:ins>
          </w:p>
        </w:tc>
      </w:tr>
      <w:tr w:rsidR="002B0381" w:rsidRPr="009E65CB" w:rsidTr="002B0381">
        <w:tc>
          <w:tcPr>
            <w:tcW w:w="3600" w:type="dxa"/>
            <w:tcBorders>
              <w:top w:val="nil"/>
              <w:left w:val="nil"/>
              <w:bottom w:val="nil"/>
              <w:right w:val="nil"/>
            </w:tcBorders>
          </w:tcPr>
          <w:p w:rsidR="002B0381" w:rsidRPr="009E65CB" w:rsidRDefault="002B0381" w:rsidP="009E65CB">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2B0381" w:rsidRPr="009E65CB" w:rsidRDefault="002B0381"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2B0381" w:rsidRPr="009E65CB" w:rsidRDefault="002B0381" w:rsidP="009E65CB">
            <w:pPr>
              <w:autoSpaceDE w:val="0"/>
              <w:autoSpaceDN w:val="0"/>
              <w:adjustRightInd w:val="0"/>
              <w:spacing w:after="0" w:line="240" w:lineRule="auto"/>
              <w:rPr>
                <w:rFonts w:ascii="Arial" w:hAnsi="Arial" w:cs="Arial"/>
                <w:sz w:val="20"/>
                <w:szCs w:val="20"/>
                <w:lang w:val="en-AU"/>
              </w:rPr>
            </w:pPr>
            <w:ins w:id="9476" w:author="Arjan" w:date="2013-07-08T14:39:00Z">
              <w:r>
                <w:rPr>
                  <w:rFonts w:ascii="Arial" w:hAnsi="Arial" w:cs="Arial"/>
                  <w:sz w:val="20"/>
                  <w:szCs w:val="20"/>
                  <w:lang w:val="en-AU"/>
                </w:rPr>
                <w:t>Domein</w:t>
              </w:r>
            </w:ins>
          </w:p>
        </w:tc>
        <w:tc>
          <w:tcPr>
            <w:tcW w:w="1350" w:type="dxa"/>
            <w:tcBorders>
              <w:top w:val="nil"/>
              <w:left w:val="nil"/>
              <w:bottom w:val="nil"/>
              <w:right w:val="nil"/>
            </w:tcBorders>
          </w:tcPr>
          <w:p w:rsidR="002B0381" w:rsidRPr="009E65CB" w:rsidRDefault="002B0381" w:rsidP="009E65CB">
            <w:pPr>
              <w:autoSpaceDE w:val="0"/>
              <w:autoSpaceDN w:val="0"/>
              <w:adjustRightInd w:val="0"/>
              <w:spacing w:after="0" w:line="240" w:lineRule="auto"/>
              <w:rPr>
                <w:rFonts w:ascii="Arial" w:eastAsia="Times New Roman" w:hAnsi="Arial" w:cs="Arial"/>
                <w:color w:val="000000"/>
                <w:sz w:val="20"/>
                <w:szCs w:val="20"/>
              </w:rPr>
            </w:pPr>
            <w:ins w:id="9477" w:author="Arjan" w:date="2013-07-08T14:41:00Z">
              <w:r>
                <w:rPr>
                  <w:rFonts w:ascii="Arial" w:eastAsia="Times New Roman" w:hAnsi="Arial" w:cs="Arial"/>
                  <w:color w:val="000000"/>
                  <w:sz w:val="20"/>
                  <w:szCs w:val="20"/>
                </w:rPr>
                <w:t>ZTC</w:t>
              </w:r>
            </w:ins>
          </w:p>
        </w:tc>
      </w:tr>
      <w:tr w:rsidR="002B0381" w:rsidRPr="009E65CB" w:rsidTr="002B0381">
        <w:tc>
          <w:tcPr>
            <w:tcW w:w="3600" w:type="dxa"/>
            <w:tcBorders>
              <w:top w:val="nil"/>
              <w:left w:val="nil"/>
              <w:bottom w:val="nil"/>
              <w:right w:val="nil"/>
            </w:tcBorders>
          </w:tcPr>
          <w:p w:rsidR="002B0381" w:rsidRPr="009E65CB" w:rsidRDefault="002B0381" w:rsidP="009E65CB">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2B0381" w:rsidRPr="009E65CB" w:rsidRDefault="002B0381"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2B0381" w:rsidRPr="009E65CB" w:rsidRDefault="002B0381" w:rsidP="009E65CB">
            <w:pPr>
              <w:autoSpaceDE w:val="0"/>
              <w:autoSpaceDN w:val="0"/>
              <w:adjustRightInd w:val="0"/>
              <w:spacing w:after="0" w:line="240" w:lineRule="auto"/>
              <w:rPr>
                <w:rFonts w:ascii="Arial" w:hAnsi="Arial" w:cs="Arial"/>
                <w:sz w:val="20"/>
                <w:szCs w:val="20"/>
                <w:lang w:val="en-AU"/>
              </w:rPr>
            </w:pPr>
            <w:ins w:id="9478" w:author="Arjan" w:date="2013-07-08T14:39:00Z">
              <w:r>
                <w:rPr>
                  <w:rFonts w:ascii="Arial" w:hAnsi="Arial" w:cs="Arial"/>
                  <w:sz w:val="20"/>
                  <w:szCs w:val="20"/>
                  <w:lang w:val="en-AU"/>
                </w:rPr>
                <w:t>RSIN</w:t>
              </w:r>
            </w:ins>
          </w:p>
        </w:tc>
        <w:tc>
          <w:tcPr>
            <w:tcW w:w="1350" w:type="dxa"/>
            <w:tcBorders>
              <w:top w:val="nil"/>
              <w:left w:val="nil"/>
              <w:bottom w:val="nil"/>
              <w:right w:val="nil"/>
            </w:tcBorders>
          </w:tcPr>
          <w:p w:rsidR="002B0381" w:rsidRPr="009E65CB" w:rsidRDefault="002B0381" w:rsidP="009E65CB">
            <w:pPr>
              <w:autoSpaceDE w:val="0"/>
              <w:autoSpaceDN w:val="0"/>
              <w:adjustRightInd w:val="0"/>
              <w:spacing w:after="0" w:line="240" w:lineRule="auto"/>
              <w:rPr>
                <w:rFonts w:ascii="Arial" w:eastAsia="Times New Roman" w:hAnsi="Arial" w:cs="Arial"/>
                <w:color w:val="000000"/>
                <w:sz w:val="20"/>
                <w:szCs w:val="20"/>
              </w:rPr>
            </w:pPr>
            <w:ins w:id="9479" w:author="Arjan" w:date="2013-07-08T14:41:00Z">
              <w:r>
                <w:rPr>
                  <w:rFonts w:ascii="Arial" w:eastAsia="Times New Roman" w:hAnsi="Arial" w:cs="Arial"/>
                  <w:color w:val="000000"/>
                  <w:sz w:val="20"/>
                  <w:szCs w:val="20"/>
                </w:rPr>
                <w:t>ZTC</w:t>
              </w:r>
            </w:ins>
          </w:p>
        </w:tc>
      </w:tr>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480" w:name="BKM_189BD3BF_9167_4891_B937_73EBAAB53BD1"/>
            <w:bookmarkEnd w:id="9480"/>
          </w:p>
        </w:tc>
        <w:tc>
          <w:tcPr>
            <w:tcW w:w="108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eastAsia="Times New Roman" w:hAnsi="Arial" w:cs="Arial"/>
                <w:color w:val="000000"/>
                <w:sz w:val="20"/>
                <w:szCs w:val="20"/>
              </w:rPr>
              <w:t>0005</w:t>
            </w:r>
          </w:p>
        </w:tc>
        <w:tc>
          <w:tcPr>
            <w:tcW w:w="3330" w:type="dxa"/>
            <w:tcBorders>
              <w:top w:val="nil"/>
              <w:left w:val="nil"/>
              <w:bottom w:val="nil"/>
              <w:right w:val="nil"/>
            </w:tcBorders>
          </w:tcPr>
          <w:p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Zaaktype-omschrijving</w:t>
            </w:r>
            <w:r w:rsidRPr="009E65CB">
              <w:rPr>
                <w:rFonts w:ascii="Arial" w:hAnsi="Arial" w:cs="Arial"/>
                <w:sz w:val="20"/>
                <w:szCs w:val="20"/>
                <w:lang w:val="en-AU"/>
              </w:rPr>
              <w:fldChar w:fldCharType="end"/>
            </w:r>
          </w:p>
        </w:tc>
        <w:tc>
          <w:tcPr>
            <w:tcW w:w="135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481" w:author="Arjan" w:date="2013-07-08T15:52:00Z">
              <w:r w:rsidRPr="009E65CB" w:rsidDel="00A75642">
                <w:rPr>
                  <w:rFonts w:ascii="Arial" w:eastAsia="Times New Roman" w:hAnsi="Arial" w:cs="Arial"/>
                  <w:color w:val="000000"/>
                  <w:sz w:val="20"/>
                  <w:szCs w:val="20"/>
                </w:rPr>
                <w:delText>GFO Zaken 2004</w:delText>
              </w:r>
            </w:del>
            <w:ins w:id="9482" w:author="Arjan" w:date="2013-07-08T15:52:00Z">
              <w:r w:rsidR="00A75642">
                <w:rPr>
                  <w:rFonts w:ascii="Arial" w:eastAsia="Times New Roman" w:hAnsi="Arial" w:cs="Arial"/>
                  <w:color w:val="000000"/>
                  <w:sz w:val="20"/>
                  <w:szCs w:val="20"/>
                </w:rPr>
                <w:t>ZTC</w:t>
              </w:r>
            </w:ins>
          </w:p>
        </w:tc>
      </w:tr>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483" w:name="BKM_8AC6178D_D605_4238_A0FE_5C5E40A12B60"/>
            <w:bookmarkEnd w:id="9483"/>
          </w:p>
        </w:tc>
        <w:tc>
          <w:tcPr>
            <w:tcW w:w="108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Zaaktype-omschrijving generiek</w:t>
            </w:r>
            <w:r w:rsidRPr="009E65CB">
              <w:rPr>
                <w:rFonts w:ascii="Arial" w:hAnsi="Arial" w:cs="Arial"/>
                <w:sz w:val="20"/>
                <w:szCs w:val="20"/>
                <w:lang w:val="en-AU"/>
              </w:rPr>
              <w:fldChar w:fldCharType="end"/>
            </w:r>
          </w:p>
        </w:tc>
        <w:tc>
          <w:tcPr>
            <w:tcW w:w="135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484" w:author="Arjan" w:date="2013-07-08T15:52:00Z">
              <w:r w:rsidRPr="009E65CB" w:rsidDel="00A75642">
                <w:rPr>
                  <w:rFonts w:ascii="Arial" w:eastAsia="Times New Roman" w:hAnsi="Arial" w:cs="Arial"/>
                  <w:color w:val="000000"/>
                  <w:sz w:val="20"/>
                  <w:szCs w:val="20"/>
                </w:rPr>
                <w:delText>KING</w:delText>
              </w:r>
            </w:del>
            <w:ins w:id="9485" w:author="Arjan" w:date="2013-07-08T15:52:00Z">
              <w:r w:rsidR="00A75642">
                <w:rPr>
                  <w:rFonts w:ascii="Arial" w:eastAsia="Times New Roman" w:hAnsi="Arial" w:cs="Arial"/>
                  <w:color w:val="000000"/>
                  <w:sz w:val="20"/>
                  <w:szCs w:val="20"/>
                </w:rPr>
                <w:t>ZTC</w:t>
              </w:r>
            </w:ins>
          </w:p>
        </w:tc>
      </w:tr>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486" w:name="BKM_A0C90878_FDB3_4f79_99E8_F99309D1D4E6"/>
            <w:bookmarkEnd w:id="9486"/>
          </w:p>
        </w:tc>
        <w:tc>
          <w:tcPr>
            <w:tcW w:w="108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eastAsia="Times New Roman" w:hAnsi="Arial" w:cs="Arial"/>
                <w:color w:val="000000"/>
                <w:sz w:val="20"/>
                <w:szCs w:val="20"/>
              </w:rPr>
              <w:t>0006</w:t>
            </w:r>
          </w:p>
        </w:tc>
        <w:tc>
          <w:tcPr>
            <w:tcW w:w="3330" w:type="dxa"/>
            <w:tcBorders>
              <w:top w:val="nil"/>
              <w:left w:val="nil"/>
              <w:bottom w:val="nil"/>
              <w:right w:val="nil"/>
            </w:tcBorders>
          </w:tcPr>
          <w:p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Trefwoord</w:t>
            </w:r>
            <w:r w:rsidRPr="009E65CB">
              <w:rPr>
                <w:rFonts w:ascii="Arial" w:hAnsi="Arial" w:cs="Arial"/>
                <w:sz w:val="20"/>
                <w:szCs w:val="20"/>
                <w:lang w:val="en-AU"/>
              </w:rPr>
              <w:fldChar w:fldCharType="end"/>
            </w:r>
          </w:p>
        </w:tc>
        <w:tc>
          <w:tcPr>
            <w:tcW w:w="135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487" w:author="Arjan" w:date="2013-07-08T15:52:00Z">
              <w:r w:rsidRPr="009E65CB" w:rsidDel="00A75642">
                <w:rPr>
                  <w:rFonts w:ascii="Arial" w:eastAsia="Times New Roman" w:hAnsi="Arial" w:cs="Arial"/>
                  <w:color w:val="000000"/>
                  <w:sz w:val="20"/>
                  <w:szCs w:val="20"/>
                </w:rPr>
                <w:delText>GFO Zaken 2004</w:delText>
              </w:r>
            </w:del>
            <w:ins w:id="9488" w:author="Arjan" w:date="2013-07-08T15:52:00Z">
              <w:r w:rsidR="00A75642">
                <w:rPr>
                  <w:rFonts w:ascii="Arial" w:eastAsia="Times New Roman" w:hAnsi="Arial" w:cs="Arial"/>
                  <w:color w:val="000000"/>
                  <w:sz w:val="20"/>
                  <w:szCs w:val="20"/>
                </w:rPr>
                <w:t>ZTC</w:t>
              </w:r>
            </w:ins>
          </w:p>
        </w:tc>
      </w:tr>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489" w:name="BKM_7FC0FD86_BD22_4080_814C_E17637DC8605"/>
            <w:bookmarkEnd w:id="9489"/>
          </w:p>
        </w:tc>
        <w:tc>
          <w:tcPr>
            <w:tcW w:w="108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Doorlooptijd behandeling</w:t>
            </w:r>
            <w:r w:rsidRPr="009E65CB">
              <w:rPr>
                <w:rFonts w:ascii="Arial" w:hAnsi="Arial" w:cs="Arial"/>
                <w:sz w:val="20"/>
                <w:szCs w:val="20"/>
                <w:lang w:val="en-AU"/>
              </w:rPr>
              <w:fldChar w:fldCharType="end"/>
            </w:r>
          </w:p>
        </w:tc>
        <w:tc>
          <w:tcPr>
            <w:tcW w:w="135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490" w:author="Arjan" w:date="2013-07-08T15:53:00Z">
              <w:r w:rsidRPr="009E65CB" w:rsidDel="00A75642">
                <w:rPr>
                  <w:rFonts w:ascii="Arial" w:eastAsia="Times New Roman" w:hAnsi="Arial" w:cs="Arial"/>
                  <w:color w:val="000000"/>
                  <w:sz w:val="20"/>
                  <w:szCs w:val="20"/>
                </w:rPr>
                <w:delText>KING</w:delText>
              </w:r>
            </w:del>
            <w:ins w:id="9491" w:author="Arjan" w:date="2013-07-08T15:53:00Z">
              <w:r w:rsidR="00A75642">
                <w:rPr>
                  <w:rFonts w:ascii="Arial" w:eastAsia="Times New Roman" w:hAnsi="Arial" w:cs="Arial"/>
                  <w:color w:val="000000"/>
                  <w:sz w:val="20"/>
                  <w:szCs w:val="20"/>
                </w:rPr>
                <w:t>ZTC</w:t>
              </w:r>
            </w:ins>
          </w:p>
        </w:tc>
      </w:tr>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492" w:name="BKM_43E2E9F2_6A2C_44e0_A5B1_CEC8325D9C1F"/>
            <w:bookmarkEnd w:id="9492"/>
          </w:p>
        </w:tc>
        <w:tc>
          <w:tcPr>
            <w:tcW w:w="108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Servicenorm behandeling</w:t>
            </w:r>
            <w:r w:rsidRPr="009E65CB">
              <w:rPr>
                <w:rFonts w:ascii="Arial" w:hAnsi="Arial" w:cs="Arial"/>
                <w:sz w:val="20"/>
                <w:szCs w:val="20"/>
                <w:lang w:val="en-AU"/>
              </w:rPr>
              <w:fldChar w:fldCharType="end"/>
            </w:r>
          </w:p>
        </w:tc>
        <w:tc>
          <w:tcPr>
            <w:tcW w:w="135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493" w:author="Arjan" w:date="2013-07-08T15:53:00Z">
              <w:r w:rsidRPr="009E65CB" w:rsidDel="00A75642">
                <w:rPr>
                  <w:rFonts w:ascii="Arial" w:eastAsia="Times New Roman" w:hAnsi="Arial" w:cs="Arial"/>
                  <w:color w:val="000000"/>
                  <w:sz w:val="20"/>
                  <w:szCs w:val="20"/>
                </w:rPr>
                <w:delText>KING</w:delText>
              </w:r>
            </w:del>
            <w:ins w:id="9494" w:author="Arjan" w:date="2013-07-08T15:53:00Z">
              <w:r w:rsidR="00A75642">
                <w:rPr>
                  <w:rFonts w:ascii="Arial" w:eastAsia="Times New Roman" w:hAnsi="Arial" w:cs="Arial"/>
                  <w:color w:val="000000"/>
                  <w:sz w:val="20"/>
                  <w:szCs w:val="20"/>
                </w:rPr>
                <w:t>ZTC</w:t>
              </w:r>
            </w:ins>
          </w:p>
        </w:tc>
      </w:tr>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495" w:name="BKM_EA3C4D9F_1F0E_42bb_AF6C_468862470DEA"/>
            <w:bookmarkEnd w:id="9495"/>
          </w:p>
        </w:tc>
        <w:tc>
          <w:tcPr>
            <w:tcW w:w="108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Archief</w:t>
            </w:r>
            <w:ins w:id="9496" w:author="Arjan" w:date="2013-07-08T15:55:00Z">
              <w:r w:rsidR="00A75642">
                <w:rPr>
                  <w:rFonts w:ascii="Arial" w:eastAsia="Times New Roman" w:hAnsi="Arial" w:cs="Arial"/>
                  <w:color w:val="000000"/>
                  <w:sz w:val="20"/>
                  <w:szCs w:val="20"/>
                </w:rPr>
                <w:t>classificatie</w:t>
              </w:r>
            </w:ins>
            <w:r w:rsidR="009E65CB" w:rsidRPr="009E65CB">
              <w:rPr>
                <w:rFonts w:ascii="Arial" w:eastAsia="Times New Roman" w:hAnsi="Arial" w:cs="Arial"/>
                <w:color w:val="000000"/>
                <w:sz w:val="20"/>
                <w:szCs w:val="20"/>
              </w:rPr>
              <w:t>code</w:t>
            </w:r>
            <w:r w:rsidRPr="009E65CB">
              <w:rPr>
                <w:rFonts w:ascii="Arial" w:hAnsi="Arial" w:cs="Arial"/>
                <w:sz w:val="20"/>
                <w:szCs w:val="20"/>
                <w:lang w:val="en-AU"/>
              </w:rPr>
              <w:fldChar w:fldCharType="end"/>
            </w:r>
          </w:p>
        </w:tc>
        <w:tc>
          <w:tcPr>
            <w:tcW w:w="1350" w:type="dxa"/>
            <w:tcBorders>
              <w:top w:val="nil"/>
              <w:left w:val="nil"/>
              <w:bottom w:val="nil"/>
              <w:right w:val="nil"/>
            </w:tcBorders>
          </w:tcPr>
          <w:p w:rsidR="009E65CB" w:rsidRPr="009E65CB" w:rsidRDefault="009E65CB" w:rsidP="00A75642">
            <w:pPr>
              <w:autoSpaceDE w:val="0"/>
              <w:autoSpaceDN w:val="0"/>
              <w:adjustRightInd w:val="0"/>
              <w:spacing w:after="0" w:line="240" w:lineRule="auto"/>
              <w:ind w:left="708" w:hanging="708"/>
              <w:rPr>
                <w:rFonts w:ascii="Arial" w:eastAsia="Times New Roman" w:hAnsi="Arial" w:cs="Arial"/>
                <w:color w:val="000000"/>
                <w:sz w:val="20"/>
                <w:szCs w:val="20"/>
              </w:rPr>
            </w:pPr>
            <w:del w:id="9497" w:author="Arjan" w:date="2013-07-08T15:55:00Z">
              <w:r w:rsidRPr="009E65CB" w:rsidDel="00A75642">
                <w:rPr>
                  <w:rFonts w:ascii="Arial" w:eastAsia="Times New Roman" w:hAnsi="Arial" w:cs="Arial"/>
                  <w:color w:val="000000"/>
                  <w:sz w:val="20"/>
                  <w:szCs w:val="20"/>
                </w:rPr>
                <w:delText>KING</w:delText>
              </w:r>
            </w:del>
            <w:ins w:id="9498" w:author="Arjan" w:date="2013-07-08T15:55:00Z">
              <w:r w:rsidR="00A75642">
                <w:rPr>
                  <w:rFonts w:ascii="Arial" w:eastAsia="Times New Roman" w:hAnsi="Arial" w:cs="Arial"/>
                  <w:color w:val="000000"/>
                  <w:sz w:val="20"/>
                  <w:szCs w:val="20"/>
                </w:rPr>
                <w:t>ZT</w:t>
              </w:r>
            </w:ins>
            <w:ins w:id="9499" w:author="Arjan" w:date="2013-07-08T15:56:00Z">
              <w:r w:rsidR="00A75642">
                <w:rPr>
                  <w:rFonts w:ascii="Arial" w:eastAsia="Times New Roman" w:hAnsi="Arial" w:cs="Arial"/>
                  <w:color w:val="000000"/>
                  <w:sz w:val="20"/>
                  <w:szCs w:val="20"/>
                </w:rPr>
                <w:t>C</w:t>
              </w:r>
            </w:ins>
          </w:p>
        </w:tc>
      </w:tr>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500" w:name="BKM_7AA3DD6A_2FBC_4873_9B86_C80E9F87CDF8"/>
            <w:bookmarkEnd w:id="9500"/>
          </w:p>
        </w:tc>
        <w:tc>
          <w:tcPr>
            <w:tcW w:w="108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Vertrouwelijk</w:t>
            </w:r>
            <w:ins w:id="9501" w:author="Arjan" w:date="2013-07-08T15:54:00Z">
              <w:r w:rsidR="00A75642">
                <w:rPr>
                  <w:rFonts w:ascii="Arial" w:eastAsia="Times New Roman" w:hAnsi="Arial" w:cs="Arial"/>
                  <w:color w:val="000000"/>
                  <w:sz w:val="20"/>
                  <w:szCs w:val="20"/>
                </w:rPr>
                <w:t>heid</w:t>
              </w:r>
            </w:ins>
            <w:del w:id="9502" w:author="Arjan" w:date="2013-07-08T15:54:00Z">
              <w:r w:rsidR="009E65CB" w:rsidRPr="009E65CB" w:rsidDel="00A75642">
                <w:rPr>
                  <w:rFonts w:ascii="Arial" w:eastAsia="Times New Roman" w:hAnsi="Arial" w:cs="Arial"/>
                  <w:color w:val="000000"/>
                  <w:sz w:val="20"/>
                  <w:szCs w:val="20"/>
                </w:rPr>
                <w:delText xml:space="preserve"> </w:delText>
              </w:r>
            </w:del>
            <w:r w:rsidR="009E65CB" w:rsidRPr="009E65CB">
              <w:rPr>
                <w:rFonts w:ascii="Arial" w:eastAsia="Times New Roman" w:hAnsi="Arial" w:cs="Arial"/>
                <w:color w:val="000000"/>
                <w:sz w:val="20"/>
                <w:szCs w:val="20"/>
              </w:rPr>
              <w:t>aanduiding</w:t>
            </w:r>
            <w:r w:rsidRPr="009E65CB">
              <w:rPr>
                <w:rFonts w:ascii="Arial" w:hAnsi="Arial" w:cs="Arial"/>
                <w:sz w:val="20"/>
                <w:szCs w:val="20"/>
                <w:lang w:val="en-AU"/>
              </w:rPr>
              <w:fldChar w:fldCharType="end"/>
            </w:r>
          </w:p>
        </w:tc>
        <w:tc>
          <w:tcPr>
            <w:tcW w:w="135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503" w:author="Arjan" w:date="2013-07-08T15:54:00Z">
              <w:r w:rsidRPr="009E65CB" w:rsidDel="00A75642">
                <w:rPr>
                  <w:rFonts w:ascii="Arial" w:eastAsia="Times New Roman" w:hAnsi="Arial" w:cs="Arial"/>
                  <w:color w:val="000000"/>
                  <w:sz w:val="20"/>
                  <w:szCs w:val="20"/>
                </w:rPr>
                <w:delText>KING</w:delText>
              </w:r>
            </w:del>
            <w:ins w:id="9504" w:author="Arjan" w:date="2013-07-08T15:54:00Z">
              <w:r w:rsidR="00A75642">
                <w:rPr>
                  <w:rFonts w:ascii="Arial" w:eastAsia="Times New Roman" w:hAnsi="Arial" w:cs="Arial"/>
                  <w:color w:val="000000"/>
                  <w:sz w:val="20"/>
                  <w:szCs w:val="20"/>
                </w:rPr>
                <w:t>ZTC</w:t>
              </w:r>
            </w:ins>
          </w:p>
        </w:tc>
      </w:tr>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505" w:name="BKM_0F36D8CC_8F45_4e89_9A49_795AAF96EA04"/>
            <w:bookmarkEnd w:id="9505"/>
          </w:p>
        </w:tc>
        <w:tc>
          <w:tcPr>
            <w:tcW w:w="108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Publicatie-indicatie</w:t>
            </w:r>
            <w:r w:rsidRPr="009E65CB">
              <w:rPr>
                <w:rFonts w:ascii="Arial" w:hAnsi="Arial" w:cs="Arial"/>
                <w:sz w:val="20"/>
                <w:szCs w:val="20"/>
                <w:lang w:val="en-AU"/>
              </w:rPr>
              <w:fldChar w:fldCharType="end"/>
            </w:r>
          </w:p>
        </w:tc>
        <w:tc>
          <w:tcPr>
            <w:tcW w:w="135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506" w:author="Arjan" w:date="2013-07-08T15:56:00Z">
              <w:r w:rsidRPr="009E65CB" w:rsidDel="00A75642">
                <w:rPr>
                  <w:rFonts w:ascii="Arial" w:eastAsia="Times New Roman" w:hAnsi="Arial" w:cs="Arial"/>
                  <w:color w:val="000000"/>
                  <w:sz w:val="20"/>
                  <w:szCs w:val="20"/>
                </w:rPr>
                <w:delText>KING</w:delText>
              </w:r>
            </w:del>
            <w:ins w:id="9507" w:author="Arjan" w:date="2013-07-08T15:56:00Z">
              <w:r w:rsidR="00A75642">
                <w:rPr>
                  <w:rFonts w:ascii="Arial" w:eastAsia="Times New Roman" w:hAnsi="Arial" w:cs="Arial"/>
                  <w:color w:val="000000"/>
                  <w:sz w:val="20"/>
                  <w:szCs w:val="20"/>
                </w:rPr>
                <w:t>ZTC</w:t>
              </w:r>
            </w:ins>
          </w:p>
        </w:tc>
      </w:tr>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508" w:name="BKM_1706776B_9325_44fb_84CB_F0637097EAC3"/>
            <w:bookmarkEnd w:id="9508"/>
          </w:p>
        </w:tc>
        <w:tc>
          <w:tcPr>
            <w:tcW w:w="108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Zaakcategorie</w:t>
            </w:r>
            <w:r w:rsidRPr="009E65CB">
              <w:rPr>
                <w:rFonts w:ascii="Arial" w:hAnsi="Arial" w:cs="Arial"/>
                <w:sz w:val="20"/>
                <w:szCs w:val="20"/>
                <w:lang w:val="en-AU"/>
              </w:rPr>
              <w:fldChar w:fldCharType="end"/>
            </w:r>
          </w:p>
        </w:tc>
        <w:tc>
          <w:tcPr>
            <w:tcW w:w="135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509" w:author="Arjan" w:date="2013-07-08T15:56:00Z">
              <w:r w:rsidRPr="009E65CB" w:rsidDel="00A75642">
                <w:rPr>
                  <w:rFonts w:ascii="Arial" w:eastAsia="Times New Roman" w:hAnsi="Arial" w:cs="Arial"/>
                  <w:color w:val="000000"/>
                  <w:sz w:val="20"/>
                  <w:szCs w:val="20"/>
                </w:rPr>
                <w:delText>KING</w:delText>
              </w:r>
            </w:del>
            <w:ins w:id="9510" w:author="Arjan" w:date="2013-07-08T15:56:00Z">
              <w:r w:rsidR="00A75642">
                <w:rPr>
                  <w:rFonts w:ascii="Arial" w:eastAsia="Times New Roman" w:hAnsi="Arial" w:cs="Arial"/>
                  <w:color w:val="000000"/>
                  <w:sz w:val="20"/>
                  <w:szCs w:val="20"/>
                </w:rPr>
                <w:t>ZTC</w:t>
              </w:r>
            </w:ins>
          </w:p>
        </w:tc>
      </w:tr>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511" w:name="BKM_E7C21283_8D81_4da2_A284_3E0F6E76788C"/>
            <w:bookmarkEnd w:id="9511"/>
          </w:p>
        </w:tc>
        <w:tc>
          <w:tcPr>
            <w:tcW w:w="108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Publicatietekst</w:t>
            </w:r>
            <w:r w:rsidRPr="009E65CB">
              <w:rPr>
                <w:rFonts w:ascii="Arial" w:hAnsi="Arial" w:cs="Arial"/>
                <w:sz w:val="20"/>
                <w:szCs w:val="20"/>
                <w:lang w:val="en-AU"/>
              </w:rPr>
              <w:fldChar w:fldCharType="end"/>
            </w:r>
          </w:p>
        </w:tc>
        <w:tc>
          <w:tcPr>
            <w:tcW w:w="135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512" w:author="Arjan" w:date="2013-07-08T15:56:00Z">
              <w:r w:rsidRPr="009E65CB" w:rsidDel="00A75642">
                <w:rPr>
                  <w:rFonts w:ascii="Arial" w:eastAsia="Times New Roman" w:hAnsi="Arial" w:cs="Arial"/>
                  <w:color w:val="000000"/>
                  <w:sz w:val="20"/>
                  <w:szCs w:val="20"/>
                </w:rPr>
                <w:delText>KING</w:delText>
              </w:r>
            </w:del>
            <w:ins w:id="9513" w:author="Arjan" w:date="2013-07-08T15:56:00Z">
              <w:r w:rsidR="00A75642">
                <w:rPr>
                  <w:rFonts w:ascii="Arial" w:eastAsia="Times New Roman" w:hAnsi="Arial" w:cs="Arial"/>
                  <w:color w:val="000000"/>
                  <w:sz w:val="20"/>
                  <w:szCs w:val="20"/>
                </w:rPr>
                <w:t>ZTC</w:t>
              </w:r>
            </w:ins>
          </w:p>
        </w:tc>
      </w:tr>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514" w:name="BKM_18396FA2_8AF3_4690_9F6D_30A688A9859B"/>
            <w:bookmarkEnd w:id="9514"/>
          </w:p>
        </w:tc>
        <w:tc>
          <w:tcPr>
            <w:tcW w:w="108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Datum begin geldigheid zaaktype</w:t>
            </w:r>
            <w:r w:rsidRPr="009E65CB">
              <w:rPr>
                <w:rFonts w:ascii="Arial" w:hAnsi="Arial" w:cs="Arial"/>
                <w:sz w:val="20"/>
                <w:szCs w:val="20"/>
                <w:lang w:val="en-AU"/>
              </w:rPr>
              <w:fldChar w:fldCharType="end"/>
            </w:r>
          </w:p>
        </w:tc>
        <w:tc>
          <w:tcPr>
            <w:tcW w:w="135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515" w:author="Arjan" w:date="2013-07-08T15:56:00Z">
              <w:r w:rsidRPr="009E65CB" w:rsidDel="00A75642">
                <w:rPr>
                  <w:rFonts w:ascii="Arial" w:eastAsia="Times New Roman" w:hAnsi="Arial" w:cs="Arial"/>
                  <w:color w:val="000000"/>
                  <w:sz w:val="20"/>
                  <w:szCs w:val="20"/>
                </w:rPr>
                <w:delText>KING</w:delText>
              </w:r>
            </w:del>
            <w:ins w:id="9516" w:author="Arjan" w:date="2013-07-08T15:56:00Z">
              <w:r w:rsidR="00A75642">
                <w:rPr>
                  <w:rFonts w:ascii="Arial" w:eastAsia="Times New Roman" w:hAnsi="Arial" w:cs="Arial"/>
                  <w:color w:val="000000"/>
                  <w:sz w:val="20"/>
                  <w:szCs w:val="20"/>
                </w:rPr>
                <w:t>ZTC</w:t>
              </w:r>
            </w:ins>
          </w:p>
        </w:tc>
      </w:tr>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517" w:name="BKM_CD96679E_7E9B_4ae4_B47B_AFEDB831F847"/>
            <w:bookmarkEnd w:id="9517"/>
          </w:p>
        </w:tc>
        <w:tc>
          <w:tcPr>
            <w:tcW w:w="108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Datum einde geldigheid zaaktype</w:t>
            </w:r>
            <w:r w:rsidRPr="009E65CB">
              <w:rPr>
                <w:rFonts w:ascii="Arial" w:hAnsi="Arial" w:cs="Arial"/>
                <w:sz w:val="20"/>
                <w:szCs w:val="20"/>
                <w:lang w:val="en-AU"/>
              </w:rPr>
              <w:fldChar w:fldCharType="end"/>
            </w:r>
          </w:p>
        </w:tc>
        <w:tc>
          <w:tcPr>
            <w:tcW w:w="135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518" w:author="Arjan" w:date="2013-07-08T15:56:00Z">
              <w:r w:rsidRPr="009E65CB" w:rsidDel="00A75642">
                <w:rPr>
                  <w:rFonts w:ascii="Arial" w:eastAsia="Times New Roman" w:hAnsi="Arial" w:cs="Arial"/>
                  <w:color w:val="000000"/>
                  <w:sz w:val="20"/>
                  <w:szCs w:val="20"/>
                </w:rPr>
                <w:delText>KING</w:delText>
              </w:r>
            </w:del>
            <w:ins w:id="9519" w:author="Arjan" w:date="2013-07-08T15:56:00Z">
              <w:r w:rsidR="00A75642">
                <w:rPr>
                  <w:rFonts w:ascii="Arial" w:eastAsia="Times New Roman" w:hAnsi="Arial" w:cs="Arial"/>
                  <w:color w:val="000000"/>
                  <w:sz w:val="20"/>
                  <w:szCs w:val="20"/>
                </w:rPr>
                <w:t>ZTC</w:t>
              </w:r>
            </w:ins>
          </w:p>
        </w:tc>
      </w:tr>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eastAsia="Times New Roman" w:hAnsi="Arial" w:cs="Arial"/>
                <w:b/>
                <w:bCs/>
                <w:color w:val="000000"/>
                <w:sz w:val="20"/>
                <w:szCs w:val="20"/>
              </w:rPr>
              <w:t>Overzicht relaties</w:t>
            </w:r>
          </w:p>
        </w:tc>
        <w:tc>
          <w:tcPr>
            <w:tcW w:w="4410" w:type="dxa"/>
            <w:gridSpan w:val="2"/>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eastAsia="Times New Roman" w:hAnsi="Arial" w:cs="Arial"/>
                <w:i/>
                <w:iCs/>
                <w:color w:val="000000"/>
                <w:sz w:val="20"/>
                <w:szCs w:val="20"/>
              </w:rPr>
              <w:t>Relatienaam incl. gerelateerd type</w:t>
            </w:r>
          </w:p>
        </w:tc>
        <w:tc>
          <w:tcPr>
            <w:tcW w:w="135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eastAsia="Times New Roman" w:hAnsi="Arial" w:cs="Arial"/>
                <w:i/>
                <w:iCs/>
                <w:color w:val="000000"/>
                <w:sz w:val="20"/>
                <w:szCs w:val="20"/>
              </w:rPr>
              <w:t>Herkomst</w:t>
            </w:r>
          </w:p>
        </w:tc>
      </w:tr>
      <w:tr w:rsidR="009E65CB" w:rsidRPr="009E65CB" w:rsidTr="002B0381">
        <w:tc>
          <w:tcPr>
            <w:tcW w:w="360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Connector.Name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heeft</w:t>
            </w:r>
            <w:r w:rsidRPr="009E65CB">
              <w:rPr>
                <w:rFonts w:ascii="Arial" w:hAnsi="Arial" w:cs="Arial"/>
                <w:sz w:val="20"/>
                <w:szCs w:val="20"/>
                <w:lang w:val="en-AU"/>
              </w:rPr>
              <w:fldChar w:fldCharType="end"/>
            </w:r>
            <w:r w:rsidR="009E65CB" w:rsidRPr="009E65CB">
              <w:rPr>
                <w:rFonts w:ascii="Arial" w:eastAsia="Times New Roman" w:hAnsi="Arial" w:cs="Arial"/>
                <w:color w:val="000000"/>
                <w:sz w:val="20"/>
                <w:szCs w:val="20"/>
              </w:rPr>
              <w:t xml:space="preserve">   </w:t>
            </w:r>
            <w:r w:rsidRPr="009E65CB">
              <w:rPr>
                <w:rFonts w:ascii="Arial" w:eastAsia="Times New Roman" w:hAnsi="Arial" w:cs="Arial"/>
                <w:color w:val="000000"/>
                <w:sz w:val="20"/>
                <w:szCs w:val="20"/>
              </w:rPr>
              <w:fldChar w:fldCharType="begin" w:fldLock="1"/>
            </w:r>
            <w:r w:rsidR="009E65CB" w:rsidRPr="009E65CB">
              <w:rPr>
                <w:rFonts w:ascii="Arial" w:eastAsia="Times New Roman" w:hAnsi="Arial" w:cs="Arial"/>
                <w:color w:val="000000"/>
                <w:sz w:val="20"/>
                <w:szCs w:val="20"/>
              </w:rPr>
              <w:instrText>MERGEFIELD Element.Name</w:instrText>
            </w:r>
            <w:r w:rsidRPr="009E65CB">
              <w:rPr>
                <w:rFonts w:ascii="Arial" w:eastAsia="Times New Roman" w:hAnsi="Arial" w:cs="Arial"/>
                <w:color w:val="000000"/>
                <w:sz w:val="20"/>
                <w:szCs w:val="20"/>
              </w:rPr>
              <w:fldChar w:fldCharType="separate"/>
            </w:r>
            <w:r w:rsidR="009E65CB" w:rsidRPr="009E65CB">
              <w:rPr>
                <w:rFonts w:ascii="Arial" w:eastAsia="Times New Roman" w:hAnsi="Arial" w:cs="Arial"/>
                <w:color w:val="000000"/>
                <w:sz w:val="20"/>
                <w:szCs w:val="20"/>
              </w:rPr>
              <w:t>STATUSTYPE</w:t>
            </w:r>
            <w:r w:rsidRPr="009E65CB">
              <w:rPr>
                <w:rFonts w:ascii="Arial" w:eastAsia="Times New Roman" w:hAnsi="Arial" w:cs="Arial"/>
                <w:color w:val="000000"/>
                <w:sz w:val="20"/>
                <w:szCs w:val="20"/>
              </w:rPr>
              <w:fldChar w:fldCharType="end"/>
            </w:r>
            <w:r w:rsidR="009E65CB" w:rsidRPr="009E65CB">
              <w:rPr>
                <w:rFonts w:ascii="Arial" w:eastAsia="Times New Roman" w:hAnsi="Arial" w:cs="Arial"/>
                <w:color w:val="000000"/>
                <w:sz w:val="20"/>
                <w:szCs w:val="20"/>
              </w:rPr>
              <w:t xml:space="preserve">  </w:t>
            </w:r>
          </w:p>
        </w:tc>
        <w:tc>
          <w:tcPr>
            <w:tcW w:w="1350" w:type="dxa"/>
            <w:tcBorders>
              <w:top w:val="nil"/>
              <w:left w:val="nil"/>
              <w:bottom w:val="nil"/>
              <w:right w:val="nil"/>
            </w:tcBorders>
          </w:tcPr>
          <w:p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520" w:author="Arjan" w:date="2013-07-08T15:57:00Z">
              <w:r w:rsidRPr="009E65CB" w:rsidDel="00A75642">
                <w:rPr>
                  <w:rFonts w:ascii="Arial" w:eastAsia="Times New Roman" w:hAnsi="Arial" w:cs="Arial"/>
                  <w:color w:val="000000"/>
                  <w:sz w:val="20"/>
                  <w:szCs w:val="20"/>
                </w:rPr>
                <w:delText>KING</w:delText>
              </w:r>
            </w:del>
            <w:ins w:id="9521" w:author="Arjan" w:date="2013-07-08T15:57:00Z">
              <w:r w:rsidR="00A75642">
                <w:rPr>
                  <w:rFonts w:ascii="Arial" w:eastAsia="Times New Roman" w:hAnsi="Arial" w:cs="Arial"/>
                  <w:color w:val="000000"/>
                  <w:sz w:val="20"/>
                  <w:szCs w:val="20"/>
                </w:rPr>
                <w:t>ZTC</w:t>
              </w:r>
            </w:ins>
          </w:p>
        </w:tc>
      </w:tr>
    </w:tbl>
    <w:p w:rsidR="009E65CB" w:rsidRPr="009E65CB" w:rsidRDefault="009E65CB" w:rsidP="009E65CB">
      <w:pPr>
        <w:autoSpaceDE w:val="0"/>
        <w:autoSpaceDN w:val="0"/>
        <w:adjustRightInd w:val="0"/>
        <w:spacing w:after="0" w:line="240" w:lineRule="auto"/>
        <w:rPr>
          <w:rFonts w:ascii="Arial" w:hAnsi="Arial" w:cs="Arial"/>
          <w:sz w:val="20"/>
          <w:szCs w:val="20"/>
          <w:lang w:val="en-AU"/>
        </w:rPr>
      </w:pPr>
    </w:p>
    <w:p w:rsidR="002B0381" w:rsidRDefault="00171943" w:rsidP="006757BE">
      <w:pPr>
        <w:rPr>
          <w:lang w:val="nl-NL"/>
        </w:rPr>
      </w:pPr>
      <w:r w:rsidRPr="00171943">
        <w:rPr>
          <w:lang w:val="nl-NL"/>
        </w:rPr>
        <w:t>Zie de ZTC voor beschrijving van het object en de attributen.</w:t>
      </w:r>
    </w:p>
    <w:p w:rsidR="00171943" w:rsidRPr="00DD0F4F" w:rsidRDefault="00171943" w:rsidP="006757BE">
      <w:pPr>
        <w:rPr>
          <w:lang w:val="nl-NL"/>
        </w:rPr>
      </w:pPr>
    </w:p>
    <w:p w:rsidR="00D2012E" w:rsidRDefault="00D2012E" w:rsidP="00D2012E">
      <w:pPr>
        <w:pStyle w:val="Kop2"/>
        <w:rPr>
          <w:noProof/>
        </w:rPr>
      </w:pPr>
      <w:bookmarkStart w:id="9522" w:name="_Toc398129704"/>
      <w:r>
        <w:rPr>
          <w:noProof/>
        </w:rPr>
        <w:t>ZAAK</w:t>
      </w:r>
      <w:r w:rsidR="005D1B2A">
        <w:rPr>
          <w:noProof/>
        </w:rPr>
        <w:t>-INFORMATIE</w:t>
      </w:r>
      <w:r>
        <w:rPr>
          <w:noProof/>
        </w:rPr>
        <w:t>OBJECT</w:t>
      </w:r>
      <w:bookmarkEnd w:id="9522"/>
    </w:p>
    <w:p w:rsidR="00D2012E" w:rsidRPr="00DD0F4F" w:rsidRDefault="00D2012E" w:rsidP="00F64D19">
      <w:pPr>
        <w:rPr>
          <w:noProof/>
          <w:lang w:val="nl-NL"/>
        </w:rPr>
      </w:pPr>
      <w:r w:rsidRPr="00DD0F4F">
        <w:rPr>
          <w:noProof/>
          <w:lang w:val="nl-NL"/>
        </w:rPr>
        <w:t xml:space="preserve">Teneinde in lijn te blijven met de Baseline Informatiehuishoiding en aan te sluiten bij </w:t>
      </w:r>
      <w:r w:rsidR="00EE16DA" w:rsidRPr="00DD0F4F">
        <w:rPr>
          <w:noProof/>
          <w:lang w:val="nl-NL"/>
        </w:rPr>
        <w:t xml:space="preserve">de </w:t>
      </w:r>
      <w:r w:rsidRPr="00DD0F4F">
        <w:rPr>
          <w:noProof/>
          <w:lang w:val="nl-NL"/>
        </w:rPr>
        <w:t>steeds gangbaardere terminogie in de documentaire informatiehuishouding en de ‘archiefwereld’, hebben we de term ‘document’ conseq</w:t>
      </w:r>
      <w:r w:rsidR="005D1B2A" w:rsidRPr="00DD0F4F">
        <w:rPr>
          <w:noProof/>
          <w:lang w:val="nl-NL"/>
        </w:rPr>
        <w:t>uent vervangen door ‘informatie</w:t>
      </w:r>
      <w:r w:rsidRPr="00DD0F4F">
        <w:rPr>
          <w:noProof/>
          <w:lang w:val="nl-NL"/>
        </w:rPr>
        <w:t xml:space="preserve">object’. </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D2012E" w:rsidRPr="00D2012E" w:rsidTr="0034071F">
        <w:tc>
          <w:tcPr>
            <w:tcW w:w="3600" w:type="dxa"/>
            <w:tcBorders>
              <w:top w:val="single" w:sz="4" w:space="0" w:color="auto"/>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b/>
                <w:bCs/>
                <w:color w:val="000000"/>
                <w:sz w:val="20"/>
                <w:szCs w:val="20"/>
              </w:rPr>
              <w:t>Naam objecttype</w:t>
            </w:r>
          </w:p>
        </w:tc>
        <w:tc>
          <w:tcPr>
            <w:tcW w:w="5760" w:type="dxa"/>
            <w:gridSpan w:val="3"/>
            <w:tcBorders>
              <w:top w:val="single" w:sz="4" w:space="0" w:color="auto"/>
              <w:left w:val="nil"/>
              <w:bottom w:val="nil"/>
              <w:right w:val="nil"/>
            </w:tcBorders>
          </w:tcPr>
          <w:p w:rsidR="00D2012E" w:rsidRPr="00D2012E" w:rsidRDefault="008F2B4B"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hAnsi="Arial" w:cs="Arial"/>
                <w:sz w:val="20"/>
                <w:szCs w:val="20"/>
                <w:lang w:val="en-AU"/>
              </w:rPr>
              <w:fldChar w:fldCharType="begin" w:fldLock="1"/>
            </w:r>
            <w:r w:rsidR="00D2012E" w:rsidRPr="00D2012E">
              <w:rPr>
                <w:rFonts w:ascii="Arial" w:hAnsi="Arial" w:cs="Arial"/>
                <w:sz w:val="20"/>
                <w:szCs w:val="20"/>
                <w:lang w:val="en-AU"/>
              </w:rPr>
              <w:instrText xml:space="preserve">MERGEFIELD </w:instrText>
            </w:r>
            <w:r w:rsidR="00D2012E" w:rsidRPr="00D2012E">
              <w:rPr>
                <w:rFonts w:ascii="Arial" w:eastAsia="Times New Roman" w:hAnsi="Arial" w:cs="Arial"/>
                <w:color w:val="000000"/>
                <w:sz w:val="20"/>
                <w:szCs w:val="20"/>
              </w:rPr>
              <w:instrText>Element.Name</w:instrText>
            </w:r>
            <w:r w:rsidRPr="00D2012E">
              <w:rPr>
                <w:rFonts w:ascii="Arial" w:hAnsi="Arial" w:cs="Arial"/>
                <w:sz w:val="20"/>
                <w:szCs w:val="20"/>
                <w:lang w:val="en-AU"/>
              </w:rPr>
              <w:fldChar w:fldCharType="separate"/>
            </w:r>
            <w:r w:rsidR="00D2012E" w:rsidRPr="00D2012E">
              <w:rPr>
                <w:rFonts w:ascii="Arial" w:eastAsia="Times New Roman" w:hAnsi="Arial" w:cs="Arial"/>
                <w:color w:val="000000"/>
                <w:sz w:val="20"/>
                <w:szCs w:val="20"/>
              </w:rPr>
              <w:t>ZAAK</w:t>
            </w:r>
            <w:del w:id="9523" w:author="Arjan" w:date="2012-11-16T10:04:00Z">
              <w:r w:rsidR="00D2012E" w:rsidRPr="00D2012E" w:rsidDel="00D2012E">
                <w:rPr>
                  <w:rFonts w:ascii="Arial" w:eastAsia="Times New Roman" w:hAnsi="Arial" w:cs="Arial"/>
                  <w:color w:val="000000"/>
                  <w:sz w:val="20"/>
                  <w:szCs w:val="20"/>
                </w:rPr>
                <w:delText>DOCUMENT</w:delText>
              </w:r>
            </w:del>
            <w:r w:rsidRPr="00D2012E">
              <w:rPr>
                <w:rFonts w:ascii="Arial" w:hAnsi="Arial" w:cs="Arial"/>
                <w:sz w:val="20"/>
                <w:szCs w:val="20"/>
                <w:lang w:val="en-AU"/>
              </w:rPr>
              <w:fldChar w:fldCharType="end"/>
            </w:r>
            <w:ins w:id="9524" w:author="Arjan" w:date="2012-12-11T14:21:00Z">
              <w:r w:rsidR="005D1B2A">
                <w:rPr>
                  <w:rFonts w:ascii="Arial" w:hAnsi="Arial" w:cs="Arial"/>
                  <w:sz w:val="20"/>
                  <w:szCs w:val="20"/>
                  <w:lang w:val="en-AU"/>
                </w:rPr>
                <w:t>-</w:t>
              </w:r>
            </w:ins>
            <w:ins w:id="9525" w:author="Arjan" w:date="2012-11-16T10:04:00Z">
              <w:r w:rsidR="005D1B2A">
                <w:rPr>
                  <w:rFonts w:ascii="Arial" w:hAnsi="Arial" w:cs="Arial"/>
                  <w:sz w:val="20"/>
                  <w:szCs w:val="20"/>
                  <w:lang w:val="en-AU"/>
                </w:rPr>
                <w:t>INFORMATIE</w:t>
              </w:r>
              <w:r w:rsidR="00D2012E">
                <w:rPr>
                  <w:rFonts w:ascii="Arial" w:hAnsi="Arial" w:cs="Arial"/>
                  <w:sz w:val="20"/>
                  <w:szCs w:val="20"/>
                  <w:lang w:val="en-AU"/>
                </w:rPr>
                <w:t>OBJECT</w:t>
              </w:r>
            </w:ins>
          </w:p>
        </w:tc>
      </w:tr>
      <w:tr w:rsidR="00D2012E" w:rsidRPr="00D2012E" w:rsidTr="0034071F">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rsidTr="0034071F">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b/>
                <w:bCs/>
                <w:color w:val="000000"/>
                <w:sz w:val="20"/>
                <w:szCs w:val="20"/>
              </w:rPr>
              <w:t>Mnemonic objecttype</w:t>
            </w:r>
          </w:p>
        </w:tc>
        <w:tc>
          <w:tcPr>
            <w:tcW w:w="5760" w:type="dxa"/>
            <w:gridSpan w:val="3"/>
            <w:tcBorders>
              <w:top w:val="nil"/>
              <w:left w:val="nil"/>
              <w:bottom w:val="nil"/>
              <w:right w:val="nil"/>
            </w:tcBorders>
          </w:tcPr>
          <w:p w:rsidR="00D2012E" w:rsidRPr="00D2012E" w:rsidRDefault="008F2B4B"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hAnsi="Arial" w:cs="Arial"/>
                <w:sz w:val="20"/>
                <w:szCs w:val="20"/>
                <w:lang w:val="en-AU"/>
              </w:rPr>
              <w:fldChar w:fldCharType="begin" w:fldLock="1"/>
            </w:r>
            <w:r w:rsidR="00D2012E" w:rsidRPr="00D2012E">
              <w:rPr>
                <w:rFonts w:ascii="Arial" w:hAnsi="Arial" w:cs="Arial"/>
                <w:sz w:val="20"/>
                <w:szCs w:val="20"/>
                <w:lang w:val="en-AU"/>
              </w:rPr>
              <w:instrText xml:space="preserve">MERGEFIELD </w:instrText>
            </w:r>
            <w:r w:rsidR="00D2012E" w:rsidRPr="00D2012E">
              <w:rPr>
                <w:rFonts w:ascii="Arial" w:eastAsia="Times New Roman" w:hAnsi="Arial" w:cs="Arial"/>
                <w:color w:val="000000"/>
                <w:sz w:val="20"/>
                <w:szCs w:val="20"/>
              </w:rPr>
              <w:instrText>Element.Alias</w:instrText>
            </w:r>
            <w:r w:rsidRPr="00D2012E">
              <w:rPr>
                <w:rFonts w:ascii="Arial" w:hAnsi="Arial" w:cs="Arial"/>
                <w:sz w:val="20"/>
                <w:szCs w:val="20"/>
                <w:lang w:val="en-AU"/>
              </w:rPr>
              <w:fldChar w:fldCharType="separate"/>
            </w:r>
            <w:r w:rsidR="00D2012E" w:rsidRPr="00D2012E">
              <w:rPr>
                <w:rFonts w:ascii="Arial" w:eastAsia="Times New Roman" w:hAnsi="Arial" w:cs="Arial"/>
                <w:color w:val="000000"/>
                <w:sz w:val="20"/>
                <w:szCs w:val="20"/>
              </w:rPr>
              <w:t>ZDC</w:t>
            </w:r>
            <w:r w:rsidRPr="00D2012E">
              <w:rPr>
                <w:rFonts w:ascii="Arial" w:hAnsi="Arial" w:cs="Arial"/>
                <w:sz w:val="20"/>
                <w:szCs w:val="20"/>
                <w:lang w:val="en-AU"/>
              </w:rPr>
              <w:fldChar w:fldCharType="end"/>
            </w:r>
          </w:p>
        </w:tc>
      </w:tr>
      <w:tr w:rsidR="00D2012E" w:rsidRPr="00D2012E" w:rsidTr="0034071F">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rsidTr="0034071F">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r w:rsidRPr="00D2012E">
              <w:rPr>
                <w:rFonts w:ascii="Arial" w:eastAsia="Times New Roman" w:hAnsi="Arial" w:cs="Arial"/>
                <w:b/>
                <w:bCs/>
                <w:color w:val="000000"/>
                <w:sz w:val="20"/>
                <w:szCs w:val="20"/>
              </w:rPr>
              <w:t>Herkomst objecttype</w:t>
            </w:r>
          </w:p>
        </w:tc>
        <w:tc>
          <w:tcPr>
            <w:tcW w:w="5760" w:type="dxa"/>
            <w:gridSpan w:val="3"/>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rsidTr="0034071F">
        <w:trPr>
          <w:trHeight w:val="230"/>
        </w:trPr>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rsidTr="0034071F">
        <w:trPr>
          <w:trHeight w:val="230"/>
        </w:trPr>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r w:rsidRPr="00D2012E">
              <w:rPr>
                <w:rFonts w:ascii="Arial" w:eastAsia="Times New Roman" w:hAnsi="Arial" w:cs="Arial"/>
                <w:b/>
                <w:bCs/>
                <w:color w:val="000000"/>
                <w:sz w:val="20"/>
                <w:szCs w:val="20"/>
              </w:rPr>
              <w:t>Code objecttype</w:t>
            </w:r>
          </w:p>
        </w:tc>
        <w:tc>
          <w:tcPr>
            <w:tcW w:w="5760" w:type="dxa"/>
            <w:gridSpan w:val="3"/>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rsidTr="0034071F">
        <w:trPr>
          <w:trHeight w:val="230"/>
        </w:trPr>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5E066D" w:rsidTr="0034071F">
        <w:trPr>
          <w:trHeight w:val="230"/>
        </w:trPr>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r w:rsidRPr="00D2012E">
              <w:rPr>
                <w:rFonts w:ascii="Arial" w:eastAsia="Times New Roman" w:hAnsi="Arial" w:cs="Arial"/>
                <w:b/>
                <w:bCs/>
                <w:color w:val="000000"/>
                <w:sz w:val="20"/>
                <w:szCs w:val="20"/>
              </w:rPr>
              <w:lastRenderedPageBreak/>
              <w:t>Definitie objecttype</w:t>
            </w:r>
          </w:p>
        </w:tc>
        <w:tc>
          <w:tcPr>
            <w:tcW w:w="5760" w:type="dxa"/>
            <w:gridSpan w:val="3"/>
            <w:tcBorders>
              <w:top w:val="nil"/>
              <w:left w:val="nil"/>
              <w:bottom w:val="nil"/>
              <w:right w:val="nil"/>
            </w:tcBorders>
          </w:tcPr>
          <w:p w:rsidR="00D2012E" w:rsidRPr="00DD0F4F" w:rsidRDefault="00650FA0" w:rsidP="00650FA0">
            <w:pPr>
              <w:autoSpaceDE w:val="0"/>
              <w:autoSpaceDN w:val="0"/>
              <w:adjustRightInd w:val="0"/>
              <w:spacing w:after="0" w:line="240" w:lineRule="auto"/>
              <w:rPr>
                <w:rFonts w:ascii="Arial" w:eastAsia="Times New Roman" w:hAnsi="Arial" w:cs="Arial"/>
                <w:color w:val="000000"/>
                <w:sz w:val="20"/>
                <w:szCs w:val="20"/>
                <w:lang w:val="nl-NL"/>
              </w:rPr>
            </w:pPr>
            <w:ins w:id="9526" w:author="Arjan" w:date="2014-01-22T19:42:00Z">
              <w:r w:rsidRPr="00DD0F4F">
                <w:rPr>
                  <w:rFonts w:ascii="Arial" w:hAnsi="Arial" w:cs="Arial"/>
                  <w:sz w:val="20"/>
                  <w:szCs w:val="20"/>
                  <w:lang w:val="nl-NL"/>
                </w:rPr>
                <w:t xml:space="preserve">De relatie tussen </w:t>
              </w:r>
            </w:ins>
            <w:del w:id="9527" w:author="Arjan" w:date="2014-01-22T19:42:00Z">
              <w:r w:rsidR="008F2B4B" w:rsidRPr="00D2012E" w:rsidDel="00650FA0">
                <w:rPr>
                  <w:rFonts w:ascii="Arial" w:hAnsi="Arial" w:cs="Arial"/>
                  <w:sz w:val="20"/>
                  <w:szCs w:val="20"/>
                  <w:lang w:val="en-AU"/>
                </w:rPr>
                <w:fldChar w:fldCharType="begin" w:fldLock="1"/>
              </w:r>
              <w:r w:rsidR="00D2012E" w:rsidRPr="00DD0F4F" w:rsidDel="00650FA0">
                <w:rPr>
                  <w:rFonts w:ascii="Arial" w:hAnsi="Arial" w:cs="Arial"/>
                  <w:sz w:val="20"/>
                  <w:szCs w:val="20"/>
                  <w:lang w:val="nl-NL"/>
                </w:rPr>
                <w:delInstrText xml:space="preserve">MERGEFIELD </w:delInstrText>
              </w:r>
              <w:r w:rsidR="00D2012E" w:rsidRPr="00DD0F4F" w:rsidDel="00650FA0">
                <w:rPr>
                  <w:rFonts w:ascii="Arial" w:eastAsia="Times New Roman" w:hAnsi="Arial" w:cs="Arial"/>
                  <w:color w:val="000000"/>
                  <w:sz w:val="20"/>
                  <w:szCs w:val="20"/>
                  <w:lang w:val="nl-NL"/>
                </w:rPr>
                <w:delInstrText>Element.Notes</w:delInstrText>
              </w:r>
              <w:r w:rsidR="008F2B4B" w:rsidRPr="00D2012E" w:rsidDel="00650FA0">
                <w:rPr>
                  <w:rFonts w:ascii="Arial" w:hAnsi="Arial" w:cs="Arial"/>
                  <w:sz w:val="20"/>
                  <w:szCs w:val="20"/>
                  <w:lang w:val="en-AU"/>
                </w:rPr>
                <w:fldChar w:fldCharType="end"/>
              </w:r>
              <w:r w:rsidR="00D2012E" w:rsidRPr="00DD0F4F" w:rsidDel="00650FA0">
                <w:rPr>
                  <w:rFonts w:ascii="Arial" w:eastAsia="Times New Roman" w:hAnsi="Arial" w:cs="Arial"/>
                  <w:color w:val="610E6A"/>
                  <w:sz w:val="20"/>
                  <w:szCs w:val="20"/>
                  <w:lang w:val="nl-NL"/>
                </w:rPr>
                <w:delText xml:space="preserve">Een </w:delText>
              </w:r>
            </w:del>
            <w:ins w:id="9528" w:author="Arjan" w:date="2014-01-22T19:42:00Z">
              <w:r w:rsidR="008F2B4B" w:rsidRPr="00D2012E">
                <w:rPr>
                  <w:rFonts w:ascii="Arial" w:hAnsi="Arial" w:cs="Arial"/>
                  <w:sz w:val="20"/>
                  <w:szCs w:val="20"/>
                  <w:lang w:val="en-AU"/>
                </w:rPr>
                <w:fldChar w:fldCharType="begin" w:fldLock="1"/>
              </w:r>
              <w:r w:rsidRPr="00DD0F4F">
                <w:rPr>
                  <w:rFonts w:ascii="Arial" w:hAnsi="Arial" w:cs="Arial"/>
                  <w:sz w:val="20"/>
                  <w:szCs w:val="20"/>
                  <w:lang w:val="nl-NL"/>
                </w:rPr>
                <w:instrText xml:space="preserve">MERGEFIELD </w:instrText>
              </w:r>
              <w:r w:rsidRPr="00DD0F4F">
                <w:rPr>
                  <w:rFonts w:ascii="Arial" w:eastAsia="Times New Roman" w:hAnsi="Arial" w:cs="Arial"/>
                  <w:color w:val="000000"/>
                  <w:sz w:val="20"/>
                  <w:szCs w:val="20"/>
                  <w:lang w:val="nl-NL"/>
                </w:rPr>
                <w:instrText>Element.Notes</w:instrText>
              </w:r>
              <w:r w:rsidR="008F2B4B" w:rsidRPr="00D2012E">
                <w:rPr>
                  <w:rFonts w:ascii="Arial" w:hAnsi="Arial" w:cs="Arial"/>
                  <w:sz w:val="20"/>
                  <w:szCs w:val="20"/>
                  <w:lang w:val="en-AU"/>
                </w:rPr>
                <w:fldChar w:fldCharType="end"/>
              </w:r>
              <w:r w:rsidRPr="00DD0F4F">
                <w:rPr>
                  <w:rFonts w:ascii="Arial" w:eastAsia="Times New Roman" w:hAnsi="Arial" w:cs="Arial"/>
                  <w:color w:val="610E6A"/>
                  <w:sz w:val="20"/>
                  <w:szCs w:val="20"/>
                  <w:lang w:val="nl-NL"/>
                </w:rPr>
                <w:t xml:space="preserve">een ZAAK en een </w:t>
              </w:r>
            </w:ins>
            <w:del w:id="9529" w:author="Arjan" w:date="2012-11-16T10:05:00Z">
              <w:r w:rsidR="00D2012E" w:rsidRPr="00DD0F4F" w:rsidDel="00D2012E">
                <w:rPr>
                  <w:rFonts w:ascii="Arial" w:eastAsia="Times New Roman" w:hAnsi="Arial" w:cs="Arial"/>
                  <w:color w:val="610E6A"/>
                  <w:sz w:val="20"/>
                  <w:szCs w:val="20"/>
                  <w:lang w:val="nl-NL"/>
                </w:rPr>
                <w:delText>DOCUMENT</w:delText>
              </w:r>
            </w:del>
            <w:ins w:id="9530" w:author="Arjan" w:date="2012-11-16T10:05:00Z">
              <w:r w:rsidR="005D1B2A" w:rsidRPr="00DD0F4F">
                <w:rPr>
                  <w:rFonts w:ascii="Arial" w:eastAsia="Times New Roman" w:hAnsi="Arial" w:cs="Arial"/>
                  <w:color w:val="610E6A"/>
                  <w:sz w:val="20"/>
                  <w:szCs w:val="20"/>
                  <w:lang w:val="nl-NL"/>
                </w:rPr>
                <w:t>INFORMATIE</w:t>
              </w:r>
              <w:r w:rsidR="00D2012E" w:rsidRPr="00DD0F4F">
                <w:rPr>
                  <w:rFonts w:ascii="Arial" w:eastAsia="Times New Roman" w:hAnsi="Arial" w:cs="Arial"/>
                  <w:color w:val="610E6A"/>
                  <w:sz w:val="20"/>
                  <w:szCs w:val="20"/>
                  <w:lang w:val="nl-NL"/>
                </w:rPr>
                <w:t>OBJECT</w:t>
              </w:r>
            </w:ins>
            <w:r w:rsidR="00D2012E" w:rsidRPr="00DD0F4F">
              <w:rPr>
                <w:rFonts w:ascii="Arial" w:eastAsia="Times New Roman" w:hAnsi="Arial" w:cs="Arial"/>
                <w:color w:val="610E6A"/>
                <w:sz w:val="20"/>
                <w:szCs w:val="20"/>
                <w:lang w:val="nl-NL"/>
              </w:rPr>
              <w:t xml:space="preserve"> dat relevant is voor de behandeling van d</w:t>
            </w:r>
            <w:ins w:id="9531" w:author="Arjan" w:date="2014-01-22T19:42:00Z">
              <w:r w:rsidRPr="00DD0F4F">
                <w:rPr>
                  <w:rFonts w:ascii="Arial" w:eastAsia="Times New Roman" w:hAnsi="Arial" w:cs="Arial"/>
                  <w:color w:val="610E6A"/>
                  <w:sz w:val="20"/>
                  <w:szCs w:val="20"/>
                  <w:lang w:val="nl-NL"/>
                </w:rPr>
                <w:t>i</w:t>
              </w:r>
            </w:ins>
            <w:r w:rsidR="00D2012E" w:rsidRPr="00DD0F4F">
              <w:rPr>
                <w:rFonts w:ascii="Arial" w:eastAsia="Times New Roman" w:hAnsi="Arial" w:cs="Arial"/>
                <w:color w:val="610E6A"/>
                <w:sz w:val="20"/>
                <w:szCs w:val="20"/>
                <w:lang w:val="nl-NL"/>
              </w:rPr>
              <w:t>e ZAAK en/of gecreëerd is in het kader van de behandeling van d</w:t>
            </w:r>
            <w:ins w:id="9532" w:author="Arjan" w:date="2014-01-22T19:42:00Z">
              <w:r w:rsidRPr="00DD0F4F">
                <w:rPr>
                  <w:rFonts w:ascii="Arial" w:eastAsia="Times New Roman" w:hAnsi="Arial" w:cs="Arial"/>
                  <w:color w:val="610E6A"/>
                  <w:sz w:val="20"/>
                  <w:szCs w:val="20"/>
                  <w:lang w:val="nl-NL"/>
                </w:rPr>
                <w:t>i</w:t>
              </w:r>
            </w:ins>
            <w:r w:rsidR="00D2012E" w:rsidRPr="00DD0F4F">
              <w:rPr>
                <w:rFonts w:ascii="Arial" w:eastAsia="Times New Roman" w:hAnsi="Arial" w:cs="Arial"/>
                <w:color w:val="610E6A"/>
                <w:sz w:val="20"/>
                <w:szCs w:val="20"/>
                <w:lang w:val="nl-NL"/>
              </w:rPr>
              <w:t>e ZAAK</w:t>
            </w:r>
          </w:p>
        </w:tc>
      </w:tr>
      <w:tr w:rsidR="00D2012E" w:rsidRPr="005E066D" w:rsidTr="0034071F">
        <w:tc>
          <w:tcPr>
            <w:tcW w:w="3600" w:type="dxa"/>
            <w:tcBorders>
              <w:top w:val="nil"/>
              <w:left w:val="nil"/>
              <w:bottom w:val="nil"/>
              <w:right w:val="nil"/>
            </w:tcBorders>
          </w:tcPr>
          <w:p w:rsidR="00D2012E" w:rsidRPr="00DD0F4F" w:rsidRDefault="00D2012E" w:rsidP="00D2012E">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p>
        </w:tc>
      </w:tr>
      <w:tr w:rsidR="00D2012E" w:rsidRPr="00D2012E" w:rsidTr="0034071F">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r w:rsidRPr="00D2012E">
              <w:rPr>
                <w:rFonts w:ascii="Arial" w:eastAsia="Times New Roman" w:hAnsi="Arial" w:cs="Arial"/>
                <w:b/>
                <w:bCs/>
                <w:color w:val="000000"/>
                <w:sz w:val="20"/>
                <w:szCs w:val="20"/>
              </w:rPr>
              <w:t>Herkomst definitie objecttype</w:t>
            </w:r>
          </w:p>
        </w:tc>
        <w:tc>
          <w:tcPr>
            <w:tcW w:w="5760" w:type="dxa"/>
            <w:gridSpan w:val="3"/>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rsidTr="0034071F">
        <w:trPr>
          <w:trHeight w:val="230"/>
        </w:trPr>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rsidTr="0034071F">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r w:rsidRPr="00D2012E">
              <w:rPr>
                <w:rFonts w:ascii="Arial" w:eastAsia="Times New Roman" w:hAnsi="Arial" w:cs="Arial"/>
                <w:b/>
                <w:bCs/>
                <w:color w:val="000000"/>
                <w:sz w:val="20"/>
                <w:szCs w:val="20"/>
              </w:rPr>
              <w:t>Datum opname objecttype</w:t>
            </w:r>
          </w:p>
        </w:tc>
        <w:tc>
          <w:tcPr>
            <w:tcW w:w="5760" w:type="dxa"/>
            <w:gridSpan w:val="3"/>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rsidTr="0034071F">
        <w:trPr>
          <w:trHeight w:val="260"/>
        </w:trPr>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5E066D" w:rsidTr="0034071F">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r w:rsidRPr="00D2012E">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rsidR="00D2012E" w:rsidRPr="00DD0F4F" w:rsidRDefault="00D2012E" w:rsidP="00D2012E">
            <w:pPr>
              <w:autoSpaceDE w:val="0"/>
              <w:autoSpaceDN w:val="0"/>
              <w:adjustRightInd w:val="0"/>
              <w:spacing w:after="0" w:line="240" w:lineRule="auto"/>
              <w:rPr>
                <w:ins w:id="9533" w:author="Arjan" w:date="2012-11-16T10:09:00Z"/>
                <w:rFonts w:ascii="Arial" w:eastAsia="Times New Roman" w:hAnsi="Arial" w:cs="Arial"/>
                <w:color w:val="000000"/>
                <w:sz w:val="20"/>
                <w:szCs w:val="20"/>
                <w:lang w:val="nl-NL"/>
              </w:rPr>
            </w:pPr>
            <w:ins w:id="9534" w:author="Arjan" w:date="2012-11-16T10:08:00Z">
              <w:r w:rsidRPr="00DD0F4F">
                <w:rPr>
                  <w:rFonts w:ascii="Arial" w:eastAsia="Times New Roman" w:hAnsi="Arial" w:cs="Arial"/>
                  <w:color w:val="000000"/>
                  <w:sz w:val="20"/>
                  <w:szCs w:val="20"/>
                  <w:lang w:val="nl-NL"/>
                </w:rPr>
                <w:t>Dit is de relatieklasse behorende bij de relatiesoort ‘ZAAK kent INFORMATIEOBJECT</w:t>
              </w:r>
            </w:ins>
            <w:ins w:id="9535" w:author="Arjan" w:date="2012-11-16T10:09:00Z">
              <w:r w:rsidRPr="00DD0F4F">
                <w:rPr>
                  <w:rFonts w:ascii="Arial" w:eastAsia="Times New Roman" w:hAnsi="Arial" w:cs="Arial"/>
                  <w:color w:val="000000"/>
                  <w:sz w:val="20"/>
                  <w:szCs w:val="20"/>
                  <w:lang w:val="nl-NL"/>
                </w:rPr>
                <w:t>’.</w:t>
              </w:r>
            </w:ins>
            <w:ins w:id="9536" w:author="Arjan" w:date="2012-11-16T10:13:00Z">
              <w:r w:rsidRPr="00DD0F4F">
                <w:rPr>
                  <w:rFonts w:ascii="Arial" w:eastAsia="Times New Roman" w:hAnsi="Arial" w:cs="Arial"/>
                  <w:color w:val="000000"/>
                  <w:sz w:val="20"/>
                  <w:szCs w:val="20"/>
                  <w:lang w:val="nl-NL"/>
                </w:rPr>
                <w:t xml:space="preserve"> </w:t>
              </w:r>
            </w:ins>
            <w:ins w:id="9537" w:author="Arjan" w:date="2012-11-16T10:09:00Z">
              <w:r w:rsidRPr="00DD0F4F">
                <w:rPr>
                  <w:rFonts w:ascii="Arial" w:eastAsia="Times New Roman" w:hAnsi="Arial" w:cs="Arial"/>
                  <w:color w:val="000000"/>
                  <w:sz w:val="20"/>
                  <w:szCs w:val="20"/>
                  <w:lang w:val="nl-NL"/>
                </w:rPr>
                <w:t xml:space="preserve">Met de relatiesoort geven we aan welke </w:t>
              </w:r>
            </w:ins>
            <w:ins w:id="9538" w:author="Arjan" w:date="2012-11-16T10:10:00Z">
              <w:r w:rsidRPr="00DD0F4F">
                <w:rPr>
                  <w:rFonts w:ascii="Arial" w:eastAsia="Times New Roman" w:hAnsi="Arial" w:cs="Arial"/>
                  <w:color w:val="000000"/>
                  <w:sz w:val="20"/>
                  <w:szCs w:val="20"/>
                  <w:lang w:val="nl-NL"/>
                </w:rPr>
                <w:t xml:space="preserve">INFORMATIEOBJECTen </w:t>
              </w:r>
            </w:ins>
            <w:ins w:id="9539" w:author="Arjan" w:date="2012-11-16T10:12:00Z">
              <w:r w:rsidRPr="00DD0F4F">
                <w:rPr>
                  <w:rFonts w:ascii="Arial" w:eastAsia="Times New Roman" w:hAnsi="Arial" w:cs="Arial"/>
                  <w:color w:val="000000"/>
                  <w:sz w:val="20"/>
                  <w:szCs w:val="20"/>
                  <w:lang w:val="nl-NL"/>
                </w:rPr>
                <w:t>voor</w:t>
              </w:r>
            </w:ins>
            <w:ins w:id="9540" w:author="Arjan" w:date="2012-11-16T10:10:00Z">
              <w:r w:rsidRPr="00DD0F4F">
                <w:rPr>
                  <w:rFonts w:ascii="Arial" w:eastAsia="Times New Roman" w:hAnsi="Arial" w:cs="Arial"/>
                  <w:color w:val="000000"/>
                  <w:sz w:val="20"/>
                  <w:szCs w:val="20"/>
                  <w:lang w:val="nl-NL"/>
                </w:rPr>
                <w:t xml:space="preserve"> een </w:t>
              </w:r>
            </w:ins>
            <w:ins w:id="9541" w:author="Arjan" w:date="2012-11-16T10:11:00Z">
              <w:r w:rsidRPr="00DD0F4F">
                <w:rPr>
                  <w:rFonts w:ascii="Arial" w:eastAsia="Times New Roman" w:hAnsi="Arial" w:cs="Arial"/>
                  <w:color w:val="000000"/>
                  <w:sz w:val="20"/>
                  <w:szCs w:val="20"/>
                  <w:lang w:val="nl-NL"/>
                </w:rPr>
                <w:t xml:space="preserve">bepaalde </w:t>
              </w:r>
            </w:ins>
            <w:ins w:id="9542" w:author="Arjan" w:date="2012-11-16T10:10:00Z">
              <w:r w:rsidRPr="00DD0F4F">
                <w:rPr>
                  <w:rFonts w:ascii="Arial" w:eastAsia="Times New Roman" w:hAnsi="Arial" w:cs="Arial"/>
                  <w:color w:val="000000"/>
                  <w:sz w:val="20"/>
                  <w:szCs w:val="20"/>
                  <w:lang w:val="nl-NL"/>
                </w:rPr>
                <w:t xml:space="preserve">ZAAK </w:t>
              </w:r>
            </w:ins>
            <w:ins w:id="9543" w:author="Arjan" w:date="2012-11-16T10:12:00Z">
              <w:r w:rsidRPr="00DD0F4F">
                <w:rPr>
                  <w:rFonts w:ascii="Arial" w:eastAsia="Times New Roman" w:hAnsi="Arial" w:cs="Arial"/>
                  <w:color w:val="000000"/>
                  <w:sz w:val="20"/>
                  <w:szCs w:val="20"/>
                  <w:lang w:val="nl-NL"/>
                </w:rPr>
                <w:t>relevant zijn</w:t>
              </w:r>
            </w:ins>
            <w:ins w:id="9544" w:author="Arjan" w:date="2012-11-16T10:11:00Z">
              <w:r w:rsidRPr="00DD0F4F">
                <w:rPr>
                  <w:rFonts w:ascii="Arial" w:eastAsia="Times New Roman" w:hAnsi="Arial" w:cs="Arial"/>
                  <w:color w:val="000000"/>
                  <w:sz w:val="20"/>
                  <w:szCs w:val="20"/>
                  <w:lang w:val="nl-NL"/>
                </w:rPr>
                <w:t xml:space="preserve"> en omgekeerd </w:t>
              </w:r>
            </w:ins>
            <w:ins w:id="9545" w:author="Arjan" w:date="2012-11-16T10:12:00Z">
              <w:r w:rsidRPr="00DD0F4F">
                <w:rPr>
                  <w:rFonts w:ascii="Arial" w:eastAsia="Times New Roman" w:hAnsi="Arial" w:cs="Arial"/>
                  <w:color w:val="000000"/>
                  <w:sz w:val="20"/>
                  <w:szCs w:val="20"/>
                  <w:lang w:val="nl-NL"/>
                </w:rPr>
                <w:t>voor</w:t>
              </w:r>
            </w:ins>
            <w:ins w:id="9546" w:author="Arjan" w:date="2012-11-16T10:11:00Z">
              <w:r w:rsidRPr="00DD0F4F">
                <w:rPr>
                  <w:rFonts w:ascii="Arial" w:eastAsia="Times New Roman" w:hAnsi="Arial" w:cs="Arial"/>
                  <w:color w:val="000000"/>
                  <w:sz w:val="20"/>
                  <w:szCs w:val="20"/>
                  <w:lang w:val="nl-NL"/>
                </w:rPr>
                <w:t xml:space="preserve"> welke ZAAKen een </w:t>
              </w:r>
            </w:ins>
            <w:ins w:id="9547" w:author="Arjan" w:date="2012-11-16T10:12:00Z">
              <w:r w:rsidRPr="00DD0F4F">
                <w:rPr>
                  <w:rFonts w:ascii="Arial" w:eastAsia="Times New Roman" w:hAnsi="Arial" w:cs="Arial"/>
                  <w:color w:val="000000"/>
                  <w:sz w:val="20"/>
                  <w:szCs w:val="20"/>
                  <w:lang w:val="nl-NL"/>
                </w:rPr>
                <w:t xml:space="preserve">bepaald </w:t>
              </w:r>
            </w:ins>
            <w:ins w:id="9548" w:author="Arjan" w:date="2012-11-16T10:11: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OBJECT relevan</w:t>
              </w:r>
            </w:ins>
            <w:ins w:id="9549" w:author="Arjan" w:date="2012-11-16T10:12:00Z">
              <w:r w:rsidRPr="00DD0F4F">
                <w:rPr>
                  <w:rFonts w:ascii="Arial" w:eastAsia="Times New Roman" w:hAnsi="Arial" w:cs="Arial"/>
                  <w:color w:val="000000"/>
                  <w:sz w:val="20"/>
                  <w:szCs w:val="20"/>
                  <w:lang w:val="nl-NL"/>
                </w:rPr>
                <w:t>t is.</w:t>
              </w:r>
            </w:ins>
            <w:ins w:id="9550" w:author="Arjan" w:date="2012-11-16T10:13:00Z">
              <w:r w:rsidRPr="00DD0F4F">
                <w:rPr>
                  <w:rFonts w:ascii="Arial" w:eastAsia="Times New Roman" w:hAnsi="Arial" w:cs="Arial"/>
                  <w:color w:val="000000"/>
                  <w:sz w:val="20"/>
                  <w:szCs w:val="20"/>
                  <w:lang w:val="nl-NL"/>
                </w:rPr>
                <w:t xml:space="preserve"> De relatieklasse maakt het mogelijk om eigenschappen van deze relatiesoort te modelleren.</w:t>
              </w:r>
            </w:ins>
          </w:p>
          <w:p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ins w:id="9551" w:author="Arjan" w:date="2012-11-16T10:09:00Z">
              <w:r w:rsidRPr="00DD0F4F">
                <w:rPr>
                  <w:rFonts w:ascii="Arial" w:eastAsia="Times New Roman" w:hAnsi="Arial" w:cs="Arial"/>
                  <w:color w:val="000000"/>
                  <w:sz w:val="20"/>
                  <w:szCs w:val="20"/>
                  <w:lang w:val="nl-NL"/>
                </w:rPr>
                <w:t xml:space="preserve">Meerdere </w:t>
              </w:r>
            </w:ins>
            <w:ins w:id="9552" w:author="Arjan" w:date="2012-11-16T10:13: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object</w:t>
              </w:r>
            </w:ins>
            <w:ins w:id="9553" w:author="Arjan" w:date="2012-11-16T10:09:00Z">
              <w:r w:rsidRPr="00DD0F4F">
                <w:rPr>
                  <w:rFonts w:ascii="Arial" w:eastAsia="Times New Roman" w:hAnsi="Arial" w:cs="Arial"/>
                  <w:color w:val="000000"/>
                  <w:sz w:val="20"/>
                  <w:szCs w:val="20"/>
                  <w:lang w:val="nl-NL"/>
                </w:rPr>
                <w:t xml:space="preserve">en kunnen relevant zijn voor een zaak en/of gedurende de behandeling daarvan gecreëerd zijn. Omgekeerd kan een </w:t>
              </w:r>
            </w:ins>
            <w:ins w:id="9554" w:author="Arjan" w:date="2012-11-16T10:14: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object</w:t>
              </w:r>
            </w:ins>
            <w:ins w:id="9555" w:author="Arjan" w:date="2012-11-16T10:09:00Z">
              <w:r w:rsidRPr="00DD0F4F">
                <w:rPr>
                  <w:rFonts w:ascii="Arial" w:eastAsia="Times New Roman" w:hAnsi="Arial" w:cs="Arial"/>
                  <w:color w:val="000000"/>
                  <w:sz w:val="20"/>
                  <w:szCs w:val="20"/>
                  <w:lang w:val="nl-NL"/>
                </w:rPr>
                <w:t xml:space="preserve"> relevant zijn voor meerdere zaken. Zo ontstaan n:m-relaties tussen zaken en </w:t>
              </w:r>
            </w:ins>
            <w:ins w:id="9556" w:author="Arjan" w:date="2012-11-16T10:14: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object</w:t>
              </w:r>
            </w:ins>
            <w:ins w:id="9557" w:author="Arjan" w:date="2012-11-16T10:09:00Z">
              <w:r w:rsidRPr="00DD0F4F">
                <w:rPr>
                  <w:rFonts w:ascii="Arial" w:eastAsia="Times New Roman" w:hAnsi="Arial" w:cs="Arial"/>
                  <w:color w:val="000000"/>
                  <w:sz w:val="20"/>
                  <w:szCs w:val="20"/>
                  <w:lang w:val="nl-NL"/>
                </w:rPr>
                <w:t xml:space="preserve">en. Aangezien er eigenschappen zijn die niet bij alleen ZAAK of alleen </w:t>
              </w:r>
            </w:ins>
            <w:ins w:id="9558" w:author="Arjan" w:date="2012-11-16T10:14: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OBJECT</w:t>
              </w:r>
            </w:ins>
            <w:ins w:id="9559" w:author="Arjan" w:date="2012-11-16T10:09:00Z">
              <w:r w:rsidRPr="00DD0F4F">
                <w:rPr>
                  <w:rFonts w:ascii="Arial" w:eastAsia="Times New Roman" w:hAnsi="Arial" w:cs="Arial"/>
                  <w:color w:val="000000"/>
                  <w:sz w:val="20"/>
                  <w:szCs w:val="20"/>
                  <w:lang w:val="nl-NL"/>
                </w:rPr>
                <w:t xml:space="preserve"> behoren (zoals bijvoorbeeld de Registratiedatum) maar behoren bij de unieke combinatie van een zaak met een </w:t>
              </w:r>
            </w:ins>
            <w:ins w:id="9560" w:author="Arjan" w:date="2012-11-16T10:14: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object</w:t>
              </w:r>
            </w:ins>
            <w:ins w:id="9561" w:author="Arjan" w:date="2012-11-16T10:09:00Z">
              <w:r w:rsidRPr="00DD0F4F">
                <w:rPr>
                  <w:rFonts w:ascii="Arial" w:eastAsia="Times New Roman" w:hAnsi="Arial" w:cs="Arial"/>
                  <w:color w:val="000000"/>
                  <w:sz w:val="20"/>
                  <w:szCs w:val="20"/>
                  <w:lang w:val="nl-NL"/>
                </w:rPr>
                <w:t>, modelleren we deze relatie met ZAAK</w:t>
              </w:r>
            </w:ins>
            <w:ins w:id="9562" w:author="Arjan" w:date="2012-12-11T14:22:00Z">
              <w:r w:rsidR="005D1B2A" w:rsidRPr="00DD0F4F">
                <w:rPr>
                  <w:rFonts w:ascii="Arial" w:eastAsia="Times New Roman" w:hAnsi="Arial" w:cs="Arial"/>
                  <w:color w:val="000000"/>
                  <w:sz w:val="20"/>
                  <w:szCs w:val="20"/>
                  <w:lang w:val="nl-NL"/>
                </w:rPr>
                <w:t>-</w:t>
              </w:r>
            </w:ins>
            <w:ins w:id="9563" w:author="Arjan" w:date="2012-11-16T10:14: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w:t>
              </w:r>
            </w:ins>
            <w:ins w:id="9564" w:author="Arjan" w:date="2012-11-16T10:15:00Z">
              <w:r w:rsidRPr="00DD0F4F">
                <w:rPr>
                  <w:rFonts w:ascii="Arial" w:eastAsia="Times New Roman" w:hAnsi="Arial" w:cs="Arial"/>
                  <w:color w:val="000000"/>
                  <w:sz w:val="20"/>
                  <w:szCs w:val="20"/>
                  <w:lang w:val="nl-NL"/>
                </w:rPr>
                <w:t>BJECT</w:t>
              </w:r>
            </w:ins>
            <w:ins w:id="9565" w:author="Arjan" w:date="2012-11-16T10:09:00Z">
              <w:r w:rsidRPr="00DD0F4F">
                <w:rPr>
                  <w:rFonts w:ascii="Arial" w:eastAsia="Times New Roman" w:hAnsi="Arial" w:cs="Arial"/>
                  <w:color w:val="000000"/>
                  <w:sz w:val="20"/>
                  <w:szCs w:val="20"/>
                  <w:lang w:val="nl-NL"/>
                </w:rPr>
                <w:t xml:space="preserve">: de verwijzing naar de </w:t>
              </w:r>
            </w:ins>
            <w:ins w:id="9566" w:author="Arjan" w:date="2012-11-16T10:15: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object</w:t>
              </w:r>
            </w:ins>
            <w:ins w:id="9567" w:author="Arjan" w:date="2012-11-16T10:09:00Z">
              <w:r w:rsidRPr="00DD0F4F">
                <w:rPr>
                  <w:rFonts w:ascii="Arial" w:eastAsia="Times New Roman" w:hAnsi="Arial" w:cs="Arial"/>
                  <w:color w:val="000000"/>
                  <w:sz w:val="20"/>
                  <w:szCs w:val="20"/>
                  <w:lang w:val="nl-NL"/>
                </w:rPr>
                <w:t xml:space="preserve">en die bij een zaak behoren en de verwijzing naar de zaken waarvoor een </w:t>
              </w:r>
            </w:ins>
            <w:ins w:id="9568" w:author="Arjan" w:date="2012-11-16T10:15: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object</w:t>
              </w:r>
            </w:ins>
            <w:ins w:id="9569" w:author="Arjan" w:date="2012-11-16T10:09:00Z">
              <w:r w:rsidRPr="00DD0F4F">
                <w:rPr>
                  <w:rFonts w:ascii="Arial" w:eastAsia="Times New Roman" w:hAnsi="Arial" w:cs="Arial"/>
                  <w:color w:val="000000"/>
                  <w:sz w:val="20"/>
                  <w:szCs w:val="20"/>
                  <w:lang w:val="nl-NL"/>
                </w:rPr>
                <w:t xml:space="preserve"> relevant is</w:t>
              </w:r>
            </w:ins>
          </w:p>
        </w:tc>
      </w:tr>
      <w:tr w:rsidR="00D2012E" w:rsidRPr="005E066D" w:rsidTr="0034071F">
        <w:tc>
          <w:tcPr>
            <w:tcW w:w="3600" w:type="dxa"/>
            <w:tcBorders>
              <w:top w:val="nil"/>
              <w:left w:val="nil"/>
              <w:bottom w:val="nil"/>
              <w:right w:val="nil"/>
            </w:tcBorders>
          </w:tcPr>
          <w:p w:rsidR="00D2012E" w:rsidRPr="00DD0F4F" w:rsidRDefault="00D2012E" w:rsidP="00D2012E">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p>
        </w:tc>
      </w:tr>
      <w:tr w:rsidR="00D2012E" w:rsidRPr="00D2012E" w:rsidTr="0034071F">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r w:rsidRPr="00D2012E">
              <w:rPr>
                <w:rFonts w:ascii="Arial" w:eastAsia="Times New Roman" w:hAnsi="Arial" w:cs="Arial"/>
                <w:b/>
                <w:bCs/>
                <w:color w:val="000000"/>
                <w:sz w:val="20"/>
                <w:szCs w:val="20"/>
              </w:rPr>
              <w:t>Kwaliteitsbegrip objecttype</w:t>
            </w:r>
          </w:p>
        </w:tc>
        <w:tc>
          <w:tcPr>
            <w:tcW w:w="5760" w:type="dxa"/>
            <w:gridSpan w:val="3"/>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rsidTr="0034071F">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p>
        </w:tc>
      </w:tr>
      <w:tr w:rsidR="00D2012E" w:rsidRPr="00D2012E" w:rsidTr="0034071F">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bookmarkStart w:id="9570" w:name="BKM_415A17E8_19FE_4d07_A35E_BAA137939F6E"/>
            <w:bookmarkEnd w:id="9570"/>
            <w:r w:rsidRPr="00D2012E">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i/>
                <w:iCs/>
                <w:color w:val="000000"/>
                <w:sz w:val="20"/>
                <w:szCs w:val="20"/>
              </w:rPr>
              <w:t>Code</w:t>
            </w:r>
          </w:p>
        </w:tc>
        <w:tc>
          <w:tcPr>
            <w:tcW w:w="333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i/>
                <w:iCs/>
                <w:color w:val="000000"/>
                <w:sz w:val="20"/>
                <w:szCs w:val="20"/>
              </w:rPr>
              <w:t>Gegevensnaam</w:t>
            </w:r>
          </w:p>
        </w:tc>
        <w:tc>
          <w:tcPr>
            <w:tcW w:w="135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i/>
                <w:iCs/>
                <w:color w:val="000000"/>
                <w:sz w:val="20"/>
                <w:szCs w:val="20"/>
              </w:rPr>
              <w:t>Herkomst</w:t>
            </w:r>
          </w:p>
        </w:tc>
      </w:tr>
      <w:tr w:rsidR="00D2012E" w:rsidRPr="005E066D" w:rsidTr="0034071F">
        <w:tc>
          <w:tcPr>
            <w:tcW w:w="360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rsidR="00D2012E" w:rsidRPr="00D2012E" w:rsidRDefault="008F2B4B" w:rsidP="003F455D">
            <w:pPr>
              <w:autoSpaceDE w:val="0"/>
              <w:autoSpaceDN w:val="0"/>
              <w:adjustRightInd w:val="0"/>
              <w:spacing w:after="0" w:line="240" w:lineRule="auto"/>
              <w:rPr>
                <w:rFonts w:ascii="Arial" w:eastAsia="Times New Roman" w:hAnsi="Arial" w:cs="Arial"/>
                <w:color w:val="000000"/>
                <w:sz w:val="20"/>
                <w:szCs w:val="20"/>
              </w:rPr>
            </w:pPr>
            <w:r w:rsidRPr="00D2012E">
              <w:rPr>
                <w:rFonts w:ascii="Arial" w:hAnsi="Arial" w:cs="Arial"/>
                <w:sz w:val="20"/>
                <w:szCs w:val="20"/>
                <w:lang w:val="en-AU"/>
              </w:rPr>
              <w:fldChar w:fldCharType="begin" w:fldLock="1"/>
            </w:r>
            <w:r w:rsidR="00D2012E" w:rsidRPr="00D2012E">
              <w:rPr>
                <w:rFonts w:ascii="Arial" w:hAnsi="Arial" w:cs="Arial"/>
                <w:sz w:val="20"/>
                <w:szCs w:val="20"/>
                <w:lang w:val="en-AU"/>
              </w:rPr>
              <w:instrText xml:space="preserve">MERGEFIELD </w:instrText>
            </w:r>
            <w:r w:rsidR="00D2012E" w:rsidRPr="00D2012E">
              <w:rPr>
                <w:rFonts w:ascii="Arial" w:eastAsia="Times New Roman" w:hAnsi="Arial" w:cs="Arial"/>
                <w:color w:val="000000"/>
                <w:sz w:val="20"/>
                <w:szCs w:val="20"/>
              </w:rPr>
              <w:instrText>Att.Name</w:instrText>
            </w:r>
            <w:r w:rsidRPr="00D2012E">
              <w:rPr>
                <w:rFonts w:ascii="Arial" w:hAnsi="Arial" w:cs="Arial"/>
                <w:sz w:val="20"/>
                <w:szCs w:val="20"/>
                <w:lang w:val="en-AU"/>
              </w:rPr>
              <w:fldChar w:fldCharType="separate"/>
            </w:r>
            <w:del w:id="9571" w:author="Arjan" w:date="2012-11-16T10:24:00Z">
              <w:r w:rsidR="00D2012E" w:rsidRPr="00D2012E" w:rsidDel="00A02BEA">
                <w:rPr>
                  <w:rFonts w:ascii="Arial" w:eastAsia="Times New Roman" w:hAnsi="Arial" w:cs="Arial"/>
                  <w:color w:val="000000"/>
                  <w:sz w:val="20"/>
                  <w:szCs w:val="20"/>
                </w:rPr>
                <w:delText>Zaak</w:delText>
              </w:r>
            </w:del>
            <w:del w:id="9572" w:author="Arjan" w:date="2012-11-16T10:05:00Z">
              <w:r w:rsidR="00D2012E" w:rsidRPr="00D2012E" w:rsidDel="00D2012E">
                <w:rPr>
                  <w:rFonts w:ascii="Arial" w:eastAsia="Times New Roman" w:hAnsi="Arial" w:cs="Arial"/>
                  <w:color w:val="000000"/>
                  <w:sz w:val="20"/>
                  <w:szCs w:val="20"/>
                </w:rPr>
                <w:delText>document</w:delText>
              </w:r>
            </w:del>
            <w:del w:id="9573" w:author="Arjan" w:date="2012-11-16T10:24:00Z">
              <w:r w:rsidR="00D2012E" w:rsidRPr="00D2012E" w:rsidDel="00A02BEA">
                <w:rPr>
                  <w:rFonts w:ascii="Arial" w:eastAsia="Times New Roman" w:hAnsi="Arial" w:cs="Arial"/>
                  <w:color w:val="000000"/>
                  <w:sz w:val="20"/>
                  <w:szCs w:val="20"/>
                </w:rPr>
                <w:delText>t</w:delText>
              </w:r>
            </w:del>
            <w:ins w:id="9574" w:author="Arjan" w:date="2012-11-16T10:24:00Z">
              <w:r w:rsidR="00A02BEA">
                <w:rPr>
                  <w:rFonts w:ascii="Arial" w:eastAsia="Times New Roman" w:hAnsi="Arial" w:cs="Arial"/>
                  <w:color w:val="000000"/>
                  <w:sz w:val="20"/>
                  <w:szCs w:val="20"/>
                </w:rPr>
                <w:t>T</w:t>
              </w:r>
            </w:ins>
            <w:r w:rsidR="00D2012E" w:rsidRPr="00D2012E">
              <w:rPr>
                <w:rFonts w:ascii="Arial" w:eastAsia="Times New Roman" w:hAnsi="Arial" w:cs="Arial"/>
                <w:color w:val="000000"/>
                <w:sz w:val="20"/>
                <w:szCs w:val="20"/>
              </w:rPr>
              <w:t>itel</w:t>
            </w:r>
            <w:r w:rsidRPr="00D2012E">
              <w:rPr>
                <w:rFonts w:ascii="Arial" w:hAnsi="Arial" w:cs="Arial"/>
                <w:sz w:val="20"/>
                <w:szCs w:val="20"/>
                <w:lang w:val="en-AU"/>
              </w:rPr>
              <w:fldChar w:fldCharType="end"/>
            </w:r>
          </w:p>
        </w:tc>
        <w:tc>
          <w:tcPr>
            <w:tcW w:w="1350" w:type="dxa"/>
            <w:tcBorders>
              <w:top w:val="nil"/>
              <w:left w:val="nil"/>
              <w:bottom w:val="nil"/>
              <w:right w:val="nil"/>
            </w:tcBorders>
          </w:tcPr>
          <w:p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D2012E" w:rsidRPr="005E066D" w:rsidTr="0034071F">
        <w:tc>
          <w:tcPr>
            <w:tcW w:w="3600" w:type="dxa"/>
            <w:tcBorders>
              <w:top w:val="nil"/>
              <w:left w:val="nil"/>
              <w:bottom w:val="nil"/>
              <w:right w:val="nil"/>
            </w:tcBorders>
          </w:tcPr>
          <w:p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bookmarkStart w:id="9575" w:name="BKM_F0798A2E_D492_4e27_B638_8484CA18D4D7"/>
            <w:bookmarkEnd w:id="9575"/>
          </w:p>
        </w:tc>
        <w:tc>
          <w:tcPr>
            <w:tcW w:w="1080" w:type="dxa"/>
            <w:tcBorders>
              <w:top w:val="nil"/>
              <w:left w:val="nil"/>
              <w:bottom w:val="nil"/>
              <w:right w:val="nil"/>
            </w:tcBorders>
          </w:tcPr>
          <w:p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p>
        </w:tc>
        <w:tc>
          <w:tcPr>
            <w:tcW w:w="3330" w:type="dxa"/>
            <w:tcBorders>
              <w:top w:val="nil"/>
              <w:left w:val="nil"/>
              <w:bottom w:val="nil"/>
              <w:right w:val="nil"/>
            </w:tcBorders>
          </w:tcPr>
          <w:p w:rsidR="00D2012E" w:rsidRPr="00D2012E" w:rsidRDefault="008F2B4B" w:rsidP="003F455D">
            <w:pPr>
              <w:autoSpaceDE w:val="0"/>
              <w:autoSpaceDN w:val="0"/>
              <w:adjustRightInd w:val="0"/>
              <w:spacing w:after="0" w:line="240" w:lineRule="auto"/>
              <w:rPr>
                <w:rFonts w:ascii="Arial" w:eastAsia="Times New Roman" w:hAnsi="Arial" w:cs="Arial"/>
                <w:color w:val="000000"/>
                <w:sz w:val="20"/>
                <w:szCs w:val="20"/>
              </w:rPr>
            </w:pPr>
            <w:r w:rsidRPr="00D2012E">
              <w:rPr>
                <w:rFonts w:ascii="Arial" w:hAnsi="Arial" w:cs="Arial"/>
                <w:sz w:val="20"/>
                <w:szCs w:val="20"/>
                <w:lang w:val="en-AU"/>
              </w:rPr>
              <w:fldChar w:fldCharType="begin" w:fldLock="1"/>
            </w:r>
            <w:r w:rsidR="00D2012E" w:rsidRPr="00D2012E">
              <w:rPr>
                <w:rFonts w:ascii="Arial" w:hAnsi="Arial" w:cs="Arial"/>
                <w:sz w:val="20"/>
                <w:szCs w:val="20"/>
                <w:lang w:val="en-AU"/>
              </w:rPr>
              <w:instrText xml:space="preserve">MERGEFIELD </w:instrText>
            </w:r>
            <w:r w:rsidR="00D2012E" w:rsidRPr="00D2012E">
              <w:rPr>
                <w:rFonts w:ascii="Arial" w:eastAsia="Times New Roman" w:hAnsi="Arial" w:cs="Arial"/>
                <w:color w:val="000000"/>
                <w:sz w:val="20"/>
                <w:szCs w:val="20"/>
              </w:rPr>
              <w:instrText>Att.Name</w:instrText>
            </w:r>
            <w:r w:rsidRPr="00D2012E">
              <w:rPr>
                <w:rFonts w:ascii="Arial" w:hAnsi="Arial" w:cs="Arial"/>
                <w:sz w:val="20"/>
                <w:szCs w:val="20"/>
                <w:lang w:val="en-AU"/>
              </w:rPr>
              <w:fldChar w:fldCharType="separate"/>
            </w:r>
            <w:del w:id="9576" w:author="Arjan" w:date="2012-11-16T10:24:00Z">
              <w:r w:rsidR="00D2012E" w:rsidRPr="00D2012E" w:rsidDel="00A02BEA">
                <w:rPr>
                  <w:rFonts w:ascii="Arial" w:eastAsia="Times New Roman" w:hAnsi="Arial" w:cs="Arial"/>
                  <w:color w:val="000000"/>
                  <w:sz w:val="20"/>
                  <w:szCs w:val="20"/>
                </w:rPr>
                <w:delText>Zaak</w:delText>
              </w:r>
            </w:del>
            <w:del w:id="9577" w:author="Arjan" w:date="2012-11-16T10:05:00Z">
              <w:r w:rsidR="00D2012E" w:rsidRPr="00D2012E" w:rsidDel="00D2012E">
                <w:rPr>
                  <w:rFonts w:ascii="Arial" w:eastAsia="Times New Roman" w:hAnsi="Arial" w:cs="Arial"/>
                  <w:color w:val="000000"/>
                  <w:sz w:val="20"/>
                  <w:szCs w:val="20"/>
                </w:rPr>
                <w:delText>document</w:delText>
              </w:r>
            </w:del>
            <w:del w:id="9578" w:author="Arjan" w:date="2012-11-16T10:24:00Z">
              <w:r w:rsidR="00D2012E" w:rsidRPr="00D2012E" w:rsidDel="00A02BEA">
                <w:rPr>
                  <w:rFonts w:ascii="Arial" w:eastAsia="Times New Roman" w:hAnsi="Arial" w:cs="Arial"/>
                  <w:color w:val="000000"/>
                  <w:sz w:val="20"/>
                  <w:szCs w:val="20"/>
                </w:rPr>
                <w:delText>b</w:delText>
              </w:r>
            </w:del>
            <w:ins w:id="9579" w:author="Arjan" w:date="2012-11-16T10:24:00Z">
              <w:r w:rsidR="00A02BEA">
                <w:rPr>
                  <w:rFonts w:ascii="Arial" w:eastAsia="Times New Roman" w:hAnsi="Arial" w:cs="Arial"/>
                  <w:color w:val="000000"/>
                  <w:sz w:val="20"/>
                  <w:szCs w:val="20"/>
                </w:rPr>
                <w:t>B</w:t>
              </w:r>
            </w:ins>
            <w:r w:rsidR="00D2012E" w:rsidRPr="00D2012E">
              <w:rPr>
                <w:rFonts w:ascii="Arial" w:eastAsia="Times New Roman" w:hAnsi="Arial" w:cs="Arial"/>
                <w:color w:val="000000"/>
                <w:sz w:val="20"/>
                <w:szCs w:val="20"/>
              </w:rPr>
              <w:t>eschrijving</w:t>
            </w:r>
            <w:r w:rsidRPr="00D2012E">
              <w:rPr>
                <w:rFonts w:ascii="Arial" w:hAnsi="Arial" w:cs="Arial"/>
                <w:sz w:val="20"/>
                <w:szCs w:val="20"/>
                <w:lang w:val="en-AU"/>
              </w:rPr>
              <w:fldChar w:fldCharType="end"/>
            </w:r>
          </w:p>
        </w:tc>
        <w:tc>
          <w:tcPr>
            <w:tcW w:w="1350" w:type="dxa"/>
            <w:tcBorders>
              <w:top w:val="nil"/>
              <w:left w:val="nil"/>
              <w:bottom w:val="nil"/>
              <w:right w:val="nil"/>
            </w:tcBorders>
          </w:tcPr>
          <w:p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D2012E" w:rsidRPr="00D2012E" w:rsidTr="0034071F">
        <w:tc>
          <w:tcPr>
            <w:tcW w:w="3600" w:type="dxa"/>
            <w:tcBorders>
              <w:top w:val="nil"/>
              <w:left w:val="nil"/>
              <w:bottom w:val="nil"/>
              <w:right w:val="nil"/>
            </w:tcBorders>
          </w:tcPr>
          <w:p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bookmarkStart w:id="9580" w:name="BKM_475B40D7_121E_4f33_B22A_86609FFC33E5"/>
            <w:bookmarkEnd w:id="9580"/>
          </w:p>
        </w:tc>
        <w:tc>
          <w:tcPr>
            <w:tcW w:w="1080" w:type="dxa"/>
            <w:tcBorders>
              <w:top w:val="nil"/>
              <w:left w:val="nil"/>
              <w:bottom w:val="nil"/>
              <w:right w:val="nil"/>
            </w:tcBorders>
          </w:tcPr>
          <w:p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p>
        </w:tc>
        <w:tc>
          <w:tcPr>
            <w:tcW w:w="3330" w:type="dxa"/>
            <w:tcBorders>
              <w:top w:val="nil"/>
              <w:left w:val="nil"/>
              <w:bottom w:val="nil"/>
              <w:right w:val="nil"/>
            </w:tcBorders>
          </w:tcPr>
          <w:p w:rsidR="00D2012E" w:rsidRPr="00D2012E" w:rsidRDefault="008F2B4B" w:rsidP="00A02BEA">
            <w:pPr>
              <w:autoSpaceDE w:val="0"/>
              <w:autoSpaceDN w:val="0"/>
              <w:adjustRightInd w:val="0"/>
              <w:spacing w:after="0" w:line="240" w:lineRule="auto"/>
              <w:rPr>
                <w:rFonts w:ascii="Arial" w:eastAsia="Times New Roman" w:hAnsi="Arial" w:cs="Arial"/>
                <w:color w:val="000000"/>
                <w:sz w:val="20"/>
                <w:szCs w:val="20"/>
              </w:rPr>
            </w:pPr>
            <w:r w:rsidRPr="00D2012E">
              <w:rPr>
                <w:rFonts w:ascii="Arial" w:hAnsi="Arial" w:cs="Arial"/>
                <w:sz w:val="20"/>
                <w:szCs w:val="20"/>
                <w:lang w:val="en-AU"/>
              </w:rPr>
              <w:fldChar w:fldCharType="begin" w:fldLock="1"/>
            </w:r>
            <w:r w:rsidR="00D2012E" w:rsidRPr="00D2012E">
              <w:rPr>
                <w:rFonts w:ascii="Arial" w:hAnsi="Arial" w:cs="Arial"/>
                <w:sz w:val="20"/>
                <w:szCs w:val="20"/>
                <w:lang w:val="en-AU"/>
              </w:rPr>
              <w:instrText xml:space="preserve">MERGEFIELD </w:instrText>
            </w:r>
            <w:r w:rsidR="00D2012E" w:rsidRPr="00D2012E">
              <w:rPr>
                <w:rFonts w:ascii="Arial" w:eastAsia="Times New Roman" w:hAnsi="Arial" w:cs="Arial"/>
                <w:color w:val="000000"/>
                <w:sz w:val="20"/>
                <w:szCs w:val="20"/>
              </w:rPr>
              <w:instrText>Att.Name</w:instrText>
            </w:r>
            <w:r w:rsidRPr="00D2012E">
              <w:rPr>
                <w:rFonts w:ascii="Arial" w:hAnsi="Arial" w:cs="Arial"/>
                <w:sz w:val="20"/>
                <w:szCs w:val="20"/>
                <w:lang w:val="en-AU"/>
              </w:rPr>
              <w:fldChar w:fldCharType="separate"/>
            </w:r>
            <w:del w:id="9581" w:author="Arjan" w:date="2012-11-16T10:06:00Z">
              <w:r w:rsidR="00D2012E" w:rsidRPr="00D2012E" w:rsidDel="00D2012E">
                <w:rPr>
                  <w:rFonts w:ascii="Arial" w:eastAsia="Times New Roman" w:hAnsi="Arial" w:cs="Arial"/>
                  <w:color w:val="000000"/>
                  <w:sz w:val="20"/>
                  <w:szCs w:val="20"/>
                </w:rPr>
                <w:delText>Document</w:delText>
              </w:r>
            </w:del>
            <w:del w:id="9582" w:author="Arjan" w:date="2012-11-16T10:25:00Z">
              <w:r w:rsidR="00D2012E" w:rsidRPr="00D2012E" w:rsidDel="00A02BEA">
                <w:rPr>
                  <w:rFonts w:ascii="Arial" w:eastAsia="Times New Roman" w:hAnsi="Arial" w:cs="Arial"/>
                  <w:color w:val="000000"/>
                  <w:sz w:val="20"/>
                  <w:szCs w:val="20"/>
                </w:rPr>
                <w:delText xml:space="preserve"> r</w:delText>
              </w:r>
            </w:del>
            <w:ins w:id="9583" w:author="Arjan" w:date="2012-11-16T10:25:00Z">
              <w:r w:rsidR="00A02BEA">
                <w:rPr>
                  <w:rFonts w:ascii="Arial" w:eastAsia="Times New Roman" w:hAnsi="Arial" w:cs="Arial"/>
                  <w:color w:val="000000"/>
                  <w:sz w:val="20"/>
                  <w:szCs w:val="20"/>
                </w:rPr>
                <w:t>R</w:t>
              </w:r>
            </w:ins>
            <w:r w:rsidR="00D2012E" w:rsidRPr="00D2012E">
              <w:rPr>
                <w:rFonts w:ascii="Arial" w:eastAsia="Times New Roman" w:hAnsi="Arial" w:cs="Arial"/>
                <w:color w:val="000000"/>
                <w:sz w:val="20"/>
                <w:szCs w:val="20"/>
              </w:rPr>
              <w:t>egistratiedatum</w:t>
            </w:r>
            <w:r w:rsidRPr="00D2012E">
              <w:rPr>
                <w:rFonts w:ascii="Arial" w:hAnsi="Arial" w:cs="Arial"/>
                <w:sz w:val="20"/>
                <w:szCs w:val="20"/>
                <w:lang w:val="en-AU"/>
              </w:rPr>
              <w:fldChar w:fldCharType="end"/>
            </w:r>
          </w:p>
        </w:tc>
        <w:tc>
          <w:tcPr>
            <w:tcW w:w="1350" w:type="dxa"/>
            <w:tcBorders>
              <w:top w:val="nil"/>
              <w:left w:val="nil"/>
              <w:bottom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color w:val="000000"/>
                <w:sz w:val="20"/>
                <w:szCs w:val="20"/>
              </w:rPr>
              <w:t>KING</w:t>
            </w:r>
          </w:p>
        </w:tc>
      </w:tr>
      <w:tr w:rsidR="00D2012E" w:rsidRPr="00D2012E" w:rsidTr="0034071F">
        <w:tc>
          <w:tcPr>
            <w:tcW w:w="3600" w:type="dxa"/>
            <w:tcBorders>
              <w:top w:val="nil"/>
              <w:left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b/>
                <w:bCs/>
                <w:color w:val="000000"/>
                <w:sz w:val="20"/>
                <w:szCs w:val="20"/>
              </w:rPr>
              <w:t>Overzicht relaties</w:t>
            </w:r>
          </w:p>
        </w:tc>
        <w:tc>
          <w:tcPr>
            <w:tcW w:w="4410" w:type="dxa"/>
            <w:gridSpan w:val="2"/>
            <w:tcBorders>
              <w:top w:val="nil"/>
              <w:left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i/>
                <w:iCs/>
                <w:color w:val="000000"/>
                <w:sz w:val="20"/>
                <w:szCs w:val="20"/>
              </w:rPr>
              <w:t>Relatienaam incl. gerelateerd type</w:t>
            </w:r>
          </w:p>
        </w:tc>
        <w:tc>
          <w:tcPr>
            <w:tcW w:w="1350" w:type="dxa"/>
            <w:tcBorders>
              <w:top w:val="nil"/>
              <w:left w:val="nil"/>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i/>
                <w:iCs/>
                <w:color w:val="000000"/>
                <w:sz w:val="20"/>
                <w:szCs w:val="20"/>
              </w:rPr>
              <w:t>Herkomst</w:t>
            </w:r>
          </w:p>
        </w:tc>
      </w:tr>
      <w:tr w:rsidR="00D2012E" w:rsidRPr="00D2012E" w:rsidTr="0034071F">
        <w:tc>
          <w:tcPr>
            <w:tcW w:w="3600" w:type="dxa"/>
            <w:tcBorders>
              <w:top w:val="nil"/>
              <w:left w:val="nil"/>
              <w:bottom w:val="single" w:sz="4" w:space="0" w:color="auto"/>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single" w:sz="4" w:space="0" w:color="auto"/>
              <w:right w:val="nil"/>
            </w:tcBorders>
          </w:tcPr>
          <w:p w:rsidR="00D2012E" w:rsidRPr="00D2012E" w:rsidRDefault="008F2B4B"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hAnsi="Arial" w:cs="Arial"/>
                <w:sz w:val="20"/>
                <w:szCs w:val="20"/>
                <w:lang w:val="en-AU"/>
              </w:rPr>
              <w:fldChar w:fldCharType="begin" w:fldLock="1"/>
            </w:r>
            <w:r w:rsidR="00D2012E" w:rsidRPr="00D2012E">
              <w:rPr>
                <w:rFonts w:ascii="Arial" w:hAnsi="Arial" w:cs="Arial"/>
                <w:sz w:val="20"/>
                <w:szCs w:val="20"/>
                <w:lang w:val="en-AU"/>
              </w:rPr>
              <w:instrText xml:space="preserve">MERGEFIELD </w:instrText>
            </w:r>
            <w:r w:rsidR="00D2012E" w:rsidRPr="00D2012E">
              <w:rPr>
                <w:rFonts w:ascii="Arial" w:eastAsia="Times New Roman" w:hAnsi="Arial" w:cs="Arial"/>
                <w:color w:val="000000"/>
                <w:sz w:val="20"/>
                <w:szCs w:val="20"/>
              </w:rPr>
              <w:instrText>Connector.Name</w:instrText>
            </w:r>
            <w:r w:rsidRPr="00D2012E">
              <w:rPr>
                <w:rFonts w:ascii="Arial" w:hAnsi="Arial" w:cs="Arial"/>
                <w:sz w:val="20"/>
                <w:szCs w:val="20"/>
                <w:lang w:val="en-AU"/>
              </w:rPr>
              <w:fldChar w:fldCharType="separate"/>
            </w:r>
            <w:r w:rsidR="00D2012E" w:rsidRPr="00D2012E">
              <w:rPr>
                <w:rFonts w:ascii="Arial" w:eastAsia="Times New Roman" w:hAnsi="Arial" w:cs="Arial"/>
                <w:color w:val="000000"/>
                <w:sz w:val="20"/>
                <w:szCs w:val="20"/>
              </w:rPr>
              <w:t>is relevant voor</w:t>
            </w:r>
            <w:r w:rsidRPr="00D2012E">
              <w:rPr>
                <w:rFonts w:ascii="Arial" w:hAnsi="Arial" w:cs="Arial"/>
                <w:sz w:val="20"/>
                <w:szCs w:val="20"/>
                <w:lang w:val="en-AU"/>
              </w:rPr>
              <w:fldChar w:fldCharType="end"/>
            </w:r>
            <w:r w:rsidR="00D2012E" w:rsidRPr="00D2012E">
              <w:rPr>
                <w:rFonts w:ascii="Arial" w:eastAsia="Times New Roman" w:hAnsi="Arial" w:cs="Arial"/>
                <w:color w:val="000000"/>
                <w:sz w:val="20"/>
                <w:szCs w:val="20"/>
              </w:rPr>
              <w:t xml:space="preserve">   </w:t>
            </w:r>
            <w:r w:rsidRPr="00D2012E">
              <w:rPr>
                <w:rFonts w:ascii="Arial" w:eastAsia="Times New Roman" w:hAnsi="Arial" w:cs="Arial"/>
                <w:color w:val="000000"/>
                <w:sz w:val="20"/>
                <w:szCs w:val="20"/>
              </w:rPr>
              <w:fldChar w:fldCharType="begin" w:fldLock="1"/>
            </w:r>
            <w:r w:rsidR="00D2012E" w:rsidRPr="00D2012E">
              <w:rPr>
                <w:rFonts w:ascii="Arial" w:eastAsia="Times New Roman" w:hAnsi="Arial" w:cs="Arial"/>
                <w:color w:val="000000"/>
                <w:sz w:val="20"/>
                <w:szCs w:val="20"/>
              </w:rPr>
              <w:instrText>MERGEFIELD Element.Name</w:instrText>
            </w:r>
            <w:r w:rsidRPr="00D2012E">
              <w:rPr>
                <w:rFonts w:ascii="Arial" w:eastAsia="Times New Roman" w:hAnsi="Arial" w:cs="Arial"/>
                <w:color w:val="000000"/>
                <w:sz w:val="20"/>
                <w:szCs w:val="20"/>
              </w:rPr>
              <w:fldChar w:fldCharType="separate"/>
            </w:r>
            <w:r w:rsidR="00D2012E" w:rsidRPr="00D2012E">
              <w:rPr>
                <w:rFonts w:ascii="Arial" w:eastAsia="Times New Roman" w:hAnsi="Arial" w:cs="Arial"/>
                <w:color w:val="000000"/>
                <w:sz w:val="20"/>
                <w:szCs w:val="20"/>
              </w:rPr>
              <w:t>STATUS</w:t>
            </w:r>
            <w:r w:rsidRPr="00D2012E">
              <w:rPr>
                <w:rFonts w:ascii="Arial" w:eastAsia="Times New Roman" w:hAnsi="Arial" w:cs="Arial"/>
                <w:color w:val="000000"/>
                <w:sz w:val="20"/>
                <w:szCs w:val="20"/>
              </w:rPr>
              <w:fldChar w:fldCharType="end"/>
            </w:r>
            <w:r w:rsidR="00D2012E" w:rsidRPr="00D2012E">
              <w:rPr>
                <w:rFonts w:ascii="Arial" w:eastAsia="Times New Roman" w:hAnsi="Arial" w:cs="Arial"/>
                <w:color w:val="000000"/>
                <w:sz w:val="20"/>
                <w:szCs w:val="20"/>
              </w:rPr>
              <w:t xml:space="preserve">  </w:t>
            </w:r>
          </w:p>
        </w:tc>
        <w:tc>
          <w:tcPr>
            <w:tcW w:w="1350" w:type="dxa"/>
            <w:tcBorders>
              <w:top w:val="nil"/>
              <w:left w:val="nil"/>
              <w:bottom w:val="single" w:sz="4" w:space="0" w:color="auto"/>
              <w:right w:val="nil"/>
            </w:tcBorders>
          </w:tcPr>
          <w:p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color w:val="000000"/>
                <w:sz w:val="20"/>
                <w:szCs w:val="20"/>
              </w:rPr>
              <w:t>KING</w:t>
            </w:r>
          </w:p>
        </w:tc>
      </w:tr>
    </w:tbl>
    <w:p w:rsidR="00D2012E" w:rsidRDefault="00D2012E" w:rsidP="00F64D19">
      <w:pPr>
        <w:rPr>
          <w:noProof/>
        </w:rPr>
      </w:pPr>
    </w:p>
    <w:p w:rsidR="00A02BEA" w:rsidRDefault="00A02BEA" w:rsidP="00A02BEA">
      <w:pPr>
        <w:pStyle w:val="Kop3"/>
        <w:rPr>
          <w:noProof/>
        </w:rPr>
      </w:pPr>
      <w:bookmarkStart w:id="9584" w:name="_Toc398129705"/>
      <w:r>
        <w:rPr>
          <w:noProof/>
        </w:rPr>
        <w:t>Titel</w:t>
      </w:r>
      <w:bookmarkEnd w:id="9584"/>
    </w:p>
    <w:tbl>
      <w:tblPr>
        <w:tblW w:w="9360" w:type="dxa"/>
        <w:tblInd w:w="60" w:type="dxa"/>
        <w:tblLayout w:type="fixed"/>
        <w:tblCellMar>
          <w:left w:w="60" w:type="dxa"/>
          <w:right w:w="60" w:type="dxa"/>
        </w:tblCellMar>
        <w:tblLook w:val="0000" w:firstRow="0" w:lastRow="0" w:firstColumn="0" w:lastColumn="0" w:noHBand="0" w:noVBand="0"/>
      </w:tblPr>
      <w:tblGrid>
        <w:gridCol w:w="3690"/>
        <w:gridCol w:w="5670"/>
      </w:tblGrid>
      <w:tr w:rsidR="002517B3" w:rsidRPr="002517B3" w:rsidTr="00AB019F">
        <w:trPr>
          <w:trHeight w:val="215"/>
        </w:trPr>
        <w:tc>
          <w:tcPr>
            <w:tcW w:w="3690" w:type="dxa"/>
            <w:tcBorders>
              <w:top w:val="single" w:sz="4" w:space="0" w:color="auto"/>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Naam attribuutsoort</w:t>
            </w:r>
          </w:p>
        </w:tc>
        <w:tc>
          <w:tcPr>
            <w:tcW w:w="5670" w:type="dxa"/>
            <w:tcBorders>
              <w:top w:val="single" w:sz="4" w:space="0" w:color="auto"/>
              <w:left w:val="nil"/>
              <w:bottom w:val="nil"/>
              <w:right w:val="nil"/>
            </w:tcBorders>
          </w:tcPr>
          <w:p w:rsidR="002517B3" w:rsidRPr="002517B3" w:rsidRDefault="008F2B4B" w:rsidP="003F455D">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Att.Name</w:instrText>
            </w:r>
            <w:r w:rsidRPr="002517B3">
              <w:rPr>
                <w:rFonts w:ascii="Arial" w:hAnsi="Arial" w:cs="Arial"/>
                <w:sz w:val="20"/>
                <w:szCs w:val="20"/>
                <w:lang w:val="en-AU"/>
              </w:rPr>
              <w:fldChar w:fldCharType="separate"/>
            </w:r>
            <w:del w:id="9585" w:author="Arjan" w:date="2012-11-16T15:45:00Z">
              <w:r w:rsidR="002517B3" w:rsidRPr="002517B3" w:rsidDel="003F455D">
                <w:rPr>
                  <w:rFonts w:ascii="Arial" w:eastAsia="Times New Roman" w:hAnsi="Arial" w:cs="Arial"/>
                  <w:color w:val="000000"/>
                  <w:sz w:val="20"/>
                  <w:szCs w:val="20"/>
                </w:rPr>
                <w:delText>Zaakdocumentt</w:delText>
              </w:r>
            </w:del>
            <w:ins w:id="9586" w:author="Arjan" w:date="2012-11-16T15:45:00Z">
              <w:r w:rsidR="003F455D">
                <w:rPr>
                  <w:rFonts w:ascii="Arial" w:eastAsia="Times New Roman" w:hAnsi="Arial" w:cs="Arial"/>
                  <w:color w:val="000000"/>
                  <w:sz w:val="20"/>
                  <w:szCs w:val="20"/>
                </w:rPr>
                <w:t>t</w:t>
              </w:r>
            </w:ins>
            <w:r w:rsidR="002517B3" w:rsidRPr="002517B3">
              <w:rPr>
                <w:rFonts w:ascii="Arial" w:eastAsia="Times New Roman" w:hAnsi="Arial" w:cs="Arial"/>
                <w:color w:val="000000"/>
                <w:sz w:val="20"/>
                <w:szCs w:val="20"/>
              </w:rPr>
              <w:t>itel</w:t>
            </w:r>
            <w:r w:rsidRPr="002517B3">
              <w:rPr>
                <w:rFonts w:ascii="Arial" w:hAnsi="Arial" w:cs="Arial"/>
                <w:sz w:val="20"/>
                <w:szCs w:val="20"/>
                <w:lang w:val="en-AU"/>
              </w:rPr>
              <w:fldChar w:fldCharType="end"/>
            </w:r>
          </w:p>
        </w:tc>
      </w:tr>
      <w:tr w:rsidR="002517B3" w:rsidRPr="002517B3" w:rsidTr="00AB019F">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rsidTr="00AB019F">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Herkomst attribuutsoort</w:t>
            </w:r>
          </w:p>
        </w:tc>
        <w:tc>
          <w:tcPr>
            <w:tcW w:w="5670" w:type="dxa"/>
            <w:tcBorders>
              <w:top w:val="nil"/>
              <w:left w:val="nil"/>
              <w:bottom w:val="nil"/>
              <w:right w:val="nil"/>
            </w:tcBorders>
          </w:tcPr>
          <w:p w:rsidR="002517B3" w:rsidRPr="00DD0F4F" w:rsidRDefault="002517B3" w:rsidP="002517B3">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2517B3" w:rsidRPr="005E066D" w:rsidTr="00AB019F">
        <w:tc>
          <w:tcPr>
            <w:tcW w:w="3690" w:type="dxa"/>
            <w:tcBorders>
              <w:top w:val="nil"/>
              <w:left w:val="nil"/>
              <w:bottom w:val="nil"/>
              <w:right w:val="nil"/>
            </w:tcBorders>
          </w:tcPr>
          <w:p w:rsidR="002517B3" w:rsidRPr="00DD0F4F" w:rsidRDefault="002517B3" w:rsidP="002517B3">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2517B3" w:rsidRPr="00DD0F4F" w:rsidRDefault="002517B3" w:rsidP="002517B3">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rsidTr="00AB019F">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Code attribuutsoort</w:t>
            </w: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p>
        </w:tc>
      </w:tr>
      <w:tr w:rsidR="002517B3" w:rsidRPr="002517B3" w:rsidTr="00AB019F">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XML-tag attribuutsoort</w:t>
            </w:r>
          </w:p>
        </w:tc>
        <w:tc>
          <w:tcPr>
            <w:tcW w:w="5670" w:type="dxa"/>
            <w:tcBorders>
              <w:top w:val="nil"/>
              <w:left w:val="nil"/>
              <w:bottom w:val="nil"/>
              <w:right w:val="nil"/>
            </w:tcBorders>
          </w:tcPr>
          <w:p w:rsidR="002517B3" w:rsidRPr="002517B3" w:rsidRDefault="008F2B4B"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Att.Alias</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titel</w:t>
            </w:r>
            <w:r w:rsidRPr="002517B3">
              <w:rPr>
                <w:rFonts w:ascii="Arial" w:hAnsi="Arial" w:cs="Arial"/>
                <w:sz w:val="20"/>
                <w:szCs w:val="20"/>
                <w:lang w:val="en-AU"/>
              </w:rPr>
              <w:fldChar w:fldCharType="end"/>
            </w:r>
          </w:p>
        </w:tc>
      </w:tr>
      <w:tr w:rsidR="002517B3" w:rsidRPr="002517B3" w:rsidTr="00AB019F">
        <w:trPr>
          <w:trHeight w:val="260"/>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rsidTr="00AB019F">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Definitie attribuutsoort</w:t>
            </w:r>
          </w:p>
        </w:tc>
        <w:tc>
          <w:tcPr>
            <w:tcW w:w="5670" w:type="dxa"/>
            <w:tcBorders>
              <w:top w:val="nil"/>
              <w:left w:val="nil"/>
              <w:bottom w:val="nil"/>
              <w:right w:val="nil"/>
            </w:tcBorders>
          </w:tcPr>
          <w:p w:rsidR="002517B3" w:rsidRPr="00DD0F4F" w:rsidRDefault="008F2B4B" w:rsidP="003F455D">
            <w:pPr>
              <w:autoSpaceDE w:val="0"/>
              <w:autoSpaceDN w:val="0"/>
              <w:adjustRightInd w:val="0"/>
              <w:spacing w:after="0" w:line="240" w:lineRule="auto"/>
              <w:rPr>
                <w:rFonts w:ascii="Arial" w:eastAsia="Times New Roman" w:hAnsi="Arial" w:cs="Arial"/>
                <w:color w:val="000000"/>
                <w:sz w:val="20"/>
                <w:szCs w:val="20"/>
                <w:lang w:val="nl-NL"/>
              </w:rPr>
            </w:pPr>
            <w:r w:rsidRPr="002517B3">
              <w:rPr>
                <w:rFonts w:ascii="Arial" w:hAnsi="Arial" w:cs="Arial"/>
                <w:sz w:val="20"/>
                <w:szCs w:val="20"/>
                <w:lang w:val="en-AU"/>
              </w:rPr>
              <w:fldChar w:fldCharType="begin" w:fldLock="1"/>
            </w:r>
            <w:r w:rsidR="002517B3" w:rsidRPr="00DD0F4F">
              <w:rPr>
                <w:rFonts w:ascii="Arial" w:hAnsi="Arial" w:cs="Arial"/>
                <w:sz w:val="20"/>
                <w:szCs w:val="20"/>
                <w:lang w:val="nl-NL"/>
              </w:rPr>
              <w:instrText xml:space="preserve">MERGEFIELD </w:instrText>
            </w:r>
            <w:r w:rsidR="002517B3" w:rsidRPr="00DD0F4F">
              <w:rPr>
                <w:rFonts w:ascii="Arial" w:eastAsia="Times New Roman" w:hAnsi="Arial" w:cs="Arial"/>
                <w:color w:val="000000"/>
                <w:sz w:val="20"/>
                <w:szCs w:val="20"/>
                <w:lang w:val="nl-NL"/>
              </w:rPr>
              <w:instrText>Att.Notes</w:instrText>
            </w:r>
            <w:r w:rsidRPr="002517B3">
              <w:rPr>
                <w:rFonts w:ascii="Arial" w:hAnsi="Arial" w:cs="Arial"/>
                <w:sz w:val="20"/>
                <w:szCs w:val="20"/>
                <w:lang w:val="en-AU"/>
              </w:rPr>
              <w:fldChar w:fldCharType="end"/>
            </w:r>
            <w:r w:rsidR="002517B3" w:rsidRPr="00DD0F4F">
              <w:rPr>
                <w:rFonts w:ascii="Arial" w:eastAsia="Times New Roman" w:hAnsi="Arial" w:cs="Arial"/>
                <w:color w:val="610E6A"/>
                <w:sz w:val="20"/>
                <w:szCs w:val="20"/>
                <w:lang w:val="nl-NL"/>
              </w:rPr>
              <w:t xml:space="preserve">De naam waaronder het </w:t>
            </w:r>
            <w:del w:id="9587" w:author="Arjan" w:date="2012-11-16T15:45:00Z">
              <w:r w:rsidR="002517B3" w:rsidRPr="00DD0F4F" w:rsidDel="003F455D">
                <w:rPr>
                  <w:rFonts w:ascii="Arial" w:eastAsia="Times New Roman" w:hAnsi="Arial" w:cs="Arial"/>
                  <w:color w:val="610E6A"/>
                  <w:sz w:val="20"/>
                  <w:szCs w:val="20"/>
                  <w:lang w:val="nl-NL"/>
                </w:rPr>
                <w:delText xml:space="preserve">document </w:delText>
              </w:r>
            </w:del>
            <w:ins w:id="9588" w:author="Arjan" w:date="2012-11-16T15:45:00Z">
              <w:r w:rsidR="005D1B2A" w:rsidRPr="00DD0F4F">
                <w:rPr>
                  <w:rFonts w:ascii="Arial" w:eastAsia="Times New Roman" w:hAnsi="Arial" w:cs="Arial"/>
                  <w:color w:val="610E6A"/>
                  <w:sz w:val="20"/>
                  <w:szCs w:val="20"/>
                  <w:lang w:val="nl-NL"/>
                </w:rPr>
                <w:t>informatie</w:t>
              </w:r>
              <w:r w:rsidR="003F455D" w:rsidRPr="00DD0F4F">
                <w:rPr>
                  <w:rFonts w:ascii="Arial" w:eastAsia="Times New Roman" w:hAnsi="Arial" w:cs="Arial"/>
                  <w:color w:val="610E6A"/>
                  <w:sz w:val="20"/>
                  <w:szCs w:val="20"/>
                  <w:lang w:val="nl-NL"/>
                </w:rPr>
                <w:t xml:space="preserve">object </w:t>
              </w:r>
            </w:ins>
            <w:r w:rsidR="002517B3" w:rsidRPr="00DD0F4F">
              <w:rPr>
                <w:rFonts w:ascii="Arial" w:eastAsia="Times New Roman" w:hAnsi="Arial" w:cs="Arial"/>
                <w:color w:val="610E6A"/>
                <w:sz w:val="20"/>
                <w:szCs w:val="20"/>
                <w:lang w:val="nl-NL"/>
              </w:rPr>
              <w:t>binnen de zaak bekend is.</w:t>
            </w:r>
          </w:p>
        </w:tc>
      </w:tr>
      <w:tr w:rsidR="002517B3" w:rsidRPr="005E066D" w:rsidTr="00AB019F">
        <w:trPr>
          <w:trHeight w:val="230"/>
        </w:trPr>
        <w:tc>
          <w:tcPr>
            <w:tcW w:w="3690" w:type="dxa"/>
            <w:tcBorders>
              <w:top w:val="nil"/>
              <w:left w:val="nil"/>
              <w:bottom w:val="nil"/>
              <w:right w:val="nil"/>
            </w:tcBorders>
          </w:tcPr>
          <w:p w:rsidR="002517B3" w:rsidRPr="00DD0F4F" w:rsidRDefault="002517B3" w:rsidP="002517B3">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2517B3" w:rsidRPr="00DD0F4F" w:rsidRDefault="002517B3" w:rsidP="002517B3">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5E066D" w:rsidTr="00AB019F">
        <w:trPr>
          <w:trHeight w:val="230"/>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Herkomst definitie attribuutsoort</w:t>
            </w:r>
          </w:p>
        </w:tc>
        <w:tc>
          <w:tcPr>
            <w:tcW w:w="5670" w:type="dxa"/>
            <w:tcBorders>
              <w:top w:val="nil"/>
              <w:left w:val="nil"/>
              <w:bottom w:val="nil"/>
              <w:right w:val="nil"/>
            </w:tcBorders>
          </w:tcPr>
          <w:p w:rsidR="002517B3" w:rsidRPr="00DD0F4F" w:rsidRDefault="002517B3" w:rsidP="002517B3">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2517B3" w:rsidRPr="005E066D" w:rsidTr="00AB019F">
        <w:tc>
          <w:tcPr>
            <w:tcW w:w="3690" w:type="dxa"/>
            <w:tcBorders>
              <w:top w:val="nil"/>
              <w:left w:val="nil"/>
              <w:bottom w:val="nil"/>
              <w:right w:val="nil"/>
            </w:tcBorders>
          </w:tcPr>
          <w:p w:rsidR="002517B3" w:rsidRPr="00DD0F4F" w:rsidRDefault="002517B3" w:rsidP="002517B3">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2517B3" w:rsidRPr="00DD0F4F" w:rsidRDefault="002517B3" w:rsidP="002517B3">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rsidTr="00AB019F">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Datum opname attribuutsoort</w:t>
            </w: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1 juni 2008</w:t>
            </w:r>
          </w:p>
        </w:tc>
      </w:tr>
      <w:tr w:rsidR="002517B3" w:rsidRPr="002517B3" w:rsidTr="00AB019F">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rsidTr="00AB019F">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Toelichting attribuutsoort</w:t>
            </w:r>
          </w:p>
        </w:tc>
        <w:tc>
          <w:tcPr>
            <w:tcW w:w="5670" w:type="dxa"/>
            <w:tcBorders>
              <w:top w:val="nil"/>
              <w:left w:val="nil"/>
              <w:bottom w:val="nil"/>
              <w:right w:val="nil"/>
            </w:tcBorders>
          </w:tcPr>
          <w:p w:rsidR="002517B3" w:rsidRPr="00DD0F4F" w:rsidRDefault="003C0548" w:rsidP="003C0548">
            <w:pPr>
              <w:autoSpaceDE w:val="0"/>
              <w:autoSpaceDN w:val="0"/>
              <w:adjustRightInd w:val="0"/>
              <w:spacing w:after="0" w:line="240" w:lineRule="auto"/>
              <w:rPr>
                <w:rFonts w:ascii="Arial" w:eastAsia="Times New Roman" w:hAnsi="Arial" w:cs="Arial"/>
                <w:color w:val="000000"/>
                <w:sz w:val="20"/>
                <w:szCs w:val="20"/>
                <w:lang w:val="nl-NL"/>
              </w:rPr>
            </w:pPr>
            <w:ins w:id="9589" w:author="Arjan" w:date="2013-07-02T14:03:00Z">
              <w:r w:rsidRPr="00DD0F4F">
                <w:rPr>
                  <w:rFonts w:ascii="Arial" w:eastAsia="Times New Roman" w:hAnsi="Arial" w:cs="Arial"/>
                  <w:color w:val="000000"/>
                  <w:sz w:val="20"/>
                  <w:szCs w:val="20"/>
                  <w:lang w:val="nl-NL"/>
                </w:rPr>
                <w:t xml:space="preserve">De naam waaronder een informatieobject bekend is, </w:t>
              </w:r>
            </w:ins>
            <w:ins w:id="9590" w:author="Arjan" w:date="2013-07-02T14:04:00Z">
              <w:r w:rsidRPr="00DD0F4F">
                <w:rPr>
                  <w:rFonts w:ascii="Arial" w:eastAsia="Times New Roman" w:hAnsi="Arial" w:cs="Arial"/>
                  <w:color w:val="000000"/>
                  <w:sz w:val="20"/>
                  <w:szCs w:val="20"/>
                  <w:lang w:val="nl-NL"/>
                </w:rPr>
                <w:t xml:space="preserve">wordt </w:t>
              </w:r>
              <w:r w:rsidRPr="00DD0F4F">
                <w:rPr>
                  <w:rFonts w:ascii="Arial" w:eastAsia="Times New Roman" w:hAnsi="Arial" w:cs="Arial"/>
                  <w:color w:val="000000"/>
                  <w:sz w:val="20"/>
                  <w:szCs w:val="20"/>
                  <w:lang w:val="nl-NL"/>
                </w:rPr>
                <w:lastRenderedPageBreak/>
                <w:t xml:space="preserve">vastgelegd bij het informatieobject. Als een informatieobject </w:t>
              </w:r>
            </w:ins>
            <w:ins w:id="9591" w:author="Arjan" w:date="2013-07-02T14:05:00Z">
              <w:r w:rsidRPr="00DD0F4F">
                <w:rPr>
                  <w:rFonts w:ascii="Arial" w:eastAsia="Times New Roman" w:hAnsi="Arial" w:cs="Arial"/>
                  <w:color w:val="000000"/>
                  <w:sz w:val="20"/>
                  <w:szCs w:val="20"/>
                  <w:lang w:val="nl-NL"/>
                </w:rPr>
                <w:t>voor meerdere zaken relevant is, kan het voor komen dat het niet in elke gerelateerde zaak dezelfde n</w:t>
              </w:r>
            </w:ins>
            <w:ins w:id="9592" w:author="Arjan" w:date="2013-07-02T14:06:00Z">
              <w:r w:rsidRPr="00DD0F4F">
                <w:rPr>
                  <w:rFonts w:ascii="Arial" w:eastAsia="Times New Roman" w:hAnsi="Arial" w:cs="Arial"/>
                  <w:color w:val="000000"/>
                  <w:sz w:val="20"/>
                  <w:szCs w:val="20"/>
                  <w:lang w:val="nl-NL"/>
                </w:rPr>
                <w:t>aam heeft. Dit attribuutsoort geeft de mogelijkheid om de naam van het informatieobject te variëren naar gelang de gerelateerde zaak.</w:t>
              </w:r>
            </w:ins>
            <w:ins w:id="9593" w:author="Arjan" w:date="2013-07-02T14:07:00Z">
              <w:r w:rsidRPr="00DD0F4F">
                <w:rPr>
                  <w:rFonts w:ascii="Arial" w:eastAsia="Times New Roman" w:hAnsi="Arial" w:cs="Arial"/>
                  <w:color w:val="000000"/>
                  <w:sz w:val="20"/>
                  <w:szCs w:val="20"/>
                  <w:lang w:val="nl-NL"/>
                </w:rPr>
                <w:t xml:space="preserve"> </w:t>
              </w:r>
            </w:ins>
            <w:del w:id="9594" w:author="Arjan" w:date="2013-07-02T14:07:00Z">
              <w:r w:rsidR="002517B3" w:rsidRPr="00DD0F4F" w:rsidDel="003C0548">
                <w:rPr>
                  <w:rFonts w:ascii="Arial" w:eastAsia="Times New Roman" w:hAnsi="Arial" w:cs="Arial"/>
                  <w:color w:val="000000"/>
                  <w:sz w:val="20"/>
                  <w:szCs w:val="20"/>
                  <w:lang w:val="nl-NL"/>
                </w:rPr>
                <w:delText xml:space="preserve">Het betreft het Dublin Core metadata-element ‘Title’ met als toelichting: Typically, Title will be a name by which the resource is formally known. </w:delText>
              </w:r>
            </w:del>
            <w:r w:rsidR="002517B3" w:rsidRPr="00DD0F4F">
              <w:rPr>
                <w:rFonts w:ascii="Arial" w:eastAsia="Times New Roman" w:hAnsi="Arial" w:cs="Arial"/>
                <w:color w:val="000000"/>
                <w:sz w:val="20"/>
                <w:szCs w:val="20"/>
                <w:lang w:val="nl-NL"/>
              </w:rPr>
              <w:t xml:space="preserve">De naam zal veelal gelijk zijn aan of afgeleid zijn van de generieke naam van het </w:t>
            </w:r>
            <w:del w:id="9595" w:author="Arjan" w:date="2012-11-16T15:46:00Z">
              <w:r w:rsidR="002517B3" w:rsidRPr="00DD0F4F" w:rsidDel="003F455D">
                <w:rPr>
                  <w:rFonts w:ascii="Arial" w:eastAsia="Times New Roman" w:hAnsi="Arial" w:cs="Arial"/>
                  <w:color w:val="000000"/>
                  <w:sz w:val="20"/>
                  <w:szCs w:val="20"/>
                  <w:lang w:val="nl-NL"/>
                </w:rPr>
                <w:delText xml:space="preserve">document </w:delText>
              </w:r>
            </w:del>
            <w:ins w:id="9596" w:author="Arjan" w:date="2012-11-16T15:46:00Z">
              <w:r w:rsidR="005D1B2A" w:rsidRPr="00DD0F4F">
                <w:rPr>
                  <w:rFonts w:ascii="Arial" w:eastAsia="Times New Roman" w:hAnsi="Arial" w:cs="Arial"/>
                  <w:color w:val="610E6A"/>
                  <w:sz w:val="20"/>
                  <w:szCs w:val="20"/>
                  <w:lang w:val="nl-NL"/>
                </w:rPr>
                <w:t>informatie</w:t>
              </w:r>
              <w:r w:rsidR="003F455D" w:rsidRPr="00DD0F4F">
                <w:rPr>
                  <w:rFonts w:ascii="Arial" w:eastAsia="Times New Roman" w:hAnsi="Arial" w:cs="Arial"/>
                  <w:color w:val="610E6A"/>
                  <w:sz w:val="20"/>
                  <w:szCs w:val="20"/>
                  <w:lang w:val="nl-NL"/>
                </w:rPr>
                <w:t>object</w:t>
              </w:r>
              <w:r w:rsidR="003F455D" w:rsidRPr="00DD0F4F">
                <w:rPr>
                  <w:rFonts w:ascii="Arial" w:eastAsia="Times New Roman" w:hAnsi="Arial" w:cs="Arial"/>
                  <w:color w:val="000000"/>
                  <w:sz w:val="20"/>
                  <w:szCs w:val="20"/>
                  <w:lang w:val="nl-NL"/>
                </w:rPr>
                <w:t xml:space="preserve"> </w:t>
              </w:r>
            </w:ins>
            <w:r w:rsidR="002517B3" w:rsidRPr="00DD0F4F">
              <w:rPr>
                <w:rFonts w:ascii="Arial" w:eastAsia="Times New Roman" w:hAnsi="Arial" w:cs="Arial"/>
                <w:color w:val="000000"/>
                <w:sz w:val="20"/>
                <w:szCs w:val="20"/>
                <w:lang w:val="nl-NL"/>
              </w:rPr>
              <w:t>(bij</w:t>
            </w:r>
            <w:del w:id="9597" w:author="Arjan" w:date="2012-11-16T15:46:00Z">
              <w:r w:rsidR="002517B3" w:rsidRPr="00DD0F4F" w:rsidDel="003F455D">
                <w:rPr>
                  <w:rFonts w:ascii="Arial" w:eastAsia="Times New Roman" w:hAnsi="Arial" w:cs="Arial"/>
                  <w:color w:val="000000"/>
                  <w:sz w:val="20"/>
                  <w:szCs w:val="20"/>
                  <w:lang w:val="nl-NL"/>
                </w:rPr>
                <w:delText xml:space="preserve"> DOCUMENT</w:delText>
              </w:r>
            </w:del>
            <w:ins w:id="9598" w:author="Arjan" w:date="2012-11-16T15:46:00Z">
              <w:r w:rsidR="005D1B2A" w:rsidRPr="00DD0F4F">
                <w:rPr>
                  <w:rFonts w:ascii="Arial" w:eastAsia="Times New Roman" w:hAnsi="Arial" w:cs="Arial"/>
                  <w:color w:val="000000"/>
                  <w:sz w:val="20"/>
                  <w:szCs w:val="20"/>
                  <w:lang w:val="nl-NL"/>
                </w:rPr>
                <w:t>INFORMATIE</w:t>
              </w:r>
              <w:r w:rsidR="003F455D" w:rsidRPr="00DD0F4F">
                <w:rPr>
                  <w:rFonts w:ascii="Arial" w:eastAsia="Times New Roman" w:hAnsi="Arial" w:cs="Arial"/>
                  <w:color w:val="000000"/>
                  <w:sz w:val="20"/>
                  <w:szCs w:val="20"/>
                  <w:lang w:val="nl-NL"/>
                </w:rPr>
                <w:t>OBJECT</w:t>
              </w:r>
            </w:ins>
            <w:r w:rsidR="002517B3" w:rsidRPr="00DD0F4F">
              <w:rPr>
                <w:rFonts w:ascii="Arial" w:eastAsia="Times New Roman" w:hAnsi="Arial" w:cs="Arial"/>
                <w:color w:val="000000"/>
                <w:sz w:val="20"/>
                <w:szCs w:val="20"/>
                <w:lang w:val="nl-NL"/>
              </w:rPr>
              <w:t>).</w:t>
            </w:r>
          </w:p>
        </w:tc>
      </w:tr>
      <w:tr w:rsidR="002517B3" w:rsidRPr="005E066D" w:rsidTr="00AB019F">
        <w:tc>
          <w:tcPr>
            <w:tcW w:w="3690" w:type="dxa"/>
            <w:tcBorders>
              <w:top w:val="nil"/>
              <w:left w:val="nil"/>
              <w:bottom w:val="nil"/>
              <w:right w:val="nil"/>
            </w:tcBorders>
          </w:tcPr>
          <w:p w:rsidR="002517B3" w:rsidRPr="00DD0F4F" w:rsidRDefault="002517B3" w:rsidP="002517B3">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2517B3" w:rsidRPr="00DD0F4F" w:rsidRDefault="002517B3" w:rsidP="002517B3">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rsidTr="00AB019F">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Formaat attribuutsoort</w:t>
            </w:r>
          </w:p>
        </w:tc>
        <w:tc>
          <w:tcPr>
            <w:tcW w:w="5670" w:type="dxa"/>
            <w:tcBorders>
              <w:top w:val="nil"/>
              <w:left w:val="nil"/>
              <w:bottom w:val="nil"/>
              <w:right w:val="nil"/>
            </w:tcBorders>
          </w:tcPr>
          <w:p w:rsidR="002517B3" w:rsidRPr="002517B3" w:rsidRDefault="008F2B4B"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Att.Type</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AN200</w:t>
            </w:r>
            <w:r w:rsidRPr="002517B3">
              <w:rPr>
                <w:rFonts w:ascii="Arial" w:hAnsi="Arial" w:cs="Arial"/>
                <w:sz w:val="20"/>
                <w:szCs w:val="20"/>
                <w:lang w:val="en-AU"/>
              </w:rPr>
              <w:fldChar w:fldCharType="end"/>
            </w:r>
          </w:p>
        </w:tc>
      </w:tr>
      <w:tr w:rsidR="002517B3" w:rsidRPr="002517B3" w:rsidTr="00AB019F">
        <w:trPr>
          <w:trHeight w:val="230"/>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Waardenverzameling</w:t>
            </w: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alle alfanumerieke tekens</w:t>
            </w:r>
          </w:p>
        </w:tc>
      </w:tr>
      <w:tr w:rsidR="002517B3" w:rsidRPr="002517B3" w:rsidTr="00AB019F">
        <w:trPr>
          <w:trHeight w:val="215"/>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15"/>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materiële historie</w:t>
            </w: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Ja</w:t>
            </w:r>
          </w:p>
        </w:tc>
      </w:tr>
      <w:tr w:rsidR="002517B3" w:rsidRPr="002517B3" w:rsidTr="00AB019F">
        <w:trPr>
          <w:trHeight w:val="230"/>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formele historie</w:t>
            </w: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Ja</w:t>
            </w:r>
          </w:p>
        </w:tc>
      </w:tr>
      <w:tr w:rsidR="002517B3" w:rsidRPr="002517B3" w:rsidTr="00AB019F">
        <w:trPr>
          <w:trHeight w:val="230"/>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brondocument</w:t>
            </w: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in onderzoek</w:t>
            </w: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rsidTr="00AB019F">
        <w:trPr>
          <w:trHeight w:val="230"/>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strijdigheid/nietigheid</w:t>
            </w: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rsidTr="00AB019F">
        <w:trPr>
          <w:trHeight w:val="230"/>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kardinaliteit</w:t>
            </w:r>
          </w:p>
        </w:tc>
        <w:tc>
          <w:tcPr>
            <w:tcW w:w="5670" w:type="dxa"/>
            <w:tcBorders>
              <w:top w:val="nil"/>
              <w:left w:val="nil"/>
              <w:bottom w:val="nil"/>
              <w:right w:val="nil"/>
            </w:tcBorders>
          </w:tcPr>
          <w:p w:rsidR="002517B3" w:rsidRPr="002517B3" w:rsidRDefault="008F2B4B"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Att.LowerBound</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1</w:t>
            </w:r>
            <w:r w:rsidRPr="002517B3">
              <w:rPr>
                <w:rFonts w:ascii="Arial" w:hAnsi="Arial" w:cs="Arial"/>
                <w:sz w:val="20"/>
                <w:szCs w:val="20"/>
                <w:lang w:val="en-AU"/>
              </w:rPr>
              <w:fldChar w:fldCharType="end"/>
            </w:r>
            <w:r w:rsidR="002517B3" w:rsidRPr="002517B3">
              <w:rPr>
                <w:rFonts w:ascii="Arial" w:eastAsia="Times New Roman" w:hAnsi="Arial" w:cs="Arial"/>
                <w:color w:val="000000"/>
                <w:sz w:val="20"/>
                <w:szCs w:val="20"/>
              </w:rPr>
              <w:t xml:space="preserve"> - </w:t>
            </w:r>
            <w:r w:rsidRPr="002517B3">
              <w:rPr>
                <w:rFonts w:ascii="Arial" w:eastAsia="Times New Roman" w:hAnsi="Arial" w:cs="Arial"/>
                <w:color w:val="000000"/>
                <w:sz w:val="20"/>
                <w:szCs w:val="20"/>
              </w:rPr>
              <w:fldChar w:fldCharType="begin" w:fldLock="1"/>
            </w:r>
            <w:r w:rsidR="002517B3" w:rsidRPr="002517B3">
              <w:rPr>
                <w:rFonts w:ascii="Arial" w:eastAsia="Times New Roman" w:hAnsi="Arial" w:cs="Arial"/>
                <w:color w:val="000000"/>
                <w:sz w:val="20"/>
                <w:szCs w:val="20"/>
              </w:rPr>
              <w:instrText>MERGEFIELD Att.UpperBound</w:instrText>
            </w:r>
            <w:r w:rsidRPr="002517B3">
              <w:rPr>
                <w:rFonts w:ascii="Arial" w:eastAsia="Times New Roman" w:hAnsi="Arial" w:cs="Arial"/>
                <w:color w:val="000000"/>
                <w:sz w:val="20"/>
                <w:szCs w:val="20"/>
              </w:rPr>
              <w:fldChar w:fldCharType="separate"/>
            </w:r>
            <w:r w:rsidR="002517B3" w:rsidRPr="002517B3">
              <w:rPr>
                <w:rFonts w:ascii="Arial" w:eastAsia="Times New Roman" w:hAnsi="Arial" w:cs="Arial"/>
                <w:color w:val="000000"/>
                <w:sz w:val="20"/>
                <w:szCs w:val="20"/>
              </w:rPr>
              <w:t>1</w:t>
            </w:r>
            <w:r w:rsidRPr="002517B3">
              <w:rPr>
                <w:rFonts w:ascii="Arial" w:eastAsia="Times New Roman" w:hAnsi="Arial" w:cs="Arial"/>
                <w:color w:val="000000"/>
                <w:sz w:val="20"/>
                <w:szCs w:val="20"/>
              </w:rPr>
              <w:fldChar w:fldCharType="end"/>
            </w:r>
          </w:p>
        </w:tc>
      </w:tr>
      <w:tr w:rsidR="002517B3" w:rsidRPr="002517B3" w:rsidTr="00AB019F">
        <w:trPr>
          <w:trHeight w:val="230"/>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authentiek</w:t>
            </w:r>
          </w:p>
        </w:tc>
        <w:tc>
          <w:tcPr>
            <w:tcW w:w="5670" w:type="dxa"/>
            <w:tcBorders>
              <w:top w:val="nil"/>
              <w:left w:val="nil"/>
              <w:bottom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Gemeentelijk basisgegeven</w:t>
            </w:r>
          </w:p>
        </w:tc>
      </w:tr>
      <w:tr w:rsidR="002517B3" w:rsidRPr="002517B3" w:rsidTr="00AB019F">
        <w:trPr>
          <w:trHeight w:val="230"/>
        </w:trPr>
        <w:tc>
          <w:tcPr>
            <w:tcW w:w="3690" w:type="dxa"/>
            <w:tcBorders>
              <w:top w:val="nil"/>
              <w:left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single" w:sz="4" w:space="0" w:color="auto"/>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r w:rsidRPr="002517B3">
              <w:rPr>
                <w:rFonts w:ascii="Arial" w:eastAsia="Times New Roman" w:hAnsi="Arial" w:cs="Arial"/>
                <w:b/>
                <w:bCs/>
                <w:color w:val="000000"/>
                <w:sz w:val="20"/>
                <w:szCs w:val="20"/>
              </w:rPr>
              <w:t>Regels attribuutsoort</w:t>
            </w:r>
          </w:p>
        </w:tc>
        <w:tc>
          <w:tcPr>
            <w:tcW w:w="5670" w:type="dxa"/>
            <w:tcBorders>
              <w:top w:val="nil"/>
              <w:left w:val="nil"/>
              <w:bottom w:val="single" w:sz="4" w:space="0" w:color="auto"/>
              <w:right w:val="nil"/>
            </w:tcBorders>
          </w:tcPr>
          <w:p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r w:rsidRPr="002517B3">
              <w:rPr>
                <w:rFonts w:ascii="Arial" w:eastAsia="Times New Roman" w:hAnsi="Arial" w:cs="Arial"/>
                <w:b/>
                <w:bCs/>
                <w:color w:val="000000"/>
                <w:sz w:val="20"/>
                <w:szCs w:val="20"/>
              </w:rPr>
              <w:t>-</w:t>
            </w:r>
          </w:p>
        </w:tc>
      </w:tr>
    </w:tbl>
    <w:p w:rsidR="00A02BEA" w:rsidRPr="00A02BEA" w:rsidRDefault="00A02BEA" w:rsidP="00A02BEA">
      <w:pPr>
        <w:rPr>
          <w:noProof/>
        </w:rPr>
      </w:pPr>
    </w:p>
    <w:p w:rsidR="00A02BEA" w:rsidRPr="00A02BEA" w:rsidRDefault="00A02BEA" w:rsidP="00A02BEA">
      <w:pPr>
        <w:pStyle w:val="Kop3"/>
        <w:rPr>
          <w:noProof/>
        </w:rPr>
      </w:pPr>
      <w:bookmarkStart w:id="9599" w:name="_Toc398129706"/>
      <w:r>
        <w:rPr>
          <w:noProof/>
        </w:rPr>
        <w:t>Beschrijving</w:t>
      </w:r>
      <w:bookmarkEnd w:id="9599"/>
    </w:p>
    <w:tbl>
      <w:tblPr>
        <w:tblW w:w="9360" w:type="dxa"/>
        <w:tblInd w:w="60" w:type="dxa"/>
        <w:tblLayout w:type="fixed"/>
        <w:tblCellMar>
          <w:left w:w="60" w:type="dxa"/>
          <w:right w:w="60" w:type="dxa"/>
        </w:tblCellMar>
        <w:tblLook w:val="0000" w:firstRow="0" w:lastRow="0" w:firstColumn="0" w:lastColumn="0" w:noHBand="0" w:noVBand="0"/>
      </w:tblPr>
      <w:tblGrid>
        <w:gridCol w:w="3690"/>
        <w:gridCol w:w="5670"/>
      </w:tblGrid>
      <w:tr w:rsidR="002517B3" w:rsidRPr="002517B3" w:rsidTr="00AB019F">
        <w:trPr>
          <w:trHeight w:val="215"/>
        </w:trPr>
        <w:tc>
          <w:tcPr>
            <w:tcW w:w="3690" w:type="dxa"/>
            <w:tcBorders>
              <w:top w:val="single" w:sz="4" w:space="0" w:color="auto"/>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Naam attribuutsoort</w:t>
            </w:r>
          </w:p>
        </w:tc>
        <w:tc>
          <w:tcPr>
            <w:tcW w:w="5670" w:type="dxa"/>
            <w:tcBorders>
              <w:top w:val="single" w:sz="4" w:space="0" w:color="auto"/>
              <w:left w:val="nil"/>
              <w:bottom w:val="nil"/>
              <w:right w:val="nil"/>
            </w:tcBorders>
          </w:tcPr>
          <w:p w:rsidR="002517B3" w:rsidRPr="002517B3" w:rsidRDefault="008F2B4B"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Att.Name</w:instrText>
            </w:r>
            <w:r w:rsidRPr="002517B3">
              <w:rPr>
                <w:rFonts w:ascii="Arial" w:hAnsi="Arial" w:cs="Arial"/>
                <w:sz w:val="20"/>
                <w:szCs w:val="20"/>
                <w:lang w:val="en-AU"/>
              </w:rPr>
              <w:fldChar w:fldCharType="separate"/>
            </w:r>
            <w:del w:id="9600" w:author="Arjan" w:date="2012-11-16T12:49:00Z">
              <w:r w:rsidR="002517B3" w:rsidRPr="002517B3" w:rsidDel="002517B3">
                <w:rPr>
                  <w:rFonts w:ascii="Arial" w:eastAsia="Times New Roman" w:hAnsi="Arial" w:cs="Arial"/>
                  <w:color w:val="000000"/>
                  <w:sz w:val="20"/>
                  <w:szCs w:val="20"/>
                </w:rPr>
                <w:delText>Zaakdocumentb</w:delText>
              </w:r>
            </w:del>
            <w:ins w:id="9601" w:author="Arjan" w:date="2012-11-16T12:49:00Z">
              <w:r w:rsidR="002517B3">
                <w:rPr>
                  <w:rFonts w:ascii="Arial" w:eastAsia="Times New Roman" w:hAnsi="Arial" w:cs="Arial"/>
                  <w:color w:val="000000"/>
                  <w:sz w:val="20"/>
                  <w:szCs w:val="20"/>
                </w:rPr>
                <w:t>B</w:t>
              </w:r>
            </w:ins>
            <w:r w:rsidR="002517B3" w:rsidRPr="002517B3">
              <w:rPr>
                <w:rFonts w:ascii="Arial" w:eastAsia="Times New Roman" w:hAnsi="Arial" w:cs="Arial"/>
                <w:color w:val="000000"/>
                <w:sz w:val="20"/>
                <w:szCs w:val="20"/>
              </w:rPr>
              <w:t>eschrijving</w:t>
            </w:r>
            <w:r w:rsidRPr="002517B3">
              <w:rPr>
                <w:rFonts w:ascii="Arial" w:hAnsi="Arial" w:cs="Arial"/>
                <w:sz w:val="20"/>
                <w:szCs w:val="20"/>
                <w:lang w:val="en-AU"/>
              </w:rPr>
              <w:fldChar w:fldCharType="end"/>
            </w: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Herkomst attribuutsoort</w:t>
            </w:r>
          </w:p>
        </w:tc>
        <w:tc>
          <w:tcPr>
            <w:tcW w:w="567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2517B3" w:rsidRPr="005E066D" w:rsidTr="00AB019F">
        <w:tc>
          <w:tcPr>
            <w:tcW w:w="369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Code attribuutsoort</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XML-tag attribuutsoort</w:t>
            </w:r>
          </w:p>
        </w:tc>
        <w:tc>
          <w:tcPr>
            <w:tcW w:w="5670" w:type="dxa"/>
            <w:tcBorders>
              <w:top w:val="nil"/>
              <w:left w:val="nil"/>
              <w:bottom w:val="nil"/>
              <w:right w:val="nil"/>
            </w:tcBorders>
          </w:tcPr>
          <w:p w:rsidR="002517B3" w:rsidRPr="002517B3" w:rsidRDefault="008F2B4B"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Att.Alias</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beschrijving</w:t>
            </w:r>
            <w:r w:rsidRPr="002517B3">
              <w:rPr>
                <w:rFonts w:ascii="Arial" w:hAnsi="Arial" w:cs="Arial"/>
                <w:sz w:val="20"/>
                <w:szCs w:val="20"/>
                <w:lang w:val="en-AU"/>
              </w:rPr>
              <w:fldChar w:fldCharType="end"/>
            </w:r>
          </w:p>
        </w:tc>
      </w:tr>
      <w:tr w:rsidR="002517B3" w:rsidRPr="002517B3" w:rsidTr="00AB019F">
        <w:trPr>
          <w:trHeight w:val="26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Definitie attribuutsoort</w:t>
            </w:r>
          </w:p>
        </w:tc>
        <w:tc>
          <w:tcPr>
            <w:tcW w:w="5670" w:type="dxa"/>
            <w:tcBorders>
              <w:top w:val="nil"/>
              <w:left w:val="nil"/>
              <w:bottom w:val="nil"/>
              <w:right w:val="nil"/>
            </w:tcBorders>
          </w:tcPr>
          <w:p w:rsidR="002517B3" w:rsidRPr="00DD0F4F" w:rsidRDefault="008F2B4B" w:rsidP="002517B3">
            <w:pPr>
              <w:autoSpaceDE w:val="0"/>
              <w:autoSpaceDN w:val="0"/>
              <w:adjustRightInd w:val="0"/>
              <w:spacing w:after="0" w:line="240" w:lineRule="auto"/>
              <w:rPr>
                <w:rFonts w:ascii="Arial" w:eastAsia="Times New Roman" w:hAnsi="Arial" w:cs="Arial"/>
                <w:color w:val="000000"/>
                <w:sz w:val="20"/>
                <w:szCs w:val="20"/>
                <w:lang w:val="nl-NL"/>
              </w:rPr>
            </w:pPr>
            <w:r w:rsidRPr="002517B3">
              <w:rPr>
                <w:rFonts w:ascii="Arial" w:hAnsi="Arial" w:cs="Arial"/>
                <w:sz w:val="20"/>
                <w:szCs w:val="20"/>
                <w:lang w:val="en-AU"/>
              </w:rPr>
              <w:fldChar w:fldCharType="begin" w:fldLock="1"/>
            </w:r>
            <w:r w:rsidR="002517B3" w:rsidRPr="00DD0F4F">
              <w:rPr>
                <w:rFonts w:ascii="Arial" w:hAnsi="Arial" w:cs="Arial"/>
                <w:sz w:val="20"/>
                <w:szCs w:val="20"/>
                <w:lang w:val="nl-NL"/>
              </w:rPr>
              <w:instrText xml:space="preserve">MERGEFIELD </w:instrText>
            </w:r>
            <w:r w:rsidR="002517B3" w:rsidRPr="00DD0F4F">
              <w:rPr>
                <w:rFonts w:ascii="Arial" w:eastAsia="Times New Roman" w:hAnsi="Arial" w:cs="Arial"/>
                <w:color w:val="000000"/>
                <w:sz w:val="20"/>
                <w:szCs w:val="20"/>
                <w:lang w:val="nl-NL"/>
              </w:rPr>
              <w:instrText>Att.Notes</w:instrText>
            </w:r>
            <w:r w:rsidRPr="002517B3">
              <w:rPr>
                <w:rFonts w:ascii="Arial" w:hAnsi="Arial" w:cs="Arial"/>
                <w:sz w:val="20"/>
                <w:szCs w:val="20"/>
                <w:lang w:val="en-AU"/>
              </w:rPr>
              <w:fldChar w:fldCharType="end"/>
            </w:r>
            <w:r w:rsidR="002517B3" w:rsidRPr="00DD0F4F">
              <w:rPr>
                <w:rFonts w:ascii="Arial" w:eastAsia="Times New Roman" w:hAnsi="Arial" w:cs="Arial"/>
                <w:color w:val="610E6A"/>
                <w:sz w:val="20"/>
                <w:szCs w:val="20"/>
                <w:lang w:val="nl-NL"/>
              </w:rPr>
              <w:t>Een op de zaak gerichte beschrijving van de inhoud van het</w:t>
            </w:r>
            <w:del w:id="9602" w:author="Arjan" w:date="2012-11-16T12:49:00Z">
              <w:r w:rsidR="002517B3" w:rsidRPr="00DD0F4F" w:rsidDel="002517B3">
                <w:rPr>
                  <w:rFonts w:ascii="Arial" w:eastAsia="Times New Roman" w:hAnsi="Arial" w:cs="Arial"/>
                  <w:color w:val="610E6A"/>
                  <w:sz w:val="20"/>
                  <w:szCs w:val="20"/>
                  <w:lang w:val="nl-NL"/>
                </w:rPr>
                <w:delText xml:space="preserve"> document</w:delText>
              </w:r>
            </w:del>
            <w:ins w:id="9603" w:author="Arjan" w:date="2012-11-16T12:49:00Z">
              <w:r w:rsidR="005D1B2A" w:rsidRPr="00DD0F4F">
                <w:rPr>
                  <w:rFonts w:ascii="Arial" w:eastAsia="Times New Roman" w:hAnsi="Arial" w:cs="Arial"/>
                  <w:color w:val="610E6A"/>
                  <w:sz w:val="20"/>
                  <w:szCs w:val="20"/>
                  <w:lang w:val="nl-NL"/>
                </w:rPr>
                <w:t>informatie</w:t>
              </w:r>
              <w:r w:rsidR="002517B3" w:rsidRPr="00DD0F4F">
                <w:rPr>
                  <w:rFonts w:ascii="Arial" w:eastAsia="Times New Roman" w:hAnsi="Arial" w:cs="Arial"/>
                  <w:color w:val="610E6A"/>
                  <w:sz w:val="20"/>
                  <w:szCs w:val="20"/>
                  <w:lang w:val="nl-NL"/>
                </w:rPr>
                <w:t>object</w:t>
              </w:r>
            </w:ins>
            <w:r w:rsidR="002517B3" w:rsidRPr="00DD0F4F">
              <w:rPr>
                <w:rFonts w:ascii="Arial" w:eastAsia="Times New Roman" w:hAnsi="Arial" w:cs="Arial"/>
                <w:color w:val="610E6A"/>
                <w:sz w:val="20"/>
                <w:szCs w:val="20"/>
                <w:lang w:val="nl-NL"/>
              </w:rPr>
              <w:t>.</w:t>
            </w:r>
          </w:p>
        </w:tc>
      </w:tr>
      <w:tr w:rsidR="002517B3" w:rsidRPr="005E066D" w:rsidTr="00AB019F">
        <w:trPr>
          <w:trHeight w:val="230"/>
        </w:trPr>
        <w:tc>
          <w:tcPr>
            <w:tcW w:w="369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5E066D"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Herkomst definitie attribuutsoort</w:t>
            </w:r>
          </w:p>
        </w:tc>
        <w:tc>
          <w:tcPr>
            <w:tcW w:w="567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2517B3" w:rsidRPr="005E066D" w:rsidTr="00AB019F">
        <w:tc>
          <w:tcPr>
            <w:tcW w:w="369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Datum opname attribuutsoort</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1 juni 2008</w:t>
            </w: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Toelichting attribuutsoort</w:t>
            </w:r>
          </w:p>
        </w:tc>
        <w:tc>
          <w:tcPr>
            <w:tcW w:w="5670" w:type="dxa"/>
            <w:tcBorders>
              <w:top w:val="nil"/>
              <w:left w:val="nil"/>
              <w:bottom w:val="nil"/>
              <w:right w:val="nil"/>
            </w:tcBorders>
          </w:tcPr>
          <w:p w:rsidR="002517B3" w:rsidRPr="00DD0F4F" w:rsidDel="00D44BF1" w:rsidRDefault="00D44BF1" w:rsidP="00D44BF1">
            <w:pPr>
              <w:autoSpaceDE w:val="0"/>
              <w:autoSpaceDN w:val="0"/>
              <w:adjustRightInd w:val="0"/>
              <w:spacing w:after="0" w:line="240" w:lineRule="auto"/>
              <w:rPr>
                <w:del w:id="9604" w:author="Arjan" w:date="2013-07-02T14:09:00Z"/>
                <w:rFonts w:ascii="Arial" w:eastAsia="Times New Roman" w:hAnsi="Arial" w:cs="Arial"/>
                <w:color w:val="000000"/>
                <w:sz w:val="20"/>
                <w:szCs w:val="20"/>
                <w:lang w:val="nl-NL"/>
              </w:rPr>
            </w:pPr>
            <w:ins w:id="9605" w:author="Arjan" w:date="2013-07-02T14:08:00Z">
              <w:r w:rsidRPr="00DD0F4F">
                <w:rPr>
                  <w:rFonts w:ascii="Arial" w:eastAsia="Times New Roman" w:hAnsi="Arial" w:cs="Arial"/>
                  <w:color w:val="000000"/>
                  <w:sz w:val="20"/>
                  <w:szCs w:val="20"/>
                  <w:lang w:val="nl-NL"/>
                </w:rPr>
                <w:t xml:space="preserve">De beschrijving van de inhoud van een informatieobject wordt vastgelegd bij het informatieobject. Als een informatieobject voor meerdere zaken relevant is, kan het voor komen dat </w:t>
              </w:r>
            </w:ins>
            <w:ins w:id="9606" w:author="Arjan" w:date="2013-07-02T14:09:00Z">
              <w:r w:rsidRPr="00DD0F4F">
                <w:rPr>
                  <w:rFonts w:ascii="Arial" w:eastAsia="Times New Roman" w:hAnsi="Arial" w:cs="Arial"/>
                  <w:color w:val="000000"/>
                  <w:sz w:val="20"/>
                  <w:szCs w:val="20"/>
                  <w:lang w:val="nl-NL"/>
                </w:rPr>
                <w:t>de beschrijving specifiek gericht wordt op de</w:t>
              </w:r>
            </w:ins>
            <w:ins w:id="9607" w:author="Arjan" w:date="2013-07-02T14:08:00Z">
              <w:r w:rsidRPr="00DD0F4F">
                <w:rPr>
                  <w:rFonts w:ascii="Arial" w:eastAsia="Times New Roman" w:hAnsi="Arial" w:cs="Arial"/>
                  <w:color w:val="000000"/>
                  <w:sz w:val="20"/>
                  <w:szCs w:val="20"/>
                  <w:lang w:val="nl-NL"/>
                </w:rPr>
                <w:t xml:space="preserve"> gerelateerde zaak. Dit attribuutsoort geeft de mogelijkheid om de </w:t>
              </w:r>
            </w:ins>
            <w:ins w:id="9608" w:author="Arjan" w:date="2013-07-02T14:09:00Z">
              <w:r w:rsidRPr="00DD0F4F">
                <w:rPr>
                  <w:rFonts w:ascii="Arial" w:eastAsia="Times New Roman" w:hAnsi="Arial" w:cs="Arial"/>
                  <w:color w:val="000000"/>
                  <w:sz w:val="20"/>
                  <w:szCs w:val="20"/>
                  <w:lang w:val="nl-NL"/>
                </w:rPr>
                <w:t>beschrijving van de inhoud</w:t>
              </w:r>
            </w:ins>
            <w:ins w:id="9609" w:author="Arjan" w:date="2013-07-02T14:08:00Z">
              <w:r w:rsidRPr="00DD0F4F">
                <w:rPr>
                  <w:rFonts w:ascii="Arial" w:eastAsia="Times New Roman" w:hAnsi="Arial" w:cs="Arial"/>
                  <w:color w:val="000000"/>
                  <w:sz w:val="20"/>
                  <w:szCs w:val="20"/>
                  <w:lang w:val="nl-NL"/>
                </w:rPr>
                <w:t xml:space="preserve"> van het informatieobject te variëren naar gelang de gerelateerde zaak.</w:t>
              </w:r>
            </w:ins>
            <w:ins w:id="9610" w:author="Arjan" w:date="2013-07-02T14:09:00Z">
              <w:r w:rsidRPr="00DD0F4F">
                <w:rPr>
                  <w:rFonts w:ascii="Arial" w:eastAsia="Times New Roman" w:hAnsi="Arial" w:cs="Arial"/>
                  <w:color w:val="000000"/>
                  <w:sz w:val="20"/>
                  <w:szCs w:val="20"/>
                  <w:lang w:val="nl-NL"/>
                </w:rPr>
                <w:t xml:space="preserve"> </w:t>
              </w:r>
            </w:ins>
            <w:del w:id="9611" w:author="Arjan" w:date="2013-07-02T14:09:00Z">
              <w:r w:rsidR="002517B3" w:rsidRPr="00DD0F4F" w:rsidDel="00D44BF1">
                <w:rPr>
                  <w:rFonts w:ascii="Arial" w:eastAsia="Times New Roman" w:hAnsi="Arial" w:cs="Arial"/>
                  <w:color w:val="000000"/>
                  <w:sz w:val="20"/>
                  <w:szCs w:val="20"/>
                  <w:lang w:val="nl-NL"/>
                </w:rPr>
                <w:delText>Het betreft het Dublin Core metadata-element ‘Description’ met als toelichting: Examples of Description include, but are not limited to, an abstract, table of contents, reference to a graphical representation of content, or free-text account of the content.</w:delText>
              </w:r>
            </w:del>
          </w:p>
          <w:p w:rsidR="002517B3" w:rsidRPr="00DD0F4F" w:rsidRDefault="002517B3" w:rsidP="005D1B2A">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De beschrijving zal veelal gelijk zijn aan of afgeleid zijn van de </w:t>
            </w:r>
            <w:r w:rsidRPr="00DD0F4F">
              <w:rPr>
                <w:rFonts w:ascii="Arial" w:eastAsia="Times New Roman" w:hAnsi="Arial" w:cs="Arial"/>
                <w:color w:val="000000"/>
                <w:sz w:val="20"/>
                <w:szCs w:val="20"/>
                <w:lang w:val="nl-NL"/>
              </w:rPr>
              <w:lastRenderedPageBreak/>
              <w:t xml:space="preserve">generieke beschrijving van de inhoud van het </w:t>
            </w:r>
            <w:ins w:id="9612" w:author="Arjan" w:date="2012-11-16T12:50:00Z">
              <w:r w:rsidR="005D1B2A" w:rsidRPr="00DD0F4F">
                <w:rPr>
                  <w:rFonts w:ascii="Arial" w:eastAsia="Times New Roman" w:hAnsi="Arial" w:cs="Arial"/>
                  <w:color w:val="610E6A"/>
                  <w:sz w:val="20"/>
                  <w:szCs w:val="20"/>
                  <w:lang w:val="nl-NL"/>
                </w:rPr>
                <w:t>informati</w:t>
              </w:r>
            </w:ins>
            <w:ins w:id="9613" w:author="Arjan" w:date="2012-12-11T14:23:00Z">
              <w:r w:rsidR="005D1B2A" w:rsidRPr="00DD0F4F">
                <w:rPr>
                  <w:rFonts w:ascii="Arial" w:eastAsia="Times New Roman" w:hAnsi="Arial" w:cs="Arial"/>
                  <w:color w:val="610E6A"/>
                  <w:sz w:val="20"/>
                  <w:szCs w:val="20"/>
                  <w:lang w:val="nl-NL"/>
                </w:rPr>
                <w:t>e</w:t>
              </w:r>
            </w:ins>
            <w:ins w:id="9614" w:author="Arjan" w:date="2012-11-16T12:50:00Z">
              <w:r w:rsidRPr="00DD0F4F">
                <w:rPr>
                  <w:rFonts w:ascii="Arial" w:eastAsia="Times New Roman" w:hAnsi="Arial" w:cs="Arial"/>
                  <w:color w:val="610E6A"/>
                  <w:sz w:val="20"/>
                  <w:szCs w:val="20"/>
                  <w:lang w:val="nl-NL"/>
                </w:rPr>
                <w:t>object</w:t>
              </w:r>
            </w:ins>
            <w:del w:id="9615" w:author="Arjan" w:date="2012-11-16T12:50:00Z">
              <w:r w:rsidRPr="00DD0F4F" w:rsidDel="002517B3">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(bij</w:t>
            </w:r>
            <w:del w:id="9616" w:author="Arjan" w:date="2012-11-16T12:50:00Z">
              <w:r w:rsidRPr="00DD0F4F" w:rsidDel="002517B3">
                <w:rPr>
                  <w:rFonts w:ascii="Arial" w:eastAsia="Times New Roman" w:hAnsi="Arial" w:cs="Arial"/>
                  <w:color w:val="000000"/>
                  <w:sz w:val="20"/>
                  <w:szCs w:val="20"/>
                  <w:lang w:val="nl-NL"/>
                </w:rPr>
                <w:delText xml:space="preserve"> DOCUMENT</w:delText>
              </w:r>
            </w:del>
            <w:ins w:id="9617" w:author="Arjan" w:date="2012-11-16T12:50: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w:t>
            </w:r>
          </w:p>
        </w:tc>
      </w:tr>
      <w:tr w:rsidR="002517B3" w:rsidRPr="005E066D" w:rsidTr="00AB019F">
        <w:tc>
          <w:tcPr>
            <w:tcW w:w="369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Formaat attribuutsoort</w:t>
            </w:r>
          </w:p>
        </w:tc>
        <w:tc>
          <w:tcPr>
            <w:tcW w:w="5670" w:type="dxa"/>
            <w:tcBorders>
              <w:top w:val="nil"/>
              <w:left w:val="nil"/>
              <w:bottom w:val="nil"/>
              <w:right w:val="nil"/>
            </w:tcBorders>
          </w:tcPr>
          <w:p w:rsidR="002517B3" w:rsidRPr="002517B3" w:rsidRDefault="008F2B4B"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Att.Type</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AN1000</w:t>
            </w:r>
            <w:r w:rsidRPr="002517B3">
              <w:rPr>
                <w:rFonts w:ascii="Arial" w:hAnsi="Arial" w:cs="Arial"/>
                <w:sz w:val="20"/>
                <w:szCs w:val="20"/>
                <w:lang w:val="en-AU"/>
              </w:rPr>
              <w:fldChar w:fldCharType="end"/>
            </w: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Waardenverzameling</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alle alfanumerieke tekens</w:t>
            </w:r>
          </w:p>
        </w:tc>
      </w:tr>
      <w:tr w:rsidR="002517B3" w:rsidRPr="002517B3" w:rsidTr="00AB019F">
        <w:trPr>
          <w:trHeight w:val="215"/>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15"/>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materiële historie</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Ja</w:t>
            </w: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formele historie</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Ja</w:t>
            </w: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brondocument</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in onderzoek</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strijdigheid/nietigheid</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kardinaliteit</w:t>
            </w:r>
          </w:p>
        </w:tc>
        <w:tc>
          <w:tcPr>
            <w:tcW w:w="5670" w:type="dxa"/>
            <w:tcBorders>
              <w:top w:val="nil"/>
              <w:left w:val="nil"/>
              <w:bottom w:val="nil"/>
              <w:right w:val="nil"/>
            </w:tcBorders>
          </w:tcPr>
          <w:p w:rsidR="002517B3" w:rsidRPr="002517B3" w:rsidRDefault="008F2B4B"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Att.LowerBound</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0</w:t>
            </w:r>
            <w:r w:rsidRPr="002517B3">
              <w:rPr>
                <w:rFonts w:ascii="Arial" w:hAnsi="Arial" w:cs="Arial"/>
                <w:sz w:val="20"/>
                <w:szCs w:val="20"/>
                <w:lang w:val="en-AU"/>
              </w:rPr>
              <w:fldChar w:fldCharType="end"/>
            </w:r>
            <w:r w:rsidR="002517B3" w:rsidRPr="002517B3">
              <w:rPr>
                <w:rFonts w:ascii="Arial" w:eastAsia="Times New Roman" w:hAnsi="Arial" w:cs="Arial"/>
                <w:color w:val="000000"/>
                <w:sz w:val="20"/>
                <w:szCs w:val="20"/>
              </w:rPr>
              <w:t xml:space="preserve"> - </w:t>
            </w:r>
            <w:r w:rsidRPr="002517B3">
              <w:rPr>
                <w:rFonts w:ascii="Arial" w:eastAsia="Times New Roman" w:hAnsi="Arial" w:cs="Arial"/>
                <w:color w:val="000000"/>
                <w:sz w:val="20"/>
                <w:szCs w:val="20"/>
              </w:rPr>
              <w:fldChar w:fldCharType="begin" w:fldLock="1"/>
            </w:r>
            <w:r w:rsidR="002517B3" w:rsidRPr="002517B3">
              <w:rPr>
                <w:rFonts w:ascii="Arial" w:eastAsia="Times New Roman" w:hAnsi="Arial" w:cs="Arial"/>
                <w:color w:val="000000"/>
                <w:sz w:val="20"/>
                <w:szCs w:val="20"/>
              </w:rPr>
              <w:instrText>MERGEFIELD Att.UpperBound</w:instrText>
            </w:r>
            <w:r w:rsidRPr="002517B3">
              <w:rPr>
                <w:rFonts w:ascii="Arial" w:eastAsia="Times New Roman" w:hAnsi="Arial" w:cs="Arial"/>
                <w:color w:val="000000"/>
                <w:sz w:val="20"/>
                <w:szCs w:val="20"/>
              </w:rPr>
              <w:fldChar w:fldCharType="separate"/>
            </w:r>
            <w:r w:rsidR="002517B3" w:rsidRPr="002517B3">
              <w:rPr>
                <w:rFonts w:ascii="Arial" w:eastAsia="Times New Roman" w:hAnsi="Arial" w:cs="Arial"/>
                <w:color w:val="000000"/>
                <w:sz w:val="20"/>
                <w:szCs w:val="20"/>
              </w:rPr>
              <w:t>1</w:t>
            </w:r>
            <w:r w:rsidRPr="002517B3">
              <w:rPr>
                <w:rFonts w:ascii="Arial" w:eastAsia="Times New Roman" w:hAnsi="Arial" w:cs="Arial"/>
                <w:color w:val="000000"/>
                <w:sz w:val="20"/>
                <w:szCs w:val="20"/>
              </w:rPr>
              <w:fldChar w:fldCharType="end"/>
            </w: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authentiek</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Gemeentelijk basisgegeven</w:t>
            </w:r>
          </w:p>
        </w:tc>
      </w:tr>
      <w:tr w:rsidR="002517B3" w:rsidRPr="002517B3" w:rsidTr="00AB019F">
        <w:trPr>
          <w:trHeight w:val="230"/>
        </w:trPr>
        <w:tc>
          <w:tcPr>
            <w:tcW w:w="3690" w:type="dxa"/>
            <w:tcBorders>
              <w:top w:val="nil"/>
              <w:left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single" w:sz="4" w:space="0" w:color="auto"/>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r w:rsidRPr="002517B3">
              <w:rPr>
                <w:rFonts w:ascii="Arial" w:eastAsia="Times New Roman" w:hAnsi="Arial" w:cs="Arial"/>
                <w:b/>
                <w:bCs/>
                <w:color w:val="000000"/>
                <w:sz w:val="20"/>
                <w:szCs w:val="20"/>
              </w:rPr>
              <w:t>Regels attribuutsoort</w:t>
            </w:r>
          </w:p>
        </w:tc>
        <w:tc>
          <w:tcPr>
            <w:tcW w:w="5670" w:type="dxa"/>
            <w:tcBorders>
              <w:top w:val="nil"/>
              <w:left w:val="nil"/>
              <w:bottom w:val="single" w:sz="4" w:space="0" w:color="auto"/>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r w:rsidRPr="002517B3">
              <w:rPr>
                <w:rFonts w:ascii="Arial" w:eastAsia="Times New Roman" w:hAnsi="Arial" w:cs="Arial"/>
                <w:b/>
                <w:bCs/>
                <w:color w:val="000000"/>
                <w:sz w:val="20"/>
                <w:szCs w:val="20"/>
              </w:rPr>
              <w:t>-</w:t>
            </w:r>
          </w:p>
        </w:tc>
      </w:tr>
    </w:tbl>
    <w:p w:rsidR="00A02BEA" w:rsidRDefault="00A02BEA" w:rsidP="00A02BEA">
      <w:pPr>
        <w:rPr>
          <w:noProof/>
        </w:rPr>
      </w:pPr>
    </w:p>
    <w:p w:rsidR="00A02BEA" w:rsidRDefault="00A02BEA" w:rsidP="00A02BEA">
      <w:pPr>
        <w:pStyle w:val="Kop3"/>
        <w:rPr>
          <w:noProof/>
        </w:rPr>
      </w:pPr>
      <w:bookmarkStart w:id="9618" w:name="_Toc398129707"/>
      <w:r>
        <w:rPr>
          <w:noProof/>
        </w:rPr>
        <w:t>R</w:t>
      </w:r>
      <w:r w:rsidRPr="00A02BEA">
        <w:rPr>
          <w:noProof/>
        </w:rPr>
        <w:t>egistratied</w:t>
      </w:r>
      <w:r>
        <w:rPr>
          <w:noProof/>
        </w:rPr>
        <w:t>atum</w:t>
      </w:r>
      <w:bookmarkEnd w:id="9618"/>
    </w:p>
    <w:tbl>
      <w:tblPr>
        <w:tblW w:w="9360" w:type="dxa"/>
        <w:tblInd w:w="60" w:type="dxa"/>
        <w:tblLayout w:type="fixed"/>
        <w:tblCellMar>
          <w:left w:w="60" w:type="dxa"/>
          <w:right w:w="60" w:type="dxa"/>
        </w:tblCellMar>
        <w:tblLook w:val="0000" w:firstRow="0" w:lastRow="0" w:firstColumn="0" w:lastColumn="0" w:noHBand="0" w:noVBand="0"/>
      </w:tblPr>
      <w:tblGrid>
        <w:gridCol w:w="3690"/>
        <w:gridCol w:w="5670"/>
      </w:tblGrid>
      <w:tr w:rsidR="002517B3" w:rsidRPr="002517B3" w:rsidTr="00AB019F">
        <w:trPr>
          <w:trHeight w:val="215"/>
        </w:trPr>
        <w:tc>
          <w:tcPr>
            <w:tcW w:w="3690" w:type="dxa"/>
            <w:tcBorders>
              <w:top w:val="single" w:sz="4" w:space="0" w:color="auto"/>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Naam attribuutsoort</w:t>
            </w:r>
          </w:p>
        </w:tc>
        <w:tc>
          <w:tcPr>
            <w:tcW w:w="5670" w:type="dxa"/>
            <w:tcBorders>
              <w:top w:val="single" w:sz="4" w:space="0" w:color="auto"/>
              <w:left w:val="nil"/>
              <w:bottom w:val="nil"/>
              <w:right w:val="nil"/>
            </w:tcBorders>
          </w:tcPr>
          <w:p w:rsidR="002517B3" w:rsidRPr="002517B3" w:rsidRDefault="008F2B4B"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Att.Name</w:instrText>
            </w:r>
            <w:r w:rsidRPr="002517B3">
              <w:rPr>
                <w:rFonts w:ascii="Arial" w:hAnsi="Arial" w:cs="Arial"/>
                <w:sz w:val="20"/>
                <w:szCs w:val="20"/>
                <w:lang w:val="en-AU"/>
              </w:rPr>
              <w:fldChar w:fldCharType="separate"/>
            </w:r>
            <w:del w:id="9619" w:author="Arjan" w:date="2012-11-16T12:50:00Z">
              <w:r w:rsidR="002517B3" w:rsidRPr="002517B3" w:rsidDel="002517B3">
                <w:rPr>
                  <w:rFonts w:ascii="Arial" w:eastAsia="Times New Roman" w:hAnsi="Arial" w:cs="Arial"/>
                  <w:color w:val="000000"/>
                  <w:sz w:val="20"/>
                  <w:szCs w:val="20"/>
                </w:rPr>
                <w:delText>Document r</w:delText>
              </w:r>
            </w:del>
            <w:ins w:id="9620" w:author="Arjan" w:date="2012-11-16T12:50:00Z">
              <w:r w:rsidR="002517B3">
                <w:rPr>
                  <w:rFonts w:ascii="Arial" w:eastAsia="Times New Roman" w:hAnsi="Arial" w:cs="Arial"/>
                  <w:color w:val="000000"/>
                  <w:sz w:val="20"/>
                  <w:szCs w:val="20"/>
                </w:rPr>
                <w:t>R</w:t>
              </w:r>
            </w:ins>
            <w:r w:rsidR="002517B3" w:rsidRPr="002517B3">
              <w:rPr>
                <w:rFonts w:ascii="Arial" w:eastAsia="Times New Roman" w:hAnsi="Arial" w:cs="Arial"/>
                <w:color w:val="000000"/>
                <w:sz w:val="20"/>
                <w:szCs w:val="20"/>
              </w:rPr>
              <w:t>egistratiedatum</w:t>
            </w:r>
            <w:r w:rsidRPr="002517B3">
              <w:rPr>
                <w:rFonts w:ascii="Arial" w:hAnsi="Arial" w:cs="Arial"/>
                <w:sz w:val="20"/>
                <w:szCs w:val="20"/>
                <w:lang w:val="en-AU"/>
              </w:rPr>
              <w:fldChar w:fldCharType="end"/>
            </w: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Herkomst attribuutsoort</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KING</w:t>
            </w: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Code attribuutsoort</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XML-tag attribuutsoort</w:t>
            </w:r>
          </w:p>
        </w:tc>
        <w:tc>
          <w:tcPr>
            <w:tcW w:w="5670" w:type="dxa"/>
            <w:tcBorders>
              <w:top w:val="nil"/>
              <w:left w:val="nil"/>
              <w:bottom w:val="nil"/>
              <w:right w:val="nil"/>
            </w:tcBorders>
          </w:tcPr>
          <w:p w:rsidR="002517B3" w:rsidRPr="002517B3" w:rsidRDefault="008F2B4B"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Att.Alias</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registratiedatum</w:t>
            </w:r>
            <w:r w:rsidRPr="002517B3">
              <w:rPr>
                <w:rFonts w:ascii="Arial" w:hAnsi="Arial" w:cs="Arial"/>
                <w:sz w:val="20"/>
                <w:szCs w:val="20"/>
                <w:lang w:val="en-AU"/>
              </w:rPr>
              <w:fldChar w:fldCharType="end"/>
            </w:r>
          </w:p>
        </w:tc>
      </w:tr>
      <w:tr w:rsidR="002517B3" w:rsidRPr="002517B3" w:rsidTr="00AB019F">
        <w:trPr>
          <w:trHeight w:val="26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Definitie attribuutsoort</w:t>
            </w:r>
          </w:p>
        </w:tc>
        <w:tc>
          <w:tcPr>
            <w:tcW w:w="5670" w:type="dxa"/>
            <w:tcBorders>
              <w:top w:val="nil"/>
              <w:left w:val="nil"/>
              <w:bottom w:val="nil"/>
              <w:right w:val="nil"/>
            </w:tcBorders>
          </w:tcPr>
          <w:p w:rsidR="002517B3" w:rsidRPr="00DD0F4F" w:rsidRDefault="008F2B4B" w:rsidP="002517B3">
            <w:pPr>
              <w:autoSpaceDE w:val="0"/>
              <w:autoSpaceDN w:val="0"/>
              <w:adjustRightInd w:val="0"/>
              <w:spacing w:after="0" w:line="240" w:lineRule="auto"/>
              <w:rPr>
                <w:rFonts w:ascii="Arial" w:eastAsia="Times New Roman" w:hAnsi="Arial" w:cs="Arial"/>
                <w:color w:val="000000"/>
                <w:sz w:val="20"/>
                <w:szCs w:val="20"/>
                <w:lang w:val="nl-NL"/>
              </w:rPr>
            </w:pPr>
            <w:r w:rsidRPr="002517B3">
              <w:rPr>
                <w:rFonts w:ascii="Arial" w:hAnsi="Arial" w:cs="Arial"/>
                <w:sz w:val="20"/>
                <w:szCs w:val="20"/>
                <w:lang w:val="en-AU"/>
              </w:rPr>
              <w:fldChar w:fldCharType="begin" w:fldLock="1"/>
            </w:r>
            <w:r w:rsidR="002517B3" w:rsidRPr="00DD0F4F">
              <w:rPr>
                <w:rFonts w:ascii="Arial" w:hAnsi="Arial" w:cs="Arial"/>
                <w:sz w:val="20"/>
                <w:szCs w:val="20"/>
                <w:lang w:val="nl-NL"/>
              </w:rPr>
              <w:instrText xml:space="preserve">MERGEFIELD </w:instrText>
            </w:r>
            <w:r w:rsidR="002517B3" w:rsidRPr="00DD0F4F">
              <w:rPr>
                <w:rFonts w:ascii="Arial" w:eastAsia="Times New Roman" w:hAnsi="Arial" w:cs="Arial"/>
                <w:color w:val="000000"/>
                <w:sz w:val="20"/>
                <w:szCs w:val="20"/>
                <w:lang w:val="nl-NL"/>
              </w:rPr>
              <w:instrText>Att.Notes</w:instrText>
            </w:r>
            <w:r w:rsidRPr="002517B3">
              <w:rPr>
                <w:rFonts w:ascii="Arial" w:hAnsi="Arial" w:cs="Arial"/>
                <w:sz w:val="20"/>
                <w:szCs w:val="20"/>
                <w:lang w:val="en-AU"/>
              </w:rPr>
              <w:fldChar w:fldCharType="end"/>
            </w:r>
            <w:r w:rsidR="002517B3" w:rsidRPr="00DD0F4F">
              <w:rPr>
                <w:rFonts w:ascii="Arial" w:eastAsia="Times New Roman" w:hAnsi="Arial" w:cs="Arial"/>
                <w:color w:val="610E6A"/>
                <w:sz w:val="20"/>
                <w:szCs w:val="20"/>
                <w:lang w:val="nl-NL"/>
              </w:rPr>
              <w:t xml:space="preserve">De datum waarop de zaakbehandelende organisatie het </w:t>
            </w:r>
            <w:del w:id="9621" w:author="Arjan" w:date="2012-11-16T12:50:00Z">
              <w:r w:rsidR="002517B3" w:rsidRPr="00DD0F4F" w:rsidDel="002517B3">
                <w:rPr>
                  <w:rFonts w:ascii="Arial" w:eastAsia="Times New Roman" w:hAnsi="Arial" w:cs="Arial"/>
                  <w:color w:val="610E6A"/>
                  <w:sz w:val="20"/>
                  <w:szCs w:val="20"/>
                  <w:lang w:val="nl-NL"/>
                </w:rPr>
                <w:delText xml:space="preserve">DOCUMENT </w:delText>
              </w:r>
            </w:del>
            <w:ins w:id="9622" w:author="Arjan" w:date="2012-11-16T12:50:00Z">
              <w:r w:rsidR="005D1B2A" w:rsidRPr="00DD0F4F">
                <w:rPr>
                  <w:rFonts w:ascii="Arial" w:eastAsia="Times New Roman" w:hAnsi="Arial" w:cs="Arial"/>
                  <w:color w:val="610E6A"/>
                  <w:sz w:val="20"/>
                  <w:szCs w:val="20"/>
                  <w:lang w:val="nl-NL"/>
                </w:rPr>
                <w:t>INFORMATIE</w:t>
              </w:r>
              <w:r w:rsidR="002517B3" w:rsidRPr="00DD0F4F">
                <w:rPr>
                  <w:rFonts w:ascii="Arial" w:eastAsia="Times New Roman" w:hAnsi="Arial" w:cs="Arial"/>
                  <w:color w:val="610E6A"/>
                  <w:sz w:val="20"/>
                  <w:szCs w:val="20"/>
                  <w:lang w:val="nl-NL"/>
                </w:rPr>
                <w:t xml:space="preserve">OBJECT </w:t>
              </w:r>
            </w:ins>
            <w:r w:rsidR="002517B3" w:rsidRPr="00DD0F4F">
              <w:rPr>
                <w:rFonts w:ascii="Arial" w:eastAsia="Times New Roman" w:hAnsi="Arial" w:cs="Arial"/>
                <w:color w:val="610E6A"/>
                <w:sz w:val="20"/>
                <w:szCs w:val="20"/>
                <w:lang w:val="nl-NL"/>
              </w:rPr>
              <w:t>heeft geregistreerd bij de ZAAK.</w:t>
            </w:r>
          </w:p>
        </w:tc>
      </w:tr>
      <w:tr w:rsidR="002517B3" w:rsidRPr="005E066D" w:rsidTr="00AB019F">
        <w:trPr>
          <w:trHeight w:val="230"/>
        </w:trPr>
        <w:tc>
          <w:tcPr>
            <w:tcW w:w="369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Herkomst definitie attribuutsoort</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KING</w:t>
            </w: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Datum opname attribuutsoort</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1 juni 2008</w:t>
            </w: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Toelichting attribuutsoort</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Formaat attribuutsoort</w:t>
            </w:r>
          </w:p>
        </w:tc>
        <w:tc>
          <w:tcPr>
            <w:tcW w:w="5670" w:type="dxa"/>
            <w:tcBorders>
              <w:top w:val="nil"/>
              <w:left w:val="nil"/>
              <w:bottom w:val="nil"/>
              <w:right w:val="nil"/>
            </w:tcBorders>
          </w:tcPr>
          <w:p w:rsidR="002517B3" w:rsidRPr="002517B3" w:rsidRDefault="008F2B4B"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Att.Type</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datum (JJJJMMDD)</w:t>
            </w:r>
            <w:r w:rsidRPr="002517B3">
              <w:rPr>
                <w:rFonts w:ascii="Arial" w:hAnsi="Arial" w:cs="Arial"/>
                <w:sz w:val="20"/>
                <w:szCs w:val="20"/>
                <w:lang w:val="en-AU"/>
              </w:rPr>
              <w:fldChar w:fldCharType="end"/>
            </w: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Waardenverzameling</w:t>
            </w:r>
          </w:p>
        </w:tc>
        <w:tc>
          <w:tcPr>
            <w:tcW w:w="567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Alle geldige datums gelegen op of voor de huidige datum en tijd</w:t>
            </w:r>
          </w:p>
        </w:tc>
      </w:tr>
      <w:tr w:rsidR="002517B3" w:rsidRPr="005E066D" w:rsidTr="00AB019F">
        <w:trPr>
          <w:trHeight w:val="215"/>
        </w:trPr>
        <w:tc>
          <w:tcPr>
            <w:tcW w:w="369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rsidTr="00AB019F">
        <w:trPr>
          <w:trHeight w:val="215"/>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materiële historie</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formele historie</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brondocument</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in onderzoek</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strijdigheid/nietigheid</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kardinaliteit</w:t>
            </w:r>
          </w:p>
        </w:tc>
        <w:tc>
          <w:tcPr>
            <w:tcW w:w="5670" w:type="dxa"/>
            <w:tcBorders>
              <w:top w:val="nil"/>
              <w:left w:val="nil"/>
              <w:bottom w:val="nil"/>
              <w:right w:val="nil"/>
            </w:tcBorders>
          </w:tcPr>
          <w:p w:rsidR="002517B3" w:rsidRPr="002517B3" w:rsidRDefault="008F2B4B"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Att.LowerBound</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1</w:t>
            </w:r>
            <w:r w:rsidRPr="002517B3">
              <w:rPr>
                <w:rFonts w:ascii="Arial" w:hAnsi="Arial" w:cs="Arial"/>
                <w:sz w:val="20"/>
                <w:szCs w:val="20"/>
                <w:lang w:val="en-AU"/>
              </w:rPr>
              <w:fldChar w:fldCharType="end"/>
            </w:r>
            <w:r w:rsidR="002517B3" w:rsidRPr="002517B3">
              <w:rPr>
                <w:rFonts w:ascii="Arial" w:eastAsia="Times New Roman" w:hAnsi="Arial" w:cs="Arial"/>
                <w:color w:val="000000"/>
                <w:sz w:val="20"/>
                <w:szCs w:val="20"/>
              </w:rPr>
              <w:t xml:space="preserve"> - </w:t>
            </w:r>
            <w:r w:rsidRPr="002517B3">
              <w:rPr>
                <w:rFonts w:ascii="Arial" w:eastAsia="Times New Roman" w:hAnsi="Arial" w:cs="Arial"/>
                <w:color w:val="000000"/>
                <w:sz w:val="20"/>
                <w:szCs w:val="20"/>
              </w:rPr>
              <w:fldChar w:fldCharType="begin" w:fldLock="1"/>
            </w:r>
            <w:r w:rsidR="002517B3" w:rsidRPr="002517B3">
              <w:rPr>
                <w:rFonts w:ascii="Arial" w:eastAsia="Times New Roman" w:hAnsi="Arial" w:cs="Arial"/>
                <w:color w:val="000000"/>
                <w:sz w:val="20"/>
                <w:szCs w:val="20"/>
              </w:rPr>
              <w:instrText>MERGEFIELD Att.UpperBound</w:instrText>
            </w:r>
            <w:r w:rsidRPr="002517B3">
              <w:rPr>
                <w:rFonts w:ascii="Arial" w:eastAsia="Times New Roman" w:hAnsi="Arial" w:cs="Arial"/>
                <w:color w:val="000000"/>
                <w:sz w:val="20"/>
                <w:szCs w:val="20"/>
              </w:rPr>
              <w:fldChar w:fldCharType="separate"/>
            </w:r>
            <w:r w:rsidR="002517B3" w:rsidRPr="002517B3">
              <w:rPr>
                <w:rFonts w:ascii="Arial" w:eastAsia="Times New Roman" w:hAnsi="Arial" w:cs="Arial"/>
                <w:color w:val="000000"/>
                <w:sz w:val="20"/>
                <w:szCs w:val="20"/>
              </w:rPr>
              <w:t>1</w:t>
            </w:r>
            <w:r w:rsidRPr="002517B3">
              <w:rPr>
                <w:rFonts w:ascii="Arial" w:eastAsia="Times New Roman" w:hAnsi="Arial" w:cs="Arial"/>
                <w:color w:val="000000"/>
                <w:sz w:val="20"/>
                <w:szCs w:val="20"/>
              </w:rPr>
              <w:fldChar w:fldCharType="end"/>
            </w: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authentiek</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Gemeentelijk basisgegeven</w:t>
            </w:r>
          </w:p>
        </w:tc>
      </w:tr>
      <w:tr w:rsidR="002517B3" w:rsidRPr="002517B3" w:rsidTr="00AB019F">
        <w:trPr>
          <w:trHeight w:val="230"/>
        </w:trPr>
        <w:tc>
          <w:tcPr>
            <w:tcW w:w="3690" w:type="dxa"/>
            <w:tcBorders>
              <w:top w:val="nil"/>
              <w:left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AB019F">
        <w:trPr>
          <w:trHeight w:val="230"/>
        </w:trPr>
        <w:tc>
          <w:tcPr>
            <w:tcW w:w="3690" w:type="dxa"/>
            <w:tcBorders>
              <w:top w:val="nil"/>
              <w:left w:val="nil"/>
              <w:bottom w:val="single" w:sz="4" w:space="0" w:color="auto"/>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r w:rsidRPr="002517B3">
              <w:rPr>
                <w:rFonts w:ascii="Arial" w:eastAsia="Times New Roman" w:hAnsi="Arial" w:cs="Arial"/>
                <w:b/>
                <w:bCs/>
                <w:color w:val="000000"/>
                <w:sz w:val="20"/>
                <w:szCs w:val="20"/>
              </w:rPr>
              <w:t>Regels attribuutsoort</w:t>
            </w:r>
          </w:p>
        </w:tc>
        <w:tc>
          <w:tcPr>
            <w:tcW w:w="5670" w:type="dxa"/>
            <w:tcBorders>
              <w:top w:val="nil"/>
              <w:left w:val="nil"/>
              <w:bottom w:val="single" w:sz="4" w:space="0" w:color="auto"/>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r w:rsidRPr="002517B3">
              <w:rPr>
                <w:rFonts w:ascii="Arial" w:eastAsia="Times New Roman" w:hAnsi="Arial" w:cs="Arial"/>
                <w:b/>
                <w:bCs/>
                <w:color w:val="000000"/>
                <w:sz w:val="20"/>
                <w:szCs w:val="20"/>
              </w:rPr>
              <w:t>-</w:t>
            </w:r>
          </w:p>
        </w:tc>
      </w:tr>
    </w:tbl>
    <w:p w:rsidR="00A02BEA" w:rsidRDefault="00A02BEA" w:rsidP="00A02BEA"/>
    <w:p w:rsidR="002517B3" w:rsidRPr="00DD0F4F" w:rsidRDefault="00EB4B31" w:rsidP="002517B3">
      <w:pPr>
        <w:pStyle w:val="Kop3"/>
        <w:rPr>
          <w:lang w:val="nl-NL"/>
        </w:rPr>
      </w:pPr>
      <w:bookmarkStart w:id="9623" w:name="_Toc398129708"/>
      <w:r w:rsidRPr="00DD0F4F">
        <w:rPr>
          <w:lang w:val="nl-NL"/>
        </w:rPr>
        <w:t>ZAAK</w:t>
      </w:r>
      <w:r w:rsidR="00C34301" w:rsidRPr="00DD0F4F">
        <w:rPr>
          <w:lang w:val="nl-NL"/>
        </w:rPr>
        <w:t>-INFORMATIE</w:t>
      </w:r>
      <w:r w:rsidR="002517B3" w:rsidRPr="00DD0F4F">
        <w:rPr>
          <w:lang w:val="nl-NL"/>
        </w:rPr>
        <w:t>OBJECT is relevant voor STATUS</w:t>
      </w:r>
      <w:bookmarkEnd w:id="9623"/>
    </w:p>
    <w:tbl>
      <w:tblPr>
        <w:tblW w:w="9360" w:type="dxa"/>
        <w:tblInd w:w="60" w:type="dxa"/>
        <w:tblLayout w:type="fixed"/>
        <w:tblCellMar>
          <w:left w:w="60" w:type="dxa"/>
          <w:right w:w="60" w:type="dxa"/>
        </w:tblCellMar>
        <w:tblLook w:val="0000" w:firstRow="0" w:lastRow="0" w:firstColumn="0" w:lastColumn="0" w:noHBand="0" w:noVBand="0"/>
      </w:tblPr>
      <w:tblGrid>
        <w:gridCol w:w="3690"/>
        <w:gridCol w:w="5670"/>
      </w:tblGrid>
      <w:tr w:rsidR="002517B3" w:rsidRPr="005E066D" w:rsidTr="00AB019F">
        <w:trPr>
          <w:trHeight w:val="230"/>
        </w:trPr>
        <w:tc>
          <w:tcPr>
            <w:tcW w:w="3690" w:type="dxa"/>
            <w:tcBorders>
              <w:top w:val="single" w:sz="4" w:space="0" w:color="auto"/>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Naam relatiesoort</w:t>
            </w:r>
          </w:p>
        </w:tc>
        <w:tc>
          <w:tcPr>
            <w:tcW w:w="5670" w:type="dxa"/>
            <w:tcBorders>
              <w:top w:val="single" w:sz="4" w:space="0" w:color="auto"/>
              <w:left w:val="nil"/>
              <w:bottom w:val="nil"/>
              <w:right w:val="nil"/>
            </w:tcBorders>
          </w:tcPr>
          <w:p w:rsidR="002517B3" w:rsidRPr="00DD0F4F" w:rsidRDefault="00BB768B" w:rsidP="00B7296C">
            <w:pPr>
              <w:autoSpaceDE w:val="0"/>
              <w:autoSpaceDN w:val="0"/>
              <w:adjustRightInd w:val="0"/>
              <w:spacing w:after="0" w:line="240" w:lineRule="auto"/>
              <w:rPr>
                <w:rFonts w:ascii="Arial" w:eastAsia="Times New Roman" w:hAnsi="Arial" w:cs="Arial"/>
                <w:color w:val="000000"/>
                <w:sz w:val="20"/>
                <w:szCs w:val="20"/>
                <w:lang w:val="nl-NL"/>
              </w:rPr>
            </w:pPr>
            <w:ins w:id="9624" w:author="Arjan" w:date="2013-07-02T14:13:00Z">
              <w:r w:rsidRPr="00DD0F4F">
                <w:rPr>
                  <w:rFonts w:ascii="Arial" w:hAnsi="Arial" w:cs="Arial"/>
                  <w:sz w:val="20"/>
                  <w:szCs w:val="20"/>
                  <w:lang w:val="nl-NL"/>
                </w:rPr>
                <w:t xml:space="preserve">ZAAK-INFORMATIEOBJECT </w:t>
              </w:r>
            </w:ins>
            <w:r w:rsidR="008F2B4B" w:rsidRPr="002517B3">
              <w:rPr>
                <w:rFonts w:ascii="Arial" w:hAnsi="Arial" w:cs="Arial"/>
                <w:sz w:val="20"/>
                <w:szCs w:val="20"/>
                <w:lang w:val="en-AU"/>
              </w:rPr>
              <w:fldChar w:fldCharType="begin" w:fldLock="1"/>
            </w:r>
            <w:r w:rsidR="002517B3" w:rsidRPr="00DD0F4F">
              <w:rPr>
                <w:rFonts w:ascii="Arial" w:hAnsi="Arial" w:cs="Arial"/>
                <w:sz w:val="20"/>
                <w:szCs w:val="20"/>
                <w:lang w:val="nl-NL"/>
              </w:rPr>
              <w:instrText xml:space="preserve">MERGEFIELD </w:instrText>
            </w:r>
            <w:r w:rsidR="002517B3" w:rsidRPr="00DD0F4F">
              <w:rPr>
                <w:rFonts w:ascii="Arial" w:eastAsia="Times New Roman" w:hAnsi="Arial" w:cs="Arial"/>
                <w:color w:val="000000"/>
                <w:sz w:val="20"/>
                <w:szCs w:val="20"/>
                <w:lang w:val="nl-NL"/>
              </w:rPr>
              <w:instrText>Connector.Name</w:instrText>
            </w:r>
            <w:r w:rsidR="008F2B4B" w:rsidRPr="002517B3">
              <w:rPr>
                <w:rFonts w:ascii="Arial" w:hAnsi="Arial" w:cs="Arial"/>
                <w:sz w:val="20"/>
                <w:szCs w:val="20"/>
                <w:lang w:val="en-AU"/>
              </w:rPr>
              <w:fldChar w:fldCharType="separate"/>
            </w:r>
            <w:r w:rsidR="002517B3" w:rsidRPr="00DD0F4F">
              <w:rPr>
                <w:rFonts w:ascii="Arial" w:eastAsia="Times New Roman" w:hAnsi="Arial" w:cs="Arial"/>
                <w:color w:val="000000"/>
                <w:sz w:val="20"/>
                <w:szCs w:val="20"/>
                <w:lang w:val="nl-NL"/>
              </w:rPr>
              <w:t>is relevant voor</w:t>
            </w:r>
            <w:r w:rsidR="008F2B4B" w:rsidRPr="002517B3">
              <w:rPr>
                <w:rFonts w:ascii="Arial" w:hAnsi="Arial" w:cs="Arial"/>
                <w:sz w:val="20"/>
                <w:szCs w:val="20"/>
                <w:lang w:val="en-AU"/>
              </w:rPr>
              <w:fldChar w:fldCharType="end"/>
            </w:r>
          </w:p>
        </w:tc>
      </w:tr>
      <w:tr w:rsidR="002517B3" w:rsidRPr="005E066D" w:rsidTr="002517B3">
        <w:tc>
          <w:tcPr>
            <w:tcW w:w="369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r w:rsidRPr="002517B3">
              <w:rPr>
                <w:rFonts w:ascii="Arial" w:eastAsia="Times New Roman" w:hAnsi="Arial" w:cs="Arial"/>
                <w:b/>
                <w:bCs/>
                <w:color w:val="000000"/>
                <w:sz w:val="20"/>
                <w:szCs w:val="20"/>
              </w:rPr>
              <w:t>Gerelateerd objecttype</w:t>
            </w:r>
          </w:p>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kardinaliteit</w:t>
            </w:r>
          </w:p>
        </w:tc>
        <w:tc>
          <w:tcPr>
            <w:tcW w:w="5670" w:type="dxa"/>
            <w:tcBorders>
              <w:top w:val="nil"/>
              <w:left w:val="nil"/>
              <w:bottom w:val="nil"/>
              <w:right w:val="nil"/>
            </w:tcBorders>
          </w:tcPr>
          <w:p w:rsidR="002517B3" w:rsidRPr="002517B3" w:rsidRDefault="008F2B4B"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Element.Name</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STATUS</w:t>
            </w:r>
            <w:r w:rsidRPr="002517B3">
              <w:rPr>
                <w:rFonts w:ascii="Arial" w:hAnsi="Arial" w:cs="Arial"/>
                <w:sz w:val="20"/>
                <w:szCs w:val="20"/>
                <w:lang w:val="en-AU"/>
              </w:rPr>
              <w:fldChar w:fldCharType="end"/>
            </w:r>
          </w:p>
          <w:p w:rsidR="002517B3" w:rsidRPr="002517B3" w:rsidRDefault="008F2B4B"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fldChar w:fldCharType="begin" w:fldLock="1"/>
            </w:r>
            <w:r w:rsidR="002517B3" w:rsidRPr="002517B3">
              <w:rPr>
                <w:rFonts w:ascii="Arial" w:eastAsia="Times New Roman" w:hAnsi="Arial" w:cs="Arial"/>
                <w:color w:val="000000"/>
                <w:sz w:val="20"/>
                <w:szCs w:val="20"/>
              </w:rPr>
              <w:instrText>MERGEFIELD ConnTarget.Cardinality</w:instrText>
            </w:r>
            <w:r w:rsidRPr="002517B3">
              <w:rPr>
                <w:rFonts w:ascii="Arial" w:eastAsia="Times New Roman" w:hAnsi="Arial" w:cs="Arial"/>
                <w:color w:val="000000"/>
                <w:sz w:val="20"/>
                <w:szCs w:val="20"/>
              </w:rPr>
              <w:fldChar w:fldCharType="separate"/>
            </w:r>
            <w:r w:rsidR="002517B3" w:rsidRPr="002517B3">
              <w:rPr>
                <w:rFonts w:ascii="Arial" w:eastAsia="Times New Roman" w:hAnsi="Arial" w:cs="Arial"/>
                <w:color w:val="000000"/>
                <w:sz w:val="20"/>
                <w:szCs w:val="20"/>
              </w:rPr>
              <w:t>0..1</w:t>
            </w:r>
            <w:r w:rsidRPr="002517B3">
              <w:rPr>
                <w:rFonts w:ascii="Arial" w:eastAsia="Times New Roman" w:hAnsi="Arial" w:cs="Arial"/>
                <w:color w:val="000000"/>
                <w:sz w:val="20"/>
                <w:szCs w:val="20"/>
              </w:rPr>
              <w:fldChar w:fldCharType="end"/>
            </w:r>
            <w:r w:rsidR="002517B3" w:rsidRPr="002517B3">
              <w:rPr>
                <w:rFonts w:ascii="Arial" w:eastAsia="Times New Roman" w:hAnsi="Arial" w:cs="Arial"/>
                <w:color w:val="000000"/>
                <w:sz w:val="20"/>
                <w:szCs w:val="20"/>
              </w:rPr>
              <w:t xml:space="preserve"> </w:t>
            </w: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Herkomst relatiesoort</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KING</w:t>
            </w:r>
          </w:p>
        </w:tc>
      </w:tr>
      <w:tr w:rsidR="002517B3" w:rsidRPr="002517B3" w:rsidTr="002517B3">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2517B3">
        <w:trPr>
          <w:trHeight w:val="230"/>
        </w:trPr>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Code relatiesoort</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BB768B" w:rsidRPr="005E066D" w:rsidTr="002517B3">
        <w:tc>
          <w:tcPr>
            <w:tcW w:w="3690" w:type="dxa"/>
            <w:tcBorders>
              <w:top w:val="nil"/>
              <w:left w:val="nil"/>
              <w:bottom w:val="nil"/>
              <w:right w:val="nil"/>
            </w:tcBorders>
          </w:tcPr>
          <w:p w:rsidR="00BB768B" w:rsidRPr="002517B3" w:rsidRDefault="00BB768B" w:rsidP="00B7296C">
            <w:pPr>
              <w:autoSpaceDE w:val="0"/>
              <w:autoSpaceDN w:val="0"/>
              <w:adjustRightInd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Definitie relatiesoort</w:t>
            </w:r>
          </w:p>
        </w:tc>
        <w:tc>
          <w:tcPr>
            <w:tcW w:w="5670" w:type="dxa"/>
            <w:tcBorders>
              <w:top w:val="nil"/>
              <w:left w:val="nil"/>
              <w:bottom w:val="nil"/>
              <w:right w:val="nil"/>
            </w:tcBorders>
          </w:tcPr>
          <w:p w:rsidR="00BB768B" w:rsidRPr="00DD0F4F" w:rsidRDefault="00BB768B" w:rsidP="00BB768B">
            <w:pPr>
              <w:autoSpaceDE w:val="0"/>
              <w:autoSpaceDN w:val="0"/>
              <w:adjustRightInd w:val="0"/>
              <w:spacing w:after="0" w:line="240" w:lineRule="auto"/>
              <w:rPr>
                <w:rFonts w:ascii="Arial" w:eastAsia="Times New Roman" w:hAnsi="Arial" w:cs="Arial"/>
                <w:bCs/>
                <w:color w:val="000000"/>
                <w:sz w:val="20"/>
                <w:szCs w:val="20"/>
                <w:lang w:val="nl-NL"/>
              </w:rPr>
            </w:pPr>
            <w:r w:rsidRPr="00DD0F4F">
              <w:rPr>
                <w:rFonts w:ascii="Arial" w:eastAsia="Times New Roman" w:hAnsi="Arial" w:cs="Arial"/>
                <w:bCs/>
                <w:color w:val="000000"/>
                <w:sz w:val="20"/>
                <w:szCs w:val="20"/>
                <w:lang w:val="nl-NL"/>
              </w:rPr>
              <w:t>De bij de desbetreffende ZAAK behorende STATUS waarvoor het ZAAK</w:t>
            </w:r>
            <w:del w:id="9625" w:author="Arjan" w:date="2013-07-02T14:14:00Z">
              <w:r w:rsidRPr="00DD0F4F" w:rsidDel="00BB768B">
                <w:rPr>
                  <w:rFonts w:ascii="Arial" w:eastAsia="Times New Roman" w:hAnsi="Arial" w:cs="Arial"/>
                  <w:bCs/>
                  <w:color w:val="000000"/>
                  <w:sz w:val="20"/>
                  <w:szCs w:val="20"/>
                  <w:lang w:val="nl-NL"/>
                </w:rPr>
                <w:delText>DOCUMENT</w:delText>
              </w:r>
            </w:del>
            <w:ins w:id="9626" w:author="Arjan" w:date="2013-07-02T14:14:00Z">
              <w:r w:rsidRPr="00DD0F4F">
                <w:rPr>
                  <w:rFonts w:ascii="Arial" w:eastAsia="Times New Roman" w:hAnsi="Arial" w:cs="Arial"/>
                  <w:bCs/>
                  <w:color w:val="000000"/>
                  <w:sz w:val="20"/>
                  <w:szCs w:val="20"/>
                  <w:lang w:val="nl-NL"/>
                </w:rPr>
                <w:t>INFORMATIEOBJECT</w:t>
              </w:r>
            </w:ins>
            <w:r w:rsidRPr="00DD0F4F">
              <w:rPr>
                <w:rFonts w:ascii="Arial" w:eastAsia="Times New Roman" w:hAnsi="Arial" w:cs="Arial"/>
                <w:bCs/>
                <w:color w:val="000000"/>
                <w:sz w:val="20"/>
                <w:szCs w:val="20"/>
                <w:lang w:val="nl-NL"/>
              </w:rPr>
              <w:t xml:space="preserve"> relevant is (geweest) met het oog op het bereiken van die STATUS en/of de communicatie daarover.</w:t>
            </w:r>
          </w:p>
        </w:tc>
      </w:tr>
      <w:tr w:rsidR="00BB768B" w:rsidRPr="005E066D" w:rsidTr="002517B3">
        <w:tc>
          <w:tcPr>
            <w:tcW w:w="3690" w:type="dxa"/>
            <w:tcBorders>
              <w:top w:val="nil"/>
              <w:left w:val="nil"/>
              <w:bottom w:val="nil"/>
              <w:right w:val="nil"/>
            </w:tcBorders>
          </w:tcPr>
          <w:p w:rsidR="00BB768B" w:rsidRPr="00DD0F4F" w:rsidRDefault="00BB768B"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BB768B" w:rsidRPr="00DD0F4F" w:rsidRDefault="00BB768B"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Herkomst definitie relatiesoort</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KING</w:t>
            </w: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Datum opname relatiesoort</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22-05-09</w:t>
            </w: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Toelichting relatiesoort</w:t>
            </w:r>
          </w:p>
        </w:tc>
        <w:tc>
          <w:tcPr>
            <w:tcW w:w="5670" w:type="dxa"/>
            <w:tcBorders>
              <w:top w:val="nil"/>
              <w:left w:val="nil"/>
              <w:bottom w:val="nil"/>
              <w:right w:val="nil"/>
            </w:tcBorders>
          </w:tcPr>
          <w:p w:rsidR="002517B3" w:rsidRPr="00DD0F4F" w:rsidRDefault="002517B3" w:rsidP="005D1B2A">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Op zich zou uit de </w:t>
            </w:r>
            <w:ins w:id="9627" w:author="Arjan" w:date="2012-11-16T12:52:00Z">
              <w:r w:rsidR="005D1B2A" w:rsidRPr="00DD0F4F">
                <w:rPr>
                  <w:rFonts w:ascii="Arial" w:eastAsia="Times New Roman" w:hAnsi="Arial" w:cs="Arial"/>
                  <w:color w:val="610E6A"/>
                  <w:sz w:val="20"/>
                  <w:szCs w:val="20"/>
                  <w:lang w:val="nl-NL"/>
                </w:rPr>
                <w:t>informatie</w:t>
              </w:r>
              <w:r w:rsidRPr="00DD0F4F">
                <w:rPr>
                  <w:rFonts w:ascii="Arial" w:eastAsia="Times New Roman" w:hAnsi="Arial" w:cs="Arial"/>
                  <w:color w:val="610E6A"/>
                  <w:sz w:val="20"/>
                  <w:szCs w:val="20"/>
                  <w:lang w:val="nl-NL"/>
                </w:rPr>
                <w:t>object</w:t>
              </w:r>
            </w:ins>
            <w:del w:id="9628" w:author="Arjan" w:date="2012-11-16T12:52:00Z">
              <w:r w:rsidRPr="00DD0F4F" w:rsidDel="002517B3">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datum (van de </w:t>
            </w:r>
            <w:ins w:id="9629" w:author="Arjan" w:date="2012-11-16T12:52:00Z">
              <w:r w:rsidR="005D1B2A" w:rsidRPr="00DD0F4F">
                <w:rPr>
                  <w:rFonts w:ascii="Arial" w:eastAsia="Times New Roman" w:hAnsi="Arial" w:cs="Arial"/>
                  <w:color w:val="610E6A"/>
                  <w:sz w:val="20"/>
                  <w:szCs w:val="20"/>
                  <w:lang w:val="nl-NL"/>
                </w:rPr>
                <w:t>informatie</w:t>
              </w:r>
              <w:r w:rsidRPr="00DD0F4F">
                <w:rPr>
                  <w:rFonts w:ascii="Arial" w:eastAsia="Times New Roman" w:hAnsi="Arial" w:cs="Arial"/>
                  <w:color w:val="610E6A"/>
                  <w:sz w:val="20"/>
                  <w:szCs w:val="20"/>
                  <w:lang w:val="nl-NL"/>
                </w:rPr>
                <w:t>object</w:t>
              </w:r>
            </w:ins>
            <w:del w:id="9630" w:author="Arjan" w:date="2012-11-16T12:52:00Z">
              <w:r w:rsidRPr="00DD0F4F" w:rsidDel="002517B3">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en bij de zaak) en de statusdatum afgeleid kunnen worden welke zaak</w:t>
            </w:r>
            <w:ins w:id="9631" w:author="Arjan" w:date="2012-11-16T12:52:00Z">
              <w:r w:rsidRPr="00DD0F4F">
                <w:rPr>
                  <w:rFonts w:ascii="Arial" w:eastAsia="Times New Roman" w:hAnsi="Arial" w:cs="Arial"/>
                  <w:color w:val="610E6A"/>
                  <w:sz w:val="20"/>
                  <w:szCs w:val="20"/>
                  <w:lang w:val="nl-NL"/>
                </w:rPr>
                <w:t>informatieobject</w:t>
              </w:r>
            </w:ins>
            <w:del w:id="9632" w:author="Arjan" w:date="2012-11-16T12:52:00Z">
              <w:r w:rsidRPr="00DD0F4F" w:rsidDel="002517B3">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een rol gespeeld hebben ten aanzien van een status. Evenwel, njet in alle gevallen gaat dit op. Zo kunnen er </w:t>
            </w:r>
            <w:ins w:id="9633" w:author="Arjan" w:date="2012-11-16T12:53:00Z">
              <w:r w:rsidR="005D1B2A" w:rsidRPr="00DD0F4F">
                <w:rPr>
                  <w:rFonts w:ascii="Arial" w:eastAsia="Times New Roman" w:hAnsi="Arial" w:cs="Arial"/>
                  <w:color w:val="610E6A"/>
                  <w:sz w:val="20"/>
                  <w:szCs w:val="20"/>
                  <w:lang w:val="nl-NL"/>
                </w:rPr>
                <w:t>informatie</w:t>
              </w:r>
              <w:r w:rsidRPr="00DD0F4F">
                <w:rPr>
                  <w:rFonts w:ascii="Arial" w:eastAsia="Times New Roman" w:hAnsi="Arial" w:cs="Arial"/>
                  <w:color w:val="610E6A"/>
                  <w:sz w:val="20"/>
                  <w:szCs w:val="20"/>
                  <w:lang w:val="nl-NL"/>
                </w:rPr>
                <w:t>object</w:t>
              </w:r>
            </w:ins>
            <w:del w:id="9634" w:author="Arjan" w:date="2012-11-16T12:53:00Z">
              <w:r w:rsidRPr="00DD0F4F" w:rsidDel="002517B3">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zijn die weliswaar voor de statusdatum gecreeerd zijn maar geen rol hebben gespeeld bij het bereiken van die status. En over het bereikt hebben van de status kan gecommuniceerd zijn waarbij de desbetreffende </w:t>
            </w:r>
            <w:ins w:id="9635" w:author="Arjan" w:date="2012-11-16T12:53:00Z">
              <w:r w:rsidR="005D1B2A" w:rsidRPr="00DD0F4F">
                <w:rPr>
                  <w:rFonts w:ascii="Arial" w:eastAsia="Times New Roman" w:hAnsi="Arial" w:cs="Arial"/>
                  <w:color w:val="610E6A"/>
                  <w:sz w:val="20"/>
                  <w:szCs w:val="20"/>
                  <w:lang w:val="nl-NL"/>
                </w:rPr>
                <w:t>informatie</w:t>
              </w:r>
              <w:r w:rsidRPr="00DD0F4F">
                <w:rPr>
                  <w:rFonts w:ascii="Arial" w:eastAsia="Times New Roman" w:hAnsi="Arial" w:cs="Arial"/>
                  <w:color w:val="610E6A"/>
                  <w:sz w:val="20"/>
                  <w:szCs w:val="20"/>
                  <w:lang w:val="nl-NL"/>
                </w:rPr>
                <w:t>object</w:t>
              </w:r>
            </w:ins>
            <w:del w:id="9636" w:author="Arjan" w:date="2012-11-16T12:53:00Z">
              <w:r w:rsidRPr="00DD0F4F" w:rsidDel="002517B3">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en een creatiedatum hebben na de statusdatum. Deze relatiesoort biedt zaakbehandelende organisaties de mogelijkheid desgewenst dergelijke zaak</w:t>
            </w:r>
            <w:ins w:id="9637" w:author="Arjan" w:date="2012-11-16T12:53:00Z">
              <w:r w:rsidR="005D1B2A" w:rsidRPr="00DD0F4F">
                <w:rPr>
                  <w:rFonts w:ascii="Arial" w:eastAsia="Times New Roman" w:hAnsi="Arial" w:cs="Arial"/>
                  <w:color w:val="610E6A"/>
                  <w:sz w:val="20"/>
                  <w:szCs w:val="20"/>
                  <w:lang w:val="nl-NL"/>
                </w:rPr>
                <w:t>informatie</w:t>
              </w:r>
              <w:r w:rsidRPr="00DD0F4F">
                <w:rPr>
                  <w:rFonts w:ascii="Arial" w:eastAsia="Times New Roman" w:hAnsi="Arial" w:cs="Arial"/>
                  <w:color w:val="610E6A"/>
                  <w:sz w:val="20"/>
                  <w:szCs w:val="20"/>
                  <w:lang w:val="nl-NL"/>
                </w:rPr>
                <w:t>object</w:t>
              </w:r>
            </w:ins>
            <w:del w:id="9638" w:author="Arjan" w:date="2012-11-16T12:53:00Z">
              <w:r w:rsidRPr="00DD0F4F" w:rsidDel="002517B3">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en te relateren aan een bereikte status.</w:t>
            </w:r>
          </w:p>
        </w:tc>
      </w:tr>
      <w:tr w:rsidR="002517B3" w:rsidRPr="005E066D" w:rsidTr="002517B3">
        <w:tc>
          <w:tcPr>
            <w:tcW w:w="369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materiële historie</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formele historie</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gebeurtenis</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brondocument</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in onderzoek</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strijdigheid/nietigheid</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rsidTr="002517B3">
        <w:tc>
          <w:tcPr>
            <w:tcW w:w="369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authentiek</w:t>
            </w:r>
          </w:p>
        </w:tc>
        <w:tc>
          <w:tcPr>
            <w:tcW w:w="5670" w:type="dxa"/>
            <w:tcBorders>
              <w:top w:val="nil"/>
              <w:left w:val="nil"/>
              <w:bottom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Gemeentelijk basisgegeven</w:t>
            </w:r>
          </w:p>
        </w:tc>
      </w:tr>
      <w:tr w:rsidR="002517B3" w:rsidRPr="002517B3" w:rsidTr="00AB019F">
        <w:tc>
          <w:tcPr>
            <w:tcW w:w="3690" w:type="dxa"/>
            <w:tcBorders>
              <w:top w:val="nil"/>
              <w:left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rsidTr="00AB019F">
        <w:tc>
          <w:tcPr>
            <w:tcW w:w="3690" w:type="dxa"/>
            <w:tcBorders>
              <w:top w:val="nil"/>
              <w:left w:val="nil"/>
              <w:bottom w:val="single" w:sz="4" w:space="0" w:color="auto"/>
              <w:right w:val="nil"/>
            </w:tcBorders>
          </w:tcPr>
          <w:p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r w:rsidRPr="002517B3">
              <w:rPr>
                <w:rFonts w:ascii="Arial" w:eastAsia="Times New Roman" w:hAnsi="Arial" w:cs="Arial"/>
                <w:b/>
                <w:bCs/>
                <w:color w:val="000000"/>
                <w:sz w:val="20"/>
                <w:szCs w:val="20"/>
              </w:rPr>
              <w:t>Regels relatiesoort</w:t>
            </w:r>
          </w:p>
        </w:tc>
        <w:tc>
          <w:tcPr>
            <w:tcW w:w="5670" w:type="dxa"/>
            <w:tcBorders>
              <w:top w:val="nil"/>
              <w:left w:val="nil"/>
              <w:bottom w:val="single" w:sz="4" w:space="0" w:color="auto"/>
              <w:right w:val="nil"/>
            </w:tcBorders>
          </w:tcPr>
          <w:p w:rsidR="002517B3" w:rsidRPr="00DD0F4F" w:rsidRDefault="002517B3" w:rsidP="00B7296C">
            <w:pPr>
              <w:autoSpaceDE w:val="0"/>
              <w:autoSpaceDN w:val="0"/>
              <w:adjustRightInd w:val="0"/>
              <w:spacing w:after="0" w:line="240" w:lineRule="auto"/>
              <w:rPr>
                <w:rFonts w:ascii="Arial" w:eastAsia="Times New Roman" w:hAnsi="Arial" w:cs="Arial"/>
                <w:bCs/>
                <w:color w:val="000000"/>
                <w:sz w:val="20"/>
                <w:szCs w:val="20"/>
                <w:lang w:val="nl-NL"/>
              </w:rPr>
            </w:pPr>
            <w:r w:rsidRPr="00DD0F4F">
              <w:rPr>
                <w:rFonts w:ascii="Arial" w:eastAsia="Times New Roman" w:hAnsi="Arial" w:cs="Arial"/>
                <w:bCs/>
                <w:color w:val="000000"/>
                <w:sz w:val="20"/>
                <w:szCs w:val="20"/>
                <w:lang w:val="nl-NL"/>
              </w:rPr>
              <w:t>Alleen die status kan gerelateerd zijn die gerelateerd is aan de desbetreffende zaak.</w:t>
            </w:r>
          </w:p>
        </w:tc>
      </w:tr>
    </w:tbl>
    <w:p w:rsidR="002517B3" w:rsidRPr="00DD0F4F" w:rsidRDefault="002517B3" w:rsidP="00A02BEA">
      <w:pPr>
        <w:rPr>
          <w:lang w:val="nl-NL"/>
        </w:rPr>
      </w:pPr>
    </w:p>
    <w:p w:rsidR="00E555FF" w:rsidRDefault="00F1179F" w:rsidP="006038B0">
      <w:pPr>
        <w:pStyle w:val="Kop1"/>
        <w:pageBreakBefore/>
        <w:ind w:left="431" w:hanging="431"/>
      </w:pPr>
      <w:bookmarkStart w:id="9639" w:name="_Toc398129709"/>
      <w:r>
        <w:lastRenderedPageBreak/>
        <w:t xml:space="preserve">Niet gehonoreerde </w:t>
      </w:r>
      <w:r w:rsidR="00785ED1">
        <w:t>verzoek</w:t>
      </w:r>
      <w:r>
        <w:t>en</w:t>
      </w:r>
      <w:bookmarkEnd w:id="9639"/>
    </w:p>
    <w:p w:rsidR="00F1179F" w:rsidRPr="00DD0F4F" w:rsidRDefault="00F1179F" w:rsidP="00F1179F">
      <w:pPr>
        <w:rPr>
          <w:lang w:val="nl-NL"/>
        </w:rPr>
      </w:pPr>
      <w:r w:rsidRPr="00DD0F4F">
        <w:rPr>
          <w:lang w:val="nl-NL"/>
        </w:rPr>
        <w:t>In dit hoofdstuk vermelden we de v</w:t>
      </w:r>
      <w:r w:rsidR="00785ED1" w:rsidRPr="00DD0F4F">
        <w:rPr>
          <w:lang w:val="nl-NL"/>
        </w:rPr>
        <w:t>erzoek</w:t>
      </w:r>
      <w:r w:rsidRPr="00DD0F4F">
        <w:rPr>
          <w:lang w:val="nl-NL"/>
        </w:rPr>
        <w:t xml:space="preserve">en </w:t>
      </w:r>
      <w:r w:rsidR="00785ED1" w:rsidRPr="00DD0F4F">
        <w:rPr>
          <w:lang w:val="nl-NL"/>
        </w:rPr>
        <w:t>tot</w:t>
      </w:r>
      <w:r w:rsidRPr="00DD0F4F">
        <w:rPr>
          <w:lang w:val="nl-NL"/>
        </w:rPr>
        <w:t xml:space="preserve"> aanpassing van het RGBZ die bediscussieerd zijn maar niet hebben geleid tot wijziging van het RGBZ.</w:t>
      </w:r>
    </w:p>
    <w:p w:rsidR="00372AFB" w:rsidRPr="00DD0F4F" w:rsidRDefault="00372AFB" w:rsidP="00F1179F">
      <w:pPr>
        <w:rPr>
          <w:rFonts w:asciiTheme="majorHAnsi" w:hAnsiTheme="majorHAnsi"/>
          <w:b/>
          <w:color w:val="E36C0A" w:themeColor="accent6" w:themeShade="BF"/>
          <w:lang w:val="nl-NL"/>
        </w:rPr>
      </w:pPr>
      <w:r w:rsidRPr="00DD0F4F">
        <w:rPr>
          <w:rFonts w:asciiTheme="majorHAnsi" w:hAnsiTheme="majorHAnsi"/>
          <w:b/>
          <w:color w:val="E36C0A" w:themeColor="accent6" w:themeShade="BF"/>
          <w:lang w:val="nl-NL"/>
        </w:rPr>
        <w:t>Omzetting van</w:t>
      </w:r>
      <w:r w:rsidR="00C34301" w:rsidRPr="00DD0F4F">
        <w:rPr>
          <w:rFonts w:asciiTheme="majorHAnsi" w:hAnsiTheme="majorHAnsi"/>
          <w:b/>
          <w:color w:val="E36C0A" w:themeColor="accent6" w:themeShade="BF"/>
          <w:lang w:val="nl-NL"/>
        </w:rPr>
        <w:t xml:space="preserve"> gegevensobject naar informatie</w:t>
      </w:r>
      <w:r w:rsidRPr="00DD0F4F">
        <w:rPr>
          <w:rFonts w:asciiTheme="majorHAnsi" w:hAnsiTheme="majorHAnsi"/>
          <w:b/>
          <w:color w:val="E36C0A" w:themeColor="accent6" w:themeShade="BF"/>
          <w:lang w:val="nl-NL"/>
        </w:rPr>
        <w:t>object</w:t>
      </w:r>
    </w:p>
    <w:p w:rsidR="00372AFB" w:rsidRPr="00DD0F4F" w:rsidRDefault="00575941" w:rsidP="00F1179F">
      <w:pPr>
        <w:rPr>
          <w:lang w:val="nl-NL"/>
        </w:rPr>
      </w:pPr>
      <w:r w:rsidRPr="00DD0F4F">
        <w:rPr>
          <w:lang w:val="nl-NL"/>
        </w:rPr>
        <w:t xml:space="preserve">Een onderdeel van het archiveringsproces is het transformeren van gegevensobjecten naar </w:t>
      </w:r>
      <w:r w:rsidR="00D73EFE" w:rsidRPr="00DD0F4F">
        <w:rPr>
          <w:lang w:val="nl-NL"/>
        </w:rPr>
        <w:t>informatieobject</w:t>
      </w:r>
      <w:r w:rsidRPr="00DD0F4F">
        <w:rPr>
          <w:lang w:val="nl-NL"/>
        </w:rPr>
        <w:t>en teneinde die om te kunnen zetten naar duurzaam te bewaren informatie-elementen (zie de Baseline Informatiehuishouding voor een uitleg van deze terminologie). Bijvoorbeeld dat bij afsluiting van een zaak ter archivering van die zaak alle zaakgegevens, zoals betrokkenen, zaakobjecten en successievelijke statussen, opgemaakt (t.b.v. leesbaarheid) en vastgelegd worden in een pdf/A-document. Afgevraagd is of die transformatie aanpassing of uitbreiding van het RGBZ noodzakelijk maakt.</w:t>
      </w:r>
    </w:p>
    <w:p w:rsidR="00575941" w:rsidRPr="00DD0F4F" w:rsidRDefault="00575941" w:rsidP="00F1179F">
      <w:pPr>
        <w:rPr>
          <w:lang w:val="nl-NL"/>
        </w:rPr>
      </w:pPr>
      <w:r w:rsidRPr="00DD0F4F">
        <w:rPr>
          <w:lang w:val="nl-NL"/>
        </w:rPr>
        <w:t xml:space="preserve">Geoordeeld is dat bedoelde transformatie niet relevant is voor het RGBZ. Het gemaakte informatieobject wordt gerelateerd aan de betreffende zaak. In de </w:t>
      </w:r>
      <w:r w:rsidR="000A21C0" w:rsidRPr="00DD0F4F">
        <w:rPr>
          <w:lang w:val="nl-NL"/>
        </w:rPr>
        <w:t>Omschrijving</w:t>
      </w:r>
      <w:r w:rsidRPr="00DD0F4F">
        <w:rPr>
          <w:lang w:val="nl-NL"/>
        </w:rPr>
        <w:t xml:space="preserve"> en Titel van het </w:t>
      </w:r>
      <w:r w:rsidR="00D73EFE" w:rsidRPr="00DD0F4F">
        <w:rPr>
          <w:lang w:val="nl-NL"/>
        </w:rPr>
        <w:t>informatieobject</w:t>
      </w:r>
      <w:r w:rsidRPr="00DD0F4F">
        <w:rPr>
          <w:lang w:val="nl-NL"/>
        </w:rPr>
        <w:t xml:space="preserve"> kan voldoende aang</w:t>
      </w:r>
      <w:r w:rsidR="000A21C0" w:rsidRPr="00DD0F4F">
        <w:rPr>
          <w:lang w:val="nl-NL"/>
        </w:rPr>
        <w:t>e</w:t>
      </w:r>
      <w:r w:rsidRPr="00DD0F4F">
        <w:rPr>
          <w:lang w:val="nl-NL"/>
        </w:rPr>
        <w:t>duid worden dat het om een getransformeerd gegevensobject gaat</w:t>
      </w:r>
      <w:r w:rsidR="000A21C0" w:rsidRPr="00DD0F4F">
        <w:rPr>
          <w:lang w:val="nl-NL"/>
        </w:rPr>
        <w:t xml:space="preserve"> (bijvoorbeeld 'Verslag zaakkenmerken (d.m.v. transformatie)' of 'Getransformeerd gegevensobject' respectievelijk 'Kenmerken behandeling zaak 123456789 betreffende het ....’).</w:t>
      </w:r>
    </w:p>
    <w:p w:rsidR="00F1179F" w:rsidRPr="00DD0F4F" w:rsidRDefault="00F1179F" w:rsidP="00F1179F">
      <w:pPr>
        <w:rPr>
          <w:rFonts w:asciiTheme="majorHAnsi" w:hAnsiTheme="majorHAnsi"/>
          <w:b/>
          <w:color w:val="E36C0A" w:themeColor="accent6" w:themeShade="BF"/>
          <w:lang w:val="nl-NL"/>
        </w:rPr>
      </w:pPr>
      <w:r w:rsidRPr="00DD0F4F">
        <w:rPr>
          <w:rFonts w:asciiTheme="majorHAnsi" w:hAnsiTheme="majorHAnsi"/>
          <w:b/>
          <w:color w:val="E36C0A" w:themeColor="accent6" w:themeShade="BF"/>
          <w:lang w:val="nl-NL"/>
        </w:rPr>
        <w:t>Meer typen OBJECT (via de ZAAKOBJECT-relatie)</w:t>
      </w:r>
    </w:p>
    <w:p w:rsidR="00A651AF" w:rsidRPr="00DD0F4F" w:rsidRDefault="00A651AF" w:rsidP="00A651AF">
      <w:pPr>
        <w:rPr>
          <w:lang w:val="nl-NL"/>
        </w:rPr>
      </w:pPr>
      <w:r w:rsidRPr="00DD0F4F">
        <w:rPr>
          <w:lang w:val="nl-NL"/>
        </w:rPr>
        <w:t xml:space="preserve">Als subtypen van OBJECT (de objecten waarop de zaak betrekking heeft) zijn nu gespecificeerd alle objecttypen uit het RSGB en RGBZ. Dus bijvoorbeeld NATUURLIJK PERSOON (bij de zaak betreffende bijvoorbeeld het aangaan van een huwelijk), PAND (bij de zaak betreffende bijvoorbeeld het behandelen van een aanvraag voor een omgevingsvergunning) en BESLUIT (bij een zaak betreffende bijvoorbeeld het behandelen van een bezwaar tegen een eerder genomen besluit).  Vanuit de praktijk kwam de vraag of er meer subtypen expliciet onderscheiden kunnen worden. Bijvoorbeeld het HANDHAVINGSOBJECT (milieu-inrichting e.d.). De vraag in het algemeen is hoe het RGBZ dienstbaar is aan verticale sectormodellen, zodanig dat zaken ook aan andere dan basisregistratieobjecten gerelateerd kunnen worden. </w:t>
      </w:r>
    </w:p>
    <w:p w:rsidR="00A651AF" w:rsidRPr="00DD0F4F" w:rsidRDefault="00A651AF" w:rsidP="00A651AF">
      <w:pPr>
        <w:rPr>
          <w:lang w:val="nl-NL"/>
        </w:rPr>
      </w:pPr>
      <w:r w:rsidRPr="00DD0F4F">
        <w:rPr>
          <w:lang w:val="nl-NL"/>
        </w:rPr>
        <w:t xml:space="preserve">Andere dan de nu onderkende soorten zaakobjecten zijn nu gemodelleerd met het groepattribuut 'Ander zaakobject' bij ZAAK.  De zaak heeft dan betrekking op een ruimtelijk object dat in enige registratie beheerd wordt maar geen basisregistratieobject is (het Handhavingsobject waar een inspectie wordt uitgevoerd als Toezichtzaak; een bezwaar tegen een bestemmingsplan). Het alternatief zou zijn dit object te modelleren als subtype van OBJECT dat via de ZAAKOBJECT-relatie gerelateerd is aan ZAAK. Er zijn een aantal  redenen dat er voor gekozen is om dit met Ander_zaakobject te (blijven) modelleren. </w:t>
      </w:r>
      <w:r w:rsidRPr="00DD0F4F">
        <w:rPr>
          <w:lang w:val="nl-NL"/>
        </w:rPr>
        <w:br/>
        <w:t xml:space="preserve">De eerste reden is dat het alternatief veronderstelt dat er een goed beheerde registratie is van dat andere zaakobject. Stabiliteit van dat object is vereist. Daaraan worden immers diverse zaken gekoppeld. Dan moet wel gegarandeerd zijn dat het object bestaat en dat het telkens om hetzelfde object gaat. </w:t>
      </w:r>
      <w:r w:rsidRPr="00DD0F4F">
        <w:rPr>
          <w:lang w:val="nl-NL"/>
        </w:rPr>
        <w:br/>
        <w:t xml:space="preserve">De tweede reden is dat het alternatief veronderstelt dat het andere zaakobject binnen de zaakinformatievoorziening bestaat en gekoppeld kan worden. Vergelijk dit met een basisregistratieobject. Dat is of binnen de zaakinformatievoorziening aanwezig dan wel kan dit m.b.v. </w:t>
      </w:r>
      <w:r w:rsidRPr="00DD0F4F">
        <w:rPr>
          <w:lang w:val="nl-NL"/>
        </w:rPr>
        <w:lastRenderedPageBreak/>
        <w:t xml:space="preserve">een service gekoppeld worden. Zo’n service moet er dan zijn d.w.z. er moet een sectormodel zijn waarin die service voorkomt (i.c. StUF-BG). </w:t>
      </w:r>
      <w:r w:rsidRPr="00DD0F4F">
        <w:rPr>
          <w:lang w:val="nl-NL"/>
        </w:rPr>
        <w:br/>
        <w:t>De derde reden is dat het alternatief vereist dat het andere zaakobject onderhouden moet kunnen worden. Gegevens kunnen wijzigen, zoals de geometrie, en het object kan vervallen. Dat betekent dat er mutatieservices moeten zijn in één of ander sectormodel.</w:t>
      </w:r>
    </w:p>
    <w:p w:rsidR="00A41767" w:rsidRPr="00DD0F4F" w:rsidRDefault="00A41767" w:rsidP="00A651AF">
      <w:pPr>
        <w:rPr>
          <w:rFonts w:asciiTheme="majorHAnsi" w:hAnsiTheme="majorHAnsi"/>
          <w:b/>
          <w:color w:val="E36C0A" w:themeColor="accent6" w:themeShade="BF"/>
          <w:lang w:val="nl-NL"/>
        </w:rPr>
      </w:pPr>
      <w:r w:rsidRPr="00DD0F4F">
        <w:rPr>
          <w:rFonts w:asciiTheme="majorHAnsi" w:hAnsiTheme="majorHAnsi"/>
          <w:b/>
          <w:color w:val="E36C0A" w:themeColor="accent6" w:themeShade="BF"/>
          <w:lang w:val="nl-NL"/>
        </w:rPr>
        <w:t>Resultaattypen per zaaktype</w:t>
      </w:r>
    </w:p>
    <w:p w:rsidR="00AC53DD" w:rsidRPr="00DD0F4F" w:rsidRDefault="00AC53DD" w:rsidP="00AC53DD">
      <w:pPr>
        <w:rPr>
          <w:lang w:val="nl-NL"/>
        </w:rPr>
      </w:pPr>
      <w:r w:rsidRPr="00DD0F4F">
        <w:rPr>
          <w:lang w:val="nl-NL"/>
        </w:rPr>
        <w:t>Een onderdeel van de ZTC 2.0 zijn de zogenaamde 'resultaattypen': de mogelijke uitkomsten van een zaak van een bepaald type (bijvoorbeeld Verleend, Toegekend, Afgewezen, Verwerkt, Ten uitvoer gelegd, Gegrond, Ongegrond, Geweigerd, Ingetrokken) met per resultaat (van een zaak van dat zaaktype) gegevens voor het bepalen van de datum waarop het zaakdossier vernietigd kan worden (bewaartermijn, startdatum bewaartermijn e.d.). In het RGBZ is bij ZAAK wel opgenomen het attribuut 'Datum vernietiging dossier' maar niet de resultaattype-gegevens (bij ZAAKTYPE) die telkens voor een individuele zaak leiden tot die vernietigingsdatum.</w:t>
      </w:r>
      <w:r w:rsidRPr="00DD0F4F">
        <w:rPr>
          <w:lang w:val="nl-NL"/>
        </w:rPr>
        <w:br/>
        <w:t>De argumentatie om resultaattypen niet op te nemen was destijds: "In de diverse zakensystemen worden bij de ‘type-objecttypen’ (zaaktype, resultaattype, etc.) diverse attributen opgenomen. We hebben besloten bij deze objecttypen alleen die  attributen te modelleren die van belang zijn om betrokkenen bij een zaak juist en volledig te kunnen informeren. Attributen die benodigd zijn voor het sturen van de behandeling van een zaak modelleren we niet omdat we alleen geïnteresseerd zijn in de uitkomsten van die sturing. Dit heeft er toe geleid dat de objecttypen RESULTAATTYPE ... vervallen zijn."</w:t>
      </w:r>
    </w:p>
    <w:p w:rsidR="00AC53DD" w:rsidRPr="00DD0F4F" w:rsidRDefault="00AC53DD" w:rsidP="00AC53DD">
      <w:pPr>
        <w:rPr>
          <w:lang w:val="nl-NL"/>
        </w:rPr>
      </w:pPr>
      <w:r w:rsidRPr="00DD0F4F">
        <w:rPr>
          <w:lang w:val="nl-NL"/>
        </w:rPr>
        <w:t xml:space="preserve"> De keuze om alleen datgene te modelleren dat van belang is om betrokkenen bij een zaak juist te kunnen informeren (en dus alleen gegevens die we willen uitwisselen) staat wat mij betreft niet ter discussie. Wel wordt  de vraag gesteld of het inderdaad zo is dat resultaattypegevens niet uitgewisseld worden en (dus) alleen maar gebruikt worden door de applicatie ter sturing van de behandelaar.</w:t>
      </w:r>
    </w:p>
    <w:p w:rsidR="00AC53DD" w:rsidRPr="00DD0F4F" w:rsidRDefault="00AC53DD" w:rsidP="00AC53DD">
      <w:pPr>
        <w:rPr>
          <w:lang w:val="nl-NL"/>
        </w:rPr>
      </w:pPr>
      <w:r w:rsidRPr="00DD0F4F">
        <w:rPr>
          <w:lang w:val="nl-NL"/>
        </w:rPr>
        <w:t>In de hierover gevoerde discussie zijn geen nieuwe inzichten ontstaan dat er een behoefte zou zijn om ook resultaattype-gegevens operationeel uit te wisselen. Aanpassing van het RGBZ op dit punt is niet aan de orde. Resultaattype-gegevens blijven onderdeel van de ZTC (2.0). Uitwisseling van die gegevens om configuratie-instellingen te synchroniseren tussen bijvoorbeeld een zaaksysteem en een DMS is mogelijk m.b.v. ´StUF-ZTC´.</w:t>
      </w:r>
    </w:p>
    <w:p w:rsidR="005056D5" w:rsidRPr="00DD0F4F" w:rsidRDefault="005056D5" w:rsidP="00A651AF">
      <w:pPr>
        <w:rPr>
          <w:rFonts w:asciiTheme="majorHAnsi" w:hAnsiTheme="majorHAnsi"/>
          <w:b/>
          <w:color w:val="E36C0A" w:themeColor="accent6" w:themeShade="BF"/>
          <w:lang w:val="nl-NL"/>
        </w:rPr>
      </w:pPr>
      <w:r w:rsidRPr="00DD0F4F">
        <w:rPr>
          <w:rFonts w:asciiTheme="majorHAnsi" w:hAnsiTheme="majorHAnsi"/>
          <w:b/>
          <w:color w:val="E36C0A" w:themeColor="accent6" w:themeShade="BF"/>
          <w:lang w:val="nl-NL"/>
        </w:rPr>
        <w:t>Meer waardenlijsten voor type-aanduidingen</w:t>
      </w:r>
    </w:p>
    <w:p w:rsidR="005056D5" w:rsidRPr="00DD0F4F" w:rsidRDefault="005056D5" w:rsidP="005056D5">
      <w:pPr>
        <w:spacing w:after="0"/>
        <w:rPr>
          <w:lang w:val="nl-NL"/>
        </w:rPr>
      </w:pPr>
      <w:r w:rsidRPr="00DD0F4F">
        <w:rPr>
          <w:lang w:val="nl-NL"/>
        </w:rPr>
        <w:t>De behoefte is geuit om, vergelijkbaar met de generieke omschrijvingen van zaaktypen en documenttypen, ook voor statustypen, besluittypen en resultaattypen domeinwaarden te definiëren voor de generieke omschrijvingen. Als richtlijnen voor het omgaan met generieke omschrijvingen zijn genoemd:</w:t>
      </w:r>
    </w:p>
    <w:p w:rsidR="005056D5" w:rsidRPr="00DD0F4F" w:rsidRDefault="005056D5" w:rsidP="005056D5">
      <w:pPr>
        <w:pStyle w:val="Lijstalinea"/>
        <w:numPr>
          <w:ilvl w:val="0"/>
          <w:numId w:val="16"/>
        </w:numPr>
        <w:spacing w:after="0"/>
        <w:ind w:left="425" w:hanging="357"/>
        <w:rPr>
          <w:lang w:val="nl-NL"/>
        </w:rPr>
      </w:pPr>
      <w:r w:rsidRPr="00DD0F4F">
        <w:rPr>
          <w:lang w:val="nl-NL"/>
        </w:rPr>
        <w:t>Het doel van een generieke omschrijving is om in de uitwisseling van informatie tussen verschillende applicaties of leveranciers een zelfde taal te kunnen spreken.</w:t>
      </w:r>
    </w:p>
    <w:p w:rsidR="005056D5" w:rsidRPr="00DD0F4F" w:rsidRDefault="005056D5" w:rsidP="005056D5">
      <w:pPr>
        <w:pStyle w:val="Lijstalinea"/>
        <w:numPr>
          <w:ilvl w:val="0"/>
          <w:numId w:val="16"/>
        </w:numPr>
        <w:spacing w:after="0"/>
        <w:ind w:left="425" w:hanging="357"/>
        <w:rPr>
          <w:lang w:val="nl-NL"/>
        </w:rPr>
      </w:pPr>
      <w:r w:rsidRPr="00DD0F4F">
        <w:rPr>
          <w:lang w:val="nl-NL"/>
        </w:rPr>
        <w:t>Een gemeente kan voor iedere generieke omschrijving een gemeente specifieke omschrijving hanteren. Dit wordt ondersteund met het element 'omschrijving' (voorbeeld: statustype omschrijving).</w:t>
      </w:r>
    </w:p>
    <w:p w:rsidR="005056D5" w:rsidRPr="00DD0F4F" w:rsidRDefault="005056D5" w:rsidP="00A651AF">
      <w:pPr>
        <w:rPr>
          <w:lang w:val="nl-NL"/>
        </w:rPr>
      </w:pPr>
      <w:r w:rsidRPr="00DD0F4F">
        <w:rPr>
          <w:lang w:val="nl-NL"/>
        </w:rPr>
        <w:lastRenderedPageBreak/>
        <w:t>In de hierover gevoerde discussie blijkt de behoefte aan waardenlijsten onvoldoende aangetoond te kunnen worden en blijkt het niet doenlijk om (nu) waardenlijsten vast te stellen. Hiervan  zien we dan ook af. Wel is er een behoefte aan overzichten van ‘voorbeeld-waarden’ Dit valt evenwel buiten de scope van het RGBZ. Wellicht dat de zaaktypen die op basis van de ZTC 2.0 gespecificeerd gaan worden, hierin gaan voorzien.</w:t>
      </w:r>
    </w:p>
    <w:p w:rsidR="00042D72" w:rsidRPr="00DD0F4F" w:rsidRDefault="00042D72" w:rsidP="00A651AF">
      <w:pPr>
        <w:rPr>
          <w:rFonts w:asciiTheme="majorHAnsi" w:hAnsiTheme="majorHAnsi"/>
          <w:b/>
          <w:color w:val="E36C0A" w:themeColor="accent6" w:themeShade="BF"/>
          <w:lang w:val="nl-NL"/>
        </w:rPr>
      </w:pPr>
      <w:r w:rsidRPr="00DD0F4F">
        <w:rPr>
          <w:rFonts w:asciiTheme="majorHAnsi" w:hAnsiTheme="majorHAnsi"/>
          <w:b/>
          <w:color w:val="E36C0A" w:themeColor="accent6" w:themeShade="BF"/>
          <w:lang w:val="nl-NL"/>
        </w:rPr>
        <w:t>Bewaartermijn zaakdossier en document</w:t>
      </w:r>
    </w:p>
    <w:p w:rsidR="00042D72" w:rsidRPr="00DD0F4F" w:rsidRDefault="00042D72" w:rsidP="00042D72">
      <w:pPr>
        <w:rPr>
          <w:lang w:val="nl-NL"/>
        </w:rPr>
      </w:pPr>
      <w:r w:rsidRPr="00DD0F4F">
        <w:rPr>
          <w:lang w:val="nl-NL"/>
        </w:rPr>
        <w:t xml:space="preserve">Eén van de gegevens die bij een Zaak zijn onderkend, is de bewaartermijn van het bijbehorende dossier (de verzameling documenten). Deze bewaartermijn lijkt een afgeleide te zijn van de bewaartermijn van het langst te bewaren document bij die zaak. Het zou dan in eerste instantie een kenmerk zijn van het Document en niet van de Zaak. </w:t>
      </w:r>
    </w:p>
    <w:p w:rsidR="00042D72" w:rsidRPr="00DD0F4F" w:rsidRDefault="00042D72" w:rsidP="00232D48">
      <w:pPr>
        <w:rPr>
          <w:lang w:val="nl-NL"/>
        </w:rPr>
      </w:pPr>
      <w:r w:rsidRPr="00DD0F4F">
        <w:rPr>
          <w:lang w:val="nl-NL"/>
        </w:rPr>
        <w:t xml:space="preserve">Geoordeeld is dat het toch een zaakkenmerk blijft. In regelgeving is inderdaad bepaald welk  type document hoe lang bewaard moet blijven. Dat is evenwel niet alleen afhankelijk van het documentype zelf maar ook van de context waarin het document behandeld is. Zo hoeft een aanvraagformulier bij een afgewezen vergunningaanvraag minder lang bewaard te worden dan hetzelfde aanvraagformulier bij een verleende vergunning. Dat leidt dus tot een uitgebreide afleiding van de bewaartermijn. Daarbij speelt het resultaat van de behandeling een belangrijke rol. </w:t>
      </w:r>
      <w:r w:rsidRPr="00DD0F4F">
        <w:rPr>
          <w:lang w:val="nl-NL"/>
        </w:rPr>
        <w:br/>
      </w:r>
      <w:r w:rsidR="00650FA0" w:rsidRPr="00DD0F4F">
        <w:rPr>
          <w:lang w:val="nl-NL"/>
        </w:rPr>
        <w:t>Overigens hebben we wel in de mogelijkheid voorzien dat een individueel document in een zaakdossier een bewaartermijn kan hebben die afwijkt van de bewaartermijn van het zaakdossier als geheel</w:t>
      </w:r>
      <w:r w:rsidR="00232D48" w:rsidRPr="00DD0F4F">
        <w:rPr>
          <w:lang w:val="nl-NL"/>
        </w:rPr>
        <w:t xml:space="preserve"> (zie par. 2.</w:t>
      </w:r>
      <w:r w:rsidR="002D46B6" w:rsidRPr="00DD0F4F">
        <w:rPr>
          <w:lang w:val="nl-NL"/>
        </w:rPr>
        <w:t>5.</w:t>
      </w:r>
      <w:r w:rsidR="00232D48" w:rsidRPr="00DD0F4F">
        <w:rPr>
          <w:lang w:val="nl-NL"/>
        </w:rPr>
        <w:t>4).</w:t>
      </w:r>
      <w:r w:rsidRPr="00DD0F4F">
        <w:rPr>
          <w:lang w:val="nl-NL"/>
        </w:rPr>
        <w:t xml:space="preserve"> </w:t>
      </w:r>
    </w:p>
    <w:p w:rsidR="00A651AF" w:rsidRPr="00DD0F4F" w:rsidRDefault="0020184D" w:rsidP="00A651AF">
      <w:pPr>
        <w:rPr>
          <w:rFonts w:asciiTheme="majorHAnsi" w:hAnsiTheme="majorHAnsi"/>
          <w:b/>
          <w:color w:val="E36C0A" w:themeColor="accent6" w:themeShade="BF"/>
          <w:lang w:val="nl-NL"/>
        </w:rPr>
      </w:pPr>
      <w:r w:rsidRPr="00DD0F4F">
        <w:rPr>
          <w:rFonts w:asciiTheme="majorHAnsi" w:hAnsiTheme="majorHAnsi"/>
          <w:b/>
          <w:color w:val="E36C0A" w:themeColor="accent6" w:themeShade="BF"/>
          <w:lang w:val="nl-NL"/>
        </w:rPr>
        <w:t>Opnemen zaaktype-specifieke kenmerken</w:t>
      </w:r>
    </w:p>
    <w:p w:rsidR="0020184D" w:rsidRPr="00DD0F4F" w:rsidRDefault="0020184D" w:rsidP="0020184D">
      <w:pPr>
        <w:rPr>
          <w:lang w:val="nl-NL"/>
        </w:rPr>
      </w:pPr>
      <w:r w:rsidRPr="00DD0F4F">
        <w:rPr>
          <w:lang w:val="nl-NL"/>
        </w:rPr>
        <w:t>Vanuit diverse kanten komt de roep om het mogelijk te maken om per zaaktype d.w.z. voor alle zaken van een zaaktype, inhoudelijk specifieke eigenschappen te kunnen uitwisselen en dus op te nemen in het RGBZ. Voorbeelden daarvan zijn het soort boom ('Eik') en de dikte van de boom ('30 cm') bij zaken van het type 'Behandelen aanvraag kapvergunning' en het soort evenement ('straatfeest') en datum van het evenement ('30 mei 2012') bij zaken van het type 'Behandelen aanvraag evenementenvergunning').</w:t>
      </w:r>
    </w:p>
    <w:p w:rsidR="0020184D" w:rsidRPr="00DD0F4F" w:rsidRDefault="0020184D" w:rsidP="0020184D">
      <w:pPr>
        <w:rPr>
          <w:lang w:val="nl-NL"/>
        </w:rPr>
      </w:pPr>
      <w:r w:rsidRPr="00DD0F4F">
        <w:rPr>
          <w:lang w:val="nl-NL"/>
        </w:rPr>
        <w:t xml:space="preserve"> Een dergelijke eigenschap kan omschreven worden als 'een relevant  inhoudelijk gegeven dat bij zaken van een zaaktype geregistreerd moet kunnen worden en geen standaard kenmerk is van een zaak'. Eigenschappen zijn dus specifiek voor zaken van een bepaald type. De ZTC 2.0 gaat mogelijkheden bieden om per zaaktype deze behoefte te kunnen specificeren.</w:t>
      </w:r>
    </w:p>
    <w:p w:rsidR="0020184D" w:rsidRPr="00DD0F4F" w:rsidRDefault="0020184D" w:rsidP="0020184D">
      <w:pPr>
        <w:rPr>
          <w:lang w:val="nl-NL"/>
        </w:rPr>
      </w:pPr>
      <w:r w:rsidRPr="00DD0F4F">
        <w:rPr>
          <w:lang w:val="nl-NL"/>
        </w:rPr>
        <w:t>Geoordeeld is dat dergelijke zaaktype-specifieke gegevens niet in het RGBZ opgenomen moeten worden. Het RGBZ is generiek, d.w.z. zaak- en zaaktype-onafhankelijk, en moet dat blijven aangezien dat de ‘scope’ van het RGBZ is. Bovendien, elk zaaktype-specifiek gegeven moet gespecificeerd worden. Het generiek modelleren van dergelijke gegevens in het RGBZ biedt hiervoor onvoldoende mogelijkheden. Voor het specifiek modelleren van dergelijke gegevens is het RGBZ niet bedoeld. Dat dient plaats te vinden in een desbetreffend sector-informatiemodel.</w:t>
      </w:r>
    </w:p>
    <w:p w:rsidR="0020184D" w:rsidRPr="00DD0F4F" w:rsidRDefault="0020184D" w:rsidP="0020184D">
      <w:pPr>
        <w:rPr>
          <w:lang w:val="nl-NL"/>
        </w:rPr>
      </w:pPr>
      <w:r w:rsidRPr="00DD0F4F">
        <w:rPr>
          <w:lang w:val="nl-NL"/>
        </w:rPr>
        <w:t xml:space="preserve">Wel onderkend wordt de behoefte aan uitwisseling van dergelijke gegevens in combinatie met generieke zaakgegevens. </w:t>
      </w:r>
      <w:r w:rsidR="00232D48" w:rsidRPr="00DD0F4F">
        <w:rPr>
          <w:lang w:val="nl-NL"/>
        </w:rPr>
        <w:t>D</w:t>
      </w:r>
      <w:r w:rsidRPr="00DD0F4F">
        <w:rPr>
          <w:lang w:val="nl-NL"/>
        </w:rPr>
        <w:t xml:space="preserve">e oplossing daarvoor </w:t>
      </w:r>
      <w:r w:rsidR="00232D48" w:rsidRPr="00DD0F4F">
        <w:rPr>
          <w:lang w:val="nl-NL"/>
        </w:rPr>
        <w:t>wordt geboden</w:t>
      </w:r>
      <w:r w:rsidRPr="00DD0F4F">
        <w:rPr>
          <w:lang w:val="nl-NL"/>
        </w:rPr>
        <w:t xml:space="preserve"> in StUF</w:t>
      </w:r>
      <w:r w:rsidR="00232D48" w:rsidRPr="00DD0F4F">
        <w:rPr>
          <w:lang w:val="nl-NL"/>
        </w:rPr>
        <w:t>-ZKN</w:t>
      </w:r>
      <w:r w:rsidRPr="00DD0F4F">
        <w:rPr>
          <w:lang w:val="nl-NL"/>
        </w:rPr>
        <w:t xml:space="preserve">, gebruik makend van </w:t>
      </w:r>
      <w:r w:rsidR="00232D48" w:rsidRPr="00DD0F4F">
        <w:rPr>
          <w:lang w:val="nl-NL"/>
        </w:rPr>
        <w:t>nieuwe functionaliteiten van de</w:t>
      </w:r>
      <w:r w:rsidRPr="00DD0F4F">
        <w:rPr>
          <w:lang w:val="nl-NL"/>
        </w:rPr>
        <w:t xml:space="preserve"> StUF-</w:t>
      </w:r>
      <w:r w:rsidR="00232D48" w:rsidRPr="00DD0F4F">
        <w:rPr>
          <w:lang w:val="nl-NL"/>
        </w:rPr>
        <w:t>onderlaag</w:t>
      </w:r>
      <w:r w:rsidRPr="00DD0F4F">
        <w:rPr>
          <w:lang w:val="nl-NL"/>
        </w:rPr>
        <w:t>.</w:t>
      </w:r>
      <w:r w:rsidR="00232D48" w:rsidRPr="00DD0F4F">
        <w:rPr>
          <w:lang w:val="nl-NL"/>
        </w:rPr>
        <w:t xml:space="preserve"> Om StUF-ZKN ook op dit punt aan te laten sluiten op </w:t>
      </w:r>
      <w:r w:rsidR="00232D48" w:rsidRPr="00DD0F4F">
        <w:rPr>
          <w:lang w:val="nl-NL"/>
        </w:rPr>
        <w:lastRenderedPageBreak/>
        <w:t>het RGBZ hebben we de zaaktypespecifieke eigenschappen als ‘container’ gemodelleerd in het RGBZ (zie par. 2.</w:t>
      </w:r>
      <w:r w:rsidR="002D46B6" w:rsidRPr="00DD0F4F">
        <w:rPr>
          <w:lang w:val="nl-NL"/>
        </w:rPr>
        <w:t>1</w:t>
      </w:r>
      <w:r w:rsidR="00003779" w:rsidRPr="00DD0F4F">
        <w:rPr>
          <w:lang w:val="nl-NL"/>
        </w:rPr>
        <w:t>4</w:t>
      </w:r>
      <w:r w:rsidR="00232D48" w:rsidRPr="00DD0F4F">
        <w:rPr>
          <w:lang w:val="nl-NL"/>
        </w:rPr>
        <w:t>.6).</w:t>
      </w:r>
      <w:r w:rsidRPr="00DD0F4F">
        <w:rPr>
          <w:lang w:val="nl-NL"/>
        </w:rPr>
        <w:t xml:space="preserve"> </w:t>
      </w:r>
    </w:p>
    <w:p w:rsidR="00054557" w:rsidRPr="00DD0F4F" w:rsidRDefault="00054557" w:rsidP="0020184D">
      <w:pPr>
        <w:rPr>
          <w:rFonts w:asciiTheme="majorHAnsi" w:hAnsiTheme="majorHAnsi"/>
          <w:b/>
          <w:color w:val="E36C0A" w:themeColor="accent6" w:themeShade="BF"/>
          <w:lang w:val="nl-NL"/>
        </w:rPr>
      </w:pPr>
      <w:r w:rsidRPr="00DD0F4F">
        <w:rPr>
          <w:rFonts w:asciiTheme="majorHAnsi" w:hAnsiTheme="majorHAnsi"/>
          <w:b/>
          <w:color w:val="E36C0A" w:themeColor="accent6" w:themeShade="BF"/>
          <w:lang w:val="nl-NL"/>
        </w:rPr>
        <w:t>Checklisten en activiteiten</w:t>
      </w:r>
      <w:r w:rsidR="00F73CAD" w:rsidRPr="00DD0F4F">
        <w:rPr>
          <w:rFonts w:asciiTheme="majorHAnsi" w:hAnsiTheme="majorHAnsi"/>
          <w:b/>
          <w:color w:val="E36C0A" w:themeColor="accent6" w:themeShade="BF"/>
          <w:lang w:val="nl-NL"/>
        </w:rPr>
        <w:t xml:space="preserve"> opnemen</w:t>
      </w:r>
    </w:p>
    <w:p w:rsidR="00054557" w:rsidRPr="00DD0F4F" w:rsidRDefault="00401C6B" w:rsidP="0020184D">
      <w:pPr>
        <w:rPr>
          <w:lang w:val="nl-NL"/>
        </w:rPr>
      </w:pPr>
      <w:r w:rsidRPr="00DD0F4F">
        <w:rPr>
          <w:lang w:val="nl-NL"/>
        </w:rPr>
        <w:t>Veel zaaksystemen hebben de mogelijkheid stappen, activiteiten en/of taken uit te zetten onder een bepaald zaaktype, anderen werken met checklisten. Overwogen is om activiteiten en checklisten bij een zaak op te nemen in het RGBZ. Besloten is om hiervan af te zien. Het RGBZ richt zich op het uitwisselen van informatie waarmee vanuit het perspectief van de klant en van de organisatie als geheel de voortgang van de zaak gestuurd en gevolgd kan worden. Statussen zijn daarbij de mijlpalen om partijen te informeren. Het RGBZ is niet bedoeld  om  ‘het back-office’ te ondersteun</w:t>
      </w:r>
      <w:r w:rsidR="003C6417" w:rsidRPr="00DD0F4F">
        <w:rPr>
          <w:lang w:val="nl-NL"/>
        </w:rPr>
        <w:t>en</w:t>
      </w:r>
      <w:r w:rsidRPr="00DD0F4F">
        <w:rPr>
          <w:lang w:val="nl-NL"/>
        </w:rPr>
        <w:t xml:space="preserve"> om van een status naar een volgende status te komen (“het is geen workflow-systematiek”). Dergelijke ondersteuning kan in zaaksystemen geboden worden, informatie daarover wordt niet uitgewisseld want is vanuit de scope van het RGBZ niet relevant.   </w:t>
      </w:r>
    </w:p>
    <w:p w:rsidR="00F1179F" w:rsidRPr="00DD0F4F" w:rsidRDefault="00107D49" w:rsidP="00F1179F">
      <w:pPr>
        <w:rPr>
          <w:lang w:val="nl-NL"/>
        </w:rPr>
      </w:pPr>
      <w:r w:rsidRPr="00DD0F4F">
        <w:rPr>
          <w:lang w:val="nl-NL"/>
        </w:rPr>
        <w:t>Overigens gaat de ZTC wel ondersteuning bieden voor checklisten. Dit vindt plaats vanuit de optiek van besturing van zaakuitoefening. Juist op dit punt zit het verschil in scope tussen RGBZ en ZTC.</w:t>
      </w:r>
    </w:p>
    <w:p w:rsidR="00F73CAD" w:rsidRPr="00DD0F4F" w:rsidRDefault="00F73CAD" w:rsidP="00F1179F">
      <w:pPr>
        <w:rPr>
          <w:rFonts w:asciiTheme="majorHAnsi" w:hAnsiTheme="majorHAnsi"/>
          <w:b/>
          <w:color w:val="E36C0A" w:themeColor="accent6" w:themeShade="BF"/>
          <w:lang w:val="nl-NL"/>
        </w:rPr>
      </w:pPr>
      <w:r w:rsidRPr="00DD0F4F">
        <w:rPr>
          <w:rFonts w:asciiTheme="majorHAnsi" w:hAnsiTheme="majorHAnsi"/>
          <w:b/>
          <w:color w:val="E36C0A" w:themeColor="accent6" w:themeShade="BF"/>
          <w:lang w:val="nl-NL"/>
        </w:rPr>
        <w:t>Startdatum zaak optioneel</w:t>
      </w:r>
    </w:p>
    <w:p w:rsidR="00F73CAD" w:rsidRPr="00DD0F4F" w:rsidRDefault="009946C9" w:rsidP="00F73CAD">
      <w:pPr>
        <w:rPr>
          <w:lang w:val="nl-NL"/>
        </w:rPr>
      </w:pPr>
      <w:r w:rsidRPr="00DD0F4F">
        <w:rPr>
          <w:lang w:val="nl-NL"/>
        </w:rPr>
        <w:t xml:space="preserve">Het zaak-gegeven Startdatum moet voorzien zijn van een waarde. De </w:t>
      </w:r>
      <w:r w:rsidR="00F73CAD" w:rsidRPr="00DD0F4F">
        <w:rPr>
          <w:lang w:val="nl-NL"/>
        </w:rPr>
        <w:t xml:space="preserve">definitie </w:t>
      </w:r>
      <w:r w:rsidRPr="00DD0F4F">
        <w:rPr>
          <w:lang w:val="nl-NL"/>
        </w:rPr>
        <w:t>van de attribuutsoort is</w:t>
      </w:r>
      <w:r w:rsidR="00F73CAD" w:rsidRPr="00DD0F4F">
        <w:rPr>
          <w:lang w:val="nl-NL"/>
        </w:rPr>
        <w:t xml:space="preserve"> 'De datum waarop met de uitvoering van de zaak is gestart'.</w:t>
      </w:r>
      <w:r w:rsidRPr="00DD0F4F">
        <w:rPr>
          <w:lang w:val="nl-NL"/>
        </w:rPr>
        <w:t xml:space="preserve"> Als interpretatie van deze definitie wordt geponeerd dat “een </w:t>
      </w:r>
      <w:r w:rsidR="00F73CAD" w:rsidRPr="00DD0F4F">
        <w:rPr>
          <w:lang w:val="nl-NL"/>
        </w:rPr>
        <w:t>zaak ook kan bestaan zonder startdatum. De zaak kan al aanwezig zijn in het zakenmagazijn, zonder dat de uitvoering van de zaak al gestart is.</w:t>
      </w:r>
      <w:r w:rsidRPr="00DD0F4F">
        <w:rPr>
          <w:lang w:val="nl-NL"/>
        </w:rPr>
        <w:t xml:space="preserve">” Voorgesteld is </w:t>
      </w:r>
      <w:r w:rsidR="00F73CAD" w:rsidRPr="00DD0F4F">
        <w:rPr>
          <w:lang w:val="nl-NL"/>
        </w:rPr>
        <w:t xml:space="preserve">om </w:t>
      </w:r>
      <w:r w:rsidRPr="00DD0F4F">
        <w:rPr>
          <w:lang w:val="nl-NL"/>
        </w:rPr>
        <w:t>dit attribuutsoort</w:t>
      </w:r>
      <w:r w:rsidR="00F73CAD" w:rsidRPr="00DD0F4F">
        <w:rPr>
          <w:lang w:val="nl-NL"/>
        </w:rPr>
        <w:t xml:space="preserve"> als optioneel te definiëren. </w:t>
      </w:r>
      <w:r w:rsidRPr="00DD0F4F">
        <w:rPr>
          <w:lang w:val="nl-NL"/>
        </w:rPr>
        <w:t>Het zaak-gegeven R</w:t>
      </w:r>
      <w:r w:rsidR="00F73CAD" w:rsidRPr="00DD0F4F">
        <w:rPr>
          <w:lang w:val="nl-NL"/>
        </w:rPr>
        <w:t>egistratiedatum van de zaak blijft daarentegen wel verplicht.</w:t>
      </w:r>
    </w:p>
    <w:p w:rsidR="009946C9" w:rsidRPr="00DD0F4F" w:rsidRDefault="009946C9" w:rsidP="00F73CAD">
      <w:pPr>
        <w:rPr>
          <w:lang w:val="nl-NL"/>
        </w:rPr>
      </w:pPr>
      <w:r w:rsidRPr="00DD0F4F">
        <w:rPr>
          <w:lang w:val="nl-NL"/>
        </w:rPr>
        <w:t xml:space="preserve">Van dit voorstel is afgezien. Het RGBZ is gericht op het uitwisselen van gegevens van onderhanden zaken. Onder meer om te kunnen sturen op de voortgang van de behandeling van zaken en die voortgang te bewaken. Een onderhanden zaak moet gestart zijn en kent dus een startdatum. </w:t>
      </w:r>
      <w:r w:rsidR="00394E66" w:rsidRPr="00DD0F4F">
        <w:rPr>
          <w:lang w:val="nl-NL"/>
        </w:rPr>
        <w:t xml:space="preserve">Van </w:t>
      </w:r>
      <w:r w:rsidRPr="00DD0F4F">
        <w:rPr>
          <w:lang w:val="nl-NL"/>
        </w:rPr>
        <w:t xml:space="preserve"> zaken zonder startdatum valt de voortgang niet te bewaken. </w:t>
      </w:r>
    </w:p>
    <w:p w:rsidR="00394E66" w:rsidRPr="00DD0F4F" w:rsidRDefault="00394E66" w:rsidP="00F73CAD">
      <w:pPr>
        <w:rPr>
          <w:lang w:val="nl-NL"/>
        </w:rPr>
      </w:pPr>
      <w:r w:rsidRPr="00DD0F4F">
        <w:rPr>
          <w:lang w:val="nl-NL"/>
        </w:rPr>
        <w:t xml:space="preserve">Het staat partijen vrij om in hun zaaksysteem of andere registraties zaken zonder startdatum te registreren mits informatie hierover niet op basis van het RGBZ cq. met StUF-Zkn uitgewisseld wordt. </w:t>
      </w:r>
    </w:p>
    <w:p w:rsidR="00F1179F" w:rsidRPr="00DD0F4F" w:rsidRDefault="00F1179F" w:rsidP="00F1179F">
      <w:pPr>
        <w:rPr>
          <w:lang w:val="nl-NL"/>
        </w:rPr>
      </w:pPr>
    </w:p>
    <w:p w:rsidR="00964A60" w:rsidRPr="00DD0F4F" w:rsidRDefault="00964A60">
      <w:pPr>
        <w:rPr>
          <w:lang w:val="nl-NL"/>
        </w:rPr>
      </w:pPr>
      <w:r w:rsidRPr="00DD0F4F">
        <w:rPr>
          <w:lang w:val="nl-NL"/>
        </w:rPr>
        <w:br w:type="page"/>
      </w:r>
    </w:p>
    <w:p w:rsidR="00964A60" w:rsidRDefault="00964A60" w:rsidP="00964A60">
      <w:pPr>
        <w:pStyle w:val="Kop1"/>
        <w:numPr>
          <w:ilvl w:val="0"/>
          <w:numId w:val="0"/>
        </w:numPr>
      </w:pPr>
      <w:bookmarkStart w:id="9640" w:name="_Toc398129710"/>
      <w:r>
        <w:lastRenderedPageBreak/>
        <w:t>Bijlage 1: Leden werkgroep doorontwikkeling RGBZ</w:t>
      </w:r>
      <w:bookmarkEnd w:id="9640"/>
    </w:p>
    <w:p w:rsidR="00A27770" w:rsidRDefault="00A27770" w:rsidP="00A27770"/>
    <w:p w:rsidR="00A27770" w:rsidRDefault="00A27770" w:rsidP="00A27770">
      <w:pPr>
        <w:pStyle w:val="Lijstalinea"/>
        <w:numPr>
          <w:ilvl w:val="0"/>
          <w:numId w:val="33"/>
        </w:numPr>
      </w:pPr>
      <w:r>
        <w:t>Rindert Dijkstra</w:t>
      </w:r>
      <w:r>
        <w:tab/>
        <w:t>(Gemeente Apeldoorn)</w:t>
      </w:r>
    </w:p>
    <w:p w:rsidR="00A27770" w:rsidRPr="00DD0F4F" w:rsidRDefault="00A27770" w:rsidP="00A27770">
      <w:pPr>
        <w:pStyle w:val="Lijstalinea"/>
        <w:numPr>
          <w:ilvl w:val="0"/>
          <w:numId w:val="33"/>
        </w:numPr>
        <w:rPr>
          <w:lang w:val="nl-NL"/>
        </w:rPr>
      </w:pPr>
      <w:r w:rsidRPr="00DD0F4F">
        <w:rPr>
          <w:lang w:val="nl-NL"/>
        </w:rPr>
        <w:t>Brenda de Graaf (Gemeente Den Haag)</w:t>
      </w:r>
    </w:p>
    <w:p w:rsidR="00A27770" w:rsidRPr="00DD0F4F" w:rsidRDefault="00A27770" w:rsidP="00A27770">
      <w:pPr>
        <w:pStyle w:val="Lijstalinea"/>
        <w:numPr>
          <w:ilvl w:val="0"/>
          <w:numId w:val="33"/>
        </w:numPr>
        <w:rPr>
          <w:lang w:val="nl-NL"/>
        </w:rPr>
      </w:pPr>
      <w:r w:rsidRPr="00DD0F4F">
        <w:rPr>
          <w:lang w:val="nl-NL"/>
        </w:rPr>
        <w:t>Alexander van Holstein (Gemeente Tilburg)</w:t>
      </w:r>
    </w:p>
    <w:p w:rsidR="00A27770" w:rsidRDefault="00A27770" w:rsidP="00A27770">
      <w:pPr>
        <w:pStyle w:val="Lijstalinea"/>
        <w:numPr>
          <w:ilvl w:val="0"/>
          <w:numId w:val="33"/>
        </w:numPr>
      </w:pPr>
      <w:r>
        <w:t>Adri Paap (Gemeente Woerden)</w:t>
      </w:r>
    </w:p>
    <w:p w:rsidR="00A27770" w:rsidRDefault="00A27770" w:rsidP="00A27770">
      <w:pPr>
        <w:pStyle w:val="Lijstalinea"/>
        <w:numPr>
          <w:ilvl w:val="0"/>
          <w:numId w:val="33"/>
        </w:numPr>
      </w:pPr>
      <w:r>
        <w:t>Annemiek Droogh (Waarderingskamer)</w:t>
      </w:r>
    </w:p>
    <w:p w:rsidR="00A27770" w:rsidRDefault="00A27770" w:rsidP="00A27770">
      <w:pPr>
        <w:pStyle w:val="Lijstalinea"/>
        <w:numPr>
          <w:ilvl w:val="0"/>
          <w:numId w:val="33"/>
        </w:numPr>
      </w:pPr>
      <w:r>
        <w:t>Roel de Bruin (Centric)</w:t>
      </w:r>
    </w:p>
    <w:p w:rsidR="00A27770" w:rsidRDefault="00A27770" w:rsidP="00A27770">
      <w:pPr>
        <w:pStyle w:val="Lijstalinea"/>
        <w:numPr>
          <w:ilvl w:val="0"/>
          <w:numId w:val="33"/>
        </w:numPr>
      </w:pPr>
      <w:r>
        <w:t>Theo Raets (Circle)</w:t>
      </w:r>
    </w:p>
    <w:p w:rsidR="00A27770" w:rsidRDefault="00A27770" w:rsidP="00A27770">
      <w:pPr>
        <w:pStyle w:val="Lijstalinea"/>
        <w:numPr>
          <w:ilvl w:val="0"/>
          <w:numId w:val="33"/>
        </w:numPr>
      </w:pPr>
      <w:r>
        <w:t>Jurgen Aarden (Gouw IT)</w:t>
      </w:r>
    </w:p>
    <w:p w:rsidR="00A27770" w:rsidRDefault="00A27770" w:rsidP="00A27770">
      <w:pPr>
        <w:pStyle w:val="Lijstalinea"/>
        <w:numPr>
          <w:ilvl w:val="0"/>
          <w:numId w:val="33"/>
        </w:numPr>
      </w:pPr>
      <w:r>
        <w:t>Robert Parhonyi (InterAccess)</w:t>
      </w:r>
    </w:p>
    <w:p w:rsidR="00A27770" w:rsidRDefault="00A27770" w:rsidP="00A27770">
      <w:pPr>
        <w:pStyle w:val="Lijstalinea"/>
        <w:numPr>
          <w:ilvl w:val="0"/>
          <w:numId w:val="33"/>
        </w:numPr>
      </w:pPr>
      <w:r>
        <w:t>Dennis de Wit (PinkRoccade)</w:t>
      </w:r>
    </w:p>
    <w:p w:rsidR="00A27770" w:rsidRDefault="00A27770" w:rsidP="00A27770">
      <w:pPr>
        <w:pStyle w:val="Lijstalinea"/>
        <w:numPr>
          <w:ilvl w:val="0"/>
          <w:numId w:val="33"/>
        </w:numPr>
      </w:pPr>
      <w:r>
        <w:t>Bastiaan Ligt (RoXit)</w:t>
      </w:r>
    </w:p>
    <w:p w:rsidR="00A27770" w:rsidRDefault="00A27770" w:rsidP="00A27770">
      <w:pPr>
        <w:pStyle w:val="Lijstalinea"/>
        <w:numPr>
          <w:ilvl w:val="0"/>
          <w:numId w:val="33"/>
        </w:numPr>
      </w:pPr>
      <w:r>
        <w:t>Ellen Debats (KING)</w:t>
      </w:r>
    </w:p>
    <w:p w:rsidR="00A27770" w:rsidRDefault="00A27770" w:rsidP="00A27770">
      <w:pPr>
        <w:pStyle w:val="Lijstalinea"/>
        <w:numPr>
          <w:ilvl w:val="0"/>
          <w:numId w:val="33"/>
        </w:numPr>
      </w:pPr>
      <w:r>
        <w:t xml:space="preserve">Arjan Kloosterboer (KING; redacteur) </w:t>
      </w:r>
    </w:p>
    <w:p w:rsidR="00F1179F" w:rsidRDefault="00F1179F" w:rsidP="00F1179F"/>
    <w:p w:rsidR="00420D09" w:rsidRPr="00F1179F" w:rsidRDefault="00420D09" w:rsidP="00F1179F">
      <w:pPr>
        <w:sectPr w:rsidR="00420D09" w:rsidRPr="00F1179F" w:rsidSect="0015040A">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titlePg/>
          <w:docGrid w:linePitch="360"/>
        </w:sectPr>
      </w:pPr>
    </w:p>
    <w:p w:rsidR="00E555FF" w:rsidRDefault="00C34301" w:rsidP="00E555FF">
      <w:pPr>
        <w:pStyle w:val="Kop1"/>
        <w:numPr>
          <w:ilvl w:val="0"/>
          <w:numId w:val="0"/>
        </w:numPr>
      </w:pPr>
      <w:bookmarkStart w:id="9641" w:name="_Toc398129711"/>
      <w:r>
        <w:lastRenderedPageBreak/>
        <w:t xml:space="preserve">Bijlage </w:t>
      </w:r>
      <w:r w:rsidR="0009458E">
        <w:t>2</w:t>
      </w:r>
      <w:r>
        <w:t>: Informatie</w:t>
      </w:r>
      <w:r w:rsidR="00E555FF">
        <w:t>objectomschrijvingen generiek</w:t>
      </w:r>
      <w:bookmarkEnd w:id="9641"/>
    </w:p>
    <w:p w:rsidR="00E555FF" w:rsidRPr="00DD0F4F" w:rsidRDefault="00E555FF" w:rsidP="00A02BEA">
      <w:pPr>
        <w:rPr>
          <w:lang w:val="nl-NL"/>
        </w:rPr>
      </w:pPr>
      <w:r w:rsidRPr="00DD0F4F">
        <w:rPr>
          <w:lang w:val="nl-NL"/>
        </w:rPr>
        <w:t>Hieronder vermelden we de gewijzigde waardenlijst.</w:t>
      </w:r>
    </w:p>
    <w:tbl>
      <w:tblPr>
        <w:tblW w:w="14175" w:type="dxa"/>
        <w:tblInd w:w="55" w:type="dxa"/>
        <w:tblCellMar>
          <w:left w:w="70" w:type="dxa"/>
          <w:right w:w="70" w:type="dxa"/>
        </w:tblCellMar>
        <w:tblLook w:val="04A0" w:firstRow="1" w:lastRow="0" w:firstColumn="1" w:lastColumn="0" w:noHBand="0" w:noVBand="1"/>
      </w:tblPr>
      <w:tblGrid>
        <w:gridCol w:w="2283"/>
        <w:gridCol w:w="2127"/>
        <w:gridCol w:w="1134"/>
        <w:gridCol w:w="3777"/>
        <w:gridCol w:w="2885"/>
        <w:gridCol w:w="1969"/>
      </w:tblGrid>
      <w:tr w:rsidR="00E555FF" w:rsidRPr="00E555FF" w:rsidTr="00E555FF">
        <w:trPr>
          <w:trHeight w:val="300"/>
          <w:tblHeader/>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Pr>
                <w:rFonts w:ascii="Calibri" w:eastAsia="Times New Roman" w:hAnsi="Calibri" w:cs="Times New Roman"/>
                <w:b/>
                <w:bCs/>
                <w:color w:val="000000"/>
                <w:lang w:eastAsia="nl-NL"/>
              </w:rPr>
              <w:t>T</w:t>
            </w:r>
            <w:r w:rsidRPr="00E555FF">
              <w:rPr>
                <w:rFonts w:ascii="Calibri" w:eastAsia="Times New Roman" w:hAnsi="Calibri" w:cs="Times New Roman"/>
                <w:b/>
                <w:bCs/>
                <w:color w:val="000000"/>
                <w:lang w:eastAsia="nl-NL"/>
              </w:rPr>
              <w:t>ype</w:t>
            </w:r>
            <w:r>
              <w:rPr>
                <w:rFonts w:ascii="Calibri" w:eastAsia="Times New Roman" w:hAnsi="Calibri" w:cs="Times New Roman"/>
                <w:b/>
                <w:bCs/>
                <w:color w:val="000000"/>
                <w:lang w:eastAsia="nl-NL"/>
              </w:rPr>
              <w:t>-omschrijving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NEN-hierarchie</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Herkomst</w:t>
            </w: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Definitie</w:t>
            </w: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Opmerking</w:t>
            </w: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Wijziging</w:t>
            </w: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Advies</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Advies</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Uitwerking van een mening of aanbeveling over een bepaald(e) object, subject, handeling, proces of dienst.</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Voorstel</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Advies &gt; Voorstel</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Aanbeveling over de wijze van handelen ten aanzien van een bepaald object, subject, handeling, proces of dienst.</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Voordracht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Advies &gt; Voorstel &gt;  Voordracht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Voorstel voor het toekennen van een functie of bevoegdheden aan een persoon.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Afbeelding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Afbeelding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dat op tweedimensionale wijze een object, persoon of situatie weergeeft.</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Film</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Afbeelding &gt; Film</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Met optische middelen en met behulp van fotografische technieken vervaardigd bewegend beeld. </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rsidTr="00E555FF">
        <w:trPr>
          <w:trHeight w:val="15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Foto</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Afbeelding &gt; Foto</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Met optische middelen en met behulp van fotografische technieken vervaardigde afbeelding. Voorbeelden van fysieke vormen van een foto zijn negatief, diapositief, microfilm, afdruk (op een analoge drager), digitale foto.</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Grafiek</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Afbeelding &gt; Grafiek</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Grafische weergave van de relatie tussen variabelen.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15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Kaart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Afbeelding &gt; Kaart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Gegeneraliseerde afbeelding (van een deel) van het aardoppervlak. </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Meestal zijn kaarten op schaal; thematische kaarten hoeven niet noodzakelijkerwijs op schaal te zijn. Kaarten met een schaal groter dan 1:10.000 worden plattegrond genoemd. Een aantal kaarten verenigd in een band is een kaartboek of een atlas.</w:t>
            </w: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Hernoeming van 'Kaart (geografisch)</w:t>
            </w: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Tekening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Afbeelding &gt; Tekening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Afbeelding van een of meer objecten of personen vervaardigd door middel van een manuele techniek.</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Hernoeming van 'Tekening (overig)'</w:t>
            </w:r>
          </w:p>
        </w:tc>
      </w:tr>
      <w:tr w:rsidR="00E555FF" w:rsidRPr="005E066D" w:rsidTr="00E555FF">
        <w:trPr>
          <w:trHeight w:val="12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Technische tekening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Afbeelding &gt; Tekening &gt; Technische tekening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Tekening</w:t>
            </w:r>
            <w:r w:rsidRPr="00DD0F4F">
              <w:rPr>
                <w:rFonts w:ascii="Calibri" w:eastAsia="Times New Roman" w:hAnsi="Calibri" w:cs="Times New Roman"/>
                <w:color w:val="000000"/>
                <w:lang w:val="nl-NL" w:eastAsia="nl-NL"/>
              </w:rPr>
              <w:t xml:space="preserve"> op schaal van een bestaand of ontworpen object of situatie volgens de geldende normen en voorschriften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Hernoeming van 'Tekening (technisch)'</w:t>
            </w: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Agenda</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Agenda</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Overzicht waarin te verrichten activiteiten of in een vergadering te behandelen punten zijn vastgelegd.</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15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Beslissing van een persoon of organisatie die van algemene strekking is, inhoudende een publiek- of privaatrechtelijke rechtshandeling.</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Het gaat hier om besluiten in algemene zin, d.w.z. niet alleen van bestuursorganen. De Algemene Wet Bestuursrecht verstaat onder een besluit (art. 1.3): een schriftelijke beslissing van een bestuursorgaan, inhoudende een publiekrechtelijke rechtshandeling. </w:t>
            </w: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15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Beschikking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Beschikking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Beslissing van een persoon of organisatie die van specifieke strekking is, inhoudende een publiek- of privaatrechtelijke rechtshandeling. </w:t>
            </w: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DD0F4F">
              <w:rPr>
                <w:rFonts w:ascii="Calibri" w:eastAsia="Times New Roman" w:hAnsi="Calibri" w:cs="Times New Roman"/>
                <w:color w:val="000000"/>
                <w:lang w:val="nl-NL" w:eastAsia="nl-NL"/>
              </w:rPr>
              <w:t xml:space="preserve">De Algemen Wet Bestuursrecht verstaat onder een beschikking (art. 1.3): een besluit dat niet van algemene strekking is, met inbegrip van de afwijzing van een aanvraag daarvan. </w:t>
            </w:r>
            <w:r w:rsidRPr="00E555FF">
              <w:rPr>
                <w:rFonts w:ascii="Calibri" w:eastAsia="Times New Roman" w:hAnsi="Calibri" w:cs="Times New Roman"/>
                <w:color w:val="000000"/>
                <w:lang w:eastAsia="nl-NL"/>
              </w:rPr>
              <w:t>Hieronder vallen ook verlening, vernietiging, vaststelling en intrekking beschikkingen.</w:t>
            </w: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Benoeming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Beschikking &gt; Benoeming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Beschikking op basis waarvan een persoon wordt geautoriseerd bepaalde handelingen uit te voeren dan wel verrichtingen te doen.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Opdracht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Beschikking &gt; Opdracht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Beschrijving van de (al dan niet na te laten) handelingen waaraan in een latere periode behoort te worden voldaan.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12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Dwangbevel</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Beschikking &gt; Opdracht &gt; Dwangbevel</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Opdracht</w:t>
            </w:r>
            <w:r w:rsidRPr="00DD0F4F">
              <w:rPr>
                <w:rFonts w:ascii="Calibri" w:eastAsia="Times New Roman" w:hAnsi="Calibri" w:cs="Times New Roman"/>
                <w:color w:val="000000"/>
                <w:lang w:val="nl-NL" w:eastAsia="nl-NL"/>
              </w:rPr>
              <w:t xml:space="preserve"> uitgaande van een organisatie of functionaris met gezag bekleed aan een persoon, groep personen of organisatie, dat het bevel bevat iets te doen of na te laten.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Bron: Archiefterminologie voor Nederland en Vlaanderen (2003) (aldaar 'Bevelschrift' geheten)</w:t>
            </w: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Lastgeving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Beschikking &gt; Opdracht &gt; Lastgeving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De overeenkomst van </w:t>
            </w:r>
            <w:r w:rsidRPr="00DD0F4F">
              <w:rPr>
                <w:rFonts w:ascii="Calibri" w:eastAsia="Times New Roman" w:hAnsi="Calibri" w:cs="Times New Roman"/>
                <w:i/>
                <w:iCs/>
                <w:color w:val="000000"/>
                <w:lang w:val="nl-NL" w:eastAsia="nl-NL"/>
              </w:rPr>
              <w:t>opdracht</w:t>
            </w:r>
            <w:r w:rsidRPr="00DD0F4F">
              <w:rPr>
                <w:rFonts w:ascii="Calibri" w:eastAsia="Times New Roman" w:hAnsi="Calibri" w:cs="Times New Roman"/>
                <w:color w:val="000000"/>
                <w:lang w:val="nl-NL" w:eastAsia="nl-NL"/>
              </w:rPr>
              <w:t xml:space="preserve"> waarbij de ene partij, de lasthebber, zich jegens de andere partij, de lastgever, verbindt.</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Bron: art. 7:414 van het Burgerlijk Wetboek.</w:t>
            </w: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Vergunning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Beschikking &gt; Vergunning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Beschikking waarbij iets wordt toegestaan wat voordien verboden was.</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Norm</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Norm</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Vrijwillige afspraak tussen belanghebbende partijen over een product, dienst of proces. </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rsidTr="00E555FF">
        <w:trPr>
          <w:trHeight w:val="12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Regeling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Regeling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Beslissing van algemene strekking, afkomstig van het daartoe bevoegde overheidsorgaan, betreffende voorschriften die geen wetten in formele zin zijn.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12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Verordening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Verordening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Besluit van een lagere overheid bevattende een bindende (rechts)regel voor het uitvoeren en vormgeven van processen, handelingen, gedragingen, producten en/of diensten.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Voorschrift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Voorschrift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Besluit bevattende regels voor het uitvoeren en vormgeven van processen, handelingen, gedragingen, producten en/of diensten. </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12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Wet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Wet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Besluit van de centrale overheid bevattende een bindende (rechts)regel voor het uitvoeren en vormgeven van processen, handelingen, gedragingen, producten en/of diensten.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Hernoeming van 'Wetgeving'</w:t>
            </w:r>
          </w:p>
        </w:tc>
      </w:tr>
      <w:tr w:rsidR="00E555FF" w:rsidRPr="00E555FF"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Bevestiging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Bevestiging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waaruit blijkt dat een handeling heeft plaatsgevonden.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Ontvangstbevestiging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Bevestiging &gt; Ontvangstbevestiging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waarin de geadresseerde van een document aan de afzender daarvan laat blijken dat het desbetreffende document ontvangen is.</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Brief</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Brief</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in een door de traditie bepaalde vorm bestemd om aan degene aan wie het is gericht iets mede te delen.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Begeleidend Schrijven</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Brief &gt; Begeleidend Schrijven</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Document dat het ter beschikking stellen van een nota, een wetsvoorstel, een dienst of een product enz. </w:t>
            </w:r>
            <w:r w:rsidRPr="00DD0F4F">
              <w:rPr>
                <w:rFonts w:ascii="Calibri" w:eastAsia="Times New Roman" w:hAnsi="Calibri" w:cs="Times New Roman"/>
                <w:color w:val="000000"/>
                <w:lang w:val="nl-NL" w:eastAsia="nl-NL"/>
              </w:rPr>
              <w:lastRenderedPageBreak/>
              <w:t>begeleidt.</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Sollicitatiebrief</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Brief &gt; Sollicitatiebrief</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waarmee iemand de wens uit om voor bepaalde werkzaamheden een dienstverband aan te gaan.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Hernoeming van 'Sollicitatie'</w:t>
            </w: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Factuur</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Factuur</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Staat van verschuldigde kosten wegens geleverde goederen, diensten of werkzaamheden.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Een synoniem is o.a. 'Rekening'. </w:t>
            </w: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Identificatiebewijs</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Identificatiebewijs</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op basis waarvan de identiteit van een persoon  kan worden vastgesteld.</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Bericht waarin opgave wordt gedaan van (nog) te verrichten handelingen of een mening wordt gegeven.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Betalingsherinnering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 &gt; Betalingsherinnering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waarin wordt herinnerd een betaalopdracht tot uitvoer te (laten) brengen.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12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Brochure</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 &gt; Brochure</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Een </w:t>
            </w:r>
            <w:r w:rsidRPr="00DD0F4F">
              <w:rPr>
                <w:rFonts w:ascii="Calibri" w:eastAsia="Times New Roman" w:hAnsi="Calibri" w:cs="Times New Roman"/>
                <w:i/>
                <w:iCs/>
                <w:color w:val="000000"/>
                <w:lang w:val="nl-NL" w:eastAsia="nl-NL"/>
              </w:rPr>
              <w:t>mededeling</w:t>
            </w:r>
            <w:r w:rsidRPr="00DD0F4F">
              <w:rPr>
                <w:rFonts w:ascii="Calibri" w:eastAsia="Times New Roman" w:hAnsi="Calibri" w:cs="Times New Roman"/>
                <w:color w:val="000000"/>
                <w:lang w:val="nl-NL" w:eastAsia="nl-NL"/>
              </w:rPr>
              <w:t xml:space="preserve"> van beperkte omvang bevattende een algemene kennisgeving met informatieve tekst, veelal over aangeboden goederen en/of diensten.</w:t>
            </w: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DD0F4F">
              <w:rPr>
                <w:rFonts w:ascii="Calibri" w:eastAsia="Times New Roman" w:hAnsi="Calibri" w:cs="Times New Roman"/>
                <w:color w:val="000000"/>
                <w:lang w:val="nl-NL" w:eastAsia="nl-NL"/>
              </w:rPr>
              <w:t>Ontleend aan: Archiefterminologie voor Nederland en Vlaanderen (2003), Bekendmaking.</w:t>
            </w:r>
            <w:r w:rsidRPr="00DD0F4F">
              <w:rPr>
                <w:rFonts w:ascii="Calibri" w:eastAsia="Times New Roman" w:hAnsi="Calibri" w:cs="Times New Roman"/>
                <w:color w:val="000000"/>
                <w:lang w:val="nl-NL" w:eastAsia="nl-NL"/>
              </w:rPr>
              <w:br/>
            </w:r>
            <w:r w:rsidRPr="00E555FF">
              <w:rPr>
                <w:rFonts w:ascii="Calibri" w:eastAsia="Times New Roman" w:hAnsi="Calibri" w:cs="Times New Roman"/>
                <w:color w:val="000000"/>
                <w:lang w:eastAsia="nl-NL"/>
              </w:rPr>
              <w:t xml:space="preserve">Een synoniem is o.a. 'Folder'. </w:t>
            </w: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Checklist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 &gt; Checklist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Controlelijst</w:t>
            </w: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Circulaire</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 &gt; Circulaire</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Mededeling</w:t>
            </w:r>
            <w:r w:rsidRPr="00DD0F4F">
              <w:rPr>
                <w:rFonts w:ascii="Calibri" w:eastAsia="Times New Roman" w:hAnsi="Calibri" w:cs="Times New Roman"/>
                <w:color w:val="000000"/>
                <w:lang w:val="nl-NL" w:eastAsia="nl-NL"/>
              </w:rPr>
              <w:t xml:space="preserve"> aan meer dan één geadresseerde met dezelfde inhoud.</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Bron: Archiefterminologie voor Nederland en Vlaanderen (2003)</w:t>
            </w: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Herinnering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 &gt; Herinnering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Notitie</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 &gt; Notitie</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dat een beperkte en in de regel informele uiteenzetting over een bepaald onderwerp bevat.</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Persbericht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 &gt; Persbericht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Schriftelijke </w:t>
            </w:r>
            <w:r w:rsidRPr="00DD0F4F">
              <w:rPr>
                <w:rFonts w:ascii="Calibri" w:eastAsia="Times New Roman" w:hAnsi="Calibri" w:cs="Times New Roman"/>
                <w:i/>
                <w:iCs/>
                <w:color w:val="000000"/>
                <w:lang w:val="nl-NL" w:eastAsia="nl-NL"/>
              </w:rPr>
              <w:t>mededeling</w:t>
            </w:r>
            <w:r w:rsidRPr="00DD0F4F">
              <w:rPr>
                <w:rFonts w:ascii="Calibri" w:eastAsia="Times New Roman" w:hAnsi="Calibri" w:cs="Times New Roman"/>
                <w:color w:val="000000"/>
                <w:lang w:val="nl-NL" w:eastAsia="nl-NL"/>
              </w:rPr>
              <w:t xml:space="preserve"> aan de (nieuws)media.</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Statistische opgave</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 &gt; Statische opgave</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Mededeling</w:t>
            </w:r>
            <w:r w:rsidRPr="00DD0F4F">
              <w:rPr>
                <w:rFonts w:ascii="Calibri" w:eastAsia="Times New Roman" w:hAnsi="Calibri" w:cs="Times New Roman"/>
                <w:color w:val="000000"/>
                <w:lang w:val="nl-NL" w:eastAsia="nl-NL"/>
              </w:rPr>
              <w:t xml:space="preserve"> van cijfermatig berekende informatie over de stand van zaken of over handelingen gedurende een periode.</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waarin een kennisgeving, bericht, boodschap of verzoek is vastgelegd.</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12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Aangifte</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Aangifte</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Schriftelijke verklaring of schriftelijke neerslag van een kennisgeving van een handeling, een waarneming, een zaak of in bezit zijnde gelden en/of goederen.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12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Aanmelding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Aanmelding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volgend op een toezegging van participatie, of afname van een dienst of goederen, hetzij als mededinger of als gegadigde.</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Afmelding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Afmelding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waarin het niet honoreren van een kennisgeving, bericht, boodschap of verzoek is vastgelegd.</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Bekendmaking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Bekendmaking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Officiele </w:t>
            </w:r>
            <w:r w:rsidRPr="00DD0F4F">
              <w:rPr>
                <w:rFonts w:ascii="Calibri" w:eastAsia="Times New Roman" w:hAnsi="Calibri" w:cs="Times New Roman"/>
                <w:i/>
                <w:iCs/>
                <w:color w:val="000000"/>
                <w:lang w:val="nl-NL" w:eastAsia="nl-NL"/>
              </w:rPr>
              <w:t>melding</w:t>
            </w:r>
            <w:r w:rsidRPr="00DD0F4F">
              <w:rPr>
                <w:rFonts w:ascii="Calibri" w:eastAsia="Times New Roman" w:hAnsi="Calibri" w:cs="Times New Roman"/>
                <w:color w:val="000000"/>
                <w:lang w:val="nl-NL" w:eastAsia="nl-NL"/>
              </w:rPr>
              <w:t xml:space="preserve"> waarin iets ter algemene kennis wordt gebracht.</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Ontleend aan: Archiefterminologie voor Nederland en Vlaanderen (2003), Bekendmaking</w:t>
            </w: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Kennisgeving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Kennisgeving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Melding</w:t>
            </w:r>
            <w:r w:rsidRPr="00DD0F4F">
              <w:rPr>
                <w:rFonts w:ascii="Calibri" w:eastAsia="Times New Roman" w:hAnsi="Calibri" w:cs="Times New Roman"/>
                <w:color w:val="000000"/>
                <w:lang w:val="nl-NL" w:eastAsia="nl-NL"/>
              </w:rPr>
              <w:t xml:space="preserve"> waarin iets ter algemene kennis wordt gebracht.</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Ontleend aan: Archiefterminologie voor Nederland en Vlaanderen (2003), Bekendmaking</w:t>
            </w: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Hernoeming van ´Kennisgeving derden´</w:t>
            </w: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Klacht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Klacht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waaruit een uiting van ontevredenheid of misnoegen over een object, subject of dienst blijkt.</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Verklaring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Verklaring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waarin een feit of gebeurtenis wordt bevestigd dan wel een mening of bedoeling te kennen wordt gegeven.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Akte</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Verklaring &gt; Akte</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Verklaring</w:t>
            </w:r>
            <w:r w:rsidRPr="00DD0F4F">
              <w:rPr>
                <w:rFonts w:ascii="Calibri" w:eastAsia="Times New Roman" w:hAnsi="Calibri" w:cs="Times New Roman"/>
                <w:color w:val="000000"/>
                <w:lang w:val="nl-NL" w:eastAsia="nl-NL"/>
              </w:rPr>
              <w:t>, opgemaakt om als bewijs van het daarin gestelde te dienen.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Ontleend aan: Archiefterminologie voor Nederland en Vlaanderen (2003)</w:t>
            </w: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Polis</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Verklaring &gt; Polis</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Een </w:t>
            </w:r>
            <w:r w:rsidRPr="00DD0F4F">
              <w:rPr>
                <w:rFonts w:ascii="Calibri" w:eastAsia="Times New Roman" w:hAnsi="Calibri" w:cs="Times New Roman"/>
                <w:i/>
                <w:iCs/>
                <w:color w:val="000000"/>
                <w:lang w:val="nl-NL" w:eastAsia="nl-NL"/>
              </w:rPr>
              <w:t>verklaring</w:t>
            </w:r>
            <w:r w:rsidRPr="00DD0F4F">
              <w:rPr>
                <w:rFonts w:ascii="Calibri" w:eastAsia="Times New Roman" w:hAnsi="Calibri" w:cs="Times New Roman"/>
                <w:color w:val="000000"/>
                <w:lang w:val="nl-NL" w:eastAsia="nl-NL"/>
              </w:rPr>
              <w:t xml:space="preserve"> door een verzekeraar dat hij onder bepaalde voorwaarden een financiële of andere prestatie zal leveren.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Ontleend aan: Archiefterminologie voor Nederland en Vlaanderen (2003), Verklaring</w:t>
            </w: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Uitspraak</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Verklaring &gt; Uitspraak</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Verklaring</w:t>
            </w:r>
            <w:r w:rsidRPr="00DD0F4F">
              <w:rPr>
                <w:rFonts w:ascii="Calibri" w:eastAsia="Times New Roman" w:hAnsi="Calibri" w:cs="Times New Roman"/>
                <w:color w:val="000000"/>
                <w:lang w:val="nl-NL" w:eastAsia="nl-NL"/>
              </w:rPr>
              <w:t xml:space="preserve"> met het volledig geformuleerde vonnis van een rechter ter voorlopige of definitieve afdoening van een geding.</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Ontleend aan: Archiefterminologie voor Nederland en Vlaanderen (2003), Vonnis</w:t>
            </w: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Uittreksel</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Verklaring &gt; Uittreksel</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Afschrift van een gedeelte van of gegevens uit een document.</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Bron: Archiefterminologie voor Nederland en Vlaanderen (2003)</w:t>
            </w: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Offerte</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Offerte</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Aanbod, aanbieding of voorstel van goederen of diensten waarin opgave is gedaan van de prijs.</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Overeenkomst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Overeenkomst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Overeenkomst tussen twee partijen waarbij kenmerkend is dat men zich vooraf bindt aan de te leveren prestaties.</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Afspraak</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Overeenkomst &gt; Afspraak</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Overeenkomst tussen twee of meer partijen.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rsidTr="00E555FF">
        <w:trPr>
          <w:trHeight w:val="12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Bankgarantie</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Overeenkomst &gt; Bankgarantie</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Een </w:t>
            </w:r>
            <w:r w:rsidRPr="00DD0F4F">
              <w:rPr>
                <w:rFonts w:ascii="Calibri" w:eastAsia="Times New Roman" w:hAnsi="Calibri" w:cs="Times New Roman"/>
                <w:i/>
                <w:iCs/>
                <w:color w:val="000000"/>
                <w:lang w:val="nl-NL" w:eastAsia="nl-NL"/>
              </w:rPr>
              <w:t>overeenkomst</w:t>
            </w:r>
            <w:r w:rsidRPr="00DD0F4F">
              <w:rPr>
                <w:rFonts w:ascii="Calibri" w:eastAsia="Times New Roman" w:hAnsi="Calibri" w:cs="Times New Roman"/>
                <w:color w:val="000000"/>
                <w:lang w:val="nl-NL" w:eastAsia="nl-NL"/>
              </w:rPr>
              <w:t xml:space="preserve"> waarin een bank onvoorwaardelijk garandeert om een bedrag aan de begunstigde te betalen, indien hij daarop aanspraak maakt</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12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Betaalafspraak</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Overeenkomst &gt; Betaalafspraak</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waaruit blijkt dat een financiële transactie met betrekking tot een bepaalde dienst of voor bepaalde goederen, op of binnen een bepaald moment wordt voldaan.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Garantiebewijs</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Overeenkomst &gt; Garantiebewijs</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op basis waarvan mogelijke herstellingen wegens onvoorziene gebreken op rekening van de verkoper komen.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Ontworpen stelsel, opstel of voorstel volgens hetwelk een handeling, object, subject of dienst zal worden of wordt ingericht en/of uitgevoerd.</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Begroting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Begroting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Raming, voorlopige berekening van de kosten van of inspanningen voor een te maken product of in te richten project</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15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Beleidsdocument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Beleidsdocument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Een </w:t>
            </w:r>
            <w:r w:rsidRPr="00DD0F4F">
              <w:rPr>
                <w:rFonts w:ascii="Calibri" w:eastAsia="Times New Roman" w:hAnsi="Calibri" w:cs="Times New Roman"/>
                <w:i/>
                <w:iCs/>
                <w:color w:val="000000"/>
                <w:lang w:val="nl-NL" w:eastAsia="nl-NL"/>
              </w:rPr>
              <w:t>plan</w:t>
            </w:r>
            <w:r w:rsidRPr="00DD0F4F">
              <w:rPr>
                <w:rFonts w:ascii="Calibri" w:eastAsia="Times New Roman" w:hAnsi="Calibri" w:cs="Times New Roman"/>
                <w:color w:val="000000"/>
                <w:lang w:val="nl-NL" w:eastAsia="nl-NL"/>
              </w:rPr>
              <w:t xml:space="preserve"> waarin, in onderlinge samenhang, doelen worden gesteld aangaande een gewenste ontwikkeling en de richting en de middelen worden aangegeven waarmee men de gestelde doelen wil gaan realiseren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Hernoeming van 'Beleidsplan'</w:t>
            </w: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Bestek</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Bestek</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Plan en voorwaarden volgens welke de aanbesteding, aanneming en/of uitvoering van handelingen plaatsvinden.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Bestemmingsplan</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Bestemmingsplan</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Lokale normstelling voor het gebruik van de ruimte.</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Ontwerp</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Ontwerp</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Geschreven, getekend of op andere wijze gevisualiseerd plan, meestal aan anderen ter overweging aangeboden.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12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Pakket Van Eisen</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Pakket Van Eisen</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Plan waarin is aangegeven aan welke minimale voorwaarden het inrichten en/of uitvoeren van een handeling, object, subject of dienst moet voldoen.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Van Aanpak</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Plan Van Aanpak</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Plan waarin is aangegeven hoe een handeling, object of dienst wordt ingericht en/of uitgevoerd.</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rsidTr="00E555FF">
        <w:trPr>
          <w:trHeight w:val="12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Rooster</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Rooster</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Een </w:t>
            </w:r>
            <w:r w:rsidRPr="00DD0F4F">
              <w:rPr>
                <w:rFonts w:ascii="Calibri" w:eastAsia="Times New Roman" w:hAnsi="Calibri" w:cs="Times New Roman"/>
                <w:i/>
                <w:iCs/>
                <w:color w:val="000000"/>
                <w:lang w:val="nl-NL" w:eastAsia="nl-NL"/>
              </w:rPr>
              <w:t>plan</w:t>
            </w:r>
            <w:r w:rsidRPr="00DD0F4F">
              <w:rPr>
                <w:rFonts w:ascii="Calibri" w:eastAsia="Times New Roman" w:hAnsi="Calibri" w:cs="Times New Roman"/>
                <w:color w:val="000000"/>
                <w:lang w:val="nl-NL" w:eastAsia="nl-NL"/>
              </w:rPr>
              <w:t xml:space="preserve"> waarin vastgelegd is, door middel van gegevens in horizontale en verticale rijen, welke taken of gebeurtenissen op welke momenten plaats moeten gaan vinden.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Ontleend aan: Archiefterminologie voor Nederland en Vlaanderen (2003), Staat</w:t>
            </w: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Ruimtelijk plan</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Ruimtelijk plan</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Normstelling voor de beoogde ruimtelijke ontwikkeling binnen een afgebakend gebied</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rsidTr="00E555FF">
        <w:trPr>
          <w:trHeight w:val="12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waarin handelingen en bevindingen in de vorm van een doorlopende (gesproken of geschreven) tekst of als chronologische aantekeningen worden vastgelegd.</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Besluitenlijst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Besluitenlijst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Overzicht van genomen besluiten en/of beschikkingen.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Geluidsfragment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Geluidsfragment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dat de registratie van geluiden bevat, die met behulp van apparaten hoorbaar kunnen worden gereproduceerd.</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Ontleend aan: Archiefterminologie voor Nederland en Vlaanderen (2003), Geluidsdocument</w:t>
            </w: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Hernoeming van 'Geluidsopname'</w:t>
            </w:r>
          </w:p>
        </w:tc>
      </w:tr>
      <w:tr w:rsidR="00E555FF" w:rsidRPr="00E555FF"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Gespreksverslag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Gespreksverslag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Verslag van een tussen twee of meer personen gevoerd gesprek.</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Nota</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Nota</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dat een uitvoerige en in de regel formele uiteenzetting over een bepaald onderwerp bevat.</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Procesbeschrijving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Procesbeschrijving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waaruit de wijze van uitvoering en het verloop van een proces blijkt.</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rsidTr="00E555FF">
        <w:trPr>
          <w:trHeight w:val="12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Proces-verbaal</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Proces-Verbaal</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waarin in de waarneming, constatering en toedracht van het verloop van een proces, een handeling, een bevinding of een feit is vastgelegd.</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Rapport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Rapport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Volgens opdracht of op verzoek uitgebracht verslag.</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Berekening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Rapport &gt; Berekening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Numerieke uitwerking van (beoogde) handelingen en bevindingen. </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Catalogus</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Rapport &gt; Catalogus</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Een inventaris van een verzameling boeken of andere voorwerpen, die tevens de toegang vormt tot deze verzameling.</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Bron: Archiefterminologie voor Nederland en Vlaanderen (2003)</w:t>
            </w: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Gids</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Rapport &gt; Gids</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dat informatie bevat met als doel een lezer oriënterend te informeren over een bepaald onderwerp.</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Register</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Rapport &gt; Register</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Rapport</w:t>
            </w:r>
            <w:r w:rsidRPr="00DD0F4F">
              <w:rPr>
                <w:rFonts w:ascii="Calibri" w:eastAsia="Times New Roman" w:hAnsi="Calibri" w:cs="Times New Roman"/>
                <w:color w:val="000000"/>
                <w:lang w:val="nl-NL" w:eastAsia="nl-NL"/>
              </w:rPr>
              <w:t xml:space="preserve"> waarin gegevens betreffende personen, organisaties of goederen zijn vastgelegd</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Ontleend aan: Archiefterminologie voor Nederland en Vlaanderen (2003)</w:t>
            </w: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Verspreidingslijst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Rapport &gt; Verspreidingslijst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Opsomming van organisaties, onderdelen daarvan en/of personen waaronder exemplaren van een document verdeeld zijn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Vergaderverslag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Vergaderverslag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van een vergadering.</w:t>
            </w: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van bevindingen</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Verslag van bevindingen</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rsidTr="00E555FF">
        <w:trPr>
          <w:trHeight w:val="9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Taxatierapport</w:t>
            </w:r>
          </w:p>
        </w:tc>
        <w:tc>
          <w:tcPr>
            <w:tcW w:w="2127" w:type="dxa"/>
            <w:tcBorders>
              <w:top w:val="nil"/>
              <w:left w:val="nil"/>
              <w:bottom w:val="nil"/>
              <w:right w:val="nil"/>
            </w:tcBorders>
            <w:shd w:val="clear" w:color="auto" w:fill="auto"/>
            <w:noWrap/>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Verslag &gt; Verslag van bevindingen &gt; Taxatierapport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Verslag</w:t>
            </w:r>
            <w:r w:rsidRPr="00DD0F4F">
              <w:rPr>
                <w:rFonts w:ascii="Calibri" w:eastAsia="Times New Roman" w:hAnsi="Calibri" w:cs="Times New Roman"/>
                <w:color w:val="000000"/>
                <w:lang w:val="nl-NL" w:eastAsia="nl-NL"/>
              </w:rPr>
              <w:t xml:space="preserve"> waarin een beedigd taxateur de waardebepaling van een onroerende zaak heeft vastgelegd.</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Hernoeming van 'Taxatie(verslag)'</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Verweerschrift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Verweerschrift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Schriftelijk stuk waarin men zich verweert, meestal gericht aan een officiële instantie </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waaruit een vraag of opdracht blijkt om iets te doen of te laten.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Aanmaning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Aanmaning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volgend op een verzoek tot betaling of een melding van ingebrekestelling.</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Aanvraag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Aanvraag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Verzoek een besluit te nemen of een verzoek om informatie te verstrekken.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Beroepschrift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Beroepschrift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waarmee een voorziening tegen een besluit wordt gevraagd.</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Bestelling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Bestelling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waaruit een opdracht tot leveren of bezorgen blijkt.</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Betaalopdracht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Betaalopdracht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op basis waarvan een financiële transactie wordt ondernomen.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Hernoeming van 'Betalingsopdracht'</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Bezwaarschrift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Bezwaarschrift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Document waaruit een verzoek blijkt een voorziening te treffen tegen een </w:t>
            </w:r>
            <w:r w:rsidRPr="00DD0F4F">
              <w:rPr>
                <w:rFonts w:ascii="Calibri" w:eastAsia="Times New Roman" w:hAnsi="Calibri" w:cs="Times New Roman"/>
                <w:color w:val="000000"/>
                <w:lang w:val="nl-NL" w:eastAsia="nl-NL"/>
              </w:rPr>
              <w:lastRenderedPageBreak/>
              <w:t>besluit.</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Declaratie</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Declaratie</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waaruit gemaakte onkosten of te betalen honoraria blijken.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Uitnodiging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Uitnodiging</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Verzoek</w:t>
            </w:r>
            <w:r w:rsidRPr="00DD0F4F">
              <w:rPr>
                <w:rFonts w:ascii="Calibri" w:eastAsia="Times New Roman" w:hAnsi="Calibri" w:cs="Times New Roman"/>
                <w:color w:val="000000"/>
                <w:lang w:val="nl-NL" w:eastAsia="nl-NL"/>
              </w:rPr>
              <w:t xml:space="preserve"> om iets bij te wonen</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Verzoekschrift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Verzoekschrift</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waarin om een gunst wordt gevraagd.</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Zienswijze</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Zienswijze</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Mening van een belanghebbende over een ontwerp-besluit van een bevoegd gezag</w:t>
            </w:r>
          </w:p>
        </w:tc>
        <w:tc>
          <w:tcPr>
            <w:tcW w:w="2885"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Audit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specifiek (type 'Verslag van bevindingen')</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Audit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'Verslag van bevindingen')</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Behandelingsbericht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specifiek) (type 'Melding')</w:t>
            </w: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Beschrijving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algemeen</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Beslaglegging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'Opdracht')</w:t>
            </w: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Betalingsopdracht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Hernoemd naar 'Betaalopdracht'</w:t>
            </w:r>
          </w:p>
        </w:tc>
      </w:tr>
      <w:tr w:rsidR="00E555FF" w:rsidRPr="00E555FF" w:rsidTr="00E555FF">
        <w:trPr>
          <w:trHeight w:val="300"/>
        </w:trPr>
        <w:tc>
          <w:tcPr>
            <w:tcW w:w="2283"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Bijbehorend stuk</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algemeen</w:t>
            </w:r>
          </w:p>
        </w:tc>
      </w:tr>
      <w:tr w:rsidR="00E555FF" w:rsidRPr="005E066D"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Enquete</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Vervallen; te specifiek (type </w:t>
            </w:r>
            <w:r w:rsidRPr="00DD0F4F">
              <w:rPr>
                <w:rFonts w:ascii="Calibri" w:eastAsia="Times New Roman" w:hAnsi="Calibri" w:cs="Times New Roman"/>
                <w:color w:val="000000"/>
                <w:lang w:val="nl-NL" w:eastAsia="nl-NL"/>
              </w:rPr>
              <w:lastRenderedPageBreak/>
              <w:t>'Verzoek')</w:t>
            </w:r>
          </w:p>
        </w:tc>
      </w:tr>
      <w:tr w:rsidR="00E555FF" w:rsidRPr="005E066D"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Folder</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Vervalt, is hetzelfde als ´Brochure´</w:t>
            </w:r>
          </w:p>
        </w:tc>
      </w:tr>
      <w:tr w:rsidR="00E555FF" w:rsidRPr="005E066D"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Handboek</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specifiek (type 'Rapport')</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Identiteitsbewijs</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geen toegevoegde waarde t.o.v. 'Identificatiebewijs'</w:t>
            </w: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In behandeling name</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specifiek</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Inkomstenverklaring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'Verklaring')</w:t>
            </w: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Kaart (geografisch)</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Hernoemd naar 'Kaart'</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Kandidatenlijst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Synoniemen o.a. Verkiezingslijst</w:t>
            </w: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'Rapport')</w:t>
            </w: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Kennisgeving derden</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Hernoemd naar ´Kennisgeving´</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Kiezerspas</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'Identificatiebewijs')</w:t>
            </w:r>
          </w:p>
        </w:tc>
      </w:tr>
      <w:tr w:rsidR="00E555FF" w:rsidRPr="005E066D"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Ledenbrief</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specifiek) (type 'Brief')</w:t>
            </w: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Motivatie</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specifiek</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Oproepkaart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'Verzoek')</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Opzegging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Vervalt, te specifiek subtype van AFMELDING</w:t>
            </w:r>
          </w:p>
        </w:tc>
      </w:tr>
      <w:tr w:rsidR="00E555FF" w:rsidRPr="00E555FF" w:rsidTr="00E555FF">
        <w:trPr>
          <w:trHeight w:val="300"/>
        </w:trPr>
        <w:tc>
          <w:tcPr>
            <w:tcW w:w="2283"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Overig</w:t>
            </w:r>
          </w:p>
        </w:tc>
        <w:tc>
          <w:tcPr>
            <w:tcW w:w="212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algemeen</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Overschrijving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Vervalt, is hetzelfde als 'Betaalopdracht'</w:t>
            </w: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Reactie</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algemeen</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Rekening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Vervalt, is volgens NEN synoniem van 'Factuur'.</w:t>
            </w: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Schadeclaim</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Hernoemd naar 'Schademelding'</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Schadeclaim</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'Melding')</w:t>
            </w: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Sollicitatie</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Hernoemd naar 'Sollicitatiebrief'</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Stembiljet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'Verklaring')</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Streekplan</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'Ruimtelijk plan')</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Structuurplan</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'Ruimtelijk plan')</w:t>
            </w: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Taxatie(verslag)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Hernoemd naar 'Taxatierapport'</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Tekening (kunstzinnig)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Vervalt; geen toegevoegde waarde t.o.v. 'Tekening'</w:t>
            </w: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Tekening (overig)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Hernoemd naar 'Tekening'</w:t>
            </w:r>
          </w:p>
        </w:tc>
      </w:tr>
      <w:tr w:rsidR="00E555FF" w:rsidRPr="005E066D" w:rsidTr="00E555FF">
        <w:trPr>
          <w:trHeight w:val="300"/>
        </w:trPr>
        <w:tc>
          <w:tcPr>
            <w:tcW w:w="2283"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Tenaamstelling</w:t>
            </w:r>
          </w:p>
        </w:tc>
        <w:tc>
          <w:tcPr>
            <w:tcW w:w="212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Vervalt, is geen document(type)</w:t>
            </w:r>
          </w:p>
        </w:tc>
      </w:tr>
      <w:tr w:rsidR="00E555FF" w:rsidRPr="00E555FF" w:rsidTr="00E555FF">
        <w:trPr>
          <w:trHeight w:val="300"/>
        </w:trPr>
        <w:tc>
          <w:tcPr>
            <w:tcW w:w="2283"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Ter inzage stuk</w:t>
            </w:r>
          </w:p>
        </w:tc>
        <w:tc>
          <w:tcPr>
            <w:tcW w:w="212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algemeen</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Trajectplan</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'Ruimtelijk plan')</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Uitslag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'Verslag van bevindingen')</w:t>
            </w: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Vertragingsbericht</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specifiek</w:t>
            </w: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Verzekering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zelfde als 'Polis'</w:t>
            </w:r>
          </w:p>
        </w:tc>
      </w:tr>
      <w:tr w:rsidR="00E555FF" w:rsidRPr="00E555FF" w:rsidTr="00E555FF">
        <w:trPr>
          <w:trHeight w:val="300"/>
        </w:trPr>
        <w:tc>
          <w:tcPr>
            <w:tcW w:w="4410" w:type="dxa"/>
            <w:gridSpan w:val="2"/>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aanvullende informatie</w:t>
            </w: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algemeen</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Voorlopige voorziening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'Verklaring')</w:t>
            </w:r>
          </w:p>
        </w:tc>
      </w:tr>
      <w:tr w:rsidR="00E555FF" w:rsidRPr="005E066D" w:rsidTr="00E555FF">
        <w:trPr>
          <w:trHeight w:val="6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Voornemen</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'Plan')</w:t>
            </w:r>
          </w:p>
        </w:tc>
      </w:tr>
      <w:tr w:rsidR="00E555FF" w:rsidRPr="00E555FF" w:rsidTr="00E555FF">
        <w:trPr>
          <w:trHeight w:val="300"/>
        </w:trPr>
        <w:tc>
          <w:tcPr>
            <w:tcW w:w="2283"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Wetgeving</w:t>
            </w:r>
          </w:p>
        </w:tc>
        <w:tc>
          <w:tcPr>
            <w:tcW w:w="2127" w:type="dxa"/>
            <w:tcBorders>
              <w:top w:val="nil"/>
              <w:left w:val="nil"/>
              <w:bottom w:val="nil"/>
              <w:right w:val="nil"/>
            </w:tcBorders>
            <w:shd w:val="clear" w:color="auto" w:fill="auto"/>
            <w:noWrap/>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Hernoemd naar 'Wet'</w:t>
            </w:r>
          </w:p>
        </w:tc>
      </w:tr>
    </w:tbl>
    <w:p w:rsidR="00E555FF" w:rsidRDefault="00E555FF" w:rsidP="00A02BEA">
      <w:pPr>
        <w:sectPr w:rsidR="00E555FF" w:rsidSect="00E555FF">
          <w:pgSz w:w="16838" w:h="11906" w:orient="landscape"/>
          <w:pgMar w:top="1417" w:right="1417" w:bottom="1417" w:left="1417" w:header="708" w:footer="708" w:gutter="0"/>
          <w:cols w:space="708"/>
          <w:titlePg/>
          <w:docGrid w:linePitch="360"/>
        </w:sectPr>
      </w:pPr>
    </w:p>
    <w:p w:rsidR="0038425A" w:rsidRPr="00BC0BAD" w:rsidRDefault="0038425A">
      <w:pPr>
        <w:rPr>
          <w:noProof/>
        </w:rPr>
      </w:pPr>
    </w:p>
    <w:p w:rsidR="0038425A" w:rsidRPr="00BC0BAD" w:rsidRDefault="007B1B1C" w:rsidP="0038425A">
      <w:pPr>
        <w:rPr>
          <w:noProof/>
        </w:rPr>
      </w:pPr>
      <w:r>
        <w:rPr>
          <w:noProof/>
        </w:rPr>
        <mc:AlternateContent>
          <mc:Choice Requires="wps">
            <w:drawing>
              <wp:anchor distT="0" distB="0" distL="114300" distR="114300" simplePos="0" relativeHeight="251665408" behindDoc="0" locked="0" layoutInCell="0" allowOverlap="1">
                <wp:simplePos x="0" y="0"/>
                <wp:positionH relativeFrom="margin">
                  <wp:posOffset>824230</wp:posOffset>
                </wp:positionH>
                <wp:positionV relativeFrom="margin">
                  <wp:posOffset>5577205</wp:posOffset>
                </wp:positionV>
                <wp:extent cx="4410075" cy="2103120"/>
                <wp:effectExtent l="19050" t="19050" r="19050" b="20955"/>
                <wp:wrapSquare wrapText="bothSides"/>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4410075" cy="2103120"/>
                        </a:xfrm>
                        <a:prstGeom prst="bracketPair">
                          <a:avLst>
                            <a:gd name="adj" fmla="val 8051"/>
                          </a:avLst>
                        </a:prstGeom>
                        <a:noFill/>
                        <a:ln w="38100">
                          <a:solidFill>
                            <a:srgbClr val="CC0068"/>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CC0068">
                                    <a:gamma/>
                                    <a:shade val="60000"/>
                                    <a:invGamma/>
                                  </a:srgbClr>
                                </a:outerShdw>
                              </a:effectLst>
                            </a14:hiddenEffects>
                          </a:ext>
                        </a:extLst>
                      </wps:spPr>
                      <wps:txbx>
                        <w:txbxContent>
                          <w:p w:rsidR="000703E2" w:rsidRDefault="000703E2" w:rsidP="0038425A">
                            <w:pPr>
                              <w:pBdr>
                                <w:top w:val="single" w:sz="8" w:space="10" w:color="FFFFFF"/>
                                <w:bottom w:val="single" w:sz="8" w:space="10" w:color="FFFFFF"/>
                              </w:pBdr>
                              <w:jc w:val="center"/>
                              <w:rPr>
                                <w:i/>
                                <w:iCs/>
                                <w:sz w:val="24"/>
                              </w:rPr>
                            </w:pPr>
                          </w:p>
                          <w:tbl>
                            <w:tblPr>
                              <w:tblW w:w="0" w:type="auto"/>
                              <w:tblCellMar>
                                <w:top w:w="15" w:type="dxa"/>
                                <w:left w:w="15" w:type="dxa"/>
                                <w:bottom w:w="15" w:type="dxa"/>
                                <w:right w:w="15" w:type="dxa"/>
                              </w:tblCellMar>
                              <w:tblLook w:val="04A0" w:firstRow="1" w:lastRow="0" w:firstColumn="1" w:lastColumn="0" w:noHBand="0" w:noVBand="1"/>
                            </w:tblPr>
                            <w:tblGrid>
                              <w:gridCol w:w="1800"/>
                              <w:gridCol w:w="2250"/>
                              <w:gridCol w:w="2250"/>
                            </w:tblGrid>
                            <w:tr w:rsidR="000703E2" w:rsidRPr="00D80B5A" w:rsidTr="004221F2">
                              <w:tc>
                                <w:tcPr>
                                  <w:tcW w:w="1800" w:type="dxa"/>
                                  <w:hideMark/>
                                </w:tcPr>
                                <w:p w:rsidR="000703E2" w:rsidRPr="00DD0F4F" w:rsidRDefault="000703E2" w:rsidP="004221F2">
                                  <w:pPr>
                                    <w:spacing w:line="270" w:lineRule="atLeast"/>
                                    <w:rPr>
                                      <w:color w:val="000000"/>
                                      <w:sz w:val="20"/>
                                      <w:szCs w:val="20"/>
                                      <w:lang w:val="nl-NL"/>
                                    </w:rPr>
                                  </w:pPr>
                                  <w:r w:rsidRPr="00DD0F4F">
                                    <w:rPr>
                                      <w:color w:val="000000"/>
                                      <w:sz w:val="20"/>
                                      <w:szCs w:val="20"/>
                                      <w:lang w:val="nl-NL"/>
                                    </w:rPr>
                                    <w:t>Bezoekadres:</w:t>
                                  </w:r>
                                  <w:r w:rsidRPr="00DD0F4F">
                                    <w:rPr>
                                      <w:color w:val="000000"/>
                                      <w:sz w:val="20"/>
                                      <w:szCs w:val="20"/>
                                      <w:lang w:val="nl-NL"/>
                                    </w:rPr>
                                    <w:br/>
                                    <w:t>Nassaulaan 12</w:t>
                                  </w:r>
                                  <w:r w:rsidRPr="00DD0F4F">
                                    <w:rPr>
                                      <w:color w:val="000000"/>
                                      <w:sz w:val="20"/>
                                      <w:szCs w:val="20"/>
                                      <w:lang w:val="nl-NL"/>
                                    </w:rPr>
                                    <w:br/>
                                    <w:t>2514 JS Den Haag</w:t>
                                  </w:r>
                                </w:p>
                              </w:tc>
                              <w:tc>
                                <w:tcPr>
                                  <w:tcW w:w="2250" w:type="dxa"/>
                                  <w:hideMark/>
                                </w:tcPr>
                                <w:p w:rsidR="000703E2" w:rsidRPr="00DD0F4F" w:rsidRDefault="000703E2" w:rsidP="004221F2">
                                  <w:pPr>
                                    <w:spacing w:line="270" w:lineRule="atLeast"/>
                                    <w:rPr>
                                      <w:color w:val="000000"/>
                                      <w:sz w:val="20"/>
                                      <w:szCs w:val="20"/>
                                      <w:lang w:val="nl-NL"/>
                                    </w:rPr>
                                  </w:pPr>
                                  <w:r w:rsidRPr="00DD0F4F">
                                    <w:rPr>
                                      <w:color w:val="000000"/>
                                      <w:sz w:val="20"/>
                                      <w:szCs w:val="20"/>
                                      <w:lang w:val="nl-NL"/>
                                    </w:rPr>
                                    <w:t>Postadres:</w:t>
                                  </w:r>
                                  <w:r w:rsidRPr="00DD0F4F">
                                    <w:rPr>
                                      <w:color w:val="000000"/>
                                      <w:sz w:val="20"/>
                                      <w:szCs w:val="20"/>
                                      <w:lang w:val="nl-NL"/>
                                    </w:rPr>
                                    <w:br/>
                                    <w:t>Postbus 30435</w:t>
                                  </w:r>
                                  <w:r w:rsidRPr="00DD0F4F">
                                    <w:rPr>
                                      <w:color w:val="000000"/>
                                      <w:sz w:val="20"/>
                                      <w:szCs w:val="20"/>
                                      <w:lang w:val="nl-NL"/>
                                    </w:rPr>
                                    <w:br/>
                                    <w:t>2500 GK Den Haag</w:t>
                                  </w:r>
                                </w:p>
                              </w:tc>
                              <w:tc>
                                <w:tcPr>
                                  <w:tcW w:w="2250" w:type="dxa"/>
                                  <w:hideMark/>
                                </w:tcPr>
                                <w:p w:rsidR="000703E2" w:rsidRPr="00564D1E" w:rsidRDefault="000703E2" w:rsidP="004221F2">
                                  <w:pPr>
                                    <w:spacing w:line="270" w:lineRule="atLeast"/>
                                    <w:rPr>
                                      <w:color w:val="000000"/>
                                      <w:sz w:val="20"/>
                                      <w:szCs w:val="20"/>
                                    </w:rPr>
                                  </w:pPr>
                                  <w:hyperlink r:id="rId21" w:tgtFrame="_blank" w:history="1">
                                    <w:r w:rsidRPr="00564D1E">
                                      <w:rPr>
                                        <w:color w:val="6C5A45"/>
                                        <w:sz w:val="20"/>
                                        <w:szCs w:val="20"/>
                                      </w:rPr>
                                      <w:t>info@kinggemeenten.nl</w:t>
                                    </w:r>
                                  </w:hyperlink>
                                  <w:r w:rsidRPr="00564D1E">
                                    <w:rPr>
                                      <w:color w:val="000000"/>
                                      <w:sz w:val="20"/>
                                      <w:szCs w:val="20"/>
                                    </w:rPr>
                                    <w:br/>
                                    <w:t>T: 070 373 8017</w:t>
                                  </w:r>
                                  <w:r w:rsidRPr="00564D1E">
                                    <w:rPr>
                                      <w:color w:val="000000"/>
                                      <w:sz w:val="20"/>
                                      <w:szCs w:val="20"/>
                                    </w:rPr>
                                    <w:br/>
                                    <w:t>F: 070 363 5682</w:t>
                                  </w:r>
                                </w:p>
                              </w:tc>
                            </w:tr>
                          </w:tbl>
                          <w:p w:rsidR="000703E2" w:rsidRPr="00B21709" w:rsidRDefault="000703E2" w:rsidP="0038425A">
                            <w:pPr>
                              <w:pBdr>
                                <w:top w:val="single" w:sz="8" w:space="10" w:color="FFFFFF"/>
                                <w:bottom w:val="single" w:sz="8" w:space="10" w:color="FFFFFF"/>
                              </w:pBdr>
                              <w:jc w:val="center"/>
                              <w:rPr>
                                <w:i/>
                                <w:iCs/>
                                <w:color w:val="808080"/>
                                <w:sz w:val="24"/>
                              </w:rPr>
                            </w:pP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7" type="#_x0000_t185" style="position:absolute;margin-left:64.9pt;margin-top:439.15pt;width:347.25pt;height:165.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" o:allowincell="f" adj="1739" fillcolor="#943634" strokecolor="#cc0068" strokeweight="3pt">
                <v:shadow color="#7a003e" offset="1pt,1pt"/>
                <v:textbox style="mso-fit-shape-to-text:t" inset="3.6pt,,3.6pt">
                  <w:txbxContent>
                    <w:p w:rsidR="000703E2" w:rsidRDefault="000703E2" w:rsidP="0038425A">
                      <w:pPr>
                        <w:pBdr>
                          <w:top w:val="single" w:sz="8" w:space="10" w:color="FFFFFF"/>
                          <w:bottom w:val="single" w:sz="8" w:space="10" w:color="FFFFFF"/>
                        </w:pBdr>
                        <w:jc w:val="center"/>
                        <w:rPr>
                          <w:i/>
                          <w:iCs/>
                          <w:sz w:val="24"/>
                        </w:rPr>
                      </w:pPr>
                    </w:p>
                    <w:tbl>
                      <w:tblPr>
                        <w:tblW w:w="0" w:type="auto"/>
                        <w:tblCellMar>
                          <w:top w:w="15" w:type="dxa"/>
                          <w:left w:w="15" w:type="dxa"/>
                          <w:bottom w:w="15" w:type="dxa"/>
                          <w:right w:w="15" w:type="dxa"/>
                        </w:tblCellMar>
                        <w:tblLook w:val="04A0" w:firstRow="1" w:lastRow="0" w:firstColumn="1" w:lastColumn="0" w:noHBand="0" w:noVBand="1"/>
                      </w:tblPr>
                      <w:tblGrid>
                        <w:gridCol w:w="1800"/>
                        <w:gridCol w:w="2250"/>
                        <w:gridCol w:w="2250"/>
                      </w:tblGrid>
                      <w:tr w:rsidR="000703E2" w:rsidRPr="00D80B5A" w:rsidTr="004221F2">
                        <w:tc>
                          <w:tcPr>
                            <w:tcW w:w="1800" w:type="dxa"/>
                            <w:hideMark/>
                          </w:tcPr>
                          <w:p w:rsidR="000703E2" w:rsidRPr="00DD0F4F" w:rsidRDefault="000703E2" w:rsidP="004221F2">
                            <w:pPr>
                              <w:spacing w:line="270" w:lineRule="atLeast"/>
                              <w:rPr>
                                <w:color w:val="000000"/>
                                <w:sz w:val="20"/>
                                <w:szCs w:val="20"/>
                                <w:lang w:val="nl-NL"/>
                              </w:rPr>
                            </w:pPr>
                            <w:r w:rsidRPr="00DD0F4F">
                              <w:rPr>
                                <w:color w:val="000000"/>
                                <w:sz w:val="20"/>
                                <w:szCs w:val="20"/>
                                <w:lang w:val="nl-NL"/>
                              </w:rPr>
                              <w:t>Bezoekadres:</w:t>
                            </w:r>
                            <w:r w:rsidRPr="00DD0F4F">
                              <w:rPr>
                                <w:color w:val="000000"/>
                                <w:sz w:val="20"/>
                                <w:szCs w:val="20"/>
                                <w:lang w:val="nl-NL"/>
                              </w:rPr>
                              <w:br/>
                              <w:t>Nassaulaan 12</w:t>
                            </w:r>
                            <w:r w:rsidRPr="00DD0F4F">
                              <w:rPr>
                                <w:color w:val="000000"/>
                                <w:sz w:val="20"/>
                                <w:szCs w:val="20"/>
                                <w:lang w:val="nl-NL"/>
                              </w:rPr>
                              <w:br/>
                              <w:t>2514 JS Den Haag</w:t>
                            </w:r>
                          </w:p>
                        </w:tc>
                        <w:tc>
                          <w:tcPr>
                            <w:tcW w:w="2250" w:type="dxa"/>
                            <w:hideMark/>
                          </w:tcPr>
                          <w:p w:rsidR="000703E2" w:rsidRPr="00DD0F4F" w:rsidRDefault="000703E2" w:rsidP="004221F2">
                            <w:pPr>
                              <w:spacing w:line="270" w:lineRule="atLeast"/>
                              <w:rPr>
                                <w:color w:val="000000"/>
                                <w:sz w:val="20"/>
                                <w:szCs w:val="20"/>
                                <w:lang w:val="nl-NL"/>
                              </w:rPr>
                            </w:pPr>
                            <w:r w:rsidRPr="00DD0F4F">
                              <w:rPr>
                                <w:color w:val="000000"/>
                                <w:sz w:val="20"/>
                                <w:szCs w:val="20"/>
                                <w:lang w:val="nl-NL"/>
                              </w:rPr>
                              <w:t>Postadres:</w:t>
                            </w:r>
                            <w:r w:rsidRPr="00DD0F4F">
                              <w:rPr>
                                <w:color w:val="000000"/>
                                <w:sz w:val="20"/>
                                <w:szCs w:val="20"/>
                                <w:lang w:val="nl-NL"/>
                              </w:rPr>
                              <w:br/>
                              <w:t>Postbus 30435</w:t>
                            </w:r>
                            <w:r w:rsidRPr="00DD0F4F">
                              <w:rPr>
                                <w:color w:val="000000"/>
                                <w:sz w:val="20"/>
                                <w:szCs w:val="20"/>
                                <w:lang w:val="nl-NL"/>
                              </w:rPr>
                              <w:br/>
                              <w:t>2500 GK Den Haag</w:t>
                            </w:r>
                          </w:p>
                        </w:tc>
                        <w:tc>
                          <w:tcPr>
                            <w:tcW w:w="2250" w:type="dxa"/>
                            <w:hideMark/>
                          </w:tcPr>
                          <w:p w:rsidR="000703E2" w:rsidRPr="00564D1E" w:rsidRDefault="000703E2" w:rsidP="004221F2">
                            <w:pPr>
                              <w:spacing w:line="270" w:lineRule="atLeast"/>
                              <w:rPr>
                                <w:color w:val="000000"/>
                                <w:sz w:val="20"/>
                                <w:szCs w:val="20"/>
                              </w:rPr>
                            </w:pPr>
                            <w:hyperlink r:id="rId22" w:tgtFrame="_blank" w:history="1">
                              <w:r w:rsidRPr="00564D1E">
                                <w:rPr>
                                  <w:color w:val="6C5A45"/>
                                  <w:sz w:val="20"/>
                                  <w:szCs w:val="20"/>
                                </w:rPr>
                                <w:t>info@kinggemeenten.nl</w:t>
                              </w:r>
                            </w:hyperlink>
                            <w:r w:rsidRPr="00564D1E">
                              <w:rPr>
                                <w:color w:val="000000"/>
                                <w:sz w:val="20"/>
                                <w:szCs w:val="20"/>
                              </w:rPr>
                              <w:br/>
                              <w:t>T: 070 373 8017</w:t>
                            </w:r>
                            <w:r w:rsidRPr="00564D1E">
                              <w:rPr>
                                <w:color w:val="000000"/>
                                <w:sz w:val="20"/>
                                <w:szCs w:val="20"/>
                              </w:rPr>
                              <w:br/>
                              <w:t>F: 070 363 5682</w:t>
                            </w:r>
                          </w:p>
                        </w:tc>
                      </w:tr>
                    </w:tbl>
                    <w:p w:rsidR="000703E2" w:rsidRPr="00B21709" w:rsidRDefault="000703E2" w:rsidP="0038425A">
                      <w:pPr>
                        <w:pBdr>
                          <w:top w:val="single" w:sz="8" w:space="10" w:color="FFFFFF"/>
                          <w:bottom w:val="single" w:sz="8" w:space="10" w:color="FFFFFF"/>
                        </w:pBdr>
                        <w:jc w:val="center"/>
                        <w:rPr>
                          <w:i/>
                          <w:iCs/>
                          <w:color w:val="808080"/>
                          <w:sz w:val="24"/>
                        </w:rPr>
                      </w:pPr>
                    </w:p>
                  </w:txbxContent>
                </v:textbox>
                <w10:wrap type="square" anchorx="margin" anchory="margin"/>
              </v:shape>
            </w:pict>
          </mc:Fallback>
        </mc:AlternateContent>
      </w:r>
      <w:r w:rsidR="0038425A" w:rsidRPr="00BC0BAD">
        <w:rPr>
          <w:noProof/>
        </w:rPr>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3957527" cy="1977656"/>
            <wp:effectExtent l="19050" t="0" r="0" b="0"/>
            <wp:wrapSquare wrapText="bothSides"/>
            <wp:docPr id="5" name="Afbeelding 4" descr="KING_logo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NG_logo_300dpi"/>
                    <pic:cNvPicPr>
                      <a:picLocks noChangeAspect="1" noChangeArrowheads="1"/>
                    </pic:cNvPicPr>
                  </pic:nvPicPr>
                  <pic:blipFill>
                    <a:blip r:embed="rId23" cstate="print"/>
                    <a:srcRect/>
                    <a:stretch>
                      <a:fillRect/>
                    </a:stretch>
                  </pic:blipFill>
                  <pic:spPr bwMode="auto">
                    <a:xfrm>
                      <a:off x="0" y="0"/>
                      <a:ext cx="3962400" cy="1981200"/>
                    </a:xfrm>
                    <a:prstGeom prst="rect">
                      <a:avLst/>
                    </a:prstGeom>
                    <a:noFill/>
                    <a:ln w="9525">
                      <a:noFill/>
                      <a:miter lim="800000"/>
                      <a:headEnd/>
                      <a:tailEnd/>
                    </a:ln>
                  </pic:spPr>
                </pic:pic>
              </a:graphicData>
            </a:graphic>
          </wp:anchor>
        </w:drawing>
      </w:r>
    </w:p>
    <w:sectPr w:rsidR="0038425A" w:rsidRPr="00BC0BAD" w:rsidSect="00E555F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A65" w:rsidRDefault="00731A65" w:rsidP="0038425A">
      <w:pPr>
        <w:spacing w:after="0" w:line="240" w:lineRule="auto"/>
      </w:pPr>
      <w:r>
        <w:separator/>
      </w:r>
    </w:p>
  </w:endnote>
  <w:endnote w:type="continuationSeparator" w:id="0">
    <w:p w:rsidR="00731A65" w:rsidRDefault="00731A65" w:rsidP="0038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3E2" w:rsidRDefault="000703E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17972"/>
      <w:docPartObj>
        <w:docPartGallery w:val="Page Numbers (Bottom of Page)"/>
        <w:docPartUnique/>
      </w:docPartObj>
    </w:sdtPr>
    <w:sdtContent>
      <w:p w:rsidR="000703E2" w:rsidRDefault="000703E2">
        <w:pPr>
          <w:pStyle w:val="Voettekst"/>
          <w:jc w:val="right"/>
        </w:pPr>
        <w:r>
          <w:rPr>
            <w:noProof/>
          </w:rPr>
          <w:drawing>
            <wp:anchor distT="0" distB="0" distL="114300" distR="114300" simplePos="0" relativeHeight="251656704" behindDoc="0" locked="0" layoutInCell="1" allowOverlap="1">
              <wp:simplePos x="0" y="0"/>
              <wp:positionH relativeFrom="margin">
                <wp:posOffset>-901700</wp:posOffset>
              </wp:positionH>
              <wp:positionV relativeFrom="margin">
                <wp:posOffset>9158605</wp:posOffset>
              </wp:positionV>
              <wp:extent cx="7550785" cy="605790"/>
              <wp:effectExtent l="19050" t="0" r="0" b="0"/>
              <wp:wrapSquare wrapText="bothSides"/>
              <wp:docPr id="2" name="Afbeelding 8" descr="onder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derbanner.JPG"/>
                      <pic:cNvPicPr/>
                    </pic:nvPicPr>
                    <pic:blipFill>
                      <a:blip r:embed="rId1"/>
                      <a:stretch>
                        <a:fillRect/>
                      </a:stretch>
                    </pic:blipFill>
                    <pic:spPr>
                      <a:xfrm>
                        <a:off x="0" y="0"/>
                        <a:ext cx="7550785" cy="605790"/>
                      </a:xfrm>
                      <a:prstGeom prst="rect">
                        <a:avLst/>
                      </a:prstGeom>
                    </pic:spPr>
                  </pic:pic>
                </a:graphicData>
              </a:graphic>
            </wp:anchor>
          </w:drawing>
        </w:r>
        <w:r>
          <w:fldChar w:fldCharType="begin"/>
        </w:r>
        <w:r>
          <w:instrText xml:space="preserve"> PAGE   \* MERGEFORMAT </w:instrText>
        </w:r>
        <w:r>
          <w:fldChar w:fldCharType="separate"/>
        </w:r>
        <w:r w:rsidR="000B457B">
          <w:rPr>
            <w:noProof/>
          </w:rPr>
          <w:t>2</w:t>
        </w:r>
        <w:r>
          <w:rPr>
            <w:noProof/>
          </w:rPr>
          <w:fldChar w:fldCharType="end"/>
        </w:r>
      </w:p>
    </w:sdtContent>
  </w:sdt>
  <w:p w:rsidR="000703E2" w:rsidRDefault="000703E2">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3E2" w:rsidRDefault="000703E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A65" w:rsidRDefault="00731A65" w:rsidP="0038425A">
      <w:pPr>
        <w:spacing w:after="0" w:line="240" w:lineRule="auto"/>
      </w:pPr>
      <w:r>
        <w:separator/>
      </w:r>
    </w:p>
  </w:footnote>
  <w:footnote w:type="continuationSeparator" w:id="0">
    <w:p w:rsidR="00731A65" w:rsidRDefault="00731A65" w:rsidP="0038425A">
      <w:pPr>
        <w:spacing w:after="0" w:line="240" w:lineRule="auto"/>
      </w:pPr>
      <w:r>
        <w:continuationSeparator/>
      </w:r>
    </w:p>
  </w:footnote>
  <w:footnote w:id="1">
    <w:p w:rsidR="000703E2" w:rsidRPr="00DD0F4F" w:rsidRDefault="000703E2" w:rsidP="00AF5C29">
      <w:pPr>
        <w:pStyle w:val="Voetnoottekst"/>
        <w:rPr>
          <w:lang w:val="nl-NL"/>
        </w:rPr>
      </w:pPr>
      <w:r>
        <w:rPr>
          <w:rStyle w:val="Voetnootmarkering"/>
        </w:rPr>
        <w:footnoteRef/>
      </w:r>
      <w:r w:rsidRPr="00DD0F4F">
        <w:rPr>
          <w:lang w:val="nl-NL"/>
        </w:rPr>
        <w:t xml:space="preserve"> GEMMA Procesarchitectuur; KING, 9 mei 2011, versie 2.0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3E2" w:rsidRDefault="000703E2">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3E2" w:rsidRDefault="000703E2" w:rsidP="0038425A">
    <w:pPr>
      <w:pStyle w:val="Koptekst"/>
      <w:tabs>
        <w:tab w:val="clear" w:pos="9072"/>
      </w:tabs>
    </w:pPr>
    <w:sdt>
      <w:sdtPr>
        <w:id w:val="43172029"/>
        <w:docPartObj>
          <w:docPartGallery w:val="Watermarks"/>
          <w:docPartUnique/>
        </w:docPartObj>
      </w:sdtPr>
      <w:sdtContent>
        <w:r>
          <w:rPr>
            <w:noProof/>
            <w:lang w:val="nl-NL"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tab/>
    </w:r>
    <w:r w:rsidRPr="0038425A">
      <w:rPr>
        <w:noProof/>
      </w:rPr>
      <w:drawing>
        <wp:anchor distT="0" distB="0" distL="114300" distR="114300" simplePos="0" relativeHeight="251657728" behindDoc="0" locked="0" layoutInCell="1" allowOverlap="1">
          <wp:simplePos x="0" y="0"/>
          <wp:positionH relativeFrom="margin">
            <wp:posOffset>5286139</wp:posOffset>
          </wp:positionH>
          <wp:positionV relativeFrom="margin">
            <wp:posOffset>-697776</wp:posOffset>
          </wp:positionV>
          <wp:extent cx="1161164" cy="595423"/>
          <wp:effectExtent l="19050" t="0" r="0" b="0"/>
          <wp:wrapSquare wrapText="bothSides"/>
          <wp:docPr id="4" name="Afbeelding 3" descr="king_logo.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g_logo.gif"/>
                  <pic:cNvPicPr/>
                </pic:nvPicPr>
                <pic:blipFill>
                  <a:blip r:embed="rId2"/>
                  <a:stretch>
                    <a:fillRect/>
                  </a:stretch>
                </pic:blipFill>
                <pic:spPr>
                  <a:xfrm>
                    <a:off x="0" y="0"/>
                    <a:ext cx="1163320" cy="598805"/>
                  </a:xfrm>
                  <a:prstGeom prst="rect">
                    <a:avLst/>
                  </a:prstGeom>
                </pic:spPr>
              </pic:pic>
            </a:graphicData>
          </a:graphic>
        </wp:anchor>
      </w:drawing>
    </w:r>
  </w:p>
  <w:p w:rsidR="000703E2" w:rsidRDefault="000703E2">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3E2" w:rsidRDefault="000703E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2279"/>
    <w:multiLevelType w:val="hybridMultilevel"/>
    <w:tmpl w:val="8EFCDDB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20525A"/>
    <w:multiLevelType w:val="hybridMultilevel"/>
    <w:tmpl w:val="43020C08"/>
    <w:lvl w:ilvl="0" w:tplc="04130019">
      <w:start w:val="1"/>
      <w:numFmt w:val="lowerLetter"/>
      <w:lvlText w:val="%1."/>
      <w:lvlJc w:val="left"/>
      <w:pPr>
        <w:ind w:left="720" w:hanging="360"/>
      </w:pPr>
      <w:rPr>
        <w:rFonts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59B312C"/>
    <w:multiLevelType w:val="hybridMultilevel"/>
    <w:tmpl w:val="549C737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61A3E20"/>
    <w:multiLevelType w:val="hybridMultilevel"/>
    <w:tmpl w:val="2B26958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6AD5B07"/>
    <w:multiLevelType w:val="hybridMultilevel"/>
    <w:tmpl w:val="33140A46"/>
    <w:lvl w:ilvl="0" w:tplc="A7C8123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BCC40CA"/>
    <w:multiLevelType w:val="hybridMultilevel"/>
    <w:tmpl w:val="30DAA99A"/>
    <w:lvl w:ilvl="0" w:tplc="5E16C7A8">
      <w:start w:val="21"/>
      <w:numFmt w:val="bullet"/>
      <w:lvlText w:val="-"/>
      <w:lvlJc w:val="left"/>
      <w:pPr>
        <w:ind w:left="720" w:hanging="360"/>
      </w:pPr>
      <w:rPr>
        <w:rFonts w:ascii="ArialMT" w:eastAsiaTheme="minorHAnsi" w:hAnsi="ArialMT" w:cs="ArialM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3585569"/>
    <w:multiLevelType w:val="hybridMultilevel"/>
    <w:tmpl w:val="D4648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414429B"/>
    <w:multiLevelType w:val="hybridMultilevel"/>
    <w:tmpl w:val="C6C4DABE"/>
    <w:lvl w:ilvl="0" w:tplc="647657AC">
      <w:start w:val="1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DA01B72"/>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nsid w:val="32274878"/>
    <w:multiLevelType w:val="hybridMultilevel"/>
    <w:tmpl w:val="B1A473E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B950AA6"/>
    <w:multiLevelType w:val="hybridMultilevel"/>
    <w:tmpl w:val="72F8EFE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DCFA4AF"/>
    <w:multiLevelType w:val="multilevel"/>
    <w:tmpl w:val="00000016"/>
    <w:name w:val="List3679796_1"/>
    <w:lvl w:ilvl="0">
      <w:start w:val="1"/>
      <w:numFmt w:val="decimal"/>
      <w:lvlText w:val="%1."/>
      <w:lvlJc w:val="left"/>
      <w:rPr>
        <w:b/>
        <w:bCs/>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3DCFA4B0"/>
    <w:multiLevelType w:val="multilevel"/>
    <w:tmpl w:val="00000017"/>
    <w:name w:val="List3385953_1"/>
    <w:lvl w:ilvl="0">
      <w:start w:val="1"/>
      <w:numFmt w:val="decimal"/>
      <w:lvlText w:val="%1."/>
      <w:lvlJc w:val="left"/>
      <w:rPr>
        <w:b/>
        <w:bCs/>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3DCFA4B1"/>
    <w:multiLevelType w:val="multilevel"/>
    <w:tmpl w:val="00000018"/>
    <w:name w:val="List3526234_1"/>
    <w:lvl w:ilvl="0">
      <w:start w:val="1"/>
      <w:numFmt w:val="decimal"/>
      <w:lvlText w:val="%1."/>
      <w:lvlJc w:val="left"/>
      <w:rPr>
        <w:b/>
        <w:bCs/>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5E0413F5"/>
    <w:multiLevelType w:val="hybridMultilevel"/>
    <w:tmpl w:val="9150212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66970E6F"/>
    <w:multiLevelType w:val="hybridMultilevel"/>
    <w:tmpl w:val="CB7CFA6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B364FA1"/>
    <w:multiLevelType w:val="hybridMultilevel"/>
    <w:tmpl w:val="54E68C2C"/>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7BA2402C"/>
    <w:multiLevelType w:val="hybridMultilevel"/>
    <w:tmpl w:val="62C467D2"/>
    <w:lvl w:ilvl="0" w:tplc="6752218C">
      <w:start w:val="1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11"/>
  </w:num>
  <w:num w:numId="15">
    <w:abstractNumId w:val="3"/>
  </w:num>
  <w:num w:numId="16">
    <w:abstractNumId w:val="15"/>
  </w:num>
  <w:num w:numId="17">
    <w:abstractNumId w:val="10"/>
  </w:num>
  <w:num w:numId="18">
    <w:abstractNumId w:val="13"/>
  </w:num>
  <w:num w:numId="19">
    <w:abstractNumId w:val="4"/>
  </w:num>
  <w:num w:numId="20">
    <w:abstractNumId w:val="8"/>
  </w:num>
  <w:num w:numId="21">
    <w:abstractNumId w:val="8"/>
  </w:num>
  <w:num w:numId="22">
    <w:abstractNumId w:val="8"/>
  </w:num>
  <w:num w:numId="23">
    <w:abstractNumId w:val="8"/>
  </w:num>
  <w:num w:numId="24">
    <w:abstractNumId w:val="8"/>
  </w:num>
  <w:num w:numId="25">
    <w:abstractNumId w:val="8"/>
  </w:num>
  <w:num w:numId="26">
    <w:abstractNumId w:val="0"/>
  </w:num>
  <w:num w:numId="27">
    <w:abstractNumId w:val="1"/>
  </w:num>
  <w:num w:numId="28">
    <w:abstractNumId w:val="5"/>
  </w:num>
  <w:num w:numId="29">
    <w:abstractNumId w:val="8"/>
  </w:num>
  <w:num w:numId="30">
    <w:abstractNumId w:val="8"/>
  </w:num>
  <w:num w:numId="31">
    <w:abstractNumId w:val="8"/>
  </w:num>
  <w:num w:numId="32">
    <w:abstractNumId w:val="9"/>
  </w:num>
  <w:num w:numId="33">
    <w:abstractNumId w:val="2"/>
  </w:num>
  <w:num w:numId="34">
    <w:abstractNumId w:val="12"/>
  </w:num>
  <w:num w:numId="35">
    <w:abstractNumId w:val="8"/>
  </w:num>
  <w:num w:numId="36">
    <w:abstractNumId w:val="14"/>
  </w:num>
  <w:num w:numId="37">
    <w:abstractNumId w:val="8"/>
  </w:num>
  <w:num w:numId="38">
    <w:abstractNumId w:val="8"/>
  </w:num>
  <w:num w:numId="39">
    <w:abstractNumId w:val="17"/>
  </w:num>
  <w:num w:numId="40">
    <w:abstractNumId w:val="7"/>
  </w:num>
  <w:num w:numId="41">
    <w:abstractNumId w:val="16"/>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274"/>
    <w:rsid w:val="00003779"/>
    <w:rsid w:val="000058DE"/>
    <w:rsid w:val="00010599"/>
    <w:rsid w:val="00010D01"/>
    <w:rsid w:val="00015BD8"/>
    <w:rsid w:val="00024418"/>
    <w:rsid w:val="00025679"/>
    <w:rsid w:val="00034211"/>
    <w:rsid w:val="00041946"/>
    <w:rsid w:val="00042D72"/>
    <w:rsid w:val="000437B2"/>
    <w:rsid w:val="00051C7C"/>
    <w:rsid w:val="00054557"/>
    <w:rsid w:val="0005491B"/>
    <w:rsid w:val="00057627"/>
    <w:rsid w:val="000703E2"/>
    <w:rsid w:val="0007662B"/>
    <w:rsid w:val="0008157F"/>
    <w:rsid w:val="00084D76"/>
    <w:rsid w:val="00087982"/>
    <w:rsid w:val="0009458E"/>
    <w:rsid w:val="000A1102"/>
    <w:rsid w:val="000A21C0"/>
    <w:rsid w:val="000A3FC7"/>
    <w:rsid w:val="000B4456"/>
    <w:rsid w:val="000B457B"/>
    <w:rsid w:val="000C2932"/>
    <w:rsid w:val="000D0872"/>
    <w:rsid w:val="000D08C4"/>
    <w:rsid w:val="000D1EE5"/>
    <w:rsid w:val="000E11FB"/>
    <w:rsid w:val="000E1D99"/>
    <w:rsid w:val="000E349E"/>
    <w:rsid w:val="000E4C1C"/>
    <w:rsid w:val="000E4D37"/>
    <w:rsid w:val="000E5937"/>
    <w:rsid w:val="000F4468"/>
    <w:rsid w:val="00103274"/>
    <w:rsid w:val="00107D49"/>
    <w:rsid w:val="00107DE5"/>
    <w:rsid w:val="0012731A"/>
    <w:rsid w:val="00130C96"/>
    <w:rsid w:val="0014094D"/>
    <w:rsid w:val="00141550"/>
    <w:rsid w:val="001438BC"/>
    <w:rsid w:val="0014643D"/>
    <w:rsid w:val="00146DC0"/>
    <w:rsid w:val="0015040A"/>
    <w:rsid w:val="00152AF9"/>
    <w:rsid w:val="00152D78"/>
    <w:rsid w:val="00154FED"/>
    <w:rsid w:val="00161033"/>
    <w:rsid w:val="001715C8"/>
    <w:rsid w:val="00171943"/>
    <w:rsid w:val="00173847"/>
    <w:rsid w:val="001771D8"/>
    <w:rsid w:val="00185126"/>
    <w:rsid w:val="00186A95"/>
    <w:rsid w:val="001938EB"/>
    <w:rsid w:val="001B35BF"/>
    <w:rsid w:val="001B6B7E"/>
    <w:rsid w:val="001B73B7"/>
    <w:rsid w:val="001B7FEC"/>
    <w:rsid w:val="001C6FC8"/>
    <w:rsid w:val="001C7151"/>
    <w:rsid w:val="001D22D8"/>
    <w:rsid w:val="001E58EB"/>
    <w:rsid w:val="001F11C7"/>
    <w:rsid w:val="001F670B"/>
    <w:rsid w:val="002015D0"/>
    <w:rsid w:val="0020184D"/>
    <w:rsid w:val="00206CC3"/>
    <w:rsid w:val="00211C3F"/>
    <w:rsid w:val="0021484C"/>
    <w:rsid w:val="00217075"/>
    <w:rsid w:val="00221344"/>
    <w:rsid w:val="0022264C"/>
    <w:rsid w:val="0022328D"/>
    <w:rsid w:val="002261BB"/>
    <w:rsid w:val="00230280"/>
    <w:rsid w:val="00232D48"/>
    <w:rsid w:val="00235FE4"/>
    <w:rsid w:val="002408B5"/>
    <w:rsid w:val="00240A84"/>
    <w:rsid w:val="00240E9E"/>
    <w:rsid w:val="00247F69"/>
    <w:rsid w:val="002517B3"/>
    <w:rsid w:val="00252513"/>
    <w:rsid w:val="002526B0"/>
    <w:rsid w:val="00256CC6"/>
    <w:rsid w:val="00256DF2"/>
    <w:rsid w:val="002627FD"/>
    <w:rsid w:val="00271023"/>
    <w:rsid w:val="0027430E"/>
    <w:rsid w:val="00275DB1"/>
    <w:rsid w:val="00276285"/>
    <w:rsid w:val="002766DF"/>
    <w:rsid w:val="00282AF2"/>
    <w:rsid w:val="002A2D8C"/>
    <w:rsid w:val="002B0381"/>
    <w:rsid w:val="002B055C"/>
    <w:rsid w:val="002B255B"/>
    <w:rsid w:val="002C7394"/>
    <w:rsid w:val="002D46B6"/>
    <w:rsid w:val="002D7669"/>
    <w:rsid w:val="002E34EF"/>
    <w:rsid w:val="002E42B6"/>
    <w:rsid w:val="002E7926"/>
    <w:rsid w:val="002F298A"/>
    <w:rsid w:val="00300758"/>
    <w:rsid w:val="00306ECD"/>
    <w:rsid w:val="00310A16"/>
    <w:rsid w:val="00315DB2"/>
    <w:rsid w:val="0032562A"/>
    <w:rsid w:val="003313C0"/>
    <w:rsid w:val="003328C2"/>
    <w:rsid w:val="00334791"/>
    <w:rsid w:val="00334B0B"/>
    <w:rsid w:val="00334E6A"/>
    <w:rsid w:val="0033587D"/>
    <w:rsid w:val="0034071F"/>
    <w:rsid w:val="003424C0"/>
    <w:rsid w:val="003465FF"/>
    <w:rsid w:val="00351DAC"/>
    <w:rsid w:val="00355B15"/>
    <w:rsid w:val="00356AD5"/>
    <w:rsid w:val="003605B8"/>
    <w:rsid w:val="00360B08"/>
    <w:rsid w:val="003616C8"/>
    <w:rsid w:val="00362A29"/>
    <w:rsid w:val="0036460B"/>
    <w:rsid w:val="00365246"/>
    <w:rsid w:val="00367362"/>
    <w:rsid w:val="003673F7"/>
    <w:rsid w:val="00367786"/>
    <w:rsid w:val="00367B3C"/>
    <w:rsid w:val="003711AD"/>
    <w:rsid w:val="00372AFB"/>
    <w:rsid w:val="00374506"/>
    <w:rsid w:val="0037515C"/>
    <w:rsid w:val="0038425A"/>
    <w:rsid w:val="00391858"/>
    <w:rsid w:val="00394E66"/>
    <w:rsid w:val="003A012F"/>
    <w:rsid w:val="003B0B42"/>
    <w:rsid w:val="003B61BF"/>
    <w:rsid w:val="003B75DD"/>
    <w:rsid w:val="003B7D41"/>
    <w:rsid w:val="003C0274"/>
    <w:rsid w:val="003C0548"/>
    <w:rsid w:val="003C376A"/>
    <w:rsid w:val="003C47EC"/>
    <w:rsid w:val="003C6417"/>
    <w:rsid w:val="003D1807"/>
    <w:rsid w:val="003D57B3"/>
    <w:rsid w:val="003E2911"/>
    <w:rsid w:val="003E2DE6"/>
    <w:rsid w:val="003E3BBD"/>
    <w:rsid w:val="003E4F27"/>
    <w:rsid w:val="003E7E75"/>
    <w:rsid w:val="003F0A6A"/>
    <w:rsid w:val="003F455D"/>
    <w:rsid w:val="003F78E0"/>
    <w:rsid w:val="004013F1"/>
    <w:rsid w:val="00401C6B"/>
    <w:rsid w:val="004025C7"/>
    <w:rsid w:val="004140A0"/>
    <w:rsid w:val="00415031"/>
    <w:rsid w:val="004165D9"/>
    <w:rsid w:val="00420D09"/>
    <w:rsid w:val="004217DD"/>
    <w:rsid w:val="004221F2"/>
    <w:rsid w:val="00426665"/>
    <w:rsid w:val="00426B73"/>
    <w:rsid w:val="00426DB2"/>
    <w:rsid w:val="00433554"/>
    <w:rsid w:val="00435184"/>
    <w:rsid w:val="00445B37"/>
    <w:rsid w:val="0044638F"/>
    <w:rsid w:val="004620FF"/>
    <w:rsid w:val="00462396"/>
    <w:rsid w:val="00465ED6"/>
    <w:rsid w:val="0047180B"/>
    <w:rsid w:val="0047220E"/>
    <w:rsid w:val="00474A91"/>
    <w:rsid w:val="00475B8B"/>
    <w:rsid w:val="0047625A"/>
    <w:rsid w:val="00480EB1"/>
    <w:rsid w:val="00481082"/>
    <w:rsid w:val="0048223F"/>
    <w:rsid w:val="00482FEA"/>
    <w:rsid w:val="00483FEF"/>
    <w:rsid w:val="00484C0C"/>
    <w:rsid w:val="00490410"/>
    <w:rsid w:val="00497649"/>
    <w:rsid w:val="00497884"/>
    <w:rsid w:val="004A1865"/>
    <w:rsid w:val="004A412E"/>
    <w:rsid w:val="004A56CC"/>
    <w:rsid w:val="004B216A"/>
    <w:rsid w:val="004B37F9"/>
    <w:rsid w:val="004B55FF"/>
    <w:rsid w:val="004C2A4D"/>
    <w:rsid w:val="004C5CE4"/>
    <w:rsid w:val="004F3E5A"/>
    <w:rsid w:val="004F3F32"/>
    <w:rsid w:val="004F5D06"/>
    <w:rsid w:val="004F64CE"/>
    <w:rsid w:val="004F6790"/>
    <w:rsid w:val="005008FC"/>
    <w:rsid w:val="00502AFC"/>
    <w:rsid w:val="005056D5"/>
    <w:rsid w:val="00515E1F"/>
    <w:rsid w:val="00524073"/>
    <w:rsid w:val="00524AB8"/>
    <w:rsid w:val="00533859"/>
    <w:rsid w:val="005360D6"/>
    <w:rsid w:val="00540B4C"/>
    <w:rsid w:val="00542973"/>
    <w:rsid w:val="0054461D"/>
    <w:rsid w:val="005455A4"/>
    <w:rsid w:val="00547E22"/>
    <w:rsid w:val="00553174"/>
    <w:rsid w:val="00555197"/>
    <w:rsid w:val="00564D1E"/>
    <w:rsid w:val="005662C3"/>
    <w:rsid w:val="0057020E"/>
    <w:rsid w:val="00570B8A"/>
    <w:rsid w:val="005719B1"/>
    <w:rsid w:val="00574446"/>
    <w:rsid w:val="00575941"/>
    <w:rsid w:val="005830B1"/>
    <w:rsid w:val="0058622B"/>
    <w:rsid w:val="00586727"/>
    <w:rsid w:val="005A4DAE"/>
    <w:rsid w:val="005A51A1"/>
    <w:rsid w:val="005B3891"/>
    <w:rsid w:val="005B3EFA"/>
    <w:rsid w:val="005B4451"/>
    <w:rsid w:val="005C3DE1"/>
    <w:rsid w:val="005C4949"/>
    <w:rsid w:val="005D07DB"/>
    <w:rsid w:val="005D189E"/>
    <w:rsid w:val="005D1A35"/>
    <w:rsid w:val="005D1B2A"/>
    <w:rsid w:val="005D2E25"/>
    <w:rsid w:val="005D4C64"/>
    <w:rsid w:val="005E066D"/>
    <w:rsid w:val="005E1944"/>
    <w:rsid w:val="005E1BFC"/>
    <w:rsid w:val="005E6EA9"/>
    <w:rsid w:val="005F0259"/>
    <w:rsid w:val="005F3452"/>
    <w:rsid w:val="005F4985"/>
    <w:rsid w:val="006038B0"/>
    <w:rsid w:val="00614588"/>
    <w:rsid w:val="006208AE"/>
    <w:rsid w:val="00622906"/>
    <w:rsid w:val="00623234"/>
    <w:rsid w:val="00623B7C"/>
    <w:rsid w:val="00624D61"/>
    <w:rsid w:val="00637B05"/>
    <w:rsid w:val="006401AC"/>
    <w:rsid w:val="00650FA0"/>
    <w:rsid w:val="00660E22"/>
    <w:rsid w:val="00661525"/>
    <w:rsid w:val="0066210F"/>
    <w:rsid w:val="00671FE4"/>
    <w:rsid w:val="00674405"/>
    <w:rsid w:val="006757BE"/>
    <w:rsid w:val="006832B3"/>
    <w:rsid w:val="00690B71"/>
    <w:rsid w:val="006919A7"/>
    <w:rsid w:val="00696938"/>
    <w:rsid w:val="006A0F24"/>
    <w:rsid w:val="006A14EC"/>
    <w:rsid w:val="006A2CB5"/>
    <w:rsid w:val="006A5A58"/>
    <w:rsid w:val="006A5F03"/>
    <w:rsid w:val="006A6C7F"/>
    <w:rsid w:val="006B0975"/>
    <w:rsid w:val="006B0CA1"/>
    <w:rsid w:val="006B29E5"/>
    <w:rsid w:val="006B550F"/>
    <w:rsid w:val="006B5AB9"/>
    <w:rsid w:val="006B6695"/>
    <w:rsid w:val="006B6D1B"/>
    <w:rsid w:val="006C1C58"/>
    <w:rsid w:val="006C2517"/>
    <w:rsid w:val="006C4E2B"/>
    <w:rsid w:val="006D72E6"/>
    <w:rsid w:val="006E0D98"/>
    <w:rsid w:val="006E58FE"/>
    <w:rsid w:val="006F5256"/>
    <w:rsid w:val="007008F2"/>
    <w:rsid w:val="00704B4C"/>
    <w:rsid w:val="00717312"/>
    <w:rsid w:val="0073024E"/>
    <w:rsid w:val="00730432"/>
    <w:rsid w:val="00731A65"/>
    <w:rsid w:val="00732714"/>
    <w:rsid w:val="00740BC9"/>
    <w:rsid w:val="007412FA"/>
    <w:rsid w:val="00743406"/>
    <w:rsid w:val="0074523B"/>
    <w:rsid w:val="00745B23"/>
    <w:rsid w:val="00745C41"/>
    <w:rsid w:val="007502BC"/>
    <w:rsid w:val="0075140A"/>
    <w:rsid w:val="007518F9"/>
    <w:rsid w:val="00757745"/>
    <w:rsid w:val="0076453B"/>
    <w:rsid w:val="00765D6B"/>
    <w:rsid w:val="00770E30"/>
    <w:rsid w:val="00772000"/>
    <w:rsid w:val="007760E0"/>
    <w:rsid w:val="007838F4"/>
    <w:rsid w:val="00785ED1"/>
    <w:rsid w:val="0078748D"/>
    <w:rsid w:val="00787E26"/>
    <w:rsid w:val="007917F2"/>
    <w:rsid w:val="007A2DD1"/>
    <w:rsid w:val="007A2DE2"/>
    <w:rsid w:val="007A36BD"/>
    <w:rsid w:val="007A3BCF"/>
    <w:rsid w:val="007A6C44"/>
    <w:rsid w:val="007B0175"/>
    <w:rsid w:val="007B1B1C"/>
    <w:rsid w:val="007D0679"/>
    <w:rsid w:val="007E4D2B"/>
    <w:rsid w:val="007E556C"/>
    <w:rsid w:val="007F03EA"/>
    <w:rsid w:val="007F2175"/>
    <w:rsid w:val="00804727"/>
    <w:rsid w:val="00806380"/>
    <w:rsid w:val="008210AD"/>
    <w:rsid w:val="0082540F"/>
    <w:rsid w:val="00825B0B"/>
    <w:rsid w:val="0083120B"/>
    <w:rsid w:val="00831A2A"/>
    <w:rsid w:val="00831B18"/>
    <w:rsid w:val="008351DB"/>
    <w:rsid w:val="0083693D"/>
    <w:rsid w:val="0084781F"/>
    <w:rsid w:val="00851DEE"/>
    <w:rsid w:val="00851EC7"/>
    <w:rsid w:val="00853DF5"/>
    <w:rsid w:val="00855330"/>
    <w:rsid w:val="008571D5"/>
    <w:rsid w:val="00860585"/>
    <w:rsid w:val="0086278E"/>
    <w:rsid w:val="00877837"/>
    <w:rsid w:val="008800FC"/>
    <w:rsid w:val="00883655"/>
    <w:rsid w:val="00884FED"/>
    <w:rsid w:val="008A5805"/>
    <w:rsid w:val="008B6937"/>
    <w:rsid w:val="008B722B"/>
    <w:rsid w:val="008B745D"/>
    <w:rsid w:val="008B785B"/>
    <w:rsid w:val="008C517A"/>
    <w:rsid w:val="008D346A"/>
    <w:rsid w:val="008F2569"/>
    <w:rsid w:val="008F2B4B"/>
    <w:rsid w:val="008F3364"/>
    <w:rsid w:val="008F7B24"/>
    <w:rsid w:val="009052E5"/>
    <w:rsid w:val="009057E3"/>
    <w:rsid w:val="00910CBE"/>
    <w:rsid w:val="009113E7"/>
    <w:rsid w:val="009223DA"/>
    <w:rsid w:val="00922EA9"/>
    <w:rsid w:val="00924A0D"/>
    <w:rsid w:val="00924E01"/>
    <w:rsid w:val="0093106D"/>
    <w:rsid w:val="00932461"/>
    <w:rsid w:val="00932A2F"/>
    <w:rsid w:val="00934EE7"/>
    <w:rsid w:val="00942E09"/>
    <w:rsid w:val="00943C53"/>
    <w:rsid w:val="009505E2"/>
    <w:rsid w:val="00951BDD"/>
    <w:rsid w:val="00952560"/>
    <w:rsid w:val="00954A12"/>
    <w:rsid w:val="00963B28"/>
    <w:rsid w:val="00964A60"/>
    <w:rsid w:val="00974E8B"/>
    <w:rsid w:val="00982815"/>
    <w:rsid w:val="00982A2A"/>
    <w:rsid w:val="0099098F"/>
    <w:rsid w:val="0099376F"/>
    <w:rsid w:val="009946C9"/>
    <w:rsid w:val="00994C11"/>
    <w:rsid w:val="009A74DC"/>
    <w:rsid w:val="009B3D39"/>
    <w:rsid w:val="009B7235"/>
    <w:rsid w:val="009C2896"/>
    <w:rsid w:val="009C5412"/>
    <w:rsid w:val="009C5A49"/>
    <w:rsid w:val="009C615C"/>
    <w:rsid w:val="009C7A31"/>
    <w:rsid w:val="009E1C60"/>
    <w:rsid w:val="009E279C"/>
    <w:rsid w:val="009E38C6"/>
    <w:rsid w:val="009E65CB"/>
    <w:rsid w:val="009F3B00"/>
    <w:rsid w:val="009F44E5"/>
    <w:rsid w:val="009F766B"/>
    <w:rsid w:val="00A007F0"/>
    <w:rsid w:val="00A02BEA"/>
    <w:rsid w:val="00A13B54"/>
    <w:rsid w:val="00A27770"/>
    <w:rsid w:val="00A352D8"/>
    <w:rsid w:val="00A41767"/>
    <w:rsid w:val="00A41FFB"/>
    <w:rsid w:val="00A4794E"/>
    <w:rsid w:val="00A506FA"/>
    <w:rsid w:val="00A552F0"/>
    <w:rsid w:val="00A55A5F"/>
    <w:rsid w:val="00A650F2"/>
    <w:rsid w:val="00A651AF"/>
    <w:rsid w:val="00A66F17"/>
    <w:rsid w:val="00A70705"/>
    <w:rsid w:val="00A71B89"/>
    <w:rsid w:val="00A75642"/>
    <w:rsid w:val="00A76CD7"/>
    <w:rsid w:val="00A8006A"/>
    <w:rsid w:val="00A82131"/>
    <w:rsid w:val="00A87CAE"/>
    <w:rsid w:val="00A91463"/>
    <w:rsid w:val="00A96A00"/>
    <w:rsid w:val="00AB019F"/>
    <w:rsid w:val="00AB0C37"/>
    <w:rsid w:val="00AB3520"/>
    <w:rsid w:val="00AB4F0A"/>
    <w:rsid w:val="00AB6562"/>
    <w:rsid w:val="00AC042C"/>
    <w:rsid w:val="00AC53DD"/>
    <w:rsid w:val="00AC6547"/>
    <w:rsid w:val="00AC735E"/>
    <w:rsid w:val="00AC73C1"/>
    <w:rsid w:val="00AD6474"/>
    <w:rsid w:val="00AE5159"/>
    <w:rsid w:val="00AE6C4A"/>
    <w:rsid w:val="00AF4589"/>
    <w:rsid w:val="00AF5C29"/>
    <w:rsid w:val="00AF6228"/>
    <w:rsid w:val="00AF659B"/>
    <w:rsid w:val="00AF72FB"/>
    <w:rsid w:val="00AF7478"/>
    <w:rsid w:val="00B01029"/>
    <w:rsid w:val="00B0601B"/>
    <w:rsid w:val="00B06E38"/>
    <w:rsid w:val="00B116C1"/>
    <w:rsid w:val="00B16C6E"/>
    <w:rsid w:val="00B31902"/>
    <w:rsid w:val="00B34554"/>
    <w:rsid w:val="00B6181D"/>
    <w:rsid w:val="00B644DB"/>
    <w:rsid w:val="00B645A3"/>
    <w:rsid w:val="00B65857"/>
    <w:rsid w:val="00B7296C"/>
    <w:rsid w:val="00B914EC"/>
    <w:rsid w:val="00B92D60"/>
    <w:rsid w:val="00B94495"/>
    <w:rsid w:val="00BA0C0A"/>
    <w:rsid w:val="00BA6A7F"/>
    <w:rsid w:val="00BA7994"/>
    <w:rsid w:val="00BB0052"/>
    <w:rsid w:val="00BB276A"/>
    <w:rsid w:val="00BB768B"/>
    <w:rsid w:val="00BC0B09"/>
    <w:rsid w:val="00BC0BAD"/>
    <w:rsid w:val="00BC2DCF"/>
    <w:rsid w:val="00BC30EF"/>
    <w:rsid w:val="00BC5981"/>
    <w:rsid w:val="00BC5C97"/>
    <w:rsid w:val="00BD550F"/>
    <w:rsid w:val="00BD6866"/>
    <w:rsid w:val="00BE20CE"/>
    <w:rsid w:val="00BE6950"/>
    <w:rsid w:val="00BE705A"/>
    <w:rsid w:val="00BF3799"/>
    <w:rsid w:val="00BF50FF"/>
    <w:rsid w:val="00BF76B4"/>
    <w:rsid w:val="00C05E06"/>
    <w:rsid w:val="00C11EEB"/>
    <w:rsid w:val="00C14CE3"/>
    <w:rsid w:val="00C3145C"/>
    <w:rsid w:val="00C34301"/>
    <w:rsid w:val="00C43D6D"/>
    <w:rsid w:val="00C5049E"/>
    <w:rsid w:val="00C607CC"/>
    <w:rsid w:val="00C643AA"/>
    <w:rsid w:val="00C776BA"/>
    <w:rsid w:val="00C85815"/>
    <w:rsid w:val="00C94B83"/>
    <w:rsid w:val="00CA2025"/>
    <w:rsid w:val="00CA7751"/>
    <w:rsid w:val="00CB0D10"/>
    <w:rsid w:val="00CB375A"/>
    <w:rsid w:val="00CB6684"/>
    <w:rsid w:val="00CB705C"/>
    <w:rsid w:val="00CC4555"/>
    <w:rsid w:val="00CC750B"/>
    <w:rsid w:val="00CD23CE"/>
    <w:rsid w:val="00CD45A4"/>
    <w:rsid w:val="00CD63CD"/>
    <w:rsid w:val="00CE4566"/>
    <w:rsid w:val="00CF1261"/>
    <w:rsid w:val="00CF1953"/>
    <w:rsid w:val="00CF1DA2"/>
    <w:rsid w:val="00CF5C11"/>
    <w:rsid w:val="00D0706E"/>
    <w:rsid w:val="00D16ECE"/>
    <w:rsid w:val="00D2012E"/>
    <w:rsid w:val="00D25E14"/>
    <w:rsid w:val="00D307C6"/>
    <w:rsid w:val="00D30F71"/>
    <w:rsid w:val="00D416B2"/>
    <w:rsid w:val="00D447C8"/>
    <w:rsid w:val="00D44BF1"/>
    <w:rsid w:val="00D44D5A"/>
    <w:rsid w:val="00D50951"/>
    <w:rsid w:val="00D54BC0"/>
    <w:rsid w:val="00D56602"/>
    <w:rsid w:val="00D5730C"/>
    <w:rsid w:val="00D657D8"/>
    <w:rsid w:val="00D6591C"/>
    <w:rsid w:val="00D73EFE"/>
    <w:rsid w:val="00D768A4"/>
    <w:rsid w:val="00D87359"/>
    <w:rsid w:val="00D94088"/>
    <w:rsid w:val="00DB70C5"/>
    <w:rsid w:val="00DB7208"/>
    <w:rsid w:val="00DB7C93"/>
    <w:rsid w:val="00DC6AC7"/>
    <w:rsid w:val="00DD0F4F"/>
    <w:rsid w:val="00DD1804"/>
    <w:rsid w:val="00DD18A8"/>
    <w:rsid w:val="00DD3E66"/>
    <w:rsid w:val="00DE2BF8"/>
    <w:rsid w:val="00DE71CF"/>
    <w:rsid w:val="00DF25C0"/>
    <w:rsid w:val="00DF5AA6"/>
    <w:rsid w:val="00DF74C5"/>
    <w:rsid w:val="00E0087F"/>
    <w:rsid w:val="00E02A36"/>
    <w:rsid w:val="00E0750F"/>
    <w:rsid w:val="00E10437"/>
    <w:rsid w:val="00E13F9A"/>
    <w:rsid w:val="00E15C54"/>
    <w:rsid w:val="00E230EC"/>
    <w:rsid w:val="00E245B8"/>
    <w:rsid w:val="00E276C6"/>
    <w:rsid w:val="00E300A7"/>
    <w:rsid w:val="00E34033"/>
    <w:rsid w:val="00E37EE3"/>
    <w:rsid w:val="00E4465F"/>
    <w:rsid w:val="00E4478D"/>
    <w:rsid w:val="00E45C16"/>
    <w:rsid w:val="00E555FF"/>
    <w:rsid w:val="00E6368C"/>
    <w:rsid w:val="00E64A39"/>
    <w:rsid w:val="00E6576F"/>
    <w:rsid w:val="00E91562"/>
    <w:rsid w:val="00E91CCF"/>
    <w:rsid w:val="00E958E4"/>
    <w:rsid w:val="00E96E2B"/>
    <w:rsid w:val="00EA0DDA"/>
    <w:rsid w:val="00EA1407"/>
    <w:rsid w:val="00EA52D8"/>
    <w:rsid w:val="00EB43A8"/>
    <w:rsid w:val="00EB4B31"/>
    <w:rsid w:val="00EC11C1"/>
    <w:rsid w:val="00EC611E"/>
    <w:rsid w:val="00EC7A97"/>
    <w:rsid w:val="00ED3119"/>
    <w:rsid w:val="00ED4564"/>
    <w:rsid w:val="00EE16DA"/>
    <w:rsid w:val="00EE4D07"/>
    <w:rsid w:val="00EE67FF"/>
    <w:rsid w:val="00EE7ECE"/>
    <w:rsid w:val="00F04EBE"/>
    <w:rsid w:val="00F1119A"/>
    <w:rsid w:val="00F1179F"/>
    <w:rsid w:val="00F11DD2"/>
    <w:rsid w:val="00F12A27"/>
    <w:rsid w:val="00F15295"/>
    <w:rsid w:val="00F168FB"/>
    <w:rsid w:val="00F2006F"/>
    <w:rsid w:val="00F31C58"/>
    <w:rsid w:val="00F34B18"/>
    <w:rsid w:val="00F43AA2"/>
    <w:rsid w:val="00F45FE4"/>
    <w:rsid w:val="00F53355"/>
    <w:rsid w:val="00F53FB3"/>
    <w:rsid w:val="00F648D6"/>
    <w:rsid w:val="00F64D19"/>
    <w:rsid w:val="00F72C89"/>
    <w:rsid w:val="00F73CAD"/>
    <w:rsid w:val="00F74E7F"/>
    <w:rsid w:val="00F7500C"/>
    <w:rsid w:val="00F810CD"/>
    <w:rsid w:val="00F860D7"/>
    <w:rsid w:val="00FA0819"/>
    <w:rsid w:val="00FC7BDD"/>
    <w:rsid w:val="00FD1EB5"/>
    <w:rsid w:val="00FD22EB"/>
    <w:rsid w:val="00FD50DA"/>
    <w:rsid w:val="00FE0E32"/>
    <w:rsid w:val="00FE63AC"/>
    <w:rsid w:val="00FE6A60"/>
    <w:rsid w:val="00FF0D22"/>
    <w:rsid w:val="00FF12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8425A"/>
    <w:pPr>
      <w:keepNext/>
      <w:keepLines/>
      <w:numPr>
        <w:numId w:val="1"/>
      </w:numPr>
      <w:spacing w:before="480" w:after="0"/>
      <w:outlineLvl w:val="0"/>
    </w:pPr>
    <w:rPr>
      <w:rFonts w:asciiTheme="majorHAnsi" w:eastAsiaTheme="majorEastAsia" w:hAnsiTheme="majorHAnsi" w:cstheme="majorBidi"/>
      <w:b/>
      <w:bCs/>
      <w:color w:val="CC0068"/>
      <w:sz w:val="32"/>
      <w:szCs w:val="28"/>
    </w:rPr>
  </w:style>
  <w:style w:type="paragraph" w:styleId="Kop2">
    <w:name w:val="heading 2"/>
    <w:basedOn w:val="Standaard"/>
    <w:next w:val="Standaard"/>
    <w:link w:val="Kop2Char"/>
    <w:uiPriority w:val="9"/>
    <w:unhideWhenUsed/>
    <w:qFormat/>
    <w:rsid w:val="0038425A"/>
    <w:pPr>
      <w:keepNext/>
      <w:keepLines/>
      <w:numPr>
        <w:ilvl w:val="1"/>
        <w:numId w:val="1"/>
      </w:numPr>
      <w:spacing w:before="200" w:after="0"/>
      <w:outlineLvl w:val="1"/>
    </w:pPr>
    <w:rPr>
      <w:rFonts w:asciiTheme="majorHAnsi" w:eastAsiaTheme="majorEastAsia" w:hAnsiTheme="majorHAnsi" w:cstheme="majorBidi"/>
      <w:b/>
      <w:bCs/>
      <w:color w:val="DA5C21"/>
      <w:sz w:val="26"/>
      <w:szCs w:val="26"/>
    </w:rPr>
  </w:style>
  <w:style w:type="paragraph" w:styleId="Kop3">
    <w:name w:val="heading 3"/>
    <w:basedOn w:val="Standaard"/>
    <w:next w:val="Standaard"/>
    <w:link w:val="Kop3Char"/>
    <w:uiPriority w:val="9"/>
    <w:unhideWhenUsed/>
    <w:qFormat/>
    <w:rsid w:val="0038425A"/>
    <w:pPr>
      <w:keepNext/>
      <w:keepLines/>
      <w:numPr>
        <w:ilvl w:val="2"/>
        <w:numId w:val="1"/>
      </w:numPr>
      <w:spacing w:before="200" w:after="0"/>
      <w:outlineLvl w:val="2"/>
    </w:pPr>
    <w:rPr>
      <w:rFonts w:asciiTheme="majorHAnsi" w:eastAsiaTheme="majorEastAsia" w:hAnsiTheme="majorHAnsi" w:cstheme="majorBidi"/>
      <w:b/>
      <w:bCs/>
      <w:color w:val="DA5C21"/>
    </w:rPr>
  </w:style>
  <w:style w:type="paragraph" w:styleId="Kop4">
    <w:name w:val="heading 4"/>
    <w:basedOn w:val="Standaard"/>
    <w:next w:val="Standaard"/>
    <w:link w:val="Kop4Char"/>
    <w:uiPriority w:val="9"/>
    <w:semiHidden/>
    <w:unhideWhenUsed/>
    <w:qFormat/>
    <w:rsid w:val="0038425A"/>
    <w:pPr>
      <w:keepNext/>
      <w:keepLines/>
      <w:numPr>
        <w:ilvl w:val="3"/>
        <w:numId w:val="1"/>
      </w:numPr>
      <w:spacing w:before="200" w:after="0"/>
      <w:outlineLvl w:val="3"/>
    </w:pPr>
    <w:rPr>
      <w:rFonts w:asciiTheme="majorHAnsi" w:eastAsiaTheme="majorEastAsia" w:hAnsiTheme="majorHAnsi" w:cstheme="majorBidi"/>
      <w:b/>
      <w:bCs/>
      <w:i/>
      <w:iCs/>
      <w:color w:val="DA5C21"/>
    </w:rPr>
  </w:style>
  <w:style w:type="paragraph" w:styleId="Kop5">
    <w:name w:val="heading 5"/>
    <w:basedOn w:val="Standaard"/>
    <w:next w:val="Standaard"/>
    <w:link w:val="Kop5Char"/>
    <w:uiPriority w:val="9"/>
    <w:semiHidden/>
    <w:unhideWhenUsed/>
    <w:qFormat/>
    <w:rsid w:val="0038425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38425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38425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38425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38425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8425A"/>
    <w:rPr>
      <w:rFonts w:asciiTheme="majorHAnsi" w:eastAsiaTheme="majorEastAsia" w:hAnsiTheme="majorHAnsi" w:cstheme="majorBidi"/>
      <w:b/>
      <w:bCs/>
      <w:color w:val="CC0068"/>
      <w:sz w:val="32"/>
      <w:szCs w:val="28"/>
    </w:rPr>
  </w:style>
  <w:style w:type="character" w:customStyle="1" w:styleId="Kop2Char">
    <w:name w:val="Kop 2 Char"/>
    <w:basedOn w:val="Standaardalinea-lettertype"/>
    <w:link w:val="Kop2"/>
    <w:uiPriority w:val="9"/>
    <w:rsid w:val="0038425A"/>
    <w:rPr>
      <w:rFonts w:asciiTheme="majorHAnsi" w:eastAsiaTheme="majorEastAsia" w:hAnsiTheme="majorHAnsi" w:cstheme="majorBidi"/>
      <w:b/>
      <w:bCs/>
      <w:color w:val="DA5C21"/>
      <w:sz w:val="26"/>
      <w:szCs w:val="26"/>
    </w:rPr>
  </w:style>
  <w:style w:type="character" w:customStyle="1" w:styleId="Kop3Char">
    <w:name w:val="Kop 3 Char"/>
    <w:basedOn w:val="Standaardalinea-lettertype"/>
    <w:link w:val="Kop3"/>
    <w:uiPriority w:val="9"/>
    <w:rsid w:val="0038425A"/>
    <w:rPr>
      <w:rFonts w:asciiTheme="majorHAnsi" w:eastAsiaTheme="majorEastAsia" w:hAnsiTheme="majorHAnsi" w:cstheme="majorBidi"/>
      <w:b/>
      <w:bCs/>
      <w:color w:val="DA5C21"/>
    </w:rPr>
  </w:style>
  <w:style w:type="character" w:customStyle="1" w:styleId="Kop4Char">
    <w:name w:val="Kop 4 Char"/>
    <w:basedOn w:val="Standaardalinea-lettertype"/>
    <w:link w:val="Kop4"/>
    <w:uiPriority w:val="9"/>
    <w:semiHidden/>
    <w:rsid w:val="0038425A"/>
    <w:rPr>
      <w:rFonts w:asciiTheme="majorHAnsi" w:eastAsiaTheme="majorEastAsia" w:hAnsiTheme="majorHAnsi" w:cstheme="majorBidi"/>
      <w:b/>
      <w:bCs/>
      <w:i/>
      <w:iCs/>
      <w:color w:val="DA5C21"/>
    </w:rPr>
  </w:style>
  <w:style w:type="character" w:customStyle="1" w:styleId="Kop5Char">
    <w:name w:val="Kop 5 Char"/>
    <w:basedOn w:val="Standaardalinea-lettertype"/>
    <w:link w:val="Kop5"/>
    <w:uiPriority w:val="9"/>
    <w:semiHidden/>
    <w:rsid w:val="0038425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38425A"/>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38425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38425A"/>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38425A"/>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99"/>
    <w:qFormat/>
    <w:rsid w:val="0038425A"/>
    <w:pPr>
      <w:spacing w:after="300" w:line="240" w:lineRule="auto"/>
      <w:ind w:left="113" w:right="113"/>
      <w:contextualSpacing/>
      <w:jc w:val="center"/>
    </w:pPr>
    <w:rPr>
      <w:rFonts w:ascii="Verdana" w:eastAsiaTheme="majorEastAsia" w:hAnsi="Verdana" w:cstheme="majorBidi"/>
      <w:b/>
      <w:color w:val="DA5C21"/>
      <w:spacing w:val="5"/>
      <w:kern w:val="28"/>
      <w:sz w:val="36"/>
      <w:szCs w:val="52"/>
    </w:rPr>
  </w:style>
  <w:style w:type="character" w:customStyle="1" w:styleId="TitelChar">
    <w:name w:val="Titel Char"/>
    <w:basedOn w:val="Standaardalinea-lettertype"/>
    <w:link w:val="Titel"/>
    <w:uiPriority w:val="99"/>
    <w:rsid w:val="0038425A"/>
    <w:rPr>
      <w:rFonts w:ascii="Verdana" w:eastAsiaTheme="majorEastAsia" w:hAnsi="Verdana" w:cstheme="majorBidi"/>
      <w:b/>
      <w:color w:val="DA5C21"/>
      <w:spacing w:val="5"/>
      <w:kern w:val="28"/>
      <w:sz w:val="36"/>
      <w:szCs w:val="52"/>
    </w:rPr>
  </w:style>
  <w:style w:type="character" w:styleId="Nadruk">
    <w:name w:val="Emphasis"/>
    <w:basedOn w:val="Standaardalinea-lettertype"/>
    <w:uiPriority w:val="99"/>
    <w:qFormat/>
    <w:rsid w:val="0038425A"/>
    <w:rPr>
      <w:rFonts w:ascii="Verdana" w:hAnsi="Verdana"/>
      <w:i/>
      <w:iCs/>
      <w:color w:val="DA5C21"/>
      <w:sz w:val="32"/>
    </w:rPr>
  </w:style>
  <w:style w:type="paragraph" w:styleId="Koptekst">
    <w:name w:val="header"/>
    <w:basedOn w:val="Standaard"/>
    <w:link w:val="KoptekstChar"/>
    <w:uiPriority w:val="99"/>
    <w:unhideWhenUsed/>
    <w:rsid w:val="0038425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8425A"/>
  </w:style>
  <w:style w:type="paragraph" w:styleId="Voettekst">
    <w:name w:val="footer"/>
    <w:basedOn w:val="Standaard"/>
    <w:link w:val="VoettekstChar"/>
    <w:uiPriority w:val="99"/>
    <w:unhideWhenUsed/>
    <w:rsid w:val="0038425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8425A"/>
  </w:style>
  <w:style w:type="paragraph" w:styleId="Ballontekst">
    <w:name w:val="Balloon Text"/>
    <w:basedOn w:val="Standaard"/>
    <w:link w:val="BallontekstChar"/>
    <w:uiPriority w:val="99"/>
    <w:semiHidden/>
    <w:unhideWhenUsed/>
    <w:rsid w:val="0038425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8425A"/>
    <w:rPr>
      <w:rFonts w:ascii="Tahoma" w:hAnsi="Tahoma" w:cs="Tahoma"/>
      <w:sz w:val="16"/>
      <w:szCs w:val="16"/>
    </w:rPr>
  </w:style>
  <w:style w:type="paragraph" w:styleId="Kopvaninhoudsopgave">
    <w:name w:val="TOC Heading"/>
    <w:basedOn w:val="Kop1"/>
    <w:next w:val="Standaard"/>
    <w:uiPriority w:val="39"/>
    <w:semiHidden/>
    <w:unhideWhenUsed/>
    <w:qFormat/>
    <w:rsid w:val="0038425A"/>
    <w:pPr>
      <w:numPr>
        <w:numId w:val="0"/>
      </w:numPr>
      <w:outlineLvl w:val="9"/>
    </w:pPr>
    <w:rPr>
      <w:color w:val="365F91" w:themeColor="accent1" w:themeShade="BF"/>
      <w:sz w:val="28"/>
    </w:rPr>
  </w:style>
  <w:style w:type="paragraph" w:styleId="Inhopg1">
    <w:name w:val="toc 1"/>
    <w:basedOn w:val="Standaard"/>
    <w:next w:val="Standaard"/>
    <w:autoRedefine/>
    <w:uiPriority w:val="39"/>
    <w:unhideWhenUsed/>
    <w:rsid w:val="0038425A"/>
    <w:pPr>
      <w:spacing w:after="100"/>
    </w:pPr>
  </w:style>
  <w:style w:type="paragraph" w:styleId="Inhopg2">
    <w:name w:val="toc 2"/>
    <w:basedOn w:val="Standaard"/>
    <w:next w:val="Standaard"/>
    <w:autoRedefine/>
    <w:uiPriority w:val="39"/>
    <w:unhideWhenUsed/>
    <w:rsid w:val="0038425A"/>
    <w:pPr>
      <w:spacing w:after="100"/>
      <w:ind w:left="220"/>
    </w:pPr>
  </w:style>
  <w:style w:type="paragraph" w:styleId="Inhopg3">
    <w:name w:val="toc 3"/>
    <w:basedOn w:val="Standaard"/>
    <w:next w:val="Standaard"/>
    <w:autoRedefine/>
    <w:uiPriority w:val="39"/>
    <w:unhideWhenUsed/>
    <w:rsid w:val="0038425A"/>
    <w:pPr>
      <w:spacing w:after="100"/>
      <w:ind w:left="440"/>
    </w:pPr>
  </w:style>
  <w:style w:type="character" w:styleId="Hyperlink">
    <w:name w:val="Hyperlink"/>
    <w:basedOn w:val="Standaardalinea-lettertype"/>
    <w:uiPriority w:val="99"/>
    <w:unhideWhenUsed/>
    <w:rsid w:val="0038425A"/>
    <w:rPr>
      <w:color w:val="0000FF" w:themeColor="hyperlink"/>
      <w:u w:val="single"/>
    </w:rPr>
  </w:style>
  <w:style w:type="paragraph" w:styleId="Documentstructuur">
    <w:name w:val="Document Map"/>
    <w:basedOn w:val="Standaard"/>
    <w:link w:val="DocumentstructuurChar"/>
    <w:uiPriority w:val="99"/>
    <w:semiHidden/>
    <w:unhideWhenUsed/>
    <w:rsid w:val="00E6368C"/>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E6368C"/>
    <w:rPr>
      <w:rFonts w:ascii="Tahoma" w:hAnsi="Tahoma" w:cs="Tahoma"/>
      <w:sz w:val="16"/>
      <w:szCs w:val="16"/>
    </w:rPr>
  </w:style>
  <w:style w:type="paragraph" w:styleId="Lijstalinea">
    <w:name w:val="List Paragraph"/>
    <w:basedOn w:val="Standaard"/>
    <w:uiPriority w:val="34"/>
    <w:qFormat/>
    <w:rsid w:val="00D56602"/>
    <w:pPr>
      <w:ind w:left="720"/>
      <w:contextualSpacing/>
    </w:pPr>
  </w:style>
  <w:style w:type="paragraph" w:customStyle="1" w:styleId="Kop41">
    <w:name w:val="Kop 41"/>
    <w:next w:val="Standaard"/>
    <w:uiPriority w:val="99"/>
    <w:rsid w:val="002517B3"/>
    <w:pPr>
      <w:autoSpaceDE w:val="0"/>
      <w:autoSpaceDN w:val="0"/>
      <w:adjustRightInd w:val="0"/>
      <w:spacing w:before="240" w:after="60" w:line="240" w:lineRule="auto"/>
      <w:outlineLvl w:val="3"/>
    </w:pPr>
    <w:rPr>
      <w:rFonts w:ascii="Arial" w:hAnsi="Arial" w:cs="Arial"/>
      <w:b/>
      <w:bCs/>
      <w:color w:val="004080"/>
      <w:sz w:val="24"/>
      <w:szCs w:val="24"/>
      <w:shd w:val="clear" w:color="auto" w:fill="FFFFFF"/>
      <w:lang w:val="en-AU"/>
    </w:rPr>
  </w:style>
  <w:style w:type="character" w:styleId="GevolgdeHyperlink">
    <w:name w:val="FollowedHyperlink"/>
    <w:basedOn w:val="Standaardalinea-lettertype"/>
    <w:uiPriority w:val="99"/>
    <w:semiHidden/>
    <w:unhideWhenUsed/>
    <w:rsid w:val="00E555FF"/>
    <w:rPr>
      <w:color w:val="800080"/>
      <w:u w:val="single"/>
    </w:rPr>
  </w:style>
  <w:style w:type="paragraph" w:customStyle="1" w:styleId="font0">
    <w:name w:val="font0"/>
    <w:basedOn w:val="Standaard"/>
    <w:rsid w:val="00E555FF"/>
    <w:pPr>
      <w:spacing w:before="100" w:beforeAutospacing="1" w:after="100" w:afterAutospacing="1" w:line="240" w:lineRule="auto"/>
    </w:pPr>
    <w:rPr>
      <w:rFonts w:ascii="Calibri" w:eastAsia="Times New Roman" w:hAnsi="Calibri" w:cs="Times New Roman"/>
      <w:color w:val="000000"/>
      <w:lang w:eastAsia="nl-NL"/>
    </w:rPr>
  </w:style>
  <w:style w:type="paragraph" w:customStyle="1" w:styleId="font5">
    <w:name w:val="font5"/>
    <w:basedOn w:val="Standaard"/>
    <w:rsid w:val="00E555FF"/>
    <w:pPr>
      <w:spacing w:before="100" w:beforeAutospacing="1" w:after="100" w:afterAutospacing="1" w:line="240" w:lineRule="auto"/>
    </w:pPr>
    <w:rPr>
      <w:rFonts w:ascii="Calibri" w:eastAsia="Times New Roman" w:hAnsi="Calibri" w:cs="Times New Roman"/>
      <w:i/>
      <w:iCs/>
      <w:color w:val="000000"/>
      <w:lang w:eastAsia="nl-NL"/>
    </w:rPr>
  </w:style>
  <w:style w:type="paragraph" w:customStyle="1" w:styleId="xl63">
    <w:name w:val="xl63"/>
    <w:basedOn w:val="Standaard"/>
    <w:rsid w:val="00E555FF"/>
    <w:pPr>
      <w:spacing w:before="100" w:beforeAutospacing="1" w:after="100" w:afterAutospacing="1" w:line="240" w:lineRule="auto"/>
      <w:textAlignment w:val="top"/>
    </w:pPr>
    <w:rPr>
      <w:rFonts w:ascii="Times New Roman" w:eastAsia="Times New Roman" w:hAnsi="Times New Roman" w:cs="Times New Roman"/>
      <w:b/>
      <w:bCs/>
      <w:sz w:val="24"/>
      <w:szCs w:val="24"/>
      <w:lang w:eastAsia="nl-NL"/>
    </w:rPr>
  </w:style>
  <w:style w:type="paragraph" w:customStyle="1" w:styleId="xl64">
    <w:name w:val="xl64"/>
    <w:basedOn w:val="Standaard"/>
    <w:rsid w:val="00E555FF"/>
    <w:pPr>
      <w:spacing w:before="100" w:beforeAutospacing="1" w:after="100" w:afterAutospacing="1" w:line="240" w:lineRule="auto"/>
      <w:textAlignment w:val="top"/>
    </w:pPr>
    <w:rPr>
      <w:rFonts w:ascii="Times New Roman" w:eastAsia="Times New Roman" w:hAnsi="Times New Roman" w:cs="Times New Roman"/>
      <w:b/>
      <w:bCs/>
      <w:sz w:val="24"/>
      <w:szCs w:val="24"/>
      <w:lang w:eastAsia="nl-NL"/>
    </w:rPr>
  </w:style>
  <w:style w:type="paragraph" w:customStyle="1" w:styleId="xl65">
    <w:name w:val="xl65"/>
    <w:basedOn w:val="Standaard"/>
    <w:rsid w:val="00E555FF"/>
    <w:pPr>
      <w:spacing w:before="100" w:beforeAutospacing="1" w:after="100" w:afterAutospacing="1" w:line="240" w:lineRule="auto"/>
      <w:textAlignment w:val="top"/>
    </w:pPr>
    <w:rPr>
      <w:rFonts w:ascii="Times New Roman" w:eastAsia="Times New Roman" w:hAnsi="Times New Roman" w:cs="Times New Roman"/>
      <w:sz w:val="24"/>
      <w:szCs w:val="24"/>
      <w:lang w:eastAsia="nl-NL"/>
    </w:rPr>
  </w:style>
  <w:style w:type="paragraph" w:customStyle="1" w:styleId="xl66">
    <w:name w:val="xl66"/>
    <w:basedOn w:val="Standaard"/>
    <w:rsid w:val="00E555FF"/>
    <w:pPr>
      <w:spacing w:before="100" w:beforeAutospacing="1" w:after="100" w:afterAutospacing="1" w:line="240" w:lineRule="auto"/>
      <w:textAlignment w:val="top"/>
    </w:pPr>
    <w:rPr>
      <w:rFonts w:ascii="Times New Roman" w:eastAsia="Times New Roman" w:hAnsi="Times New Roman" w:cs="Times New Roman"/>
      <w:sz w:val="24"/>
      <w:szCs w:val="24"/>
      <w:lang w:eastAsia="nl-NL"/>
    </w:rPr>
  </w:style>
  <w:style w:type="paragraph" w:customStyle="1" w:styleId="Inhopg11">
    <w:name w:val="Inhopg 11"/>
    <w:next w:val="Standaard"/>
    <w:uiPriority w:val="99"/>
    <w:rsid w:val="00CF1DA2"/>
    <w:pPr>
      <w:autoSpaceDE w:val="0"/>
      <w:autoSpaceDN w:val="0"/>
      <w:adjustRightInd w:val="0"/>
      <w:spacing w:after="0" w:line="240" w:lineRule="auto"/>
    </w:pPr>
    <w:rPr>
      <w:rFonts w:ascii="Times New Roman" w:hAnsi="Times New Roman" w:cs="Times New Roman"/>
      <w:b/>
      <w:bCs/>
      <w:color w:val="000000"/>
      <w:sz w:val="28"/>
      <w:szCs w:val="28"/>
      <w:shd w:val="clear" w:color="auto" w:fill="FFFFFF"/>
      <w:lang w:val="en-AU"/>
    </w:rPr>
  </w:style>
  <w:style w:type="paragraph" w:customStyle="1" w:styleId="Inhopg21">
    <w:name w:val="Inhopg 21"/>
    <w:next w:val="Standaard"/>
    <w:uiPriority w:val="99"/>
    <w:rsid w:val="00CF1DA2"/>
    <w:pPr>
      <w:autoSpaceDE w:val="0"/>
      <w:autoSpaceDN w:val="0"/>
      <w:adjustRightInd w:val="0"/>
      <w:spacing w:after="0" w:line="240" w:lineRule="auto"/>
      <w:ind w:left="180"/>
    </w:pPr>
    <w:rPr>
      <w:rFonts w:ascii="Times New Roman" w:hAnsi="Times New Roman" w:cs="Times New Roman"/>
      <w:b/>
      <w:bCs/>
      <w:color w:val="000000"/>
      <w:sz w:val="24"/>
      <w:szCs w:val="24"/>
      <w:shd w:val="clear" w:color="auto" w:fill="FFFFFF"/>
      <w:lang w:val="en-AU"/>
    </w:rPr>
  </w:style>
  <w:style w:type="paragraph" w:customStyle="1" w:styleId="Inhopg31">
    <w:name w:val="Inhopg 31"/>
    <w:next w:val="Standaard"/>
    <w:uiPriority w:val="99"/>
    <w:rsid w:val="00CF1DA2"/>
    <w:pPr>
      <w:autoSpaceDE w:val="0"/>
      <w:autoSpaceDN w:val="0"/>
      <w:adjustRightInd w:val="0"/>
      <w:spacing w:after="0" w:line="240" w:lineRule="auto"/>
      <w:ind w:left="360"/>
    </w:pPr>
    <w:rPr>
      <w:rFonts w:ascii="Times New Roman" w:hAnsi="Times New Roman" w:cs="Times New Roman"/>
      <w:color w:val="000000"/>
      <w:sz w:val="24"/>
      <w:szCs w:val="24"/>
      <w:shd w:val="clear" w:color="auto" w:fill="FFFFFF"/>
      <w:lang w:val="en-AU"/>
    </w:rPr>
  </w:style>
  <w:style w:type="paragraph" w:customStyle="1" w:styleId="Inhopg41">
    <w:name w:val="Inhopg 41"/>
    <w:next w:val="Standaard"/>
    <w:uiPriority w:val="99"/>
    <w:rsid w:val="00CF1DA2"/>
    <w:pPr>
      <w:autoSpaceDE w:val="0"/>
      <w:autoSpaceDN w:val="0"/>
      <w:adjustRightInd w:val="0"/>
      <w:spacing w:after="0" w:line="240" w:lineRule="auto"/>
      <w:ind w:left="540"/>
    </w:pPr>
    <w:rPr>
      <w:rFonts w:ascii="Times New Roman" w:hAnsi="Times New Roman" w:cs="Times New Roman"/>
      <w:color w:val="000000"/>
      <w:sz w:val="24"/>
      <w:szCs w:val="24"/>
      <w:shd w:val="clear" w:color="auto" w:fill="FFFFFF"/>
      <w:lang w:val="en-AU"/>
    </w:rPr>
  </w:style>
  <w:style w:type="paragraph" w:customStyle="1" w:styleId="Inhopg51">
    <w:name w:val="Inhopg 51"/>
    <w:next w:val="Standaard"/>
    <w:uiPriority w:val="99"/>
    <w:rsid w:val="00CF1DA2"/>
    <w:pPr>
      <w:autoSpaceDE w:val="0"/>
      <w:autoSpaceDN w:val="0"/>
      <w:adjustRightInd w:val="0"/>
      <w:spacing w:after="0" w:line="240" w:lineRule="auto"/>
      <w:ind w:left="720"/>
    </w:pPr>
    <w:rPr>
      <w:rFonts w:ascii="Times New Roman" w:hAnsi="Times New Roman" w:cs="Times New Roman"/>
      <w:color w:val="000000"/>
      <w:sz w:val="24"/>
      <w:szCs w:val="24"/>
      <w:shd w:val="clear" w:color="auto" w:fill="FFFFFF"/>
      <w:lang w:val="en-AU"/>
    </w:rPr>
  </w:style>
  <w:style w:type="paragraph" w:customStyle="1" w:styleId="Inhopg61">
    <w:name w:val="Inhopg 61"/>
    <w:next w:val="Standaard"/>
    <w:uiPriority w:val="99"/>
    <w:rsid w:val="00CF1DA2"/>
    <w:pPr>
      <w:autoSpaceDE w:val="0"/>
      <w:autoSpaceDN w:val="0"/>
      <w:adjustRightInd w:val="0"/>
      <w:spacing w:after="0" w:line="240" w:lineRule="auto"/>
      <w:ind w:left="900"/>
    </w:pPr>
    <w:rPr>
      <w:rFonts w:ascii="Times New Roman" w:hAnsi="Times New Roman" w:cs="Times New Roman"/>
      <w:color w:val="000000"/>
      <w:sz w:val="24"/>
      <w:szCs w:val="24"/>
      <w:shd w:val="clear" w:color="auto" w:fill="FFFFFF"/>
      <w:lang w:val="en-AU"/>
    </w:rPr>
  </w:style>
  <w:style w:type="paragraph" w:customStyle="1" w:styleId="Inhopg71">
    <w:name w:val="Inhopg 71"/>
    <w:next w:val="Standaard"/>
    <w:uiPriority w:val="99"/>
    <w:rsid w:val="00CF1DA2"/>
    <w:pPr>
      <w:autoSpaceDE w:val="0"/>
      <w:autoSpaceDN w:val="0"/>
      <w:adjustRightInd w:val="0"/>
      <w:spacing w:after="0" w:line="240" w:lineRule="auto"/>
      <w:ind w:left="1080"/>
    </w:pPr>
    <w:rPr>
      <w:rFonts w:ascii="Times New Roman" w:hAnsi="Times New Roman" w:cs="Times New Roman"/>
      <w:color w:val="000000"/>
      <w:sz w:val="24"/>
      <w:szCs w:val="24"/>
      <w:shd w:val="clear" w:color="auto" w:fill="FFFFFF"/>
      <w:lang w:val="en-AU"/>
    </w:rPr>
  </w:style>
  <w:style w:type="paragraph" w:customStyle="1" w:styleId="Inhopg81">
    <w:name w:val="Inhopg 81"/>
    <w:next w:val="Standaard"/>
    <w:uiPriority w:val="99"/>
    <w:rsid w:val="00CF1DA2"/>
    <w:pPr>
      <w:autoSpaceDE w:val="0"/>
      <w:autoSpaceDN w:val="0"/>
      <w:adjustRightInd w:val="0"/>
      <w:spacing w:after="0" w:line="240" w:lineRule="auto"/>
      <w:ind w:left="1260"/>
    </w:pPr>
    <w:rPr>
      <w:rFonts w:ascii="Times New Roman" w:hAnsi="Times New Roman" w:cs="Times New Roman"/>
      <w:color w:val="000000"/>
      <w:sz w:val="24"/>
      <w:szCs w:val="24"/>
      <w:shd w:val="clear" w:color="auto" w:fill="FFFFFF"/>
      <w:lang w:val="en-AU"/>
    </w:rPr>
  </w:style>
  <w:style w:type="paragraph" w:customStyle="1" w:styleId="Inhopg91">
    <w:name w:val="Inhopg 91"/>
    <w:next w:val="Standaard"/>
    <w:uiPriority w:val="99"/>
    <w:rsid w:val="00CF1DA2"/>
    <w:pPr>
      <w:autoSpaceDE w:val="0"/>
      <w:autoSpaceDN w:val="0"/>
      <w:adjustRightInd w:val="0"/>
      <w:spacing w:after="0" w:line="240" w:lineRule="auto"/>
      <w:ind w:left="1440"/>
    </w:pPr>
    <w:rPr>
      <w:rFonts w:ascii="Times New Roman" w:hAnsi="Times New Roman" w:cs="Times New Roman"/>
      <w:color w:val="000000"/>
      <w:sz w:val="24"/>
      <w:szCs w:val="24"/>
      <w:shd w:val="clear" w:color="auto" w:fill="FFFFFF"/>
      <w:lang w:val="en-AU"/>
    </w:rPr>
  </w:style>
  <w:style w:type="paragraph" w:customStyle="1" w:styleId="Kop11">
    <w:name w:val="Kop 11"/>
    <w:next w:val="Standaard"/>
    <w:uiPriority w:val="99"/>
    <w:rsid w:val="00CF1DA2"/>
    <w:pPr>
      <w:autoSpaceDE w:val="0"/>
      <w:autoSpaceDN w:val="0"/>
      <w:adjustRightInd w:val="0"/>
      <w:spacing w:before="240" w:after="60" w:line="240" w:lineRule="auto"/>
      <w:outlineLvl w:val="0"/>
    </w:pPr>
    <w:rPr>
      <w:rFonts w:ascii="Arial" w:hAnsi="Arial" w:cs="Arial"/>
      <w:b/>
      <w:bCs/>
      <w:color w:val="004080"/>
      <w:sz w:val="32"/>
      <w:szCs w:val="32"/>
      <w:shd w:val="clear" w:color="auto" w:fill="FFFFFF"/>
      <w:lang w:val="en-AU"/>
    </w:rPr>
  </w:style>
  <w:style w:type="paragraph" w:customStyle="1" w:styleId="Kop21">
    <w:name w:val="Kop 21"/>
    <w:next w:val="Standaard"/>
    <w:uiPriority w:val="99"/>
    <w:rsid w:val="00CF1DA2"/>
    <w:pPr>
      <w:autoSpaceDE w:val="0"/>
      <w:autoSpaceDN w:val="0"/>
      <w:adjustRightInd w:val="0"/>
      <w:spacing w:before="240" w:after="60" w:line="240" w:lineRule="auto"/>
      <w:outlineLvl w:val="1"/>
    </w:pPr>
    <w:rPr>
      <w:rFonts w:ascii="Arial" w:hAnsi="Arial" w:cs="Arial"/>
      <w:b/>
      <w:bCs/>
      <w:color w:val="0000B0"/>
      <w:sz w:val="30"/>
      <w:szCs w:val="30"/>
      <w:shd w:val="clear" w:color="auto" w:fill="FFFFFF"/>
      <w:lang w:val="en-AU"/>
    </w:rPr>
  </w:style>
  <w:style w:type="paragraph" w:customStyle="1" w:styleId="Kop31">
    <w:name w:val="Kop 31"/>
    <w:next w:val="Standaard"/>
    <w:uiPriority w:val="99"/>
    <w:rsid w:val="00CF1DA2"/>
    <w:pPr>
      <w:autoSpaceDE w:val="0"/>
      <w:autoSpaceDN w:val="0"/>
      <w:adjustRightInd w:val="0"/>
      <w:spacing w:before="240" w:after="60" w:line="240" w:lineRule="auto"/>
      <w:outlineLvl w:val="2"/>
    </w:pPr>
    <w:rPr>
      <w:rFonts w:ascii="Arial" w:hAnsi="Arial" w:cs="Arial"/>
      <w:b/>
      <w:bCs/>
      <w:color w:val="0000D2"/>
      <w:sz w:val="28"/>
      <w:szCs w:val="28"/>
      <w:shd w:val="clear" w:color="auto" w:fill="FFFFFF"/>
      <w:lang w:val="en-AU"/>
    </w:rPr>
  </w:style>
  <w:style w:type="paragraph" w:customStyle="1" w:styleId="Kop51">
    <w:name w:val="Kop 51"/>
    <w:next w:val="Standaard"/>
    <w:uiPriority w:val="99"/>
    <w:rsid w:val="00CF1DA2"/>
    <w:pPr>
      <w:autoSpaceDE w:val="0"/>
      <w:autoSpaceDN w:val="0"/>
      <w:adjustRightInd w:val="0"/>
      <w:spacing w:before="240" w:after="60" w:line="240" w:lineRule="auto"/>
      <w:outlineLvl w:val="4"/>
    </w:pPr>
    <w:rPr>
      <w:rFonts w:ascii="Arial" w:hAnsi="Arial" w:cs="Arial"/>
      <w:b/>
      <w:bCs/>
      <w:i/>
      <w:iCs/>
      <w:color w:val="004080"/>
      <w:sz w:val="24"/>
      <w:szCs w:val="24"/>
      <w:shd w:val="clear" w:color="auto" w:fill="FFFFFF"/>
      <w:lang w:val="en-AU"/>
    </w:rPr>
  </w:style>
  <w:style w:type="paragraph" w:customStyle="1" w:styleId="Kop61">
    <w:name w:val="Kop 61"/>
    <w:next w:val="Standaard"/>
    <w:uiPriority w:val="99"/>
    <w:rsid w:val="00CF1DA2"/>
    <w:pPr>
      <w:autoSpaceDE w:val="0"/>
      <w:autoSpaceDN w:val="0"/>
      <w:adjustRightInd w:val="0"/>
      <w:spacing w:before="240" w:after="60" w:line="240" w:lineRule="auto"/>
      <w:outlineLvl w:val="5"/>
    </w:pPr>
    <w:rPr>
      <w:rFonts w:ascii="Arial" w:hAnsi="Arial" w:cs="Arial"/>
      <w:b/>
      <w:bCs/>
      <w:color w:val="004080"/>
      <w:shd w:val="clear" w:color="auto" w:fill="FFFFFF"/>
      <w:lang w:val="en-AU"/>
    </w:rPr>
  </w:style>
  <w:style w:type="paragraph" w:customStyle="1" w:styleId="Kop71">
    <w:name w:val="Kop 71"/>
    <w:next w:val="Standaard"/>
    <w:uiPriority w:val="99"/>
    <w:rsid w:val="00CF1DA2"/>
    <w:pPr>
      <w:autoSpaceDE w:val="0"/>
      <w:autoSpaceDN w:val="0"/>
      <w:adjustRightInd w:val="0"/>
      <w:spacing w:before="240" w:after="60" w:line="240" w:lineRule="auto"/>
      <w:outlineLvl w:val="6"/>
    </w:pPr>
    <w:rPr>
      <w:rFonts w:ascii="Arial" w:hAnsi="Arial" w:cs="Arial"/>
      <w:color w:val="004080"/>
      <w:u w:val="single"/>
      <w:shd w:val="clear" w:color="auto" w:fill="FFFFFF"/>
      <w:lang w:val="en-AU"/>
    </w:rPr>
  </w:style>
  <w:style w:type="paragraph" w:customStyle="1" w:styleId="Kop81">
    <w:name w:val="Kop 81"/>
    <w:next w:val="Standaard"/>
    <w:uiPriority w:val="99"/>
    <w:rsid w:val="00CF1DA2"/>
    <w:pPr>
      <w:autoSpaceDE w:val="0"/>
      <w:autoSpaceDN w:val="0"/>
      <w:adjustRightInd w:val="0"/>
      <w:spacing w:before="240" w:after="60" w:line="240" w:lineRule="auto"/>
      <w:outlineLvl w:val="7"/>
    </w:pPr>
    <w:rPr>
      <w:rFonts w:ascii="Arial" w:hAnsi="Arial" w:cs="Arial"/>
      <w:i/>
      <w:iCs/>
      <w:color w:val="000000"/>
      <w:sz w:val="20"/>
      <w:szCs w:val="20"/>
      <w:u w:val="single"/>
      <w:shd w:val="clear" w:color="auto" w:fill="FFFFFF"/>
      <w:lang w:val="en-AU"/>
    </w:rPr>
  </w:style>
  <w:style w:type="paragraph" w:customStyle="1" w:styleId="Kop91">
    <w:name w:val="Kop 91"/>
    <w:next w:val="Standaard"/>
    <w:uiPriority w:val="99"/>
    <w:rsid w:val="00CF1DA2"/>
    <w:pPr>
      <w:autoSpaceDE w:val="0"/>
      <w:autoSpaceDN w:val="0"/>
      <w:adjustRightInd w:val="0"/>
      <w:spacing w:before="240" w:after="60" w:line="240" w:lineRule="auto"/>
      <w:outlineLvl w:val="8"/>
    </w:pPr>
    <w:rPr>
      <w:rFonts w:ascii="Arial" w:hAnsi="Arial" w:cs="Arial"/>
      <w:color w:val="004080"/>
      <w:shd w:val="clear" w:color="auto" w:fill="FFFFFF"/>
      <w:lang w:val="en-AU"/>
    </w:rPr>
  </w:style>
  <w:style w:type="paragraph" w:customStyle="1" w:styleId="NumberedList">
    <w:name w:val="Numbered List"/>
    <w:next w:val="Standaard"/>
    <w:uiPriority w:val="99"/>
    <w:rsid w:val="00CF1DA2"/>
    <w:pPr>
      <w:autoSpaceDE w:val="0"/>
      <w:autoSpaceDN w:val="0"/>
      <w:adjustRightInd w:val="0"/>
      <w:spacing w:after="0" w:line="240" w:lineRule="auto"/>
      <w:ind w:left="360" w:hanging="360"/>
    </w:pPr>
    <w:rPr>
      <w:rFonts w:ascii="Times New Roman" w:hAnsi="Times New Roman" w:cs="Times New Roman"/>
      <w:color w:val="000000"/>
      <w:sz w:val="20"/>
      <w:szCs w:val="20"/>
      <w:shd w:val="clear" w:color="auto" w:fill="FFFFFF"/>
      <w:lang w:val="en-AU"/>
    </w:rPr>
  </w:style>
  <w:style w:type="paragraph" w:customStyle="1" w:styleId="BulletedList">
    <w:name w:val="Bulleted List"/>
    <w:next w:val="Standaard"/>
    <w:uiPriority w:val="99"/>
    <w:rsid w:val="00CF1DA2"/>
    <w:pPr>
      <w:autoSpaceDE w:val="0"/>
      <w:autoSpaceDN w:val="0"/>
      <w:adjustRightInd w:val="0"/>
      <w:spacing w:after="0" w:line="240" w:lineRule="auto"/>
      <w:ind w:left="360" w:hanging="360"/>
    </w:pPr>
    <w:rPr>
      <w:rFonts w:ascii="Times New Roman" w:hAnsi="Times New Roman" w:cs="Times New Roman"/>
      <w:color w:val="000000"/>
      <w:sz w:val="20"/>
      <w:szCs w:val="20"/>
      <w:shd w:val="clear" w:color="auto" w:fill="FFFFFF"/>
      <w:lang w:val="en-AU"/>
    </w:rPr>
  </w:style>
  <w:style w:type="paragraph" w:styleId="Plattetekst">
    <w:name w:val="Body Text"/>
    <w:basedOn w:val="Standaard"/>
    <w:next w:val="Standaard"/>
    <w:link w:val="PlattetekstChar"/>
    <w:uiPriority w:val="99"/>
    <w:rsid w:val="00CF1DA2"/>
    <w:pPr>
      <w:autoSpaceDE w:val="0"/>
      <w:autoSpaceDN w:val="0"/>
      <w:adjustRightInd w:val="0"/>
      <w:spacing w:after="120" w:line="240" w:lineRule="auto"/>
    </w:pPr>
    <w:rPr>
      <w:rFonts w:ascii="Times New Roman" w:hAnsi="Times New Roman" w:cs="Times New Roman"/>
      <w:color w:val="000000"/>
      <w:sz w:val="20"/>
      <w:szCs w:val="20"/>
      <w:shd w:val="clear" w:color="auto" w:fill="FFFFFF"/>
      <w:lang w:val="en-AU"/>
    </w:rPr>
  </w:style>
  <w:style w:type="character" w:customStyle="1" w:styleId="PlattetekstChar">
    <w:name w:val="Platte tekst Char"/>
    <w:basedOn w:val="Standaardalinea-lettertype"/>
    <w:link w:val="Plattetekst"/>
    <w:uiPriority w:val="99"/>
    <w:rsid w:val="00CF1DA2"/>
    <w:rPr>
      <w:rFonts w:ascii="Times New Roman" w:hAnsi="Times New Roman" w:cs="Times New Roman"/>
      <w:color w:val="000000"/>
      <w:sz w:val="20"/>
      <w:szCs w:val="20"/>
      <w:lang w:val="en-AU"/>
    </w:rPr>
  </w:style>
  <w:style w:type="paragraph" w:styleId="Plattetekst2">
    <w:name w:val="Body Text 2"/>
    <w:basedOn w:val="Standaard"/>
    <w:next w:val="Standaard"/>
    <w:link w:val="Plattetekst2Char"/>
    <w:uiPriority w:val="99"/>
    <w:rsid w:val="00CF1DA2"/>
    <w:pPr>
      <w:autoSpaceDE w:val="0"/>
      <w:autoSpaceDN w:val="0"/>
      <w:adjustRightInd w:val="0"/>
      <w:spacing w:after="120" w:line="480" w:lineRule="auto"/>
    </w:pPr>
    <w:rPr>
      <w:rFonts w:ascii="Times New Roman" w:hAnsi="Times New Roman" w:cs="Times New Roman"/>
      <w:color w:val="000000"/>
      <w:sz w:val="18"/>
      <w:szCs w:val="18"/>
      <w:shd w:val="clear" w:color="auto" w:fill="FFFFFF"/>
      <w:lang w:val="en-AU"/>
    </w:rPr>
  </w:style>
  <w:style w:type="character" w:customStyle="1" w:styleId="Plattetekst2Char">
    <w:name w:val="Platte tekst 2 Char"/>
    <w:basedOn w:val="Standaardalinea-lettertype"/>
    <w:link w:val="Plattetekst2"/>
    <w:uiPriority w:val="99"/>
    <w:rsid w:val="00CF1DA2"/>
    <w:rPr>
      <w:rFonts w:ascii="Times New Roman" w:hAnsi="Times New Roman" w:cs="Times New Roman"/>
      <w:color w:val="000000"/>
      <w:sz w:val="18"/>
      <w:szCs w:val="18"/>
      <w:lang w:val="en-AU"/>
    </w:rPr>
  </w:style>
  <w:style w:type="paragraph" w:styleId="Plattetekst3">
    <w:name w:val="Body Text 3"/>
    <w:basedOn w:val="Standaard"/>
    <w:next w:val="Standaard"/>
    <w:link w:val="Plattetekst3Char"/>
    <w:uiPriority w:val="99"/>
    <w:rsid w:val="00CF1DA2"/>
    <w:pPr>
      <w:autoSpaceDE w:val="0"/>
      <w:autoSpaceDN w:val="0"/>
      <w:adjustRightInd w:val="0"/>
      <w:spacing w:after="120" w:line="240" w:lineRule="auto"/>
    </w:pPr>
    <w:rPr>
      <w:rFonts w:ascii="Times New Roman" w:hAnsi="Times New Roman" w:cs="Times New Roman"/>
      <w:color w:val="000000"/>
      <w:sz w:val="16"/>
      <w:szCs w:val="16"/>
      <w:shd w:val="clear" w:color="auto" w:fill="FFFFFF"/>
      <w:lang w:val="en-AU"/>
    </w:rPr>
  </w:style>
  <w:style w:type="character" w:customStyle="1" w:styleId="Plattetekst3Char">
    <w:name w:val="Platte tekst 3 Char"/>
    <w:basedOn w:val="Standaardalinea-lettertype"/>
    <w:link w:val="Plattetekst3"/>
    <w:uiPriority w:val="99"/>
    <w:rsid w:val="00CF1DA2"/>
    <w:rPr>
      <w:rFonts w:ascii="Times New Roman" w:hAnsi="Times New Roman" w:cs="Times New Roman"/>
      <w:color w:val="000000"/>
      <w:sz w:val="16"/>
      <w:szCs w:val="16"/>
      <w:lang w:val="en-AU"/>
    </w:rPr>
  </w:style>
  <w:style w:type="paragraph" w:styleId="Notitiekop">
    <w:name w:val="Note Heading"/>
    <w:basedOn w:val="Standaard"/>
    <w:next w:val="Standaard"/>
    <w:link w:val="NotitiekopChar"/>
    <w:uiPriority w:val="99"/>
    <w:rsid w:val="00CF1DA2"/>
    <w:pPr>
      <w:autoSpaceDE w:val="0"/>
      <w:autoSpaceDN w:val="0"/>
      <w:adjustRightInd w:val="0"/>
      <w:spacing w:after="0" w:line="240" w:lineRule="auto"/>
    </w:pPr>
    <w:rPr>
      <w:rFonts w:ascii="Times New Roman" w:hAnsi="Times New Roman" w:cs="Times New Roman"/>
      <w:color w:val="000000"/>
      <w:sz w:val="20"/>
      <w:szCs w:val="20"/>
      <w:shd w:val="clear" w:color="auto" w:fill="FFFFFF"/>
      <w:lang w:val="en-AU"/>
    </w:rPr>
  </w:style>
  <w:style w:type="character" w:customStyle="1" w:styleId="NotitiekopChar">
    <w:name w:val="Notitiekop Char"/>
    <w:basedOn w:val="Standaardalinea-lettertype"/>
    <w:link w:val="Notitiekop"/>
    <w:uiPriority w:val="99"/>
    <w:rsid w:val="00CF1DA2"/>
    <w:rPr>
      <w:rFonts w:ascii="Times New Roman" w:hAnsi="Times New Roman" w:cs="Times New Roman"/>
      <w:color w:val="000000"/>
      <w:sz w:val="20"/>
      <w:szCs w:val="20"/>
      <w:lang w:val="en-AU"/>
    </w:rPr>
  </w:style>
  <w:style w:type="paragraph" w:styleId="Tekstzonderopmaak">
    <w:name w:val="Plain Text"/>
    <w:basedOn w:val="Standaard"/>
    <w:next w:val="Standaard"/>
    <w:link w:val="TekstzonderopmaakChar"/>
    <w:uiPriority w:val="99"/>
    <w:rsid w:val="00CF1DA2"/>
    <w:pPr>
      <w:autoSpaceDE w:val="0"/>
      <w:autoSpaceDN w:val="0"/>
      <w:adjustRightInd w:val="0"/>
      <w:spacing w:after="0" w:line="240" w:lineRule="auto"/>
    </w:pPr>
    <w:rPr>
      <w:rFonts w:ascii="Courier New" w:hAnsi="Courier New" w:cs="Courier New"/>
      <w:color w:val="000000"/>
      <w:sz w:val="20"/>
      <w:szCs w:val="20"/>
      <w:shd w:val="clear" w:color="auto" w:fill="FFFFFF"/>
      <w:lang w:val="en-AU"/>
    </w:rPr>
  </w:style>
  <w:style w:type="character" w:customStyle="1" w:styleId="TekstzonderopmaakChar">
    <w:name w:val="Tekst zonder opmaak Char"/>
    <w:basedOn w:val="Standaardalinea-lettertype"/>
    <w:link w:val="Tekstzonderopmaak"/>
    <w:uiPriority w:val="99"/>
    <w:rsid w:val="00CF1DA2"/>
    <w:rPr>
      <w:rFonts w:ascii="Courier New" w:hAnsi="Courier New" w:cs="Courier New"/>
      <w:color w:val="000000"/>
      <w:sz w:val="20"/>
      <w:szCs w:val="20"/>
      <w:lang w:val="en-AU"/>
    </w:rPr>
  </w:style>
  <w:style w:type="character" w:styleId="Zwaar">
    <w:name w:val="Strong"/>
    <w:basedOn w:val="Standaardalinea-lettertype"/>
    <w:uiPriority w:val="99"/>
    <w:qFormat/>
    <w:rsid w:val="00CF1DA2"/>
    <w:rPr>
      <w:rFonts w:ascii="Times New Roman" w:hAnsi="Times New Roman" w:cs="Times New Roman"/>
      <w:b/>
      <w:bCs/>
      <w:color w:val="000000"/>
      <w:sz w:val="20"/>
      <w:szCs w:val="20"/>
      <w:shd w:val="clear" w:color="auto" w:fill="FFFFFF"/>
    </w:rPr>
  </w:style>
  <w:style w:type="paragraph" w:customStyle="1" w:styleId="Voettekst1">
    <w:name w:val="Voettekst1"/>
    <w:next w:val="Standaard"/>
    <w:uiPriority w:val="99"/>
    <w:rsid w:val="00CF1DA2"/>
    <w:pPr>
      <w:autoSpaceDE w:val="0"/>
      <w:autoSpaceDN w:val="0"/>
      <w:adjustRightInd w:val="0"/>
      <w:spacing w:after="0" w:line="240" w:lineRule="auto"/>
    </w:pPr>
    <w:rPr>
      <w:rFonts w:ascii="Times New Roman" w:hAnsi="Times New Roman" w:cs="Times New Roman"/>
      <w:color w:val="000000"/>
      <w:sz w:val="20"/>
      <w:szCs w:val="20"/>
      <w:shd w:val="clear" w:color="auto" w:fill="FFFFFF"/>
      <w:lang w:val="en-AU"/>
    </w:rPr>
  </w:style>
  <w:style w:type="paragraph" w:customStyle="1" w:styleId="Koptekst1">
    <w:name w:val="Koptekst1"/>
    <w:next w:val="Standaard"/>
    <w:uiPriority w:val="99"/>
    <w:rsid w:val="00CF1DA2"/>
    <w:pPr>
      <w:autoSpaceDE w:val="0"/>
      <w:autoSpaceDN w:val="0"/>
      <w:adjustRightInd w:val="0"/>
      <w:spacing w:after="0" w:line="240" w:lineRule="auto"/>
    </w:pPr>
    <w:rPr>
      <w:rFonts w:ascii="Times New Roman" w:hAnsi="Times New Roman" w:cs="Times New Roman"/>
      <w:color w:val="000000"/>
      <w:sz w:val="20"/>
      <w:szCs w:val="20"/>
      <w:shd w:val="clear" w:color="auto" w:fill="FFFFFF"/>
      <w:lang w:val="en-AU"/>
    </w:rPr>
  </w:style>
  <w:style w:type="paragraph" w:customStyle="1" w:styleId="Code">
    <w:name w:val="Code"/>
    <w:next w:val="Standaard"/>
    <w:uiPriority w:val="99"/>
    <w:rsid w:val="00CF1DA2"/>
    <w:pPr>
      <w:autoSpaceDE w:val="0"/>
      <w:autoSpaceDN w:val="0"/>
      <w:adjustRightInd w:val="0"/>
      <w:spacing w:after="0" w:line="240" w:lineRule="auto"/>
    </w:pPr>
    <w:rPr>
      <w:rFonts w:ascii="Courier New" w:hAnsi="Courier New" w:cs="Courier New"/>
      <w:color w:val="000000"/>
      <w:sz w:val="18"/>
      <w:szCs w:val="18"/>
      <w:shd w:val="clear" w:color="auto" w:fill="FFFFFF"/>
      <w:lang w:val="en-AU"/>
    </w:rPr>
  </w:style>
  <w:style w:type="character" w:customStyle="1" w:styleId="FieldLabel">
    <w:name w:val="Field Label"/>
    <w:uiPriority w:val="99"/>
    <w:rsid w:val="00CF1DA2"/>
    <w:rPr>
      <w:rFonts w:ascii="Times New Roman" w:hAnsi="Times New Roman" w:cs="Times New Roman"/>
      <w:i/>
      <w:iCs/>
      <w:color w:val="004080"/>
      <w:sz w:val="20"/>
      <w:szCs w:val="20"/>
      <w:shd w:val="clear" w:color="auto" w:fill="FFFFFF"/>
    </w:rPr>
  </w:style>
  <w:style w:type="character" w:customStyle="1" w:styleId="TableHeading">
    <w:name w:val="Table Heading"/>
    <w:uiPriority w:val="99"/>
    <w:rsid w:val="00CF1DA2"/>
    <w:rPr>
      <w:rFonts w:ascii="Times New Roman" w:hAnsi="Times New Roman" w:cs="Times New Roman"/>
      <w:b/>
      <w:bCs/>
      <w:color w:val="000000"/>
      <w:sz w:val="22"/>
      <w:szCs w:val="22"/>
      <w:shd w:val="clear" w:color="auto" w:fill="FFFFFF"/>
    </w:rPr>
  </w:style>
  <w:style w:type="character" w:customStyle="1" w:styleId="SSBookmark">
    <w:name w:val="SSBookmark"/>
    <w:uiPriority w:val="99"/>
    <w:rsid w:val="00CF1DA2"/>
    <w:rPr>
      <w:b/>
      <w:bCs/>
      <w:color w:val="000000"/>
      <w:sz w:val="16"/>
      <w:szCs w:val="16"/>
      <w:shd w:val="clear" w:color="auto" w:fill="FFFF80"/>
    </w:rPr>
  </w:style>
  <w:style w:type="character" w:customStyle="1" w:styleId="Objecttype">
    <w:name w:val="Object type"/>
    <w:uiPriority w:val="99"/>
    <w:rsid w:val="00CF1DA2"/>
    <w:rPr>
      <w:rFonts w:ascii="Times New Roman" w:hAnsi="Times New Roman" w:cs="Times New Roman"/>
      <w:b/>
      <w:bCs/>
      <w:color w:val="000000"/>
      <w:sz w:val="20"/>
      <w:szCs w:val="20"/>
      <w:u w:val="single"/>
      <w:shd w:val="clear" w:color="auto" w:fill="FFFFFF"/>
    </w:rPr>
  </w:style>
  <w:style w:type="paragraph" w:customStyle="1" w:styleId="ListHeader">
    <w:name w:val="List Header"/>
    <w:next w:val="Standaard"/>
    <w:uiPriority w:val="99"/>
    <w:rsid w:val="00CF1DA2"/>
    <w:pPr>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n-AU"/>
    </w:rPr>
  </w:style>
  <w:style w:type="paragraph" w:styleId="Voetnoottekst">
    <w:name w:val="footnote text"/>
    <w:basedOn w:val="Standaard"/>
    <w:link w:val="VoetnoottekstChar"/>
    <w:uiPriority w:val="99"/>
    <w:semiHidden/>
    <w:unhideWhenUsed/>
    <w:rsid w:val="00AF5C2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F5C29"/>
    <w:rPr>
      <w:sz w:val="20"/>
      <w:szCs w:val="20"/>
    </w:rPr>
  </w:style>
  <w:style w:type="character" w:styleId="Voetnootmarkering">
    <w:name w:val="footnote reference"/>
    <w:basedOn w:val="Standaardalinea-lettertype"/>
    <w:uiPriority w:val="99"/>
    <w:semiHidden/>
    <w:unhideWhenUsed/>
    <w:rsid w:val="00AF5C29"/>
    <w:rPr>
      <w:vertAlign w:val="superscript"/>
    </w:rPr>
  </w:style>
  <w:style w:type="character" w:styleId="Verwijzingopmerking">
    <w:name w:val="annotation reference"/>
    <w:basedOn w:val="Standaardalinea-lettertype"/>
    <w:uiPriority w:val="99"/>
    <w:semiHidden/>
    <w:unhideWhenUsed/>
    <w:rsid w:val="00B645A3"/>
    <w:rPr>
      <w:sz w:val="16"/>
      <w:szCs w:val="16"/>
    </w:rPr>
  </w:style>
  <w:style w:type="paragraph" w:styleId="Tekstopmerking">
    <w:name w:val="annotation text"/>
    <w:basedOn w:val="Standaard"/>
    <w:link w:val="TekstopmerkingChar"/>
    <w:uiPriority w:val="99"/>
    <w:semiHidden/>
    <w:unhideWhenUsed/>
    <w:rsid w:val="00B645A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645A3"/>
    <w:rPr>
      <w:sz w:val="20"/>
      <w:szCs w:val="20"/>
    </w:rPr>
  </w:style>
  <w:style w:type="paragraph" w:styleId="Onderwerpvanopmerking">
    <w:name w:val="annotation subject"/>
    <w:basedOn w:val="Tekstopmerking"/>
    <w:next w:val="Tekstopmerking"/>
    <w:link w:val="OnderwerpvanopmerkingChar"/>
    <w:uiPriority w:val="99"/>
    <w:semiHidden/>
    <w:unhideWhenUsed/>
    <w:rsid w:val="00B645A3"/>
    <w:rPr>
      <w:b/>
      <w:bCs/>
    </w:rPr>
  </w:style>
  <w:style w:type="character" w:customStyle="1" w:styleId="OnderwerpvanopmerkingChar">
    <w:name w:val="Onderwerp van opmerking Char"/>
    <w:basedOn w:val="TekstopmerkingChar"/>
    <w:link w:val="Onderwerpvanopmerking"/>
    <w:uiPriority w:val="99"/>
    <w:semiHidden/>
    <w:rsid w:val="00B645A3"/>
    <w:rPr>
      <w:b/>
      <w:bCs/>
      <w:sz w:val="20"/>
      <w:szCs w:val="20"/>
    </w:rPr>
  </w:style>
  <w:style w:type="paragraph" w:styleId="Revisie">
    <w:name w:val="Revision"/>
    <w:hidden/>
    <w:uiPriority w:val="99"/>
    <w:semiHidden/>
    <w:rsid w:val="002627F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8425A"/>
    <w:pPr>
      <w:keepNext/>
      <w:keepLines/>
      <w:numPr>
        <w:numId w:val="1"/>
      </w:numPr>
      <w:spacing w:before="480" w:after="0"/>
      <w:outlineLvl w:val="0"/>
    </w:pPr>
    <w:rPr>
      <w:rFonts w:asciiTheme="majorHAnsi" w:eastAsiaTheme="majorEastAsia" w:hAnsiTheme="majorHAnsi" w:cstheme="majorBidi"/>
      <w:b/>
      <w:bCs/>
      <w:color w:val="CC0068"/>
      <w:sz w:val="32"/>
      <w:szCs w:val="28"/>
    </w:rPr>
  </w:style>
  <w:style w:type="paragraph" w:styleId="Kop2">
    <w:name w:val="heading 2"/>
    <w:basedOn w:val="Standaard"/>
    <w:next w:val="Standaard"/>
    <w:link w:val="Kop2Char"/>
    <w:uiPriority w:val="9"/>
    <w:unhideWhenUsed/>
    <w:qFormat/>
    <w:rsid w:val="0038425A"/>
    <w:pPr>
      <w:keepNext/>
      <w:keepLines/>
      <w:numPr>
        <w:ilvl w:val="1"/>
        <w:numId w:val="1"/>
      </w:numPr>
      <w:spacing w:before="200" w:after="0"/>
      <w:outlineLvl w:val="1"/>
    </w:pPr>
    <w:rPr>
      <w:rFonts w:asciiTheme="majorHAnsi" w:eastAsiaTheme="majorEastAsia" w:hAnsiTheme="majorHAnsi" w:cstheme="majorBidi"/>
      <w:b/>
      <w:bCs/>
      <w:color w:val="DA5C21"/>
      <w:sz w:val="26"/>
      <w:szCs w:val="26"/>
    </w:rPr>
  </w:style>
  <w:style w:type="paragraph" w:styleId="Kop3">
    <w:name w:val="heading 3"/>
    <w:basedOn w:val="Standaard"/>
    <w:next w:val="Standaard"/>
    <w:link w:val="Kop3Char"/>
    <w:uiPriority w:val="9"/>
    <w:unhideWhenUsed/>
    <w:qFormat/>
    <w:rsid w:val="0038425A"/>
    <w:pPr>
      <w:keepNext/>
      <w:keepLines/>
      <w:numPr>
        <w:ilvl w:val="2"/>
        <w:numId w:val="1"/>
      </w:numPr>
      <w:spacing w:before="200" w:after="0"/>
      <w:outlineLvl w:val="2"/>
    </w:pPr>
    <w:rPr>
      <w:rFonts w:asciiTheme="majorHAnsi" w:eastAsiaTheme="majorEastAsia" w:hAnsiTheme="majorHAnsi" w:cstheme="majorBidi"/>
      <w:b/>
      <w:bCs/>
      <w:color w:val="DA5C21"/>
    </w:rPr>
  </w:style>
  <w:style w:type="paragraph" w:styleId="Kop4">
    <w:name w:val="heading 4"/>
    <w:basedOn w:val="Standaard"/>
    <w:next w:val="Standaard"/>
    <w:link w:val="Kop4Char"/>
    <w:uiPriority w:val="9"/>
    <w:semiHidden/>
    <w:unhideWhenUsed/>
    <w:qFormat/>
    <w:rsid w:val="0038425A"/>
    <w:pPr>
      <w:keepNext/>
      <w:keepLines/>
      <w:numPr>
        <w:ilvl w:val="3"/>
        <w:numId w:val="1"/>
      </w:numPr>
      <w:spacing w:before="200" w:after="0"/>
      <w:outlineLvl w:val="3"/>
    </w:pPr>
    <w:rPr>
      <w:rFonts w:asciiTheme="majorHAnsi" w:eastAsiaTheme="majorEastAsia" w:hAnsiTheme="majorHAnsi" w:cstheme="majorBidi"/>
      <w:b/>
      <w:bCs/>
      <w:i/>
      <w:iCs/>
      <w:color w:val="DA5C21"/>
    </w:rPr>
  </w:style>
  <w:style w:type="paragraph" w:styleId="Kop5">
    <w:name w:val="heading 5"/>
    <w:basedOn w:val="Standaard"/>
    <w:next w:val="Standaard"/>
    <w:link w:val="Kop5Char"/>
    <w:uiPriority w:val="9"/>
    <w:semiHidden/>
    <w:unhideWhenUsed/>
    <w:qFormat/>
    <w:rsid w:val="0038425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38425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38425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38425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38425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8425A"/>
    <w:rPr>
      <w:rFonts w:asciiTheme="majorHAnsi" w:eastAsiaTheme="majorEastAsia" w:hAnsiTheme="majorHAnsi" w:cstheme="majorBidi"/>
      <w:b/>
      <w:bCs/>
      <w:color w:val="CC0068"/>
      <w:sz w:val="32"/>
      <w:szCs w:val="28"/>
    </w:rPr>
  </w:style>
  <w:style w:type="character" w:customStyle="1" w:styleId="Kop2Char">
    <w:name w:val="Kop 2 Char"/>
    <w:basedOn w:val="Standaardalinea-lettertype"/>
    <w:link w:val="Kop2"/>
    <w:uiPriority w:val="9"/>
    <w:rsid w:val="0038425A"/>
    <w:rPr>
      <w:rFonts w:asciiTheme="majorHAnsi" w:eastAsiaTheme="majorEastAsia" w:hAnsiTheme="majorHAnsi" w:cstheme="majorBidi"/>
      <w:b/>
      <w:bCs/>
      <w:color w:val="DA5C21"/>
      <w:sz w:val="26"/>
      <w:szCs w:val="26"/>
    </w:rPr>
  </w:style>
  <w:style w:type="character" w:customStyle="1" w:styleId="Kop3Char">
    <w:name w:val="Kop 3 Char"/>
    <w:basedOn w:val="Standaardalinea-lettertype"/>
    <w:link w:val="Kop3"/>
    <w:uiPriority w:val="9"/>
    <w:rsid w:val="0038425A"/>
    <w:rPr>
      <w:rFonts w:asciiTheme="majorHAnsi" w:eastAsiaTheme="majorEastAsia" w:hAnsiTheme="majorHAnsi" w:cstheme="majorBidi"/>
      <w:b/>
      <w:bCs/>
      <w:color w:val="DA5C21"/>
    </w:rPr>
  </w:style>
  <w:style w:type="character" w:customStyle="1" w:styleId="Kop4Char">
    <w:name w:val="Kop 4 Char"/>
    <w:basedOn w:val="Standaardalinea-lettertype"/>
    <w:link w:val="Kop4"/>
    <w:uiPriority w:val="9"/>
    <w:semiHidden/>
    <w:rsid w:val="0038425A"/>
    <w:rPr>
      <w:rFonts w:asciiTheme="majorHAnsi" w:eastAsiaTheme="majorEastAsia" w:hAnsiTheme="majorHAnsi" w:cstheme="majorBidi"/>
      <w:b/>
      <w:bCs/>
      <w:i/>
      <w:iCs/>
      <w:color w:val="DA5C21"/>
    </w:rPr>
  </w:style>
  <w:style w:type="character" w:customStyle="1" w:styleId="Kop5Char">
    <w:name w:val="Kop 5 Char"/>
    <w:basedOn w:val="Standaardalinea-lettertype"/>
    <w:link w:val="Kop5"/>
    <w:uiPriority w:val="9"/>
    <w:semiHidden/>
    <w:rsid w:val="0038425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38425A"/>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38425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38425A"/>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38425A"/>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99"/>
    <w:qFormat/>
    <w:rsid w:val="0038425A"/>
    <w:pPr>
      <w:spacing w:after="300" w:line="240" w:lineRule="auto"/>
      <w:ind w:left="113" w:right="113"/>
      <w:contextualSpacing/>
      <w:jc w:val="center"/>
    </w:pPr>
    <w:rPr>
      <w:rFonts w:ascii="Verdana" w:eastAsiaTheme="majorEastAsia" w:hAnsi="Verdana" w:cstheme="majorBidi"/>
      <w:b/>
      <w:color w:val="DA5C21"/>
      <w:spacing w:val="5"/>
      <w:kern w:val="28"/>
      <w:sz w:val="36"/>
      <w:szCs w:val="52"/>
    </w:rPr>
  </w:style>
  <w:style w:type="character" w:customStyle="1" w:styleId="TitelChar">
    <w:name w:val="Titel Char"/>
    <w:basedOn w:val="Standaardalinea-lettertype"/>
    <w:link w:val="Titel"/>
    <w:uiPriority w:val="99"/>
    <w:rsid w:val="0038425A"/>
    <w:rPr>
      <w:rFonts w:ascii="Verdana" w:eastAsiaTheme="majorEastAsia" w:hAnsi="Verdana" w:cstheme="majorBidi"/>
      <w:b/>
      <w:color w:val="DA5C21"/>
      <w:spacing w:val="5"/>
      <w:kern w:val="28"/>
      <w:sz w:val="36"/>
      <w:szCs w:val="52"/>
    </w:rPr>
  </w:style>
  <w:style w:type="character" w:styleId="Nadruk">
    <w:name w:val="Emphasis"/>
    <w:basedOn w:val="Standaardalinea-lettertype"/>
    <w:uiPriority w:val="99"/>
    <w:qFormat/>
    <w:rsid w:val="0038425A"/>
    <w:rPr>
      <w:rFonts w:ascii="Verdana" w:hAnsi="Verdana"/>
      <w:i/>
      <w:iCs/>
      <w:color w:val="DA5C21"/>
      <w:sz w:val="32"/>
    </w:rPr>
  </w:style>
  <w:style w:type="paragraph" w:styleId="Koptekst">
    <w:name w:val="header"/>
    <w:basedOn w:val="Standaard"/>
    <w:link w:val="KoptekstChar"/>
    <w:uiPriority w:val="99"/>
    <w:unhideWhenUsed/>
    <w:rsid w:val="0038425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8425A"/>
  </w:style>
  <w:style w:type="paragraph" w:styleId="Voettekst">
    <w:name w:val="footer"/>
    <w:basedOn w:val="Standaard"/>
    <w:link w:val="VoettekstChar"/>
    <w:uiPriority w:val="99"/>
    <w:unhideWhenUsed/>
    <w:rsid w:val="0038425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8425A"/>
  </w:style>
  <w:style w:type="paragraph" w:styleId="Ballontekst">
    <w:name w:val="Balloon Text"/>
    <w:basedOn w:val="Standaard"/>
    <w:link w:val="BallontekstChar"/>
    <w:uiPriority w:val="99"/>
    <w:semiHidden/>
    <w:unhideWhenUsed/>
    <w:rsid w:val="0038425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8425A"/>
    <w:rPr>
      <w:rFonts w:ascii="Tahoma" w:hAnsi="Tahoma" w:cs="Tahoma"/>
      <w:sz w:val="16"/>
      <w:szCs w:val="16"/>
    </w:rPr>
  </w:style>
  <w:style w:type="paragraph" w:styleId="Kopvaninhoudsopgave">
    <w:name w:val="TOC Heading"/>
    <w:basedOn w:val="Kop1"/>
    <w:next w:val="Standaard"/>
    <w:uiPriority w:val="39"/>
    <w:semiHidden/>
    <w:unhideWhenUsed/>
    <w:qFormat/>
    <w:rsid w:val="0038425A"/>
    <w:pPr>
      <w:numPr>
        <w:numId w:val="0"/>
      </w:numPr>
      <w:outlineLvl w:val="9"/>
    </w:pPr>
    <w:rPr>
      <w:color w:val="365F91" w:themeColor="accent1" w:themeShade="BF"/>
      <w:sz w:val="28"/>
    </w:rPr>
  </w:style>
  <w:style w:type="paragraph" w:styleId="Inhopg1">
    <w:name w:val="toc 1"/>
    <w:basedOn w:val="Standaard"/>
    <w:next w:val="Standaard"/>
    <w:autoRedefine/>
    <w:uiPriority w:val="39"/>
    <w:unhideWhenUsed/>
    <w:rsid w:val="0038425A"/>
    <w:pPr>
      <w:spacing w:after="100"/>
    </w:pPr>
  </w:style>
  <w:style w:type="paragraph" w:styleId="Inhopg2">
    <w:name w:val="toc 2"/>
    <w:basedOn w:val="Standaard"/>
    <w:next w:val="Standaard"/>
    <w:autoRedefine/>
    <w:uiPriority w:val="39"/>
    <w:unhideWhenUsed/>
    <w:rsid w:val="0038425A"/>
    <w:pPr>
      <w:spacing w:after="100"/>
      <w:ind w:left="220"/>
    </w:pPr>
  </w:style>
  <w:style w:type="paragraph" w:styleId="Inhopg3">
    <w:name w:val="toc 3"/>
    <w:basedOn w:val="Standaard"/>
    <w:next w:val="Standaard"/>
    <w:autoRedefine/>
    <w:uiPriority w:val="39"/>
    <w:unhideWhenUsed/>
    <w:rsid w:val="0038425A"/>
    <w:pPr>
      <w:spacing w:after="100"/>
      <w:ind w:left="440"/>
    </w:pPr>
  </w:style>
  <w:style w:type="character" w:styleId="Hyperlink">
    <w:name w:val="Hyperlink"/>
    <w:basedOn w:val="Standaardalinea-lettertype"/>
    <w:uiPriority w:val="99"/>
    <w:unhideWhenUsed/>
    <w:rsid w:val="0038425A"/>
    <w:rPr>
      <w:color w:val="0000FF" w:themeColor="hyperlink"/>
      <w:u w:val="single"/>
    </w:rPr>
  </w:style>
  <w:style w:type="paragraph" w:styleId="Documentstructuur">
    <w:name w:val="Document Map"/>
    <w:basedOn w:val="Standaard"/>
    <w:link w:val="DocumentstructuurChar"/>
    <w:uiPriority w:val="99"/>
    <w:semiHidden/>
    <w:unhideWhenUsed/>
    <w:rsid w:val="00E6368C"/>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E6368C"/>
    <w:rPr>
      <w:rFonts w:ascii="Tahoma" w:hAnsi="Tahoma" w:cs="Tahoma"/>
      <w:sz w:val="16"/>
      <w:szCs w:val="16"/>
    </w:rPr>
  </w:style>
  <w:style w:type="paragraph" w:styleId="Lijstalinea">
    <w:name w:val="List Paragraph"/>
    <w:basedOn w:val="Standaard"/>
    <w:uiPriority w:val="34"/>
    <w:qFormat/>
    <w:rsid w:val="00D56602"/>
    <w:pPr>
      <w:ind w:left="720"/>
      <w:contextualSpacing/>
    </w:pPr>
  </w:style>
  <w:style w:type="paragraph" w:customStyle="1" w:styleId="Kop41">
    <w:name w:val="Kop 41"/>
    <w:next w:val="Standaard"/>
    <w:uiPriority w:val="99"/>
    <w:rsid w:val="002517B3"/>
    <w:pPr>
      <w:autoSpaceDE w:val="0"/>
      <w:autoSpaceDN w:val="0"/>
      <w:adjustRightInd w:val="0"/>
      <w:spacing w:before="240" w:after="60" w:line="240" w:lineRule="auto"/>
      <w:outlineLvl w:val="3"/>
    </w:pPr>
    <w:rPr>
      <w:rFonts w:ascii="Arial" w:hAnsi="Arial" w:cs="Arial"/>
      <w:b/>
      <w:bCs/>
      <w:color w:val="004080"/>
      <w:sz w:val="24"/>
      <w:szCs w:val="24"/>
      <w:shd w:val="clear" w:color="auto" w:fill="FFFFFF"/>
      <w:lang w:val="en-AU"/>
    </w:rPr>
  </w:style>
  <w:style w:type="character" w:styleId="GevolgdeHyperlink">
    <w:name w:val="FollowedHyperlink"/>
    <w:basedOn w:val="Standaardalinea-lettertype"/>
    <w:uiPriority w:val="99"/>
    <w:semiHidden/>
    <w:unhideWhenUsed/>
    <w:rsid w:val="00E555FF"/>
    <w:rPr>
      <w:color w:val="800080"/>
      <w:u w:val="single"/>
    </w:rPr>
  </w:style>
  <w:style w:type="paragraph" w:customStyle="1" w:styleId="font0">
    <w:name w:val="font0"/>
    <w:basedOn w:val="Standaard"/>
    <w:rsid w:val="00E555FF"/>
    <w:pPr>
      <w:spacing w:before="100" w:beforeAutospacing="1" w:after="100" w:afterAutospacing="1" w:line="240" w:lineRule="auto"/>
    </w:pPr>
    <w:rPr>
      <w:rFonts w:ascii="Calibri" w:eastAsia="Times New Roman" w:hAnsi="Calibri" w:cs="Times New Roman"/>
      <w:color w:val="000000"/>
      <w:lang w:eastAsia="nl-NL"/>
    </w:rPr>
  </w:style>
  <w:style w:type="paragraph" w:customStyle="1" w:styleId="font5">
    <w:name w:val="font5"/>
    <w:basedOn w:val="Standaard"/>
    <w:rsid w:val="00E555FF"/>
    <w:pPr>
      <w:spacing w:before="100" w:beforeAutospacing="1" w:after="100" w:afterAutospacing="1" w:line="240" w:lineRule="auto"/>
    </w:pPr>
    <w:rPr>
      <w:rFonts w:ascii="Calibri" w:eastAsia="Times New Roman" w:hAnsi="Calibri" w:cs="Times New Roman"/>
      <w:i/>
      <w:iCs/>
      <w:color w:val="000000"/>
      <w:lang w:eastAsia="nl-NL"/>
    </w:rPr>
  </w:style>
  <w:style w:type="paragraph" w:customStyle="1" w:styleId="xl63">
    <w:name w:val="xl63"/>
    <w:basedOn w:val="Standaard"/>
    <w:rsid w:val="00E555FF"/>
    <w:pPr>
      <w:spacing w:before="100" w:beforeAutospacing="1" w:after="100" w:afterAutospacing="1" w:line="240" w:lineRule="auto"/>
      <w:textAlignment w:val="top"/>
    </w:pPr>
    <w:rPr>
      <w:rFonts w:ascii="Times New Roman" w:eastAsia="Times New Roman" w:hAnsi="Times New Roman" w:cs="Times New Roman"/>
      <w:b/>
      <w:bCs/>
      <w:sz w:val="24"/>
      <w:szCs w:val="24"/>
      <w:lang w:eastAsia="nl-NL"/>
    </w:rPr>
  </w:style>
  <w:style w:type="paragraph" w:customStyle="1" w:styleId="xl64">
    <w:name w:val="xl64"/>
    <w:basedOn w:val="Standaard"/>
    <w:rsid w:val="00E555FF"/>
    <w:pPr>
      <w:spacing w:before="100" w:beforeAutospacing="1" w:after="100" w:afterAutospacing="1" w:line="240" w:lineRule="auto"/>
      <w:textAlignment w:val="top"/>
    </w:pPr>
    <w:rPr>
      <w:rFonts w:ascii="Times New Roman" w:eastAsia="Times New Roman" w:hAnsi="Times New Roman" w:cs="Times New Roman"/>
      <w:b/>
      <w:bCs/>
      <w:sz w:val="24"/>
      <w:szCs w:val="24"/>
      <w:lang w:eastAsia="nl-NL"/>
    </w:rPr>
  </w:style>
  <w:style w:type="paragraph" w:customStyle="1" w:styleId="xl65">
    <w:name w:val="xl65"/>
    <w:basedOn w:val="Standaard"/>
    <w:rsid w:val="00E555FF"/>
    <w:pPr>
      <w:spacing w:before="100" w:beforeAutospacing="1" w:after="100" w:afterAutospacing="1" w:line="240" w:lineRule="auto"/>
      <w:textAlignment w:val="top"/>
    </w:pPr>
    <w:rPr>
      <w:rFonts w:ascii="Times New Roman" w:eastAsia="Times New Roman" w:hAnsi="Times New Roman" w:cs="Times New Roman"/>
      <w:sz w:val="24"/>
      <w:szCs w:val="24"/>
      <w:lang w:eastAsia="nl-NL"/>
    </w:rPr>
  </w:style>
  <w:style w:type="paragraph" w:customStyle="1" w:styleId="xl66">
    <w:name w:val="xl66"/>
    <w:basedOn w:val="Standaard"/>
    <w:rsid w:val="00E555FF"/>
    <w:pPr>
      <w:spacing w:before="100" w:beforeAutospacing="1" w:after="100" w:afterAutospacing="1" w:line="240" w:lineRule="auto"/>
      <w:textAlignment w:val="top"/>
    </w:pPr>
    <w:rPr>
      <w:rFonts w:ascii="Times New Roman" w:eastAsia="Times New Roman" w:hAnsi="Times New Roman" w:cs="Times New Roman"/>
      <w:sz w:val="24"/>
      <w:szCs w:val="24"/>
      <w:lang w:eastAsia="nl-NL"/>
    </w:rPr>
  </w:style>
  <w:style w:type="paragraph" w:customStyle="1" w:styleId="Inhopg11">
    <w:name w:val="Inhopg 11"/>
    <w:next w:val="Standaard"/>
    <w:uiPriority w:val="99"/>
    <w:rsid w:val="00CF1DA2"/>
    <w:pPr>
      <w:autoSpaceDE w:val="0"/>
      <w:autoSpaceDN w:val="0"/>
      <w:adjustRightInd w:val="0"/>
      <w:spacing w:after="0" w:line="240" w:lineRule="auto"/>
    </w:pPr>
    <w:rPr>
      <w:rFonts w:ascii="Times New Roman" w:hAnsi="Times New Roman" w:cs="Times New Roman"/>
      <w:b/>
      <w:bCs/>
      <w:color w:val="000000"/>
      <w:sz w:val="28"/>
      <w:szCs w:val="28"/>
      <w:shd w:val="clear" w:color="auto" w:fill="FFFFFF"/>
      <w:lang w:val="en-AU"/>
    </w:rPr>
  </w:style>
  <w:style w:type="paragraph" w:customStyle="1" w:styleId="Inhopg21">
    <w:name w:val="Inhopg 21"/>
    <w:next w:val="Standaard"/>
    <w:uiPriority w:val="99"/>
    <w:rsid w:val="00CF1DA2"/>
    <w:pPr>
      <w:autoSpaceDE w:val="0"/>
      <w:autoSpaceDN w:val="0"/>
      <w:adjustRightInd w:val="0"/>
      <w:spacing w:after="0" w:line="240" w:lineRule="auto"/>
      <w:ind w:left="180"/>
    </w:pPr>
    <w:rPr>
      <w:rFonts w:ascii="Times New Roman" w:hAnsi="Times New Roman" w:cs="Times New Roman"/>
      <w:b/>
      <w:bCs/>
      <w:color w:val="000000"/>
      <w:sz w:val="24"/>
      <w:szCs w:val="24"/>
      <w:shd w:val="clear" w:color="auto" w:fill="FFFFFF"/>
      <w:lang w:val="en-AU"/>
    </w:rPr>
  </w:style>
  <w:style w:type="paragraph" w:customStyle="1" w:styleId="Inhopg31">
    <w:name w:val="Inhopg 31"/>
    <w:next w:val="Standaard"/>
    <w:uiPriority w:val="99"/>
    <w:rsid w:val="00CF1DA2"/>
    <w:pPr>
      <w:autoSpaceDE w:val="0"/>
      <w:autoSpaceDN w:val="0"/>
      <w:adjustRightInd w:val="0"/>
      <w:spacing w:after="0" w:line="240" w:lineRule="auto"/>
      <w:ind w:left="360"/>
    </w:pPr>
    <w:rPr>
      <w:rFonts w:ascii="Times New Roman" w:hAnsi="Times New Roman" w:cs="Times New Roman"/>
      <w:color w:val="000000"/>
      <w:sz w:val="24"/>
      <w:szCs w:val="24"/>
      <w:shd w:val="clear" w:color="auto" w:fill="FFFFFF"/>
      <w:lang w:val="en-AU"/>
    </w:rPr>
  </w:style>
  <w:style w:type="paragraph" w:customStyle="1" w:styleId="Inhopg41">
    <w:name w:val="Inhopg 41"/>
    <w:next w:val="Standaard"/>
    <w:uiPriority w:val="99"/>
    <w:rsid w:val="00CF1DA2"/>
    <w:pPr>
      <w:autoSpaceDE w:val="0"/>
      <w:autoSpaceDN w:val="0"/>
      <w:adjustRightInd w:val="0"/>
      <w:spacing w:after="0" w:line="240" w:lineRule="auto"/>
      <w:ind w:left="540"/>
    </w:pPr>
    <w:rPr>
      <w:rFonts w:ascii="Times New Roman" w:hAnsi="Times New Roman" w:cs="Times New Roman"/>
      <w:color w:val="000000"/>
      <w:sz w:val="24"/>
      <w:szCs w:val="24"/>
      <w:shd w:val="clear" w:color="auto" w:fill="FFFFFF"/>
      <w:lang w:val="en-AU"/>
    </w:rPr>
  </w:style>
  <w:style w:type="paragraph" w:customStyle="1" w:styleId="Inhopg51">
    <w:name w:val="Inhopg 51"/>
    <w:next w:val="Standaard"/>
    <w:uiPriority w:val="99"/>
    <w:rsid w:val="00CF1DA2"/>
    <w:pPr>
      <w:autoSpaceDE w:val="0"/>
      <w:autoSpaceDN w:val="0"/>
      <w:adjustRightInd w:val="0"/>
      <w:spacing w:after="0" w:line="240" w:lineRule="auto"/>
      <w:ind w:left="720"/>
    </w:pPr>
    <w:rPr>
      <w:rFonts w:ascii="Times New Roman" w:hAnsi="Times New Roman" w:cs="Times New Roman"/>
      <w:color w:val="000000"/>
      <w:sz w:val="24"/>
      <w:szCs w:val="24"/>
      <w:shd w:val="clear" w:color="auto" w:fill="FFFFFF"/>
      <w:lang w:val="en-AU"/>
    </w:rPr>
  </w:style>
  <w:style w:type="paragraph" w:customStyle="1" w:styleId="Inhopg61">
    <w:name w:val="Inhopg 61"/>
    <w:next w:val="Standaard"/>
    <w:uiPriority w:val="99"/>
    <w:rsid w:val="00CF1DA2"/>
    <w:pPr>
      <w:autoSpaceDE w:val="0"/>
      <w:autoSpaceDN w:val="0"/>
      <w:adjustRightInd w:val="0"/>
      <w:spacing w:after="0" w:line="240" w:lineRule="auto"/>
      <w:ind w:left="900"/>
    </w:pPr>
    <w:rPr>
      <w:rFonts w:ascii="Times New Roman" w:hAnsi="Times New Roman" w:cs="Times New Roman"/>
      <w:color w:val="000000"/>
      <w:sz w:val="24"/>
      <w:szCs w:val="24"/>
      <w:shd w:val="clear" w:color="auto" w:fill="FFFFFF"/>
      <w:lang w:val="en-AU"/>
    </w:rPr>
  </w:style>
  <w:style w:type="paragraph" w:customStyle="1" w:styleId="Inhopg71">
    <w:name w:val="Inhopg 71"/>
    <w:next w:val="Standaard"/>
    <w:uiPriority w:val="99"/>
    <w:rsid w:val="00CF1DA2"/>
    <w:pPr>
      <w:autoSpaceDE w:val="0"/>
      <w:autoSpaceDN w:val="0"/>
      <w:adjustRightInd w:val="0"/>
      <w:spacing w:after="0" w:line="240" w:lineRule="auto"/>
      <w:ind w:left="1080"/>
    </w:pPr>
    <w:rPr>
      <w:rFonts w:ascii="Times New Roman" w:hAnsi="Times New Roman" w:cs="Times New Roman"/>
      <w:color w:val="000000"/>
      <w:sz w:val="24"/>
      <w:szCs w:val="24"/>
      <w:shd w:val="clear" w:color="auto" w:fill="FFFFFF"/>
      <w:lang w:val="en-AU"/>
    </w:rPr>
  </w:style>
  <w:style w:type="paragraph" w:customStyle="1" w:styleId="Inhopg81">
    <w:name w:val="Inhopg 81"/>
    <w:next w:val="Standaard"/>
    <w:uiPriority w:val="99"/>
    <w:rsid w:val="00CF1DA2"/>
    <w:pPr>
      <w:autoSpaceDE w:val="0"/>
      <w:autoSpaceDN w:val="0"/>
      <w:adjustRightInd w:val="0"/>
      <w:spacing w:after="0" w:line="240" w:lineRule="auto"/>
      <w:ind w:left="1260"/>
    </w:pPr>
    <w:rPr>
      <w:rFonts w:ascii="Times New Roman" w:hAnsi="Times New Roman" w:cs="Times New Roman"/>
      <w:color w:val="000000"/>
      <w:sz w:val="24"/>
      <w:szCs w:val="24"/>
      <w:shd w:val="clear" w:color="auto" w:fill="FFFFFF"/>
      <w:lang w:val="en-AU"/>
    </w:rPr>
  </w:style>
  <w:style w:type="paragraph" w:customStyle="1" w:styleId="Inhopg91">
    <w:name w:val="Inhopg 91"/>
    <w:next w:val="Standaard"/>
    <w:uiPriority w:val="99"/>
    <w:rsid w:val="00CF1DA2"/>
    <w:pPr>
      <w:autoSpaceDE w:val="0"/>
      <w:autoSpaceDN w:val="0"/>
      <w:adjustRightInd w:val="0"/>
      <w:spacing w:after="0" w:line="240" w:lineRule="auto"/>
      <w:ind w:left="1440"/>
    </w:pPr>
    <w:rPr>
      <w:rFonts w:ascii="Times New Roman" w:hAnsi="Times New Roman" w:cs="Times New Roman"/>
      <w:color w:val="000000"/>
      <w:sz w:val="24"/>
      <w:szCs w:val="24"/>
      <w:shd w:val="clear" w:color="auto" w:fill="FFFFFF"/>
      <w:lang w:val="en-AU"/>
    </w:rPr>
  </w:style>
  <w:style w:type="paragraph" w:customStyle="1" w:styleId="Kop11">
    <w:name w:val="Kop 11"/>
    <w:next w:val="Standaard"/>
    <w:uiPriority w:val="99"/>
    <w:rsid w:val="00CF1DA2"/>
    <w:pPr>
      <w:autoSpaceDE w:val="0"/>
      <w:autoSpaceDN w:val="0"/>
      <w:adjustRightInd w:val="0"/>
      <w:spacing w:before="240" w:after="60" w:line="240" w:lineRule="auto"/>
      <w:outlineLvl w:val="0"/>
    </w:pPr>
    <w:rPr>
      <w:rFonts w:ascii="Arial" w:hAnsi="Arial" w:cs="Arial"/>
      <w:b/>
      <w:bCs/>
      <w:color w:val="004080"/>
      <w:sz w:val="32"/>
      <w:szCs w:val="32"/>
      <w:shd w:val="clear" w:color="auto" w:fill="FFFFFF"/>
      <w:lang w:val="en-AU"/>
    </w:rPr>
  </w:style>
  <w:style w:type="paragraph" w:customStyle="1" w:styleId="Kop21">
    <w:name w:val="Kop 21"/>
    <w:next w:val="Standaard"/>
    <w:uiPriority w:val="99"/>
    <w:rsid w:val="00CF1DA2"/>
    <w:pPr>
      <w:autoSpaceDE w:val="0"/>
      <w:autoSpaceDN w:val="0"/>
      <w:adjustRightInd w:val="0"/>
      <w:spacing w:before="240" w:after="60" w:line="240" w:lineRule="auto"/>
      <w:outlineLvl w:val="1"/>
    </w:pPr>
    <w:rPr>
      <w:rFonts w:ascii="Arial" w:hAnsi="Arial" w:cs="Arial"/>
      <w:b/>
      <w:bCs/>
      <w:color w:val="0000B0"/>
      <w:sz w:val="30"/>
      <w:szCs w:val="30"/>
      <w:shd w:val="clear" w:color="auto" w:fill="FFFFFF"/>
      <w:lang w:val="en-AU"/>
    </w:rPr>
  </w:style>
  <w:style w:type="paragraph" w:customStyle="1" w:styleId="Kop31">
    <w:name w:val="Kop 31"/>
    <w:next w:val="Standaard"/>
    <w:uiPriority w:val="99"/>
    <w:rsid w:val="00CF1DA2"/>
    <w:pPr>
      <w:autoSpaceDE w:val="0"/>
      <w:autoSpaceDN w:val="0"/>
      <w:adjustRightInd w:val="0"/>
      <w:spacing w:before="240" w:after="60" w:line="240" w:lineRule="auto"/>
      <w:outlineLvl w:val="2"/>
    </w:pPr>
    <w:rPr>
      <w:rFonts w:ascii="Arial" w:hAnsi="Arial" w:cs="Arial"/>
      <w:b/>
      <w:bCs/>
      <w:color w:val="0000D2"/>
      <w:sz w:val="28"/>
      <w:szCs w:val="28"/>
      <w:shd w:val="clear" w:color="auto" w:fill="FFFFFF"/>
      <w:lang w:val="en-AU"/>
    </w:rPr>
  </w:style>
  <w:style w:type="paragraph" w:customStyle="1" w:styleId="Kop51">
    <w:name w:val="Kop 51"/>
    <w:next w:val="Standaard"/>
    <w:uiPriority w:val="99"/>
    <w:rsid w:val="00CF1DA2"/>
    <w:pPr>
      <w:autoSpaceDE w:val="0"/>
      <w:autoSpaceDN w:val="0"/>
      <w:adjustRightInd w:val="0"/>
      <w:spacing w:before="240" w:after="60" w:line="240" w:lineRule="auto"/>
      <w:outlineLvl w:val="4"/>
    </w:pPr>
    <w:rPr>
      <w:rFonts w:ascii="Arial" w:hAnsi="Arial" w:cs="Arial"/>
      <w:b/>
      <w:bCs/>
      <w:i/>
      <w:iCs/>
      <w:color w:val="004080"/>
      <w:sz w:val="24"/>
      <w:szCs w:val="24"/>
      <w:shd w:val="clear" w:color="auto" w:fill="FFFFFF"/>
      <w:lang w:val="en-AU"/>
    </w:rPr>
  </w:style>
  <w:style w:type="paragraph" w:customStyle="1" w:styleId="Kop61">
    <w:name w:val="Kop 61"/>
    <w:next w:val="Standaard"/>
    <w:uiPriority w:val="99"/>
    <w:rsid w:val="00CF1DA2"/>
    <w:pPr>
      <w:autoSpaceDE w:val="0"/>
      <w:autoSpaceDN w:val="0"/>
      <w:adjustRightInd w:val="0"/>
      <w:spacing w:before="240" w:after="60" w:line="240" w:lineRule="auto"/>
      <w:outlineLvl w:val="5"/>
    </w:pPr>
    <w:rPr>
      <w:rFonts w:ascii="Arial" w:hAnsi="Arial" w:cs="Arial"/>
      <w:b/>
      <w:bCs/>
      <w:color w:val="004080"/>
      <w:shd w:val="clear" w:color="auto" w:fill="FFFFFF"/>
      <w:lang w:val="en-AU"/>
    </w:rPr>
  </w:style>
  <w:style w:type="paragraph" w:customStyle="1" w:styleId="Kop71">
    <w:name w:val="Kop 71"/>
    <w:next w:val="Standaard"/>
    <w:uiPriority w:val="99"/>
    <w:rsid w:val="00CF1DA2"/>
    <w:pPr>
      <w:autoSpaceDE w:val="0"/>
      <w:autoSpaceDN w:val="0"/>
      <w:adjustRightInd w:val="0"/>
      <w:spacing w:before="240" w:after="60" w:line="240" w:lineRule="auto"/>
      <w:outlineLvl w:val="6"/>
    </w:pPr>
    <w:rPr>
      <w:rFonts w:ascii="Arial" w:hAnsi="Arial" w:cs="Arial"/>
      <w:color w:val="004080"/>
      <w:u w:val="single"/>
      <w:shd w:val="clear" w:color="auto" w:fill="FFFFFF"/>
      <w:lang w:val="en-AU"/>
    </w:rPr>
  </w:style>
  <w:style w:type="paragraph" w:customStyle="1" w:styleId="Kop81">
    <w:name w:val="Kop 81"/>
    <w:next w:val="Standaard"/>
    <w:uiPriority w:val="99"/>
    <w:rsid w:val="00CF1DA2"/>
    <w:pPr>
      <w:autoSpaceDE w:val="0"/>
      <w:autoSpaceDN w:val="0"/>
      <w:adjustRightInd w:val="0"/>
      <w:spacing w:before="240" w:after="60" w:line="240" w:lineRule="auto"/>
      <w:outlineLvl w:val="7"/>
    </w:pPr>
    <w:rPr>
      <w:rFonts w:ascii="Arial" w:hAnsi="Arial" w:cs="Arial"/>
      <w:i/>
      <w:iCs/>
      <w:color w:val="000000"/>
      <w:sz w:val="20"/>
      <w:szCs w:val="20"/>
      <w:u w:val="single"/>
      <w:shd w:val="clear" w:color="auto" w:fill="FFFFFF"/>
      <w:lang w:val="en-AU"/>
    </w:rPr>
  </w:style>
  <w:style w:type="paragraph" w:customStyle="1" w:styleId="Kop91">
    <w:name w:val="Kop 91"/>
    <w:next w:val="Standaard"/>
    <w:uiPriority w:val="99"/>
    <w:rsid w:val="00CF1DA2"/>
    <w:pPr>
      <w:autoSpaceDE w:val="0"/>
      <w:autoSpaceDN w:val="0"/>
      <w:adjustRightInd w:val="0"/>
      <w:spacing w:before="240" w:after="60" w:line="240" w:lineRule="auto"/>
      <w:outlineLvl w:val="8"/>
    </w:pPr>
    <w:rPr>
      <w:rFonts w:ascii="Arial" w:hAnsi="Arial" w:cs="Arial"/>
      <w:color w:val="004080"/>
      <w:shd w:val="clear" w:color="auto" w:fill="FFFFFF"/>
      <w:lang w:val="en-AU"/>
    </w:rPr>
  </w:style>
  <w:style w:type="paragraph" w:customStyle="1" w:styleId="NumberedList">
    <w:name w:val="Numbered List"/>
    <w:next w:val="Standaard"/>
    <w:uiPriority w:val="99"/>
    <w:rsid w:val="00CF1DA2"/>
    <w:pPr>
      <w:autoSpaceDE w:val="0"/>
      <w:autoSpaceDN w:val="0"/>
      <w:adjustRightInd w:val="0"/>
      <w:spacing w:after="0" w:line="240" w:lineRule="auto"/>
      <w:ind w:left="360" w:hanging="360"/>
    </w:pPr>
    <w:rPr>
      <w:rFonts w:ascii="Times New Roman" w:hAnsi="Times New Roman" w:cs="Times New Roman"/>
      <w:color w:val="000000"/>
      <w:sz w:val="20"/>
      <w:szCs w:val="20"/>
      <w:shd w:val="clear" w:color="auto" w:fill="FFFFFF"/>
      <w:lang w:val="en-AU"/>
    </w:rPr>
  </w:style>
  <w:style w:type="paragraph" w:customStyle="1" w:styleId="BulletedList">
    <w:name w:val="Bulleted List"/>
    <w:next w:val="Standaard"/>
    <w:uiPriority w:val="99"/>
    <w:rsid w:val="00CF1DA2"/>
    <w:pPr>
      <w:autoSpaceDE w:val="0"/>
      <w:autoSpaceDN w:val="0"/>
      <w:adjustRightInd w:val="0"/>
      <w:spacing w:after="0" w:line="240" w:lineRule="auto"/>
      <w:ind w:left="360" w:hanging="360"/>
    </w:pPr>
    <w:rPr>
      <w:rFonts w:ascii="Times New Roman" w:hAnsi="Times New Roman" w:cs="Times New Roman"/>
      <w:color w:val="000000"/>
      <w:sz w:val="20"/>
      <w:szCs w:val="20"/>
      <w:shd w:val="clear" w:color="auto" w:fill="FFFFFF"/>
      <w:lang w:val="en-AU"/>
    </w:rPr>
  </w:style>
  <w:style w:type="paragraph" w:styleId="Plattetekst">
    <w:name w:val="Body Text"/>
    <w:basedOn w:val="Standaard"/>
    <w:next w:val="Standaard"/>
    <w:link w:val="PlattetekstChar"/>
    <w:uiPriority w:val="99"/>
    <w:rsid w:val="00CF1DA2"/>
    <w:pPr>
      <w:autoSpaceDE w:val="0"/>
      <w:autoSpaceDN w:val="0"/>
      <w:adjustRightInd w:val="0"/>
      <w:spacing w:after="120" w:line="240" w:lineRule="auto"/>
    </w:pPr>
    <w:rPr>
      <w:rFonts w:ascii="Times New Roman" w:hAnsi="Times New Roman" w:cs="Times New Roman"/>
      <w:color w:val="000000"/>
      <w:sz w:val="20"/>
      <w:szCs w:val="20"/>
      <w:shd w:val="clear" w:color="auto" w:fill="FFFFFF"/>
      <w:lang w:val="en-AU"/>
    </w:rPr>
  </w:style>
  <w:style w:type="character" w:customStyle="1" w:styleId="PlattetekstChar">
    <w:name w:val="Platte tekst Char"/>
    <w:basedOn w:val="Standaardalinea-lettertype"/>
    <w:link w:val="Plattetekst"/>
    <w:uiPriority w:val="99"/>
    <w:rsid w:val="00CF1DA2"/>
    <w:rPr>
      <w:rFonts w:ascii="Times New Roman" w:hAnsi="Times New Roman" w:cs="Times New Roman"/>
      <w:color w:val="000000"/>
      <w:sz w:val="20"/>
      <w:szCs w:val="20"/>
      <w:lang w:val="en-AU"/>
    </w:rPr>
  </w:style>
  <w:style w:type="paragraph" w:styleId="Plattetekst2">
    <w:name w:val="Body Text 2"/>
    <w:basedOn w:val="Standaard"/>
    <w:next w:val="Standaard"/>
    <w:link w:val="Plattetekst2Char"/>
    <w:uiPriority w:val="99"/>
    <w:rsid w:val="00CF1DA2"/>
    <w:pPr>
      <w:autoSpaceDE w:val="0"/>
      <w:autoSpaceDN w:val="0"/>
      <w:adjustRightInd w:val="0"/>
      <w:spacing w:after="120" w:line="480" w:lineRule="auto"/>
    </w:pPr>
    <w:rPr>
      <w:rFonts w:ascii="Times New Roman" w:hAnsi="Times New Roman" w:cs="Times New Roman"/>
      <w:color w:val="000000"/>
      <w:sz w:val="18"/>
      <w:szCs w:val="18"/>
      <w:shd w:val="clear" w:color="auto" w:fill="FFFFFF"/>
      <w:lang w:val="en-AU"/>
    </w:rPr>
  </w:style>
  <w:style w:type="character" w:customStyle="1" w:styleId="Plattetekst2Char">
    <w:name w:val="Platte tekst 2 Char"/>
    <w:basedOn w:val="Standaardalinea-lettertype"/>
    <w:link w:val="Plattetekst2"/>
    <w:uiPriority w:val="99"/>
    <w:rsid w:val="00CF1DA2"/>
    <w:rPr>
      <w:rFonts w:ascii="Times New Roman" w:hAnsi="Times New Roman" w:cs="Times New Roman"/>
      <w:color w:val="000000"/>
      <w:sz w:val="18"/>
      <w:szCs w:val="18"/>
      <w:lang w:val="en-AU"/>
    </w:rPr>
  </w:style>
  <w:style w:type="paragraph" w:styleId="Plattetekst3">
    <w:name w:val="Body Text 3"/>
    <w:basedOn w:val="Standaard"/>
    <w:next w:val="Standaard"/>
    <w:link w:val="Plattetekst3Char"/>
    <w:uiPriority w:val="99"/>
    <w:rsid w:val="00CF1DA2"/>
    <w:pPr>
      <w:autoSpaceDE w:val="0"/>
      <w:autoSpaceDN w:val="0"/>
      <w:adjustRightInd w:val="0"/>
      <w:spacing w:after="120" w:line="240" w:lineRule="auto"/>
    </w:pPr>
    <w:rPr>
      <w:rFonts w:ascii="Times New Roman" w:hAnsi="Times New Roman" w:cs="Times New Roman"/>
      <w:color w:val="000000"/>
      <w:sz w:val="16"/>
      <w:szCs w:val="16"/>
      <w:shd w:val="clear" w:color="auto" w:fill="FFFFFF"/>
      <w:lang w:val="en-AU"/>
    </w:rPr>
  </w:style>
  <w:style w:type="character" w:customStyle="1" w:styleId="Plattetekst3Char">
    <w:name w:val="Platte tekst 3 Char"/>
    <w:basedOn w:val="Standaardalinea-lettertype"/>
    <w:link w:val="Plattetekst3"/>
    <w:uiPriority w:val="99"/>
    <w:rsid w:val="00CF1DA2"/>
    <w:rPr>
      <w:rFonts w:ascii="Times New Roman" w:hAnsi="Times New Roman" w:cs="Times New Roman"/>
      <w:color w:val="000000"/>
      <w:sz w:val="16"/>
      <w:szCs w:val="16"/>
      <w:lang w:val="en-AU"/>
    </w:rPr>
  </w:style>
  <w:style w:type="paragraph" w:styleId="Notitiekop">
    <w:name w:val="Note Heading"/>
    <w:basedOn w:val="Standaard"/>
    <w:next w:val="Standaard"/>
    <w:link w:val="NotitiekopChar"/>
    <w:uiPriority w:val="99"/>
    <w:rsid w:val="00CF1DA2"/>
    <w:pPr>
      <w:autoSpaceDE w:val="0"/>
      <w:autoSpaceDN w:val="0"/>
      <w:adjustRightInd w:val="0"/>
      <w:spacing w:after="0" w:line="240" w:lineRule="auto"/>
    </w:pPr>
    <w:rPr>
      <w:rFonts w:ascii="Times New Roman" w:hAnsi="Times New Roman" w:cs="Times New Roman"/>
      <w:color w:val="000000"/>
      <w:sz w:val="20"/>
      <w:szCs w:val="20"/>
      <w:shd w:val="clear" w:color="auto" w:fill="FFFFFF"/>
      <w:lang w:val="en-AU"/>
    </w:rPr>
  </w:style>
  <w:style w:type="character" w:customStyle="1" w:styleId="NotitiekopChar">
    <w:name w:val="Notitiekop Char"/>
    <w:basedOn w:val="Standaardalinea-lettertype"/>
    <w:link w:val="Notitiekop"/>
    <w:uiPriority w:val="99"/>
    <w:rsid w:val="00CF1DA2"/>
    <w:rPr>
      <w:rFonts w:ascii="Times New Roman" w:hAnsi="Times New Roman" w:cs="Times New Roman"/>
      <w:color w:val="000000"/>
      <w:sz w:val="20"/>
      <w:szCs w:val="20"/>
      <w:lang w:val="en-AU"/>
    </w:rPr>
  </w:style>
  <w:style w:type="paragraph" w:styleId="Tekstzonderopmaak">
    <w:name w:val="Plain Text"/>
    <w:basedOn w:val="Standaard"/>
    <w:next w:val="Standaard"/>
    <w:link w:val="TekstzonderopmaakChar"/>
    <w:uiPriority w:val="99"/>
    <w:rsid w:val="00CF1DA2"/>
    <w:pPr>
      <w:autoSpaceDE w:val="0"/>
      <w:autoSpaceDN w:val="0"/>
      <w:adjustRightInd w:val="0"/>
      <w:spacing w:after="0" w:line="240" w:lineRule="auto"/>
    </w:pPr>
    <w:rPr>
      <w:rFonts w:ascii="Courier New" w:hAnsi="Courier New" w:cs="Courier New"/>
      <w:color w:val="000000"/>
      <w:sz w:val="20"/>
      <w:szCs w:val="20"/>
      <w:shd w:val="clear" w:color="auto" w:fill="FFFFFF"/>
      <w:lang w:val="en-AU"/>
    </w:rPr>
  </w:style>
  <w:style w:type="character" w:customStyle="1" w:styleId="TekstzonderopmaakChar">
    <w:name w:val="Tekst zonder opmaak Char"/>
    <w:basedOn w:val="Standaardalinea-lettertype"/>
    <w:link w:val="Tekstzonderopmaak"/>
    <w:uiPriority w:val="99"/>
    <w:rsid w:val="00CF1DA2"/>
    <w:rPr>
      <w:rFonts w:ascii="Courier New" w:hAnsi="Courier New" w:cs="Courier New"/>
      <w:color w:val="000000"/>
      <w:sz w:val="20"/>
      <w:szCs w:val="20"/>
      <w:lang w:val="en-AU"/>
    </w:rPr>
  </w:style>
  <w:style w:type="character" w:styleId="Zwaar">
    <w:name w:val="Strong"/>
    <w:basedOn w:val="Standaardalinea-lettertype"/>
    <w:uiPriority w:val="99"/>
    <w:qFormat/>
    <w:rsid w:val="00CF1DA2"/>
    <w:rPr>
      <w:rFonts w:ascii="Times New Roman" w:hAnsi="Times New Roman" w:cs="Times New Roman"/>
      <w:b/>
      <w:bCs/>
      <w:color w:val="000000"/>
      <w:sz w:val="20"/>
      <w:szCs w:val="20"/>
      <w:shd w:val="clear" w:color="auto" w:fill="FFFFFF"/>
    </w:rPr>
  </w:style>
  <w:style w:type="paragraph" w:customStyle="1" w:styleId="Voettekst1">
    <w:name w:val="Voettekst1"/>
    <w:next w:val="Standaard"/>
    <w:uiPriority w:val="99"/>
    <w:rsid w:val="00CF1DA2"/>
    <w:pPr>
      <w:autoSpaceDE w:val="0"/>
      <w:autoSpaceDN w:val="0"/>
      <w:adjustRightInd w:val="0"/>
      <w:spacing w:after="0" w:line="240" w:lineRule="auto"/>
    </w:pPr>
    <w:rPr>
      <w:rFonts w:ascii="Times New Roman" w:hAnsi="Times New Roman" w:cs="Times New Roman"/>
      <w:color w:val="000000"/>
      <w:sz w:val="20"/>
      <w:szCs w:val="20"/>
      <w:shd w:val="clear" w:color="auto" w:fill="FFFFFF"/>
      <w:lang w:val="en-AU"/>
    </w:rPr>
  </w:style>
  <w:style w:type="paragraph" w:customStyle="1" w:styleId="Koptekst1">
    <w:name w:val="Koptekst1"/>
    <w:next w:val="Standaard"/>
    <w:uiPriority w:val="99"/>
    <w:rsid w:val="00CF1DA2"/>
    <w:pPr>
      <w:autoSpaceDE w:val="0"/>
      <w:autoSpaceDN w:val="0"/>
      <w:adjustRightInd w:val="0"/>
      <w:spacing w:after="0" w:line="240" w:lineRule="auto"/>
    </w:pPr>
    <w:rPr>
      <w:rFonts w:ascii="Times New Roman" w:hAnsi="Times New Roman" w:cs="Times New Roman"/>
      <w:color w:val="000000"/>
      <w:sz w:val="20"/>
      <w:szCs w:val="20"/>
      <w:shd w:val="clear" w:color="auto" w:fill="FFFFFF"/>
      <w:lang w:val="en-AU"/>
    </w:rPr>
  </w:style>
  <w:style w:type="paragraph" w:customStyle="1" w:styleId="Code">
    <w:name w:val="Code"/>
    <w:next w:val="Standaard"/>
    <w:uiPriority w:val="99"/>
    <w:rsid w:val="00CF1DA2"/>
    <w:pPr>
      <w:autoSpaceDE w:val="0"/>
      <w:autoSpaceDN w:val="0"/>
      <w:adjustRightInd w:val="0"/>
      <w:spacing w:after="0" w:line="240" w:lineRule="auto"/>
    </w:pPr>
    <w:rPr>
      <w:rFonts w:ascii="Courier New" w:hAnsi="Courier New" w:cs="Courier New"/>
      <w:color w:val="000000"/>
      <w:sz w:val="18"/>
      <w:szCs w:val="18"/>
      <w:shd w:val="clear" w:color="auto" w:fill="FFFFFF"/>
      <w:lang w:val="en-AU"/>
    </w:rPr>
  </w:style>
  <w:style w:type="character" w:customStyle="1" w:styleId="FieldLabel">
    <w:name w:val="Field Label"/>
    <w:uiPriority w:val="99"/>
    <w:rsid w:val="00CF1DA2"/>
    <w:rPr>
      <w:rFonts w:ascii="Times New Roman" w:hAnsi="Times New Roman" w:cs="Times New Roman"/>
      <w:i/>
      <w:iCs/>
      <w:color w:val="004080"/>
      <w:sz w:val="20"/>
      <w:szCs w:val="20"/>
      <w:shd w:val="clear" w:color="auto" w:fill="FFFFFF"/>
    </w:rPr>
  </w:style>
  <w:style w:type="character" w:customStyle="1" w:styleId="TableHeading">
    <w:name w:val="Table Heading"/>
    <w:uiPriority w:val="99"/>
    <w:rsid w:val="00CF1DA2"/>
    <w:rPr>
      <w:rFonts w:ascii="Times New Roman" w:hAnsi="Times New Roman" w:cs="Times New Roman"/>
      <w:b/>
      <w:bCs/>
      <w:color w:val="000000"/>
      <w:sz w:val="22"/>
      <w:szCs w:val="22"/>
      <w:shd w:val="clear" w:color="auto" w:fill="FFFFFF"/>
    </w:rPr>
  </w:style>
  <w:style w:type="character" w:customStyle="1" w:styleId="SSBookmark">
    <w:name w:val="SSBookmark"/>
    <w:uiPriority w:val="99"/>
    <w:rsid w:val="00CF1DA2"/>
    <w:rPr>
      <w:b/>
      <w:bCs/>
      <w:color w:val="000000"/>
      <w:sz w:val="16"/>
      <w:szCs w:val="16"/>
      <w:shd w:val="clear" w:color="auto" w:fill="FFFF80"/>
    </w:rPr>
  </w:style>
  <w:style w:type="character" w:customStyle="1" w:styleId="Objecttype">
    <w:name w:val="Object type"/>
    <w:uiPriority w:val="99"/>
    <w:rsid w:val="00CF1DA2"/>
    <w:rPr>
      <w:rFonts w:ascii="Times New Roman" w:hAnsi="Times New Roman" w:cs="Times New Roman"/>
      <w:b/>
      <w:bCs/>
      <w:color w:val="000000"/>
      <w:sz w:val="20"/>
      <w:szCs w:val="20"/>
      <w:u w:val="single"/>
      <w:shd w:val="clear" w:color="auto" w:fill="FFFFFF"/>
    </w:rPr>
  </w:style>
  <w:style w:type="paragraph" w:customStyle="1" w:styleId="ListHeader">
    <w:name w:val="List Header"/>
    <w:next w:val="Standaard"/>
    <w:uiPriority w:val="99"/>
    <w:rsid w:val="00CF1DA2"/>
    <w:pPr>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n-AU"/>
    </w:rPr>
  </w:style>
  <w:style w:type="paragraph" w:styleId="Voetnoottekst">
    <w:name w:val="footnote text"/>
    <w:basedOn w:val="Standaard"/>
    <w:link w:val="VoetnoottekstChar"/>
    <w:uiPriority w:val="99"/>
    <w:semiHidden/>
    <w:unhideWhenUsed/>
    <w:rsid w:val="00AF5C2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F5C29"/>
    <w:rPr>
      <w:sz w:val="20"/>
      <w:szCs w:val="20"/>
    </w:rPr>
  </w:style>
  <w:style w:type="character" w:styleId="Voetnootmarkering">
    <w:name w:val="footnote reference"/>
    <w:basedOn w:val="Standaardalinea-lettertype"/>
    <w:uiPriority w:val="99"/>
    <w:semiHidden/>
    <w:unhideWhenUsed/>
    <w:rsid w:val="00AF5C29"/>
    <w:rPr>
      <w:vertAlign w:val="superscript"/>
    </w:rPr>
  </w:style>
  <w:style w:type="character" w:styleId="Verwijzingopmerking">
    <w:name w:val="annotation reference"/>
    <w:basedOn w:val="Standaardalinea-lettertype"/>
    <w:uiPriority w:val="99"/>
    <w:semiHidden/>
    <w:unhideWhenUsed/>
    <w:rsid w:val="00B645A3"/>
    <w:rPr>
      <w:sz w:val="16"/>
      <w:szCs w:val="16"/>
    </w:rPr>
  </w:style>
  <w:style w:type="paragraph" w:styleId="Tekstopmerking">
    <w:name w:val="annotation text"/>
    <w:basedOn w:val="Standaard"/>
    <w:link w:val="TekstopmerkingChar"/>
    <w:uiPriority w:val="99"/>
    <w:semiHidden/>
    <w:unhideWhenUsed/>
    <w:rsid w:val="00B645A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645A3"/>
    <w:rPr>
      <w:sz w:val="20"/>
      <w:szCs w:val="20"/>
    </w:rPr>
  </w:style>
  <w:style w:type="paragraph" w:styleId="Onderwerpvanopmerking">
    <w:name w:val="annotation subject"/>
    <w:basedOn w:val="Tekstopmerking"/>
    <w:next w:val="Tekstopmerking"/>
    <w:link w:val="OnderwerpvanopmerkingChar"/>
    <w:uiPriority w:val="99"/>
    <w:semiHidden/>
    <w:unhideWhenUsed/>
    <w:rsid w:val="00B645A3"/>
    <w:rPr>
      <w:b/>
      <w:bCs/>
    </w:rPr>
  </w:style>
  <w:style w:type="character" w:customStyle="1" w:styleId="OnderwerpvanopmerkingChar">
    <w:name w:val="Onderwerp van opmerking Char"/>
    <w:basedOn w:val="TekstopmerkingChar"/>
    <w:link w:val="Onderwerpvanopmerking"/>
    <w:uiPriority w:val="99"/>
    <w:semiHidden/>
    <w:rsid w:val="00B645A3"/>
    <w:rPr>
      <w:b/>
      <w:bCs/>
      <w:sz w:val="20"/>
      <w:szCs w:val="20"/>
    </w:rPr>
  </w:style>
  <w:style w:type="paragraph" w:styleId="Revisie">
    <w:name w:val="Revision"/>
    <w:hidden/>
    <w:uiPriority w:val="99"/>
    <w:semiHidden/>
    <w:rsid w:val="002627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62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info@kinggemeenten.n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9.jpeg"/><Relationship Id="rId10" Type="http://schemas.openxmlformats.org/officeDocument/2006/relationships/image" Target="media/image2.jpe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mailto:info@kinggemeenten.n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7.gif"/><Relationship Id="rId1" Type="http://schemas.openxmlformats.org/officeDocument/2006/relationships/hyperlink" Target="http://www.kinggemeenten.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an\Documents\Opdrachten\KING\King%20Word%20template%20v2.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7CBA8-D56E-4F9D-BEF2-A832EF94A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King Word template v2.dotx</Template>
  <TotalTime>39</TotalTime>
  <Pages>125</Pages>
  <Words>37144</Words>
  <Characters>211727</Characters>
  <Application>Microsoft Office Word</Application>
  <DocSecurity>0</DocSecurity>
  <Lines>1764</Lines>
  <Paragraphs>496</Paragraphs>
  <ScaleCrop>false</ScaleCrop>
  <HeadingPairs>
    <vt:vector size="2" baseType="variant">
      <vt:variant>
        <vt:lpstr>Titel</vt:lpstr>
      </vt:variant>
      <vt:variant>
        <vt:i4>1</vt:i4>
      </vt:variant>
    </vt:vector>
  </HeadingPairs>
  <TitlesOfParts>
    <vt:vector size="1" baseType="lpstr">
      <vt:lpstr>Wijzigingsvoorstel op RGBZ 1.0</vt:lpstr>
    </vt:vector>
  </TitlesOfParts>
  <Company>VNG</Company>
  <LinksUpToDate>false</LinksUpToDate>
  <CharactersWithSpaces>248375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Wijzigingsvoorstel op RGBZ 1.0</dc:title>
  <dc:subject>RGBZ</dc:subject>
  <dc:creator>Arjan Kloosterboer (KING)</dc:creator>
  <cp:lastModifiedBy>Remko de Haas</cp:lastModifiedBy>
  <cp:revision>9</cp:revision>
  <cp:lastPrinted>2013-02-04T13:27:00Z</cp:lastPrinted>
  <dcterms:created xsi:type="dcterms:W3CDTF">2014-09-10T12:35:00Z</dcterms:created>
  <dcterms:modified xsi:type="dcterms:W3CDTF">2014-09-10T14:25:00Z</dcterms:modified>
  <cp:category>Informatiemodel</cp:category>
  <cp:contentStatus>concept 0.8 ter review</cp:contentStatus>
</cp:coreProperties>
</file>