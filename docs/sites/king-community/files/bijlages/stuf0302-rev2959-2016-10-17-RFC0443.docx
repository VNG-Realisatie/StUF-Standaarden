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7"/>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7"/>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7"/>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7"/>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7"/>
        </w:numPr>
        <w:rPr/>
      </w:pPr>
      <w:hyperlink r:id="rId13">
        <w:ins w:id="0" w:author="Onbekende auteur" w:date="2016-10-17T14:35:00Z">
          <w:r>
            <w:rPr>
              <w:rStyle w:val="Internetkoppeling"/>
            </w:rPr>
            <w:t>RFC0</w:t>
          </w:r>
        </w:ins>
      </w:hyperlink>
      <w:hyperlink r:id="rId14">
        <w:ins w:id="1" w:author="Onbekende auteur" w:date="2016-10-17T14:36:00Z">
          <w:r>
            <w:rPr>
              <w:rStyle w:val="Internetkoppeling"/>
            </w:rPr>
            <w:t xml:space="preserve">433: </w:t>
          </w:r>
        </w:ins>
      </w:hyperlink>
      <w:hyperlink r:id="rId15">
        <w:ins w:id="2" w:author="Onbekende auteur" w:date="2016-10-17T14:37:00Z">
          <w:r>
            <w:rPr>
              <w:rStyle w:val="Internetkoppeling"/>
            </w:rPr>
            <w:t xml:space="preserve">Hernoem parameter ‘sequencenumber’ </w:t>
          </w:r>
        </w:ins>
      </w:hyperlink>
      <w:hyperlink r:id="rId16">
        <w:ins w:id="3" w:author="Onbekende auteur" w:date="2016-10-17T14:37:00Z">
          <w:r>
            <w:rPr>
              <w:rStyle w:val="Internetkoppeling"/>
            </w:rPr>
            <w:t>naar ‘volgnummer</w:t>
          </w:r>
        </w:ins>
      </w:hyperlink>
      <w:ins w:id="4" w:author="Onbekende auteur" w:date="2016-10-17T14:37:00Z">
        <w:r>
          <w:rPr/>
          <w:t>’</w:t>
          <w:br/>
          <w:t>In deze tekst en in stuf0302.xsd is overal sequenceNumber hernoemd naar volgnummer en SequenceNumber naar Volgnummer.</w:t>
        </w:r>
      </w:ins>
    </w:p>
    <w:p>
      <w:pPr>
        <w:pStyle w:val="Normal"/>
        <w:numPr>
          <w:ilvl w:val="0"/>
          <w:numId w:val="0"/>
        </w:numPr>
        <w:ind w:left="283" w:hanging="0"/>
        <w:rPr/>
      </w:pPr>
      <w:r>
        <w:rPr/>
      </w:r>
    </w:p>
    <w:p>
      <w:pPr>
        <w:pStyle w:val="Normal"/>
        <w:numPr>
          <w:ilvl w:val="0"/>
          <w:numId w:val="0"/>
        </w:numPr>
        <w:ind w:left="283" w:hanging="0"/>
        <w:rPr/>
      </w:pPr>
      <w:r>
        <w:rPr/>
        <w:br/>
      </w:r>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17">
        <w:r>
          <w:rPr>
            <w:rStyle w:val="Internetkoppeling"/>
          </w:rPr>
          <w:t>http://</w:t>
        </w:r>
      </w:hyperlink>
      <w:hyperlink r:id="rId18">
        <w:r>
          <w:rPr>
            <w:rStyle w:val="Internetkoppeling"/>
          </w:rPr>
          <w:t>www.stufstandaarden.nl</w:t>
        </w:r>
      </w:hyperlink>
      <w:hyperlink r:id="rId19">
        <w:r>
          <w:rPr>
            <w:rStyle w:val="Internetkoppeling"/>
          </w:rPr>
          <w:t>/StUF/StUF030</w:t>
        </w:r>
      </w:hyperlink>
      <w:hyperlink r:id="rId20">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0" w:name="_Ref100041739"/>
      <w:r>
        <w:rPr/>
        <w:t xml:space="preserve">Globale functionaliteit en opzet van </w:t>
      </w:r>
      <w:bookmarkEnd w:id="0"/>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1" w:name="_Ref100987487"/>
      <w:bookmarkStart w:id="2" w:name="_Ref100043147"/>
      <w:r>
        <w:rPr/>
        <w:t>Relatie tussen berichtinhoud, werkelijkheid</w:t>
      </w:r>
      <w:bookmarkEnd w:id="1"/>
      <w:bookmarkEnd w:id="2"/>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 w:name="__RefHeading__37177203"/>
      <w:bookmarkStart w:id="4" w:name="Ref_VoorbeeldHistorie"/>
      <w:bookmarkStart w:id="5" w:name="Ref_VoorbeeldHistorie"/>
      <w:bookmarkEnd w:id="3"/>
      <w:bookmarkEnd w:id="5"/>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6" w:name="_Ref99175827"/>
      <w:bookmarkEnd w:id="6"/>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7" w:name="Ref_Contentmodel"/>
      <w:bookmarkStart w:id="8" w:name="Ref_Contentmodel"/>
      <w:bookmarkEnd w:id="8"/>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 w:name="_Ref422022700"/>
      <w:r>
        <w:rPr/>
        <w:t xml:space="preserve">De structuur van </w:t>
      </w:r>
      <w:bookmarkEnd w:id="9"/>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521911606"/>
      <w:bookmarkStart w:id="11" w:name="__RefHeading___Toc73327_362222095"/>
      <w:bookmarkEnd w:id="11"/>
      <w:bookmarkEnd w:id="10"/>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 w:name="Ref_Objectstructuur"/>
      <w:bookmarkStart w:id="13" w:name="Ref_Objectstructuur"/>
      <w:bookmarkEnd w:id="13"/>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4" w:name="_1058708644"/>
                            <w:bookmarkStart w:id="15" w:name="_1058708644"/>
                            <w:bookmarkEnd w:id="15"/>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6" w:name="_Ref412717651"/>
                            <w:r>
                              <w:rPr/>
                              <w:t xml:space="preserve">Figuur </w:t>
                            </w:r>
                            <w:r>
                              <w:rPr/>
                              <w:fldChar w:fldCharType="begin"/>
                            </w:r>
                            <w:r>
                              <w:instrText> SEQ Figuur \* ARABIC </w:instrText>
                            </w:r>
                            <w:r>
                              <w:fldChar w:fldCharType="separate"/>
                            </w:r>
                            <w:r>
                              <w:t>2</w:t>
                            </w:r>
                            <w:r>
                              <w:fldChar w:fldCharType="end"/>
                            </w:r>
                            <w:bookmarkEnd w:id="16"/>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7" w:name="_1058708644"/>
                      <w:bookmarkStart w:id="18" w:name="_1058708644"/>
                      <w:bookmarkEnd w:id="18"/>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9" w:name="_Ref412717651"/>
                      <w:r>
                        <w:rPr/>
                        <w:t xml:space="preserve">Figuur </w:t>
                      </w:r>
                      <w:r>
                        <w:rPr/>
                        <w:fldChar w:fldCharType="begin"/>
                      </w:r>
                      <w:r>
                        <w:instrText> SEQ Figuur \* ARABIC </w:instrText>
                      </w:r>
                      <w:r>
                        <w:fldChar w:fldCharType="separate"/>
                      </w:r>
                      <w:r>
                        <w:t>2</w:t>
                      </w:r>
                      <w:r>
                        <w:fldChar w:fldCharType="end"/>
                      </w:r>
                      <w:bookmarkEnd w:id="19"/>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4"/>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4"/>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8"/>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0" w:name="__RefHeading__39165_699479391"/>
      <w:bookmarkEnd w:id="20"/>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8"/>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1" w:name="__RefHeading__22867_227750952"/>
      <w:bookmarkEnd w:id="21"/>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2" w:name="__RefHeading___Toc76626_362222095"/>
      <w:bookmarkEnd w:id="22"/>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3" w:name="__DdeLink__31562_1131156099"/>
      <w:r>
        <w:rPr>
          <w:rFonts w:ascii="Courier New" w:hAnsi="Courier New"/>
        </w:rPr>
        <w:t>DatumMogelijkOnvolledig</w:t>
      </w:r>
      <w:r>
        <w:rPr/>
        <w:t xml:space="preserve">, </w:t>
      </w:r>
      <w:r>
        <w:rPr>
          <w:rFonts w:ascii="Courier New" w:hAnsi="Courier New"/>
        </w:rPr>
        <w:t>DatumMogelijkOnvolledigType</w:t>
      </w:r>
      <w:bookmarkEnd w:id="23"/>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4" w:name="__DdeLink__31564_1131156099"/>
      <w:r>
        <w:rPr>
          <w:rFonts w:ascii="Courier New" w:hAnsi="Courier New"/>
        </w:rPr>
        <w:t>DatumMogelijkOnvolledig</w:t>
      </w:r>
      <w:r>
        <w:rPr/>
        <w:t xml:space="preserve"> of </w:t>
      </w:r>
      <w:r>
        <w:rPr>
          <w:rFonts w:ascii="Courier New" w:hAnsi="Courier New"/>
        </w:rPr>
        <w:t>TijdstipMogelijkOnvolledig</w:t>
      </w:r>
      <w:bookmarkEnd w:id="24"/>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98"/>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5" w:name="__RefHeading__39682_1264983703"/>
      <w:bookmarkEnd w:id="25"/>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6" w:name="__DdeLink__32338_1131156099"/>
      <w:r>
        <w:rPr>
          <w:rFonts w:cs="Courier New" w:ascii="Courier New" w:hAnsi="Courier New"/>
        </w:rPr>
        <w:t>TijdstipMogelijkOnvolledig</w:t>
      </w:r>
      <w:bookmarkEnd w:id="26"/>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7" w:name="Ref_MetagegevensAlgemeenMechanisme"/>
      <w:bookmarkStart w:id="28" w:name="Ref_MetagegevensAlgemeenMechanisme"/>
      <w:bookmarkEnd w:id="28"/>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9" w:name="Ref_StatusMetagegevens"/>
      <w:bookmarkStart w:id="30" w:name="Ref_StatusMetagegevens"/>
      <w:bookmarkEnd w:id="30"/>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1" w:name="Ref_VoorbeeldContentmodelMetagegevens"/>
      <w:bookmarkStart w:id="32" w:name="Ref_VoorbeeldContentmodelMetagegevens"/>
      <w:bookmarkEnd w:id="32"/>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8"/>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3" w:name="__RefHeading__31482201"/>
      <w:bookmarkStart w:id="34" w:name="_Ref449417445"/>
      <w:bookmarkEnd w:id="33"/>
      <w:r>
        <w:rPr/>
        <w:t xml:space="preserve">Het opnemen van elementen in </w:t>
      </w:r>
      <w:bookmarkEnd w:id="34"/>
      <w:r>
        <w:rPr/>
        <w:t>een entiteit</w:t>
      </w:r>
    </w:p>
    <w:p>
      <w:pPr>
        <w:pStyle w:val="Normal"/>
        <w:widowControl/>
        <w:rPr/>
      </w:pPr>
      <w:bookmarkStart w:id="35" w:name="_986281541"/>
      <w:r>
        <w:rPr>
          <w:spacing w:val="-2"/>
        </w:rPr>
        <w:t xml:space="preserve">Er zijn redenen waarom van een element niet altijd met een geldige waarde in een bericht kan worden opgenomen. Deze redenen worden onderscheiden met het attribute </w:t>
      </w:r>
      <w:bookmarkEnd w:id="35"/>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6" w:name="__RefHeading__36654993"/>
      <w:bookmarkStart w:id="37" w:name="_Ref523204459"/>
      <w:bookmarkEnd w:id="36"/>
      <w:r>
        <w:rPr/>
        <w:t xml:space="preserve">Het opnemen van relatie-entiteit in een </w:t>
      </w:r>
      <w:bookmarkEnd w:id="37"/>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8" w:name="__RefHeading__32180856"/>
      <w:bookmarkEnd w:id="38"/>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5"/>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5"/>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5"/>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8"/>
        </w:numPr>
        <w:tabs>
          <w:tab w:val="left" w:pos="0" w:leader="none"/>
        </w:tabs>
        <w:ind w:left="363" w:right="0" w:hanging="363"/>
        <w:rPr/>
      </w:pPr>
      <w:bookmarkStart w:id="39" w:name="_Ref521996704"/>
      <w:bookmarkStart w:id="40" w:name="_Ref411583258"/>
      <w:bookmarkStart w:id="41" w:name="_Ref411583221"/>
      <w:r>
        <w:rPr/>
        <w:t>Berichtverwerking</w:t>
      </w:r>
      <w:bookmarkEnd w:id="39"/>
      <w:bookmarkEnd w:id="40"/>
      <w:bookmarkEnd w:id="41"/>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8"/>
        </w:numPr>
        <w:tabs>
          <w:tab w:val="left" w:pos="0" w:leader="none"/>
        </w:tabs>
        <w:ind w:left="576" w:right="0" w:hanging="576"/>
        <w:rPr/>
      </w:pPr>
      <w:r>
        <w:rPr/>
        <w:t>Codering van het type bericht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2" w:name="__RefHeading___Toc26508_84081049"/>
      <w:bookmarkStart w:id="43" w:name="_Ref521398288"/>
      <w:bookmarkEnd w:id="42"/>
      <w:r>
        <w:rPr/>
        <w:t>Berich</w:t>
      </w:r>
      <w:bookmarkEnd w:id="43"/>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4" w:name="Ref_BerichtcodeParagraaf"/>
      <w:bookmarkEnd w:id="44"/>
      <w:r>
        <w:rPr>
          <w:i/>
          <w:iCs/>
        </w:rPr>
        <w:t>berichtcode</w:t>
      </w:r>
      <w:bookmarkStart w:id="45" w:name="Ref_BerichtcodeParagraaf"/>
      <w:bookmarkEnd w:id="45"/>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8"/>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8"/>
        </w:numPr>
        <w:tabs>
          <w:tab w:val="left" w:pos="0" w:leader="none"/>
        </w:tabs>
        <w:ind w:left="576" w:right="0" w:hanging="576"/>
        <w:rPr/>
      </w:pPr>
      <w:r>
        <w:rPr/>
        <w:t>Identificatie en volgorde</w:t>
      </w:r>
    </w:p>
    <w:p>
      <w:pPr>
        <w:pStyle w:val="Norma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6" w:name="_Ref123018914"/>
      <w:bookmarkStart w:id="47" w:name="_Ref123018898"/>
      <w:bookmarkEnd w:id="46"/>
      <w:bookmarkEnd w:id="47"/>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937"/>
      <w:bookmarkEnd w:id="48"/>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8"/>
        </w:numPr>
        <w:tabs>
          <w:tab w:val="left" w:pos="0" w:leader="none"/>
        </w:tabs>
        <w:ind w:left="576" w:right="0" w:hanging="576"/>
        <w:rPr/>
      </w:pPr>
      <w:bookmarkStart w:id="49" w:name="__RefHeading__31362383"/>
      <w:bookmarkStart w:id="50" w:name="Ref_Berichtenlogistiek"/>
      <w:bookmarkStart w:id="51" w:name="Ref_Berichtenlogistiek"/>
      <w:bookmarkEnd w:id="49"/>
      <w:bookmarkEnd w:id="51"/>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Synchroon bij het direct aanbieden van een asynchroon StUF-bericht aan een StUF end node en asynchroon bij het verzenden van een asynchroon StUF-bericht via één of meer intermediaire nodes.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2" w:name="__RefHeading___Toc27267_84081049"/>
      <w:bookmarkStart w:id="53" w:name="Ref_RegelsBevestiging"/>
      <w:bookmarkStart w:id="54" w:name="Ref_RegelsBevestiging"/>
      <w:bookmarkEnd w:id="52"/>
      <w:bookmarkEnd w:id="54"/>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Het gebruik van de verschillende berichtcodes wordt hieronder nader toegelicht. In het Bv02-bericht of het Bv03-bericht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'true'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en de Bv03-berichten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'false' geldt het volgende: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crossRefNummer</w:t>
      </w:r>
      <w:r>
        <w:rPr>
          <w:b w:val="false"/>
          <w:bCs w:val="false"/>
          <w:i w:val="false"/>
          <w:iCs w:val="false"/>
          <w:u w:val="none"/>
        </w:rPr>
        <w:t xml:space="preserve"> wordt gevuld met het referentienummer van het bericht naar aanleiding waarvan het bevestigingsbericht wordt aangemaakt. Deze regels gelden ook voor het Bv03-bericht zonder element &lt;</w:t>
      </w:r>
      <w:r>
        <w:rPr>
          <w:rFonts w:ascii="Courier New" w:hAnsi="Courier New"/>
          <w:b w:val="false"/>
          <w:bCs w:val="false"/>
          <w:i w:val="false"/>
          <w:iCs w:val="false"/>
          <w:u w:val="none"/>
        </w:rPr>
        <w:t>intermediair&gt;</w:t>
      </w:r>
      <w:r>
        <w:rPr>
          <w:b w:val="false"/>
          <w:bCs w:val="false"/>
          <w:i w:val="false"/>
          <w:iCs w:val="false"/>
          <w:u w:val="none"/>
        </w:rPr>
        <w:t xml:space="preserve"> of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'N', omdat dit asynchroon kan worden ontvangen, wanneer er intermediaire nodes zijn.</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5" w:name="__RefHeading___Toc27650_84081049"/>
      <w:bookmarkEnd w:id="55"/>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6" w:name="__RefHeading__36323461"/>
      <w:bookmarkStart w:id="57" w:name="Ref_RegelsFoutberichten"/>
      <w:bookmarkStart w:id="58" w:name="Ref_RegelsFoutberichten"/>
      <w:bookmarkEnd w:id="56"/>
      <w:bookmarkEnd w:id="58"/>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59" w:name="_Ref141021140"/>
      <w:bookmarkStart w:id="60" w:name="_Ref136240449"/>
      <w:r>
        <w:rPr>
          <w:spacing w:val="-2"/>
        </w:rPr>
        <w:t>A</w:t>
      </w:r>
      <w:bookmarkEnd w:id="59"/>
      <w:bookmarkEnd w:id="60"/>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8"/>
        </w:numPr>
        <w:tabs>
          <w:tab w:val="left" w:pos="0" w:leader="none"/>
        </w:tabs>
        <w:ind w:left="363" w:right="0" w:hanging="363"/>
        <w:rPr/>
      </w:pPr>
      <w:bookmarkStart w:id="61" w:name="__RefHeading__34532389"/>
      <w:bookmarkStart w:id="62" w:name="_Ref422133146"/>
      <w:bookmarkStart w:id="63" w:name="_Ref416573544"/>
      <w:bookmarkStart w:id="64" w:name="_Ref416573071"/>
      <w:bookmarkEnd w:id="61"/>
      <w:r>
        <w:rPr/>
        <w:t>K</w:t>
      </w:r>
      <w:bookmarkEnd w:id="62"/>
      <w:bookmarkEnd w:id="63"/>
      <w:bookmarkEnd w:id="64"/>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6"/>
        </w:numPr>
        <w:rPr/>
      </w:pPr>
      <w:r>
        <w:rPr/>
        <w:t>Sa01: Asynchrone synchronisatie van alleen de actuele situatie;</w:t>
      </w:r>
    </w:p>
    <w:p>
      <w:pPr>
        <w:pStyle w:val="Normal"/>
        <w:numPr>
          <w:ilvl w:val="0"/>
          <w:numId w:val="76"/>
        </w:numPr>
        <w:rPr/>
      </w:pPr>
      <w:r>
        <w:rPr/>
        <w:t>Sa02: Synchrone synchronisatie van alleen de actuele situatie;</w:t>
      </w:r>
    </w:p>
    <w:p>
      <w:pPr>
        <w:pStyle w:val="Normal"/>
        <w:numPr>
          <w:ilvl w:val="0"/>
          <w:numId w:val="76"/>
        </w:numPr>
        <w:rPr/>
      </w:pPr>
      <w:r>
        <w:rPr/>
        <w:t>Sh01: Asynchrone synchronisatie van de toestand van een object, inclusief historie en toekomstige mutaties;</w:t>
      </w:r>
    </w:p>
    <w:p>
      <w:pPr>
        <w:pStyle w:val="Normal"/>
        <w:numPr>
          <w:ilvl w:val="0"/>
          <w:numId w:val="76"/>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6"/>
        </w:numPr>
        <w:rPr/>
      </w:pPr>
      <w:r>
        <w:rPr/>
        <w:t>Sa03: Asynchrone vraag om een Sa01-bericht;</w:t>
      </w:r>
    </w:p>
    <w:p>
      <w:pPr>
        <w:pStyle w:val="Normal"/>
        <w:numPr>
          <w:ilvl w:val="0"/>
          <w:numId w:val="76"/>
        </w:numPr>
        <w:rPr/>
      </w:pPr>
      <w:r>
        <w:rPr/>
        <w:t>Sa04: Synchrone vraag om een Sa02-bericht;</w:t>
      </w:r>
    </w:p>
    <w:p>
      <w:pPr>
        <w:pStyle w:val="Normal"/>
        <w:numPr>
          <w:ilvl w:val="0"/>
          <w:numId w:val="76"/>
        </w:numPr>
        <w:rPr/>
      </w:pPr>
      <w:r>
        <w:rPr/>
        <w:t>Sh03: Asynchrone vraag om een Sh01-bericht;</w:t>
      </w:r>
    </w:p>
    <w:p>
      <w:pPr>
        <w:pStyle w:val="Normal"/>
        <w:numPr>
          <w:ilvl w:val="0"/>
          <w:numId w:val="76"/>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8"/>
        </w:numPr>
        <w:tabs>
          <w:tab w:val="left" w:pos="0" w:leader="none"/>
        </w:tabs>
        <w:ind w:left="576" w:right="0" w:hanging="576"/>
        <w:rPr/>
      </w:pPr>
      <w:bookmarkStart w:id="65" w:name="__RefHeading__34541453"/>
      <w:bookmarkStart w:id="66" w:name="_Ref100555360"/>
      <w:bookmarkStart w:id="67" w:name="_Ref100555248"/>
      <w:bookmarkStart w:id="68" w:name="_Ref100555224"/>
      <w:bookmarkStart w:id="69" w:name="_Ref100555216"/>
      <w:bookmarkStart w:id="70" w:name="_Ref96834044"/>
      <w:bookmarkStart w:id="71" w:name="_Ref96834015"/>
      <w:bookmarkStart w:id="72" w:name="_Ref411840052"/>
      <w:bookmarkEnd w:id="65"/>
      <w:bookmarkEnd w:id="66"/>
      <w:bookmarkEnd w:id="67"/>
      <w:bookmarkEnd w:id="68"/>
      <w:bookmarkEnd w:id="69"/>
      <w:bookmarkEnd w:id="70"/>
      <w:bookmarkEnd w:id="71"/>
      <w:bookmarkEnd w:id="72"/>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98"/>
        </w:numPr>
        <w:tabs>
          <w:tab w:val="left" w:pos="0" w:leader="none"/>
        </w:tabs>
        <w:ind w:left="576" w:right="0" w:hanging="576"/>
        <w:rPr/>
      </w:pPr>
      <w:bookmarkStart w:id="73" w:name="__RefHeading__26339_1582773544"/>
      <w:bookmarkStart w:id="74" w:name="_Ref522086929"/>
      <w:bookmarkStart w:id="75" w:name="_Ref400948502"/>
      <w:bookmarkStart w:id="76" w:name="_Ref521815103"/>
      <w:bookmarkEnd w:id="73"/>
      <w:r>
        <w:rPr/>
        <w:t>Regels voor enkelvoudige kennisgevingberichten</w:t>
      </w:r>
      <w:bookmarkEnd w:id="74"/>
      <w:bookmarkEnd w:id="75"/>
      <w:bookmarkEnd w:id="76"/>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7" w:name="__RefHeading__23710_2121670313"/>
      <w:bookmarkEnd w:id="77"/>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8" w:name="Ref_VerwerkingssoortParagraaf"/>
      <w:bookmarkStart w:id="79" w:name="Ref_VerwerkingssoortParagraaf"/>
      <w:bookmarkEnd w:id="79"/>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ullenObjectenKennisgeving"/>
      <w:bookmarkEnd w:id="80"/>
      <w:r>
        <w:rPr/>
        <w:t xml:space="preserve">Het vullen van de </w:t>
      </w:r>
      <w:r>
        <w:rPr>
          <w:rFonts w:ascii="Courier New" w:hAnsi="Courier New"/>
        </w:rPr>
        <w:t>&lt;object&gt;</w:t>
      </w:r>
      <w:bookmarkStart w:id="81" w:name="Ref_VullenObjectenKennisgeving"/>
      <w:bookmarkEnd w:id="81"/>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__RefHeading__23918_294031770"/>
      <w:bookmarkEnd w:id="82"/>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3"/>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3"/>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3"/>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194884_1896588334"/>
      <w:bookmarkEnd w:id="83"/>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21"/>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22"/>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4" w:name="__RefHeading__36276645"/>
      <w:bookmarkStart w:id="85" w:name="_Ref98304159"/>
      <w:bookmarkEnd w:id="84"/>
      <w:bookmarkEnd w:id="85"/>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6" w:name="Ref_ResponsLk01"/>
      <w:bookmarkStart w:id="87" w:name="Ref_ResponsLk01"/>
      <w:bookmarkEnd w:id="87"/>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8"/>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98"/>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__RefHeading__24381_2031783542"/>
      <w:bookmarkEnd w:id="88"/>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4"/>
        </w:numPr>
        <w:rPr/>
      </w:pPr>
      <w:r>
        <w:rPr/>
        <w:t>er van een bepaald type relatie in de loop van de tijd meerdere voorkomens kunnen zijn (geweest);</w:t>
      </w:r>
    </w:p>
    <w:p>
      <w:pPr>
        <w:pStyle w:val="Normal"/>
        <w:numPr>
          <w:ilvl w:val="0"/>
          <w:numId w:val="84"/>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4"/>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6340_1271053538"/>
      <w:bookmarkEnd w:id="89"/>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7062_1271053538"/>
      <w:bookmarkEnd w:id="90"/>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5"/>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5"/>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5"/>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6"/>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6"/>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6"/>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6"/>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3057_625828607"/>
      <w:bookmarkEnd w:id="91"/>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7"/>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7"/>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7"/>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7"/>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7"/>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8"/>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8"/>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 tabel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8"/>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ins w:id="5" w:author="Onbekende auteur" w:date="2016-10-17T14:39:00Z">
        <w:r>
          <w:rPr>
            <w:rFonts w:ascii="Courier New" w:hAnsi="Courier New"/>
            <w:sz w:val="16"/>
            <w:szCs w:val="16"/>
          </w:rPr>
          <w:t>volgnumm</w:t>
        </w:r>
      </w:ins>
      <w:del w:id="6" w:author="Onbekende auteur" w:date="2016-10-17T14:39:00Z">
        <w:r>
          <w:rPr>
            <w:rFonts w:ascii="Courier New" w:hAnsi="Courier New"/>
            <w:sz w:val="16"/>
            <w:szCs w:val="16"/>
          </w:rPr>
          <w:delText>sequenceNumb</w:delText>
        </w:r>
      </w:del>
      <w:r>
        <w:rPr>
          <w:rFonts w:ascii="Courier New" w:hAnsi="Courier New"/>
          <w:sz w:val="16"/>
          <w:szCs w:val="16"/>
        </w:rPr>
        <w:t>er&gt;...&lt;/StUF:</w:t>
      </w:r>
      <w:ins w:id="7" w:author="Onbekende auteur" w:date="2016-10-17T14:39:00Z">
        <w:r>
          <w:rPr>
            <w:rFonts w:ascii="Courier New" w:hAnsi="Courier New"/>
            <w:sz w:val="16"/>
            <w:szCs w:val="16"/>
          </w:rPr>
          <w:t>volgnu</w:t>
        </w:r>
      </w:ins>
      <w:ins w:id="8" w:author="Onbekende auteur" w:date="2016-10-17T14:40:00Z">
        <w:r>
          <w:rPr>
            <w:rFonts w:ascii="Courier New" w:hAnsi="Courier New"/>
            <w:sz w:val="16"/>
            <w:szCs w:val="16"/>
          </w:rPr>
          <w:t>mm</w:t>
        </w:r>
      </w:ins>
      <w:del w:id="9" w:author="Onbekende auteur" w:date="2016-10-17T14:39:00Z">
        <w:r>
          <w:rPr>
            <w:rFonts w:ascii="Courier New" w:hAnsi="Courier New"/>
            <w:sz w:val="16"/>
            <w:szCs w:val="16"/>
          </w:rPr>
          <w:delText>sequenceNumb</w:delText>
        </w:r>
      </w:del>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ins w:id="10" w:author="Onbekende auteur" w:date="2016-10-17T14:40:00Z">
        <w:r>
          <w:rPr>
            <w:i/>
            <w:iCs/>
          </w:rPr>
          <w:t>volgnumm</w:t>
        </w:r>
      </w:ins>
      <w:del w:id="11" w:author="Onbekende auteur" w:date="2016-10-17T14:40:00Z">
        <w:r>
          <w:rPr>
            <w:i/>
            <w:iCs/>
          </w:rPr>
          <w:delText>sequenceNumb</w:delText>
        </w:r>
      </w:del>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del w:id="12" w:author="Onbekende auteur" w:date="2016-10-17T14:40:00Z">
        <w:r>
          <w:rPr>
            <w:i/>
            <w:iCs/>
          </w:rPr>
          <w:delText>sequenceNumb</w:delText>
        </w:r>
      </w:del>
      <w:ins w:id="13" w:author="Onbekende auteur" w:date="2016-10-17T14:40:00Z">
        <w:r>
          <w:rPr>
            <w:i/>
            <w:iCs/>
          </w:rPr>
          <w:t>volgnumm</w:t>
        </w:r>
      </w:ins>
      <w:r>
        <w:rPr>
          <w:i/>
          <w:iCs/>
        </w:rPr>
        <w:t>er</w:t>
      </w:r>
      <w:r>
        <w:rPr/>
        <w:t xml:space="preserve"> bevat het volgnummer van asynchrone antwoordbericht in de verzameling antwoordberichten die het antwoord vormen op het asynchrone vraagbericht. Het eerste asynchrone antwoordbericht heeft als </w:t>
      </w:r>
      <w:del w:id="14" w:author="Onbekende auteur" w:date="2016-10-17T14:40:00Z">
        <w:r>
          <w:rPr>
            <w:i/>
            <w:iCs/>
          </w:rPr>
          <w:delText>sequenceNumb</w:delText>
        </w:r>
      </w:del>
      <w:ins w:id="15" w:author="Onbekende auteur" w:date="2016-10-17T14:40:00Z">
        <w:r>
          <w:rPr>
            <w:i/>
            <w:iCs/>
          </w:rPr>
          <w:t>volgnumm</w:t>
        </w:r>
      </w:ins>
      <w:r>
        <w:rPr>
          <w:i/>
          <w:iCs/>
        </w:rPr>
        <w:t>er</w:t>
      </w:r>
      <w:r>
        <w:rPr/>
        <w:t xml:space="preserve"> 1. Voor elk volgend asynchroon antwoordbericht wordt het </w:t>
      </w:r>
      <w:ins w:id="16" w:author="Onbekende auteur" w:date="2016-10-17T14:40:00Z">
        <w:r>
          <w:rPr>
            <w:i/>
            <w:iCs/>
          </w:rPr>
          <w:t>volgnumm</w:t>
        </w:r>
      </w:ins>
      <w:del w:id="17" w:author="Onbekende auteur" w:date="2016-10-17T14:40:00Z">
        <w:r>
          <w:rPr>
            <w:i/>
            <w:iCs/>
          </w:rPr>
          <w:delText>sequenceNumb</w:delText>
        </w:r>
      </w:del>
      <w:r>
        <w:rPr>
          <w:i/>
          <w:iCs/>
        </w:rPr>
        <w:t>er</w:t>
      </w:r>
      <w:r>
        <w:rPr/>
        <w:t xml:space="preserve"> met 1 opgehoogd. Als het vragende systeem constateert dat een </w:t>
      </w:r>
      <w:del w:id="18" w:author="Onbekende auteur" w:date="2016-10-17T14:41:00Z">
        <w:r>
          <w:rPr>
            <w:i/>
            <w:iCs/>
          </w:rPr>
          <w:delText>sequenceNumb</w:delText>
        </w:r>
      </w:del>
      <w:ins w:id="19" w:author="Onbekende auteur" w:date="2016-10-17T14:41:00Z">
        <w:r>
          <w:rPr>
            <w:i/>
            <w:iCs/>
          </w:rPr>
          <w:t>volgnumm</w:t>
        </w:r>
      </w:ins>
      <w:r>
        <w:rPr>
          <w:i/>
          <w:iCs/>
        </w:rPr>
        <w:t>er</w:t>
      </w:r>
      <w:r>
        <w:rPr/>
        <w:t xml:space="preserve"> niet precies één groter is dan het </w:t>
      </w:r>
      <w:del w:id="20" w:author="Onbekende auteur" w:date="2016-10-17T14:41:00Z">
        <w:r>
          <w:rPr>
            <w:i/>
            <w:iCs/>
          </w:rPr>
          <w:delText>sequenceNumb</w:delText>
        </w:r>
      </w:del>
      <w:ins w:id="21" w:author="Onbekende auteur" w:date="2016-10-17T14:41:00Z">
        <w:r>
          <w:rPr>
            <w:i/>
            <w:iCs/>
          </w:rPr>
          <w:t>volgnumm</w:t>
        </w:r>
      </w:ins>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del w:id="22" w:author="Onbekende auteur" w:date="2016-10-17T14:41:00Z">
              <w:r>
                <w:rPr>
                  <w:i/>
                  <w:iCs/>
                </w:rPr>
                <w:delText>sequenceNumb</w:delText>
              </w:r>
            </w:del>
            <w:ins w:id="23" w:author="Onbekende auteur" w:date="2016-10-17T14:41:00Z">
              <w:r>
                <w:rPr>
                  <w:i/>
                  <w:iCs/>
                </w:rPr>
                <w:t>volgnumm</w:t>
              </w:r>
            </w:ins>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8"/>
        </w:numPr>
        <w:tabs>
          <w:tab w:val="left" w:pos="0" w:leader="none"/>
        </w:tabs>
        <w:ind w:left="576" w:right="0" w:hanging="576"/>
        <w:rPr/>
      </w:pPr>
      <w:bookmarkStart w:id="92" w:name="_Ref391690270"/>
      <w:bookmarkStart w:id="93" w:name="Ref_RegelsVraagberichten"/>
      <w:bookmarkStart w:id="94" w:name="Ref_RegelsVraagberichten"/>
      <w:bookmarkEnd w:id="94"/>
      <w:bookmarkEnd w:id="92"/>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5" w:name="__RefHeading__21981_1907004745"/>
      <w:bookmarkStart w:id="96" w:name="_Ref422132437"/>
      <w:bookmarkStart w:id="97" w:name="Ref_Selectiecriteria"/>
      <w:bookmarkStart w:id="98" w:name="Ref_Selectiecriteria"/>
      <w:bookmarkEnd w:id="95"/>
      <w:bookmarkEnd w:id="98"/>
      <w:bookmarkEnd w:id="96"/>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nu mogelijk niet voldoende functionaliteit. De praktijk zal dit uitwijzen.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de waarde voor dat veld leeg respectievelijk vastgesteldOnbekend moet zijn.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t xml:space="preserve"> op te nemen met de waarde </w:t>
      </w:r>
      <w:r>
        <w:rPr>
          <w:rFonts w:ascii="Courier New" w:hAnsi="Courier New"/>
        </w:rPr>
        <w:t>false</w:t>
      </w:r>
      <w:r>
        <w:rPr/>
        <w:t xml:space="preserve">. Wanneer het attribute </w:t>
      </w:r>
      <w:r>
        <w:rPr>
          <w:rFonts w:ascii="Courier New" w:hAnsi="Courier New"/>
        </w:rPr>
        <w:t>StUF:exact</w:t>
      </w:r>
      <w:r>
        <w:rPr/>
        <w:t xml:space="preserve"> ontbreekt of de waarde </w:t>
      </w:r>
      <w:r>
        <w:rPr>
          <w:rFonts w:ascii="Courier New" w:hAnsi="Courier New"/>
        </w:rPr>
        <w:t>true</w:t>
      </w:r>
      <w:r>
        <w:rPr/>
        <w:t xml:space="preserve"> heeft, dan voldoen alleen objecten, waarbij de waarde voor het selectiecriterium exact overeenkomt met de gespecificeerde waarde. Dit 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StUF:exact=”false”</w:t>
      </w:r>
      <w:r>
        <w:rPr/>
        <w:t xml:space="preserve"> wordt gespecificeerd, dan worden zowel de Jansen’s als de Janssen’s teruggeven.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StUF:exact</w:t>
      </w:r>
      <w:r>
        <w:rPr/>
        <w:t xml:space="preserve"> niet voorkomen op de selectiecriteria. Bij het definiëren van het vraagbericht in het sectormodel dient </w:t>
      </w:r>
      <w:r>
        <w:rPr>
          <w:rFonts w:ascii="Courier New" w:hAnsi="Courier New"/>
        </w:rPr>
        <w:t>attribute ref=”StUF:exact”</w:t>
      </w:r>
      <w:r>
        <w:rPr/>
        <w:t xml:space="preserve"> te worden opgenomen op de elementen</w:t>
      </w:r>
      <w:r>
        <w:rPr>
          <w:rFonts w:eastAsia="Times New Roman" w:cs="Times New Roman"/>
          <w:color w:val="auto"/>
          <w:sz w:val="20"/>
          <w:szCs w:val="20"/>
          <w:lang w:val="nl-NL" w:bidi="ar-SA"/>
        </w:rPr>
        <w:t xml:space="preserve"> </w:t>
      </w:r>
      <w:r>
        <w:rPr/>
        <w:t xml:space="preserve">voor de selectiecriteria waarop met niet-exacte waarden geselecteerd mag worden. Het attribute </w:t>
      </w:r>
      <w:r>
        <w:rPr>
          <w:rFonts w:ascii="Courier New" w:hAnsi="Courier New"/>
        </w:rPr>
        <w:t>StUF:exact</w:t>
      </w:r>
      <w:r>
        <w:rPr/>
        <w:t xml:space="preserve"> is gedefinieerd in [StUFXSD].</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6.3</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9" w:name="Ref_BevragenOpSleutel"/>
      <w:bookmarkStart w:id="100" w:name="Ref_BevragenOpSleutel"/>
      <w:bookmarkEnd w:id="100"/>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_Ref522086883"/>
      <w:bookmarkStart w:id="102" w:name="_Ref422132490"/>
      <w:bookmarkStart w:id="103" w:name="Ref_Scope"/>
      <w:bookmarkStart w:id="104" w:name="Ref_Scope"/>
      <w:bookmarkEnd w:id="104"/>
      <w:bookmarkEnd w:id="101"/>
      <w:bookmarkEnd w:id="102"/>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5" w:name="_Ref521996027"/>
      <w:bookmarkStart w:id="106" w:name="_Ref521995953"/>
      <w:bookmarkStart w:id="107" w:name="_Ref422133010"/>
      <w:bookmarkStart w:id="108" w:name="_Ref422132787"/>
      <w:bookmarkStart w:id="109" w:name="Ref_Vervolgvraag"/>
      <w:bookmarkStart w:id="110" w:name="Ref_Vervolgvraag"/>
      <w:bookmarkEnd w:id="110"/>
      <w:bookmarkEnd w:id="105"/>
      <w:bookmarkEnd w:id="106"/>
      <w:bookmarkEnd w:id="107"/>
      <w:bookmarkEnd w:id="108"/>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1" w:name="__RefHeading__36445403"/>
      <w:bookmarkStart w:id="112" w:name="Ref_VraagSuperTypeVoorbeeld"/>
      <w:bookmarkStart w:id="113" w:name="Ref_VraagSuperTypeVoorbeeld"/>
      <w:bookmarkEnd w:id="111"/>
      <w:bookmarkEnd w:id="113"/>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8"/>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4" w:name="Ref_ObjectenInAntwoord"/>
      <w:bookmarkStart w:id="115" w:name="Ref_ObjectenInAntwoord"/>
      <w:bookmarkEnd w:id="115"/>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VullenObjectenAntwoord"/>
      <w:bookmarkStart w:id="117" w:name="Ref_VullenObjectenAntwoord"/>
      <w:bookmarkEnd w:id="117"/>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antwoorHistorieN"/>
      <w:bookmarkStart w:id="119" w:name="Ref_antwoorHistorieN"/>
      <w:bookmarkEnd w:id="119"/>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0" w:name="__RefHeading__36113624"/>
      <w:bookmarkStart w:id="121" w:name="Ref_AntwoordHistorieP"/>
      <w:bookmarkStart w:id="122" w:name="Ref_AntwoordHistorieP"/>
      <w:bookmarkEnd w:id="120"/>
      <w:bookmarkEnd w:id="122"/>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6.7</w:t>
      </w:r>
      <w:r>
        <w:fldChar w:fldCharType="end"/>
      </w:r>
      <w:r>
        <w:rPr/>
        <w:t>: Foutsituaties voor Lv03- tot en met Lv06-vraagberichten</w:t>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3" w:name="DDE_LINK2"/>
      <w:r>
        <w:rPr>
          <w:rFonts w:ascii="Courier New" w:hAnsi="Courier New"/>
          <w:sz w:val="16"/>
          <w:szCs w:val="16"/>
        </w:rPr>
        <w:t>200</w:t>
      </w:r>
      <w:bookmarkEnd w:id="123"/>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4" w:name="DDE_LINK13"/>
      <w:r>
        <w:rPr>
          <w:rFonts w:ascii="Courier New" w:hAnsi="Courier New"/>
          <w:sz w:val="16"/>
          <w:szCs w:val="16"/>
        </w:rPr>
        <w:t>200</w:t>
      </w:r>
      <w:bookmarkEnd w:id="124"/>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5" w:name="Ref_FoutAfhVraagAntwoord"/>
      <w:bookmarkStart w:id="126" w:name="Ref_FoutAfhVraagAntwoord"/>
      <w:bookmarkEnd w:id="126"/>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Overige foutsituaties bij het afhandelen van vraagberichten</w:t>
      </w:r>
    </w:p>
    <w:p>
      <w:pPr>
        <w:pStyle w:val="Kop1"/>
        <w:numPr>
          <w:ilvl w:val="0"/>
          <w:numId w:val="98"/>
        </w:numPr>
        <w:tabs>
          <w:tab w:val="left" w:pos="0" w:leader="none"/>
        </w:tabs>
        <w:ind w:left="363" w:right="0" w:hanging="363"/>
        <w:rPr/>
      </w:pPr>
      <w:bookmarkStart w:id="127" w:name="__RefHeading__34555264"/>
      <w:bookmarkEnd w:id="127"/>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8"/>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8"/>
        </w:numPr>
        <w:tabs>
          <w:tab w:val="left" w:pos="0" w:leader="none"/>
        </w:tabs>
        <w:ind w:left="576" w:right="0" w:hanging="576"/>
        <w:rPr/>
      </w:pPr>
      <w:bookmarkStart w:id="128" w:name="__RefHeading___Toc73692_362222095"/>
      <w:bookmarkEnd w:id="128"/>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1 element </w:t>
      </w:r>
      <w:r>
        <w:rPr>
          <w:rFonts w:ascii="Courier New" w:hAnsi="Courier New"/>
        </w:rPr>
        <w:t>&lt;stuurgegevens&gt;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9" w:name="__RefHeading___Toc74789_362222095"/>
      <w:bookmarkEnd w:id="129"/>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 xml:space="preserve">nitie van het vrije bericht niet meer gespecificeerd hoeft te worden. Deze eis maakt hergebruik van delen van een parser en van berichtdefinities mogelijk. De waarde “entiteit” moet in dit geval defaultwaarde voor dit attribute zijn,  zodat het de maker van het bericht vrij staat om het attribute </w:t>
      </w:r>
      <w:r>
        <w:rPr>
          <w:rFonts w:ascii="Courier New" w:hAnsi="Courier New"/>
        </w:rPr>
        <w:t>StUF:functie</w:t>
      </w:r>
      <w:r>
        <w:rPr/>
        <w:t xml:space="preserve"> niet op te nemen.</w:t>
      </w:r>
    </w:p>
    <w:p>
      <w:pPr>
        <w:pStyle w:val="Normal"/>
        <w:rPr>
          <w:i w:val="false"/>
          <w:i w:val="false"/>
          <w:iCs w:val="false"/>
        </w:rPr>
      </w:pPr>
      <w:r>
        <w:rPr>
          <w:i w:val="false"/>
          <w:iCs w:val="false"/>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28034_84081049"/>
      <w:bookmarkEnd w:id="130"/>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23"/>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23"/>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5"/>
        </w:numPr>
        <w:rPr/>
      </w:pPr>
      <w:r>
        <w:rPr/>
        <w:t xml:space="preserve">het bericht is aangekomen bij de intermediair, </w:t>
      </w:r>
    </w:p>
    <w:p>
      <w:pPr>
        <w:pStyle w:val="Normal"/>
        <w:numPr>
          <w:ilvl w:val="0"/>
          <w:numId w:val="96"/>
        </w:numPr>
        <w:rPr/>
      </w:pPr>
      <w:r>
        <w:rPr/>
        <w:t>de intermediair heeft niet gecheckt op de correctheid van de stuurgegevens,</w:t>
      </w:r>
    </w:p>
    <w:p>
      <w:pPr>
        <w:pStyle w:val="Normal"/>
        <w:numPr>
          <w:ilvl w:val="0"/>
          <w:numId w:val="96"/>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24"/>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24"/>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25"/>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25"/>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26"/>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26"/>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27"/>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27"/>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28"/>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28"/>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29"/>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29"/>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30"/>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30"/>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31"/>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31"/>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32"/>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32"/>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33">
        <w:r>
          <w:rPr>
            <w:rStyle w:val="Internetkoppeling"/>
          </w:rPr>
          <w:tab/>
        </w:r>
      </w:hyperlink>
      <w:hyperlink r:id="rId34">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35">
        <w:r>
          <w:rPr>
            <w:rStyle w:val="Internetkoppeling"/>
          </w:rPr>
          <w:tab/>
        </w:r>
      </w:hyperlink>
      <w:hyperlink r:id="rId36">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37">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38">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9">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0">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1">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2">
        <w:r>
          <w:rPr>
            <w:rStyle w:val="Internetkoppeling"/>
          </w:rPr>
          <w:t>https://new.kinggemeenten.nl/gemma/stuf/stuf-30</w:t>
        </w:r>
      </w:hyperlink>
      <w:hyperlink r:id="rId43">
        <w:r>
          <w:rPr>
            <w:rStyle w:val="Internetkoppeling"/>
          </w:rPr>
          <w:t>2</w:t>
        </w:r>
      </w:hyperlink>
      <w:hyperlink r:id="rId44">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5">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6">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7">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48">
        <w:r>
          <w:rPr>
            <w:rStyle w:val="Internetkoppeling"/>
          </w:rPr>
          <w:t>http://www.w3.org/TR/2004/REC-xmlschema-0-20041028</w:t>
        </w:r>
      </w:hyperlink>
      <w:r>
        <w:rPr/>
        <w:t xml:space="preserve"> (Primer)</w:t>
      </w:r>
    </w:p>
    <w:p>
      <w:pPr>
        <w:pStyle w:val="Normal"/>
        <w:rPr/>
      </w:pPr>
      <w:r>
        <w:rPr/>
        <w:tab/>
      </w:r>
      <w:hyperlink r:id="rId49">
        <w:r>
          <w:rPr>
            <w:rStyle w:val="Internetkoppeling"/>
          </w:rPr>
          <w:t xml:space="preserve"> http://www.w3.org/TR/2004/REC-xmlschema-1-20041028</w:t>
        </w:r>
      </w:hyperlink>
      <w:r>
        <w:rPr/>
        <w:t xml:space="preserve"> (Structures)</w:t>
      </w:r>
    </w:p>
    <w:p>
      <w:pPr>
        <w:pStyle w:val="Normal"/>
        <w:rPr/>
      </w:pPr>
      <w:r>
        <w:rPr/>
        <w:tab/>
      </w:r>
      <w:hyperlink r:id="rId50">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51">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1" w:name="_Ref100394082"/>
      <w:bookmarkStart w:id="132" w:name="_Ref101868016"/>
      <w:r>
        <w:rPr/>
        <w:t>schrijving van een XML-document</w:t>
      </w:r>
      <w:bookmarkEnd w:id="131"/>
      <w:bookmarkEnd w:id="132"/>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52"/>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134</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66</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134</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283" w:hanging="283"/>
      </w:pPr>
      <w:rPr>
        <w:rFonts w:ascii="Symbol" w:hAnsi="Symbol" w:cs="Symbol" w:hint="default"/>
      </w:rPr>
    </w:lvl>
  </w:abstractNum>
  <w:abstractNum w:abstractNumId="7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9">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1">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w="http://schemas.openxmlformats.org/wordprocessingml/2006/main">
  <w:zoom w:percent="125"/>
  <w:trackRevisions/>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hernoem-parameter-&#8216;sequencenumber&#8217;" TargetMode="External"/><Relationship Id="rId17" Type="http://schemas.openxmlformats.org/officeDocument/2006/relationships/hyperlink" Target="http://www.egem.nl/StUF/StUF0301" TargetMode="External"/><Relationship Id="rId18" Type="http://schemas.openxmlformats.org/officeDocument/2006/relationships/hyperlink" Target="http://www.egem.nl/StUF/StUF0301" TargetMode="External"/><Relationship Id="rId19" Type="http://schemas.openxmlformats.org/officeDocument/2006/relationships/hyperlink" Target="http://www.egem.nl/StUF/StUF0301" TargetMode="External"/><Relationship Id="rId20" Type="http://schemas.openxmlformats.org/officeDocument/2006/relationships/hyperlink" Target="http://www.egem.nl/StUF/StUF0301"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image" Target="media/image2.emf"/><Relationship Id="rId24" Type="http://schemas.openxmlformats.org/officeDocument/2006/relationships/image" Target="media/image3.emf"/><Relationship Id="rId25" Type="http://schemas.openxmlformats.org/officeDocument/2006/relationships/image" Target="media/image4.emf"/><Relationship Id="rId26" Type="http://schemas.openxmlformats.org/officeDocument/2006/relationships/image" Target="media/image5.emf"/><Relationship Id="rId27" Type="http://schemas.openxmlformats.org/officeDocument/2006/relationships/image" Target="media/image6.emf"/><Relationship Id="rId28" Type="http://schemas.openxmlformats.org/officeDocument/2006/relationships/image" Target="media/image7.emf"/><Relationship Id="rId29" Type="http://schemas.openxmlformats.org/officeDocument/2006/relationships/image" Target="media/image8.emf"/><Relationship Id="rId30" Type="http://schemas.openxmlformats.org/officeDocument/2006/relationships/image" Target="media/image9.emf"/><Relationship Id="rId31" Type="http://schemas.openxmlformats.org/officeDocument/2006/relationships/image" Target="media/image10.emf"/><Relationship Id="rId32" Type="http://schemas.openxmlformats.org/officeDocument/2006/relationships/image" Target="media/image11.emf"/><Relationship Id="rId33" Type="http://schemas.openxmlformats.org/officeDocument/2006/relationships/hyperlink" Target="http://www.egem-iteams.nl/" TargetMode="External"/><Relationship Id="rId34" Type="http://schemas.openxmlformats.org/officeDocument/2006/relationships/hyperlink" Target="https://new.kinggemeenten.nl/gemma/stuf/stuf-algemeen/beheermodel" TargetMode="External"/><Relationship Id="rId35" Type="http://schemas.openxmlformats.org/officeDocument/2006/relationships/hyperlink" Target="http://www.egem-iteams.nl/" TargetMode="External"/><Relationship Id="rId36" Type="http://schemas.openxmlformats.org/officeDocument/2006/relationships/hyperlink" Target="http://www.kinggemeenten.nl/secties/gemma/gemma" TargetMode="External"/><Relationship Id="rId37" Type="http://schemas.openxmlformats.org/officeDocument/2006/relationships/hyperlink" Target="http://www.w3.org/Protocols/rfc2616/rfc2616.html" TargetMode="External"/><Relationship Id="rId38" Type="http://schemas.openxmlformats.org/officeDocument/2006/relationships/hyperlink" Target="http://www.forumstandaardisatie.nl/" TargetMode="External"/><Relationship Id="rId39" Type="http://schemas.openxmlformats.org/officeDocument/2006/relationships/hyperlink" Target="http://www.w3.org/TR/2000/NOTE-SOAP-20000508" TargetMode="External"/><Relationship Id="rId40" Type="http://schemas.openxmlformats.org/officeDocument/2006/relationships/hyperlink" Target="http://www.egem-iteams.nl/" TargetMode="External"/><Relationship Id="rId41" Type="http://schemas.openxmlformats.org/officeDocument/2006/relationships/hyperlink" Target="http://www.egem-iteams.nl/" TargetMode="External"/><Relationship Id="rId42" Type="http://schemas.openxmlformats.org/officeDocument/2006/relationships/hyperlink" Target="https://new.kinggemeenten.nl/gemma/stuf/stuf-301/standaard" TargetMode="External"/><Relationship Id="rId43" Type="http://schemas.openxmlformats.org/officeDocument/2006/relationships/hyperlink" Target="https://new.kinggemeenten.nl/gemma/stuf/stuf-301/standaard" TargetMode="External"/><Relationship Id="rId44" Type="http://schemas.openxmlformats.org/officeDocument/2006/relationships/hyperlink" Target="https://new.kinggemeenten.nl/gemma/stuf/stuf-301/standaard" TargetMode="External"/><Relationship Id="rId45" Type="http://schemas.openxmlformats.org/officeDocument/2006/relationships/hyperlink" Target="http://www.w3.org/Addressing/" TargetMode="External"/><Relationship Id="rId46" Type="http://schemas.openxmlformats.org/officeDocument/2006/relationships/hyperlink" Target="http://www.w3.org/TR/wsdl" TargetMode="External"/><Relationship Id="rId47" Type="http://schemas.openxmlformats.org/officeDocument/2006/relationships/hyperlink" Target="http://www.w3.org/TR/2000/REC-xml-20001006" TargetMode="External"/><Relationship Id="rId48" Type="http://schemas.openxmlformats.org/officeDocument/2006/relationships/hyperlink" Target="http://www.w3.org/TR/2004/REC-xmlschema-0-20041028" TargetMode="External"/><Relationship Id="rId49" Type="http://schemas.openxmlformats.org/officeDocument/2006/relationships/hyperlink" Target="http://www.w3.org/TR/2001/PR-xmlschema-0-20010330" TargetMode="External"/><Relationship Id="rId50" Type="http://schemas.openxmlformats.org/officeDocument/2006/relationships/hyperlink" Target="file:///C:/Users/Maarten/Documents/StUF/Sectormodellen/NieuweOpzet0301Sectormodellen/0205/ http://www.w3.org/TR/2004/REC-xmlschema-2-20041028" TargetMode="External"/><Relationship Id="rId51" Type="http://schemas.openxmlformats.org/officeDocument/2006/relationships/hyperlink" Target="http://www.gemmaonline.nl/images/cocreatiebasisgemeente/f/fc/TheorieHistorie5.pdf" TargetMode="External"/><Relationship Id="rId52" Type="http://schemas.openxmlformats.org/officeDocument/2006/relationships/header" Target="header3.xml"/><Relationship Id="rId53" Type="http://schemas.openxmlformats.org/officeDocument/2006/relationships/footnotes" Target="footnotes.xm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59289</TotalTime>
  <Application>LibreOffice/5.1.5.2$Windows_x86 LibreOffice_project/7a864d8825610a8c07cfc3bc01dd4fce6a9447e5</Application>
  <Pages>134</Pages>
  <Words>60675</Words>
  <Characters>403914</Characters>
  <CharactersWithSpaces>463701</CharactersWithSpaces>
  <Paragraphs>4677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2016-10-18T09:35:59Z</dcterms:modified>
  <cp:revision>1354</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