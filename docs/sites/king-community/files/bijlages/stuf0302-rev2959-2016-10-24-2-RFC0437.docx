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7"/>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7"/>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7"/>
        </w:numPr>
        <w:rPr/>
      </w:pPr>
      <w:hyperlink r:id="rId22">
        <w:r>
          <w:rPr>
            <w:rStyle w:val="Internetkoppeling"/>
          </w:rPr>
          <w:t>RFC0126: Het</w:t>
        </w:r>
      </w:hyperlink>
      <w:hyperlink r:id="rId23">
        <w:r>
          <w:rPr>
            <w:rStyle w:val="Internetkoppeling"/>
          </w:rPr>
          <w:t xml:space="preserve"> introduceren van de defaultwaarde ‘entiteit’ voor StUF:functie in vrije berichten</w:t>
        </w:r>
      </w:hyperlink>
      <w:r>
        <w:rPr/>
        <w:br/>
        <w:t xml:space="preserve">Deze RFC is weer teruggedraaid door het verwijderen van een eerder toegevoegde zin in paragraaf 7.2.2. </w:t>
      </w:r>
      <w:r>
        <w:rPr/>
        <w:t>In paragraaf 6.1 is ook een nog achtergebleven tabel voorkomen vanuit RFC0453 verwijderd.</w:t>
      </w:r>
    </w:p>
    <w:p>
      <w:pPr>
        <w:pStyle w:val="Normal"/>
        <w:numPr>
          <w:ilvl w:val="0"/>
          <w:numId w:val="97"/>
        </w:numPr>
        <w:rPr/>
      </w:pPr>
      <w:hyperlink r:id="rId24">
        <w:r>
          <w:rPr>
            <w:rStyle w:val="Internetkoppeling"/>
          </w:rPr>
          <w:t xml:space="preserve">RFC0391: </w:t>
        </w:r>
      </w:hyperlink>
      <w:hyperlink r:id="rId25">
        <w:r>
          <w:rPr>
            <w:rStyle w:val="Internetkoppeling"/>
          </w:rPr>
          <w:t>attribute entiteittype voorzien van name</w:t>
        </w:r>
      </w:hyperlink>
      <w:hyperlink r:id="rId26">
        <w:r>
          <w:rPr>
            <w:rStyle w:val="Internetkoppeling"/>
          </w:rPr>
          <w:t>space qualifier</w:t>
        </w:r>
      </w:hyperlink>
      <w:r>
        <w:rPr/>
        <w:br/>
        <w:t xml:space="preserve">Deze RFC is opnieuw doorgevoerd, omdat de wijze van implementatie is aangepast. </w:t>
      </w:r>
      <w:r>
        <w:rPr/>
        <w:t>Deze wijziging had op zeer veel plaatsen consequenties en ook op enkele plaatsen stuf0302.xsd.</w:t>
      </w:r>
    </w:p>
    <w:p>
      <w:pPr>
        <w:pStyle w:val="Normal"/>
        <w:numPr>
          <w:ilvl w:val="0"/>
          <w:numId w:val="97"/>
        </w:numPr>
        <w:rPr/>
      </w:pPr>
      <w:hyperlink r:id="rId27">
        <w:r>
          <w:rPr>
            <w:rStyle w:val="Internetkoppeling"/>
          </w:rPr>
          <w:t>RFC0345: Patchnummer in bericht</w:t>
        </w:r>
      </w:hyperlink>
      <w:r>
        <w:rPr/>
        <w:br/>
        <w:t xml:space="preserve">Binnen deze RFC is ook nog een correctie doorgevoerd ten behoeve van RFC0134 aan het begin van hoofdstuk 4. </w:t>
      </w:r>
      <w:r>
        <w:rPr/>
        <w:t xml:space="preserve">Daarnaast is paragraaf 4.1.1 aangepast en uitgebreid en is het attribute </w:t>
      </w:r>
      <w:r>
        <w:rPr>
          <w:rFonts w:ascii="Courier New" w:hAnsi="Courier New"/>
        </w:rPr>
        <w:t>patch</w:t>
      </w:r>
      <w:r>
        <w:rPr/>
        <w:t xml:space="preserve"> toegevoegd in stuf0302.xsd.</w:t>
      </w:r>
    </w:p>
    <w:p>
      <w:pPr>
        <w:pStyle w:val="Normal"/>
        <w:numPr>
          <w:ilvl w:val="0"/>
          <w:numId w:val="97"/>
        </w:numPr>
        <w:rPr/>
      </w:pPr>
      <w:hyperlink r:id="rId28">
        <w:ins w:id="0" w:author="Onbekende auteur" w:date="2016-10-24T11:34:00Z">
          <w:r>
            <w:rPr>
              <w:rStyle w:val="Internetkoppeling"/>
            </w:rPr>
            <w:t>RFC0437: vrijeParameters in vrij b</w:t>
          </w:r>
        </w:ins>
        <w:ins w:id="1" w:author="Onbekende auteur" w:date="2016-10-24T11:35:00Z">
          <w:r>
            <w:rPr>
              <w:rStyle w:val="Internetkoppeling"/>
            </w:rPr>
            <w:t>ericht vervangen door StUF;aanvullendeElementen</w:t>
          </w:r>
        </w:ins>
      </w:hyperlink>
      <w:ins w:id="2" w:author="Onbekende auteur" w:date="2016-10-24T11:36:00Z">
        <w:r>
          <w:rPr/>
          <w:br/>
        </w:r>
      </w:ins>
      <w:ins w:id="3" w:author="Onbekende auteur" w:date="2016-10-24T11:45:00Z">
        <w:r>
          <w:rPr/>
          <w:t>In paragraaf 7.2.3 is dit gespecificeerd. Er zijn ook nog enkele t</w:t>
        </w:r>
      </w:ins>
      <w:ins w:id="4" w:author="Onbekende auteur" w:date="2016-10-24T11:46:00Z">
        <w:r>
          <w:rPr/>
          <w:t>ekstuele verbeteringen doorgevoerd.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29">
        <w:r>
          <w:rPr>
            <w:rStyle w:val="Internetkoppeling"/>
          </w:rPr>
          <w:t>http://</w:t>
        </w:r>
      </w:hyperlink>
      <w:hyperlink r:id="rId30">
        <w:r>
          <w:rPr>
            <w:rStyle w:val="Internetkoppeling"/>
          </w:rPr>
          <w:t>www.stufstandaarden.nl</w:t>
        </w:r>
      </w:hyperlink>
      <w:hyperlink r:id="rId31">
        <w:r>
          <w:rPr>
            <w:rStyle w:val="Internetkoppeling"/>
          </w:rPr>
          <w:t>/StUF/StUF030</w:t>
        </w:r>
      </w:hyperlink>
      <w:hyperlink r:id="rId32">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043147"/>
      <w:bookmarkStart w:id="3" w:name="_Ref10098748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_RefHeading___Toc73327_362222095"/>
      <w:bookmarkStart w:id="12" w:name="_Ref521911606"/>
      <w:bookmarkEnd w:id="11"/>
      <w:bookmarkEnd w:id="12"/>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rPr>
        <w:t>Type entiteit</w:t>
        <w:br/>
      </w:r>
      <w:r>
        <w:rPr/>
        <w:t xml:space="preserve">Het attribute </w:t>
      </w:r>
      <w:r>
        <w:rPr>
          <w:rFonts w:ascii="Courier New" w:hAnsi="Courier New"/>
        </w:rPr>
        <w:t>sectormodel</w:t>
      </w:r>
      <w:r>
        <w:rPr>
          <w:rFonts w:ascii="Courier New" w:hAnsi="Courier New"/>
        </w:rPr>
        <w:t>:entiteittype</w:t>
      </w:r>
      <w:r>
        <w:rPr/>
        <w:t xml:space="preserve"> geeft aan wat het entiteittype is van het object. </w:t>
      </w:r>
      <w:r>
        <w:rPr/>
        <w:t xml:space="preserve">De namespace prefix </w:t>
      </w:r>
      <w:r>
        <w:rPr>
          <w:rFonts w:ascii="Courier New" w:hAnsi="Courier New"/>
        </w:rPr>
        <w:t>sectormodel</w:t>
      </w:r>
      <w:r>
        <w:rPr/>
        <w:t xml:space="preserve"> definieert het sectormodel voor het entiteittype en de waarde bevat de mnemonic voor het entiteittype. </w:t>
      </w:r>
      <w:r>
        <w:rPr/>
        <w:t xml:space="preserve">Dit attribute is verplicht op elk element voor een entiteittype </w:t>
      </w:r>
      <w:r>
        <w:rPr/>
        <w:t xml:space="preserve">dat geen supertype is met daarbinnen een choice met de elementen voor de subtypen. In de schema’s voor een sectormodel dient het attribute  </w:t>
      </w:r>
      <w:r>
        <w:rPr>
          <w:rFonts w:ascii="Courier New" w:hAnsi="Courier New"/>
        </w:rPr>
        <w:t>entiteittype</w:t>
      </w:r>
      <w:r>
        <w:rPr/>
        <w:t xml:space="preserve"> </w:t>
      </w:r>
      <w:r>
        <w:rPr/>
        <w:t>te worden gedefinieerd. Binnen het complexType voor een entiteittype wordt dit attribute als ref opgenomen en de waarde wordt gezet door middel van fixed.</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sectormodel</w:t>
            </w:r>
            <w:r>
              <w:rPr>
                <w:rFonts w:cs="Courier New" w:ascii="Courier New" w:hAnsi="Courier New"/>
                <w:spacing w:val="-2"/>
                <w:sz w:val="18"/>
                <w:szCs w:val="18"/>
              </w:rPr>
              <w:t>:entiteittype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 xml:space="preserve">Verplicht, </w:t>
            </w:r>
            <w:r>
              <w:rPr>
                <w:spacing w:val="-2"/>
              </w:rPr>
              <w:t xml:space="preserve">met uitzondering van een supertype met daarbinnen een choice voor de subtypen. </w:t>
            </w:r>
            <w:r>
              <w:rPr>
                <w:rFonts w:ascii="Courier New" w:hAnsi="Courier New"/>
                <w:spacing w:val="-2"/>
              </w:rPr>
              <w:t>sectormodel</w:t>
            </w:r>
            <w:r>
              <w:rPr>
                <w:rFonts w:ascii="Courier New" w:hAnsi="Courier New"/>
                <w:spacing w:val="-2"/>
              </w:rPr>
              <w:t>:entiteitype</w:t>
            </w:r>
            <w:r>
              <w:rPr>
                <w:spacing w:val="-2"/>
              </w:rPr>
              <w:t xml:space="preserve"> moet voldoen aan de regular expression [a-zA-Z0-9_]{1,30}.</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sectormodel</w:t>
      </w:r>
      <w:r>
        <w:rPr>
          <w:rFonts w:ascii="Courier New" w:hAnsi="Courier New"/>
          <w:spacing w:val="-2"/>
        </w:rPr>
        <w:t>:entiteittype</w:t>
      </w:r>
      <w:r>
        <w:rPr>
          <w:spacing w:val="-2"/>
        </w:rPr>
        <w:t xml:space="preserve"> is geen onderdeel van deze groep, omdat </w:t>
      </w:r>
      <w:r>
        <w:rPr>
          <w:spacing w:val="-2"/>
        </w:rPr>
        <w:t>het niet zit in de namespace van StUF</w:t>
      </w:r>
      <w:r>
        <w:rPr>
          <w:spacing w:val="-2"/>
        </w:rPr>
        <w:t>.</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eastAsia="Times New Roman" w:cs="Times New Roman" w:ascii="Courier New" w:hAnsi="Courier New"/>
          <w:color w:val="auto"/>
          <w:sz w:val="20"/>
          <w:szCs w:val="20"/>
          <w:lang w:val="nl-NL" w:bidi="ar-SA"/>
        </w:rPr>
        <w:t>bg:entiteittype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 xml:space="preserve">&lt;verblijftOp </w:t>
      </w:r>
      <w:r>
        <w:rPr>
          <w:rFonts w:eastAsia="Times New Roman" w:cs="Times New Roman" w:ascii="Courier New" w:hAnsi="Courier New"/>
          <w:b w:val="false"/>
          <w:bCs w:val="false"/>
          <w:i w:val="false"/>
          <w:iCs w:val="false"/>
          <w:color w:val="auto"/>
          <w:sz w:val="20"/>
          <w:szCs w:val="20"/>
          <w:lang w:val="nl-NL" w:bidi="ar-SA"/>
        </w:rPr>
        <w:t>bg:entiteittype</w:t>
      </w:r>
      <w:r>
        <w:rPr>
          <w:rFonts w:ascii="Courier New" w:hAnsi="Courier New"/>
          <w:b w:val="false"/>
          <w:bCs w:val="false"/>
          <w:i w:val="false"/>
          <w:iCs w:val="false"/>
        </w:rPr>
        <w:t>=”NPSAOA”&gt;</w:t>
      </w:r>
      <w:r>
        <w:rPr>
          <w:b w:val="false"/>
          <w:bCs w:val="false"/>
          <w:i w:val="false"/>
          <w:iCs w:val="false"/>
        </w:rPr>
        <w:t xml:space="preserve"> en </w:t>
      </w:r>
      <w:r>
        <w:rPr>
          <w:rFonts w:ascii="Courier New" w:hAnsi="Courier New"/>
          <w:b w:val="false"/>
          <w:bCs w:val="false"/>
          <w:i w:val="false"/>
          <w:iCs w:val="false"/>
        </w:rPr>
        <w:t>&lt;/verblijftOp&gt;</w:t>
      </w:r>
      <w:r>
        <w:rPr/>
        <w:t xml:space="preserve"> met bg de prefix voor het sectormodel bg0310</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w:t>
      </w:r>
      <w:r>
        <w:rPr>
          <w:rFonts w:ascii="Courier New" w:hAnsi="Courier New"/>
        </w:rPr>
        <w:t xml:space="preserve">&lt;gerelateerde </w:t>
      </w:r>
      <w:r>
        <w:rPr>
          <w:rFonts w:ascii="Courier New" w:hAnsi="Courier New"/>
        </w:rPr>
        <w:t>sectormodel</w:t>
      </w:r>
      <w:r>
        <w:rPr>
          <w:rFonts w:eastAsia="Times New Roman" w:cs="Times New Roman" w:ascii="Courier New" w:hAnsi="Courier New"/>
          <w:color w:val="auto"/>
          <w:sz w:val="20"/>
          <w:szCs w:val="20"/>
          <w:lang w:val="nl-NL" w:bidi="ar-SA"/>
        </w:rPr>
        <w:t>:entiteittype</w:t>
      </w:r>
      <w:r>
        <w:rPr>
          <w:rFonts w:ascii="Courier New" w:hAnsi="Courier New"/>
        </w:rPr>
        <w:t>=”XXX”&gt;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sectormodel</w:t>
      </w:r>
      <w:r>
        <w:rPr>
          <w:rFonts w:ascii="Courier New" w:hAnsi="Courier New"/>
        </w:rPr>
        <w:t>:entiteittype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3"/>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3"/>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ref="StUF:</w:t>
      </w:r>
      <w:r>
        <w:rPr>
          <w:rFonts w:ascii="Courier New" w:hAnsi="Courier New"/>
          <w:color w:val="000000"/>
          <w:sz w:val="16"/>
          <w:szCs w:val="16"/>
        </w:rPr>
        <w:t>noValue</w:t>
      </w:r>
      <w:r>
        <w:rPr>
          <w:rFonts w:ascii="Courier New" w:hAnsi="Courier New"/>
          <w:color w:val="000000"/>
          <w:sz w:val="16"/>
          <w:szCs w:val="16"/>
        </w:rPr>
        <w: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w:t>
      </w:r>
      <w:r>
        <w:rPr>
          <w:rFonts w:eastAsia="Arial" w:cs="Arial" w:ascii="Courier New" w:hAnsi="Courier New"/>
          <w:b w:val="false"/>
          <w:bCs w:val="false"/>
          <w:i w:val="false"/>
          <w:iCs w:val="false"/>
          <w:color w:val="FF0000"/>
          <w:sz w:val="16"/>
          <w:szCs w:val="16"/>
          <w:u w:val="none"/>
        </w:rPr>
        <w:t>BG</w:t>
      </w:r>
      <w:r>
        <w:rPr>
          <w:rFonts w:eastAsia="Arial" w:cs="Arial" w:ascii="Courier New" w:hAnsi="Courier New"/>
          <w:b w:val="false"/>
          <w:bCs w:val="false"/>
          <w:i w:val="false"/>
          <w:iCs w:val="false"/>
          <w:color w:val="FF0000"/>
          <w:sz w:val="16"/>
          <w:szCs w:val="16"/>
          <w:u w:val="none"/>
        </w:rPr>
        <w:t>:entiteittype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4"/>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4"/>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4"/>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40" w:name="_Ref411583221"/>
      <w:bookmarkStart w:id="41" w:name="_Ref411583258"/>
      <w:bookmarkStart w:id="42" w:name="_Ref521996704"/>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w:t>
      </w:r>
      <w:r>
        <w:rPr/>
        <w:t xml:space="preserve">met uitzondering van in sommige gevallen een synchroon vrij bericht </w:t>
      </w:r>
      <w:r>
        <w:rPr/>
        <w:t xml:space="preserve">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 xml:space="preserve">Versie StUF, sectormodel, koppelvlak </w:t>
      </w:r>
      <w:r>
        <w:rPr/>
        <w:t>en patch</w:t>
      </w:r>
    </w:p>
    <w:p>
      <w:pPr>
        <w:pStyle w:val="Normal"/>
        <w:widowControl/>
        <w:rPr>
          <w:b w:val="false"/>
          <w:b w:val="false"/>
          <w:bCs w:val="false"/>
          <w:i w:val="false"/>
          <w:i w:val="false"/>
          <w:iCs w:val="false"/>
          <w:u w:val="none"/>
        </w:rPr>
      </w:pPr>
      <w:r>
        <w:rPr>
          <w:b w:val="false"/>
          <w:bCs w:val="false"/>
          <w:i w:val="false"/>
          <w:iCs w:val="false"/>
          <w:u w:val="none"/>
        </w:rPr>
        <w:t xml:space="preserve">De StUF-standaard, </w:t>
      </w:r>
      <w:r>
        <w:rPr>
          <w:b w:val="false"/>
          <w:bCs w:val="false"/>
          <w:i w:val="false"/>
          <w:iCs w:val="false"/>
          <w:u w:val="none"/>
        </w:rPr>
        <w:t>sectormodellen en koppelvlakken</w:t>
      </w:r>
      <w:r>
        <w:rPr>
          <w:b w:val="false"/>
          <w:bCs w:val="false"/>
          <w:i w:val="false"/>
          <w:iCs w:val="false"/>
          <w:u w:val="none"/>
        </w:rPr>
        <w:t xml:space="preserve"> ontwikkel</w:t>
      </w:r>
      <w:r>
        <w:rPr>
          <w:b w:val="false"/>
          <w:bCs w:val="false"/>
          <w:i w:val="false"/>
          <w:iCs w:val="false"/>
          <w:u w:val="none"/>
        </w:rPr>
        <w:t>en</w:t>
      </w:r>
      <w:r>
        <w:rPr>
          <w:b w:val="false"/>
          <w:bCs w:val="false"/>
          <w:i w:val="false"/>
          <w:iCs w:val="false"/>
          <w:u w:val="none"/>
        </w:rPr>
        <w:t xml:space="preserve"> zich in de loop van de tijd en ken</w:t>
      </w:r>
      <w:r>
        <w:rPr>
          <w:b w:val="false"/>
          <w:bCs w:val="false"/>
          <w:i w:val="false"/>
          <w:iCs w:val="false"/>
          <w:u w:val="none"/>
        </w:rPr>
        <w:t>nen</w:t>
      </w:r>
      <w:r>
        <w:rPr>
          <w:b w:val="false"/>
          <w:bCs w:val="false"/>
          <w:i w:val="false"/>
          <w:iCs w:val="false"/>
          <w:u w:val="none"/>
        </w:rPr>
        <w:t xml:space="preserve"> daarom verschillende versies. </w:t>
      </w:r>
      <w:r>
        <w:rPr>
          <w:b w:val="false"/>
          <w:bCs w:val="false"/>
          <w:i w:val="false"/>
          <w:iCs w:val="false"/>
          <w:u w:val="none"/>
        </w:rPr>
        <w:t xml:space="preserve">Het bericht zelf en de hoogste niveau elementen binnen het bericht zitten in de namespace van het koppelvlak. Ook de elementen voor een StUF-entiteit zitten in de namespace van het koppelvlak. De elementen binnen het hoogste element voor een StUF-entiteit zitten in de namespace van het sectormodel waartoe de StUF-entiteit behoort. </w:t>
      </w:r>
      <w:r>
        <w:rPr>
          <w:b w:val="false"/>
          <w:bCs w:val="false"/>
          <w:i w:val="false"/>
          <w:iCs w:val="false"/>
          <w:u w:val="none"/>
        </w:rPr>
        <w:t xml:space="preserve"> Een ontvanger </w:t>
      </w:r>
      <w:r>
        <w:rPr>
          <w:b w:val="false"/>
          <w:bCs w:val="false"/>
          <w:i w:val="false"/>
          <w:iCs w:val="false"/>
          <w:u w:val="none"/>
        </w:rPr>
        <w:t>weet dus aan de hand van de namespaces in het bericht altijd het koppelvlak dat het bericht heeft gedefinieerd en de sectormodellen waartoe de StUF-entiteiten in het bericht behoren</w:t>
      </w:r>
      <w:r>
        <w:rPr>
          <w:b w:val="false"/>
          <w:bCs w:val="false"/>
          <w:i w:val="false"/>
          <w:iCs w:val="false"/>
          <w:u w:val="none"/>
        </w:rPr>
        <w: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pPr>
      <w:r>
        <w:rPr>
          <w:b w:val="false"/>
          <w:bCs w:val="false"/>
          <w:i w:val="false"/>
          <w:iCs w:val="false"/>
          <w:u w:val="none"/>
        </w:rPr>
        <w:t xml:space="preserve">Om fouten te herstellen worden patches uitgebracht op de StUF-standaard, sectormodellen en koppelvlakken. Het is voor de ontvanger van een bericht plezierig om te weten conform welke patch een bericht is aangemaakt. Om dit in een bericht te kunnen meegeven biedt de StUF-standaard de mogelijkheid om in het hoogste berichtelement zogenaamde </w:t>
      </w:r>
      <w:r>
        <w:rPr>
          <w:rFonts w:ascii="Courier New" w:hAnsi="Courier New"/>
          <w:b w:val="false"/>
          <w:bCs w:val="false"/>
          <w:i w:val="false"/>
          <w:iCs w:val="false"/>
          <w:u w:val="none"/>
        </w:rPr>
        <w:t>patch</w:t>
      </w:r>
      <w:r>
        <w:rPr>
          <w:b w:val="false"/>
          <w:bCs w:val="false"/>
          <w:i w:val="false"/>
          <w:iCs w:val="false"/>
          <w:u w:val="none"/>
        </w:rPr>
        <w:t xml:space="preserve"> attributes op te nemen. Een </w:t>
      </w:r>
      <w:r>
        <w:rPr>
          <w:rFonts w:ascii="Courier New" w:hAnsi="Courier New"/>
          <w:b w:val="false"/>
          <w:bCs w:val="false"/>
          <w:i w:val="false"/>
          <w:iCs w:val="false"/>
          <w:u w:val="none"/>
        </w:rPr>
        <w:t>patch</w:t>
      </w:r>
      <w:r>
        <w:rPr>
          <w:b w:val="false"/>
          <w:bCs w:val="false"/>
          <w:i w:val="false"/>
          <w:iCs w:val="false"/>
          <w:u w:val="none"/>
        </w:rPr>
        <w:t xml:space="preserve"> attribute </w:t>
      </w:r>
      <w:r>
        <w:rPr>
          <w:b w:val="false"/>
          <w:bCs w:val="false"/>
          <w:i w:val="false"/>
          <w:iCs w:val="false"/>
          <w:u w:val="none"/>
        </w:rPr>
        <w:t>bevat een non-negative integer en</w:t>
      </w:r>
      <w:r>
        <w:rPr>
          <w:b w:val="false"/>
          <w:bCs w:val="false"/>
          <w:i w:val="false"/>
          <w:iCs w:val="false"/>
          <w:u w:val="none"/>
        </w:rPr>
        <w:t xml:space="preserve"> is gedefinieerd in het schema voor de StUF-standaard, de schema’s voor een sectormodel of de schema’s voor een koppelvlak. </w:t>
      </w:r>
      <w:r>
        <w:rPr>
          <w:b w:val="false"/>
          <w:bCs w:val="false"/>
          <w:i w:val="false"/>
          <w:iCs w:val="false"/>
          <w:u w:val="none"/>
        </w:rPr>
        <w:t xml:space="preserve">Er is voor gekozen om de </w:t>
      </w:r>
      <w:r>
        <w:rPr>
          <w:rFonts w:ascii="Courier New" w:hAnsi="Courier New"/>
          <w:b w:val="false"/>
          <w:bCs w:val="false"/>
          <w:i w:val="false"/>
          <w:iCs w:val="false"/>
          <w:color w:val="000000"/>
          <w:sz w:val="20"/>
          <w:highlight w:val="white"/>
          <w:u w:val="none"/>
        </w:rPr>
        <w:t>patch</w:t>
      </w:r>
      <w:r>
        <w:rPr/>
        <w:t xml:space="preserve"> attributes </w:t>
      </w:r>
      <w:r>
        <w:rPr/>
        <w:t>op te nemen op het berichtelement, omdat in synchrone vrije berichten de stuurgegevens weggelaten mogen worden.</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b w:val="false"/>
          <w:b w:val="false"/>
          <w:bCs w:val="false"/>
          <w:i w:val="false"/>
          <w:i w:val="false"/>
          <w:iCs w:val="false"/>
          <w:u w:val="none"/>
        </w:rPr>
      </w:pPr>
      <w:r>
        <w:rPr>
          <w:b w:val="false"/>
          <w:bCs w:val="false"/>
          <w:i w:val="false"/>
          <w:iCs w:val="false"/>
          <w:u w:val="none"/>
        </w:rPr>
        <w:t>Bij de definitie van een bericht in een koppelvlak kan de ontwerper van het bericht nul of meer</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in de definitie van het berichtelement op te nemen als een </w:t>
      </w:r>
      <w:r>
        <w:rPr>
          <w:b w:val="false"/>
          <w:bCs w:val="false"/>
          <w:i w:val="false"/>
          <w:iCs w:val="false"/>
          <w:u w:val="none"/>
        </w:rPr>
        <w:t xml:space="preserve">ref naar </w:t>
      </w:r>
      <w:r>
        <w:rPr>
          <w:b w:val="false"/>
          <w:bCs w:val="false"/>
          <w:i w:val="false"/>
          <w:iCs w:val="false"/>
          <w:u w:val="none"/>
        </w:rPr>
        <w:t>een</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 gedefinieerd binnen </w:t>
      </w:r>
      <w:r>
        <w:rPr>
          <w:b w:val="false"/>
          <w:bCs w:val="false"/>
          <w:i w:val="false"/>
          <w:iCs w:val="false"/>
          <w:u w:val="none"/>
        </w:rPr>
        <w:t xml:space="preserve">de </w:t>
      </w:r>
      <w:r>
        <w:rPr>
          <w:b w:val="false"/>
          <w:bCs w:val="false"/>
          <w:i w:val="false"/>
          <w:iCs w:val="false"/>
          <w:u w:val="none"/>
        </w:rPr>
        <w:t>StUF-</w:t>
      </w:r>
      <w:r>
        <w:rPr>
          <w:b w:val="false"/>
          <w:bCs w:val="false"/>
          <w:i w:val="false"/>
          <w:iCs w:val="false"/>
          <w:u w:val="none"/>
        </w:rPr>
        <w:t>versie</w:t>
      </w:r>
      <w:r>
        <w:rPr>
          <w:b w:val="false"/>
          <w:bCs w:val="false"/>
          <w:i w:val="false"/>
          <w:iCs w:val="false"/>
          <w:u w:val="none"/>
        </w:rPr>
        <w:t xml:space="preserve">, </w:t>
      </w:r>
      <w:r>
        <w:rPr>
          <w:b w:val="false"/>
          <w:bCs w:val="false"/>
          <w:i w:val="false"/>
          <w:iCs w:val="false"/>
          <w:u w:val="none"/>
        </w:rPr>
        <w:t xml:space="preserve">een sectormodel of het koppelvlak. Het is aan de berichtontwerper om de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al dan niet op te nemen en al dan niet als verplicht (required) te definiëren. Het onderstaande xml-fragment geeft een voorbeeld van het gebruik van </w:t>
      </w:r>
      <w:r>
        <w:rPr>
          <w:rFonts w:ascii="Courier New" w:hAnsi="Courier New"/>
          <w:b w:val="false"/>
          <w:bCs w:val="false"/>
          <w:i w:val="false"/>
          <w:iCs w:val="false"/>
          <w:u w:val="none"/>
        </w:rPr>
        <w:t>patch</w:t>
      </w:r>
      <w:r>
        <w:rPr>
          <w:b w:val="false"/>
          <w:bCs w:val="false"/>
          <w:i w:val="false"/>
          <w:iCs w:val="false"/>
          <w:u w:val="none"/>
        </w:rPr>
        <w:t xml:space="preserve"> attributes voor StUF0302, bg0320 en een koppelvlak in een berichtelement.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b w:val="false"/>
          <w:b w:val="false"/>
          <w:bCs w:val="false"/>
          <w:i w:val="false"/>
          <w:i w:val="false"/>
          <w:iCs w:val="false"/>
          <w:u w:val="none"/>
        </w:rPr>
      </w:pPr>
      <w:r>
        <w:rPr>
          <w:rFonts w:ascii="Courier New" w:hAnsi="Courier New"/>
          <w:b w:val="false"/>
          <w:bCs w:val="false"/>
          <w:i w:val="false"/>
          <w:iCs w:val="false"/>
          <w:u w:val="none"/>
        </w:rPr>
        <w:t>&lt;mut:npsLk01</w:t>
      </w:r>
    </w:p>
    <w:p>
      <w:pPr>
        <w:pStyle w:val="Normal"/>
        <w:widowControl/>
        <w:rPr>
          <w:b w:val="false"/>
          <w:b w:val="false"/>
          <w:bCs w:val="false"/>
          <w:i w:val="false"/>
          <w:i w:val="false"/>
          <w:iCs w:val="false"/>
          <w:u w:val="none"/>
        </w:rPr>
      </w:pPr>
      <w:r>
        <w:rPr>
          <w:rFonts w:ascii="Courier New" w:hAnsi="Courier New"/>
          <w:b w:val="false"/>
          <w:bCs w:val="false"/>
          <w:i w:val="false"/>
          <w:iCs w:val="false"/>
          <w:u w:val="none"/>
        </w:rPr>
        <w:tab/>
        <w:t>xmlns:stuf=”</w:t>
      </w:r>
      <w:hyperlink r:id="rId33">
        <w:r>
          <w:rPr>
            <w:rStyle w:val="Internetkoppeling"/>
            <w:rFonts w:ascii="Courier New" w:hAnsi="Courier New"/>
            <w:b w:val="false"/>
            <w:bCs w:val="false"/>
            <w:i w:val="false"/>
            <w:iCs w:val="false"/>
            <w:color w:val="000000"/>
            <w:sz w:val="20"/>
            <w:highlight w:val="white"/>
            <w:u w:val="none"/>
          </w:rPr>
          <w:t>http://www.stufstandaarden.nl/StUF0302</w:t>
        </w:r>
      </w:hyperlink>
      <w:r>
        <w:rPr>
          <w:rFonts w:ascii="Courier New" w:hAnsi="Courier New"/>
          <w:b w:val="false"/>
          <w:bCs w:val="false"/>
          <w:i w:val="false"/>
          <w:iCs w:val="false"/>
          <w:color w:val="000000"/>
          <w:sz w:val="20"/>
          <w:highlight w:val="white"/>
          <w:u w:val="none"/>
        </w:rPr>
        <w:t xml:space="preserve">” </w:t>
        <w:tab/>
        <w:t>xmlns:bg=”</w:t>
      </w:r>
      <w:hyperlink r:id="rId34">
        <w:r>
          <w:rPr>
            <w:rStyle w:val="Internetkoppeling"/>
            <w:rFonts w:ascii="Courier New" w:hAnsi="Courier New"/>
            <w:b w:val="false"/>
            <w:bCs w:val="false"/>
            <w:i w:val="false"/>
            <w:iCs w:val="false"/>
            <w:color w:val="000000"/>
            <w:sz w:val="20"/>
            <w:highlight w:val="white"/>
            <w:u w:val="none"/>
          </w:rPr>
          <w:t>http://www.stufstandaarden.nl/</w:t>
        </w:r>
        <w:r>
          <w:rPr>
            <w:rStyle w:val="Internetkoppeling"/>
            <w:rFonts w:ascii="Courier New" w:hAnsi="Courier New"/>
            <w:b w:val="false"/>
            <w:bCs w:val="false"/>
            <w:i w:val="false"/>
            <w:iCs w:val="false"/>
            <w:color w:val="000000"/>
            <w:sz w:val="20"/>
            <w:highlight w:val="white"/>
            <w:u w:val="none"/>
          </w:rPr>
          <w:t>sectormodel/bg0320</w:t>
        </w:r>
      </w:hyperlink>
      <w:r>
        <w:rPr>
          <w:rFonts w:ascii="Courier New" w:hAnsi="Courier New"/>
          <w:b w:val="false"/>
          <w:bCs w:val="false"/>
          <w:i w:val="false"/>
          <w:iCs w:val="false"/>
          <w:color w:val="000000"/>
          <w:sz w:val="20"/>
          <w:highlight w:val="white"/>
          <w:u w:val="none"/>
        </w:rPr>
        <w:t>”</w:t>
      </w:r>
    </w:p>
    <w:p>
      <w:pPr>
        <w:pStyle w:val="Normal"/>
        <w:widowControl/>
        <w:rPr>
          <w:b w:val="false"/>
          <w:b w:val="false"/>
          <w:bCs w:val="false"/>
          <w:i w:val="false"/>
          <w:i w:val="false"/>
          <w:iCs w:val="false"/>
          <w:u w:val="none"/>
        </w:rPr>
      </w:pPr>
      <w:r>
        <w:rPr>
          <w:rFonts w:ascii="Courier New" w:hAnsi="Courier New"/>
          <w:b w:val="false"/>
          <w:bCs w:val="false"/>
          <w:i w:val="false"/>
          <w:iCs w:val="false"/>
          <w:color w:val="000000"/>
          <w:sz w:val="20"/>
          <w:highlight w:val="white"/>
          <w:u w:val="none"/>
        </w:rPr>
        <w:tab/>
        <w:t xml:space="preserve">xmlns:mut=” </w:t>
      </w:r>
      <w:hyperlink r:id="rId35">
        <w:r>
          <w:rPr>
            <w:rStyle w:val="Internetkoppeling"/>
            <w:rFonts w:ascii="Courier New" w:hAnsi="Courier New"/>
            <w:b w:val="false"/>
            <w:bCs w:val="false"/>
            <w:i w:val="false"/>
            <w:iCs w:val="false"/>
            <w:color w:val="000000"/>
            <w:sz w:val="20"/>
            <w:highlight w:val="white"/>
            <w:u w:val="none"/>
          </w:rPr>
          <w:t>http://www.stufstandaarden.nl/</w:t>
        </w:r>
        <w:r>
          <w:rPr>
            <w:rStyle w:val="Internetkoppeling"/>
            <w:rFonts w:ascii="Courier New" w:hAnsi="Courier New"/>
            <w:b w:val="false"/>
            <w:bCs w:val="false"/>
            <w:i w:val="false"/>
            <w:iCs w:val="false"/>
            <w:color w:val="000000"/>
            <w:sz w:val="20"/>
            <w:highlight w:val="white"/>
            <w:u w:val="none"/>
          </w:rPr>
          <w:t>koppelvlak/bg0320/mut0100</w:t>
        </w:r>
      </w:hyperlink>
      <w:hyperlink r:id="rId36">
        <w:r>
          <w:rPr>
            <w:rFonts w:ascii="Courier New" w:hAnsi="Courier New"/>
            <w:b w:val="false"/>
            <w:bCs w:val="false"/>
            <w:i w:val="false"/>
            <w:iCs w:val="false"/>
            <w:color w:val="000000"/>
            <w:sz w:val="20"/>
            <w:highlight w:val="white"/>
            <w:u w:val="none"/>
          </w:rPr>
          <w:t>”</w:t>
        </w:r>
      </w:hyperlink>
    </w:p>
    <w:p>
      <w:pPr>
        <w:pStyle w:val="Normal"/>
        <w:widowControl/>
        <w:rPr>
          <w:b w:val="false"/>
          <w:b w:val="false"/>
          <w:bCs w:val="false"/>
          <w:i w:val="false"/>
          <w:i w:val="false"/>
          <w:iCs w:val="false"/>
          <w:u w:val="none"/>
        </w:rPr>
      </w:pPr>
      <w:r>
        <w:rPr>
          <w:rFonts w:ascii="Courier New" w:hAnsi="Courier New"/>
          <w:b w:val="false"/>
          <w:bCs w:val="false"/>
          <w:i w:val="false"/>
          <w:iCs w:val="false"/>
          <w:color w:val="000000"/>
          <w:sz w:val="20"/>
          <w:highlight w:val="white"/>
          <w:u w:val="none"/>
        </w:rPr>
        <w:tab/>
        <w:t>stuf:patch=”01” bg:patch=”02” mut:patch=”00”&gt;</w:t>
      </w:r>
    </w:p>
    <w:p>
      <w:pPr>
        <w:pStyle w:val="Normal"/>
        <w:widowControl/>
        <w:rPr>
          <w:rFonts w:ascii="Courier New" w:hAnsi="Courier New"/>
          <w:b w:val="false"/>
          <w:b w:val="false"/>
          <w:bCs w:val="false"/>
          <w:i w:val="false"/>
          <w:i w:val="false"/>
          <w:iCs w:val="false"/>
          <w:u w:val="none"/>
        </w:rPr>
      </w:pPr>
      <w:r>
        <w:rPr>
          <w:rFonts w:eastAsia="Times New Roman" w:cs="Times New Roman" w:ascii="Courier New" w:hAnsi="Courier New"/>
          <w:b w:val="false"/>
          <w:bCs w:val="false"/>
          <w:i w:val="false"/>
          <w:iCs w:val="false"/>
          <w:color w:val="000000"/>
          <w:sz w:val="20"/>
          <w:szCs w:val="20"/>
          <w:highlight w:val="white"/>
          <w:u w:val="none"/>
          <w:lang w:val="nl-NL" w:bidi="ar-SA"/>
        </w:rPr>
        <w:tab/>
        <w:t>…</w:t>
      </w:r>
    </w:p>
    <w:p>
      <w:pPr>
        <w:pStyle w:val="Normal"/>
        <w:widowControl/>
        <w:rPr>
          <w:rFonts w:ascii="Courier New" w:hAnsi="Courier New"/>
          <w:b w:val="false"/>
          <w:b w:val="false"/>
          <w:bCs w:val="false"/>
          <w:i w:val="false"/>
          <w:i w:val="false"/>
          <w:iCs w:val="false"/>
          <w:u w:val="none"/>
        </w:rPr>
      </w:pPr>
      <w:r>
        <w:rPr>
          <w:rFonts w:eastAsia="Times New Roman" w:cs="Times New Roman" w:ascii="Courier New" w:hAnsi="Courier New"/>
          <w:b w:val="false"/>
          <w:bCs w:val="false"/>
          <w:i w:val="false"/>
          <w:iCs w:val="false"/>
          <w:color w:val="000000"/>
          <w:sz w:val="20"/>
          <w:szCs w:val="20"/>
          <w:highlight w:val="white"/>
          <w:u w:val="none"/>
          <w:lang w:val="nl-NL" w:bidi="ar-SA"/>
        </w:rPr>
        <w:t>&lt;/</w:t>
      </w:r>
      <w:r>
        <w:rPr>
          <w:rFonts w:eastAsia="Times New Roman" w:cs="Times New Roman" w:ascii="Courier New" w:hAnsi="Courier New"/>
          <w:b w:val="false"/>
          <w:bCs w:val="false"/>
          <w:i w:val="false"/>
          <w:iCs w:val="false"/>
          <w:color w:val="000000"/>
          <w:sz w:val="20"/>
          <w:szCs w:val="20"/>
          <w:highlight w:val="white"/>
          <w:u w:val="none"/>
          <w:lang w:val="nl-NL" w:bidi="ar-SA"/>
        </w:rPr>
        <w:t>mut:npsLk01&gt;</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3" w:name="__RefHeading___Toc26508_84081049"/>
      <w:bookmarkStart w:id="44" w:name="_Ref521398288"/>
      <w:bookmarkEnd w:id="43"/>
      <w:r>
        <w:rPr/>
        <w:t>Berich</w:t>
      </w:r>
      <w:bookmarkEnd w:id="44"/>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5" w:name="Ref_BerichtcodeParagraaf"/>
      <w:bookmarkEnd w:id="45"/>
      <w:r>
        <w:rPr>
          <w:i/>
          <w:iCs/>
        </w:rPr>
        <w:t>berichtcode</w:t>
      </w:r>
      <w:bookmarkStart w:id="46" w:name="Ref_BerichtcodeParagraaf"/>
      <w:bookmarkEnd w:id="46"/>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w:t>
      </w:r>
      <w:r>
        <w:rPr/>
        <w:t>in de stuurgegevens</w:t>
      </w:r>
      <w:r>
        <w:rPr/>
        <w:t xml:space="preserve"> in het </w:t>
      </w:r>
      <w:r>
        <w:rPr/>
        <w:t>samengestelde</w:t>
      </w:r>
      <w:r>
        <w:rPr/>
        <w:t xml:space="preserve"> </w:t>
      </w:r>
      <w:r>
        <w:rPr/>
        <w:t>element</w:t>
      </w:r>
      <w:r>
        <w:rPr/>
        <w:t xml:space="preserve"> </w:t>
      </w:r>
      <w:r>
        <w:rPr>
          <w:i/>
        </w:rPr>
        <w:t xml:space="preserve">entiteittype </w:t>
      </w:r>
      <w:r>
        <w:rPr>
          <w:i w:val="false"/>
          <w:iCs w:val="false"/>
        </w:rPr>
        <w:t xml:space="preserve">met als subelementen </w:t>
      </w:r>
      <w:r>
        <w:rPr>
          <w:i/>
          <w:iCs/>
        </w:rPr>
        <w:t>sectormodel</w:t>
      </w:r>
      <w:r>
        <w:rPr>
          <w:i w:val="false"/>
          <w:iCs w:val="false"/>
        </w:rPr>
        <w:t xml:space="preserve">, </w:t>
      </w:r>
      <w:r>
        <w:rPr>
          <w:i/>
          <w:iCs/>
        </w:rPr>
        <w:t>versie</w:t>
      </w:r>
      <w:r>
        <w:rPr>
          <w:i w:val="false"/>
          <w:iCs w:val="false"/>
        </w:rPr>
        <w:t xml:space="preserve"> en </w:t>
      </w:r>
      <w:r>
        <w:rPr>
          <w:i/>
          <w:iCs/>
        </w:rPr>
        <w:t>type</w:t>
      </w:r>
      <w:r>
        <w:rPr>
          <w:i w:val="false"/>
          <w:iCs w:val="false"/>
        </w:rPr>
        <w:t xml:space="preserve">. </w:t>
      </w:r>
      <w:r>
        <w:rPr>
          <w:i w:val="false"/>
          <w:iCs w:val="false"/>
        </w:rPr>
        <w:t>Het element sectormodel wordt gevuld met de code voor het sectormodel, het element versie met de versie van het sectormodel en het element type met de mnemonic voor het entiteittype. Hieronder staat een voorbeeld voor de stuurgegevens van een Lv01-bericht:</w:t>
      </w:r>
    </w:p>
    <w:p>
      <w:pPr>
        <w:pStyle w:val="Normal"/>
        <w:rPr>
          <w:spacing w:val="-2"/>
        </w:rPr>
      </w:pPr>
      <w:r>
        <w:rPr>
          <w:spacing w:val="-2"/>
        </w:rPr>
      </w:r>
    </w:p>
    <w:p>
      <w:pPr>
        <w:pStyle w:val="Normal"/>
        <w:rPr/>
      </w:pPr>
      <w:r>
        <w:rPr>
          <w:rFonts w:ascii="Courier New" w:hAnsi="Courier New"/>
          <w:spacing w:val="-2"/>
        </w:rPr>
        <w:t>&lt;koppelvlak:stuurgegevens&gt;</w:t>
      </w:r>
    </w:p>
    <w:p>
      <w:pPr>
        <w:pStyle w:val="Normal"/>
        <w:rPr>
          <w:rFonts w:ascii="Courier New" w:hAnsi="Courier New"/>
          <w:spacing w:val="-2"/>
        </w:rPr>
      </w:pPr>
      <w:r>
        <w:rPr>
          <w:rFonts w:ascii="Courier New" w:hAnsi="Courier New"/>
          <w:spacing w:val="-2"/>
        </w:rPr>
        <w:tab/>
        <w:t>&lt;StUF:berichtcode&gt;Lv01&lt;/StUF:berichtcode&gt;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ab/>
        <w:tab/>
        <w:t>&lt;StUF:sectormodel&gt;BG&lt;/StUF:sectormodel&gt;</w:t>
      </w:r>
    </w:p>
    <w:p>
      <w:pPr>
        <w:pStyle w:val="Normal"/>
        <w:rPr>
          <w:rFonts w:ascii="Courier New" w:hAnsi="Courier New"/>
          <w:spacing w:val="-2"/>
        </w:rPr>
      </w:pPr>
      <w:r>
        <w:rPr>
          <w:rFonts w:ascii="Courier New" w:hAnsi="Courier New"/>
          <w:spacing w:val="-2"/>
        </w:rPr>
        <w:tab/>
        <w:tab/>
        <w:t>&lt;StUF:versie&gt;0310&lt;/StUF:versie&gt;</w:t>
      </w:r>
    </w:p>
    <w:p>
      <w:pPr>
        <w:pStyle w:val="Normal"/>
        <w:rPr>
          <w:rFonts w:ascii="Courier New" w:hAnsi="Courier New"/>
          <w:spacing w:val="-2"/>
        </w:rPr>
      </w:pPr>
      <w:r>
        <w:rPr>
          <w:rFonts w:ascii="Courier New" w:hAnsi="Courier New"/>
          <w:spacing w:val="-2"/>
        </w:rPr>
        <w:tab/>
        <w:tab/>
        <w:t>&lt;StUF:type&gt;NPS&lt;/StUF:type&gt;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&lt;/koppelvlak:stuurgegevens&gt;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7" w:name="_Ref123018898"/>
      <w:bookmarkStart w:id="48" w:name="_Ref123018914"/>
      <w:bookmarkEnd w:id="47"/>
      <w:bookmarkEnd w:id="48"/>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9" w:name="_Ref123018937"/>
      <w:bookmarkEnd w:id="49"/>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50" w:name="__RefHeading__31362383"/>
      <w:bookmarkStart w:id="51" w:name="Ref_Berichtenlogistiek"/>
      <w:bookmarkStart w:id="52" w:name="Ref_Berichtenlogistiek"/>
      <w:bookmarkEnd w:id="50"/>
      <w:bookmarkEnd w:id="52"/>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3" w:name="__RefHeading___Toc27267_84081049"/>
      <w:bookmarkStart w:id="54" w:name="Ref_RegelsBevestiging"/>
      <w:bookmarkStart w:id="55" w:name="Ref_RegelsBevestiging"/>
      <w:bookmarkEnd w:id="53"/>
      <w:bookmarkEnd w:id="55"/>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6" w:name="__RefHeading___Toc27650_84081049"/>
      <w:bookmarkEnd w:id="56"/>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7" w:name="__RefHeading__36323461"/>
      <w:bookmarkStart w:id="58" w:name="Ref_RegelsFoutberichten"/>
      <w:bookmarkStart w:id="59" w:name="Ref_RegelsFoutberichten"/>
      <w:bookmarkEnd w:id="57"/>
      <w:bookmarkEnd w:id="59"/>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0" w:name="_Ref136240449"/>
      <w:bookmarkStart w:id="61" w:name="_Ref141021140"/>
      <w:r>
        <w:rPr>
          <w:spacing w:val="-2"/>
        </w:rPr>
        <w:t>A</w:t>
      </w:r>
      <w:bookmarkEnd w:id="60"/>
      <w:bookmarkEnd w:id="61"/>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2" w:name="__RefHeading__34532389"/>
      <w:bookmarkStart w:id="63" w:name="_Ref416573071"/>
      <w:bookmarkStart w:id="64" w:name="_Ref416573544"/>
      <w:bookmarkStart w:id="65" w:name="_Ref422133146"/>
      <w:bookmarkEnd w:id="62"/>
      <w:r>
        <w:rPr/>
        <w:t>K</w:t>
      </w:r>
      <w:bookmarkEnd w:id="63"/>
      <w:bookmarkEnd w:id="64"/>
      <w:bookmarkEnd w:id="65"/>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5"/>
        </w:numPr>
        <w:rPr/>
      </w:pPr>
      <w:r>
        <w:rPr/>
        <w:t>Sa01: Asynchrone synchronisatie van alleen de actuele situatie;</w:t>
      </w:r>
    </w:p>
    <w:p>
      <w:pPr>
        <w:pStyle w:val="Normal"/>
        <w:numPr>
          <w:ilvl w:val="0"/>
          <w:numId w:val="75"/>
        </w:numPr>
        <w:rPr/>
      </w:pPr>
      <w:r>
        <w:rPr/>
        <w:t>Sa02: Synchrone synchronisatie van alleen de actuele situatie;</w:t>
      </w:r>
    </w:p>
    <w:p>
      <w:pPr>
        <w:pStyle w:val="Normal"/>
        <w:numPr>
          <w:ilvl w:val="0"/>
          <w:numId w:val="75"/>
        </w:numPr>
        <w:rPr/>
      </w:pPr>
      <w:r>
        <w:rPr/>
        <w:t>Sh01: Asynchrone synchronisatie van de toestand van een object, inclusief historie en toekomstige mutaties;</w:t>
      </w:r>
    </w:p>
    <w:p>
      <w:pPr>
        <w:pStyle w:val="Normal"/>
        <w:numPr>
          <w:ilvl w:val="0"/>
          <w:numId w:val="75"/>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5"/>
        </w:numPr>
        <w:rPr/>
      </w:pPr>
      <w:r>
        <w:rPr/>
        <w:t>Sa03: Asynchrone vraag om een Sa01-bericht;</w:t>
      </w:r>
    </w:p>
    <w:p>
      <w:pPr>
        <w:pStyle w:val="Normal"/>
        <w:numPr>
          <w:ilvl w:val="0"/>
          <w:numId w:val="75"/>
        </w:numPr>
        <w:rPr/>
      </w:pPr>
      <w:r>
        <w:rPr/>
        <w:t>Sa04: Synchrone vraag om een Sa02-bericht;</w:t>
      </w:r>
    </w:p>
    <w:p>
      <w:pPr>
        <w:pStyle w:val="Normal"/>
        <w:numPr>
          <w:ilvl w:val="0"/>
          <w:numId w:val="75"/>
        </w:numPr>
        <w:rPr/>
      </w:pPr>
      <w:r>
        <w:rPr/>
        <w:t>Sh03: Asynchrone vraag om een Sh01-bericht;</w:t>
      </w:r>
    </w:p>
    <w:p>
      <w:pPr>
        <w:pStyle w:val="Normal"/>
        <w:numPr>
          <w:ilvl w:val="0"/>
          <w:numId w:val="75"/>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sectormodel</w:t>
      </w:r>
      <w:r>
        <w:rPr>
          <w:rFonts w:ascii="Courier New" w:hAnsi="Courier New"/>
        </w:rPr>
        <w:t>:entiteittype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w:t>
      </w:r>
      <w:r>
        <w:rPr>
          <w:rFonts w:ascii="Courier New" w:hAnsi="Courier New"/>
        </w:rPr>
        <w:t>sectormodel</w:t>
      </w:r>
      <w:r>
        <w:rPr>
          <w:rFonts w:ascii="Courier New" w:hAnsi="Courier New"/>
        </w:rPr>
        <w:t>:entiteittype&gt;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6" w:name="_Ref411840052"/>
      <w:bookmarkStart w:id="67" w:name="_Ref96834015"/>
      <w:bookmarkStart w:id="68" w:name="_Ref96834044"/>
      <w:bookmarkStart w:id="69" w:name="_Ref100555216"/>
      <w:bookmarkStart w:id="70" w:name="_Ref100555224"/>
      <w:bookmarkStart w:id="71" w:name="_Ref100555248"/>
      <w:bookmarkStart w:id="72" w:name="_Ref100555360"/>
      <w:bookmarkStart w:id="73" w:name="__RefHeading__34541453"/>
      <w:bookmarkEnd w:id="73"/>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sectormodel:</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9"/>
        </w:numPr>
        <w:tabs>
          <w:tab w:val="left" w:pos="0" w:leader="none"/>
        </w:tabs>
        <w:ind w:left="576" w:right="0" w:hanging="576"/>
        <w:rPr/>
      </w:pPr>
      <w:bookmarkStart w:id="74" w:name="__RefHeading__26339_1582773544"/>
      <w:bookmarkStart w:id="75" w:name="_Ref521815103"/>
      <w:bookmarkStart w:id="76" w:name="_Ref400948502"/>
      <w:bookmarkStart w:id="77" w:name="_Ref522086929"/>
      <w:bookmarkEnd w:id="74"/>
      <w:r>
        <w:rPr/>
        <w:t>Regels voor enkelvoudige kennisgevingberichten</w:t>
      </w:r>
      <w:bookmarkEnd w:id="75"/>
      <w:bookmarkEnd w:id="76"/>
      <w:bookmarkEnd w:id="77"/>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8" w:name="__RefHeading__23710_2121670313"/>
      <w:bookmarkEnd w:id="78"/>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9" w:name="Ref_VerwerkingssoortParagraaf"/>
      <w:bookmarkStart w:id="80" w:name="Ref_VerwerkingssoortParagraaf"/>
      <w:bookmarkEnd w:id="80"/>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1" w:name="Ref_VullenObjectenKennisgeving"/>
      <w:bookmarkEnd w:id="81"/>
      <w:r>
        <w:rPr/>
        <w:t xml:space="preserve">Het vullen van de </w:t>
      </w:r>
      <w:r>
        <w:rPr>
          <w:rFonts w:ascii="Courier New" w:hAnsi="Courier New"/>
        </w:rPr>
        <w:t>&lt;object&gt;</w:t>
      </w:r>
      <w:bookmarkStart w:id="82" w:name="Ref_VullenObjectenKennisgeving"/>
      <w:bookmarkEnd w:id="82"/>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sectormodel</w:t>
      </w:r>
      <w:r>
        <w:rPr>
          <w:rFonts w:ascii="Courier New" w:hAnsi="Courier New"/>
          <w:spacing w:val="-2"/>
        </w:rPr>
        <w:t>:entiteittype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23918_294031770"/>
      <w:bookmarkEnd w:id="83"/>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2"/>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2"/>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194884_1896588334"/>
      <w:bookmarkEnd w:id="84"/>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37"/>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38"/>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5" w:name="_Ref98304159"/>
      <w:bookmarkStart w:id="86" w:name="__RefHeading__36276645"/>
      <w:bookmarkEnd w:id="86"/>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7" w:name="Ref_ResponsLk01"/>
      <w:bookmarkStart w:id="88" w:name="Ref_ResponsLk01"/>
      <w:bookmarkEnd w:id="88"/>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sectormodel</w:t>
      </w:r>
      <w:r>
        <w:rPr>
          <w:rFonts w:ascii="Courier New" w:hAnsi="Courier New"/>
        </w:rPr>
        <w:t>:entiteittype</w:t>
      </w:r>
      <w:r>
        <w:rPr/>
        <w:t xml:space="preserve"> en </w:t>
      </w:r>
      <w:r>
        <w:rPr>
          <w:rFonts w:ascii="Courier New" w:hAnsi="Courier New"/>
        </w:rPr>
        <w:t>StUF:functie</w:t>
      </w:r>
      <w:r>
        <w:rPr/>
        <w:t xml:space="preserve">. </w:t>
      </w:r>
      <w:r>
        <w:rPr>
          <w:rFonts w:ascii="Courier New" w:hAnsi="Courier New"/>
        </w:rPr>
        <w:t>sectormodel</w:t>
      </w:r>
      <w:r>
        <w:rPr>
          <w:rFonts w:ascii="Courier New" w:hAnsi="Courier New"/>
        </w:rPr>
        <w:t>:entiteittype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4381_2031783542"/>
      <w:bookmarkEnd w:id="89"/>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3"/>
        </w:numPr>
        <w:rPr/>
      </w:pPr>
      <w:r>
        <w:rPr/>
        <w:t>er van een bepaald type relatie in de loop van de tijd meerdere voorkomens kunnen zijn (geweest);</w:t>
      </w:r>
    </w:p>
    <w:p>
      <w:pPr>
        <w:pStyle w:val="Normal"/>
        <w:numPr>
          <w:ilvl w:val="0"/>
          <w:numId w:val="83"/>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3"/>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6340_1271053538"/>
      <w:bookmarkEnd w:id="90"/>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7062_1271053538"/>
      <w:bookmarkEnd w:id="91"/>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4"/>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4"/>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4"/>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5"/>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5"/>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5"/>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5"/>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3057_625828607"/>
      <w:bookmarkEnd w:id="92"/>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6"/>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6"/>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6"/>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6"/>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6"/>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&lt;toevoeging </w:t>
      </w:r>
      <w:r>
        <w:rPr>
          <w:rFonts w:ascii="Courier New" w:hAnsi="Courier New"/>
          <w:sz w:val="16"/>
          <w:szCs w:val="16"/>
        </w:rPr>
        <w:t>bg</w:t>
      </w:r>
      <w:r>
        <w:rPr>
          <w:rFonts w:ascii="Courier New" w:hAnsi="Courier New"/>
          <w:sz w:val="16"/>
          <w:szCs w:val="16"/>
        </w:rPr>
        <w:t>:entiteittype=”AOA”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 xml:space="preserve">&lt;toevoeging </w:t>
      </w:r>
      <w:r>
        <w:rPr>
          <w:rFonts w:ascii="Courier New" w:hAnsi="Courier New"/>
          <w:sz w:val="16"/>
          <w:szCs w:val="16"/>
        </w:rPr>
        <w:t>bg</w:t>
      </w:r>
      <w:r>
        <w:rPr>
          <w:rFonts w:ascii="Courier New" w:hAnsi="Courier New"/>
          <w:sz w:val="16"/>
          <w:szCs w:val="16"/>
        </w:rPr>
        <w:t>:entiteittype=”NPS”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sectormodel:</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3" w:name="_Ref391690270"/>
      <w:bookmarkStart w:id="94" w:name="Ref_RegelsVraagberichten"/>
      <w:bookmarkStart w:id="95" w:name="Ref_RegelsVraagberichten"/>
      <w:bookmarkEnd w:id="95"/>
      <w:bookmarkEnd w:id="93"/>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&lt;StUF:sectormodel&gt;sectormodel&lt;/StUF:sectormodel&gt;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&lt;StUF:versie&gt;nnnn&lt;/StUF:versie&gt;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&lt;gelijk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 xml:space="preserve">&lt;vanaf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 xml:space="preserve">&lt;totEnMet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6" w:name="_Ref422132437"/>
      <w:bookmarkStart w:id="97" w:name="__RefHeading__21981_1907004745"/>
      <w:bookmarkStart w:id="98" w:name="Ref_Selectiecriteria"/>
      <w:bookmarkStart w:id="99" w:name="Ref_Selectiecriteria"/>
      <w:bookmarkEnd w:id="97"/>
      <w:bookmarkEnd w:id="99"/>
      <w:bookmarkEnd w:id="96"/>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t>In de betekenis van de waarden is het begrip overeenkomt gebruikt.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0" w:name="Ref_BevragenOpSleutel"/>
      <w:bookmarkStart w:id="101" w:name="Ref_BevragenOpSleutel"/>
      <w:bookmarkEnd w:id="101"/>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2" w:name="_Ref422132490"/>
      <w:bookmarkStart w:id="103" w:name="_Ref522086883"/>
      <w:bookmarkStart w:id="104" w:name="Ref_Scope"/>
      <w:bookmarkStart w:id="105" w:name="Ref_Scope"/>
      <w:bookmarkEnd w:id="105"/>
      <w:bookmarkEnd w:id="102"/>
      <w:bookmarkEnd w:id="103"/>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sectormodel</w:t>
      </w:r>
      <w:r>
        <w:rPr>
          <w:rFonts w:ascii="Courier New" w:hAnsi="Courier New"/>
          <w:spacing w:val="-2"/>
        </w:rPr>
        <w:t>:entiteittype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sectormodel</w:t>
      </w:r>
      <w:r>
        <w:rPr>
          <w:rFonts w:ascii="Courier New" w:hAnsi="Courier New"/>
          <w:spacing w:val="-2"/>
        </w:rPr>
        <w:t>:entiteittype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sectormodel</w:t>
      </w:r>
      <w:r>
        <w:rPr>
          <w:rFonts w:ascii="Courier New" w:hAnsi="Courier New"/>
          <w:spacing w:val="-2"/>
        </w:rPr>
        <w:t>:entiteittype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 xml:space="preserve">&lt;gerelateerde </w:t>
      </w:r>
      <w:r>
        <w:rPr>
          <w:rFonts w:ascii="Courier New" w:hAnsi="Courier New"/>
          <w:spacing w:val="-2"/>
        </w:rPr>
        <w:t>sectormodel</w:t>
      </w:r>
      <w:r>
        <w:rPr>
          <w:rFonts w:ascii="Courier New" w:hAnsi="Courier New"/>
          <w:spacing w:val="-2"/>
        </w:rPr>
        <w:t>:entiteittype=”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6" w:name="_Ref422132787"/>
      <w:bookmarkStart w:id="107" w:name="_Ref422133010"/>
      <w:bookmarkStart w:id="108" w:name="_Ref521995953"/>
      <w:bookmarkStart w:id="109" w:name="_Ref521996027"/>
      <w:bookmarkStart w:id="110" w:name="Ref_Vervolgvraag"/>
      <w:bookmarkStart w:id="111" w:name="Ref_Vervolgvraag"/>
      <w:bookmarkEnd w:id="111"/>
      <w:bookmarkEnd w:id="106"/>
      <w:bookmarkEnd w:id="107"/>
      <w:bookmarkEnd w:id="108"/>
      <w:bookmarkEnd w:id="109"/>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2" w:name="__RefHeading__36445403"/>
      <w:bookmarkStart w:id="113" w:name="Ref_VraagSuperTypeVoorbeeld"/>
      <w:bookmarkStart w:id="114" w:name="Ref_VraagSuperTypeVoorbeeld"/>
      <w:bookmarkEnd w:id="112"/>
      <w:bookmarkEnd w:id="114"/>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39">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 xml:space="preserve">gelijk </w:t>
      </w:r>
      <w:r>
        <w:rPr>
          <w:rFonts w:ascii="Courier New" w:hAnsi="Courier New"/>
          <w:sz w:val="16"/>
          <w:szCs w:val="16"/>
        </w:rPr>
        <w:t>bg</w:t>
      </w:r>
      <w:r>
        <w:rPr>
          <w:rFonts w:ascii="Courier New" w:hAnsi="Courier New"/>
          <w:sz w:val="16"/>
          <w:szCs w:val="16"/>
        </w:rPr>
        <w:t>:entiteittype=”RPS”&gt;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sz w:val="20"/>
          <w:szCs w:val="20"/>
          <w:u w:val="none"/>
        </w:rPr>
        <w:t>sectormodel</w:t>
      </w:r>
      <w:r>
        <w:rPr>
          <w:rFonts w:ascii="Courier New" w:hAnsi="Courier New"/>
          <w:b w:val="false"/>
          <w:bCs w:val="false"/>
          <w:i w:val="false"/>
          <w:iCs w:val="false"/>
          <w:spacing w:val="-2"/>
          <w:u w:val="none"/>
        </w:rPr>
        <w:t>:entiteittype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5" w:name="Ref_ObjectenInAntwoord"/>
      <w:bookmarkStart w:id="116" w:name="Ref_ObjectenInAntwoord"/>
      <w:bookmarkEnd w:id="116"/>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sz w:val="20"/>
          <w:szCs w:val="20"/>
        </w:rPr>
        <w:t>sectormodel</w:t>
      </w:r>
      <w:r>
        <w:rPr>
          <w:rFonts w:ascii="Courier New" w:hAnsi="Courier New"/>
          <w:spacing w:val="-2"/>
        </w:rPr>
        <w:t>:entiteittype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7" w:name="Ref_VullenObjectenAntwoord"/>
      <w:bookmarkStart w:id="118" w:name="Ref_VullenObjectenAntwoord"/>
      <w:bookmarkEnd w:id="118"/>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9" w:name="Ref_antwoorHistorieN"/>
      <w:bookmarkStart w:id="120" w:name="Ref_antwoorHistorieN"/>
      <w:bookmarkEnd w:id="120"/>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0">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t>&lt;StUF:sectormodel&gt;BG&lt;/StUF:sectormodel&gt;</w:t>
      </w:r>
    </w:p>
    <w:p>
      <w:pPr>
        <w:pStyle w:val="Normal"/>
        <w:rPr>
          <w:rFonts w:ascii="Courier New" w:hAnsi="Courier New"/>
          <w:sz w:val="16"/>
          <w:szCs w:val="16"/>
        </w:rPr>
      </w:pPr>
      <w:r>
        <w:rPr>
          <w:rFonts w:ascii="Courier New" w:hAnsi="Courier New"/>
          <w:sz w:val="16"/>
          <w:szCs w:val="16"/>
        </w:rPr>
        <w:tab/>
        <w:tab/>
        <w:tab/>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    &lt;StUF:type&gt;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1" w:name="__RefHeading__36113624"/>
      <w:bookmarkStart w:id="122" w:name="Ref_AntwoordHistorieP"/>
      <w:bookmarkStart w:id="123" w:name="Ref_AntwoordHistorieP"/>
      <w:bookmarkEnd w:id="121"/>
      <w:bookmarkEnd w:id="123"/>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4" w:name="DDE_LINK2"/>
      <w:r>
        <w:rPr>
          <w:rFonts w:ascii="Courier New" w:hAnsi="Courier New"/>
          <w:sz w:val="16"/>
          <w:szCs w:val="16"/>
        </w:rPr>
        <w:t>200</w:t>
      </w:r>
      <w:bookmarkEnd w:id="124"/>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5" w:name="DDE_LINK13"/>
      <w:r>
        <w:rPr>
          <w:rFonts w:ascii="Courier New" w:hAnsi="Courier New"/>
          <w:sz w:val="16"/>
          <w:szCs w:val="16"/>
        </w:rPr>
        <w:t>200</w:t>
      </w:r>
      <w:bookmarkEnd w:id="125"/>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 xml:space="preserve">&lt;isIngeschrevenOp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met het attribute </w:t>
      </w:r>
      <w:r>
        <w:rPr>
          <w:rFonts w:ascii="Courier New" w:hAnsi="Courier New"/>
        </w:rPr>
        <w:t>StUF:functie="antwoord"</w:t>
      </w:r>
      <w:r>
        <w:rPr/>
        <w:t xml:space="preserve"> en met het attribute </w:t>
      </w:r>
      <w:r>
        <w:rPr>
          <w:rFonts w:ascii="Courier New" w:hAnsi="Courier New"/>
        </w:rPr>
        <w:t>sectormodel</w:t>
      </w:r>
      <w:r>
        <w:rPr>
          <w:rFonts w:ascii="Courier New" w:hAnsi="Courier New"/>
        </w:rPr>
        <w:t>:entiteittype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4"/>
        </w:numPr>
        <w:rPr/>
      </w:pPr>
      <w:r>
        <w:rPr/>
        <w:t xml:space="preserve">het element </w:t>
      </w:r>
      <w:r>
        <w:rPr>
          <w:rFonts w:ascii="Courier New" w:hAnsi="Courier New"/>
        </w:rPr>
        <w:t>&lt;StUF:berichtcode&gt;Di02&lt;/StUF:berichtcode&gt;</w:t>
      </w:r>
    </w:p>
    <w:p>
      <w:pPr>
        <w:pStyle w:val="Normal"/>
        <w:numPr>
          <w:ilvl w:val="0"/>
          <w:numId w:val="94"/>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 xml:space="preserve">&lt;persoon StUF:functie="entiteit"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 xml:space="preserve">&lt;verblijftOpAdres </w:t>
      </w:r>
      <w:r>
        <w:rPr>
          <w:rFonts w:ascii="Courier New" w:hAnsi="Courier New"/>
          <w:color w:val="auto"/>
          <w:sz w:val="18"/>
          <w:szCs w:val="18"/>
        </w:rPr>
        <w:t>b</w:t>
      </w:r>
      <w:r>
        <w:rPr>
          <w:rFonts w:ascii="Courier New" w:hAnsi="Courier New"/>
          <w:color w:val="auto"/>
          <w:sz w:val="18"/>
          <w:szCs w:val="18"/>
        </w:rPr>
        <w:t>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 xml:space="preserve">&lt;gerelateerde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sectormodel</w:t>
      </w:r>
      <w:r>
        <w:rPr>
          <w:rFonts w:ascii="Courier New" w:hAnsi="Courier New"/>
        </w:rPr>
        <w:t>:entiteittype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w:t>
      </w:r>
      <w:del w:id="5" w:author="Onbekende auteur" w:date="2016-10-24T11:42:00Z">
        <w:r>
          <w:rPr>
            <w:spacing w:val="-2"/>
          </w:rPr>
          <w:delText xml:space="preserve"> Zo'n object mag alleen elementen bevatten die zijn gedefinieerd voor een kennisgeving voor dat entiteittype.</w:delText>
        </w:r>
      </w:del>
      <w:r>
        <w:rPr>
          <w:spacing w:val="-2"/>
        </w:rPr>
        <w:t xml:space="preserve"> D</w:t>
      </w:r>
      <w:del w:id="6" w:author="Onbekende auteur" w:date="2016-10-24T11:43:00Z">
        <w:r>
          <w:rPr>
            <w:spacing w:val="-2"/>
          </w:rPr>
          <w:delText>aarnaast bevatten d</w:delText>
        </w:r>
      </w:del>
      <w:r>
        <w:rPr>
          <w:spacing w:val="-2"/>
        </w:rPr>
        <w:t xml:space="preserve">eze </w:t>
      </w:r>
      <w:del w:id="7" w:author="Onbekende auteur" w:date="2016-10-24T11:43:00Z">
        <w:r>
          <w:rPr>
            <w:spacing w:val="-2"/>
          </w:rPr>
          <w:delText xml:space="preserve">twee </w:delText>
        </w:r>
      </w:del>
      <w:r>
        <w:rPr>
          <w:spacing w:val="-2"/>
        </w:rPr>
        <w:t>object</w:t>
      </w:r>
      <w:ins w:id="8" w:author="Onbekende auteur" w:date="2016-10-24T11:43:00Z">
        <w:r>
          <w:rPr>
            <w:spacing w:val="-2"/>
          </w:rPr>
          <w:t>(</w:t>
        </w:r>
      </w:ins>
      <w:r>
        <w:rPr>
          <w:spacing w:val="-2"/>
        </w:rPr>
        <w:t>en</w:t>
      </w:r>
      <w:ins w:id="9" w:author="Onbekende auteur" w:date="2016-10-24T11:43:00Z">
        <w:r>
          <w:rPr>
            <w:spacing w:val="-2"/>
          </w:rPr>
          <w:t>)</w:t>
        </w:r>
      </w:ins>
      <w:r>
        <w:rPr>
          <w:spacing w:val="-2"/>
        </w:rPr>
        <w:t xml:space="preserve"> alle door StUF voor een kennisgeving voorgeschreven attributes. Eventuele extra parameters kunnen worden meegegeven door het element </w:t>
      </w:r>
      <w:r>
        <w:rPr>
          <w:rFonts w:ascii="Courier New" w:hAnsi="Courier New"/>
          <w:spacing w:val="-2"/>
        </w:rPr>
        <w:t>&lt;</w:t>
      </w:r>
      <w:del w:id="10" w:author="Onbekende auteur" w:date="2016-10-24T11:37:00Z">
        <w:r>
          <w:rPr>
            <w:rFonts w:ascii="Courier New" w:hAnsi="Courier New"/>
            <w:spacing w:val="-2"/>
          </w:rPr>
          <w:delText>vrijeParameters</w:delText>
        </w:r>
      </w:del>
      <w:ins w:id="11" w:author="Onbekende auteur" w:date="2016-10-24T11:37:00Z">
        <w:r>
          <w:rPr>
            <w:rFonts w:ascii="Courier New" w:hAnsi="Courier New"/>
            <w:spacing w:val="-2"/>
          </w:rPr>
          <w:t>StUF:aanvullendeElementen</w:t>
        </w:r>
      </w:ins>
      <w:r>
        <w:rPr>
          <w:rFonts w:ascii="Courier New" w:hAnsi="Courier New"/>
          <w:spacing w:val="-2"/>
        </w:rPr>
        <w:t>&gt;</w:t>
      </w:r>
      <w:r>
        <w:rPr>
          <w:spacing w:val="-2"/>
        </w:rPr>
        <w:t xml:space="preserve"> als laatste element op te nemen</w:t>
      </w:r>
      <w:ins w:id="12" w:author="Onbekende auteur" w:date="2016-10-24T11:38:00Z">
        <w:r>
          <w:rPr>
            <w:spacing w:val="-2"/>
          </w:rPr>
          <w:t xml:space="preserve">, </w:t>
        </w:r>
      </w:ins>
      <w:ins w:id="13" w:author="Onbekende auteur" w:date="2016-10-24T11:38:00Z">
        <w:r>
          <w:rPr>
            <w:spacing w:val="-2"/>
          </w:rPr>
          <w:t>wanneer de StUF-entiteit niet al</w:t>
        </w:r>
      </w:ins>
      <w:ins w:id="14" w:author="Onbekende auteur" w:date="2016-10-24T11:38:00Z">
        <w:bookmarkStart w:id="132" w:name="__DdeLink__55056_175686686"/>
        <w:r>
          <w:rPr>
            <w:spacing w:val="-2"/>
          </w:rPr>
          <w:t xml:space="preserve"> </w:t>
        </w:r>
      </w:ins>
      <w:ins w:id="15" w:author="Onbekende auteur" w:date="2016-10-24T11:39:00Z">
        <w:r>
          <w:rPr>
            <w:rFonts w:ascii="Courier New" w:hAnsi="Courier New"/>
            <w:spacing w:val="-2"/>
          </w:rPr>
          <w:t>&lt;StUF:aanvullendeElementen&gt;</w:t>
        </w:r>
      </w:ins>
      <w:ins w:id="16" w:author="Onbekende auteur" w:date="2016-10-24T11:39:00Z">
        <w:r>
          <w:rPr>
            <w:spacing w:val="-2"/>
          </w:rPr>
          <w:t xml:space="preserve"> </w:t>
        </w:r>
      </w:ins>
      <w:ins w:id="17" w:author="Onbekende auteur" w:date="2016-10-24T11:39:00Z">
        <w:bookmarkEnd w:id="132"/>
        <w:r>
          <w:rPr>
            <w:spacing w:val="-2"/>
          </w:rPr>
          <w:t xml:space="preserve">bevat. Als </w:t>
        </w:r>
      </w:ins>
      <w:ins w:id="18" w:author="Onbekende auteur" w:date="2016-10-24T11:39:00Z">
        <w:r>
          <w:rPr>
            <w:rFonts w:ascii="Courier New" w:hAnsi="Courier New"/>
            <w:spacing w:val="-2"/>
          </w:rPr>
          <w:t>&lt;StUF:aanvullendeElementen&gt;</w:t>
        </w:r>
      </w:ins>
      <w:ins w:id="19" w:author="Onbekende auteur" w:date="2016-10-24T11:39:00Z">
        <w:r>
          <w:rPr>
            <w:spacing w:val="-2"/>
          </w:rPr>
          <w:t xml:space="preserve"> al aanwezig is, dan k</w:t>
        </w:r>
      </w:ins>
      <w:ins w:id="20" w:author="Onbekende auteur" w:date="2016-10-24T11:40:00Z">
        <w:r>
          <w:rPr>
            <w:spacing w:val="-2"/>
          </w:rPr>
          <w:t>unnen extra parameters daarbinnen worden meegegeven</w:t>
        </w:r>
      </w:ins>
      <w:r>
        <w:rPr>
          <w:spacing w:val="-2"/>
        </w:rPr>
        <w:t>.</w:t>
      </w:r>
      <w:del w:id="21" w:author="Onbekende auteur" w:date="2016-10-24T11:41:00Z">
        <w:r>
          <w:rPr>
            <w:spacing w:val="-2"/>
          </w:rPr>
          <w:delText xml:space="preserve"> De inhoud van dit element kan door de berichtontwerper vrij gedefinieerd worden.</w:delText>
        </w:r>
      </w:del>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geen elementen bevat </w:t>
      </w:r>
      <w:del w:id="22" w:author="Onbekende auteur" w:date="2016-10-24T11:43:00Z">
        <w:r>
          <w:rPr>
            <w:spacing w:val="-2"/>
          </w:rPr>
          <w:delText xml:space="preserve"> </w:delText>
        </w:r>
      </w:del>
      <w:r>
        <w:rPr>
          <w:spacing w:val="-2"/>
        </w:rPr>
        <w:t xml:space="preserve">met het attribute </w:t>
      </w:r>
      <w:r>
        <w:rPr>
          <w:rFonts w:ascii="Courier New" w:hAnsi="Courier New"/>
          <w:spacing w:val="-2"/>
        </w:rPr>
        <w:t>StUF:functie="selectie"</w:t>
      </w:r>
      <w:r>
        <w:rPr>
          <w:spacing w:val="-2"/>
        </w:rPr>
        <w:t xml:space="preserve"> en het attribute</w:t>
      </w:r>
      <w:ins w:id="23" w:author="Onbekende auteur" w:date="2016-10-24T11:43:00Z">
        <w:r>
          <w:rPr>
            <w:spacing w:val="-2"/>
          </w:rPr>
          <w:t xml:space="preserve"> </w:t>
        </w:r>
      </w:ins>
      <w:r>
        <w:rPr>
          <w:rFonts w:ascii="Courier New" w:hAnsi="Courier New"/>
          <w:spacing w:val="-2"/>
        </w:rPr>
        <w:t>sectormodel</w:t>
      </w:r>
      <w:r>
        <w:rPr>
          <w:rFonts w:ascii="Courier New" w:hAnsi="Courier New"/>
          <w:spacing w:val="-2"/>
        </w:rPr>
        <w:t>:entiteittype="XXX"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sectormodel</w:t>
      </w:r>
      <w:r>
        <w:rPr>
          <w:rFonts w:ascii="Courier New" w:hAnsi="Courier New"/>
          <w:spacing w:val="-2"/>
        </w:rPr>
        <w:t>:entiteittype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41"/>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41"/>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42"/>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42"/>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43"/>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43"/>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44"/>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44"/>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45"/>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45"/>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46"/>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46"/>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47"/>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47"/>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48"/>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48"/>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49"/>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49"/>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50"/>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50"/>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51">
        <w:r>
          <w:rPr>
            <w:rStyle w:val="Internetkoppeling"/>
          </w:rPr>
          <w:tab/>
        </w:r>
      </w:hyperlink>
      <w:hyperlink r:id="rId52">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53">
        <w:r>
          <w:rPr>
            <w:rStyle w:val="Internetkoppeling"/>
          </w:rPr>
          <w:tab/>
        </w:r>
      </w:hyperlink>
      <w:hyperlink r:id="rId54">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55">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56">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7">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8">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9">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0">
        <w:r>
          <w:rPr>
            <w:rStyle w:val="Internetkoppeling"/>
          </w:rPr>
          <w:t>https://new.kinggemeenten.nl/gemma/stuf/stuf-30</w:t>
        </w:r>
      </w:hyperlink>
      <w:hyperlink r:id="rId61">
        <w:r>
          <w:rPr>
            <w:rStyle w:val="Internetkoppeling"/>
          </w:rPr>
          <w:t>2</w:t>
        </w:r>
      </w:hyperlink>
      <w:hyperlink r:id="rId62">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3">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4">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5">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66">
        <w:r>
          <w:rPr>
            <w:rStyle w:val="Internetkoppeling"/>
          </w:rPr>
          <w:t>http://www.w3.org/TR/2004/REC-xmlschema-0-20041028</w:t>
        </w:r>
      </w:hyperlink>
      <w:r>
        <w:rPr/>
        <w:t xml:space="preserve"> (Primer)</w:t>
      </w:r>
    </w:p>
    <w:p>
      <w:pPr>
        <w:pStyle w:val="Normal"/>
        <w:rPr/>
      </w:pPr>
      <w:r>
        <w:rPr/>
        <w:tab/>
      </w:r>
      <w:hyperlink r:id="rId67">
        <w:r>
          <w:rPr>
            <w:rStyle w:val="Internetkoppeling"/>
          </w:rPr>
          <w:t xml:space="preserve"> http://www.w3.org/TR/2004/REC-xmlschema-1-20041028</w:t>
        </w:r>
      </w:hyperlink>
      <w:r>
        <w:rPr/>
        <w:t xml:space="preserve"> (Structures)</w:t>
      </w:r>
    </w:p>
    <w:p>
      <w:pPr>
        <w:pStyle w:val="Normal"/>
        <w:rPr/>
      </w:pPr>
      <w:r>
        <w:rPr/>
        <w:tab/>
      </w:r>
      <w:hyperlink r:id="rId68">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69">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3" w:name="_Ref100394082"/>
      <w:bookmarkStart w:id="134" w:name="_Ref101868016"/>
      <w:r>
        <w:rPr/>
        <w:t>schrijving van een XML-document</w:t>
      </w:r>
      <w:bookmarkEnd w:id="133"/>
      <w:bookmarkEnd w:id="134"/>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70"/>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1"/>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4">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rPr>
    </w:lvl>
  </w:abstractNum>
  <w:abstractNum w:abstractNumId="7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8">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25"/>
  <w:trackRevisions/>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s://discussie.kinggemeenten.nl/discussie/gemma/stuf-301/rfc-voor-stuf-301-waardenbereik-xml-attribuut-&#8220;entiteittype&#8221;-uitbreiden-met" TargetMode="External"/><Relationship Id="rId25" Type="http://schemas.openxmlformats.org/officeDocument/2006/relationships/hyperlink" Target="https://discussie.kinggemeenten.nl/discussie/gemma/stuf-301/rfc-voor-stuf-301-waardenbereik-xml-attribuut-&#8220;entiteittype&#8221;-uitbreiden-met" TargetMode="External"/><Relationship Id="rId26" Type="http://schemas.openxmlformats.org/officeDocument/2006/relationships/hyperlink" Target="https://discussie.kinggemeenten.nl/discussie/gemma/stuf-301/rfc-voor-stuf-301-waardenbereik-xml-attribuut-&#8220;entiteittype&#8221;-uitbreiden-met" TargetMode="External"/><Relationship Id="rId27" Type="http://schemas.openxmlformats.org/officeDocument/2006/relationships/hyperlink" Target="https://discussie.kinggemeenten.nl/discussie/gemma/stuf-301/versienummer-een-bericht-enof-schema" TargetMode="External"/><Relationship Id="rId28" Type="http://schemas.openxmlformats.org/officeDocument/2006/relationships/hyperlink" Target="https://discussie.kinggemeenten.nl/discussie/gemma/stuf-zkn-310/toevoegen-van-aanvullendeelement-element-aan-complextypes-van-stuf-zkn" TargetMode="External"/><Relationship Id="rId29" Type="http://schemas.openxmlformats.org/officeDocument/2006/relationships/hyperlink" Target="http://www.egem.nl/StUF/StUF0301" TargetMode="External"/><Relationship Id="rId30" Type="http://schemas.openxmlformats.org/officeDocument/2006/relationships/hyperlink" Target="http://www.egem.nl/StUF/StUF0301" TargetMode="External"/><Relationship Id="rId31" Type="http://schemas.openxmlformats.org/officeDocument/2006/relationships/hyperlink" Target="http://www.egem.nl/StUF/StUF0301" TargetMode="External"/><Relationship Id="rId32" Type="http://schemas.openxmlformats.org/officeDocument/2006/relationships/hyperlink" Target="http://www.egem.nl/StUF/StUF0301" TargetMode="External"/><Relationship Id="rId33" Type="http://schemas.openxmlformats.org/officeDocument/2006/relationships/hyperlink" Target="http://www.stufstandaarden.nl/StUF/StUF0302" TargetMode="External"/><Relationship Id="rId34" Type="http://schemas.openxmlformats.org/officeDocument/2006/relationships/hyperlink" Target="http://www.stufstandaarden.nl/sectormodel/bg0320" TargetMode="External"/><Relationship Id="rId35" Type="http://schemas.openxmlformats.org/officeDocument/2006/relationships/hyperlink" Target="http://www.stufstandaarden.nl/koppelvlak/bg0320/mut0100" TargetMode="External"/><Relationship Id="rId36" Type="http://schemas.openxmlformats.org/officeDocument/2006/relationships/hyperlink" Target=""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hyperlink" Target="http://www.egem.nl/StUF/sector/bg/0320" TargetMode="External"/><Relationship Id="rId40" Type="http://schemas.openxmlformats.org/officeDocument/2006/relationships/hyperlink" Target="http://www.egem.nl/StUF/sector/bg/0320" TargetMode="External"/><Relationship Id="rId41" Type="http://schemas.openxmlformats.org/officeDocument/2006/relationships/image" Target="media/image2.emf"/><Relationship Id="rId42" Type="http://schemas.openxmlformats.org/officeDocument/2006/relationships/image" Target="media/image3.emf"/><Relationship Id="rId43" Type="http://schemas.openxmlformats.org/officeDocument/2006/relationships/image" Target="media/image4.emf"/><Relationship Id="rId44" Type="http://schemas.openxmlformats.org/officeDocument/2006/relationships/image" Target="media/image5.emf"/><Relationship Id="rId45" Type="http://schemas.openxmlformats.org/officeDocument/2006/relationships/image" Target="media/image6.emf"/><Relationship Id="rId46" Type="http://schemas.openxmlformats.org/officeDocument/2006/relationships/image" Target="media/image7.emf"/><Relationship Id="rId47" Type="http://schemas.openxmlformats.org/officeDocument/2006/relationships/image" Target="media/image8.emf"/><Relationship Id="rId48" Type="http://schemas.openxmlformats.org/officeDocument/2006/relationships/image" Target="media/image9.emf"/><Relationship Id="rId49" Type="http://schemas.openxmlformats.org/officeDocument/2006/relationships/image" Target="media/image10.emf"/><Relationship Id="rId50" Type="http://schemas.openxmlformats.org/officeDocument/2006/relationships/image" Target="media/image11.emf"/><Relationship Id="rId51" Type="http://schemas.openxmlformats.org/officeDocument/2006/relationships/hyperlink" Target="http://www.egem-iteams.nl/" TargetMode="External"/><Relationship Id="rId52" Type="http://schemas.openxmlformats.org/officeDocument/2006/relationships/hyperlink" Target="https://new.kinggemeenten.nl/gemma/stuf/stuf-algemeen/beheermodel" TargetMode="External"/><Relationship Id="rId53" Type="http://schemas.openxmlformats.org/officeDocument/2006/relationships/hyperlink" Target="http://www.egem-iteams.nl/" TargetMode="External"/><Relationship Id="rId54" Type="http://schemas.openxmlformats.org/officeDocument/2006/relationships/hyperlink" Target="http://www.kinggemeenten.nl/secties/gemma/gemma" TargetMode="External"/><Relationship Id="rId55" Type="http://schemas.openxmlformats.org/officeDocument/2006/relationships/hyperlink" Target="http://www.w3.org/Protocols/rfc2616/rfc2616.html" TargetMode="External"/><Relationship Id="rId56" Type="http://schemas.openxmlformats.org/officeDocument/2006/relationships/hyperlink" Target="http://www.forumstandaardisatie.nl/" TargetMode="External"/><Relationship Id="rId57" Type="http://schemas.openxmlformats.org/officeDocument/2006/relationships/hyperlink" Target="http://www.w3.org/TR/2000/NOTE-SOAP-20000508" TargetMode="External"/><Relationship Id="rId58" Type="http://schemas.openxmlformats.org/officeDocument/2006/relationships/hyperlink" Target="http://www.egem-iteams.nl/" TargetMode="External"/><Relationship Id="rId59" Type="http://schemas.openxmlformats.org/officeDocument/2006/relationships/hyperlink" Target="http://www.egem-iteams.nl/" TargetMode="External"/><Relationship Id="rId60" Type="http://schemas.openxmlformats.org/officeDocument/2006/relationships/hyperlink" Target="https://new.kinggemeenten.nl/gemma/stuf/stuf-301/standaard" TargetMode="External"/><Relationship Id="rId61" Type="http://schemas.openxmlformats.org/officeDocument/2006/relationships/hyperlink" Target="https://new.kinggemeenten.nl/gemma/stuf/stuf-301/standaard" TargetMode="External"/><Relationship Id="rId62" Type="http://schemas.openxmlformats.org/officeDocument/2006/relationships/hyperlink" Target="https://new.kinggemeenten.nl/gemma/stuf/stuf-301/standaard" TargetMode="External"/><Relationship Id="rId63" Type="http://schemas.openxmlformats.org/officeDocument/2006/relationships/hyperlink" Target="http://www.w3.org/Addressing/" TargetMode="External"/><Relationship Id="rId64" Type="http://schemas.openxmlformats.org/officeDocument/2006/relationships/hyperlink" Target="http://www.w3.org/TR/wsdl" TargetMode="External"/><Relationship Id="rId65" Type="http://schemas.openxmlformats.org/officeDocument/2006/relationships/hyperlink" Target="http://www.w3.org/TR/2000/REC-xml-20001006" TargetMode="External"/><Relationship Id="rId66" Type="http://schemas.openxmlformats.org/officeDocument/2006/relationships/hyperlink" Target="http://www.w3.org/TR/2004/REC-xmlschema-0-20041028" TargetMode="External"/><Relationship Id="rId67" Type="http://schemas.openxmlformats.org/officeDocument/2006/relationships/hyperlink" Target="http://www.w3.org/TR/2001/PR-xmlschema-0-20010330" TargetMode="External"/><Relationship Id="rId68" Type="http://schemas.openxmlformats.org/officeDocument/2006/relationships/hyperlink" Target="file:///C:/Users/Maarten/Documents/StUF/Sectormodellen/NieuweOpzet0301Sectormodellen/0205/ http://www.w3.org/TR/2004/REC-xmlschema-2-20041028" TargetMode="External"/><Relationship Id="rId69" Type="http://schemas.openxmlformats.org/officeDocument/2006/relationships/hyperlink" Target="http://www.gemmaonline.nl/images/cocreatiebasisgemeente/f/fc/TheorieHistorie5.pdf" TargetMode="External"/><Relationship Id="rId70" Type="http://schemas.openxmlformats.org/officeDocument/2006/relationships/header" Target="header3.xml"/><Relationship Id="rId71" Type="http://schemas.openxmlformats.org/officeDocument/2006/relationships/footnotes" Target="footnotes.xml"/><Relationship Id="rId72" Type="http://schemas.openxmlformats.org/officeDocument/2006/relationships/comments" Target="comments.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59451</TotalTime>
  <Application>LibreOffice/5.1.5.2$Windows_x86 LibreOffice_project/7a864d8825610a8c07cfc3bc01dd4fce6a9447e5</Application>
  <Pages>138</Pages>
  <Words>61090</Words>
  <Characters>407235</Characters>
  <CharactersWithSpaces>467453</CharactersWithSpaces>
  <Paragraphs>4729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2016-10-24T11:46:12Z</dcterms:modified>
  <cp:revision>1379</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