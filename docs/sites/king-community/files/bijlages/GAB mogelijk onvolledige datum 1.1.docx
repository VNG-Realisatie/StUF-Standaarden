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E41C3B" w14:textId="359145BA" w:rsidR="00EA5920" w:rsidRDefault="008471C8" w:rsidP="00EB4412">
      <w:pPr>
        <w:pStyle w:val="Titel"/>
      </w:pPr>
      <w:bookmarkStart w:id="0" w:name="_GoBack"/>
      <w:bookmarkEnd w:id="0"/>
      <w:r>
        <w:t>Mogelijk onvolledige datum</w:t>
      </w:r>
    </w:p>
    <w:p w14:paraId="6B238A74" w14:textId="435479C5" w:rsidR="008471C8" w:rsidRDefault="008471C8" w:rsidP="00921A37">
      <w:r>
        <w:t xml:space="preserve">Auteur: </w:t>
      </w:r>
      <w:del w:id="1" w:author="Henri Korver" w:date="2016-12-09T10:34:00Z">
        <w:r w:rsidDel="006A471E">
          <w:delText>Wim Bakkeren (</w:delText>
        </w:r>
        <w:r w:rsidR="00DE55B5" w:rsidDel="006A471E">
          <w:fldChar w:fldCharType="begin"/>
        </w:r>
        <w:r w:rsidR="00DE55B5" w:rsidDel="006A471E">
          <w:delInstrText xml:space="preserve"> HYPERLINK "mailto:" </w:delInstrText>
        </w:r>
        <w:r w:rsidR="00DE55B5" w:rsidDel="006A471E">
          <w:fldChar w:fldCharType="separate"/>
        </w:r>
        <w:r w:rsidR="004E5336" w:rsidRPr="00B74104" w:rsidDel="006A471E">
          <w:rPr>
            <w:rStyle w:val="Hyperlink"/>
          </w:rPr>
          <w:delText>wim.bakkeren@ictu.nl</w:delText>
        </w:r>
        <w:r w:rsidR="00DE55B5" w:rsidDel="006A471E">
          <w:rPr>
            <w:rStyle w:val="Hyperlink"/>
          </w:rPr>
          <w:fldChar w:fldCharType="end"/>
        </w:r>
        <w:r w:rsidDel="006A471E">
          <w:delText>)</w:delText>
        </w:r>
        <w:r w:rsidR="00921A37" w:rsidDel="006A471E">
          <w:delText xml:space="preserve"> en </w:delText>
        </w:r>
      </w:del>
      <w:r w:rsidR="00921A37">
        <w:t>Henri Korver</w:t>
      </w:r>
      <w:ins w:id="2" w:author="Henri Korver" w:date="2016-12-09T10:35:00Z">
        <w:r w:rsidR="006A471E">
          <w:t xml:space="preserve"> (</w:t>
        </w:r>
      </w:ins>
      <w:ins w:id="3" w:author="Henri Korver" w:date="2016-12-09T10:36:00Z">
        <w:r w:rsidR="006A471E">
          <w:fldChar w:fldCharType="begin"/>
        </w:r>
        <w:r w:rsidR="006A471E">
          <w:instrText xml:space="preserve"> HYPERLINK "mailto:</w:instrText>
        </w:r>
      </w:ins>
      <w:ins w:id="4" w:author="Henri Korver" w:date="2016-12-09T10:35:00Z">
        <w:r w:rsidR="006A471E">
          <w:instrText>henri.korver@kinggemeenten.nl</w:instrText>
        </w:r>
      </w:ins>
      <w:ins w:id="5" w:author="Henri Korver" w:date="2016-12-09T10:36:00Z">
        <w:r w:rsidR="006A471E">
          <w:instrText xml:space="preserve">" </w:instrText>
        </w:r>
        <w:r w:rsidR="006A471E">
          <w:fldChar w:fldCharType="separate"/>
        </w:r>
      </w:ins>
      <w:ins w:id="6" w:author="Henri Korver" w:date="2016-12-09T10:35:00Z">
        <w:r w:rsidR="006A471E" w:rsidRPr="00912E09">
          <w:rPr>
            <w:rStyle w:val="Hyperlink"/>
          </w:rPr>
          <w:t>henri.korver@kinggemeenten.nl</w:t>
        </w:r>
      </w:ins>
      <w:ins w:id="7" w:author="Henri Korver" w:date="2016-12-09T10:36:00Z">
        <w:r w:rsidR="006A471E">
          <w:fldChar w:fldCharType="end"/>
        </w:r>
      </w:ins>
      <w:ins w:id="8" w:author="Henri Korver" w:date="2016-12-09T10:35:00Z">
        <w:r w:rsidR="006A471E">
          <w:t>)</w:t>
        </w:r>
      </w:ins>
      <w:ins w:id="9" w:author="Henri Korver" w:date="2016-12-09T10:36:00Z">
        <w:r w:rsidR="006A471E">
          <w:t xml:space="preserve"> </w:t>
        </w:r>
      </w:ins>
      <w:ins w:id="10" w:author="Henri Korver" w:date="2016-12-09T10:34:00Z">
        <w:r w:rsidR="006A471E">
          <w:t>en</w:t>
        </w:r>
      </w:ins>
      <w:ins w:id="11" w:author="Henri Korver" w:date="2016-12-09T10:36:00Z">
        <w:r w:rsidR="006A471E">
          <w:t xml:space="preserve"> </w:t>
        </w:r>
      </w:ins>
      <w:ins w:id="12" w:author="Henri Korver" w:date="2016-12-09T10:34:00Z">
        <w:r w:rsidR="006A471E">
          <w:t xml:space="preserve">Wim Bakkeren </w:t>
        </w:r>
      </w:ins>
    </w:p>
    <w:p w14:paraId="4D8363D3" w14:textId="7D2DEE77" w:rsidR="008471C8" w:rsidRDefault="00C4062D" w:rsidP="008471C8">
      <w:r>
        <w:t xml:space="preserve">Datum: </w:t>
      </w:r>
      <w:del w:id="13" w:author="Henri Korver" w:date="2016-12-09T10:35:00Z">
        <w:r w:rsidR="00921A37" w:rsidDel="006A471E">
          <w:delText xml:space="preserve">25 </w:delText>
        </w:r>
      </w:del>
      <w:ins w:id="14" w:author="Henri Korver" w:date="2016-12-09T10:35:00Z">
        <w:r w:rsidR="006A471E">
          <w:t xml:space="preserve">9 </w:t>
        </w:r>
      </w:ins>
      <w:del w:id="15" w:author="Henri Korver" w:date="2016-12-09T10:35:00Z">
        <w:r w:rsidR="00921A37" w:rsidDel="006A471E">
          <w:delText xml:space="preserve">februari </w:delText>
        </w:r>
      </w:del>
      <w:ins w:id="16" w:author="Henri Korver" w:date="2016-12-09T10:35:00Z">
        <w:r w:rsidR="006A471E">
          <w:t xml:space="preserve">december </w:t>
        </w:r>
      </w:ins>
      <w:r w:rsidR="00921A37">
        <w:t>2016</w:t>
      </w:r>
    </w:p>
    <w:p w14:paraId="44996DD8" w14:textId="7E04FC1C" w:rsidR="008471C8" w:rsidRDefault="00FD59EF" w:rsidP="008471C8">
      <w:r>
        <w:t>Versie: 1.</w:t>
      </w:r>
      <w:ins w:id="17" w:author="Henri Korver" w:date="2016-12-09T10:34:00Z">
        <w:r w:rsidR="006A471E">
          <w:t>1</w:t>
        </w:r>
      </w:ins>
      <w:del w:id="18" w:author="Henri Korver" w:date="2016-12-09T10:34:00Z">
        <w:r w:rsidDel="006A471E">
          <w:delText>0</w:delText>
        </w:r>
      </w:del>
    </w:p>
    <w:p w14:paraId="35AF09DA" w14:textId="7AA1FD62" w:rsidR="008471C8" w:rsidRDefault="008471C8" w:rsidP="008471C8">
      <w:r>
        <w:t xml:space="preserve">Status: </w:t>
      </w:r>
      <w:del w:id="19" w:author="Henri Korver" w:date="2016-12-09T10:34:00Z">
        <w:r w:rsidR="00FD59EF" w:rsidDel="006A471E">
          <w:delText>Definitief</w:delText>
        </w:r>
      </w:del>
      <w:ins w:id="20" w:author="Henri Korver" w:date="2016-12-09T10:34:00Z">
        <w:r w:rsidR="006A471E">
          <w:t>Concept</w:t>
        </w:r>
      </w:ins>
    </w:p>
    <w:p w14:paraId="1B1BB231" w14:textId="77777777" w:rsidR="00EB4412" w:rsidRDefault="00EB4412" w:rsidP="00EB4412">
      <w:pPr>
        <w:pStyle w:val="Kop1"/>
      </w:pPr>
      <w:r>
        <w:t>Inleiding</w:t>
      </w:r>
    </w:p>
    <w:p w14:paraId="69E62AF7" w14:textId="520BFB1C" w:rsidR="00863B9B" w:rsidRDefault="008471C8" w:rsidP="008471C8">
      <w:r>
        <w:t xml:space="preserve">Dit document bevat een voorstel voor een datatype voor </w:t>
      </w:r>
      <w:r w:rsidR="00EF395D">
        <w:t xml:space="preserve">mogelijk onvolledige </w:t>
      </w:r>
      <w:r w:rsidR="00826467">
        <w:t>datums</w:t>
      </w:r>
      <w:r w:rsidR="00826467">
        <w:rPr>
          <w:rStyle w:val="Voetnootmarkering"/>
        </w:rPr>
        <w:footnoteReference w:id="1"/>
      </w:r>
      <w:r w:rsidR="00BA641F">
        <w:t xml:space="preserve">. </w:t>
      </w:r>
      <w:r>
        <w:t xml:space="preserve">Een </w:t>
      </w:r>
      <w:r w:rsidR="00EF395D">
        <w:t>‘</w:t>
      </w:r>
      <w:r>
        <w:t>mogelijk onvolledige datum</w:t>
      </w:r>
      <w:r w:rsidR="00EF395D">
        <w:t>’</w:t>
      </w:r>
      <w:r>
        <w:t xml:space="preserve"> is een datum waarvan mogelijk de dag of de </w:t>
      </w:r>
      <w:r w:rsidR="00EA7577">
        <w:t>maand</w:t>
      </w:r>
      <w:r>
        <w:t xml:space="preserve"> en de </w:t>
      </w:r>
      <w:r w:rsidR="00EA7577">
        <w:t>dag</w:t>
      </w:r>
      <w:r>
        <w:t xml:space="preserve"> </w:t>
      </w:r>
      <w:r w:rsidR="00863B9B">
        <w:t xml:space="preserve">onbekend zijn. Een </w:t>
      </w:r>
      <w:r w:rsidR="00EF395D">
        <w:t xml:space="preserve">voorbeeld van een </w:t>
      </w:r>
      <w:r w:rsidR="00863B9B">
        <w:t>voll</w:t>
      </w:r>
      <w:r w:rsidR="00EF395D">
        <w:t>edig bekende</w:t>
      </w:r>
      <w:r w:rsidR="00C4062D">
        <w:t xml:space="preserve"> datum is 2014-08-27</w:t>
      </w:r>
      <w:r w:rsidR="00863B9B">
        <w:t xml:space="preserve">. </w:t>
      </w:r>
      <w:r w:rsidR="00EE00E2">
        <w:t>V</w:t>
      </w:r>
      <w:r w:rsidR="00EF395D">
        <w:t>oorbeeld</w:t>
      </w:r>
      <w:r w:rsidR="00EE00E2">
        <w:t>en</w:t>
      </w:r>
      <w:r w:rsidR="00EF395D">
        <w:t xml:space="preserve"> van onvolledig bekende</w:t>
      </w:r>
      <w:r w:rsidR="00EE00E2">
        <w:t xml:space="preserve"> </w:t>
      </w:r>
      <w:r w:rsidR="00826467">
        <w:t>datums</w:t>
      </w:r>
      <w:r w:rsidR="00863B9B">
        <w:t xml:space="preserve"> </w:t>
      </w:r>
      <w:r w:rsidR="00EE00E2">
        <w:t>zijn</w:t>
      </w:r>
      <w:r w:rsidR="009D7B4B">
        <w:t xml:space="preserve"> 2014-08 of 2014. Het datatype</w:t>
      </w:r>
      <w:r w:rsidR="00863B9B">
        <w:t xml:space="preserve"> is te gebruiken voor </w:t>
      </w:r>
      <w:r w:rsidR="00826467">
        <w:t>datums</w:t>
      </w:r>
      <w:r w:rsidR="00863B9B">
        <w:t xml:space="preserve"> </w:t>
      </w:r>
      <w:r w:rsidR="00AE0EBA">
        <w:t>die</w:t>
      </w:r>
      <w:r w:rsidR="00724CE7">
        <w:t xml:space="preserve"> </w:t>
      </w:r>
      <w:r w:rsidR="009D7B4B">
        <w:t xml:space="preserve">soms wel en soms </w:t>
      </w:r>
      <w:r w:rsidR="00724CE7">
        <w:t xml:space="preserve">niet </w:t>
      </w:r>
      <w:r w:rsidR="00863B9B">
        <w:t>vol</w:t>
      </w:r>
      <w:r w:rsidR="00AE0EBA">
        <w:t>ledig</w:t>
      </w:r>
      <w:r w:rsidR="00863B9B">
        <w:t xml:space="preserve"> bekend </w:t>
      </w:r>
      <w:r w:rsidR="00AE0EBA">
        <w:t>zijn</w:t>
      </w:r>
      <w:r w:rsidR="000A323F">
        <w:t>, zoals de geboortedatum van personen zonder geldige persoonsdocumenten</w:t>
      </w:r>
      <w:r w:rsidR="00863B9B">
        <w:t>. Het basis XML</w:t>
      </w:r>
      <w:r w:rsidR="00EF395D">
        <w:t>-</w:t>
      </w:r>
      <w:r w:rsidR="00A12493">
        <w:t>datatype voor datum (</w:t>
      </w:r>
      <w:proofErr w:type="spellStart"/>
      <w:r w:rsidR="00A12493">
        <w:t>xs:</w:t>
      </w:r>
      <w:r w:rsidR="00EF395D">
        <w:t>date</w:t>
      </w:r>
      <w:proofErr w:type="spellEnd"/>
      <w:r w:rsidR="00EF395D">
        <w:t xml:space="preserve">) is hiervoor niet geschikt, </w:t>
      </w:r>
      <w:r w:rsidR="00A12493">
        <w:t xml:space="preserve">omdat het alleen </w:t>
      </w:r>
      <w:r w:rsidR="00EE00E2">
        <w:t xml:space="preserve">volledige </w:t>
      </w:r>
      <w:r w:rsidR="00826467">
        <w:t>datums</w:t>
      </w:r>
      <w:r w:rsidR="00A12493">
        <w:t xml:space="preserve"> toestaat.</w:t>
      </w:r>
      <w:r w:rsidR="00A12493">
        <w:rPr>
          <w:rStyle w:val="Voetnootmarkering"/>
        </w:rPr>
        <w:footnoteReference w:id="2"/>
      </w:r>
      <w:r w:rsidR="00A12493">
        <w:t xml:space="preserve"> Er is geen internationaal gestandaardiseerd basistype voor </w:t>
      </w:r>
      <w:r w:rsidR="00EF395D">
        <w:t>de mogelijk onvolledige datum</w:t>
      </w:r>
      <w:r w:rsidR="00A12493">
        <w:t>.</w:t>
      </w:r>
    </w:p>
    <w:p w14:paraId="352D2F37" w14:textId="77777777" w:rsidR="00D91B12" w:rsidRDefault="00D91B12" w:rsidP="008471C8"/>
    <w:p w14:paraId="400BA455" w14:textId="0CDE6A82" w:rsidR="00D91B12" w:rsidRDefault="00EE6365" w:rsidP="00F917A3">
      <w:r>
        <w:t>Het v</w:t>
      </w:r>
      <w:r w:rsidR="000F0081">
        <w:t>oordeel</w:t>
      </w:r>
      <w:r w:rsidR="00152BB5">
        <w:t xml:space="preserve"> van </w:t>
      </w:r>
      <w:r w:rsidR="002B07F0">
        <w:t>één</w:t>
      </w:r>
      <w:r w:rsidR="00D91B12">
        <w:t xml:space="preserve"> datatype voor de mogelijk onvolledige datum </w:t>
      </w:r>
      <w:r w:rsidR="00152BB5">
        <w:t>is dat alle partijen</w:t>
      </w:r>
      <w:r w:rsidR="00D91B12">
        <w:t xml:space="preserve"> hiervoor</w:t>
      </w:r>
      <w:r w:rsidR="00152BB5">
        <w:t xml:space="preserve"> in </w:t>
      </w:r>
      <w:r w:rsidR="00D91B12">
        <w:t xml:space="preserve">hun </w:t>
      </w:r>
      <w:r w:rsidR="00152BB5">
        <w:t>berichten hetzelfde formaat hanteren.</w:t>
      </w:r>
      <w:r w:rsidR="000F0081">
        <w:t xml:space="preserve"> Dat maakt de kans op interpretatieverschillen kleiner en vereenvoudigt de implementatie </w:t>
      </w:r>
      <w:r>
        <w:t>er</w:t>
      </w:r>
      <w:r w:rsidR="00D91B12">
        <w:t xml:space="preserve">van in berichtverwerking: de verwerking van de mogelijk onvolledige datum hoeft </w:t>
      </w:r>
      <w:r w:rsidR="00EA7577">
        <w:t xml:space="preserve">voor berichten van verschillende partijen </w:t>
      </w:r>
      <w:r w:rsidR="00D91B12">
        <w:t>slechts op één wijze gerealiseerd te worden.</w:t>
      </w:r>
    </w:p>
    <w:p w14:paraId="15C4339F" w14:textId="77777777" w:rsidR="00D91B12" w:rsidRDefault="00D91B12" w:rsidP="00F917A3"/>
    <w:p w14:paraId="286D8C90" w14:textId="7AEE5261" w:rsidR="00346AD1" w:rsidRDefault="00152BB5" w:rsidP="00F917A3">
      <w:r>
        <w:t>Consequentie van h</w:t>
      </w:r>
      <w:r w:rsidR="000F0081">
        <w:t xml:space="preserve">et voorstel is dat </w:t>
      </w:r>
      <w:r w:rsidR="0029173A">
        <w:t xml:space="preserve">bestaande berichtschema’s en berichtverwerking er in de toekomst op aangepast </w:t>
      </w:r>
      <w:r w:rsidR="002B07F0">
        <w:t>moeten</w:t>
      </w:r>
      <w:r w:rsidR="0029173A">
        <w:t xml:space="preserve"> worden. </w:t>
      </w:r>
      <w:r w:rsidR="00346AD1">
        <w:t>Gedurende</w:t>
      </w:r>
      <w:r>
        <w:t xml:space="preserve"> een bepaalde</w:t>
      </w:r>
      <w:r w:rsidR="002B07F0">
        <w:t xml:space="preserve"> </w:t>
      </w:r>
      <w:r>
        <w:t xml:space="preserve">periode zullen </w:t>
      </w:r>
      <w:r w:rsidR="00346AD1">
        <w:t xml:space="preserve">bestaande </w:t>
      </w:r>
      <w:r w:rsidR="0029173A">
        <w:t>oplossingen</w:t>
      </w:r>
      <w:r w:rsidR="00346AD1">
        <w:t xml:space="preserve"> en </w:t>
      </w:r>
      <w:r w:rsidR="0029173A">
        <w:t>het hier</w:t>
      </w:r>
      <w:r w:rsidR="00346AD1">
        <w:t xml:space="preserve"> voorgestelde </w:t>
      </w:r>
      <w:r w:rsidR="000F0081">
        <w:t xml:space="preserve">nieuwe </w:t>
      </w:r>
      <w:r w:rsidR="0029173A">
        <w:t>datatype</w:t>
      </w:r>
      <w:r w:rsidR="00346AD1">
        <w:t xml:space="preserve"> naast elkaar bestaan.</w:t>
      </w:r>
    </w:p>
    <w:p w14:paraId="6450BBB1" w14:textId="77777777" w:rsidR="00EE6365" w:rsidRDefault="00EE6365" w:rsidP="00F917A3"/>
    <w:p w14:paraId="668F2FF0" w14:textId="26BAAABF" w:rsidR="00EE6365" w:rsidRDefault="004A03F6" w:rsidP="00EE6365">
      <w:r>
        <w:t>Dit</w:t>
      </w:r>
      <w:r w:rsidR="00EE6365">
        <w:t xml:space="preserve"> voorstel bevat geen datatype voor de ‘mogelijk onvolledige datum en tijd’. </w:t>
      </w:r>
      <w:del w:id="21" w:author="Henri Korver" w:date="2016-12-09T08:24:00Z">
        <w:r w:rsidR="00EE6365" w:rsidDel="00687502">
          <w:delText>De verwachting is dat daaraan geen behoefte bestaat.</w:delText>
        </w:r>
        <w:r w:rsidR="00EA7577" w:rsidDel="00687502">
          <w:delText xml:space="preserve"> Indien die behoefte wel blijkt te bestaan, dan kan het voorstel </w:delText>
        </w:r>
        <w:r w:rsidR="002B07F0" w:rsidDel="00687502">
          <w:delText xml:space="preserve">hiervoor </w:delText>
        </w:r>
        <w:r w:rsidR="00EA7577" w:rsidDel="00687502">
          <w:delText>relatief makkelijk uitgebreid worden.</w:delText>
        </w:r>
      </w:del>
      <w:ins w:id="22" w:author="Henri Korver" w:date="2016-12-09T08:24:00Z">
        <w:r w:rsidR="00687502">
          <w:t xml:space="preserve"> </w:t>
        </w:r>
      </w:ins>
      <w:ins w:id="23" w:author="Henri Korver" w:date="2016-12-09T08:25:00Z">
        <w:r w:rsidR="00687502">
          <w:t>Momenteel wordt</w:t>
        </w:r>
      </w:ins>
      <w:ins w:id="24" w:author="Henri Korver" w:date="2016-12-09T08:24:00Z">
        <w:r w:rsidR="00687502">
          <w:t xml:space="preserve"> </w:t>
        </w:r>
      </w:ins>
      <w:ins w:id="25" w:author="Henri Korver" w:date="2016-12-09T08:25:00Z">
        <w:r w:rsidR="00687502">
          <w:t>gewerkt aan een nieuwe voorstel waarin ook tijd is meeg</w:t>
        </w:r>
      </w:ins>
      <w:ins w:id="26" w:author="Henri Korver" w:date="2016-12-09T08:26:00Z">
        <w:r w:rsidR="00687502">
          <w:t>e</w:t>
        </w:r>
      </w:ins>
      <w:ins w:id="27" w:author="Henri Korver" w:date="2016-12-09T08:25:00Z">
        <w:r w:rsidR="00687502">
          <w:t>nomen</w:t>
        </w:r>
      </w:ins>
      <w:ins w:id="28" w:author="Henri Korver" w:date="2016-12-09T08:26:00Z">
        <w:r w:rsidR="00687502">
          <w:t xml:space="preserve">. </w:t>
        </w:r>
      </w:ins>
      <w:ins w:id="29" w:author="Henri Korver" w:date="2016-12-09T10:15:00Z">
        <w:r w:rsidR="0004416C">
          <w:t>D</w:t>
        </w:r>
        <w:r w:rsidR="006B244F">
          <w:t>at voorstel zal</w:t>
        </w:r>
      </w:ins>
      <w:ins w:id="30" w:author="Henri Korver" w:date="2016-12-09T10:40:00Z">
        <w:r w:rsidR="006B244F">
          <w:t xml:space="preserve"> </w:t>
        </w:r>
      </w:ins>
      <w:ins w:id="31" w:author="Henri Korver" w:date="2016-12-09T10:15:00Z">
        <w:r w:rsidR="0004416C">
          <w:t>het huidige voorstel vervangen.</w:t>
        </w:r>
      </w:ins>
    </w:p>
    <w:p w14:paraId="58A361D9" w14:textId="77777777" w:rsidR="00D66EA2" w:rsidRDefault="00D66EA2" w:rsidP="00A10200"/>
    <w:p w14:paraId="29EC9A50" w14:textId="654A8EC4" w:rsidR="00704555" w:rsidRDefault="00A10200" w:rsidP="00A10200">
      <w:r>
        <w:t xml:space="preserve">Deze versie van het voorstel beschrijft alleen </w:t>
      </w:r>
      <w:r w:rsidR="002B07F0">
        <w:t>een</w:t>
      </w:r>
      <w:r>
        <w:t xml:space="preserve"> datatype voor mogelijk onvolledige datums. Eerdere versies </w:t>
      </w:r>
      <w:r w:rsidR="00704555">
        <w:t xml:space="preserve">van dit voorstel </w:t>
      </w:r>
      <w:r>
        <w:t>bevatten ook datatypen voor datum, datum en tijd, jaar en maand en jaar op basis van de ‘</w:t>
      </w:r>
      <w:proofErr w:type="spellStart"/>
      <w:r>
        <w:t>primitive</w:t>
      </w:r>
      <w:proofErr w:type="spellEnd"/>
      <w:r>
        <w:t xml:space="preserve"> datatypes’ van XML-schema</w:t>
      </w:r>
      <w:r>
        <w:rPr>
          <w:rStyle w:val="Voetnootmarkering"/>
        </w:rPr>
        <w:footnoteReference w:id="3"/>
      </w:r>
      <w:r>
        <w:t xml:space="preserve"> en voor periode op basis van het GML-datatype </w:t>
      </w:r>
      <w:proofErr w:type="spellStart"/>
      <w:r>
        <w:t>TimePeriod</w:t>
      </w:r>
      <w:proofErr w:type="spellEnd"/>
      <w:r>
        <w:rPr>
          <w:rStyle w:val="Voetnootmarkering"/>
        </w:rPr>
        <w:footnoteReference w:id="4"/>
      </w:r>
      <w:r>
        <w:t>. Naar aanleiding van reviewcommentaar is besloten om die datatypen uit dit voorstel te verwijderen en op te nemen in het voorstel ‘Basis datatypen’, ook van het project ‘Utrecht’. Dat voorstel ‘Basis datatypen’ bevat daarmee alle ‘</w:t>
      </w:r>
      <w:proofErr w:type="spellStart"/>
      <w:r>
        <w:t>primitive</w:t>
      </w:r>
      <w:proofErr w:type="spellEnd"/>
      <w:r>
        <w:t xml:space="preserve"> datatypes’ vanuit de W3C-r</w:t>
      </w:r>
      <w:r w:rsidR="00704555">
        <w:t>ecommendation voor  XML-schema.</w:t>
      </w:r>
    </w:p>
    <w:p w14:paraId="648E54BA" w14:textId="77777777" w:rsidR="00704555" w:rsidRDefault="00704555" w:rsidP="00A10200"/>
    <w:p w14:paraId="6D0D636D" w14:textId="4DAB18DD" w:rsidR="00A10200" w:rsidRDefault="00A10200" w:rsidP="00A10200">
      <w:r>
        <w:lastRenderedPageBreak/>
        <w:t xml:space="preserve">Dit voorstel beperkt zich, zoals gezegd, tot </w:t>
      </w:r>
      <w:r w:rsidR="000A323F">
        <w:t>een</w:t>
      </w:r>
      <w:r>
        <w:t xml:space="preserve"> datatype voor mogelijk onvolledige datum</w:t>
      </w:r>
      <w:r w:rsidR="000A323F">
        <w:t>s</w:t>
      </w:r>
      <w:r>
        <w:t xml:space="preserve">. De reden om hier een apart voorstel voor op te stellen is dat beide voorstellen (‘Basis datatypen’ en ‘Mogelijk onvolledige datum’) als aparte </w:t>
      </w:r>
      <w:r w:rsidR="00920E3B">
        <w:t>wijzigingsverzoeken</w:t>
      </w:r>
      <w:r>
        <w:t xml:space="preserve"> onafhankelijk van elkaar behandeld kunnen worden.</w:t>
      </w:r>
    </w:p>
    <w:p w14:paraId="71C9A4CA" w14:textId="77777777" w:rsidR="00704555" w:rsidRDefault="00704555" w:rsidP="00A10200"/>
    <w:p w14:paraId="52C0FC07" w14:textId="1930BABE" w:rsidR="00CD3BF6" w:rsidRDefault="00FA68F0" w:rsidP="00A10200">
      <w:r>
        <w:t xml:space="preserve">Het </w:t>
      </w:r>
      <w:r w:rsidR="008E7616">
        <w:t xml:space="preserve">voorstel </w:t>
      </w:r>
      <w:r>
        <w:t>beschrijft niet hoe</w:t>
      </w:r>
      <w:r w:rsidR="00CD3BF6">
        <w:t xml:space="preserve"> </w:t>
      </w:r>
      <w:r w:rsidR="008E7616">
        <w:t>aangegeven kan worden wat de reden is dat een datum niet volledig</w:t>
      </w:r>
      <w:r w:rsidR="00583389">
        <w:t xml:space="preserve"> bekend is</w:t>
      </w:r>
      <w:r w:rsidR="004D6561">
        <w:t xml:space="preserve">. </w:t>
      </w:r>
      <w:r w:rsidR="00583389">
        <w:t>H</w:t>
      </w:r>
      <w:r w:rsidR="004D6561">
        <w:t>et voorstel ‘Geen w</w:t>
      </w:r>
      <w:r w:rsidR="00251E43">
        <w:t xml:space="preserve">aarde’, ook van het project ‘Utrecht’, beschrijft hoe </w:t>
      </w:r>
      <w:r w:rsidR="00583389">
        <w:t>in het algemeen aangegeven kan worden wat de reden is dat een gegeven geen waarde heeft,</w:t>
      </w:r>
      <w:r w:rsidR="00251E43">
        <w:t xml:space="preserve"> ongeacht het datatype</w:t>
      </w:r>
      <w:r w:rsidR="002B07F0">
        <w:t xml:space="preserve"> van dat gegeven</w:t>
      </w:r>
      <w:r w:rsidR="00251E43">
        <w:t xml:space="preserve">. </w:t>
      </w:r>
      <w:r w:rsidR="004D6561">
        <w:t>Dat voorstel kan toegepast worden op mogelijk onvolledige datums, maar dat is niet verplicht. Beide voorstellen kunnen onafhankelijk van elkaar worden toegepast</w:t>
      </w:r>
      <w:r w:rsidR="00920E3B">
        <w:t xml:space="preserve"> en zijn ook als onafhankelijke wijzigingsverzoeken te behandelen</w:t>
      </w:r>
      <w:r w:rsidR="004D6561">
        <w:t xml:space="preserve">. Toepassing van het voorstel ‘Geen waarde’ maakt het </w:t>
      </w:r>
      <w:r w:rsidR="000A323F">
        <w:t xml:space="preserve">overigens </w:t>
      </w:r>
      <w:r w:rsidR="004D6561">
        <w:t xml:space="preserve">niet mogelijk om aan te geven wat de reden is dat van een datum </w:t>
      </w:r>
      <w:r w:rsidR="000A323F">
        <w:t xml:space="preserve">een deel ontbreekt. Het is alleen geschikt om aan te geven wat de reden is </w:t>
      </w:r>
      <w:r w:rsidR="00920E3B">
        <w:t>dat een mogelijk onvolledige</w:t>
      </w:r>
      <w:r w:rsidR="000A323F">
        <w:t xml:space="preserve"> datum </w:t>
      </w:r>
      <w:r w:rsidR="00920E3B">
        <w:t>helemaal geen waarde heeft</w:t>
      </w:r>
      <w:r w:rsidR="000A323F">
        <w:t>.</w:t>
      </w:r>
    </w:p>
    <w:p w14:paraId="0DB63FAA" w14:textId="6D5B45F5" w:rsidR="000F694B" w:rsidRDefault="00A51A7B" w:rsidP="000F694B">
      <w:pPr>
        <w:pStyle w:val="Kop1"/>
      </w:pPr>
      <w:r>
        <w:t>Datatype voor mogelijk onvolledige datums</w:t>
      </w:r>
    </w:p>
    <w:p w14:paraId="4CBA10F9" w14:textId="73D54FD4" w:rsidR="0029173A" w:rsidRDefault="001B7A2A" w:rsidP="0029173A">
      <w:r>
        <w:t>E</w:t>
      </w:r>
      <w:r w:rsidR="002F1585">
        <w:t>en datatype voor mogelijk onvolledige datum</w:t>
      </w:r>
      <w:r w:rsidR="00EA7577">
        <w:t>s</w:t>
      </w:r>
      <w:r w:rsidR="002F1585">
        <w:t xml:space="preserve"> </w:t>
      </w:r>
      <w:r>
        <w:t xml:space="preserve">is op de volgende manieren </w:t>
      </w:r>
      <w:r w:rsidR="002F1585">
        <w:t>te definiëren:</w:t>
      </w:r>
    </w:p>
    <w:p w14:paraId="43A4A15B" w14:textId="557A02B5" w:rsidR="002F1585" w:rsidRDefault="007349B6" w:rsidP="007349B6">
      <w:pPr>
        <w:pStyle w:val="Lijstalinea"/>
        <w:numPr>
          <w:ilvl w:val="0"/>
          <w:numId w:val="4"/>
        </w:numPr>
      </w:pPr>
      <w:r>
        <w:t xml:space="preserve">Een samengesteld type (complexType) op basis van </w:t>
      </w:r>
      <w:r w:rsidR="00E657BD">
        <w:t xml:space="preserve">de </w:t>
      </w:r>
      <w:r>
        <w:t>XML-schema ‘</w:t>
      </w:r>
      <w:proofErr w:type="spellStart"/>
      <w:r>
        <w:t>primitive</w:t>
      </w:r>
      <w:proofErr w:type="spellEnd"/>
      <w:r>
        <w:t xml:space="preserve"> </w:t>
      </w:r>
      <w:r w:rsidR="001B3595">
        <w:t>data</w:t>
      </w:r>
      <w:r>
        <w:t>types’, bijvoorbeeld</w:t>
      </w:r>
      <w:r w:rsidR="002A02CB">
        <w:t xml:space="preserve"> op basis van</w:t>
      </w:r>
      <w:r>
        <w:t xml:space="preserve"> </w:t>
      </w:r>
      <w:proofErr w:type="spellStart"/>
      <w:r>
        <w:t>xs:date</w:t>
      </w:r>
      <w:proofErr w:type="spellEnd"/>
      <w:r>
        <w:t xml:space="preserve">, </w:t>
      </w:r>
      <w:proofErr w:type="spellStart"/>
      <w:r>
        <w:t>xs:gYearMonth</w:t>
      </w:r>
      <w:proofErr w:type="spellEnd"/>
      <w:r>
        <w:t xml:space="preserve"> en </w:t>
      </w:r>
      <w:proofErr w:type="spellStart"/>
      <w:r>
        <w:t>xs:gYear</w:t>
      </w:r>
      <w:proofErr w:type="spellEnd"/>
      <w:r>
        <w:t>.</w:t>
      </w:r>
    </w:p>
    <w:p w14:paraId="016E00A5" w14:textId="64DA29CA" w:rsidR="007349B6" w:rsidRDefault="007349B6" w:rsidP="007349B6">
      <w:pPr>
        <w:pStyle w:val="Lijstalinea"/>
        <w:numPr>
          <w:ilvl w:val="0"/>
          <w:numId w:val="4"/>
        </w:numPr>
      </w:pPr>
      <w:r>
        <w:t>Een enkelvoudige type</w:t>
      </w:r>
      <w:r w:rsidR="001819F0">
        <w:t xml:space="preserve"> (simpleType) op basis van het XML-sc</w:t>
      </w:r>
      <w:r w:rsidR="00BA32F0">
        <w:t>hema ‘</w:t>
      </w:r>
      <w:proofErr w:type="spellStart"/>
      <w:r w:rsidR="00BA32F0">
        <w:t>primitive</w:t>
      </w:r>
      <w:proofErr w:type="spellEnd"/>
      <w:r w:rsidR="00BA32F0">
        <w:t xml:space="preserve"> type’ </w:t>
      </w:r>
      <w:proofErr w:type="spellStart"/>
      <w:r w:rsidR="00BA32F0">
        <w:t>xs:string</w:t>
      </w:r>
      <w:proofErr w:type="spellEnd"/>
      <w:r w:rsidR="00BA32F0">
        <w:t>, aangevuld met een ‘</w:t>
      </w:r>
      <w:proofErr w:type="spellStart"/>
      <w:r w:rsidR="00BA32F0">
        <w:t>pattern</w:t>
      </w:r>
      <w:proofErr w:type="spellEnd"/>
      <w:r w:rsidR="00BA32F0">
        <w:t>’.</w:t>
      </w:r>
    </w:p>
    <w:p w14:paraId="057B5046" w14:textId="77777777" w:rsidR="001819F0" w:rsidRDefault="001819F0" w:rsidP="001819F0"/>
    <w:p w14:paraId="357DAC1C" w14:textId="15C88987" w:rsidR="001819F0" w:rsidRDefault="00826467" w:rsidP="001819F0">
      <w:r>
        <w:t xml:space="preserve">Een </w:t>
      </w:r>
      <w:r w:rsidR="001819F0">
        <w:t>voordeel van de eerste manier, een complexType, is dat wordt voortgebouwd op de bestaande specificaties van de XML-schema ‘</w:t>
      </w:r>
      <w:proofErr w:type="spellStart"/>
      <w:r w:rsidR="001819F0">
        <w:t>primitive</w:t>
      </w:r>
      <w:proofErr w:type="spellEnd"/>
      <w:r w:rsidR="001819F0">
        <w:t xml:space="preserve"> </w:t>
      </w:r>
      <w:r w:rsidR="001B3595">
        <w:t>data</w:t>
      </w:r>
      <w:r w:rsidR="001819F0">
        <w:t xml:space="preserve">types’. </w:t>
      </w:r>
      <w:r w:rsidR="00A5344D">
        <w:t>Standaard XML-</w:t>
      </w:r>
      <w:proofErr w:type="spellStart"/>
      <w:r w:rsidR="00A5344D">
        <w:t>tooling</w:t>
      </w:r>
      <w:proofErr w:type="spellEnd"/>
      <w:r w:rsidR="00A5344D">
        <w:t xml:space="preserve"> kent en ondersteunt deze ‘</w:t>
      </w:r>
      <w:proofErr w:type="spellStart"/>
      <w:r w:rsidR="00A5344D">
        <w:t>primitive</w:t>
      </w:r>
      <w:proofErr w:type="spellEnd"/>
      <w:r w:rsidR="00A5344D">
        <w:t xml:space="preserve"> </w:t>
      </w:r>
      <w:r w:rsidR="001B3595">
        <w:t>data</w:t>
      </w:r>
      <w:r w:rsidR="00A5344D">
        <w:t xml:space="preserve">types’ ‘out of </w:t>
      </w:r>
      <w:proofErr w:type="spellStart"/>
      <w:r w:rsidR="00A5344D">
        <w:t>the</w:t>
      </w:r>
      <w:proofErr w:type="spellEnd"/>
      <w:r w:rsidR="00A5344D">
        <w:t xml:space="preserve"> box’. </w:t>
      </w:r>
      <w:r>
        <w:t>D</w:t>
      </w:r>
      <w:r w:rsidR="00E657BD">
        <w:t xml:space="preserve">enk hierbij aan onderwerpen als </w:t>
      </w:r>
      <w:r>
        <w:t xml:space="preserve">aantal dagen per maand en schrikkeljaren. </w:t>
      </w:r>
      <w:r w:rsidR="00A5344D">
        <w:t>Een nadeel is dat een dergelijk complexType niet altijd in één oogopslag te begrijpen is en daardoor als ingewikkeld wordt ervaren.</w:t>
      </w:r>
      <w:r w:rsidR="00BA32F0">
        <w:t xml:space="preserve"> De afbeelding van het data</w:t>
      </w:r>
      <w:r w:rsidR="00E657BD">
        <w:t>type in het bericht op het datatype in de registratie kan in dit alternatief ook complex zijn.</w:t>
      </w:r>
    </w:p>
    <w:p w14:paraId="5D0FAF20" w14:textId="77777777" w:rsidR="0029173A" w:rsidRDefault="0029173A" w:rsidP="0029173A"/>
    <w:p w14:paraId="4BDB13FC" w14:textId="1867DA60" w:rsidR="00A5344D" w:rsidRDefault="00A5344D" w:rsidP="0029173A">
      <w:r>
        <w:t xml:space="preserve">Het voordeel van de tweede manier, een simpleType op basis van </w:t>
      </w:r>
      <w:proofErr w:type="spellStart"/>
      <w:r>
        <w:t>xs:string</w:t>
      </w:r>
      <w:proofErr w:type="spellEnd"/>
      <w:r w:rsidR="00920E3B">
        <w:t xml:space="preserve"> en een ‘</w:t>
      </w:r>
      <w:proofErr w:type="spellStart"/>
      <w:r w:rsidR="00920E3B">
        <w:t>pattern</w:t>
      </w:r>
      <w:proofErr w:type="spellEnd"/>
      <w:r w:rsidR="00920E3B">
        <w:t>’</w:t>
      </w:r>
      <w:r>
        <w:t>, is dat het er eenvoudig uitziet.</w:t>
      </w:r>
      <w:r w:rsidR="00826467">
        <w:t xml:space="preserve"> </w:t>
      </w:r>
      <w:r w:rsidR="00E657BD">
        <w:t xml:space="preserve">De afbeelding tussen het datatype in het bericht en het datatype in de registratie kan in dit alternatief eenvoudiger zijn dan in het voorgaande alternatief. </w:t>
      </w:r>
      <w:r w:rsidR="00826467">
        <w:t>Een nadeel is dat een dergelijk simpleType geen enkele ‘kennis’ van kalenders, jaren, maanden en dagen bevat en ook standaard XML-</w:t>
      </w:r>
      <w:proofErr w:type="spellStart"/>
      <w:r w:rsidR="00826467">
        <w:t>tooling</w:t>
      </w:r>
      <w:proofErr w:type="spellEnd"/>
      <w:r w:rsidR="00826467">
        <w:t xml:space="preserve"> geen ‘out of </w:t>
      </w:r>
      <w:proofErr w:type="spellStart"/>
      <w:r w:rsidR="00826467">
        <w:t>the</w:t>
      </w:r>
      <w:proofErr w:type="spellEnd"/>
      <w:r w:rsidR="00826467">
        <w:t xml:space="preserve"> box’ functionaliteit levert voor het verwerken van datums op basis van </w:t>
      </w:r>
      <w:r w:rsidR="002A02CB">
        <w:t>zo’n enkelvoudig</w:t>
      </w:r>
      <w:r w:rsidR="00826467">
        <w:t xml:space="preserve"> datatype. </w:t>
      </w:r>
    </w:p>
    <w:p w14:paraId="194C337F" w14:textId="77777777" w:rsidR="002A02CB" w:rsidRDefault="002A02CB" w:rsidP="0029173A"/>
    <w:p w14:paraId="4935A84E" w14:textId="77777777" w:rsidR="00FC2AE8" w:rsidRDefault="009A77E7" w:rsidP="0029173A">
      <w:r>
        <w:t>De verwachting is dat de voordelen van het kunnen h</w:t>
      </w:r>
      <w:r w:rsidR="001B3595">
        <w:t xml:space="preserve">ergebruiken van de XML-schema </w:t>
      </w:r>
      <w:r>
        <w:t>‘</w:t>
      </w:r>
      <w:proofErr w:type="spellStart"/>
      <w:r>
        <w:t>primitive</w:t>
      </w:r>
      <w:proofErr w:type="spellEnd"/>
      <w:r>
        <w:t xml:space="preserve"> datatypes’</w:t>
      </w:r>
      <w:r w:rsidR="001B3595">
        <w:t xml:space="preserve"> </w:t>
      </w:r>
      <w:r w:rsidR="00920E3B">
        <w:t>opwegen</w:t>
      </w:r>
      <w:r w:rsidR="001B3595">
        <w:t xml:space="preserve"> tegen </w:t>
      </w:r>
      <w:r w:rsidR="00920E3B">
        <w:t>de</w:t>
      </w:r>
      <w:r w:rsidR="001B3595">
        <w:t xml:space="preserve"> </w:t>
      </w:r>
      <w:r w:rsidR="00920E3B">
        <w:t>nadelen</w:t>
      </w:r>
      <w:r w:rsidR="001B3595">
        <w:t xml:space="preserve"> van meer complexiteit</w:t>
      </w:r>
      <w:r w:rsidR="00E657BD">
        <w:t xml:space="preserve"> in het bericht en in de afbeelding op de registratie</w:t>
      </w:r>
      <w:r w:rsidR="001B3595">
        <w:t xml:space="preserve">. Het voorstel is daarom om een samengesteld type te definiëren voor de mogelijk onvolledige datum. </w:t>
      </w:r>
    </w:p>
    <w:p w14:paraId="07AA363B" w14:textId="77777777" w:rsidR="00FC2AE8" w:rsidRDefault="00FC2AE8" w:rsidP="0029173A">
      <w:pPr>
        <w:rPr>
          <w:b/>
        </w:rPr>
      </w:pPr>
    </w:p>
    <w:p w14:paraId="13E48073" w14:textId="77777777" w:rsidR="00F5329B" w:rsidRDefault="00F5329B" w:rsidP="0029173A">
      <w:pPr>
        <w:rPr>
          <w:ins w:id="32" w:author="Henri Korver" w:date="2016-12-09T10:36:00Z"/>
          <w:b/>
        </w:rPr>
      </w:pPr>
    </w:p>
    <w:p w14:paraId="40208A61" w14:textId="77777777" w:rsidR="00F5329B" w:rsidRDefault="00F5329B" w:rsidP="0029173A">
      <w:pPr>
        <w:rPr>
          <w:ins w:id="33" w:author="Henri Korver" w:date="2016-12-09T10:36:00Z"/>
          <w:b/>
        </w:rPr>
      </w:pPr>
    </w:p>
    <w:p w14:paraId="3B93531A" w14:textId="4A40C3C0" w:rsidR="002A02CB" w:rsidRDefault="00FC2AE8" w:rsidP="0029173A">
      <w:r w:rsidRPr="003C6633">
        <w:rPr>
          <w:b/>
        </w:rPr>
        <w:lastRenderedPageBreak/>
        <w:t>Definitie</w:t>
      </w:r>
      <w:r>
        <w:t xml:space="preserve">: Het </w:t>
      </w:r>
      <w:r w:rsidR="001B3595">
        <w:t>complexType</w:t>
      </w:r>
      <w:r>
        <w:t xml:space="preserve"> “</w:t>
      </w:r>
      <w:proofErr w:type="spellStart"/>
      <w:r w:rsidRPr="00FC2AE8">
        <w:t>DatumMogelijkOnvolledig</w:t>
      </w:r>
      <w:proofErr w:type="spellEnd"/>
      <w:r>
        <w:t>”</w:t>
      </w:r>
      <w:r w:rsidR="001B3595">
        <w:t xml:space="preserve"> </w:t>
      </w:r>
      <w:r>
        <w:t>wordt</w:t>
      </w:r>
      <w:r w:rsidR="00C764E3">
        <w:t xml:space="preserve"> gedefinieerd </w:t>
      </w:r>
      <w:r>
        <w:t xml:space="preserve">door het volgende </w:t>
      </w:r>
      <w:r w:rsidR="00495EBD">
        <w:t>XSD-</w:t>
      </w:r>
      <w:r>
        <w:t>schema:</w:t>
      </w:r>
    </w:p>
    <w:p w14:paraId="051B02FE" w14:textId="77777777" w:rsidR="00C764E3" w:rsidRDefault="00C764E3" w:rsidP="0029173A"/>
    <w:p w14:paraId="784E86F6" w14:textId="671AA1B6" w:rsidR="00C764E3" w:rsidDel="0002166B" w:rsidRDefault="00C764E3" w:rsidP="0029173A">
      <w:pPr>
        <w:rPr>
          <w:del w:id="34" w:author="Henri Korver" w:date="2016-12-09T10:17:00Z"/>
        </w:rPr>
      </w:pPr>
    </w:p>
    <w:p w14:paraId="779C9083" w14:textId="2D48E4F5" w:rsidR="00C764E3" w:rsidDel="0002166B" w:rsidRDefault="00C764E3" w:rsidP="0029173A">
      <w:pPr>
        <w:rPr>
          <w:del w:id="35" w:author="Henri Korver" w:date="2016-12-09T10:17:00Z"/>
        </w:rPr>
      </w:pPr>
    </w:p>
    <w:p w14:paraId="70FDB41E" w14:textId="60844BE4" w:rsidR="00B10A91" w:rsidDel="0002166B" w:rsidRDefault="00B10A91" w:rsidP="0029173A">
      <w:pPr>
        <w:rPr>
          <w:del w:id="36" w:author="Henri Korver" w:date="2016-12-09T10:17:00Z"/>
        </w:rPr>
      </w:pPr>
    </w:p>
    <w:p w14:paraId="7407D87C" w14:textId="1878E579" w:rsidR="00C764E3" w:rsidRPr="0004416C" w:rsidRDefault="00B10A91" w:rsidP="003C663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rPrChange w:id="37" w:author="Henri Korver" w:date="2016-12-09T10:16:00Z">
            <w:rPr>
              <w:rFonts w:ascii="Courier" w:hAnsi="Courier" w:cs="Courier"/>
              <w:noProof/>
              <w:sz w:val="20"/>
              <w:szCs w:val="20"/>
            </w:rPr>
          </w:rPrChange>
        </w:rPr>
      </w:pPr>
      <w:r w:rsidRPr="0004416C">
        <w:rPr>
          <w:rFonts w:ascii="Courier New" w:hAnsi="Courier New" w:cs="Courier New"/>
          <w:noProof/>
          <w:sz w:val="20"/>
          <w:szCs w:val="20"/>
          <w:rPrChange w:id="38" w:author="Henri Korver" w:date="2016-12-09T10:16:00Z">
            <w:rPr>
              <w:rFonts w:ascii="Courier" w:hAnsi="Courier" w:cs="Courier"/>
              <w:noProof/>
              <w:sz w:val="20"/>
              <w:szCs w:val="20"/>
            </w:rPr>
          </w:rPrChange>
        </w:rPr>
        <w:t xml:space="preserve">&lt;xs:schema </w:t>
      </w:r>
    </w:p>
    <w:p w14:paraId="1ED0FBA5" w14:textId="68745032" w:rsidR="00554D83" w:rsidRPr="0004416C" w:rsidRDefault="00C764E3" w:rsidP="003C663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rPrChange w:id="39" w:author="Henri Korver" w:date="2016-12-09T10:16:00Z">
            <w:rPr>
              <w:rFonts w:ascii="Courier" w:hAnsi="Courier" w:cs="Courier"/>
              <w:noProof/>
              <w:sz w:val="20"/>
              <w:szCs w:val="20"/>
            </w:rPr>
          </w:rPrChange>
        </w:rPr>
      </w:pPr>
      <w:r w:rsidRPr="0004416C">
        <w:rPr>
          <w:rFonts w:ascii="Courier New" w:hAnsi="Courier New" w:cs="Courier New"/>
          <w:noProof/>
          <w:sz w:val="20"/>
          <w:szCs w:val="20"/>
          <w:rPrChange w:id="40" w:author="Henri Korver" w:date="2016-12-09T10:16:00Z">
            <w:rPr>
              <w:rFonts w:ascii="Courier" w:hAnsi="Courier" w:cs="Courier"/>
              <w:noProof/>
              <w:sz w:val="20"/>
              <w:szCs w:val="20"/>
            </w:rPr>
          </w:rPrChange>
        </w:rPr>
        <w:t xml:space="preserve">  </w:t>
      </w:r>
      <w:r w:rsidR="00B10A91" w:rsidRPr="0004416C">
        <w:rPr>
          <w:rFonts w:ascii="Courier New" w:hAnsi="Courier New" w:cs="Courier New"/>
          <w:noProof/>
          <w:sz w:val="20"/>
          <w:szCs w:val="20"/>
          <w:rPrChange w:id="41" w:author="Henri Korver" w:date="2016-12-09T10:16:00Z">
            <w:rPr>
              <w:rFonts w:ascii="Courier" w:hAnsi="Courier" w:cs="Courier"/>
              <w:noProof/>
              <w:sz w:val="20"/>
              <w:szCs w:val="20"/>
            </w:rPr>
          </w:rPrChange>
        </w:rPr>
        <w:t>xmlns:xs</w:t>
      </w:r>
      <w:r w:rsidR="00B10A91" w:rsidRPr="004D02DC">
        <w:rPr>
          <w:rFonts w:ascii="Courier New" w:hAnsi="Courier New" w:cs="Courier New"/>
          <w:noProof/>
          <w:sz w:val="20"/>
          <w:szCs w:val="20"/>
          <w:rPrChange w:id="42" w:author="Henri Korver" w:date="2016-12-09T10:57:00Z">
            <w:rPr>
              <w:rFonts w:ascii="Courier" w:hAnsi="Courier" w:cs="Courier"/>
              <w:noProof/>
              <w:sz w:val="20"/>
              <w:szCs w:val="20"/>
            </w:rPr>
          </w:rPrChange>
        </w:rPr>
        <w:t>=</w:t>
      </w:r>
      <w:del w:id="43" w:author="Henri Korver" w:date="2016-12-08T17:35:00Z">
        <w:r w:rsidR="009B1E9A" w:rsidRPr="004D02DC" w:rsidDel="009A6CE3">
          <w:rPr>
            <w:rFonts w:ascii="Courier New" w:hAnsi="Courier New" w:cs="Courier New"/>
            <w:noProof/>
            <w:sz w:val="20"/>
            <w:szCs w:val="20"/>
            <w:rPrChange w:id="44" w:author="Henri Korver" w:date="2016-12-09T10:57:00Z">
              <w:rPr>
                <w:rFonts w:ascii="Courier" w:hAnsi="Courier" w:cs="Courier"/>
                <w:noProof/>
                <w:sz w:val="20"/>
                <w:szCs w:val="20"/>
              </w:rPr>
            </w:rPrChange>
          </w:rPr>
          <w:delText xml:space="preserve"> </w:delText>
        </w:r>
      </w:del>
      <w:r w:rsidR="00BB082C" w:rsidRPr="004D02DC">
        <w:rPr>
          <w:rFonts w:ascii="Courier New" w:hAnsi="Courier New" w:cs="Courier New"/>
          <w:noProof/>
          <w:sz w:val="20"/>
          <w:szCs w:val="20"/>
          <w:rPrChange w:id="45" w:author="Henri Korver" w:date="2016-12-09T10:57:00Z">
            <w:rPr>
              <w:rFonts w:ascii="Courier" w:hAnsi="Courier" w:cs="Courier"/>
              <w:noProof/>
              <w:sz w:val="20"/>
              <w:szCs w:val="20"/>
            </w:rPr>
          </w:rPrChange>
        </w:rPr>
        <w:t>"</w:t>
      </w:r>
      <w:del w:id="46" w:author="Henri Korver" w:date="2016-12-08T17:35:00Z">
        <w:r w:rsidR="002C3827" w:rsidRPr="004D02DC" w:rsidDel="009A6CE3">
          <w:rPr>
            <w:rFonts w:ascii="Courier New" w:hAnsi="Courier New" w:cs="Courier New"/>
            <w:noProof/>
            <w:sz w:val="20"/>
            <w:szCs w:val="20"/>
            <w:rPrChange w:id="47" w:author="Henri Korver" w:date="2016-12-09T10:57:00Z">
              <w:rPr/>
            </w:rPrChange>
          </w:rPr>
          <w:fldChar w:fldCharType="begin"/>
        </w:r>
        <w:r w:rsidR="002C3827" w:rsidRPr="004D02DC" w:rsidDel="009A6CE3">
          <w:rPr>
            <w:rFonts w:ascii="Courier New" w:hAnsi="Courier New" w:cs="Courier New"/>
            <w:noProof/>
            <w:sz w:val="20"/>
            <w:szCs w:val="20"/>
            <w:rPrChange w:id="48" w:author="Henri Korver" w:date="2016-12-09T10:57:00Z">
              <w:rPr/>
            </w:rPrChange>
          </w:rPr>
          <w:delInstrText xml:space="preserve"> HYPERLINK "http://www.w3.org/2001/XMLSchema" </w:delInstrText>
        </w:r>
        <w:r w:rsidR="002C3827" w:rsidRPr="004D02DC" w:rsidDel="009A6CE3">
          <w:rPr>
            <w:rFonts w:ascii="Courier New" w:hAnsi="Courier New" w:cs="Courier New"/>
            <w:noProof/>
            <w:sz w:val="20"/>
            <w:szCs w:val="20"/>
            <w:rPrChange w:id="49" w:author="Henri Korver" w:date="2016-12-09T10:57:00Z">
              <w:rPr>
                <w:rStyle w:val="Hyperlink"/>
                <w:rFonts w:ascii="Courier" w:hAnsi="Courier" w:cs="Courier"/>
                <w:noProof/>
                <w:sz w:val="20"/>
                <w:szCs w:val="20"/>
              </w:rPr>
            </w:rPrChange>
          </w:rPr>
          <w:fldChar w:fldCharType="separate"/>
        </w:r>
        <w:r w:rsidRPr="004D02DC" w:rsidDel="009A6CE3">
          <w:rPr>
            <w:rFonts w:ascii="Courier New" w:hAnsi="Courier New" w:cs="Courier New"/>
            <w:noProof/>
            <w:sz w:val="20"/>
            <w:szCs w:val="20"/>
            <w:rPrChange w:id="50" w:author="Henri Korver" w:date="2016-12-09T10:57:00Z">
              <w:rPr>
                <w:rStyle w:val="Hyperlink"/>
                <w:rFonts w:ascii="Courier" w:hAnsi="Courier" w:cs="Courier"/>
                <w:noProof/>
                <w:sz w:val="20"/>
                <w:szCs w:val="20"/>
              </w:rPr>
            </w:rPrChange>
          </w:rPr>
          <w:delText>http://www.w3.org/2001/XMLSchema</w:delText>
        </w:r>
        <w:r w:rsidR="002C3827" w:rsidRPr="004D02DC" w:rsidDel="009A6CE3">
          <w:rPr>
            <w:rFonts w:ascii="Courier New" w:hAnsi="Courier New" w:cs="Courier New"/>
            <w:noProof/>
            <w:sz w:val="20"/>
            <w:szCs w:val="20"/>
            <w:rPrChange w:id="51" w:author="Henri Korver" w:date="2016-12-09T10:57:00Z">
              <w:rPr>
                <w:rStyle w:val="Hyperlink"/>
                <w:rFonts w:ascii="Courier" w:hAnsi="Courier" w:cs="Courier"/>
                <w:noProof/>
                <w:sz w:val="20"/>
                <w:szCs w:val="20"/>
              </w:rPr>
            </w:rPrChange>
          </w:rPr>
          <w:fldChar w:fldCharType="end"/>
        </w:r>
      </w:del>
      <w:ins w:id="52" w:author="Henri Korver" w:date="2016-12-08T17:35:00Z">
        <w:r w:rsidR="009A6CE3" w:rsidRPr="004D02DC">
          <w:rPr>
            <w:rFonts w:ascii="Courier New" w:hAnsi="Courier New" w:cs="Courier New"/>
            <w:noProof/>
            <w:sz w:val="20"/>
            <w:szCs w:val="20"/>
            <w:rPrChange w:id="53" w:author="Henri Korver" w:date="2016-12-09T10:57:00Z">
              <w:rPr>
                <w:rStyle w:val="Hyperlink"/>
                <w:rFonts w:ascii="Courier" w:hAnsi="Courier" w:cs="Courier"/>
                <w:noProof/>
                <w:sz w:val="20"/>
                <w:szCs w:val="20"/>
              </w:rPr>
            </w:rPrChange>
          </w:rPr>
          <w:t>http://www.w3.org/2001/XMLSchema</w:t>
        </w:r>
      </w:ins>
      <w:r w:rsidR="00BB082C" w:rsidRPr="004D02DC">
        <w:rPr>
          <w:rFonts w:ascii="Courier New" w:hAnsi="Courier New" w:cs="Courier New"/>
          <w:noProof/>
          <w:sz w:val="20"/>
          <w:szCs w:val="20"/>
          <w:rPrChange w:id="54" w:author="Henri Korver" w:date="2016-12-09T10:57:00Z">
            <w:rPr>
              <w:rFonts w:ascii="Courier" w:hAnsi="Courier" w:cs="Courier"/>
              <w:noProof/>
              <w:sz w:val="20"/>
              <w:szCs w:val="20"/>
            </w:rPr>
          </w:rPrChange>
        </w:rPr>
        <w:t>"</w:t>
      </w:r>
      <w:r w:rsidR="009B1E9A" w:rsidRPr="0004416C">
        <w:rPr>
          <w:rFonts w:ascii="Courier New" w:hAnsi="Courier New" w:cs="Courier New"/>
          <w:noProof/>
          <w:sz w:val="20"/>
          <w:szCs w:val="20"/>
          <w:rPrChange w:id="55" w:author="Henri Korver" w:date="2016-12-09T10:16:00Z">
            <w:rPr>
              <w:rFonts w:ascii="Courier" w:hAnsi="Courier" w:cs="Courier"/>
              <w:noProof/>
              <w:sz w:val="20"/>
              <w:szCs w:val="20"/>
            </w:rPr>
          </w:rPrChange>
        </w:rPr>
        <w:t xml:space="preserve">   </w:t>
      </w:r>
      <w:r w:rsidR="009B1E9A" w:rsidRPr="0004416C">
        <w:rPr>
          <w:rFonts w:ascii="Courier New" w:hAnsi="Courier New" w:cs="Courier New"/>
          <w:noProof/>
          <w:sz w:val="20"/>
          <w:szCs w:val="20"/>
          <w:rPrChange w:id="56" w:author="Henri Korver" w:date="2016-12-09T10:16:00Z">
            <w:rPr>
              <w:rFonts w:ascii="Courier" w:hAnsi="Courier" w:cs="Courier"/>
              <w:noProof/>
              <w:sz w:val="20"/>
              <w:szCs w:val="20"/>
            </w:rPr>
          </w:rPrChange>
        </w:rPr>
        <w:br/>
        <w:t xml:space="preserve">  </w:t>
      </w:r>
      <w:r w:rsidR="00B10A91" w:rsidRPr="0004416C">
        <w:rPr>
          <w:rFonts w:ascii="Courier New" w:hAnsi="Courier New" w:cs="Courier New"/>
          <w:noProof/>
          <w:sz w:val="20"/>
          <w:szCs w:val="20"/>
          <w:rPrChange w:id="57" w:author="Henri Korver" w:date="2016-12-09T10:16:00Z">
            <w:rPr>
              <w:rFonts w:ascii="Courier" w:hAnsi="Courier" w:cs="Courier"/>
              <w:noProof/>
              <w:sz w:val="20"/>
              <w:szCs w:val="20"/>
            </w:rPr>
          </w:rPrChange>
        </w:rPr>
        <w:t>xmlns:</w:t>
      </w:r>
      <w:del w:id="58" w:author="Henri Korver" w:date="2016-12-08T17:52:00Z">
        <w:r w:rsidR="00FC2AE8" w:rsidRPr="0004416C" w:rsidDel="00B6452E">
          <w:rPr>
            <w:rFonts w:ascii="Courier New" w:hAnsi="Courier New" w:cs="Courier New"/>
            <w:noProof/>
            <w:sz w:val="20"/>
            <w:szCs w:val="20"/>
            <w:rPrChange w:id="59" w:author="Henri Korver" w:date="2016-12-09T10:16:00Z">
              <w:rPr>
                <w:rFonts w:ascii="Courier" w:hAnsi="Courier" w:cs="Courier"/>
                <w:noProof/>
                <w:sz w:val="20"/>
                <w:szCs w:val="20"/>
              </w:rPr>
            </w:rPrChange>
          </w:rPr>
          <w:delText>GAB</w:delText>
        </w:r>
      </w:del>
      <w:ins w:id="60" w:author="Henri Korver" w:date="2016-12-08T17:52:00Z">
        <w:r w:rsidR="00B6452E" w:rsidRPr="0004416C">
          <w:rPr>
            <w:rFonts w:ascii="Courier New" w:hAnsi="Courier New" w:cs="Courier New"/>
            <w:noProof/>
            <w:sz w:val="20"/>
            <w:szCs w:val="20"/>
            <w:rPrChange w:id="61" w:author="Henri Korver" w:date="2016-12-09T10:16:00Z">
              <w:rPr>
                <w:rFonts w:ascii="Courier" w:hAnsi="Courier" w:cs="Courier"/>
                <w:noProof/>
                <w:sz w:val="20"/>
                <w:szCs w:val="20"/>
              </w:rPr>
            </w:rPrChange>
          </w:rPr>
          <w:t>gab</w:t>
        </w:r>
      </w:ins>
      <w:r w:rsidR="00B10A91" w:rsidRPr="0004416C">
        <w:rPr>
          <w:rFonts w:ascii="Courier New" w:hAnsi="Courier New" w:cs="Courier New"/>
          <w:noProof/>
          <w:sz w:val="20"/>
          <w:szCs w:val="20"/>
          <w:rPrChange w:id="62" w:author="Henri Korver" w:date="2016-12-09T10:16:00Z">
            <w:rPr>
              <w:rFonts w:ascii="Courier" w:hAnsi="Courier" w:cs="Courier"/>
              <w:noProof/>
              <w:sz w:val="20"/>
              <w:szCs w:val="20"/>
            </w:rPr>
          </w:rPrChange>
        </w:rPr>
        <w:t>=</w:t>
      </w:r>
      <w:r w:rsidR="00554D83" w:rsidRPr="0004416C">
        <w:rPr>
          <w:rFonts w:ascii="Courier New" w:hAnsi="Courier New" w:cs="Courier New"/>
          <w:noProof/>
          <w:sz w:val="20"/>
          <w:szCs w:val="20"/>
          <w:rPrChange w:id="63" w:author="Henri Korver" w:date="2016-12-09T10:16:00Z">
            <w:rPr>
              <w:rFonts w:ascii="Courier" w:hAnsi="Courier" w:cs="Courier"/>
              <w:noProof/>
              <w:sz w:val="20"/>
              <w:szCs w:val="20"/>
            </w:rPr>
          </w:rPrChange>
        </w:rPr>
        <w:t>"</w:t>
      </w:r>
      <w:ins w:id="64" w:author="Henri Korver" w:date="2016-12-08T14:23:00Z">
        <w:r w:rsidR="00CE33C3" w:rsidRPr="0004416C">
          <w:rPr>
            <w:rFonts w:ascii="Courier New" w:hAnsi="Courier New" w:cs="Courier New"/>
            <w:noProof/>
            <w:sz w:val="20"/>
            <w:szCs w:val="20"/>
            <w:rPrChange w:id="65" w:author="Henri Korver" w:date="2016-12-09T10:16:00Z">
              <w:rPr>
                <w:rFonts w:ascii="Courier" w:hAnsi="Courier" w:cs="Courier"/>
                <w:noProof/>
                <w:sz w:val="20"/>
                <w:szCs w:val="20"/>
              </w:rPr>
            </w:rPrChange>
          </w:rPr>
          <w:t>http://www.noraonline.nl/GAB/</w:t>
        </w:r>
      </w:ins>
      <w:ins w:id="66" w:author="Henri Korver" w:date="2016-12-08T17:25:00Z">
        <w:r w:rsidR="00C71A30" w:rsidRPr="0004416C">
          <w:rPr>
            <w:rFonts w:ascii="Courier New" w:hAnsi="Courier New" w:cs="Courier New"/>
            <w:noProof/>
            <w:sz w:val="20"/>
            <w:szCs w:val="20"/>
            <w:rPrChange w:id="67" w:author="Henri Korver" w:date="2016-12-09T10:16:00Z">
              <w:rPr>
                <w:rFonts w:ascii="Courier" w:hAnsi="Courier" w:cs="Courier"/>
                <w:noProof/>
                <w:sz w:val="20"/>
                <w:szCs w:val="20"/>
              </w:rPr>
            </w:rPrChange>
          </w:rPr>
          <w:t>gab</w:t>
        </w:r>
      </w:ins>
      <w:ins w:id="68" w:author="Henri Korver" w:date="2016-12-08T17:21:00Z">
        <w:r w:rsidR="00C71A30" w:rsidRPr="0004416C">
          <w:rPr>
            <w:rFonts w:ascii="Courier New" w:hAnsi="Courier New" w:cs="Courier New"/>
            <w:noProof/>
            <w:sz w:val="20"/>
            <w:szCs w:val="20"/>
            <w:rPrChange w:id="69" w:author="Henri Korver" w:date="2016-12-09T10:16:00Z">
              <w:rPr>
                <w:rFonts w:ascii="Courier" w:hAnsi="Courier" w:cs="Courier"/>
                <w:noProof/>
                <w:sz w:val="20"/>
                <w:szCs w:val="20"/>
              </w:rPr>
            </w:rPrChange>
          </w:rPr>
          <w:t>0100</w:t>
        </w:r>
      </w:ins>
      <w:r w:rsidR="00554D83" w:rsidRPr="0004416C">
        <w:rPr>
          <w:rFonts w:ascii="Courier New" w:hAnsi="Courier New" w:cs="Courier New"/>
          <w:noProof/>
          <w:sz w:val="20"/>
          <w:szCs w:val="20"/>
          <w:rPrChange w:id="70" w:author="Henri Korver" w:date="2016-12-09T10:16:00Z">
            <w:rPr>
              <w:rFonts w:ascii="Courier" w:hAnsi="Courier" w:cs="Courier"/>
              <w:noProof/>
              <w:sz w:val="20"/>
              <w:szCs w:val="20"/>
            </w:rPr>
          </w:rPrChange>
        </w:rPr>
        <w:t>"</w:t>
      </w:r>
    </w:p>
    <w:p w14:paraId="092E178D" w14:textId="2BC977E6" w:rsidR="009B1E9A" w:rsidRPr="0004416C" w:rsidDel="00E6154F" w:rsidRDefault="00554D83" w:rsidP="003C663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del w:id="71" w:author="Henri Korver" w:date="2016-12-08T20:37:00Z"/>
          <w:rFonts w:ascii="Courier New" w:hAnsi="Courier New" w:cs="Courier New"/>
          <w:noProof/>
          <w:sz w:val="20"/>
          <w:szCs w:val="20"/>
          <w:lang w:val="en-US"/>
          <w:rPrChange w:id="72" w:author="Henri Korver" w:date="2016-12-09T10:16:00Z">
            <w:rPr>
              <w:del w:id="73" w:author="Henri Korver" w:date="2016-12-08T20:37:00Z"/>
              <w:rFonts w:ascii="Courier" w:hAnsi="Courier" w:cs="Courier"/>
              <w:noProof/>
              <w:sz w:val="20"/>
              <w:szCs w:val="20"/>
              <w:lang w:val="en-US"/>
            </w:rPr>
          </w:rPrChange>
        </w:rPr>
      </w:pPr>
      <w:r w:rsidRPr="0004416C">
        <w:rPr>
          <w:rFonts w:ascii="Courier New" w:hAnsi="Courier New" w:cs="Courier New"/>
          <w:noProof/>
          <w:sz w:val="20"/>
          <w:szCs w:val="20"/>
          <w:rPrChange w:id="74" w:author="Henri Korver" w:date="2016-12-09T10:16:00Z">
            <w:rPr>
              <w:rFonts w:ascii="Courier" w:hAnsi="Courier" w:cs="Courier"/>
              <w:noProof/>
              <w:sz w:val="20"/>
              <w:szCs w:val="20"/>
            </w:rPr>
          </w:rPrChange>
        </w:rPr>
        <w:t xml:space="preserve">  </w:t>
      </w:r>
      <w:r w:rsidR="00B10A91" w:rsidRPr="0004416C">
        <w:rPr>
          <w:rFonts w:ascii="Courier New" w:hAnsi="Courier New" w:cs="Courier New"/>
          <w:noProof/>
          <w:sz w:val="20"/>
          <w:szCs w:val="20"/>
          <w:lang w:val="en-US"/>
          <w:rPrChange w:id="75" w:author="Henri Korver" w:date="2016-12-09T10:16:00Z">
            <w:rPr>
              <w:rFonts w:ascii="Courier" w:hAnsi="Courier" w:cs="Courier"/>
              <w:noProof/>
              <w:sz w:val="20"/>
              <w:szCs w:val="20"/>
              <w:lang w:val="en-US"/>
            </w:rPr>
          </w:rPrChange>
        </w:rPr>
        <w:t>targetNamespace=</w:t>
      </w:r>
    </w:p>
    <w:p w14:paraId="4E95E7E1" w14:textId="637DB421" w:rsidR="00C764E3" w:rsidRPr="0004416C" w:rsidRDefault="009B1E9A" w:rsidP="003C663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lang w:val="en-US"/>
          <w:rPrChange w:id="76" w:author="Henri Korver" w:date="2016-12-09T10:16:00Z">
            <w:rPr>
              <w:rFonts w:ascii="Courier" w:hAnsi="Courier" w:cs="Courier"/>
              <w:noProof/>
              <w:sz w:val="20"/>
              <w:szCs w:val="20"/>
              <w:lang w:val="en-US"/>
            </w:rPr>
          </w:rPrChange>
        </w:rPr>
      </w:pPr>
      <w:del w:id="77" w:author="Henri Korver" w:date="2016-12-08T20:37:00Z">
        <w:r w:rsidRPr="0004416C" w:rsidDel="00E6154F">
          <w:rPr>
            <w:rFonts w:ascii="Courier New" w:hAnsi="Courier New" w:cs="Courier New"/>
            <w:noProof/>
            <w:sz w:val="20"/>
            <w:szCs w:val="20"/>
            <w:lang w:val="en-US"/>
            <w:rPrChange w:id="78" w:author="Henri Korver" w:date="2016-12-09T10:16:00Z">
              <w:rPr>
                <w:rFonts w:ascii="Courier" w:hAnsi="Courier" w:cs="Courier"/>
                <w:noProof/>
                <w:sz w:val="20"/>
                <w:szCs w:val="20"/>
                <w:lang w:val="en-US"/>
              </w:rPr>
            </w:rPrChange>
          </w:rPr>
          <w:delText xml:space="preserve">            </w:delText>
        </w:r>
      </w:del>
      <w:r w:rsidR="00554D83" w:rsidRPr="0004416C">
        <w:rPr>
          <w:rFonts w:ascii="Courier New" w:hAnsi="Courier New" w:cs="Courier New"/>
          <w:noProof/>
          <w:sz w:val="20"/>
          <w:szCs w:val="20"/>
          <w:lang w:val="en-US"/>
          <w:rPrChange w:id="79" w:author="Henri Korver" w:date="2016-12-09T10:16:00Z">
            <w:rPr>
              <w:rFonts w:ascii="Courier" w:hAnsi="Courier" w:cs="Courier"/>
              <w:noProof/>
              <w:sz w:val="20"/>
              <w:szCs w:val="20"/>
              <w:lang w:val="en-US"/>
            </w:rPr>
          </w:rPrChange>
        </w:rPr>
        <w:t>"</w:t>
      </w:r>
      <w:ins w:id="80" w:author="Henri Korver" w:date="2016-12-08T14:23:00Z">
        <w:r w:rsidR="00CE33C3" w:rsidRPr="0004416C">
          <w:rPr>
            <w:rFonts w:ascii="Courier New" w:hAnsi="Courier New" w:cs="Courier New"/>
            <w:noProof/>
            <w:sz w:val="20"/>
            <w:szCs w:val="20"/>
            <w:lang w:val="en-US"/>
            <w:rPrChange w:id="81" w:author="Henri Korver" w:date="2016-12-09T10:16:00Z">
              <w:rPr>
                <w:rFonts w:ascii="Courier" w:hAnsi="Courier" w:cs="Courier"/>
                <w:noProof/>
                <w:sz w:val="20"/>
                <w:szCs w:val="20"/>
                <w:lang w:val="en-US"/>
              </w:rPr>
            </w:rPrChange>
          </w:rPr>
          <w:t>http://www.noraonline.nl/GAB/</w:t>
        </w:r>
      </w:ins>
      <w:ins w:id="82" w:author="Henri Korver" w:date="2016-12-08T17:25:00Z">
        <w:r w:rsidR="00C71A30" w:rsidRPr="0004416C">
          <w:rPr>
            <w:rFonts w:ascii="Courier New" w:hAnsi="Courier New" w:cs="Courier New"/>
            <w:noProof/>
            <w:sz w:val="20"/>
            <w:szCs w:val="20"/>
            <w:rPrChange w:id="83" w:author="Henri Korver" w:date="2016-12-09T10:16:00Z">
              <w:rPr>
                <w:rFonts w:ascii="Courier" w:hAnsi="Courier" w:cs="Courier"/>
                <w:noProof/>
                <w:sz w:val="20"/>
                <w:szCs w:val="20"/>
              </w:rPr>
            </w:rPrChange>
          </w:rPr>
          <w:t>gab</w:t>
        </w:r>
      </w:ins>
      <w:ins w:id="84" w:author="Henri Korver" w:date="2016-12-08T17:22:00Z">
        <w:r w:rsidR="00C71A30" w:rsidRPr="0004416C">
          <w:rPr>
            <w:rFonts w:ascii="Courier New" w:hAnsi="Courier New" w:cs="Courier New"/>
            <w:noProof/>
            <w:sz w:val="20"/>
            <w:szCs w:val="20"/>
            <w:rPrChange w:id="85" w:author="Henri Korver" w:date="2016-12-09T10:16:00Z">
              <w:rPr>
                <w:rFonts w:ascii="Courier" w:hAnsi="Courier" w:cs="Courier"/>
                <w:noProof/>
                <w:sz w:val="20"/>
                <w:szCs w:val="20"/>
              </w:rPr>
            </w:rPrChange>
          </w:rPr>
          <w:t>0100</w:t>
        </w:r>
      </w:ins>
      <w:r w:rsidR="00554D83" w:rsidRPr="0004416C">
        <w:rPr>
          <w:rFonts w:ascii="Courier New" w:hAnsi="Courier New" w:cs="Courier New"/>
          <w:noProof/>
          <w:sz w:val="20"/>
          <w:szCs w:val="20"/>
          <w:lang w:val="en-US"/>
          <w:rPrChange w:id="86" w:author="Henri Korver" w:date="2016-12-09T10:16:00Z">
            <w:rPr>
              <w:rFonts w:ascii="Courier" w:hAnsi="Courier" w:cs="Courier"/>
              <w:noProof/>
              <w:sz w:val="20"/>
              <w:szCs w:val="20"/>
              <w:lang w:val="en-US"/>
            </w:rPr>
          </w:rPrChange>
        </w:rPr>
        <w:t>"</w:t>
      </w:r>
      <w:r w:rsidR="00C764E3" w:rsidRPr="0004416C">
        <w:rPr>
          <w:rFonts w:ascii="Courier New" w:hAnsi="Courier New" w:cs="Courier New"/>
          <w:noProof/>
          <w:sz w:val="20"/>
          <w:szCs w:val="20"/>
          <w:lang w:val="en-US"/>
          <w:rPrChange w:id="87" w:author="Henri Korver" w:date="2016-12-09T10:16:00Z">
            <w:rPr>
              <w:rFonts w:ascii="Courier" w:hAnsi="Courier" w:cs="Courier"/>
              <w:noProof/>
              <w:sz w:val="20"/>
              <w:szCs w:val="20"/>
              <w:lang w:val="en-US"/>
            </w:rPr>
          </w:rPrChange>
        </w:rPr>
        <w:br/>
        <w:t xml:space="preserve">  </w:t>
      </w:r>
      <w:r w:rsidR="00B10A91" w:rsidRPr="0004416C">
        <w:rPr>
          <w:rFonts w:ascii="Courier New" w:hAnsi="Courier New" w:cs="Courier New"/>
          <w:noProof/>
          <w:sz w:val="20"/>
          <w:szCs w:val="20"/>
          <w:lang w:val="en-US"/>
          <w:rPrChange w:id="88" w:author="Henri Korver" w:date="2016-12-09T10:16:00Z">
            <w:rPr>
              <w:rFonts w:ascii="Courier" w:hAnsi="Courier" w:cs="Courier"/>
              <w:noProof/>
              <w:sz w:val="20"/>
              <w:szCs w:val="20"/>
              <w:lang w:val="en-US"/>
            </w:rPr>
          </w:rPrChange>
        </w:rPr>
        <w:t xml:space="preserve">elementFormDefault="qualified" </w:t>
      </w:r>
    </w:p>
    <w:p w14:paraId="21D1C466" w14:textId="0A3DEEE7" w:rsidR="00C764E3" w:rsidRPr="0004416C" w:rsidRDefault="00C764E3" w:rsidP="003C663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lang w:val="en-US"/>
          <w:rPrChange w:id="89" w:author="Henri Korver" w:date="2016-12-09T10:16:00Z">
            <w:rPr>
              <w:rFonts w:ascii="Courier" w:hAnsi="Courier" w:cs="Courier"/>
              <w:noProof/>
              <w:sz w:val="20"/>
              <w:szCs w:val="20"/>
              <w:lang w:val="en-US"/>
            </w:rPr>
          </w:rPrChange>
        </w:rPr>
      </w:pPr>
      <w:r w:rsidRPr="0004416C">
        <w:rPr>
          <w:rFonts w:ascii="Courier New" w:hAnsi="Courier New" w:cs="Courier New"/>
          <w:noProof/>
          <w:sz w:val="20"/>
          <w:szCs w:val="20"/>
          <w:lang w:val="en-US"/>
          <w:rPrChange w:id="90" w:author="Henri Korver" w:date="2016-12-09T10:16:00Z">
            <w:rPr>
              <w:rFonts w:ascii="Courier" w:hAnsi="Courier" w:cs="Courier"/>
              <w:noProof/>
              <w:sz w:val="20"/>
              <w:szCs w:val="20"/>
              <w:lang w:val="en-US"/>
            </w:rPr>
          </w:rPrChange>
        </w:rPr>
        <w:t xml:space="preserve">  </w:t>
      </w:r>
      <w:r w:rsidR="00B10A91" w:rsidRPr="0004416C">
        <w:rPr>
          <w:rFonts w:ascii="Courier New" w:hAnsi="Courier New" w:cs="Courier New"/>
          <w:noProof/>
          <w:sz w:val="20"/>
          <w:szCs w:val="20"/>
          <w:lang w:val="en-US"/>
          <w:rPrChange w:id="91" w:author="Henri Korver" w:date="2016-12-09T10:16:00Z">
            <w:rPr>
              <w:rFonts w:ascii="Courier" w:hAnsi="Courier" w:cs="Courier"/>
              <w:noProof/>
              <w:sz w:val="20"/>
              <w:szCs w:val="20"/>
              <w:lang w:val="en-US"/>
            </w:rPr>
          </w:rPrChange>
        </w:rPr>
        <w:t xml:space="preserve">attributeFormDefault="unqualified" </w:t>
      </w:r>
    </w:p>
    <w:p w14:paraId="57ABBE43" w14:textId="3BF94C67" w:rsidR="00CE33C3" w:rsidRPr="0004416C" w:rsidRDefault="00C764E3" w:rsidP="003C663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92" w:author="Henri Korver" w:date="2016-12-08T12:23:00Z"/>
          <w:rFonts w:ascii="Courier New" w:hAnsi="Courier New" w:cs="Courier New"/>
          <w:noProof/>
          <w:sz w:val="20"/>
          <w:szCs w:val="20"/>
          <w:lang w:val="en-US"/>
          <w:rPrChange w:id="93" w:author="Henri Korver" w:date="2016-12-09T10:16:00Z">
            <w:rPr>
              <w:ins w:id="94" w:author="Henri Korver" w:date="2016-12-08T12:23:00Z"/>
              <w:rFonts w:ascii="Courier" w:hAnsi="Courier" w:cs="Courier"/>
              <w:noProof/>
              <w:sz w:val="20"/>
              <w:szCs w:val="20"/>
              <w:lang w:val="en-US"/>
            </w:rPr>
          </w:rPrChange>
        </w:rPr>
      </w:pPr>
      <w:r w:rsidRPr="0004416C">
        <w:rPr>
          <w:rFonts w:ascii="Courier New" w:hAnsi="Courier New" w:cs="Courier New"/>
          <w:noProof/>
          <w:sz w:val="20"/>
          <w:szCs w:val="20"/>
          <w:lang w:val="en-US"/>
          <w:rPrChange w:id="95" w:author="Henri Korver" w:date="2016-12-09T10:16:00Z">
            <w:rPr>
              <w:rFonts w:ascii="Courier" w:hAnsi="Courier" w:cs="Courier"/>
              <w:noProof/>
              <w:sz w:val="20"/>
              <w:szCs w:val="20"/>
              <w:lang w:val="en-US"/>
            </w:rPr>
          </w:rPrChange>
        </w:rPr>
        <w:t xml:space="preserve">  </w:t>
      </w:r>
      <w:r w:rsidR="00B10A91" w:rsidRPr="0004416C">
        <w:rPr>
          <w:rFonts w:ascii="Courier New" w:hAnsi="Courier New" w:cs="Courier New"/>
          <w:noProof/>
          <w:sz w:val="20"/>
          <w:szCs w:val="20"/>
          <w:lang w:val="en-US"/>
          <w:rPrChange w:id="96" w:author="Henri Korver" w:date="2016-12-09T10:16:00Z">
            <w:rPr>
              <w:rFonts w:ascii="Courier" w:hAnsi="Courier" w:cs="Courier"/>
              <w:noProof/>
              <w:sz w:val="20"/>
              <w:szCs w:val="20"/>
              <w:lang w:val="en-US"/>
            </w:rPr>
          </w:rPrChange>
        </w:rPr>
        <w:t>version="1.0"&gt;</w:t>
      </w:r>
    </w:p>
    <w:p w14:paraId="4AB3E929" w14:textId="07F28117" w:rsidR="00F178C3" w:rsidRPr="0004416C" w:rsidDel="00FA1517" w:rsidRDefault="00F178C3" w:rsidP="00B6452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del w:id="97" w:author="Henri Korver" w:date="2016-12-08T18:02:00Z"/>
          <w:rFonts w:ascii="Courier New" w:hAnsi="Courier New" w:cs="Courier New"/>
          <w:noProof/>
          <w:sz w:val="20"/>
          <w:szCs w:val="20"/>
          <w:lang w:val="en-US"/>
          <w:rPrChange w:id="98" w:author="Henri Korver" w:date="2016-12-09T10:16:00Z">
            <w:rPr>
              <w:del w:id="99" w:author="Henri Korver" w:date="2016-12-08T18:02:00Z"/>
              <w:rFonts w:ascii="Courier" w:hAnsi="Courier" w:cs="Courier"/>
              <w:noProof/>
              <w:sz w:val="20"/>
              <w:szCs w:val="20"/>
              <w:lang w:val="en-US"/>
            </w:rPr>
          </w:rPrChange>
        </w:rPr>
      </w:pPr>
      <w:ins w:id="100" w:author="Henri Korver" w:date="2016-12-08T12:23:00Z">
        <w:r w:rsidRPr="0004416C">
          <w:rPr>
            <w:rFonts w:ascii="Courier New" w:hAnsi="Courier New" w:cs="Courier New"/>
            <w:noProof/>
            <w:sz w:val="20"/>
            <w:szCs w:val="20"/>
            <w:lang w:val="en-US"/>
            <w:rPrChange w:id="101" w:author="Henri Korver" w:date="2016-12-09T10:16:00Z">
              <w:rPr>
                <w:rFonts w:ascii="Courier" w:hAnsi="Courier" w:cs="Courier"/>
                <w:noProof/>
                <w:sz w:val="20"/>
                <w:szCs w:val="20"/>
                <w:lang w:val="en-US"/>
              </w:rPr>
            </w:rPrChange>
          </w:rPr>
          <w:t xml:space="preserve">  </w:t>
        </w:r>
      </w:ins>
      <w:ins w:id="102" w:author="Henri Korver" w:date="2016-12-08T17:49:00Z">
        <w:r w:rsidR="004A2246" w:rsidRPr="0004416C">
          <w:rPr>
            <w:rFonts w:ascii="Courier New" w:hAnsi="Courier New" w:cs="Courier New"/>
            <w:noProof/>
            <w:sz w:val="20"/>
            <w:szCs w:val="20"/>
            <w:lang w:val="en-US"/>
            <w:rPrChange w:id="103" w:author="Henri Korver" w:date="2016-12-09T10:16:00Z">
              <w:rPr>
                <w:rFonts w:ascii="Courier" w:hAnsi="Courier" w:cs="Courier"/>
                <w:noProof/>
                <w:sz w:val="20"/>
                <w:szCs w:val="20"/>
                <w:lang w:val="en-US"/>
              </w:rPr>
            </w:rPrChange>
          </w:rPr>
          <w:t>…</w:t>
        </w:r>
      </w:ins>
    </w:p>
    <w:p w14:paraId="1BF36C15" w14:textId="77777777" w:rsidR="00F6493A" w:rsidRPr="0004416C" w:rsidRDefault="00F6493A" w:rsidP="003C663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04" w:author="Henri Korver" w:date="2016-12-08T13:10:00Z"/>
          <w:rFonts w:ascii="Courier New" w:hAnsi="Courier New" w:cs="Courier New"/>
          <w:b/>
          <w:noProof/>
          <w:sz w:val="20"/>
          <w:szCs w:val="20"/>
          <w:lang w:val="en-US"/>
          <w:rPrChange w:id="105" w:author="Henri Korver" w:date="2016-12-09T10:16:00Z">
            <w:rPr>
              <w:ins w:id="106" w:author="Henri Korver" w:date="2016-12-08T13:10:00Z"/>
              <w:rFonts w:ascii="Courier" w:hAnsi="Courier" w:cs="Courier"/>
              <w:b/>
              <w:noProof/>
              <w:sz w:val="20"/>
              <w:szCs w:val="20"/>
              <w:lang w:val="en-US"/>
            </w:rPr>
          </w:rPrChange>
        </w:rPr>
      </w:pPr>
    </w:p>
    <w:p w14:paraId="4202CEC9" w14:textId="789B6F62" w:rsidR="00C764E3" w:rsidRPr="0004416C" w:rsidDel="002B2516" w:rsidRDefault="00C764E3" w:rsidP="003C663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del w:id="107" w:author="Henri Korver" w:date="2016-12-08T14:02:00Z"/>
          <w:rFonts w:ascii="Courier New" w:hAnsi="Courier New" w:cs="Courier New"/>
          <w:b/>
          <w:noProof/>
          <w:sz w:val="20"/>
          <w:szCs w:val="20"/>
          <w:lang w:val="en-US"/>
          <w:rPrChange w:id="108" w:author="Henri Korver" w:date="2016-12-09T10:16:00Z">
            <w:rPr>
              <w:del w:id="109" w:author="Henri Korver" w:date="2016-12-08T14:02:00Z"/>
              <w:rFonts w:ascii="Courier" w:hAnsi="Courier" w:cs="Courier"/>
              <w:noProof/>
              <w:sz w:val="20"/>
              <w:szCs w:val="20"/>
              <w:lang w:val="en-US"/>
            </w:rPr>
          </w:rPrChange>
        </w:rPr>
      </w:pPr>
    </w:p>
    <w:p w14:paraId="294B5FAC" w14:textId="582FE8E5" w:rsidR="00B10A91" w:rsidRPr="0004416C" w:rsidRDefault="00C764E3" w:rsidP="003C663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lang w:val="en-US"/>
          <w:rPrChange w:id="110" w:author="Henri Korver" w:date="2016-12-09T10:16:00Z">
            <w:rPr>
              <w:rFonts w:ascii="Courier" w:hAnsi="Courier" w:cs="Courier"/>
              <w:noProof/>
              <w:sz w:val="20"/>
              <w:szCs w:val="20"/>
              <w:lang w:val="en-US"/>
            </w:rPr>
          </w:rPrChange>
        </w:rPr>
      </w:pPr>
      <w:r w:rsidRPr="0004416C">
        <w:rPr>
          <w:rFonts w:ascii="Courier New" w:hAnsi="Courier New" w:cs="Courier New"/>
          <w:noProof/>
          <w:sz w:val="20"/>
          <w:szCs w:val="20"/>
          <w:lang w:val="en-US"/>
          <w:rPrChange w:id="111" w:author="Henri Korver" w:date="2016-12-09T10:16:00Z">
            <w:rPr>
              <w:rFonts w:ascii="Courier" w:hAnsi="Courier" w:cs="Courier"/>
              <w:noProof/>
              <w:sz w:val="20"/>
              <w:szCs w:val="20"/>
              <w:lang w:val="en-US"/>
            </w:rPr>
          </w:rPrChange>
        </w:rPr>
        <w:t xml:space="preserve">  </w:t>
      </w:r>
      <w:r w:rsidR="00B10A91" w:rsidRPr="0004416C">
        <w:rPr>
          <w:rFonts w:ascii="Courier New" w:hAnsi="Courier New" w:cs="Courier New"/>
          <w:noProof/>
          <w:sz w:val="20"/>
          <w:szCs w:val="20"/>
          <w:lang w:val="en-US"/>
          <w:rPrChange w:id="112" w:author="Henri Korver" w:date="2016-12-09T10:16:00Z">
            <w:rPr>
              <w:rFonts w:ascii="Courier" w:hAnsi="Courier" w:cs="Courier"/>
              <w:noProof/>
              <w:sz w:val="20"/>
              <w:szCs w:val="20"/>
              <w:lang w:val="en-US"/>
            </w:rPr>
          </w:rPrChange>
        </w:rPr>
        <w:t>&lt;xs:complexType name="DatumMogelijkOnvolledig"&gt;</w:t>
      </w:r>
    </w:p>
    <w:p w14:paraId="4BA216CF" w14:textId="57CF13FB" w:rsidR="00B10A91" w:rsidRPr="0004416C" w:rsidRDefault="00C764E3" w:rsidP="003C663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lang w:val="en-US"/>
          <w:rPrChange w:id="113" w:author="Henri Korver" w:date="2016-12-09T10:16:00Z">
            <w:rPr>
              <w:rFonts w:ascii="Courier" w:hAnsi="Courier" w:cs="Courier"/>
              <w:noProof/>
              <w:sz w:val="20"/>
              <w:szCs w:val="20"/>
              <w:lang w:val="en-US"/>
            </w:rPr>
          </w:rPrChange>
        </w:rPr>
      </w:pPr>
      <w:r w:rsidRPr="0004416C">
        <w:rPr>
          <w:rFonts w:ascii="Courier New" w:hAnsi="Courier New" w:cs="Courier New"/>
          <w:noProof/>
          <w:sz w:val="20"/>
          <w:szCs w:val="20"/>
          <w:lang w:val="en-US"/>
          <w:rPrChange w:id="114" w:author="Henri Korver" w:date="2016-12-09T10:16:00Z">
            <w:rPr>
              <w:rFonts w:ascii="Courier" w:hAnsi="Courier" w:cs="Courier"/>
              <w:noProof/>
              <w:sz w:val="20"/>
              <w:szCs w:val="20"/>
              <w:lang w:val="en-US"/>
            </w:rPr>
          </w:rPrChange>
        </w:rPr>
        <w:t xml:space="preserve">       </w:t>
      </w:r>
      <w:r w:rsidR="00B10A91" w:rsidRPr="0004416C">
        <w:rPr>
          <w:rFonts w:ascii="Courier New" w:hAnsi="Courier New" w:cs="Courier New"/>
          <w:noProof/>
          <w:sz w:val="20"/>
          <w:szCs w:val="20"/>
          <w:lang w:val="en-US"/>
          <w:rPrChange w:id="115" w:author="Henri Korver" w:date="2016-12-09T10:16:00Z">
            <w:rPr>
              <w:rFonts w:ascii="Courier" w:hAnsi="Courier" w:cs="Courier"/>
              <w:noProof/>
              <w:sz w:val="20"/>
              <w:szCs w:val="20"/>
              <w:lang w:val="en-US"/>
            </w:rPr>
          </w:rPrChange>
        </w:rPr>
        <w:t>&lt;xs:choice minOccurs="0" maxOccurs="1"&gt;</w:t>
      </w:r>
    </w:p>
    <w:p w14:paraId="2451EE6C" w14:textId="500E983B" w:rsidR="00B10A91" w:rsidRPr="0004416C" w:rsidRDefault="00C764E3" w:rsidP="003C663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lang w:val="en-US"/>
          <w:rPrChange w:id="116" w:author="Henri Korver" w:date="2016-12-09T10:16:00Z">
            <w:rPr>
              <w:rFonts w:ascii="Courier" w:hAnsi="Courier" w:cs="Courier"/>
              <w:noProof/>
              <w:sz w:val="20"/>
              <w:szCs w:val="20"/>
              <w:lang w:val="en-US"/>
            </w:rPr>
          </w:rPrChange>
        </w:rPr>
      </w:pPr>
      <w:r w:rsidRPr="0004416C">
        <w:rPr>
          <w:rFonts w:ascii="Courier New" w:hAnsi="Courier New" w:cs="Courier New"/>
          <w:noProof/>
          <w:sz w:val="20"/>
          <w:szCs w:val="20"/>
          <w:lang w:val="en-US"/>
          <w:rPrChange w:id="117" w:author="Henri Korver" w:date="2016-12-09T10:16:00Z">
            <w:rPr>
              <w:rFonts w:ascii="Courier" w:hAnsi="Courier" w:cs="Courier"/>
              <w:noProof/>
              <w:sz w:val="20"/>
              <w:szCs w:val="20"/>
              <w:lang w:val="en-US"/>
            </w:rPr>
          </w:rPrChange>
        </w:rPr>
        <w:t xml:space="preserve">         </w:t>
      </w:r>
      <w:r w:rsidR="009B1E9A" w:rsidRPr="0004416C">
        <w:rPr>
          <w:rFonts w:ascii="Courier New" w:hAnsi="Courier New" w:cs="Courier New"/>
          <w:noProof/>
          <w:sz w:val="20"/>
          <w:szCs w:val="20"/>
          <w:lang w:val="en-US"/>
          <w:rPrChange w:id="118" w:author="Henri Korver" w:date="2016-12-09T10:16:00Z">
            <w:rPr>
              <w:rFonts w:ascii="Courier" w:hAnsi="Courier" w:cs="Courier"/>
              <w:noProof/>
              <w:sz w:val="20"/>
              <w:szCs w:val="20"/>
              <w:lang w:val="en-US"/>
            </w:rPr>
          </w:rPrChange>
        </w:rPr>
        <w:t xml:space="preserve">  </w:t>
      </w:r>
      <w:r w:rsidR="00B10A91" w:rsidRPr="0004416C">
        <w:rPr>
          <w:rFonts w:ascii="Courier New" w:hAnsi="Courier New" w:cs="Courier New"/>
          <w:noProof/>
          <w:sz w:val="20"/>
          <w:szCs w:val="20"/>
          <w:lang w:val="en-US"/>
          <w:rPrChange w:id="119" w:author="Henri Korver" w:date="2016-12-09T10:16:00Z">
            <w:rPr>
              <w:rFonts w:ascii="Courier" w:hAnsi="Courier" w:cs="Courier"/>
              <w:noProof/>
              <w:sz w:val="20"/>
              <w:szCs w:val="20"/>
              <w:lang w:val="en-US"/>
            </w:rPr>
          </w:rPrChange>
        </w:rPr>
        <w:t>&lt;xs:element name="datum" type="xs:date"/&gt;</w:t>
      </w:r>
    </w:p>
    <w:p w14:paraId="76347C4C" w14:textId="78D3A8AC" w:rsidR="00B10A91" w:rsidRPr="0004416C" w:rsidRDefault="00C764E3" w:rsidP="003C663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lang w:val="en-US"/>
          <w:rPrChange w:id="120" w:author="Henri Korver" w:date="2016-12-09T10:16:00Z">
            <w:rPr>
              <w:rFonts w:ascii="Courier" w:hAnsi="Courier" w:cs="Courier"/>
              <w:noProof/>
              <w:sz w:val="20"/>
              <w:szCs w:val="20"/>
              <w:lang w:val="en-US"/>
            </w:rPr>
          </w:rPrChange>
        </w:rPr>
      </w:pPr>
      <w:r w:rsidRPr="0004416C">
        <w:rPr>
          <w:rFonts w:ascii="Courier New" w:hAnsi="Courier New" w:cs="Courier New"/>
          <w:noProof/>
          <w:sz w:val="20"/>
          <w:szCs w:val="20"/>
          <w:lang w:val="en-US"/>
          <w:rPrChange w:id="121" w:author="Henri Korver" w:date="2016-12-09T10:16:00Z">
            <w:rPr>
              <w:rFonts w:ascii="Courier" w:hAnsi="Courier" w:cs="Courier"/>
              <w:noProof/>
              <w:sz w:val="20"/>
              <w:szCs w:val="20"/>
              <w:lang w:val="en-US"/>
            </w:rPr>
          </w:rPrChange>
        </w:rPr>
        <w:tab/>
        <w:t xml:space="preserve">   </w:t>
      </w:r>
      <w:r w:rsidR="00B10A91" w:rsidRPr="0004416C">
        <w:rPr>
          <w:rFonts w:ascii="Courier New" w:hAnsi="Courier New" w:cs="Courier New"/>
          <w:noProof/>
          <w:sz w:val="20"/>
          <w:szCs w:val="20"/>
          <w:lang w:val="en-US"/>
          <w:rPrChange w:id="122" w:author="Henri Korver" w:date="2016-12-09T10:16:00Z">
            <w:rPr>
              <w:rFonts w:ascii="Courier" w:hAnsi="Courier" w:cs="Courier"/>
              <w:noProof/>
              <w:sz w:val="20"/>
              <w:szCs w:val="20"/>
              <w:lang w:val="en-US"/>
            </w:rPr>
          </w:rPrChange>
        </w:rPr>
        <w:t>&lt;xs:element name="jaarMaand" type="xs:gYearMonth"/&gt;</w:t>
      </w:r>
    </w:p>
    <w:p w14:paraId="5691725C" w14:textId="50046CCF" w:rsidR="00B10A91" w:rsidRPr="0004416C" w:rsidRDefault="009B1E9A" w:rsidP="003C663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23" w:author="Henri Korver" w:date="2016-12-08T12:22:00Z"/>
          <w:rFonts w:ascii="Courier New" w:hAnsi="Courier New" w:cs="Courier New"/>
          <w:noProof/>
          <w:sz w:val="20"/>
          <w:szCs w:val="20"/>
          <w:lang w:val="en-US"/>
          <w:rPrChange w:id="124" w:author="Henri Korver" w:date="2016-12-09T10:16:00Z">
            <w:rPr>
              <w:ins w:id="125" w:author="Henri Korver" w:date="2016-12-08T12:22:00Z"/>
              <w:rFonts w:ascii="Courier" w:hAnsi="Courier" w:cs="Courier"/>
              <w:noProof/>
              <w:sz w:val="20"/>
              <w:szCs w:val="20"/>
              <w:lang w:val="en-US"/>
            </w:rPr>
          </w:rPrChange>
        </w:rPr>
      </w:pPr>
      <w:r w:rsidRPr="0004416C">
        <w:rPr>
          <w:rFonts w:ascii="Courier New" w:hAnsi="Courier New" w:cs="Courier New"/>
          <w:noProof/>
          <w:sz w:val="20"/>
          <w:szCs w:val="20"/>
          <w:lang w:val="en-US"/>
          <w:rPrChange w:id="126" w:author="Henri Korver" w:date="2016-12-09T10:16:00Z">
            <w:rPr>
              <w:rFonts w:ascii="Courier" w:hAnsi="Courier" w:cs="Courier"/>
              <w:noProof/>
              <w:sz w:val="20"/>
              <w:szCs w:val="20"/>
              <w:lang w:val="en-US"/>
            </w:rPr>
          </w:rPrChange>
        </w:rPr>
        <w:tab/>
        <w:t xml:space="preserve">   </w:t>
      </w:r>
      <w:r w:rsidR="00B10A91" w:rsidRPr="0004416C">
        <w:rPr>
          <w:rFonts w:ascii="Courier New" w:hAnsi="Courier New" w:cs="Courier New"/>
          <w:noProof/>
          <w:sz w:val="20"/>
          <w:szCs w:val="20"/>
          <w:lang w:val="en-US"/>
          <w:rPrChange w:id="127" w:author="Henri Korver" w:date="2016-12-09T10:16:00Z">
            <w:rPr>
              <w:rFonts w:ascii="Courier" w:hAnsi="Courier" w:cs="Courier"/>
              <w:noProof/>
              <w:sz w:val="20"/>
              <w:szCs w:val="20"/>
              <w:lang w:val="en-US"/>
            </w:rPr>
          </w:rPrChange>
        </w:rPr>
        <w:t>&lt;xs:element name="jaar" type="xs:gYear"/&gt;</w:t>
      </w:r>
    </w:p>
    <w:p w14:paraId="445FC5A6" w14:textId="17D4E0D4" w:rsidR="00C42B1A" w:rsidRPr="0004416C" w:rsidRDefault="00C42B1A" w:rsidP="003C663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lang w:val="en-US"/>
          <w:rPrChange w:id="128" w:author="Henri Korver" w:date="2016-12-09T10:16:00Z">
            <w:rPr>
              <w:rFonts w:ascii="Courier" w:hAnsi="Courier" w:cs="Courier"/>
              <w:noProof/>
              <w:sz w:val="20"/>
              <w:szCs w:val="20"/>
              <w:lang w:val="en-US"/>
            </w:rPr>
          </w:rPrChange>
        </w:rPr>
      </w:pPr>
      <w:ins w:id="129" w:author="Henri Korver" w:date="2016-12-08T12:22:00Z">
        <w:r w:rsidRPr="0004416C">
          <w:rPr>
            <w:rFonts w:ascii="Courier New" w:hAnsi="Courier New" w:cs="Courier New"/>
            <w:noProof/>
            <w:sz w:val="20"/>
            <w:szCs w:val="20"/>
            <w:lang w:val="en-US"/>
            <w:rPrChange w:id="130" w:author="Henri Korver" w:date="2016-12-09T10:16:00Z">
              <w:rPr>
                <w:rFonts w:ascii="Courier" w:hAnsi="Courier" w:cs="Courier"/>
                <w:noProof/>
                <w:sz w:val="20"/>
                <w:szCs w:val="20"/>
                <w:lang w:val="en-US"/>
              </w:rPr>
            </w:rPrChange>
          </w:rPr>
          <w:tab/>
          <w:t xml:space="preserve">   &lt;</w:t>
        </w:r>
      </w:ins>
      <w:ins w:id="131" w:author="Henri Korver" w:date="2016-12-08T12:24:00Z">
        <w:r w:rsidR="00F178C3" w:rsidRPr="0004416C">
          <w:rPr>
            <w:rFonts w:ascii="Courier New" w:hAnsi="Courier New" w:cs="Courier New"/>
            <w:noProof/>
            <w:sz w:val="20"/>
            <w:szCs w:val="20"/>
            <w:lang w:val="en-US"/>
            <w:rPrChange w:id="132" w:author="Henri Korver" w:date="2016-12-09T10:16:00Z">
              <w:rPr>
                <w:rFonts w:ascii="Courier" w:hAnsi="Courier" w:cs="Courier"/>
                <w:noProof/>
                <w:sz w:val="20"/>
                <w:szCs w:val="20"/>
                <w:lang w:val="en-US"/>
              </w:rPr>
            </w:rPrChange>
          </w:rPr>
          <w:t>xs:</w:t>
        </w:r>
      </w:ins>
      <w:ins w:id="133" w:author="Henri Korver" w:date="2016-12-08T12:22:00Z">
        <w:r w:rsidR="00A9466E" w:rsidRPr="0004416C">
          <w:rPr>
            <w:rFonts w:ascii="Courier New" w:hAnsi="Courier New" w:cs="Courier New"/>
            <w:noProof/>
            <w:sz w:val="20"/>
            <w:szCs w:val="20"/>
            <w:lang w:val="en-US"/>
            <w:rPrChange w:id="134" w:author="Henri Korver" w:date="2016-12-09T10:16:00Z">
              <w:rPr>
                <w:rFonts w:ascii="Courier" w:hAnsi="Courier" w:cs="Courier"/>
                <w:noProof/>
                <w:sz w:val="20"/>
                <w:szCs w:val="20"/>
                <w:lang w:val="en-US"/>
              </w:rPr>
            </w:rPrChange>
          </w:rPr>
          <w:t>element name="leeg" type=</w:t>
        </w:r>
      </w:ins>
      <w:ins w:id="135" w:author="Henri Korver" w:date="2016-12-08T12:51:00Z">
        <w:r w:rsidR="00C141BE" w:rsidRPr="0004416C">
          <w:rPr>
            <w:rFonts w:ascii="Courier New" w:hAnsi="Courier New" w:cs="Courier New"/>
            <w:noProof/>
            <w:sz w:val="20"/>
            <w:szCs w:val="20"/>
            <w:lang w:val="en-US"/>
            <w:rPrChange w:id="136" w:author="Henri Korver" w:date="2016-12-09T10:16:00Z">
              <w:rPr>
                <w:rFonts w:ascii="Courier" w:hAnsi="Courier" w:cs="Courier"/>
                <w:noProof/>
                <w:sz w:val="20"/>
                <w:szCs w:val="20"/>
                <w:lang w:val="en-US"/>
              </w:rPr>
            </w:rPrChange>
          </w:rPr>
          <w:t>"</w:t>
        </w:r>
      </w:ins>
      <w:ins w:id="137" w:author="Henri Korver" w:date="2016-12-08T17:23:00Z">
        <w:r w:rsidR="00C71A30" w:rsidRPr="0004416C">
          <w:rPr>
            <w:rFonts w:ascii="Courier New" w:hAnsi="Courier New" w:cs="Courier New"/>
            <w:noProof/>
            <w:sz w:val="20"/>
            <w:szCs w:val="20"/>
            <w:lang w:val="en-US"/>
            <w:rPrChange w:id="138" w:author="Henri Korver" w:date="2016-12-09T10:16:00Z">
              <w:rPr>
                <w:rFonts w:ascii="Courier" w:hAnsi="Courier" w:cs="Courier"/>
                <w:noProof/>
                <w:sz w:val="20"/>
                <w:szCs w:val="20"/>
                <w:lang w:val="en-US"/>
              </w:rPr>
            </w:rPrChange>
          </w:rPr>
          <w:t>xs:string</w:t>
        </w:r>
      </w:ins>
      <w:ins w:id="139" w:author="Henri Korver" w:date="2016-12-08T12:51:00Z">
        <w:r w:rsidR="00C141BE" w:rsidRPr="0004416C">
          <w:rPr>
            <w:rFonts w:ascii="Courier New" w:hAnsi="Courier New" w:cs="Courier New"/>
            <w:noProof/>
            <w:sz w:val="20"/>
            <w:szCs w:val="20"/>
            <w:lang w:val="en-US"/>
            <w:rPrChange w:id="140" w:author="Henri Korver" w:date="2016-12-09T10:16:00Z">
              <w:rPr>
                <w:rFonts w:ascii="Courier" w:hAnsi="Courier" w:cs="Courier"/>
                <w:noProof/>
                <w:sz w:val="20"/>
                <w:szCs w:val="20"/>
                <w:lang w:val="en-US"/>
              </w:rPr>
            </w:rPrChange>
          </w:rPr>
          <w:t>"</w:t>
        </w:r>
      </w:ins>
      <w:ins w:id="141" w:author="Henri Korver" w:date="2016-12-08T12:22:00Z">
        <w:r w:rsidRPr="0004416C">
          <w:rPr>
            <w:rFonts w:ascii="Courier New" w:hAnsi="Courier New" w:cs="Courier New"/>
            <w:noProof/>
            <w:sz w:val="20"/>
            <w:szCs w:val="20"/>
            <w:lang w:val="en-US"/>
            <w:rPrChange w:id="142" w:author="Henri Korver" w:date="2016-12-09T10:16:00Z">
              <w:rPr>
                <w:rFonts w:ascii="Courier" w:hAnsi="Courier" w:cs="Courier"/>
                <w:noProof/>
                <w:sz w:val="20"/>
                <w:szCs w:val="20"/>
                <w:lang w:val="en-US"/>
              </w:rPr>
            </w:rPrChange>
          </w:rPr>
          <w:t>/&gt;</w:t>
        </w:r>
      </w:ins>
    </w:p>
    <w:p w14:paraId="24DD0BEA" w14:textId="3E1B4835" w:rsidR="00B10A91" w:rsidRPr="0004416C" w:rsidRDefault="009B1E9A" w:rsidP="003C663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lang w:val="en-US"/>
          <w:rPrChange w:id="143" w:author="Henri Korver" w:date="2016-12-09T10:16:00Z">
            <w:rPr>
              <w:rFonts w:ascii="Courier" w:hAnsi="Courier" w:cs="Courier"/>
              <w:noProof/>
              <w:sz w:val="20"/>
              <w:szCs w:val="20"/>
              <w:lang w:val="en-US"/>
            </w:rPr>
          </w:rPrChange>
        </w:rPr>
      </w:pPr>
      <w:r w:rsidRPr="0004416C">
        <w:rPr>
          <w:rFonts w:ascii="Courier New" w:hAnsi="Courier New" w:cs="Courier New"/>
          <w:noProof/>
          <w:sz w:val="20"/>
          <w:szCs w:val="20"/>
          <w:lang w:val="en-US"/>
          <w:rPrChange w:id="144" w:author="Henri Korver" w:date="2016-12-09T10:16:00Z">
            <w:rPr>
              <w:rFonts w:ascii="Courier" w:hAnsi="Courier" w:cs="Courier"/>
              <w:noProof/>
              <w:sz w:val="20"/>
              <w:szCs w:val="20"/>
              <w:lang w:val="en-US"/>
            </w:rPr>
          </w:rPrChange>
        </w:rPr>
        <w:t xml:space="preserve">       </w:t>
      </w:r>
      <w:r w:rsidR="00B10A91" w:rsidRPr="0004416C">
        <w:rPr>
          <w:rFonts w:ascii="Courier New" w:hAnsi="Courier New" w:cs="Courier New"/>
          <w:noProof/>
          <w:sz w:val="20"/>
          <w:szCs w:val="20"/>
          <w:lang w:val="en-US"/>
          <w:rPrChange w:id="145" w:author="Henri Korver" w:date="2016-12-09T10:16:00Z">
            <w:rPr>
              <w:rFonts w:ascii="Courier" w:hAnsi="Courier" w:cs="Courier"/>
              <w:noProof/>
              <w:sz w:val="20"/>
              <w:szCs w:val="20"/>
              <w:lang w:val="en-US"/>
            </w:rPr>
          </w:rPrChange>
        </w:rPr>
        <w:t>&lt;/xs:choice&gt;</w:t>
      </w:r>
    </w:p>
    <w:p w14:paraId="7D4F0BAB" w14:textId="65F4EDCC" w:rsidR="004A2246" w:rsidRPr="0004416C" w:rsidRDefault="00C764E3" w:rsidP="003C663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46" w:author="Henri Korver" w:date="2016-12-08T17:49:00Z"/>
          <w:rFonts w:ascii="Courier New" w:hAnsi="Courier New" w:cs="Courier New"/>
          <w:noProof/>
          <w:sz w:val="20"/>
          <w:szCs w:val="20"/>
          <w:lang w:val="en-US"/>
          <w:rPrChange w:id="147" w:author="Henri Korver" w:date="2016-12-09T10:16:00Z">
            <w:rPr>
              <w:ins w:id="148" w:author="Henri Korver" w:date="2016-12-08T17:49:00Z"/>
              <w:rFonts w:ascii="Courier" w:hAnsi="Courier" w:cs="Courier"/>
              <w:noProof/>
              <w:sz w:val="20"/>
              <w:szCs w:val="20"/>
              <w:lang w:val="en-US"/>
            </w:rPr>
          </w:rPrChange>
        </w:rPr>
      </w:pPr>
      <w:r w:rsidRPr="0004416C">
        <w:rPr>
          <w:rFonts w:ascii="Courier New" w:hAnsi="Courier New" w:cs="Courier New"/>
          <w:noProof/>
          <w:sz w:val="20"/>
          <w:szCs w:val="20"/>
          <w:lang w:val="en-US"/>
          <w:rPrChange w:id="149" w:author="Henri Korver" w:date="2016-12-09T10:16:00Z">
            <w:rPr>
              <w:rFonts w:ascii="Courier" w:hAnsi="Courier" w:cs="Courier"/>
              <w:noProof/>
              <w:sz w:val="20"/>
              <w:szCs w:val="20"/>
              <w:lang w:val="en-US"/>
            </w:rPr>
          </w:rPrChange>
        </w:rPr>
        <w:t xml:space="preserve">  </w:t>
      </w:r>
      <w:r w:rsidR="00B10A91" w:rsidRPr="0004416C">
        <w:rPr>
          <w:rFonts w:ascii="Courier New" w:hAnsi="Courier New" w:cs="Courier New"/>
          <w:noProof/>
          <w:sz w:val="20"/>
          <w:szCs w:val="20"/>
          <w:lang w:val="en-US"/>
          <w:rPrChange w:id="150" w:author="Henri Korver" w:date="2016-12-09T10:16:00Z">
            <w:rPr>
              <w:rFonts w:ascii="Courier" w:hAnsi="Courier" w:cs="Courier"/>
              <w:noProof/>
              <w:sz w:val="20"/>
              <w:szCs w:val="20"/>
              <w:lang w:val="en-US"/>
            </w:rPr>
          </w:rPrChange>
        </w:rPr>
        <w:t>&lt;/xs:complexType&gt;</w:t>
      </w:r>
    </w:p>
    <w:p w14:paraId="5C7FA7CA" w14:textId="0B10F147" w:rsidR="004A2246" w:rsidRPr="0004416C" w:rsidDel="00FA1517" w:rsidRDefault="004A2246" w:rsidP="003C663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del w:id="151" w:author="Henri Korver" w:date="2016-12-08T18:02:00Z"/>
          <w:rFonts w:ascii="Courier New" w:hAnsi="Courier New" w:cs="Courier New"/>
          <w:noProof/>
          <w:sz w:val="20"/>
          <w:szCs w:val="20"/>
          <w:lang w:val="en-US"/>
          <w:rPrChange w:id="152" w:author="Henri Korver" w:date="2016-12-09T10:16:00Z">
            <w:rPr>
              <w:del w:id="153" w:author="Henri Korver" w:date="2016-12-08T18:02:00Z"/>
              <w:rFonts w:ascii="Courier" w:hAnsi="Courier" w:cs="Courier"/>
              <w:noProof/>
              <w:sz w:val="20"/>
              <w:szCs w:val="20"/>
              <w:lang w:val="en-US"/>
            </w:rPr>
          </w:rPrChange>
        </w:rPr>
      </w:pPr>
      <w:ins w:id="154" w:author="Henri Korver" w:date="2016-12-08T17:49:00Z">
        <w:r w:rsidRPr="0004416C">
          <w:rPr>
            <w:rFonts w:ascii="Courier New" w:hAnsi="Courier New" w:cs="Courier New"/>
            <w:noProof/>
            <w:sz w:val="20"/>
            <w:szCs w:val="20"/>
            <w:lang w:val="en-US"/>
            <w:rPrChange w:id="155" w:author="Henri Korver" w:date="2016-12-09T10:16:00Z">
              <w:rPr>
                <w:rFonts w:ascii="Courier" w:hAnsi="Courier" w:cs="Courier"/>
                <w:noProof/>
                <w:sz w:val="20"/>
                <w:szCs w:val="20"/>
                <w:lang w:val="en-US"/>
              </w:rPr>
            </w:rPrChange>
          </w:rPr>
          <w:t xml:space="preserve">  …</w:t>
        </w:r>
      </w:ins>
    </w:p>
    <w:p w14:paraId="59F10F6A" w14:textId="77777777" w:rsidR="00C764E3" w:rsidRPr="0004416C" w:rsidRDefault="00C764E3" w:rsidP="003C663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lang w:val="en-US"/>
          <w:rPrChange w:id="156" w:author="Henri Korver" w:date="2016-12-09T10:16:00Z">
            <w:rPr>
              <w:rFonts w:ascii="Courier" w:hAnsi="Courier" w:cs="Courier"/>
              <w:noProof/>
              <w:sz w:val="20"/>
              <w:szCs w:val="20"/>
              <w:lang w:val="en-US"/>
            </w:rPr>
          </w:rPrChange>
        </w:rPr>
      </w:pPr>
    </w:p>
    <w:p w14:paraId="4FF3D65D" w14:textId="0C67BA7F" w:rsidR="00B10A91" w:rsidRPr="0004416C" w:rsidDel="00C02925" w:rsidRDefault="00B10A91" w:rsidP="003C663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del w:id="157" w:author="Henri Korver" w:date="2016-12-08T20:56:00Z"/>
          <w:rFonts w:ascii="Courier New" w:hAnsi="Courier New" w:cs="Courier New"/>
          <w:noProof/>
          <w:sz w:val="20"/>
          <w:szCs w:val="20"/>
          <w:rPrChange w:id="158" w:author="Henri Korver" w:date="2016-12-09T10:16:00Z">
            <w:rPr>
              <w:del w:id="159" w:author="Henri Korver" w:date="2016-12-08T20:56:00Z"/>
              <w:rFonts w:ascii="Courier" w:hAnsi="Courier" w:cs="Courier"/>
              <w:noProof/>
              <w:sz w:val="20"/>
              <w:szCs w:val="20"/>
            </w:rPr>
          </w:rPrChange>
        </w:rPr>
      </w:pPr>
      <w:r w:rsidRPr="0004416C">
        <w:rPr>
          <w:rFonts w:ascii="Courier New" w:hAnsi="Courier New" w:cs="Courier New"/>
          <w:noProof/>
          <w:sz w:val="20"/>
          <w:szCs w:val="20"/>
          <w:rPrChange w:id="160" w:author="Henri Korver" w:date="2016-12-09T10:16:00Z">
            <w:rPr>
              <w:rFonts w:ascii="Courier" w:hAnsi="Courier" w:cs="Courier"/>
              <w:noProof/>
              <w:sz w:val="20"/>
              <w:szCs w:val="20"/>
            </w:rPr>
          </w:rPrChange>
        </w:rPr>
        <w:t>&lt;/xs:schema&gt;</w:t>
      </w:r>
    </w:p>
    <w:p w14:paraId="4EDE0930" w14:textId="073FD781" w:rsidR="00F917A3" w:rsidRPr="0004416C" w:rsidRDefault="00F917A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rPrChange w:id="161" w:author="Henri Korver" w:date="2016-12-09T10:16:00Z">
            <w:rPr>
              <w:b/>
              <w:bCs/>
            </w:rPr>
          </w:rPrChange>
        </w:rPr>
        <w:pPrChange w:id="162" w:author="Henri Korver" w:date="2016-12-08T20:56:00Z">
          <w:pPr/>
        </w:pPrChange>
      </w:pPr>
    </w:p>
    <w:p w14:paraId="25F44B88" w14:textId="77777777" w:rsidR="00464824" w:rsidRDefault="00464824" w:rsidP="00FC2AE8"/>
    <w:p w14:paraId="402BA451" w14:textId="7971EC31" w:rsidR="00BB082C" w:rsidRDefault="00464824" w:rsidP="00FC2AE8">
      <w:r>
        <w:rPr>
          <w:b/>
        </w:rPr>
        <w:t>Toelichting</w:t>
      </w:r>
      <w:r>
        <w:t xml:space="preserve">: </w:t>
      </w:r>
      <w:r w:rsidR="00FC2AE8">
        <w:t>Het</w:t>
      </w:r>
      <w:r w:rsidR="00C764E3">
        <w:t xml:space="preserve"> complex</w:t>
      </w:r>
      <w:r w:rsidR="00BB082C">
        <w:t xml:space="preserve"> t</w:t>
      </w:r>
      <w:r w:rsidR="00C764E3">
        <w:t>ype “</w:t>
      </w:r>
      <w:proofErr w:type="spellStart"/>
      <w:r w:rsidR="00C764E3" w:rsidRPr="00E7219F">
        <w:t>Datum</w:t>
      </w:r>
      <w:r w:rsidR="00C764E3">
        <w:t>Mogelijk</w:t>
      </w:r>
      <w:r w:rsidR="00C764E3" w:rsidRPr="00E7219F">
        <w:t>On</w:t>
      </w:r>
      <w:r w:rsidR="00C764E3">
        <w:t>volledig</w:t>
      </w:r>
      <w:proofErr w:type="spellEnd"/>
      <w:r w:rsidR="00C764E3">
        <w:t xml:space="preserve">” </w:t>
      </w:r>
      <w:r w:rsidR="00FC2AE8">
        <w:t xml:space="preserve">behoort tot </w:t>
      </w:r>
      <w:r w:rsidR="00C764E3">
        <w:t xml:space="preserve">de namespace </w:t>
      </w:r>
      <w:r w:rsidR="00C764E3" w:rsidRPr="00C764E3">
        <w:t>"http://www.noraonline.nl/GAB/</w:t>
      </w:r>
      <w:ins w:id="163" w:author="Henri Korver" w:date="2016-12-08T17:50:00Z">
        <w:r w:rsidR="00B6452E">
          <w:t>gab0100</w:t>
        </w:r>
      </w:ins>
      <w:del w:id="164" w:author="Henri Korver" w:date="2016-12-08T17:50:00Z">
        <w:r w:rsidR="00C764E3" w:rsidRPr="00C764E3" w:rsidDel="00B6452E">
          <w:delText>mogelijk_onvolledige_datum_1</w:delText>
        </w:r>
      </w:del>
      <w:del w:id="165" w:author="Henri Korver" w:date="2016-12-08T12:19:00Z">
        <w:r w:rsidR="00C764E3" w:rsidRPr="00C764E3" w:rsidDel="00C42B1A">
          <w:delText>.</w:delText>
        </w:r>
      </w:del>
      <w:del w:id="166" w:author="Henri Korver" w:date="2016-12-08T17:50:00Z">
        <w:r w:rsidR="00C764E3" w:rsidRPr="00C764E3" w:rsidDel="00B6452E">
          <w:delText>0</w:delText>
        </w:r>
      </w:del>
      <w:r w:rsidR="00C764E3" w:rsidRPr="00C764E3">
        <w:t>"</w:t>
      </w:r>
      <w:r w:rsidR="00C764E3">
        <w:t xml:space="preserve"> aangeduid met de prefix </w:t>
      </w:r>
      <w:r w:rsidR="000B2990">
        <w:t>“</w:t>
      </w:r>
      <w:proofErr w:type="spellStart"/>
      <w:del w:id="167" w:author="Henri Korver" w:date="2016-12-08T17:52:00Z">
        <w:r w:rsidR="00FC2AE8" w:rsidDel="00B6452E">
          <w:delText>GAB</w:delText>
        </w:r>
      </w:del>
      <w:ins w:id="168" w:author="Henri Korver" w:date="2016-12-08T17:52:00Z">
        <w:r w:rsidR="00B6452E">
          <w:t>gab</w:t>
        </w:r>
      </w:ins>
      <w:proofErr w:type="spellEnd"/>
      <w:r w:rsidR="000B2990">
        <w:t>”</w:t>
      </w:r>
      <w:r w:rsidR="00C764E3">
        <w:t>.</w:t>
      </w:r>
      <w:r w:rsidR="00FC2AE8">
        <w:t xml:space="preserve">  </w:t>
      </w:r>
      <w:r w:rsidR="00BB082C">
        <w:t xml:space="preserve">In dit complex type </w:t>
      </w:r>
      <w:r w:rsidR="00FC2AE8">
        <w:t xml:space="preserve"> kan een keuze </w:t>
      </w:r>
      <w:r w:rsidR="00BB082C">
        <w:t xml:space="preserve">(minimaal 0 en maximaal 1) </w:t>
      </w:r>
      <w:r w:rsidR="00FC2AE8">
        <w:t xml:space="preserve">gemaakt worden uit </w:t>
      </w:r>
      <w:ins w:id="169" w:author="Henri Korver" w:date="2016-12-08T12:55:00Z">
        <w:r w:rsidR="009E20AB">
          <w:t xml:space="preserve"> </w:t>
        </w:r>
      </w:ins>
      <w:ins w:id="170" w:author="Henri Korver" w:date="2016-12-08T17:30:00Z">
        <w:r w:rsidR="009A6CE3">
          <w:t>vier</w:t>
        </w:r>
      </w:ins>
      <w:ins w:id="171" w:author="Henri Korver" w:date="2016-12-08T12:55:00Z">
        <w:r w:rsidR="009E20AB">
          <w:t xml:space="preserve"> </w:t>
        </w:r>
      </w:ins>
      <w:del w:id="172" w:author="Henri Korver" w:date="2016-12-08T12:54:00Z">
        <w:r w:rsidR="00FC2AE8" w:rsidDel="009E20AB">
          <w:delText xml:space="preserve">de </w:delText>
        </w:r>
      </w:del>
      <w:r w:rsidR="00FC2AE8">
        <w:t>XML-Schema ‘</w:t>
      </w:r>
      <w:proofErr w:type="spellStart"/>
      <w:r w:rsidR="00FC2AE8">
        <w:t>primitive</w:t>
      </w:r>
      <w:proofErr w:type="spellEnd"/>
      <w:r w:rsidR="00FC2AE8">
        <w:t xml:space="preserve"> datatypes’:</w:t>
      </w:r>
    </w:p>
    <w:p w14:paraId="75F608E1" w14:textId="77777777" w:rsidR="00464824" w:rsidRDefault="00464824" w:rsidP="00FC2AE8"/>
    <w:p w14:paraId="18E50567" w14:textId="3EE05E58" w:rsidR="00FC2AE8" w:rsidRDefault="00FC2AE8" w:rsidP="00FC2AE8">
      <w:pPr>
        <w:pStyle w:val="Lijstalinea"/>
        <w:numPr>
          <w:ilvl w:val="0"/>
          <w:numId w:val="3"/>
        </w:numPr>
      </w:pPr>
      <w:proofErr w:type="spellStart"/>
      <w:r>
        <w:t>xs:date</w:t>
      </w:r>
      <w:proofErr w:type="spellEnd"/>
      <w:r w:rsidR="00BB082C">
        <w:t xml:space="preserve"> </w:t>
      </w:r>
      <w:r w:rsidR="00BB082C">
        <w:tab/>
      </w:r>
      <w:r w:rsidR="00BB082C">
        <w:tab/>
        <w:t>(datum)</w:t>
      </w:r>
    </w:p>
    <w:p w14:paraId="250CF2EC" w14:textId="02674106" w:rsidR="00FC2AE8" w:rsidRDefault="00FC2AE8" w:rsidP="00FC2AE8">
      <w:pPr>
        <w:pStyle w:val="Lijstalinea"/>
        <w:numPr>
          <w:ilvl w:val="0"/>
          <w:numId w:val="3"/>
        </w:numPr>
      </w:pPr>
      <w:proofErr w:type="spellStart"/>
      <w:r>
        <w:t>xs:gYearMonth</w:t>
      </w:r>
      <w:proofErr w:type="spellEnd"/>
      <w:r w:rsidR="00BB082C">
        <w:tab/>
        <w:t>(</w:t>
      </w:r>
      <w:proofErr w:type="spellStart"/>
      <w:r w:rsidR="00BB082C">
        <w:t>jaarMaand</w:t>
      </w:r>
      <w:proofErr w:type="spellEnd"/>
      <w:r w:rsidR="00BB082C">
        <w:t>)</w:t>
      </w:r>
    </w:p>
    <w:p w14:paraId="71DEB412" w14:textId="3DAFC6C8" w:rsidR="00FC2AE8" w:rsidRDefault="00FC2AE8">
      <w:pPr>
        <w:pStyle w:val="Lijstalinea"/>
        <w:numPr>
          <w:ilvl w:val="0"/>
          <w:numId w:val="3"/>
        </w:numPr>
        <w:rPr>
          <w:ins w:id="173" w:author="Henri Korver" w:date="2016-12-08T12:55:00Z"/>
        </w:rPr>
      </w:pPr>
      <w:proofErr w:type="spellStart"/>
      <w:r>
        <w:t>xs:gYear</w:t>
      </w:r>
      <w:proofErr w:type="spellEnd"/>
      <w:r w:rsidR="00BB082C">
        <w:tab/>
      </w:r>
      <w:r w:rsidR="00BB082C">
        <w:tab/>
        <w:t>(jaar)</w:t>
      </w:r>
    </w:p>
    <w:p w14:paraId="14E7B4CD" w14:textId="64E1C96E" w:rsidR="009E20AB" w:rsidRDefault="00C71A30">
      <w:pPr>
        <w:pStyle w:val="Lijstalinea"/>
        <w:numPr>
          <w:ilvl w:val="0"/>
          <w:numId w:val="3"/>
        </w:numPr>
      </w:pPr>
      <w:proofErr w:type="spellStart"/>
      <w:ins w:id="174" w:author="Henri Korver" w:date="2016-12-08T17:28:00Z">
        <w:r>
          <w:t>xs:</w:t>
        </w:r>
      </w:ins>
      <w:ins w:id="175" w:author="Henri Korver" w:date="2016-12-08T17:30:00Z">
        <w:r w:rsidR="009A6CE3">
          <w:t>string</w:t>
        </w:r>
      </w:ins>
      <w:proofErr w:type="spellEnd"/>
      <w:ins w:id="176" w:author="Henri Korver" w:date="2016-12-08T12:56:00Z">
        <w:r w:rsidR="009E20AB">
          <w:tab/>
        </w:r>
        <w:r w:rsidR="009E20AB">
          <w:tab/>
          <w:t>(leeg)</w:t>
        </w:r>
      </w:ins>
    </w:p>
    <w:p w14:paraId="08E3B60E" w14:textId="50B8F6EB" w:rsidR="00C764E3" w:rsidRDefault="00C764E3"/>
    <w:p w14:paraId="230F01DE" w14:textId="64651ADD" w:rsidR="00B6452E" w:rsidRDefault="0076297E" w:rsidP="003C6633">
      <w:pPr>
        <w:rPr>
          <w:ins w:id="177" w:author="Henri Korver" w:date="2016-12-08T17:59:00Z"/>
        </w:rPr>
      </w:pPr>
      <w:r>
        <w:t xml:space="preserve">Hiermee kan </w:t>
      </w:r>
      <w:r w:rsidRPr="00E7219F">
        <w:t>een periode in de Gregoriaanse kalender</w:t>
      </w:r>
      <w:r>
        <w:t xml:space="preserve"> gekozen worden</w:t>
      </w:r>
      <w:r w:rsidRPr="00E7219F">
        <w:t>, al naar gelang de beschikbare datumelementen, uit de onderliggen</w:t>
      </w:r>
      <w:r>
        <w:t xml:space="preserve">de </w:t>
      </w:r>
      <w:proofErr w:type="spellStart"/>
      <w:r>
        <w:t>subformaten</w:t>
      </w:r>
      <w:proofErr w:type="spellEnd"/>
      <w:r>
        <w:t xml:space="preserve"> datum, </w:t>
      </w:r>
      <w:proofErr w:type="spellStart"/>
      <w:r>
        <w:t>jaarMaand</w:t>
      </w:r>
      <w:proofErr w:type="spellEnd"/>
      <w:r>
        <w:t xml:space="preserve"> of</w:t>
      </w:r>
      <w:r w:rsidRPr="00E7219F">
        <w:t xml:space="preserve"> jaar.</w:t>
      </w:r>
      <w:r>
        <w:t xml:space="preserve"> Dus ook</w:t>
      </w:r>
      <w:r w:rsidRPr="00E7219F">
        <w:t xml:space="preserve"> beperkt nauwkeurige perioden </w:t>
      </w:r>
      <w:r>
        <w:t xml:space="preserve">zijn </w:t>
      </w:r>
      <w:r w:rsidRPr="00E7219F">
        <w:t xml:space="preserve">toegestaan, </w:t>
      </w:r>
      <w:r>
        <w:t>oftewel</w:t>
      </w:r>
      <w:r w:rsidRPr="00E7219F">
        <w:t xml:space="preserve"> naast een volledige </w:t>
      </w:r>
      <w:r>
        <w:t>datum (bijv. 2014-08-27</w:t>
      </w:r>
      <w:r w:rsidRPr="00E7219F">
        <w:t>), ook</w:t>
      </w:r>
      <w:r>
        <w:t xml:space="preserve"> alleen</w:t>
      </w:r>
      <w:r w:rsidRPr="00E7219F">
        <w:t xml:space="preserve"> jaar</w:t>
      </w:r>
      <w:r>
        <w:t xml:space="preserve"> en maand (2014-08</w:t>
      </w:r>
      <w:r w:rsidRPr="00E7219F">
        <w:t xml:space="preserve">) of </w:t>
      </w:r>
      <w:r>
        <w:t xml:space="preserve">alleen </w:t>
      </w:r>
      <w:r w:rsidRPr="00E7219F">
        <w:t>ja</w:t>
      </w:r>
      <w:r>
        <w:t>ar (2014</w:t>
      </w:r>
      <w:r w:rsidRPr="00E7219F">
        <w:t>)</w:t>
      </w:r>
      <w:ins w:id="178" w:author="Henri Korver" w:date="2016-12-08T17:31:00Z">
        <w:r w:rsidR="009A6CE3">
          <w:t xml:space="preserve"> en zelfs jaar onbekend</w:t>
        </w:r>
      </w:ins>
      <w:ins w:id="179" w:author="Henri Korver" w:date="2016-12-08T17:45:00Z">
        <w:r w:rsidR="004A2246">
          <w:t xml:space="preserve"> door het element “leeg” te gebruiken</w:t>
        </w:r>
      </w:ins>
      <w:ins w:id="180" w:author="Henri Korver" w:date="2016-12-08T17:46:00Z">
        <w:r w:rsidR="004A2246">
          <w:t xml:space="preserve"> met </w:t>
        </w:r>
      </w:ins>
      <w:ins w:id="181" w:author="Henri Korver" w:date="2016-12-08T18:06:00Z">
        <w:r w:rsidR="00FA1517">
          <w:t>de</w:t>
        </w:r>
      </w:ins>
      <w:ins w:id="182" w:author="Henri Korver" w:date="2016-12-08T17:46:00Z">
        <w:r w:rsidR="004A2246">
          <w:t xml:space="preserve"> </w:t>
        </w:r>
      </w:ins>
      <w:ins w:id="183" w:author="Henri Korver" w:date="2016-12-08T18:05:00Z">
        <w:r w:rsidR="00FA1517">
          <w:t>GAB-</w:t>
        </w:r>
      </w:ins>
      <w:ins w:id="184" w:author="Henri Korver" w:date="2016-12-08T17:46:00Z">
        <w:r w:rsidR="004A2246">
          <w:t>waarde “</w:t>
        </w:r>
        <w:proofErr w:type="spellStart"/>
        <w:r w:rsidR="004A2246">
          <w:t>waardeBestaat</w:t>
        </w:r>
        <w:proofErr w:type="spellEnd"/>
        <w:r w:rsidR="004A2246">
          <w:t xml:space="preserve">” </w:t>
        </w:r>
      </w:ins>
      <w:ins w:id="185" w:author="Henri Korver" w:date="2016-12-08T17:51:00Z">
        <w:r w:rsidR="00B6452E">
          <w:t xml:space="preserve">(zie </w:t>
        </w:r>
      </w:ins>
      <w:ins w:id="186" w:author="Henri Korver" w:date="2016-12-08T17:47:00Z">
        <w:r w:rsidR="004A2246" w:rsidRPr="004A2246">
          <w:t>GAB</w:t>
        </w:r>
      </w:ins>
      <w:ins w:id="187" w:author="Henri Korver" w:date="2016-12-08T17:48:00Z">
        <w:r w:rsidR="00E6154F">
          <w:t>-afspraak</w:t>
        </w:r>
      </w:ins>
      <w:ins w:id="188" w:author="Henri Korver" w:date="2016-12-08T20:41:00Z">
        <w:r w:rsidR="00E6154F">
          <w:t xml:space="preserve"> </w:t>
        </w:r>
      </w:ins>
      <w:ins w:id="189" w:author="Henri Korver" w:date="2016-12-08T17:48:00Z">
        <w:r w:rsidR="004A2246">
          <w:fldChar w:fldCharType="begin"/>
        </w:r>
        <w:r w:rsidR="004A2246">
          <w:instrText xml:space="preserve"> HYPERLINK "http://www.noraonline.nl/images/noraonline/3/35/GAB_omgaan_met_geen_waarde_1.0.pdf" </w:instrText>
        </w:r>
        <w:r w:rsidR="004A2246">
          <w:fldChar w:fldCharType="separate"/>
        </w:r>
        <w:r w:rsidR="004A2246" w:rsidRPr="004A2246">
          <w:rPr>
            <w:rStyle w:val="Hyperlink"/>
          </w:rPr>
          <w:t>Omgaan met geen waarde 1.0</w:t>
        </w:r>
        <w:r w:rsidR="004A2246">
          <w:fldChar w:fldCharType="end"/>
        </w:r>
      </w:ins>
      <w:ins w:id="190" w:author="Henri Korver" w:date="2016-12-08T17:51:00Z">
        <w:r w:rsidR="00B6452E">
          <w:t>).</w:t>
        </w:r>
      </w:ins>
      <w:ins w:id="191" w:author="Henri Korver" w:date="2016-12-08T17:48:00Z">
        <w:r w:rsidR="004A2246">
          <w:t xml:space="preserve"> </w:t>
        </w:r>
      </w:ins>
    </w:p>
    <w:p w14:paraId="2A7217C2" w14:textId="77777777" w:rsidR="00B6452E" w:rsidRDefault="00B6452E" w:rsidP="003C6633">
      <w:pPr>
        <w:rPr>
          <w:ins w:id="192" w:author="Henri Korver" w:date="2016-12-08T17:59:00Z"/>
        </w:rPr>
      </w:pPr>
    </w:p>
    <w:p w14:paraId="7606466A" w14:textId="77777777" w:rsidR="00B6452E" w:rsidRDefault="00B6452E" w:rsidP="00B6452E">
      <w:pPr>
        <w:rPr>
          <w:moveTo w:id="193" w:author="Henri Korver" w:date="2016-12-08T17:59:00Z"/>
        </w:rPr>
      </w:pPr>
      <w:moveToRangeStart w:id="194" w:author="Henri Korver" w:date="2016-12-08T17:59:00Z" w:name="move468983292"/>
      <w:moveTo w:id="195" w:author="Henri Korver" w:date="2016-12-08T17:59:00Z">
        <w:r>
          <w:t>Bovengenoemde primitieve datatypes behoren tot de standaard namespace van XML Schema (“</w:t>
        </w:r>
        <w:r w:rsidRPr="00BB082C">
          <w:t>http</w:t>
        </w:r>
        <w:r>
          <w:t>://www.w3.org/2001/</w:t>
        </w:r>
        <w:proofErr w:type="spellStart"/>
        <w:r>
          <w:t>XMLSchema</w:t>
        </w:r>
        <w:proofErr w:type="spellEnd"/>
        <w:r>
          <w:t>”) aangeduid met de prefix “</w:t>
        </w:r>
        <w:proofErr w:type="spellStart"/>
        <w:r>
          <w:t>xs</w:t>
        </w:r>
        <w:proofErr w:type="spellEnd"/>
        <w:r>
          <w:t xml:space="preserve">”. De definities van deze datatypen zijn gebaseerd op </w:t>
        </w:r>
        <w:r w:rsidRPr="00E7219F">
          <w:t>ISO8601</w:t>
        </w:r>
        <w:r>
          <w:t xml:space="preserve"> en te vinden op de website van de W3C.</w:t>
        </w:r>
        <w:r>
          <w:rPr>
            <w:rStyle w:val="Voetnootmarkering"/>
          </w:rPr>
          <w:footnoteReference w:id="5"/>
        </w:r>
      </w:moveTo>
    </w:p>
    <w:moveToRangeEnd w:id="194"/>
    <w:p w14:paraId="22C8AF1F" w14:textId="11C76B75" w:rsidR="0076297E" w:rsidRPr="008B21E7" w:rsidDel="00FA1517" w:rsidRDefault="0076297E" w:rsidP="003C6633">
      <w:pPr>
        <w:rPr>
          <w:del w:id="198" w:author="Henri Korver" w:date="2016-12-08T18:04:00Z"/>
        </w:rPr>
      </w:pPr>
      <w:del w:id="199" w:author="Henri Korver" w:date="2016-12-08T17:31:00Z">
        <w:r w:rsidRPr="00E7219F" w:rsidDel="009A6CE3">
          <w:delText>.</w:delText>
        </w:r>
      </w:del>
    </w:p>
    <w:p w14:paraId="129FDD3A" w14:textId="26764884" w:rsidR="0076297E" w:rsidRDefault="0076297E" w:rsidP="003C6633">
      <w:pPr>
        <w:rPr>
          <w:ins w:id="200" w:author="Henri Korver" w:date="2016-12-08T17:34:00Z"/>
        </w:rPr>
      </w:pPr>
    </w:p>
    <w:p w14:paraId="4EFB04BB" w14:textId="165B6D6E" w:rsidR="00FA1517" w:rsidRDefault="00B6452E" w:rsidP="003C6633">
      <w:pPr>
        <w:rPr>
          <w:ins w:id="201" w:author="Henri Korver" w:date="2016-12-08T18:04:00Z"/>
        </w:rPr>
      </w:pPr>
      <w:ins w:id="202" w:author="Henri Korver" w:date="2016-12-08T17:52:00Z">
        <w:r>
          <w:t>Het element “leeg</w:t>
        </w:r>
      </w:ins>
      <w:ins w:id="203" w:author="Henri Korver" w:date="2016-12-08T17:53:00Z">
        <w:r>
          <w:t>” heeft als type “</w:t>
        </w:r>
        <w:proofErr w:type="spellStart"/>
        <w:r>
          <w:t>xs:string</w:t>
        </w:r>
        <w:proofErr w:type="spellEnd"/>
        <w:r>
          <w:t>” en niet “</w:t>
        </w:r>
        <w:proofErr w:type="spellStart"/>
        <w:r>
          <w:t>gab:</w:t>
        </w:r>
      </w:ins>
      <w:ins w:id="204" w:author="Henri Korver" w:date="2016-12-09T10:16:00Z">
        <w:r w:rsidR="0002166B">
          <w:t>NulReden</w:t>
        </w:r>
      </w:ins>
      <w:proofErr w:type="spellEnd"/>
      <w:ins w:id="205" w:author="Henri Korver" w:date="2016-12-08T17:53:00Z">
        <w:r>
          <w:t>”</w:t>
        </w:r>
      </w:ins>
      <w:ins w:id="206" w:author="Henri Korver" w:date="2016-12-08T17:58:00Z">
        <w:r>
          <w:t xml:space="preserve"> (zie onderstaande definitie)</w:t>
        </w:r>
      </w:ins>
      <w:ins w:id="207" w:author="Henri Korver" w:date="2016-12-08T17:54:00Z">
        <w:r>
          <w:t xml:space="preserve"> omdat de</w:t>
        </w:r>
      </w:ins>
      <w:ins w:id="208" w:author="Henri Korver" w:date="2016-12-08T17:55:00Z">
        <w:r>
          <w:t>ze</w:t>
        </w:r>
      </w:ins>
      <w:ins w:id="209" w:author="Henri Korver" w:date="2016-12-08T17:54:00Z">
        <w:r>
          <w:t xml:space="preserve"> enum</w:t>
        </w:r>
      </w:ins>
      <w:ins w:id="210" w:author="Henri Korver" w:date="2016-12-08T17:55:00Z">
        <w:r>
          <w:t>e</w:t>
        </w:r>
      </w:ins>
      <w:ins w:id="211" w:author="Henri Korver" w:date="2016-12-08T17:54:00Z">
        <w:r>
          <w:t>ratie</w:t>
        </w:r>
      </w:ins>
      <w:ins w:id="212" w:author="Henri Korver" w:date="2016-12-08T17:55:00Z">
        <w:r>
          <w:t xml:space="preserve"> mogelijk uitgebreid kan zijn in een andere namespace. </w:t>
        </w:r>
      </w:ins>
    </w:p>
    <w:p w14:paraId="5260FE08" w14:textId="77777777" w:rsidR="00FA1517" w:rsidRDefault="00FA1517">
      <w:pPr>
        <w:rPr>
          <w:ins w:id="213" w:author="Henri Korver" w:date="2016-12-08T18:04:00Z"/>
        </w:rPr>
      </w:pPr>
      <w:ins w:id="214" w:author="Henri Korver" w:date="2016-12-08T18:04:00Z">
        <w:r>
          <w:br w:type="page"/>
        </w:r>
      </w:ins>
    </w:p>
    <w:p w14:paraId="21F76F3B" w14:textId="77777777" w:rsidR="009A6CE3" w:rsidRDefault="009A6CE3" w:rsidP="003C6633">
      <w:pPr>
        <w:rPr>
          <w:ins w:id="215" w:author="Henri Korver" w:date="2016-12-08T17:57:00Z"/>
        </w:rPr>
      </w:pPr>
    </w:p>
    <w:p w14:paraId="3DDC6AFE" w14:textId="77777777" w:rsidR="00B6452E" w:rsidRDefault="00B6452E" w:rsidP="003C6633">
      <w:pPr>
        <w:rPr>
          <w:ins w:id="216" w:author="Henri Korver" w:date="2016-12-08T17:57:00Z"/>
        </w:rPr>
      </w:pPr>
    </w:p>
    <w:p w14:paraId="6B58C054" w14:textId="3063B233" w:rsidR="00B6452E" w:rsidRPr="00F178C3" w:rsidRDefault="00B6452E" w:rsidP="00B6452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17" w:author="Henri Korver" w:date="2016-12-08T17:57:00Z"/>
          <w:rFonts w:ascii="Courier" w:hAnsi="Courier" w:cs="Courier"/>
          <w:noProof/>
          <w:sz w:val="20"/>
          <w:szCs w:val="20"/>
          <w:lang w:val="en-US"/>
        </w:rPr>
      </w:pPr>
      <w:ins w:id="218" w:author="Henri Korver" w:date="2016-12-08T17:57:00Z">
        <w:r>
          <w:rPr>
            <w:rFonts w:ascii="Courier" w:hAnsi="Courier" w:cs="Courier"/>
            <w:noProof/>
            <w:sz w:val="20"/>
            <w:szCs w:val="20"/>
            <w:lang w:val="en-US"/>
          </w:rPr>
          <w:t xml:space="preserve">  </w:t>
        </w:r>
        <w:r w:rsidRPr="00F178C3">
          <w:rPr>
            <w:rFonts w:ascii="Courier" w:hAnsi="Courier" w:cs="Courier"/>
            <w:noProof/>
            <w:sz w:val="20"/>
            <w:szCs w:val="20"/>
            <w:lang w:val="en-US"/>
          </w:rPr>
          <w:t>&lt;</w:t>
        </w:r>
        <w:r>
          <w:rPr>
            <w:rFonts w:ascii="Courier" w:hAnsi="Courier" w:cs="Courier"/>
            <w:noProof/>
            <w:sz w:val="20"/>
            <w:szCs w:val="20"/>
            <w:lang w:val="en-US"/>
          </w:rPr>
          <w:t>xs:</w:t>
        </w:r>
        <w:r w:rsidRPr="00F178C3">
          <w:rPr>
            <w:rFonts w:ascii="Courier" w:hAnsi="Courier" w:cs="Courier"/>
            <w:noProof/>
            <w:sz w:val="20"/>
            <w:szCs w:val="20"/>
            <w:lang w:val="en-US"/>
          </w:rPr>
          <w:t>simpleType name="</w:t>
        </w:r>
      </w:ins>
      <w:ins w:id="219" w:author="Henri Korver" w:date="2016-12-09T10:16:00Z">
        <w:r w:rsidR="0002166B">
          <w:rPr>
            <w:rFonts w:ascii="Courier" w:hAnsi="Courier" w:cs="Courier"/>
            <w:noProof/>
            <w:sz w:val="20"/>
            <w:szCs w:val="20"/>
            <w:lang w:val="en-US"/>
          </w:rPr>
          <w:t>NulReden</w:t>
        </w:r>
      </w:ins>
      <w:ins w:id="220" w:author="Henri Korver" w:date="2016-12-08T17:57:00Z">
        <w:r w:rsidRPr="00F178C3">
          <w:rPr>
            <w:rFonts w:ascii="Courier" w:hAnsi="Courier" w:cs="Courier"/>
            <w:noProof/>
            <w:sz w:val="20"/>
            <w:szCs w:val="20"/>
            <w:lang w:val="en-US"/>
          </w:rPr>
          <w:t>"&gt;</w:t>
        </w:r>
      </w:ins>
    </w:p>
    <w:p w14:paraId="46D74ABB" w14:textId="77777777" w:rsidR="00B6452E" w:rsidRPr="00F178C3" w:rsidRDefault="00B6452E" w:rsidP="00B6452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21" w:author="Henri Korver" w:date="2016-12-08T17:57:00Z"/>
          <w:rFonts w:ascii="Courier" w:hAnsi="Courier" w:cs="Courier"/>
          <w:noProof/>
          <w:sz w:val="20"/>
          <w:szCs w:val="20"/>
          <w:lang w:val="en-US"/>
        </w:rPr>
      </w:pPr>
      <w:ins w:id="222" w:author="Henri Korver" w:date="2016-12-08T17:57:00Z">
        <w:r w:rsidRPr="00F178C3">
          <w:rPr>
            <w:rFonts w:ascii="Courier" w:hAnsi="Courier" w:cs="Courier"/>
            <w:noProof/>
            <w:sz w:val="20"/>
            <w:szCs w:val="20"/>
            <w:lang w:val="en-US"/>
          </w:rPr>
          <w:tab/>
          <w:t>&lt;restriction base="string"&gt;</w:t>
        </w:r>
      </w:ins>
    </w:p>
    <w:p w14:paraId="4C5AB748" w14:textId="77777777" w:rsidR="00B6452E" w:rsidRPr="00F178C3" w:rsidRDefault="00B6452E" w:rsidP="00B6452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23" w:author="Henri Korver" w:date="2016-12-08T17:57:00Z"/>
          <w:rFonts w:ascii="Courier" w:hAnsi="Courier" w:cs="Courier"/>
          <w:noProof/>
          <w:sz w:val="20"/>
          <w:szCs w:val="20"/>
          <w:lang w:val="en-US"/>
        </w:rPr>
      </w:pPr>
      <w:ins w:id="224" w:author="Henri Korver" w:date="2016-12-08T17:57:00Z">
        <w:r w:rsidRPr="00F178C3">
          <w:rPr>
            <w:rFonts w:ascii="Courier" w:hAnsi="Courier" w:cs="Courier"/>
            <w:noProof/>
            <w:sz w:val="20"/>
            <w:szCs w:val="20"/>
            <w:lang w:val="en-US"/>
          </w:rPr>
          <w:tab/>
        </w:r>
        <w:r w:rsidRPr="00F178C3">
          <w:rPr>
            <w:rFonts w:ascii="Courier" w:hAnsi="Courier" w:cs="Courier"/>
            <w:noProof/>
            <w:sz w:val="20"/>
            <w:szCs w:val="20"/>
            <w:lang w:val="en-US"/>
          </w:rPr>
          <w:tab/>
          <w:t>&lt;</w:t>
        </w:r>
        <w:r>
          <w:rPr>
            <w:rFonts w:ascii="Courier" w:hAnsi="Courier" w:cs="Courier"/>
            <w:noProof/>
            <w:sz w:val="20"/>
            <w:szCs w:val="20"/>
            <w:lang w:val="en-US"/>
          </w:rPr>
          <w:t>xs:</w:t>
        </w:r>
        <w:r w:rsidRPr="00F178C3">
          <w:rPr>
            <w:rFonts w:ascii="Courier" w:hAnsi="Courier" w:cs="Courier"/>
            <w:noProof/>
            <w:sz w:val="20"/>
            <w:szCs w:val="20"/>
            <w:lang w:val="en-US"/>
          </w:rPr>
          <w:t>enumeration value="nietOndersteund"/&gt;</w:t>
        </w:r>
      </w:ins>
    </w:p>
    <w:p w14:paraId="4F362CB5" w14:textId="77777777" w:rsidR="00B6452E" w:rsidRPr="00F178C3" w:rsidRDefault="00B6452E" w:rsidP="00B6452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25" w:author="Henri Korver" w:date="2016-12-08T17:57:00Z"/>
          <w:rFonts w:ascii="Courier" w:hAnsi="Courier" w:cs="Courier"/>
          <w:noProof/>
          <w:sz w:val="20"/>
          <w:szCs w:val="20"/>
          <w:lang w:val="en-US"/>
        </w:rPr>
      </w:pPr>
      <w:ins w:id="226" w:author="Henri Korver" w:date="2016-12-08T17:57:00Z">
        <w:r w:rsidRPr="00F178C3">
          <w:rPr>
            <w:rFonts w:ascii="Courier" w:hAnsi="Courier" w:cs="Courier"/>
            <w:noProof/>
            <w:sz w:val="20"/>
            <w:szCs w:val="20"/>
            <w:lang w:val="en-US"/>
          </w:rPr>
          <w:tab/>
        </w:r>
        <w:r w:rsidRPr="00F178C3">
          <w:rPr>
            <w:rFonts w:ascii="Courier" w:hAnsi="Courier" w:cs="Courier"/>
            <w:noProof/>
            <w:sz w:val="20"/>
            <w:szCs w:val="20"/>
            <w:lang w:val="en-US"/>
          </w:rPr>
          <w:tab/>
          <w:t>&lt;</w:t>
        </w:r>
        <w:r>
          <w:rPr>
            <w:rFonts w:ascii="Courier" w:hAnsi="Courier" w:cs="Courier"/>
            <w:noProof/>
            <w:sz w:val="20"/>
            <w:szCs w:val="20"/>
            <w:lang w:val="en-US"/>
          </w:rPr>
          <w:t>xs:</w:t>
        </w:r>
        <w:r w:rsidRPr="00F178C3">
          <w:rPr>
            <w:rFonts w:ascii="Courier" w:hAnsi="Courier" w:cs="Courier"/>
            <w:noProof/>
            <w:sz w:val="20"/>
            <w:szCs w:val="20"/>
            <w:lang w:val="en-US"/>
          </w:rPr>
          <w:t>enumeration value="nietGeautoriseerd"/&gt;</w:t>
        </w:r>
      </w:ins>
    </w:p>
    <w:p w14:paraId="6C5DF6A4" w14:textId="77777777" w:rsidR="00B6452E" w:rsidRPr="00F178C3" w:rsidRDefault="00B6452E" w:rsidP="00B6452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27" w:author="Henri Korver" w:date="2016-12-08T17:57:00Z"/>
          <w:rFonts w:ascii="Courier" w:hAnsi="Courier" w:cs="Courier"/>
          <w:noProof/>
          <w:sz w:val="20"/>
          <w:szCs w:val="20"/>
          <w:lang w:val="en-US"/>
        </w:rPr>
      </w:pPr>
      <w:ins w:id="228" w:author="Henri Korver" w:date="2016-12-08T17:57:00Z">
        <w:r w:rsidRPr="00F178C3">
          <w:rPr>
            <w:rFonts w:ascii="Courier" w:hAnsi="Courier" w:cs="Courier"/>
            <w:noProof/>
            <w:sz w:val="20"/>
            <w:szCs w:val="20"/>
            <w:lang w:val="en-US"/>
          </w:rPr>
          <w:tab/>
        </w:r>
        <w:r w:rsidRPr="00F178C3">
          <w:rPr>
            <w:rFonts w:ascii="Courier" w:hAnsi="Courier" w:cs="Courier"/>
            <w:noProof/>
            <w:sz w:val="20"/>
            <w:szCs w:val="20"/>
            <w:lang w:val="en-US"/>
          </w:rPr>
          <w:tab/>
          <w:t>&lt;</w:t>
        </w:r>
        <w:r>
          <w:rPr>
            <w:rFonts w:ascii="Courier" w:hAnsi="Courier" w:cs="Courier"/>
            <w:noProof/>
            <w:sz w:val="20"/>
            <w:szCs w:val="20"/>
            <w:lang w:val="en-US"/>
          </w:rPr>
          <w:t>xs:</w:t>
        </w:r>
        <w:r w:rsidRPr="00F178C3">
          <w:rPr>
            <w:rFonts w:ascii="Courier" w:hAnsi="Courier" w:cs="Courier"/>
            <w:noProof/>
            <w:sz w:val="20"/>
            <w:szCs w:val="20"/>
            <w:lang w:val="en-US"/>
          </w:rPr>
          <w:t>enumeration value="geenWaarde"/&gt;</w:t>
        </w:r>
      </w:ins>
    </w:p>
    <w:p w14:paraId="6BCBD814" w14:textId="77777777" w:rsidR="00B6452E" w:rsidRPr="00F178C3" w:rsidRDefault="00B6452E" w:rsidP="00B6452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29" w:author="Henri Korver" w:date="2016-12-08T17:57:00Z"/>
          <w:rFonts w:ascii="Courier" w:hAnsi="Courier" w:cs="Courier"/>
          <w:noProof/>
          <w:sz w:val="20"/>
          <w:szCs w:val="20"/>
          <w:lang w:val="en-US"/>
        </w:rPr>
      </w:pPr>
      <w:ins w:id="230" w:author="Henri Korver" w:date="2016-12-08T17:57:00Z">
        <w:r w:rsidRPr="00F178C3">
          <w:rPr>
            <w:rFonts w:ascii="Courier" w:hAnsi="Courier" w:cs="Courier"/>
            <w:noProof/>
            <w:sz w:val="20"/>
            <w:szCs w:val="20"/>
            <w:lang w:val="en-US"/>
          </w:rPr>
          <w:tab/>
        </w:r>
        <w:r w:rsidRPr="00F178C3">
          <w:rPr>
            <w:rFonts w:ascii="Courier" w:hAnsi="Courier" w:cs="Courier"/>
            <w:noProof/>
            <w:sz w:val="20"/>
            <w:szCs w:val="20"/>
            <w:lang w:val="en-US"/>
          </w:rPr>
          <w:tab/>
          <w:t>&lt;</w:t>
        </w:r>
        <w:r>
          <w:rPr>
            <w:rFonts w:ascii="Courier" w:hAnsi="Courier" w:cs="Courier"/>
            <w:noProof/>
            <w:sz w:val="20"/>
            <w:szCs w:val="20"/>
            <w:lang w:val="en-US"/>
          </w:rPr>
          <w:t>xs:</w:t>
        </w:r>
        <w:r w:rsidRPr="00F178C3">
          <w:rPr>
            <w:rFonts w:ascii="Courier" w:hAnsi="Courier" w:cs="Courier"/>
            <w:noProof/>
            <w:sz w:val="20"/>
            <w:szCs w:val="20"/>
            <w:lang w:val="en-US"/>
          </w:rPr>
          <w:t>enumeration value="waardeBestaat"/&gt;</w:t>
        </w:r>
      </w:ins>
    </w:p>
    <w:p w14:paraId="062D63B1" w14:textId="77777777" w:rsidR="00B6452E" w:rsidRPr="00F178C3" w:rsidRDefault="00B6452E" w:rsidP="00B6452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31" w:author="Henri Korver" w:date="2016-12-08T17:57:00Z"/>
          <w:rFonts w:ascii="Courier" w:hAnsi="Courier" w:cs="Courier"/>
          <w:noProof/>
          <w:sz w:val="20"/>
          <w:szCs w:val="20"/>
          <w:lang w:val="en-US"/>
        </w:rPr>
      </w:pPr>
      <w:ins w:id="232" w:author="Henri Korver" w:date="2016-12-08T17:57:00Z">
        <w:r w:rsidRPr="00F178C3">
          <w:rPr>
            <w:rFonts w:ascii="Courier" w:hAnsi="Courier" w:cs="Courier"/>
            <w:noProof/>
            <w:sz w:val="20"/>
            <w:szCs w:val="20"/>
            <w:lang w:val="en-US"/>
          </w:rPr>
          <w:tab/>
        </w:r>
        <w:r w:rsidRPr="00F178C3">
          <w:rPr>
            <w:rFonts w:ascii="Courier" w:hAnsi="Courier" w:cs="Courier"/>
            <w:noProof/>
            <w:sz w:val="20"/>
            <w:szCs w:val="20"/>
            <w:lang w:val="en-US"/>
          </w:rPr>
          <w:tab/>
          <w:t>&lt;</w:t>
        </w:r>
        <w:r>
          <w:rPr>
            <w:rFonts w:ascii="Courier" w:hAnsi="Courier" w:cs="Courier"/>
            <w:noProof/>
            <w:sz w:val="20"/>
            <w:szCs w:val="20"/>
            <w:lang w:val="en-US"/>
          </w:rPr>
          <w:t>xs:</w:t>
        </w:r>
        <w:r w:rsidRPr="00F178C3">
          <w:rPr>
            <w:rFonts w:ascii="Courier" w:hAnsi="Courier" w:cs="Courier"/>
            <w:noProof/>
            <w:sz w:val="20"/>
            <w:szCs w:val="20"/>
            <w:lang w:val="en-US"/>
          </w:rPr>
          <w:t>enumeration value="waardeOnbekend"/&gt;</w:t>
        </w:r>
      </w:ins>
    </w:p>
    <w:p w14:paraId="16562A7C" w14:textId="77777777" w:rsidR="00B6452E" w:rsidRDefault="00B6452E" w:rsidP="00B6452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33" w:author="Henri Korver" w:date="2016-12-08T17:57:00Z"/>
          <w:rFonts w:ascii="Courier" w:hAnsi="Courier" w:cs="Courier"/>
          <w:noProof/>
          <w:sz w:val="20"/>
          <w:szCs w:val="20"/>
          <w:lang w:val="en-US"/>
        </w:rPr>
      </w:pPr>
      <w:ins w:id="234" w:author="Henri Korver" w:date="2016-12-08T17:57:00Z">
        <w:r w:rsidRPr="00F178C3">
          <w:rPr>
            <w:rFonts w:ascii="Courier" w:hAnsi="Courier" w:cs="Courier"/>
            <w:noProof/>
            <w:sz w:val="20"/>
            <w:szCs w:val="20"/>
            <w:lang w:val="en-US"/>
          </w:rPr>
          <w:tab/>
        </w:r>
        <w:r w:rsidRPr="00F178C3">
          <w:rPr>
            <w:rFonts w:ascii="Courier" w:hAnsi="Courier" w:cs="Courier"/>
            <w:noProof/>
            <w:sz w:val="20"/>
            <w:szCs w:val="20"/>
            <w:lang w:val="en-US"/>
          </w:rPr>
          <w:tab/>
          <w:t>&lt;</w:t>
        </w:r>
        <w:r>
          <w:rPr>
            <w:rFonts w:ascii="Courier" w:hAnsi="Courier" w:cs="Courier"/>
            <w:noProof/>
            <w:sz w:val="20"/>
            <w:szCs w:val="20"/>
            <w:lang w:val="en-US"/>
          </w:rPr>
          <w:t>xs:</w:t>
        </w:r>
        <w:r w:rsidRPr="00F178C3">
          <w:rPr>
            <w:rFonts w:ascii="Courier" w:hAnsi="Courier" w:cs="Courier"/>
            <w:noProof/>
            <w:sz w:val="20"/>
            <w:szCs w:val="20"/>
            <w:lang w:val="en-US"/>
          </w:rPr>
          <w:t>enumeration value="vastgesteldOnbekend"/&gt;</w:t>
        </w:r>
      </w:ins>
    </w:p>
    <w:p w14:paraId="02A89ED5" w14:textId="77777777" w:rsidR="00B6452E" w:rsidRPr="00F178C3" w:rsidRDefault="00B6452E" w:rsidP="00B6452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35" w:author="Henri Korver" w:date="2016-12-08T17:57:00Z"/>
          <w:rFonts w:ascii="Courier" w:hAnsi="Courier" w:cs="Courier"/>
          <w:noProof/>
          <w:sz w:val="20"/>
          <w:szCs w:val="20"/>
          <w:lang w:val="en-US"/>
        </w:rPr>
      </w:pPr>
      <w:ins w:id="236" w:author="Henri Korver" w:date="2016-12-08T17:57:00Z">
        <w:r w:rsidRPr="00F178C3">
          <w:rPr>
            <w:rFonts w:ascii="Courier" w:hAnsi="Courier" w:cs="Courier"/>
            <w:noProof/>
            <w:sz w:val="20"/>
            <w:szCs w:val="20"/>
            <w:lang w:val="en-US"/>
          </w:rPr>
          <w:tab/>
          <w:t>&lt;/</w:t>
        </w:r>
        <w:r>
          <w:rPr>
            <w:rFonts w:ascii="Courier" w:hAnsi="Courier" w:cs="Courier"/>
            <w:noProof/>
            <w:sz w:val="20"/>
            <w:szCs w:val="20"/>
            <w:lang w:val="en-US"/>
          </w:rPr>
          <w:t>xs:</w:t>
        </w:r>
        <w:r w:rsidRPr="00F178C3">
          <w:rPr>
            <w:rFonts w:ascii="Courier" w:hAnsi="Courier" w:cs="Courier"/>
            <w:noProof/>
            <w:sz w:val="20"/>
            <w:szCs w:val="20"/>
            <w:lang w:val="en-US"/>
          </w:rPr>
          <w:t>restriction&gt;</w:t>
        </w:r>
      </w:ins>
    </w:p>
    <w:p w14:paraId="4C015CFA" w14:textId="3B1073B4" w:rsidR="00B6452E" w:rsidRPr="006A471E" w:rsidRDefault="00B6452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37" w:author="Henri Korver" w:date="2016-12-08T17:52:00Z"/>
          <w:rFonts w:ascii="Courier" w:hAnsi="Courier" w:cs="Courier"/>
          <w:noProof/>
          <w:sz w:val="20"/>
          <w:szCs w:val="20"/>
          <w:lang w:val="en-US"/>
          <w:rPrChange w:id="238" w:author="Henri Korver" w:date="2016-12-09T10:33:00Z">
            <w:rPr>
              <w:ins w:id="239" w:author="Henri Korver" w:date="2016-12-08T17:52:00Z"/>
            </w:rPr>
          </w:rPrChange>
        </w:rPr>
        <w:pPrChange w:id="240" w:author="Henri Korver" w:date="2016-12-09T10:33:00Z">
          <w:pPr/>
        </w:pPrChange>
      </w:pPr>
      <w:ins w:id="241" w:author="Henri Korver" w:date="2016-12-08T17:57:00Z">
        <w:r>
          <w:rPr>
            <w:rFonts w:ascii="Courier" w:hAnsi="Courier" w:cs="Courier"/>
            <w:noProof/>
            <w:sz w:val="20"/>
            <w:szCs w:val="20"/>
            <w:lang w:val="en-US"/>
          </w:rPr>
          <w:t xml:space="preserve">  </w:t>
        </w:r>
        <w:r w:rsidRPr="00F178C3">
          <w:rPr>
            <w:rFonts w:ascii="Courier" w:hAnsi="Courier" w:cs="Courier"/>
            <w:noProof/>
            <w:sz w:val="20"/>
            <w:szCs w:val="20"/>
            <w:lang w:val="en-US"/>
          </w:rPr>
          <w:t>&lt;/</w:t>
        </w:r>
        <w:r>
          <w:rPr>
            <w:rFonts w:ascii="Courier" w:hAnsi="Courier" w:cs="Courier"/>
            <w:noProof/>
            <w:sz w:val="20"/>
            <w:szCs w:val="20"/>
            <w:lang w:val="en-US"/>
          </w:rPr>
          <w:t>xs:</w:t>
        </w:r>
        <w:r w:rsidRPr="00F178C3">
          <w:rPr>
            <w:rFonts w:ascii="Courier" w:hAnsi="Courier" w:cs="Courier"/>
            <w:noProof/>
            <w:sz w:val="20"/>
            <w:szCs w:val="20"/>
            <w:lang w:val="en-US"/>
          </w:rPr>
          <w:t>simpleType&gt;</w:t>
        </w:r>
      </w:ins>
    </w:p>
    <w:p w14:paraId="227EFE6D" w14:textId="419F68CB" w:rsidR="00B6452E" w:rsidDel="00FA1517" w:rsidRDefault="00B6452E" w:rsidP="003C6633">
      <w:pPr>
        <w:rPr>
          <w:del w:id="242" w:author="Henri Korver" w:date="2016-12-08T17:59:00Z"/>
        </w:rPr>
      </w:pPr>
    </w:p>
    <w:p w14:paraId="6D86B3B5" w14:textId="0D9187AF" w:rsidR="008B21E7" w:rsidDel="00B6452E" w:rsidRDefault="00BB082C">
      <w:pPr>
        <w:rPr>
          <w:moveFrom w:id="243" w:author="Henri Korver" w:date="2016-12-08T17:59:00Z"/>
        </w:rPr>
      </w:pPr>
      <w:moveFromRangeStart w:id="244" w:author="Henri Korver" w:date="2016-12-08T17:59:00Z" w:name="move468983292"/>
      <w:moveFrom w:id="245" w:author="Henri Korver" w:date="2016-12-08T17:59:00Z">
        <w:r w:rsidDel="00B6452E">
          <w:t>Bovengenoemde primitieve datatypes beh</w:t>
        </w:r>
        <w:r w:rsidR="000B2990" w:rsidDel="00B6452E">
          <w:t>oren tot de standaard namespace</w:t>
        </w:r>
        <w:r w:rsidDel="00B6452E">
          <w:t xml:space="preserve"> van XML Schema (“</w:t>
        </w:r>
        <w:r w:rsidRPr="00BB082C" w:rsidDel="00B6452E">
          <w:t>http</w:t>
        </w:r>
        <w:r w:rsidDel="00B6452E">
          <w:t>://www.w3.org/2001/XMLSchema”)</w:t>
        </w:r>
        <w:r w:rsidR="000B2990" w:rsidDel="00B6452E">
          <w:t xml:space="preserve"> aangeduid met de prefix “xs”. </w:t>
        </w:r>
        <w:r w:rsidR="008B21E7" w:rsidDel="00B6452E">
          <w:t xml:space="preserve">De definities </w:t>
        </w:r>
        <w:r w:rsidR="0076297E" w:rsidDel="00B6452E">
          <w:t xml:space="preserve">van deze datatypen zijn gebaseerd op </w:t>
        </w:r>
        <w:r w:rsidR="0076297E" w:rsidRPr="00E7219F" w:rsidDel="00B6452E">
          <w:t>ISO8601</w:t>
        </w:r>
        <w:r w:rsidR="0076297E" w:rsidDel="00B6452E">
          <w:t xml:space="preserve"> en </w:t>
        </w:r>
        <w:r w:rsidR="008B21E7" w:rsidDel="00B6452E">
          <w:t>te vinden</w:t>
        </w:r>
        <w:r w:rsidR="00932896" w:rsidDel="00B6452E">
          <w:t xml:space="preserve"> op de website van de W3C</w:t>
        </w:r>
        <w:r w:rsidR="00921A37" w:rsidDel="00B6452E">
          <w:t>.</w:t>
        </w:r>
        <w:r w:rsidR="003C64C2" w:rsidDel="00B6452E">
          <w:rPr>
            <w:rStyle w:val="Voetnootmarkering"/>
          </w:rPr>
          <w:footnoteReference w:id="6"/>
        </w:r>
      </w:moveFrom>
    </w:p>
    <w:moveFromRangeEnd w:id="244"/>
    <w:p w14:paraId="40E0A660" w14:textId="31A282E1" w:rsidR="003F2469" w:rsidRDefault="005365BC" w:rsidP="003C6633">
      <w:pPr>
        <w:pStyle w:val="Kop1"/>
      </w:pPr>
      <w:r>
        <w:rPr>
          <w:noProof/>
        </w:rPr>
        <w:t>Voorbeeld</w:t>
      </w:r>
      <w:del w:id="248" w:author="Henri Korver" w:date="2016-12-08T18:20:00Z">
        <w:r w:rsidDel="005E1613">
          <w:rPr>
            <w:noProof/>
          </w:rPr>
          <w:delText>en</w:delText>
        </w:r>
      </w:del>
    </w:p>
    <w:p w14:paraId="7E20250B" w14:textId="4EAE5494" w:rsidR="005365BC" w:rsidDel="005E1613" w:rsidRDefault="00E8190B" w:rsidP="00AB5A19">
      <w:pPr>
        <w:rPr>
          <w:del w:id="249" w:author="Henri Korver" w:date="2016-12-08T18:22:00Z"/>
          <w:noProof/>
        </w:rPr>
      </w:pPr>
      <w:r>
        <w:rPr>
          <w:noProof/>
        </w:rPr>
        <w:t xml:space="preserve">Hieronder volgt een </w:t>
      </w:r>
      <w:del w:id="250" w:author="Henri Korver" w:date="2016-12-08T18:23:00Z">
        <w:r w:rsidDel="005E1613">
          <w:rPr>
            <w:noProof/>
          </w:rPr>
          <w:delText>XSD-</w:delText>
        </w:r>
        <w:r w:rsidR="00E526D5" w:rsidDel="005E1613">
          <w:rPr>
            <w:noProof/>
          </w:rPr>
          <w:delText>definitie</w:delText>
        </w:r>
      </w:del>
      <w:ins w:id="251" w:author="Henri Korver" w:date="2016-12-08T18:23:00Z">
        <w:r w:rsidR="005E1613">
          <w:rPr>
            <w:noProof/>
          </w:rPr>
          <w:t xml:space="preserve">voorbeeld hoe </w:t>
        </w:r>
      </w:ins>
      <w:r w:rsidR="00757A20">
        <w:rPr>
          <w:noProof/>
        </w:rPr>
        <w:t xml:space="preserve"> </w:t>
      </w:r>
      <w:del w:id="252" w:author="Henri Korver" w:date="2016-12-08T18:24:00Z">
        <w:r w:rsidR="00E526D5" w:rsidDel="005E1613">
          <w:rPr>
            <w:noProof/>
          </w:rPr>
          <w:delText>om</w:delText>
        </w:r>
        <w:r w:rsidR="00757A20" w:rsidDel="005E1613">
          <w:rPr>
            <w:noProof/>
          </w:rPr>
          <w:delText xml:space="preserve"> </w:delText>
        </w:r>
      </w:del>
      <w:r w:rsidR="00757A20">
        <w:rPr>
          <w:noProof/>
        </w:rPr>
        <w:t>het complexType “DatumMogelijkOnvolledig”</w:t>
      </w:r>
      <w:ins w:id="253" w:author="Henri Korver" w:date="2016-12-08T18:24:00Z">
        <w:r w:rsidR="005E1613">
          <w:rPr>
            <w:noProof/>
          </w:rPr>
          <w:t xml:space="preserve"> uit de namespace van GAB wordt gebruikt </w:t>
        </w:r>
      </w:ins>
      <w:ins w:id="254" w:author="Henri Korver" w:date="2016-12-08T18:25:00Z">
        <w:r w:rsidR="005E1613">
          <w:rPr>
            <w:noProof/>
          </w:rPr>
          <w:t xml:space="preserve">in de definitie van </w:t>
        </w:r>
      </w:ins>
      <w:ins w:id="255" w:author="Henri Korver" w:date="2016-12-08T18:32:00Z">
        <w:r w:rsidR="000379E3">
          <w:rPr>
            <w:noProof/>
          </w:rPr>
          <w:t xml:space="preserve">het </w:t>
        </w:r>
      </w:ins>
      <w:ins w:id="256" w:author="Henri Korver" w:date="2016-12-08T18:25:00Z">
        <w:r w:rsidR="005E1613">
          <w:rPr>
            <w:noProof/>
          </w:rPr>
          <w:t xml:space="preserve">element </w:t>
        </w:r>
      </w:ins>
      <w:del w:id="257" w:author="Henri Korver" w:date="2016-12-08T18:25:00Z">
        <w:r w:rsidR="00757A20" w:rsidDel="005E1613">
          <w:rPr>
            <w:noProof/>
          </w:rPr>
          <w:delText xml:space="preserve"> </w:delText>
        </w:r>
        <w:r w:rsidR="00921A37" w:rsidDel="005E1613">
          <w:rPr>
            <w:noProof/>
          </w:rPr>
          <w:delText>toe te passen</w:delText>
        </w:r>
        <w:r w:rsidR="00757A20" w:rsidDel="005E1613">
          <w:rPr>
            <w:noProof/>
          </w:rPr>
          <w:delText xml:space="preserve"> op het element </w:delText>
        </w:r>
      </w:del>
      <w:r w:rsidR="00757A20">
        <w:rPr>
          <w:noProof/>
        </w:rPr>
        <w:t>&lt;geboortedatum&gt;</w:t>
      </w:r>
      <w:ins w:id="258" w:author="Henri Korver" w:date="2016-12-08T18:26:00Z">
        <w:r w:rsidR="005E1613">
          <w:rPr>
            <w:noProof/>
          </w:rPr>
          <w:t xml:space="preserve"> in StUF-BG</w:t>
        </w:r>
      </w:ins>
      <w:ins w:id="259" w:author="Henri Korver" w:date="2016-12-09T10:25:00Z">
        <w:r w:rsidR="0002166B">
          <w:rPr>
            <w:noProof/>
          </w:rPr>
          <w:t xml:space="preserve"> (Basis Gegevens)</w:t>
        </w:r>
      </w:ins>
      <w:r w:rsidR="00757A20">
        <w:rPr>
          <w:noProof/>
        </w:rPr>
        <w:t>:</w:t>
      </w:r>
    </w:p>
    <w:p w14:paraId="483FF1EB" w14:textId="77777777" w:rsidR="00921A37" w:rsidRDefault="00921A37" w:rsidP="00AB5A19">
      <w:pPr>
        <w:rPr>
          <w:noProof/>
        </w:rPr>
      </w:pPr>
    </w:p>
    <w:p w14:paraId="52F966FB" w14:textId="77777777" w:rsidR="003C64C2" w:rsidRDefault="003C64C2" w:rsidP="00AB5A19">
      <w:pPr>
        <w:rPr>
          <w:noProof/>
        </w:rPr>
      </w:pPr>
    </w:p>
    <w:p w14:paraId="50E03718" w14:textId="77777777" w:rsidR="00FA1517" w:rsidRPr="0002166B" w:rsidRDefault="00FA1517" w:rsidP="00FA151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60" w:author="Henri Korver" w:date="2016-12-08T18:08:00Z"/>
          <w:rFonts w:ascii="Courier New" w:hAnsi="Courier New" w:cs="Courier New"/>
          <w:noProof/>
          <w:sz w:val="20"/>
          <w:szCs w:val="20"/>
          <w:rPrChange w:id="261" w:author="Henri Korver" w:date="2016-12-09T10:18:00Z">
            <w:rPr>
              <w:ins w:id="262" w:author="Henri Korver" w:date="2016-12-08T18:08:00Z"/>
              <w:rFonts w:ascii="Courier" w:hAnsi="Courier" w:cs="Courier"/>
              <w:noProof/>
              <w:sz w:val="20"/>
              <w:szCs w:val="20"/>
            </w:rPr>
          </w:rPrChange>
        </w:rPr>
      </w:pPr>
      <w:ins w:id="263" w:author="Henri Korver" w:date="2016-12-08T18:08:00Z">
        <w:r w:rsidRPr="0002166B">
          <w:rPr>
            <w:rFonts w:ascii="Courier New" w:hAnsi="Courier New" w:cs="Courier New"/>
            <w:noProof/>
            <w:sz w:val="20"/>
            <w:szCs w:val="20"/>
            <w:rPrChange w:id="264" w:author="Henri Korver" w:date="2016-12-09T10:18:00Z">
              <w:rPr>
                <w:rFonts w:ascii="Courier" w:hAnsi="Courier" w:cs="Courier"/>
                <w:noProof/>
                <w:sz w:val="20"/>
                <w:szCs w:val="20"/>
              </w:rPr>
            </w:rPrChange>
          </w:rPr>
          <w:t xml:space="preserve">&lt;xs:schema </w:t>
        </w:r>
      </w:ins>
    </w:p>
    <w:p w14:paraId="44AE8011" w14:textId="3D16EED6" w:rsidR="00FA1517" w:rsidRPr="0002166B" w:rsidRDefault="00FA1517" w:rsidP="00FA151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65" w:author="Henri Korver" w:date="2016-12-08T18:13:00Z"/>
          <w:rFonts w:ascii="Courier New" w:hAnsi="Courier New" w:cs="Courier New"/>
          <w:noProof/>
          <w:sz w:val="20"/>
          <w:szCs w:val="20"/>
          <w:rPrChange w:id="266" w:author="Henri Korver" w:date="2016-12-09T10:18:00Z">
            <w:rPr>
              <w:ins w:id="267" w:author="Henri Korver" w:date="2016-12-08T18:13:00Z"/>
              <w:rFonts w:ascii="Courier" w:hAnsi="Courier" w:cs="Courier"/>
              <w:noProof/>
              <w:sz w:val="20"/>
              <w:szCs w:val="20"/>
            </w:rPr>
          </w:rPrChange>
        </w:rPr>
      </w:pPr>
      <w:ins w:id="268" w:author="Henri Korver" w:date="2016-12-08T18:08:00Z">
        <w:r w:rsidRPr="0002166B">
          <w:rPr>
            <w:rFonts w:ascii="Courier New" w:hAnsi="Courier New" w:cs="Courier New"/>
            <w:noProof/>
            <w:sz w:val="20"/>
            <w:szCs w:val="20"/>
            <w:rPrChange w:id="269" w:author="Henri Korver" w:date="2016-12-09T10:18:00Z">
              <w:rPr>
                <w:rFonts w:ascii="Courier" w:hAnsi="Courier" w:cs="Courier"/>
                <w:noProof/>
                <w:sz w:val="20"/>
                <w:szCs w:val="20"/>
              </w:rPr>
            </w:rPrChange>
          </w:rPr>
          <w:t xml:space="preserve">  xmlns:xs="http://www.w3.org/2001/XMLSchema"   </w:t>
        </w:r>
        <w:r w:rsidRPr="0002166B">
          <w:rPr>
            <w:rFonts w:ascii="Courier New" w:hAnsi="Courier New" w:cs="Courier New"/>
            <w:noProof/>
            <w:sz w:val="20"/>
            <w:szCs w:val="20"/>
            <w:rPrChange w:id="270" w:author="Henri Korver" w:date="2016-12-09T10:18:00Z">
              <w:rPr>
                <w:rFonts w:ascii="Courier" w:hAnsi="Courier" w:cs="Courier"/>
                <w:noProof/>
                <w:sz w:val="20"/>
                <w:szCs w:val="20"/>
              </w:rPr>
            </w:rPrChange>
          </w:rPr>
          <w:br/>
          <w:t xml:space="preserve">  </w:t>
        </w:r>
        <w:commentRangeStart w:id="271"/>
        <w:r w:rsidRPr="0002166B">
          <w:rPr>
            <w:rFonts w:ascii="Courier New" w:hAnsi="Courier New" w:cs="Courier New"/>
            <w:noProof/>
            <w:sz w:val="20"/>
            <w:szCs w:val="20"/>
            <w:rPrChange w:id="272" w:author="Henri Korver" w:date="2016-12-09T10:18:00Z">
              <w:rPr>
                <w:rFonts w:ascii="Courier" w:hAnsi="Courier" w:cs="Courier"/>
                <w:noProof/>
                <w:sz w:val="20"/>
                <w:szCs w:val="20"/>
              </w:rPr>
            </w:rPrChange>
          </w:rPr>
          <w:t>xmlns:gab</w:t>
        </w:r>
        <w:r w:rsidRPr="0002166B">
          <w:rPr>
            <w:rFonts w:ascii="Courier New" w:hAnsi="Courier New" w:cs="Courier New"/>
            <w:noProof/>
            <w:sz w:val="20"/>
            <w:szCs w:val="20"/>
            <w:lang w:val="en-US"/>
            <w:rPrChange w:id="273" w:author="Henri Korver" w:date="2016-12-09T10:18:00Z">
              <w:rPr>
                <w:rFonts w:ascii="Courier" w:hAnsi="Courier" w:cs="Courier"/>
                <w:noProof/>
                <w:sz w:val="20"/>
                <w:szCs w:val="20"/>
              </w:rPr>
            </w:rPrChange>
          </w:rPr>
          <w:t>="</w:t>
        </w:r>
      </w:ins>
      <w:ins w:id="274" w:author="Henri Korver" w:date="2016-12-08T18:14:00Z">
        <w:r w:rsidR="00D10A12" w:rsidRPr="0002166B">
          <w:rPr>
            <w:rFonts w:ascii="Courier New" w:hAnsi="Courier New" w:cs="Courier New"/>
            <w:lang w:val="en-US"/>
            <w:rPrChange w:id="275" w:author="Henri Korver" w:date="2016-12-09T10:18:00Z">
              <w:rPr>
                <w:rStyle w:val="Hyperlink"/>
                <w:rFonts w:ascii="Courier" w:hAnsi="Courier" w:cs="Courier"/>
                <w:noProof/>
                <w:sz w:val="20"/>
                <w:szCs w:val="20"/>
              </w:rPr>
            </w:rPrChange>
          </w:rPr>
          <w:t>http://www.noraonline.nl/GAB/gab0100</w:t>
        </w:r>
      </w:ins>
      <w:ins w:id="276" w:author="Henri Korver" w:date="2016-12-08T18:08:00Z">
        <w:r w:rsidRPr="0002166B">
          <w:rPr>
            <w:rFonts w:ascii="Courier New" w:hAnsi="Courier New" w:cs="Courier New"/>
            <w:noProof/>
            <w:sz w:val="20"/>
            <w:szCs w:val="20"/>
            <w:lang w:val="en-US"/>
            <w:rPrChange w:id="277" w:author="Henri Korver" w:date="2016-12-09T10:18:00Z">
              <w:rPr>
                <w:rFonts w:ascii="Courier" w:hAnsi="Courier" w:cs="Courier"/>
                <w:noProof/>
                <w:sz w:val="20"/>
                <w:szCs w:val="20"/>
              </w:rPr>
            </w:rPrChange>
          </w:rPr>
          <w:t>"</w:t>
        </w:r>
        <w:commentRangeEnd w:id="271"/>
        <w:r w:rsidRPr="0002166B">
          <w:rPr>
            <w:rFonts w:ascii="Courier New" w:hAnsi="Courier New" w:cs="Courier New"/>
            <w:noProof/>
            <w:sz w:val="20"/>
            <w:szCs w:val="20"/>
            <w:lang w:val="en-US"/>
            <w:rPrChange w:id="278" w:author="Henri Korver" w:date="2016-12-09T10:18:00Z">
              <w:rPr>
                <w:rStyle w:val="Verwijzingopmerking"/>
              </w:rPr>
            </w:rPrChange>
          </w:rPr>
          <w:commentReference w:id="271"/>
        </w:r>
      </w:ins>
    </w:p>
    <w:p w14:paraId="4A95E79D" w14:textId="0E1A3EF3" w:rsidR="00D10A12" w:rsidRPr="0002166B" w:rsidRDefault="00D10A12" w:rsidP="00D10A1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79" w:author="Henri Korver" w:date="2016-12-08T18:13:00Z"/>
          <w:rFonts w:ascii="Courier New" w:hAnsi="Courier New" w:cs="Courier New"/>
          <w:noProof/>
          <w:sz w:val="20"/>
          <w:szCs w:val="20"/>
          <w:lang w:val="en-US"/>
          <w:rPrChange w:id="280" w:author="Henri Korver" w:date="2016-12-09T10:18:00Z">
            <w:rPr>
              <w:ins w:id="281" w:author="Henri Korver" w:date="2016-12-08T18:13:00Z"/>
              <w:rFonts w:ascii="Courier" w:hAnsi="Courier" w:cs="Courier"/>
              <w:noProof/>
              <w:sz w:val="20"/>
              <w:szCs w:val="20"/>
              <w:lang w:val="en-US"/>
            </w:rPr>
          </w:rPrChange>
        </w:rPr>
      </w:pPr>
      <w:ins w:id="282" w:author="Henri Korver" w:date="2016-12-08T18:13:00Z">
        <w:r w:rsidRPr="0002166B">
          <w:rPr>
            <w:rFonts w:ascii="Courier New" w:hAnsi="Courier New" w:cs="Courier New"/>
            <w:noProof/>
            <w:sz w:val="20"/>
            <w:szCs w:val="20"/>
            <w:rPrChange w:id="283" w:author="Henri Korver" w:date="2016-12-09T10:18:00Z">
              <w:rPr>
                <w:rFonts w:ascii="Courier" w:hAnsi="Courier" w:cs="Courier"/>
                <w:noProof/>
                <w:sz w:val="20"/>
                <w:szCs w:val="20"/>
              </w:rPr>
            </w:rPrChange>
          </w:rPr>
          <w:t xml:space="preserve">  </w:t>
        </w:r>
        <w:r w:rsidRPr="0002166B">
          <w:rPr>
            <w:rFonts w:ascii="Courier New" w:hAnsi="Courier New" w:cs="Courier New"/>
            <w:noProof/>
            <w:sz w:val="20"/>
            <w:szCs w:val="20"/>
            <w:lang w:val="en-US"/>
            <w:rPrChange w:id="284" w:author="Henri Korver" w:date="2016-12-09T10:18:00Z">
              <w:rPr>
                <w:rFonts w:ascii="Courier" w:hAnsi="Courier" w:cs="Courier"/>
                <w:noProof/>
                <w:sz w:val="20"/>
                <w:szCs w:val="20"/>
                <w:lang w:val="en-US"/>
              </w:rPr>
            </w:rPrChange>
          </w:rPr>
          <w:t>xmlns:stuf="http://www.stufstandaarden.nl/</w:t>
        </w:r>
      </w:ins>
      <w:ins w:id="285" w:author="Henri Korver" w:date="2016-12-08T18:26:00Z">
        <w:r w:rsidR="005E1613" w:rsidRPr="0002166B">
          <w:rPr>
            <w:rFonts w:ascii="Courier New" w:hAnsi="Courier New" w:cs="Courier New"/>
            <w:noProof/>
            <w:sz w:val="20"/>
            <w:szCs w:val="20"/>
            <w:lang w:val="en-US"/>
            <w:rPrChange w:id="286" w:author="Henri Korver" w:date="2016-12-09T10:18:00Z">
              <w:rPr>
                <w:rFonts w:ascii="Courier" w:hAnsi="Courier" w:cs="Courier"/>
                <w:noProof/>
                <w:sz w:val="20"/>
                <w:szCs w:val="20"/>
                <w:lang w:val="en-US"/>
              </w:rPr>
            </w:rPrChange>
          </w:rPr>
          <w:t>stuf/</w:t>
        </w:r>
      </w:ins>
      <w:ins w:id="287" w:author="Henri Korver" w:date="2016-12-08T18:13:00Z">
        <w:r w:rsidRPr="0002166B">
          <w:rPr>
            <w:rFonts w:ascii="Courier New" w:hAnsi="Courier New" w:cs="Courier New"/>
            <w:noProof/>
            <w:sz w:val="20"/>
            <w:szCs w:val="20"/>
            <w:lang w:val="en-US"/>
            <w:rPrChange w:id="288" w:author="Henri Korver" w:date="2016-12-09T10:18:00Z">
              <w:rPr>
                <w:rFonts w:ascii="Courier" w:hAnsi="Courier" w:cs="Courier"/>
                <w:noProof/>
                <w:sz w:val="20"/>
                <w:szCs w:val="20"/>
                <w:lang w:val="en-US"/>
              </w:rPr>
            </w:rPrChange>
          </w:rPr>
          <w:t xml:space="preserve">stuf0400" </w:t>
        </w:r>
      </w:ins>
    </w:p>
    <w:p w14:paraId="3CE0CD29" w14:textId="1FEDA9D3" w:rsidR="00D10A12" w:rsidRPr="0002166B" w:rsidRDefault="00D10A12" w:rsidP="00FA151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89" w:author="Henri Korver" w:date="2016-12-08T18:08:00Z"/>
          <w:rFonts w:ascii="Courier New" w:hAnsi="Courier New" w:cs="Courier New"/>
          <w:noProof/>
          <w:sz w:val="20"/>
          <w:szCs w:val="20"/>
          <w:lang w:val="en-US"/>
          <w:rPrChange w:id="290" w:author="Henri Korver" w:date="2016-12-09T10:18:00Z">
            <w:rPr>
              <w:ins w:id="291" w:author="Henri Korver" w:date="2016-12-08T18:08:00Z"/>
              <w:rFonts w:ascii="Courier" w:hAnsi="Courier" w:cs="Courier"/>
              <w:noProof/>
              <w:sz w:val="20"/>
              <w:szCs w:val="20"/>
            </w:rPr>
          </w:rPrChange>
        </w:rPr>
      </w:pPr>
      <w:ins w:id="292" w:author="Henri Korver" w:date="2016-12-08T18:13:00Z">
        <w:r w:rsidRPr="0002166B">
          <w:rPr>
            <w:rFonts w:ascii="Courier New" w:hAnsi="Courier New" w:cs="Courier New"/>
            <w:noProof/>
            <w:sz w:val="20"/>
            <w:szCs w:val="20"/>
            <w:lang w:val="en-US"/>
            <w:rPrChange w:id="293" w:author="Henri Korver" w:date="2016-12-09T10:18:00Z">
              <w:rPr>
                <w:rFonts w:ascii="Courier" w:hAnsi="Courier" w:cs="Courier"/>
                <w:noProof/>
                <w:sz w:val="20"/>
                <w:szCs w:val="20"/>
                <w:lang w:val="en-US"/>
              </w:rPr>
            </w:rPrChange>
          </w:rPr>
          <w:t xml:space="preserve">  xmlns:bg="http://www.stufstandaarden.nl/</w:t>
        </w:r>
      </w:ins>
      <w:ins w:id="294" w:author="Henri Korver" w:date="2016-12-08T18:26:00Z">
        <w:r w:rsidR="005E1613" w:rsidRPr="0002166B">
          <w:rPr>
            <w:rFonts w:ascii="Courier New" w:hAnsi="Courier New" w:cs="Courier New"/>
            <w:noProof/>
            <w:sz w:val="20"/>
            <w:szCs w:val="20"/>
            <w:lang w:val="en-US"/>
            <w:rPrChange w:id="295" w:author="Henri Korver" w:date="2016-12-09T10:18:00Z">
              <w:rPr>
                <w:rFonts w:ascii="Courier" w:hAnsi="Courier" w:cs="Courier"/>
                <w:noProof/>
                <w:sz w:val="20"/>
                <w:szCs w:val="20"/>
                <w:lang w:val="en-US"/>
              </w:rPr>
            </w:rPrChange>
          </w:rPr>
          <w:t>stuf/</w:t>
        </w:r>
      </w:ins>
      <w:ins w:id="296" w:author="Henri Korver" w:date="2016-12-08T18:13:00Z">
        <w:r w:rsidRPr="0002166B">
          <w:rPr>
            <w:rFonts w:ascii="Courier New" w:hAnsi="Courier New" w:cs="Courier New"/>
            <w:noProof/>
            <w:sz w:val="20"/>
            <w:szCs w:val="20"/>
            <w:lang w:val="en-US"/>
            <w:rPrChange w:id="297" w:author="Henri Korver" w:date="2016-12-09T10:18:00Z">
              <w:rPr>
                <w:rFonts w:ascii="Courier" w:hAnsi="Courier" w:cs="Courier"/>
                <w:noProof/>
                <w:sz w:val="20"/>
                <w:szCs w:val="20"/>
                <w:lang w:val="en-US"/>
              </w:rPr>
            </w:rPrChange>
          </w:rPr>
          <w:t>bg/bg0400"</w:t>
        </w:r>
      </w:ins>
    </w:p>
    <w:p w14:paraId="784C5024" w14:textId="06A881F4" w:rsidR="00FA1517" w:rsidRPr="0002166B" w:rsidRDefault="00FA1517" w:rsidP="00FA151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98" w:author="Henri Korver" w:date="2016-12-08T18:08:00Z"/>
          <w:rFonts w:ascii="Courier New" w:hAnsi="Courier New" w:cs="Courier New"/>
          <w:noProof/>
          <w:sz w:val="20"/>
          <w:szCs w:val="20"/>
          <w:lang w:val="en-US"/>
          <w:rPrChange w:id="299" w:author="Henri Korver" w:date="2016-12-09T10:18:00Z">
            <w:rPr>
              <w:ins w:id="300" w:author="Henri Korver" w:date="2016-12-08T18:08:00Z"/>
              <w:rFonts w:ascii="Courier" w:hAnsi="Courier" w:cs="Courier"/>
              <w:noProof/>
              <w:sz w:val="20"/>
              <w:szCs w:val="20"/>
              <w:lang w:val="en-US"/>
            </w:rPr>
          </w:rPrChange>
        </w:rPr>
      </w:pPr>
      <w:ins w:id="301" w:author="Henri Korver" w:date="2016-12-08T18:08:00Z">
        <w:r w:rsidRPr="0002166B">
          <w:rPr>
            <w:rFonts w:ascii="Courier New" w:hAnsi="Courier New" w:cs="Courier New"/>
            <w:noProof/>
            <w:sz w:val="20"/>
            <w:szCs w:val="20"/>
            <w:rPrChange w:id="302" w:author="Henri Korver" w:date="2016-12-09T10:18:00Z">
              <w:rPr>
                <w:rFonts w:ascii="Courier" w:hAnsi="Courier" w:cs="Courier"/>
                <w:noProof/>
                <w:sz w:val="20"/>
                <w:szCs w:val="20"/>
              </w:rPr>
            </w:rPrChange>
          </w:rPr>
          <w:t xml:space="preserve">  </w:t>
        </w:r>
        <w:r w:rsidRPr="0002166B">
          <w:rPr>
            <w:rFonts w:ascii="Courier New" w:hAnsi="Courier New" w:cs="Courier New"/>
            <w:noProof/>
            <w:sz w:val="20"/>
            <w:szCs w:val="20"/>
            <w:lang w:val="en-US"/>
            <w:rPrChange w:id="303" w:author="Henri Korver" w:date="2016-12-09T10:18:00Z">
              <w:rPr>
                <w:rFonts w:ascii="Courier" w:hAnsi="Courier" w:cs="Courier"/>
                <w:noProof/>
                <w:sz w:val="20"/>
                <w:szCs w:val="20"/>
                <w:lang w:val="en-US"/>
              </w:rPr>
            </w:rPrChange>
          </w:rPr>
          <w:t>targetNamespace="</w:t>
        </w:r>
        <w:r w:rsidRPr="0002166B">
          <w:rPr>
            <w:rFonts w:ascii="Courier New" w:hAnsi="Courier New" w:cs="Courier New"/>
            <w:sz w:val="20"/>
            <w:szCs w:val="20"/>
            <w:rPrChange w:id="304" w:author="Henri Korver" w:date="2016-12-09T10:18:00Z">
              <w:rPr/>
            </w:rPrChange>
          </w:rPr>
          <w:t xml:space="preserve"> </w:t>
        </w:r>
      </w:ins>
      <w:ins w:id="305" w:author="Henri Korver" w:date="2016-12-08T18:15:00Z">
        <w:r w:rsidR="00D10A12" w:rsidRPr="0002166B">
          <w:rPr>
            <w:rFonts w:ascii="Courier New" w:hAnsi="Courier New" w:cs="Courier New"/>
            <w:noProof/>
            <w:sz w:val="20"/>
            <w:szCs w:val="20"/>
            <w:lang w:val="en-US"/>
            <w:rPrChange w:id="306" w:author="Henri Korver" w:date="2016-12-09T10:18:00Z">
              <w:rPr>
                <w:rFonts w:ascii="Courier" w:hAnsi="Courier" w:cs="Courier"/>
                <w:noProof/>
                <w:sz w:val="20"/>
                <w:szCs w:val="20"/>
                <w:lang w:val="en-US"/>
              </w:rPr>
            </w:rPrChange>
          </w:rPr>
          <w:t>http://www.stufstandaarden.nl/bg/bg0400</w:t>
        </w:r>
      </w:ins>
      <w:ins w:id="307" w:author="Henri Korver" w:date="2016-12-08T18:08:00Z">
        <w:r w:rsidRPr="0002166B">
          <w:rPr>
            <w:rFonts w:ascii="Courier New" w:hAnsi="Courier New" w:cs="Courier New"/>
            <w:noProof/>
            <w:sz w:val="20"/>
            <w:szCs w:val="20"/>
            <w:lang w:val="en-US"/>
            <w:rPrChange w:id="308" w:author="Henri Korver" w:date="2016-12-09T10:18:00Z">
              <w:rPr>
                <w:rFonts w:ascii="Courier" w:hAnsi="Courier" w:cs="Courier"/>
                <w:noProof/>
                <w:sz w:val="20"/>
                <w:szCs w:val="20"/>
                <w:lang w:val="en-US"/>
              </w:rPr>
            </w:rPrChange>
          </w:rPr>
          <w:t>"</w:t>
        </w:r>
        <w:r w:rsidRPr="0002166B">
          <w:rPr>
            <w:rFonts w:ascii="Courier New" w:hAnsi="Courier New" w:cs="Courier New"/>
            <w:noProof/>
            <w:sz w:val="20"/>
            <w:szCs w:val="20"/>
            <w:lang w:val="en-US"/>
            <w:rPrChange w:id="309" w:author="Henri Korver" w:date="2016-12-09T10:18:00Z">
              <w:rPr>
                <w:rFonts w:ascii="Courier" w:hAnsi="Courier" w:cs="Courier"/>
                <w:noProof/>
                <w:sz w:val="20"/>
                <w:szCs w:val="20"/>
                <w:lang w:val="en-US"/>
              </w:rPr>
            </w:rPrChange>
          </w:rPr>
          <w:br/>
          <w:t xml:space="preserve">  elementFormDefault="qualified" </w:t>
        </w:r>
      </w:ins>
    </w:p>
    <w:p w14:paraId="22AB797B" w14:textId="77777777" w:rsidR="00FA1517" w:rsidRPr="0002166B" w:rsidRDefault="00FA1517" w:rsidP="00FA151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10" w:author="Henri Korver" w:date="2016-12-08T18:08:00Z"/>
          <w:rFonts w:ascii="Courier New" w:hAnsi="Courier New" w:cs="Courier New"/>
          <w:noProof/>
          <w:sz w:val="20"/>
          <w:szCs w:val="20"/>
          <w:lang w:val="en-US"/>
          <w:rPrChange w:id="311" w:author="Henri Korver" w:date="2016-12-09T10:18:00Z">
            <w:rPr>
              <w:ins w:id="312" w:author="Henri Korver" w:date="2016-12-08T18:08:00Z"/>
              <w:rFonts w:ascii="Courier" w:hAnsi="Courier" w:cs="Courier"/>
              <w:noProof/>
              <w:sz w:val="20"/>
              <w:szCs w:val="20"/>
              <w:lang w:val="en-US"/>
            </w:rPr>
          </w:rPrChange>
        </w:rPr>
      </w:pPr>
      <w:ins w:id="313" w:author="Henri Korver" w:date="2016-12-08T18:08:00Z">
        <w:r w:rsidRPr="0002166B">
          <w:rPr>
            <w:rFonts w:ascii="Courier New" w:hAnsi="Courier New" w:cs="Courier New"/>
            <w:noProof/>
            <w:sz w:val="20"/>
            <w:szCs w:val="20"/>
            <w:lang w:val="en-US"/>
            <w:rPrChange w:id="314" w:author="Henri Korver" w:date="2016-12-09T10:18:00Z">
              <w:rPr>
                <w:rFonts w:ascii="Courier" w:hAnsi="Courier" w:cs="Courier"/>
                <w:noProof/>
                <w:sz w:val="20"/>
                <w:szCs w:val="20"/>
                <w:lang w:val="en-US"/>
              </w:rPr>
            </w:rPrChange>
          </w:rPr>
          <w:t xml:space="preserve">  attributeFormDefault="unqualified" </w:t>
        </w:r>
      </w:ins>
    </w:p>
    <w:p w14:paraId="248D0F7B" w14:textId="07A2D558" w:rsidR="00D10A12" w:rsidRDefault="00FA1517" w:rsidP="00FA151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15" w:author="Henri Korver" w:date="2016-12-09T10:37:00Z"/>
          <w:rFonts w:ascii="Courier New" w:hAnsi="Courier New" w:cs="Courier New"/>
          <w:noProof/>
          <w:sz w:val="20"/>
          <w:szCs w:val="20"/>
          <w:lang w:val="en-US"/>
        </w:rPr>
      </w:pPr>
      <w:ins w:id="316" w:author="Henri Korver" w:date="2016-12-08T18:08:00Z">
        <w:r w:rsidRPr="0002166B">
          <w:rPr>
            <w:rFonts w:ascii="Courier New" w:hAnsi="Courier New" w:cs="Courier New"/>
            <w:noProof/>
            <w:sz w:val="20"/>
            <w:szCs w:val="20"/>
            <w:lang w:val="en-US"/>
            <w:rPrChange w:id="317" w:author="Henri Korver" w:date="2016-12-09T10:18:00Z">
              <w:rPr>
                <w:rFonts w:ascii="Courier" w:hAnsi="Courier" w:cs="Courier"/>
                <w:noProof/>
                <w:sz w:val="20"/>
                <w:szCs w:val="20"/>
                <w:lang w:val="en-US"/>
              </w:rPr>
            </w:rPrChange>
          </w:rPr>
          <w:t xml:space="preserve">  version="1.0"&gt;</w:t>
        </w:r>
      </w:ins>
    </w:p>
    <w:p w14:paraId="0CDF4C51" w14:textId="77777777" w:rsidR="00F5329B" w:rsidRPr="0002166B" w:rsidRDefault="00F5329B" w:rsidP="00FA151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18" w:author="Henri Korver" w:date="2016-12-08T18:16:00Z"/>
          <w:rFonts w:ascii="Courier New" w:hAnsi="Courier New" w:cs="Courier New"/>
          <w:noProof/>
          <w:sz w:val="20"/>
          <w:szCs w:val="20"/>
          <w:lang w:val="en-US"/>
          <w:rPrChange w:id="319" w:author="Henri Korver" w:date="2016-12-09T10:18:00Z">
            <w:rPr>
              <w:ins w:id="320" w:author="Henri Korver" w:date="2016-12-08T18:16:00Z"/>
              <w:rFonts w:ascii="Courier" w:hAnsi="Courier" w:cs="Courier"/>
              <w:noProof/>
              <w:sz w:val="20"/>
              <w:szCs w:val="20"/>
              <w:lang w:val="en-US"/>
            </w:rPr>
          </w:rPrChange>
        </w:rPr>
      </w:pPr>
    </w:p>
    <w:p w14:paraId="5297B5AD" w14:textId="73398378" w:rsidR="00D10A12" w:rsidRPr="0002166B" w:rsidRDefault="00D10A12" w:rsidP="00FA151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21" w:author="Henri Korver" w:date="2016-12-08T18:11:00Z"/>
          <w:rFonts w:ascii="Courier New" w:hAnsi="Courier New" w:cs="Courier New"/>
          <w:noProof/>
          <w:sz w:val="20"/>
          <w:szCs w:val="20"/>
          <w:lang w:val="en-US"/>
          <w:rPrChange w:id="322" w:author="Henri Korver" w:date="2016-12-09T10:18:00Z">
            <w:rPr>
              <w:ins w:id="323" w:author="Henri Korver" w:date="2016-12-08T18:11:00Z"/>
              <w:rFonts w:ascii="Courier" w:hAnsi="Courier" w:cs="Courier"/>
              <w:noProof/>
              <w:sz w:val="20"/>
              <w:szCs w:val="20"/>
              <w:lang w:val="en-US"/>
            </w:rPr>
          </w:rPrChange>
        </w:rPr>
      </w:pPr>
      <w:ins w:id="324" w:author="Henri Korver" w:date="2016-12-08T18:16:00Z">
        <w:r w:rsidRPr="0002166B">
          <w:rPr>
            <w:rFonts w:ascii="Courier New" w:hAnsi="Courier New" w:cs="Courier New"/>
            <w:noProof/>
            <w:sz w:val="20"/>
            <w:szCs w:val="20"/>
            <w:lang w:val="en-US"/>
            <w:rPrChange w:id="325" w:author="Henri Korver" w:date="2016-12-09T10:18:00Z">
              <w:rPr>
                <w:rFonts w:ascii="Courier" w:hAnsi="Courier" w:cs="Courier"/>
                <w:noProof/>
                <w:sz w:val="20"/>
                <w:szCs w:val="20"/>
                <w:lang w:val="en-US"/>
              </w:rPr>
            </w:rPrChange>
          </w:rPr>
          <w:t xml:space="preserve">  &lt;import namespace="http://www.stufstandaarden.nl/stuf0400"   </w:t>
        </w:r>
        <w:r w:rsidRPr="0002166B">
          <w:rPr>
            <w:rFonts w:ascii="Courier New" w:hAnsi="Courier New" w:cs="Courier New"/>
            <w:noProof/>
            <w:sz w:val="20"/>
            <w:szCs w:val="20"/>
            <w:lang w:val="en-US"/>
            <w:rPrChange w:id="326" w:author="Henri Korver" w:date="2016-12-09T10:18:00Z">
              <w:rPr>
                <w:rFonts w:ascii="Courier" w:hAnsi="Courier" w:cs="Courier"/>
                <w:noProof/>
                <w:sz w:val="20"/>
                <w:szCs w:val="20"/>
                <w:lang w:val="en-US"/>
              </w:rPr>
            </w:rPrChange>
          </w:rPr>
          <w:br/>
          <w:t xml:space="preserve">          schemaLocation="</w:t>
        </w:r>
      </w:ins>
      <w:ins w:id="327" w:author="Henri Korver" w:date="2016-12-08T18:29:00Z">
        <w:r w:rsidR="005E1613" w:rsidRPr="0002166B">
          <w:rPr>
            <w:rFonts w:ascii="Courier New" w:hAnsi="Courier New" w:cs="Courier New"/>
            <w:noProof/>
            <w:sz w:val="20"/>
            <w:szCs w:val="20"/>
            <w:rPrChange w:id="328" w:author="Henri Korver" w:date="2016-12-09T10:18:00Z">
              <w:rPr>
                <w:rFonts w:ascii="Courier" w:hAnsi="Courier" w:cs="Courier"/>
                <w:noProof/>
                <w:sz w:val="20"/>
                <w:szCs w:val="20"/>
              </w:rPr>
            </w:rPrChange>
          </w:rPr>
          <w:t>http://www.noraonline.nl/GAB/gab0100</w:t>
        </w:r>
      </w:ins>
      <w:ins w:id="329" w:author="Henri Korver" w:date="2016-12-08T18:30:00Z">
        <w:r w:rsidR="00251F61" w:rsidRPr="0002166B">
          <w:rPr>
            <w:rFonts w:ascii="Courier New" w:hAnsi="Courier New" w:cs="Courier New"/>
            <w:noProof/>
            <w:sz w:val="20"/>
            <w:szCs w:val="20"/>
            <w:rPrChange w:id="330" w:author="Henri Korver" w:date="2016-12-09T10:18:00Z">
              <w:rPr>
                <w:rFonts w:ascii="Courier" w:hAnsi="Courier" w:cs="Courier"/>
                <w:noProof/>
                <w:sz w:val="20"/>
                <w:szCs w:val="20"/>
              </w:rPr>
            </w:rPrChange>
          </w:rPr>
          <w:t>.xsd</w:t>
        </w:r>
      </w:ins>
      <w:ins w:id="331" w:author="Henri Korver" w:date="2016-12-08T18:16:00Z">
        <w:r w:rsidRPr="0002166B">
          <w:rPr>
            <w:rFonts w:ascii="Courier New" w:hAnsi="Courier New" w:cs="Courier New"/>
            <w:noProof/>
            <w:sz w:val="20"/>
            <w:szCs w:val="20"/>
            <w:lang w:val="en-US"/>
            <w:rPrChange w:id="332" w:author="Henri Korver" w:date="2016-12-09T10:18:00Z">
              <w:rPr>
                <w:rFonts w:ascii="Courier" w:hAnsi="Courier" w:cs="Courier"/>
                <w:noProof/>
                <w:sz w:val="20"/>
                <w:szCs w:val="20"/>
                <w:lang w:val="en-US"/>
              </w:rPr>
            </w:rPrChange>
          </w:rPr>
          <w:t>"/&gt;</w:t>
        </w:r>
      </w:ins>
    </w:p>
    <w:p w14:paraId="355EAAAA" w14:textId="77777777" w:rsidR="00FA1517" w:rsidRPr="0002166B" w:rsidRDefault="00FA1517" w:rsidP="00FA151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33" w:author="Henri Korver" w:date="2016-12-08T18:09:00Z"/>
          <w:rFonts w:ascii="Courier New" w:hAnsi="Courier New" w:cs="Courier New"/>
          <w:noProof/>
          <w:sz w:val="20"/>
          <w:szCs w:val="20"/>
          <w:lang w:val="en-US"/>
          <w:rPrChange w:id="334" w:author="Henri Korver" w:date="2016-12-09T10:18:00Z">
            <w:rPr>
              <w:ins w:id="335" w:author="Henri Korver" w:date="2016-12-08T18:09:00Z"/>
              <w:rFonts w:ascii="Courier" w:hAnsi="Courier" w:cs="Courier"/>
              <w:noProof/>
              <w:sz w:val="20"/>
              <w:szCs w:val="20"/>
              <w:lang w:val="en-US"/>
            </w:rPr>
          </w:rPrChange>
        </w:rPr>
      </w:pPr>
    </w:p>
    <w:p w14:paraId="69DE2144" w14:textId="77777777" w:rsidR="00FA1517" w:rsidRPr="0002166B" w:rsidRDefault="00FA1517" w:rsidP="00FA151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36" w:author="Henri Korver" w:date="2016-12-08T18:09:00Z"/>
          <w:rFonts w:ascii="Courier New" w:hAnsi="Courier New" w:cs="Courier New"/>
          <w:noProof/>
          <w:sz w:val="20"/>
          <w:szCs w:val="20"/>
          <w:rPrChange w:id="337" w:author="Henri Korver" w:date="2016-12-09T10:18:00Z">
            <w:rPr>
              <w:ins w:id="338" w:author="Henri Korver" w:date="2016-12-08T18:09:00Z"/>
              <w:rFonts w:ascii="Courier" w:hAnsi="Courier" w:cs="Courier"/>
              <w:noProof/>
              <w:sz w:val="20"/>
              <w:szCs w:val="20"/>
            </w:rPr>
          </w:rPrChange>
        </w:rPr>
      </w:pPr>
      <w:ins w:id="339" w:author="Henri Korver" w:date="2016-12-08T18:09:00Z">
        <w:r w:rsidRPr="0002166B">
          <w:rPr>
            <w:rFonts w:ascii="Courier New" w:hAnsi="Courier New" w:cs="Courier New"/>
            <w:noProof/>
            <w:sz w:val="20"/>
            <w:szCs w:val="20"/>
            <w:lang w:val="en-US"/>
            <w:rPrChange w:id="340" w:author="Henri Korver" w:date="2016-12-09T10:18:00Z">
              <w:rPr>
                <w:rFonts w:ascii="Courier" w:hAnsi="Courier" w:cs="Courier"/>
                <w:noProof/>
                <w:sz w:val="20"/>
                <w:szCs w:val="20"/>
                <w:lang w:val="en-US"/>
              </w:rPr>
            </w:rPrChange>
          </w:rPr>
          <w:t xml:space="preserve">  </w:t>
        </w:r>
        <w:r w:rsidRPr="0002166B">
          <w:rPr>
            <w:rFonts w:ascii="Courier New" w:hAnsi="Courier New" w:cs="Courier New"/>
            <w:noProof/>
            <w:sz w:val="20"/>
            <w:szCs w:val="20"/>
            <w:rPrChange w:id="341" w:author="Henri Korver" w:date="2016-12-09T10:18:00Z">
              <w:rPr>
                <w:rFonts w:ascii="Courier" w:hAnsi="Courier" w:cs="Courier"/>
                <w:noProof/>
                <w:sz w:val="20"/>
                <w:szCs w:val="20"/>
              </w:rPr>
            </w:rPrChange>
          </w:rPr>
          <w:t>&lt;element name="geboortedatum"  type="gab:DatumMogelijkOnvolledig"&gt;</w:t>
        </w:r>
      </w:ins>
    </w:p>
    <w:p w14:paraId="0BC61899" w14:textId="37BD07B9" w:rsidR="00FA1517" w:rsidRPr="0002166B" w:rsidRDefault="00FA1517" w:rsidP="00FA151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42" w:author="Henri Korver" w:date="2016-12-08T18:09:00Z"/>
          <w:rFonts w:ascii="Courier New" w:hAnsi="Courier New" w:cs="Courier New"/>
          <w:noProof/>
          <w:sz w:val="20"/>
          <w:szCs w:val="20"/>
          <w:lang w:val="en-US"/>
          <w:rPrChange w:id="343" w:author="Henri Korver" w:date="2016-12-09T10:18:00Z">
            <w:rPr>
              <w:ins w:id="344" w:author="Henri Korver" w:date="2016-12-08T18:09:00Z"/>
              <w:rFonts w:ascii="Courier" w:hAnsi="Courier" w:cs="Courier"/>
              <w:noProof/>
              <w:sz w:val="20"/>
              <w:szCs w:val="20"/>
              <w:lang w:val="en-US"/>
            </w:rPr>
          </w:rPrChange>
        </w:rPr>
      </w:pPr>
    </w:p>
    <w:p w14:paraId="6A3D6889" w14:textId="45F38501" w:rsidR="00FA1517" w:rsidRPr="0002166B" w:rsidRDefault="00FA1517" w:rsidP="00757A2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45" w:author="Henri Korver" w:date="2016-12-08T18:08:00Z"/>
          <w:rFonts w:ascii="Courier New" w:hAnsi="Courier New" w:cs="Courier New"/>
          <w:noProof/>
          <w:sz w:val="20"/>
          <w:szCs w:val="20"/>
          <w:rPrChange w:id="346" w:author="Henri Korver" w:date="2016-12-09T10:18:00Z">
            <w:rPr>
              <w:ins w:id="347" w:author="Henri Korver" w:date="2016-12-08T18:08:00Z"/>
              <w:rFonts w:ascii="Courier" w:hAnsi="Courier" w:cs="Courier"/>
              <w:noProof/>
              <w:sz w:val="20"/>
              <w:szCs w:val="20"/>
            </w:rPr>
          </w:rPrChange>
        </w:rPr>
      </w:pPr>
      <w:ins w:id="348" w:author="Henri Korver" w:date="2016-12-08T18:08:00Z">
        <w:r w:rsidRPr="0002166B">
          <w:rPr>
            <w:rFonts w:ascii="Courier New" w:hAnsi="Courier New" w:cs="Courier New"/>
            <w:noProof/>
            <w:sz w:val="20"/>
            <w:szCs w:val="20"/>
            <w:rPrChange w:id="349" w:author="Henri Korver" w:date="2016-12-09T10:18:00Z">
              <w:rPr>
                <w:rFonts w:ascii="Courier" w:hAnsi="Courier" w:cs="Courier"/>
                <w:noProof/>
                <w:sz w:val="20"/>
                <w:szCs w:val="20"/>
              </w:rPr>
            </w:rPrChange>
          </w:rPr>
          <w:t>&lt;/xs:schema&gt;</w:t>
        </w:r>
      </w:ins>
    </w:p>
    <w:p w14:paraId="31BE9645" w14:textId="2E163B39" w:rsidR="00B63B39" w:rsidDel="00FA1517" w:rsidRDefault="00757A20" w:rsidP="00757A2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del w:id="350" w:author="Henri Korver" w:date="2016-12-08T18:01:00Z"/>
          <w:rFonts w:ascii="Courier" w:hAnsi="Courier" w:cs="Courier"/>
          <w:noProof/>
          <w:sz w:val="20"/>
          <w:szCs w:val="20"/>
        </w:rPr>
      </w:pPr>
      <w:del w:id="351" w:author="Henri Korver" w:date="2016-12-08T18:09:00Z">
        <w:r w:rsidDel="00FA1517">
          <w:rPr>
            <w:rFonts w:ascii="Courier" w:hAnsi="Courier" w:cs="Courier"/>
            <w:noProof/>
            <w:sz w:val="20"/>
            <w:szCs w:val="20"/>
          </w:rPr>
          <w:delText>&lt;element</w:delText>
        </w:r>
        <w:r w:rsidR="00B63B39" w:rsidDel="00FA1517">
          <w:rPr>
            <w:rFonts w:ascii="Courier" w:hAnsi="Courier" w:cs="Courier"/>
            <w:noProof/>
            <w:sz w:val="20"/>
            <w:szCs w:val="20"/>
          </w:rPr>
          <w:delText xml:space="preserve"> </w:delText>
        </w:r>
      </w:del>
    </w:p>
    <w:p w14:paraId="6B0EB153" w14:textId="5A139921" w:rsidR="00B63B39" w:rsidDel="00FA1517" w:rsidRDefault="00B63B39" w:rsidP="00757A2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del w:id="352" w:author="Henri Korver" w:date="2016-12-08T18:01:00Z"/>
          <w:rFonts w:ascii="Courier" w:hAnsi="Courier" w:cs="Courier"/>
          <w:noProof/>
          <w:sz w:val="20"/>
          <w:szCs w:val="20"/>
        </w:rPr>
      </w:pPr>
      <w:del w:id="353" w:author="Henri Korver" w:date="2016-12-08T18:01:00Z">
        <w:r w:rsidDel="00FA1517">
          <w:rPr>
            <w:rFonts w:ascii="Courier" w:hAnsi="Courier" w:cs="Courier"/>
            <w:noProof/>
            <w:sz w:val="20"/>
            <w:szCs w:val="20"/>
          </w:rPr>
          <w:tab/>
        </w:r>
      </w:del>
      <w:del w:id="354" w:author="Henri Korver" w:date="2016-12-08T18:09:00Z">
        <w:r w:rsidR="00757A20" w:rsidDel="00FA1517">
          <w:rPr>
            <w:rFonts w:ascii="Courier" w:hAnsi="Courier" w:cs="Courier"/>
            <w:noProof/>
            <w:sz w:val="20"/>
            <w:szCs w:val="20"/>
          </w:rPr>
          <w:delText>name="geboortedatum"</w:delText>
        </w:r>
        <w:r w:rsidDel="00FA1517">
          <w:rPr>
            <w:rFonts w:ascii="Courier" w:hAnsi="Courier" w:cs="Courier"/>
            <w:noProof/>
            <w:sz w:val="20"/>
            <w:szCs w:val="20"/>
          </w:rPr>
          <w:delText xml:space="preserve"> </w:delText>
        </w:r>
      </w:del>
    </w:p>
    <w:p w14:paraId="412FC446" w14:textId="0C674702" w:rsidR="00B63B39" w:rsidDel="00FA1517" w:rsidRDefault="00B63B39" w:rsidP="00757A2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del w:id="355" w:author="Henri Korver" w:date="2016-12-08T18:00:00Z"/>
          <w:rFonts w:ascii="Courier" w:hAnsi="Courier" w:cs="Courier"/>
          <w:noProof/>
          <w:sz w:val="20"/>
          <w:szCs w:val="20"/>
        </w:rPr>
      </w:pPr>
      <w:del w:id="356" w:author="Henri Korver" w:date="2016-12-08T18:01:00Z">
        <w:r w:rsidDel="00FA1517">
          <w:rPr>
            <w:rFonts w:ascii="Courier" w:hAnsi="Courier" w:cs="Courier"/>
            <w:noProof/>
            <w:sz w:val="20"/>
            <w:szCs w:val="20"/>
          </w:rPr>
          <w:tab/>
        </w:r>
      </w:del>
      <w:del w:id="357" w:author="Henri Korver" w:date="2016-12-08T18:09:00Z">
        <w:r w:rsidR="00757A20" w:rsidRPr="003C6633" w:rsidDel="00FA1517">
          <w:rPr>
            <w:rFonts w:ascii="Courier" w:hAnsi="Courier" w:cs="Courier"/>
            <w:noProof/>
            <w:sz w:val="20"/>
            <w:szCs w:val="20"/>
          </w:rPr>
          <w:delText>type</w:delText>
        </w:r>
        <w:r w:rsidDel="00FA1517">
          <w:rPr>
            <w:rFonts w:ascii="Courier" w:hAnsi="Courier" w:cs="Courier"/>
            <w:noProof/>
            <w:sz w:val="20"/>
            <w:szCs w:val="20"/>
          </w:rPr>
          <w:delText>=</w:delText>
        </w:r>
        <w:r w:rsidR="00757A20" w:rsidRPr="003C6633" w:rsidDel="00FA1517">
          <w:rPr>
            <w:rFonts w:ascii="Courier" w:hAnsi="Courier" w:cs="Courier"/>
            <w:noProof/>
            <w:sz w:val="20"/>
            <w:szCs w:val="20"/>
          </w:rPr>
          <w:delText>"gab:DatumMogelijkOnvolledig"</w:delText>
        </w:r>
      </w:del>
      <w:del w:id="358" w:author="Henri Korver" w:date="2016-12-08T18:00:00Z">
        <w:r w:rsidR="00757A20" w:rsidRPr="003C6633" w:rsidDel="00FA1517">
          <w:rPr>
            <w:rFonts w:ascii="Courier" w:hAnsi="Courier" w:cs="Courier"/>
            <w:noProof/>
            <w:sz w:val="20"/>
            <w:szCs w:val="20"/>
          </w:rPr>
          <w:delText xml:space="preserve"> </w:delText>
        </w:r>
      </w:del>
    </w:p>
    <w:p w14:paraId="382B4DC4" w14:textId="474AEF02" w:rsidR="00B63B39" w:rsidDel="00B6452E" w:rsidRDefault="00B63B39" w:rsidP="00757A2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del w:id="359" w:author="Henri Korver" w:date="2016-12-08T17:52:00Z"/>
          <w:rFonts w:ascii="Courier" w:hAnsi="Courier" w:cs="Courier"/>
          <w:noProof/>
          <w:sz w:val="20"/>
          <w:szCs w:val="20"/>
        </w:rPr>
      </w:pPr>
      <w:del w:id="360" w:author="Henri Korver" w:date="2016-12-08T18:00:00Z">
        <w:r w:rsidDel="00FA1517">
          <w:rPr>
            <w:rFonts w:ascii="Courier" w:hAnsi="Courier" w:cs="Courier"/>
            <w:noProof/>
            <w:sz w:val="20"/>
            <w:szCs w:val="20"/>
          </w:rPr>
          <w:tab/>
        </w:r>
        <w:r w:rsidR="00757A20" w:rsidRPr="003C6633" w:rsidDel="00FA1517">
          <w:rPr>
            <w:rFonts w:ascii="Courier" w:hAnsi="Courier" w:cs="Courier"/>
            <w:noProof/>
            <w:sz w:val="20"/>
            <w:szCs w:val="20"/>
          </w:rPr>
          <w:delText>maxOccurs=</w:delText>
        </w:r>
        <w:r w:rsidR="00921A37" w:rsidDel="00FA1517">
          <w:rPr>
            <w:rFonts w:ascii="Courier" w:hAnsi="Courier" w:cs="Courier"/>
            <w:noProof/>
            <w:sz w:val="20"/>
            <w:szCs w:val="20"/>
          </w:rPr>
          <w:delText xml:space="preserve"> </w:delText>
        </w:r>
        <w:r w:rsidR="00757A20" w:rsidRPr="003C6633" w:rsidDel="00FA1517">
          <w:rPr>
            <w:rFonts w:ascii="Courier" w:hAnsi="Courier" w:cs="Courier"/>
            <w:noProof/>
            <w:sz w:val="20"/>
            <w:szCs w:val="20"/>
          </w:rPr>
          <w:delText>"</w:delText>
        </w:r>
        <w:r w:rsidR="00E35FA5" w:rsidDel="00FA1517">
          <w:rPr>
            <w:rFonts w:ascii="Courier" w:hAnsi="Courier" w:cs="Courier"/>
            <w:noProof/>
            <w:sz w:val="20"/>
            <w:szCs w:val="20"/>
          </w:rPr>
          <w:delText>4</w:delText>
        </w:r>
        <w:r w:rsidR="00757A20" w:rsidRPr="003C6633" w:rsidDel="00FA1517">
          <w:rPr>
            <w:rFonts w:ascii="Courier" w:hAnsi="Courier" w:cs="Courier"/>
            <w:noProof/>
            <w:sz w:val="20"/>
            <w:szCs w:val="20"/>
          </w:rPr>
          <w:delText>"</w:delText>
        </w:r>
      </w:del>
    </w:p>
    <w:p w14:paraId="5DCF2480" w14:textId="522CDD1D" w:rsidR="00757A20" w:rsidRPr="003C6633" w:rsidDel="00FA1517" w:rsidRDefault="00757A20" w:rsidP="00757A2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del w:id="361" w:author="Henri Korver" w:date="2016-12-08T18:09:00Z"/>
          <w:rFonts w:ascii="Courier" w:hAnsi="Courier" w:cs="Courier"/>
          <w:noProof/>
          <w:sz w:val="20"/>
          <w:szCs w:val="20"/>
        </w:rPr>
      </w:pPr>
      <w:del w:id="362" w:author="Henri Korver" w:date="2016-12-08T18:00:00Z">
        <w:r w:rsidRPr="003C6633" w:rsidDel="00FA1517">
          <w:rPr>
            <w:rFonts w:ascii="Courier" w:hAnsi="Courier" w:cs="Courier"/>
            <w:noProof/>
            <w:sz w:val="20"/>
            <w:szCs w:val="20"/>
          </w:rPr>
          <w:delText>/</w:delText>
        </w:r>
      </w:del>
      <w:del w:id="363" w:author="Henri Korver" w:date="2016-12-08T18:09:00Z">
        <w:r w:rsidRPr="003C6633" w:rsidDel="00FA1517">
          <w:rPr>
            <w:rFonts w:ascii="Courier" w:hAnsi="Courier" w:cs="Courier"/>
            <w:noProof/>
            <w:sz w:val="20"/>
            <w:szCs w:val="20"/>
          </w:rPr>
          <w:delText>&gt;</w:delText>
        </w:r>
      </w:del>
    </w:p>
    <w:p w14:paraId="5D80E1C2" w14:textId="77777777" w:rsidR="00757A20" w:rsidRPr="003C6633" w:rsidRDefault="00757A20">
      <w:pPr>
        <w:rPr>
          <w:noProof/>
        </w:rPr>
      </w:pPr>
    </w:p>
    <w:p w14:paraId="3461B8FA" w14:textId="67A8E654" w:rsidR="00757A20" w:rsidRPr="003C6633" w:rsidRDefault="00757A20">
      <w:pPr>
        <w:rPr>
          <w:noProof/>
        </w:rPr>
      </w:pPr>
      <w:r w:rsidRPr="003C6633">
        <w:rPr>
          <w:noProof/>
        </w:rPr>
        <w:t xml:space="preserve">Hieronder </w:t>
      </w:r>
      <w:r w:rsidR="00E35FA5">
        <w:rPr>
          <w:noProof/>
        </w:rPr>
        <w:t xml:space="preserve">voorbeelden </w:t>
      </w:r>
      <w:r w:rsidRPr="003C6633">
        <w:rPr>
          <w:noProof/>
        </w:rPr>
        <w:t>in XML</w:t>
      </w:r>
      <w:r w:rsidR="00E35FA5">
        <w:rPr>
          <w:noProof/>
        </w:rPr>
        <w:t xml:space="preserve"> voor de mogelijk onvolledige waarden van een geboortedatum</w:t>
      </w:r>
      <w:r w:rsidRPr="003C6633">
        <w:rPr>
          <w:noProof/>
        </w:rPr>
        <w:t>:</w:t>
      </w:r>
    </w:p>
    <w:p w14:paraId="34E40745" w14:textId="77777777" w:rsidR="00757A20" w:rsidRDefault="00757A20">
      <w:pPr>
        <w:rPr>
          <w:noProof/>
        </w:rPr>
      </w:pPr>
    </w:p>
    <w:p w14:paraId="59F9D2A7" w14:textId="60133C57" w:rsidR="006A471E" w:rsidRDefault="006A471E">
      <w:pPr>
        <w:rPr>
          <w:ins w:id="364" w:author="Henri Korver" w:date="2016-12-09T10:29:00Z"/>
          <w:noProof/>
        </w:rPr>
        <w:pPrChange w:id="365" w:author="Henri Korver" w:date="2016-12-09T10:29:00Z">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ins w:id="366" w:author="Henri Korver" w:date="2016-12-09T10:29:00Z">
        <w:r>
          <w:rPr>
            <w:noProof/>
          </w:rPr>
          <w:t>Volledige datum</w:t>
        </w:r>
      </w:ins>
    </w:p>
    <w:p w14:paraId="303B559F" w14:textId="7B98CA4E" w:rsidR="00757A20" w:rsidRPr="003C6633" w:rsidRDefault="00757A20" w:rsidP="003C663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noProof/>
          <w:sz w:val="20"/>
          <w:szCs w:val="20"/>
        </w:rPr>
      </w:pPr>
      <w:r w:rsidRPr="003C6633">
        <w:rPr>
          <w:rFonts w:ascii="Courier" w:hAnsi="Courier" w:cs="Courier"/>
          <w:noProof/>
          <w:sz w:val="20"/>
          <w:szCs w:val="20"/>
        </w:rPr>
        <w:t>&lt;</w:t>
      </w:r>
      <w:ins w:id="367" w:author="Henri Korver" w:date="2016-12-08T18:27:00Z">
        <w:r w:rsidR="005E1613">
          <w:rPr>
            <w:rFonts w:ascii="Courier" w:hAnsi="Courier" w:cs="Courier"/>
            <w:noProof/>
            <w:sz w:val="20"/>
            <w:szCs w:val="20"/>
          </w:rPr>
          <w:t>bg:</w:t>
        </w:r>
      </w:ins>
      <w:r w:rsidRPr="003C6633">
        <w:rPr>
          <w:rFonts w:ascii="Courier" w:hAnsi="Courier" w:cs="Courier"/>
          <w:noProof/>
          <w:sz w:val="20"/>
          <w:szCs w:val="20"/>
        </w:rPr>
        <w:t>geboortedatum&gt;</w:t>
      </w:r>
    </w:p>
    <w:p w14:paraId="6F507C64" w14:textId="2A4259AC" w:rsidR="00757A20" w:rsidRPr="003C6633" w:rsidRDefault="00921A37" w:rsidP="003C663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noProof/>
          <w:sz w:val="20"/>
          <w:szCs w:val="20"/>
        </w:rPr>
      </w:pPr>
      <w:r>
        <w:rPr>
          <w:rFonts w:ascii="Courier" w:hAnsi="Courier" w:cs="Courier"/>
          <w:noProof/>
          <w:sz w:val="20"/>
          <w:szCs w:val="20"/>
        </w:rPr>
        <w:t xml:space="preserve">     </w:t>
      </w:r>
      <w:r w:rsidR="00757A20" w:rsidRPr="003C6633">
        <w:rPr>
          <w:rFonts w:ascii="Courier" w:hAnsi="Courier" w:cs="Courier"/>
          <w:noProof/>
          <w:sz w:val="20"/>
          <w:szCs w:val="20"/>
        </w:rPr>
        <w:t>&lt;gab:datum&gt;</w:t>
      </w:r>
      <w:r w:rsidR="00757A20" w:rsidRPr="00757A20">
        <w:rPr>
          <w:rFonts w:ascii="Courier" w:hAnsi="Courier" w:cs="Courier"/>
          <w:noProof/>
          <w:sz w:val="20"/>
          <w:szCs w:val="20"/>
        </w:rPr>
        <w:t>2014-08-27</w:t>
      </w:r>
      <w:r w:rsidR="00757A20" w:rsidRPr="003C6633">
        <w:rPr>
          <w:rFonts w:ascii="Courier" w:hAnsi="Courier" w:cs="Courier"/>
          <w:noProof/>
          <w:sz w:val="20"/>
          <w:szCs w:val="20"/>
        </w:rPr>
        <w:t>&lt;/gab:datum&gt;</w:t>
      </w:r>
    </w:p>
    <w:p w14:paraId="7DC0FB0A" w14:textId="2F961D8E" w:rsidR="00757A20" w:rsidDel="006A471E" w:rsidRDefault="00757A20" w:rsidP="003C663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del w:id="368" w:author="Henri Korver" w:date="2016-12-09T10:30:00Z"/>
          <w:rFonts w:ascii="Courier" w:hAnsi="Courier" w:cs="Courier"/>
          <w:noProof/>
          <w:sz w:val="20"/>
          <w:szCs w:val="20"/>
        </w:rPr>
      </w:pPr>
      <w:r w:rsidRPr="003C6633">
        <w:rPr>
          <w:rFonts w:ascii="Courier" w:hAnsi="Courier" w:cs="Courier"/>
          <w:noProof/>
          <w:sz w:val="20"/>
          <w:szCs w:val="20"/>
        </w:rPr>
        <w:t>&lt;/</w:t>
      </w:r>
      <w:ins w:id="369" w:author="Henri Korver" w:date="2016-12-08T18:27:00Z">
        <w:r w:rsidR="005E1613">
          <w:rPr>
            <w:rFonts w:ascii="Courier" w:hAnsi="Courier" w:cs="Courier"/>
            <w:noProof/>
            <w:sz w:val="20"/>
            <w:szCs w:val="20"/>
          </w:rPr>
          <w:t>bg:</w:t>
        </w:r>
      </w:ins>
      <w:r w:rsidRPr="003C6633">
        <w:rPr>
          <w:rFonts w:ascii="Courier" w:hAnsi="Courier" w:cs="Courier"/>
          <w:noProof/>
          <w:sz w:val="20"/>
          <w:szCs w:val="20"/>
        </w:rPr>
        <w:t>geboortedatum&gt;</w:t>
      </w:r>
    </w:p>
    <w:p w14:paraId="5C251410" w14:textId="77777777" w:rsidR="00921A37" w:rsidRDefault="00921A37" w:rsidP="003C663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70" w:author="Henri Korver" w:date="2016-12-09T10:29:00Z"/>
          <w:rFonts w:ascii="Courier" w:hAnsi="Courier" w:cs="Courier"/>
          <w:noProof/>
          <w:sz w:val="20"/>
          <w:szCs w:val="20"/>
        </w:rPr>
      </w:pPr>
    </w:p>
    <w:p w14:paraId="3CEB5F3F" w14:textId="77777777" w:rsidR="006A471E" w:rsidRDefault="006A471E">
      <w:pPr>
        <w:rPr>
          <w:ins w:id="371" w:author="Henri Korver" w:date="2016-12-09T10:30:00Z"/>
          <w:noProof/>
        </w:rPr>
        <w:pPrChange w:id="372" w:author="Henri Korver" w:date="2016-12-09T10:30:00Z">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p>
    <w:p w14:paraId="2CB1D5F8" w14:textId="3E83033E" w:rsidR="006A471E" w:rsidRPr="003C6633" w:rsidRDefault="006A471E">
      <w:pPr>
        <w:rPr>
          <w:noProof/>
        </w:rPr>
        <w:pPrChange w:id="373" w:author="Henri Korver" w:date="2016-12-09T10:30:00Z">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ins w:id="374" w:author="Henri Korver" w:date="2016-12-09T10:30:00Z">
        <w:r>
          <w:rPr>
            <w:noProof/>
          </w:rPr>
          <w:t>Dag ontbreekt</w:t>
        </w:r>
      </w:ins>
    </w:p>
    <w:p w14:paraId="6F6BB26E" w14:textId="2CF896CC" w:rsidR="00757A20" w:rsidRPr="003C6633" w:rsidRDefault="00757A20" w:rsidP="003C663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noProof/>
          <w:sz w:val="20"/>
          <w:szCs w:val="20"/>
        </w:rPr>
      </w:pPr>
      <w:r w:rsidRPr="003C6633">
        <w:rPr>
          <w:rFonts w:ascii="Courier" w:hAnsi="Courier" w:cs="Courier"/>
          <w:noProof/>
          <w:sz w:val="20"/>
          <w:szCs w:val="20"/>
        </w:rPr>
        <w:t>&lt;</w:t>
      </w:r>
      <w:ins w:id="375" w:author="Henri Korver" w:date="2016-12-08T18:27:00Z">
        <w:r w:rsidR="005E1613">
          <w:rPr>
            <w:rFonts w:ascii="Courier" w:hAnsi="Courier" w:cs="Courier"/>
            <w:noProof/>
            <w:sz w:val="20"/>
            <w:szCs w:val="20"/>
          </w:rPr>
          <w:t>bg:</w:t>
        </w:r>
      </w:ins>
      <w:r w:rsidRPr="003C6633">
        <w:rPr>
          <w:rFonts w:ascii="Courier" w:hAnsi="Courier" w:cs="Courier"/>
          <w:noProof/>
          <w:sz w:val="20"/>
          <w:szCs w:val="20"/>
        </w:rPr>
        <w:t>geboortedatum&gt;</w:t>
      </w:r>
    </w:p>
    <w:p w14:paraId="11A91349" w14:textId="6B216280" w:rsidR="00757A20" w:rsidRPr="003C6633" w:rsidRDefault="00921A37" w:rsidP="003C663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noProof/>
          <w:sz w:val="20"/>
          <w:szCs w:val="20"/>
        </w:rPr>
      </w:pPr>
      <w:r>
        <w:rPr>
          <w:rFonts w:ascii="Courier" w:hAnsi="Courier" w:cs="Courier"/>
          <w:noProof/>
          <w:sz w:val="20"/>
          <w:szCs w:val="20"/>
        </w:rPr>
        <w:t xml:space="preserve">     </w:t>
      </w:r>
      <w:r w:rsidR="00757A20" w:rsidRPr="003C6633">
        <w:rPr>
          <w:rFonts w:ascii="Courier" w:hAnsi="Courier" w:cs="Courier"/>
          <w:noProof/>
          <w:sz w:val="20"/>
          <w:szCs w:val="20"/>
        </w:rPr>
        <w:t>&lt;gab:jaarMaand&gt;</w:t>
      </w:r>
      <w:r w:rsidR="00E35FA5" w:rsidRPr="00E35FA5">
        <w:rPr>
          <w:rFonts w:ascii="Courier" w:hAnsi="Courier" w:cs="Courier"/>
          <w:noProof/>
          <w:sz w:val="20"/>
          <w:szCs w:val="20"/>
        </w:rPr>
        <w:t>2014-08</w:t>
      </w:r>
      <w:r w:rsidR="00757A20" w:rsidRPr="003C6633">
        <w:rPr>
          <w:rFonts w:ascii="Courier" w:hAnsi="Courier" w:cs="Courier"/>
          <w:noProof/>
          <w:sz w:val="20"/>
          <w:szCs w:val="20"/>
        </w:rPr>
        <w:t>&lt;/gab:jaarMaand&gt;</w:t>
      </w:r>
    </w:p>
    <w:p w14:paraId="1E558B99" w14:textId="57BDCB27" w:rsidR="00757A20" w:rsidRPr="003C6633" w:rsidRDefault="00757A20" w:rsidP="003C663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noProof/>
          <w:sz w:val="20"/>
          <w:szCs w:val="20"/>
        </w:rPr>
      </w:pPr>
      <w:r w:rsidRPr="003C6633">
        <w:rPr>
          <w:rFonts w:ascii="Courier" w:hAnsi="Courier" w:cs="Courier"/>
          <w:noProof/>
          <w:sz w:val="20"/>
          <w:szCs w:val="20"/>
        </w:rPr>
        <w:t>&lt;/</w:t>
      </w:r>
      <w:ins w:id="376" w:author="Henri Korver" w:date="2016-12-08T18:27:00Z">
        <w:r w:rsidR="005E1613">
          <w:rPr>
            <w:rFonts w:ascii="Courier" w:hAnsi="Courier" w:cs="Courier"/>
            <w:noProof/>
            <w:sz w:val="20"/>
            <w:szCs w:val="20"/>
          </w:rPr>
          <w:t>bg:</w:t>
        </w:r>
      </w:ins>
      <w:r w:rsidRPr="003C6633">
        <w:rPr>
          <w:rFonts w:ascii="Courier" w:hAnsi="Courier" w:cs="Courier"/>
          <w:noProof/>
          <w:sz w:val="20"/>
          <w:szCs w:val="20"/>
        </w:rPr>
        <w:t>geboortedatum&gt;</w:t>
      </w:r>
    </w:p>
    <w:p w14:paraId="46654EF5" w14:textId="77777777" w:rsidR="00921A37" w:rsidRDefault="00921A37">
      <w:pPr>
        <w:rPr>
          <w:ins w:id="377" w:author="Henri Korver" w:date="2016-12-09T10:30:00Z"/>
          <w:noProof/>
        </w:rPr>
        <w:pPrChange w:id="378" w:author="Henri Korver" w:date="2016-12-09T10:30:00Z">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p>
    <w:p w14:paraId="4320319F" w14:textId="451C8145" w:rsidR="006A471E" w:rsidRDefault="006A471E">
      <w:pPr>
        <w:rPr>
          <w:noProof/>
        </w:rPr>
        <w:pPrChange w:id="379" w:author="Henri Korver" w:date="2016-12-09T10:30:00Z">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ins w:id="380" w:author="Henri Korver" w:date="2016-12-09T10:31:00Z">
        <w:r>
          <w:rPr>
            <w:noProof/>
          </w:rPr>
          <w:t>Maand ontbreekt</w:t>
        </w:r>
      </w:ins>
    </w:p>
    <w:p w14:paraId="52D92946" w14:textId="2727761B" w:rsidR="00757A20" w:rsidRPr="003C6633" w:rsidRDefault="00757A20" w:rsidP="003C663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noProof/>
          <w:sz w:val="20"/>
          <w:szCs w:val="20"/>
        </w:rPr>
      </w:pPr>
      <w:r w:rsidRPr="003C6633">
        <w:rPr>
          <w:rFonts w:ascii="Courier" w:hAnsi="Courier" w:cs="Courier"/>
          <w:noProof/>
          <w:sz w:val="20"/>
          <w:szCs w:val="20"/>
        </w:rPr>
        <w:t>&lt;</w:t>
      </w:r>
      <w:ins w:id="381" w:author="Henri Korver" w:date="2016-12-08T18:27:00Z">
        <w:r w:rsidR="005E1613">
          <w:rPr>
            <w:rFonts w:ascii="Courier" w:hAnsi="Courier" w:cs="Courier"/>
            <w:noProof/>
            <w:sz w:val="20"/>
            <w:szCs w:val="20"/>
          </w:rPr>
          <w:t>bg:</w:t>
        </w:r>
      </w:ins>
      <w:r w:rsidRPr="003C6633">
        <w:rPr>
          <w:rFonts w:ascii="Courier" w:hAnsi="Courier" w:cs="Courier"/>
          <w:noProof/>
          <w:sz w:val="20"/>
          <w:szCs w:val="20"/>
        </w:rPr>
        <w:t>geboortedatum&gt;</w:t>
      </w:r>
    </w:p>
    <w:p w14:paraId="70114136" w14:textId="643ACFFD" w:rsidR="00757A20" w:rsidRPr="003C6633" w:rsidRDefault="00921A37" w:rsidP="003C663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noProof/>
          <w:sz w:val="20"/>
          <w:szCs w:val="20"/>
        </w:rPr>
      </w:pPr>
      <w:r>
        <w:rPr>
          <w:rFonts w:ascii="Courier" w:hAnsi="Courier" w:cs="Courier"/>
          <w:noProof/>
          <w:sz w:val="20"/>
          <w:szCs w:val="20"/>
        </w:rPr>
        <w:t xml:space="preserve">     </w:t>
      </w:r>
      <w:r w:rsidR="00757A20" w:rsidRPr="003C6633">
        <w:rPr>
          <w:rFonts w:ascii="Courier" w:hAnsi="Courier" w:cs="Courier"/>
          <w:noProof/>
          <w:sz w:val="20"/>
          <w:szCs w:val="20"/>
        </w:rPr>
        <w:t>&lt;gab:jaar&gt;</w:t>
      </w:r>
      <w:r w:rsidR="00E35FA5">
        <w:rPr>
          <w:rFonts w:ascii="Courier" w:hAnsi="Courier" w:cs="Courier"/>
          <w:noProof/>
          <w:sz w:val="20"/>
          <w:szCs w:val="20"/>
        </w:rPr>
        <w:t>2014</w:t>
      </w:r>
      <w:r w:rsidR="00757A20" w:rsidRPr="003C6633">
        <w:rPr>
          <w:rFonts w:ascii="Courier" w:hAnsi="Courier" w:cs="Courier"/>
          <w:noProof/>
          <w:sz w:val="20"/>
          <w:szCs w:val="20"/>
        </w:rPr>
        <w:t>&lt;/gab:jaar&gt;</w:t>
      </w:r>
    </w:p>
    <w:p w14:paraId="01338BC6" w14:textId="2AF7AC52" w:rsidR="006A471E" w:rsidRPr="00F517CB" w:rsidRDefault="00757A2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82" w:author="Henri Korver" w:date="2016-12-09T10:33:00Z"/>
          <w:rFonts w:ascii="Courier" w:hAnsi="Courier" w:cs="Courier"/>
          <w:noProof/>
          <w:sz w:val="20"/>
          <w:szCs w:val="20"/>
          <w:rPrChange w:id="383" w:author="Henri Korver" w:date="2016-12-09T10:41:00Z">
            <w:rPr>
              <w:ins w:id="384" w:author="Henri Korver" w:date="2016-12-09T10:33:00Z"/>
              <w:noProof/>
            </w:rPr>
          </w:rPrChange>
        </w:rPr>
      </w:pPr>
      <w:r w:rsidRPr="003C6633">
        <w:rPr>
          <w:rFonts w:ascii="Courier" w:hAnsi="Courier" w:cs="Courier"/>
          <w:noProof/>
          <w:sz w:val="20"/>
          <w:szCs w:val="20"/>
        </w:rPr>
        <w:t>&lt;/</w:t>
      </w:r>
      <w:ins w:id="385" w:author="Henri Korver" w:date="2016-12-08T18:27:00Z">
        <w:r w:rsidR="005E1613">
          <w:rPr>
            <w:rFonts w:ascii="Courier" w:hAnsi="Courier" w:cs="Courier"/>
            <w:noProof/>
            <w:sz w:val="20"/>
            <w:szCs w:val="20"/>
          </w:rPr>
          <w:t>bg:</w:t>
        </w:r>
      </w:ins>
      <w:r w:rsidRPr="003C6633">
        <w:rPr>
          <w:rFonts w:ascii="Courier" w:hAnsi="Courier" w:cs="Courier"/>
          <w:noProof/>
          <w:sz w:val="20"/>
          <w:szCs w:val="20"/>
        </w:rPr>
        <w:t>geboortedatum&gt;</w:t>
      </w:r>
    </w:p>
    <w:p w14:paraId="3185D411" w14:textId="77777777" w:rsidR="006A471E" w:rsidRDefault="006A471E">
      <w:pPr>
        <w:rPr>
          <w:ins w:id="386" w:author="Henri Korver" w:date="2016-12-09T10:33:00Z"/>
          <w:noProof/>
        </w:rPr>
        <w:pPrChange w:id="387" w:author="Henri Korver" w:date="2016-12-09T10:31:00Z">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p>
    <w:p w14:paraId="71980C1B" w14:textId="17BFFB18" w:rsidR="006A471E" w:rsidRDefault="006A471E">
      <w:pPr>
        <w:rPr>
          <w:ins w:id="388" w:author="Henri Korver" w:date="2016-12-08T18:00:00Z"/>
          <w:noProof/>
        </w:rPr>
        <w:pPrChange w:id="389" w:author="Henri Korver" w:date="2016-12-09T10:31:00Z">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ins w:id="390" w:author="Henri Korver" w:date="2016-12-09T10:31:00Z">
        <w:r>
          <w:rPr>
            <w:noProof/>
          </w:rPr>
          <w:t>Jaar ontbreekt</w:t>
        </w:r>
      </w:ins>
      <w:ins w:id="391" w:author="Henri Korver" w:date="2016-12-09T10:32:00Z">
        <w:r>
          <w:rPr>
            <w:noProof/>
          </w:rPr>
          <w:t xml:space="preserve"> (datum is leeg, maar we weten dat er een waarde bestaat)</w:t>
        </w:r>
      </w:ins>
    </w:p>
    <w:p w14:paraId="18F354C6" w14:textId="77777777" w:rsidR="00F517CB" w:rsidRDefault="00F517CB">
      <w:pPr>
        <w:rPr>
          <w:ins w:id="392" w:author="Henri Korver" w:date="2016-12-09T10:42:00Z"/>
          <w:noProof/>
        </w:rPr>
        <w:pPrChange w:id="393" w:author="Henri Korver" w:date="2016-12-09T10:42:00Z">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p>
    <w:p w14:paraId="4D126490" w14:textId="576CE202" w:rsidR="00FA1517" w:rsidRPr="003C6633" w:rsidRDefault="00FA1517" w:rsidP="00FA151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94" w:author="Henri Korver" w:date="2016-12-08T18:00:00Z"/>
          <w:rFonts w:ascii="Courier" w:hAnsi="Courier" w:cs="Courier"/>
          <w:noProof/>
          <w:sz w:val="20"/>
          <w:szCs w:val="20"/>
        </w:rPr>
      </w:pPr>
      <w:ins w:id="395" w:author="Henri Korver" w:date="2016-12-08T18:00:00Z">
        <w:r w:rsidRPr="003C6633">
          <w:rPr>
            <w:rFonts w:ascii="Courier" w:hAnsi="Courier" w:cs="Courier"/>
            <w:noProof/>
            <w:sz w:val="20"/>
            <w:szCs w:val="20"/>
          </w:rPr>
          <w:lastRenderedPageBreak/>
          <w:t>&lt;</w:t>
        </w:r>
      </w:ins>
      <w:ins w:id="396" w:author="Henri Korver" w:date="2016-12-08T18:27:00Z">
        <w:r w:rsidR="005E1613">
          <w:rPr>
            <w:rFonts w:ascii="Courier" w:hAnsi="Courier" w:cs="Courier"/>
            <w:noProof/>
            <w:sz w:val="20"/>
            <w:szCs w:val="20"/>
          </w:rPr>
          <w:t>bg:</w:t>
        </w:r>
      </w:ins>
      <w:ins w:id="397" w:author="Henri Korver" w:date="2016-12-08T18:00:00Z">
        <w:r w:rsidRPr="003C6633">
          <w:rPr>
            <w:rFonts w:ascii="Courier" w:hAnsi="Courier" w:cs="Courier"/>
            <w:noProof/>
            <w:sz w:val="20"/>
            <w:szCs w:val="20"/>
          </w:rPr>
          <w:t>geboortedatum&gt;</w:t>
        </w:r>
      </w:ins>
    </w:p>
    <w:p w14:paraId="55A8CE37" w14:textId="5BCEABA1" w:rsidR="00FA1517" w:rsidRPr="003C6633" w:rsidRDefault="00FA1517" w:rsidP="00FA151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98" w:author="Henri Korver" w:date="2016-12-08T18:00:00Z"/>
          <w:rFonts w:ascii="Courier" w:hAnsi="Courier" w:cs="Courier"/>
          <w:noProof/>
          <w:sz w:val="20"/>
          <w:szCs w:val="20"/>
        </w:rPr>
      </w:pPr>
      <w:ins w:id="399" w:author="Henri Korver" w:date="2016-12-08T18:00:00Z">
        <w:r>
          <w:rPr>
            <w:rFonts w:ascii="Courier" w:hAnsi="Courier" w:cs="Courier"/>
            <w:noProof/>
            <w:sz w:val="20"/>
            <w:szCs w:val="20"/>
          </w:rPr>
          <w:t xml:space="preserve">     </w:t>
        </w:r>
        <w:r w:rsidRPr="003C6633">
          <w:rPr>
            <w:rFonts w:ascii="Courier" w:hAnsi="Courier" w:cs="Courier"/>
            <w:noProof/>
            <w:sz w:val="20"/>
            <w:szCs w:val="20"/>
          </w:rPr>
          <w:t>&lt;gab:</w:t>
        </w:r>
      </w:ins>
      <w:ins w:id="400" w:author="Henri Korver" w:date="2016-12-08T18:20:00Z">
        <w:r w:rsidR="005E1613">
          <w:rPr>
            <w:rFonts w:ascii="Courier" w:hAnsi="Courier" w:cs="Courier"/>
            <w:noProof/>
            <w:sz w:val="20"/>
            <w:szCs w:val="20"/>
          </w:rPr>
          <w:t>leeg</w:t>
        </w:r>
      </w:ins>
      <w:ins w:id="401" w:author="Henri Korver" w:date="2016-12-08T18:00:00Z">
        <w:r w:rsidRPr="003C6633">
          <w:rPr>
            <w:rFonts w:ascii="Courier" w:hAnsi="Courier" w:cs="Courier"/>
            <w:noProof/>
            <w:sz w:val="20"/>
            <w:szCs w:val="20"/>
          </w:rPr>
          <w:t>&gt;</w:t>
        </w:r>
      </w:ins>
      <w:ins w:id="402" w:author="Henri Korver" w:date="2016-12-08T18:20:00Z">
        <w:r w:rsidR="005E1613">
          <w:rPr>
            <w:rFonts w:ascii="Courier" w:hAnsi="Courier" w:cs="Courier"/>
            <w:noProof/>
            <w:sz w:val="20"/>
            <w:szCs w:val="20"/>
          </w:rPr>
          <w:t>waardeBestaat</w:t>
        </w:r>
      </w:ins>
      <w:ins w:id="403" w:author="Henri Korver" w:date="2016-12-08T18:00:00Z">
        <w:r w:rsidRPr="003C6633">
          <w:rPr>
            <w:rFonts w:ascii="Courier" w:hAnsi="Courier" w:cs="Courier"/>
            <w:noProof/>
            <w:sz w:val="20"/>
            <w:szCs w:val="20"/>
          </w:rPr>
          <w:t>&lt;/gab:</w:t>
        </w:r>
      </w:ins>
      <w:ins w:id="404" w:author="Henri Korver" w:date="2016-12-08T18:20:00Z">
        <w:r w:rsidR="005E1613">
          <w:rPr>
            <w:rFonts w:ascii="Courier" w:hAnsi="Courier" w:cs="Courier"/>
            <w:noProof/>
            <w:sz w:val="20"/>
            <w:szCs w:val="20"/>
          </w:rPr>
          <w:t>leeg</w:t>
        </w:r>
      </w:ins>
      <w:ins w:id="405" w:author="Henri Korver" w:date="2016-12-08T18:00:00Z">
        <w:r w:rsidRPr="003C6633">
          <w:rPr>
            <w:rFonts w:ascii="Courier" w:hAnsi="Courier" w:cs="Courier"/>
            <w:noProof/>
            <w:sz w:val="20"/>
            <w:szCs w:val="20"/>
          </w:rPr>
          <w:t>&gt;</w:t>
        </w:r>
      </w:ins>
    </w:p>
    <w:p w14:paraId="1B841C46" w14:textId="6B157D1C" w:rsidR="00FA1517" w:rsidRDefault="00FA1517" w:rsidP="003C663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406" w:author="Henri Korver" w:date="2016-12-08T18:00:00Z"/>
          <w:rFonts w:ascii="Courier" w:hAnsi="Courier" w:cs="Courier"/>
          <w:noProof/>
          <w:sz w:val="20"/>
          <w:szCs w:val="20"/>
        </w:rPr>
      </w:pPr>
      <w:ins w:id="407" w:author="Henri Korver" w:date="2016-12-08T18:00:00Z">
        <w:r w:rsidRPr="003C6633">
          <w:rPr>
            <w:rFonts w:ascii="Courier" w:hAnsi="Courier" w:cs="Courier"/>
            <w:noProof/>
            <w:sz w:val="20"/>
            <w:szCs w:val="20"/>
          </w:rPr>
          <w:t>&lt;/</w:t>
        </w:r>
      </w:ins>
      <w:ins w:id="408" w:author="Henri Korver" w:date="2016-12-08T18:27:00Z">
        <w:r w:rsidR="005E1613">
          <w:rPr>
            <w:rFonts w:ascii="Courier" w:hAnsi="Courier" w:cs="Courier"/>
            <w:noProof/>
            <w:sz w:val="20"/>
            <w:szCs w:val="20"/>
          </w:rPr>
          <w:t>bg:</w:t>
        </w:r>
      </w:ins>
      <w:ins w:id="409" w:author="Henri Korver" w:date="2016-12-08T18:00:00Z">
        <w:r w:rsidRPr="003C6633">
          <w:rPr>
            <w:rFonts w:ascii="Courier" w:hAnsi="Courier" w:cs="Courier"/>
            <w:noProof/>
            <w:sz w:val="20"/>
            <w:szCs w:val="20"/>
          </w:rPr>
          <w:t>geboortedatum&gt;</w:t>
        </w:r>
      </w:ins>
    </w:p>
    <w:p w14:paraId="363D6BD1" w14:textId="77777777" w:rsidR="00FA1517" w:rsidDel="006A471E" w:rsidRDefault="00FA1517">
      <w:pPr>
        <w:rPr>
          <w:del w:id="410" w:author="Henri Korver" w:date="2016-12-08T18:20:00Z"/>
          <w:noProof/>
        </w:rPr>
        <w:pPrChange w:id="411" w:author="Henri Korver" w:date="2016-12-09T10:32:00Z">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p>
    <w:p w14:paraId="30DC8AA7" w14:textId="77777777" w:rsidR="006A471E" w:rsidRDefault="006A471E">
      <w:pPr>
        <w:rPr>
          <w:ins w:id="412" w:author="Henri Korver" w:date="2016-12-09T10:32:00Z"/>
          <w:noProof/>
        </w:rPr>
      </w:pPr>
    </w:p>
    <w:p w14:paraId="31B758EC" w14:textId="77777777" w:rsidR="006A471E" w:rsidRPr="003C6633" w:rsidRDefault="006A471E">
      <w:pPr>
        <w:rPr>
          <w:ins w:id="413" w:author="Henri Korver" w:date="2016-12-09T10:32:00Z"/>
          <w:noProof/>
        </w:rPr>
        <w:pPrChange w:id="414" w:author="Henri Korver" w:date="2016-12-09T10:32:00Z">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p>
    <w:p w14:paraId="23FB8F92" w14:textId="599EF500" w:rsidR="00F06A60" w:rsidDel="001E6BA7" w:rsidRDefault="00F06A60" w:rsidP="00F06A60">
      <w:pPr>
        <w:pStyle w:val="Kop1"/>
        <w:pageBreakBefore/>
        <w:rPr>
          <w:del w:id="415" w:author="Henri Korver" w:date="2016-12-08T12:03:00Z"/>
        </w:rPr>
      </w:pPr>
      <w:commentRangeStart w:id="416"/>
      <w:del w:id="417" w:author="Henri Korver" w:date="2016-12-08T12:03:00Z">
        <w:r w:rsidDel="001E6BA7">
          <w:delText>Bijlage: Over dit voorstel van het project ‘Utrecht’</w:delText>
        </w:r>
        <w:commentRangeEnd w:id="416"/>
        <w:r w:rsidR="00A437F8" w:rsidDel="001E6BA7">
          <w:rPr>
            <w:rStyle w:val="Verwijzingopmerking"/>
            <w:rFonts w:asciiTheme="minorHAnsi" w:eastAsiaTheme="minorEastAsia" w:hAnsiTheme="minorHAnsi" w:cstheme="minorBidi"/>
            <w:b w:val="0"/>
            <w:bCs w:val="0"/>
            <w:color w:val="auto"/>
          </w:rPr>
          <w:commentReference w:id="416"/>
        </w:r>
      </w:del>
    </w:p>
    <w:p w14:paraId="04BFA8C9" w14:textId="4229E794" w:rsidR="00F06A60" w:rsidDel="001E6BA7" w:rsidRDefault="00F06A60" w:rsidP="00F06A60">
      <w:pPr>
        <w:rPr>
          <w:del w:id="418" w:author="Henri Korver" w:date="2016-12-08T12:03:00Z"/>
        </w:rPr>
      </w:pPr>
    </w:p>
    <w:p w14:paraId="47BAEB34" w14:textId="32E17378" w:rsidR="00F06A60" w:rsidDel="001E6BA7" w:rsidRDefault="00F06A60" w:rsidP="00F06A60">
      <w:pPr>
        <w:rPr>
          <w:del w:id="419" w:author="Henri Korver" w:date="2016-12-08T12:03:00Z"/>
        </w:rPr>
      </w:pPr>
      <w:del w:id="420" w:author="Henri Korver" w:date="2016-12-08T12:03:00Z">
        <w:r w:rsidDel="001E6BA7">
          <w:delText>Dit voorstel is een product van het project Utrecht. De aanleiding voor het project Utrecht was de behoefte van basisregistraties aan een verzameling technische afspraken die zij kunnen toepassen bij de berichtuitwisseling met al hun afnemers. Deze verzameling afspraken heeft de naam ‘Gemeenschappelijk Afspraken Berichtstandaarden’ (GAB) gekregen. Het idee van deze GAB is dat zowel de basisregistraties als de drie sectorstandaarden StUF, SuwiML en NEN 3610 en, indien van toepassing, ook Digikoppeling zich aan de GAB gaan houden, zodat binnen de Nederlandse overheid harmonisatie van berichtuitwisseling op technisch niveau ontstaat.</w:delText>
        </w:r>
      </w:del>
    </w:p>
    <w:p w14:paraId="68DE0EF7" w14:textId="0E178369" w:rsidR="00F06A60" w:rsidDel="001E6BA7" w:rsidRDefault="00F06A60" w:rsidP="00F06A60">
      <w:pPr>
        <w:rPr>
          <w:del w:id="421" w:author="Henri Korver" w:date="2016-12-08T12:03:00Z"/>
        </w:rPr>
      </w:pPr>
    </w:p>
    <w:p w14:paraId="29F11B35" w14:textId="64C65E0B" w:rsidR="00F06A60" w:rsidDel="001E6BA7" w:rsidRDefault="00F06A60" w:rsidP="00F06A60">
      <w:pPr>
        <w:rPr>
          <w:del w:id="422" w:author="Henri Korver" w:date="2016-12-08T12:03:00Z"/>
        </w:rPr>
      </w:pPr>
      <w:del w:id="423" w:author="Henri Korver" w:date="2016-12-08T12:03:00Z">
        <w:r w:rsidDel="001E6BA7">
          <w:delText>Het Project Utrecht heeft vijf voorstellen opgeleverd voor elementen van de GAB. De voorstellen zijn opgesteld door een werkgroep bestaande uit vertegenwoordigers van NEN 3610, StUF, SuwiML, Digikoppeling en een aantal basisregistraties, met ondersteuning vanuit het Bureau Forum Standaardisatie (BFS) en de stelselarchitecten van het iNUP-programma.</w:delText>
        </w:r>
      </w:del>
    </w:p>
    <w:p w14:paraId="21AD954D" w14:textId="2912B113" w:rsidR="00F06A60" w:rsidDel="001E6BA7" w:rsidRDefault="00F06A60" w:rsidP="00F06A60">
      <w:pPr>
        <w:rPr>
          <w:del w:id="424" w:author="Henri Korver" w:date="2016-12-08T12:03:00Z"/>
        </w:rPr>
      </w:pPr>
    </w:p>
    <w:p w14:paraId="1B4564AC" w14:textId="0EC7D817" w:rsidR="00F06A60" w:rsidDel="001E6BA7" w:rsidRDefault="00F06A60" w:rsidP="00F06A60">
      <w:pPr>
        <w:rPr>
          <w:del w:id="425" w:author="Henri Korver" w:date="2016-12-08T12:03:00Z"/>
        </w:rPr>
      </w:pPr>
      <w:del w:id="426" w:author="Henri Korver" w:date="2016-12-08T12:03:00Z">
        <w:r w:rsidDel="001E6BA7">
          <w:delText>De vijf voorstellen zijn een selectie van ‘laaghangend fruit’ uit een lijst met potentiële gemeenschappelijke afspraken. De verwachting is dat deze vijf voorstellen relatief eenvoudig te adopteren zijn door de basisregistraties en de drie sectorstandaarden. De voorstellen zijn door de werkgroep van het project Utrecht breed uitgezet ter review. De definitieve versies van de voorstellen worden aangeboden aan de beheerders van de drie sectorstandaarden en bij de basisregistraties met het verzoek ze als wijzigingsverzoek in behandeling te nemen.</w:delText>
        </w:r>
      </w:del>
    </w:p>
    <w:p w14:paraId="5033C8B7" w14:textId="23B9B151" w:rsidR="00F06A60" w:rsidDel="001E6BA7" w:rsidRDefault="00F06A60" w:rsidP="00F06A60">
      <w:pPr>
        <w:rPr>
          <w:del w:id="427" w:author="Henri Korver" w:date="2016-12-08T12:03:00Z"/>
        </w:rPr>
      </w:pPr>
    </w:p>
    <w:p w14:paraId="6DA7F117" w14:textId="782C2D7A" w:rsidR="00F06A60" w:rsidDel="001E6BA7" w:rsidRDefault="00F06A60" w:rsidP="00F06A60">
      <w:pPr>
        <w:rPr>
          <w:del w:id="428" w:author="Henri Korver" w:date="2016-12-08T12:03:00Z"/>
        </w:rPr>
      </w:pPr>
      <w:del w:id="429" w:author="Henri Korver" w:date="2016-12-08T12:03:00Z">
        <w:r w:rsidDel="001E6BA7">
          <w:delText>De sturing op het project Utrecht lag tijdens het i-NUP-programma bij de stuurgroep Digikoppeling, namens de Programmaraad Stelsel van Basisregistraties (PSB). Voor het vervolg op het project Utrecht na i-NUP wordt een Federatief Overleg opgericht waarin naar verwachting KING, BKWI, Geonovum, Logius en een aantal basisregistraties zitting zullen nemen. Dit Federatief Overleg wordt verantwoordelijk voor de sturing van het vervolg op het project Utrecht.</w:delText>
        </w:r>
      </w:del>
    </w:p>
    <w:p w14:paraId="7AB30A61" w14:textId="783F004D" w:rsidR="00D66EA2" w:rsidRDefault="00D66EA2" w:rsidP="00AB5A19"/>
    <w:sectPr w:rsidR="00D66EA2" w:rsidSect="00FD59EF">
      <w:footerReference w:type="even" r:id="rId10"/>
      <w:footerReference w:type="default" r:id="rId11"/>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71" w:author="Henri Korver" w:date="2016-12-08T18:08:00Z" w:initials="HK">
    <w:p w14:paraId="2661DB03" w14:textId="77777777" w:rsidR="00FA1517" w:rsidRDefault="00FA1517" w:rsidP="00FA1517">
      <w:pPr>
        <w:pStyle w:val="Tekstopmerking"/>
      </w:pPr>
      <w:r>
        <w:rPr>
          <w:rStyle w:val="Verwijzingopmerking"/>
        </w:rPr>
        <w:annotationRef/>
      </w:r>
      <w:r>
        <w:t>GAB namespace verwijderen.</w:t>
      </w:r>
    </w:p>
  </w:comment>
  <w:comment w:id="416" w:author="Henri Korver" w:date="2016-10-12T10:56:00Z" w:initials="HK">
    <w:p w14:paraId="6EFC6825" w14:textId="4391341C" w:rsidR="00A437F8" w:rsidRDefault="00A437F8">
      <w:pPr>
        <w:pStyle w:val="Tekstopmerking"/>
      </w:pPr>
      <w:r>
        <w:rPr>
          <w:rStyle w:val="Verwijzingopmerking"/>
        </w:rPr>
        <w:annotationRef/>
      </w:r>
      <w:r>
        <w:t>Bijlage eruit halen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1B6E43" w14:textId="77777777" w:rsidR="00452BCE" w:rsidRDefault="00452BCE" w:rsidP="00EB4412">
      <w:r>
        <w:separator/>
      </w:r>
    </w:p>
  </w:endnote>
  <w:endnote w:type="continuationSeparator" w:id="0">
    <w:p w14:paraId="6DA88C21" w14:textId="77777777" w:rsidR="00452BCE" w:rsidRDefault="00452BCE" w:rsidP="00EB4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22D8C1" w14:textId="77777777" w:rsidR="00F54D75" w:rsidRDefault="00F54D75" w:rsidP="00256FAD">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4DE24286" w14:textId="77777777" w:rsidR="00F54D75" w:rsidRDefault="00F54D75" w:rsidP="00EB4412">
    <w:pPr>
      <w:pStyle w:val="Voetteks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0790C8" w14:textId="77777777" w:rsidR="00F54D75" w:rsidRDefault="00F54D75" w:rsidP="00256FAD">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4D02DC">
      <w:rPr>
        <w:rStyle w:val="Paginanummer"/>
        <w:noProof/>
      </w:rPr>
      <w:t>5</w:t>
    </w:r>
    <w:r>
      <w:rPr>
        <w:rStyle w:val="Paginanummer"/>
      </w:rPr>
      <w:fldChar w:fldCharType="end"/>
    </w:r>
  </w:p>
  <w:p w14:paraId="654A2DE2" w14:textId="5514C783" w:rsidR="00F54D75" w:rsidRDefault="006B244F" w:rsidP="00EB4412">
    <w:pPr>
      <w:pStyle w:val="Voettekst"/>
      <w:ind w:right="360"/>
    </w:pPr>
    <w:ins w:id="430" w:author="Henri Korver" w:date="2016-12-09T10:39:00Z">
      <w:r>
        <w:fldChar w:fldCharType="begin"/>
      </w:r>
      <w:r>
        <w:instrText xml:space="preserve"> SAVEDATE  \@ "dddd d MMMM yyyy"  \* MERGEFORMAT </w:instrText>
      </w:r>
    </w:ins>
    <w:r>
      <w:fldChar w:fldCharType="separate"/>
    </w:r>
    <w:ins w:id="431" w:author="Henri Korver" w:date="2016-12-09T10:57:00Z">
      <w:r w:rsidR="004D02DC">
        <w:rPr>
          <w:noProof/>
        </w:rPr>
        <w:t>vrijdag 9 december 2016</w:t>
      </w:r>
    </w:ins>
    <w:ins w:id="432" w:author="Henri Korver" w:date="2016-12-09T10:39:00Z">
      <w:r>
        <w:fldChar w:fldCharType="end"/>
      </w:r>
    </w:ins>
    <w:del w:id="433" w:author="Henri Korver" w:date="2016-12-09T10:39:00Z">
      <w:r w:rsidR="00DE55B5" w:rsidDel="006B244F">
        <w:fldChar w:fldCharType="begin"/>
      </w:r>
      <w:r w:rsidR="00DE55B5" w:rsidDel="006B244F">
        <w:delInstrText xml:space="preserve"> SAVEDATE  \* MERGEFORMAT </w:delInstrText>
      </w:r>
      <w:r w:rsidR="00DE55B5" w:rsidDel="006B244F">
        <w:fldChar w:fldCharType="separate"/>
      </w:r>
    </w:del>
    <w:del w:id="434" w:author="Henri Korver" w:date="2016-12-08T14:10:00Z">
      <w:r w:rsidR="003C6633" w:rsidDel="00CE33C3">
        <w:rPr>
          <w:noProof/>
        </w:rPr>
        <w:delText>12-10-2016 10:24:00</w:delText>
      </w:r>
    </w:del>
    <w:del w:id="435" w:author="Henri Korver" w:date="2016-12-09T10:39:00Z">
      <w:r w:rsidR="00DE55B5" w:rsidDel="006B244F">
        <w:rPr>
          <w:noProof/>
        </w:rPr>
        <w:fldChar w:fldCharType="end"/>
      </w:r>
    </w:del>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189D4D" w14:textId="77777777" w:rsidR="00452BCE" w:rsidRDefault="00452BCE" w:rsidP="00EB4412">
      <w:r>
        <w:separator/>
      </w:r>
    </w:p>
  </w:footnote>
  <w:footnote w:type="continuationSeparator" w:id="0">
    <w:p w14:paraId="7B556BFC" w14:textId="77777777" w:rsidR="00452BCE" w:rsidRDefault="00452BCE" w:rsidP="00EB4412">
      <w:r>
        <w:continuationSeparator/>
      </w:r>
    </w:p>
  </w:footnote>
  <w:footnote w:id="1">
    <w:p w14:paraId="3A28F37D" w14:textId="2166FDFC" w:rsidR="00F54D75" w:rsidRDefault="00F54D75">
      <w:pPr>
        <w:pStyle w:val="Voetnoottekst"/>
      </w:pPr>
      <w:r>
        <w:rPr>
          <w:rStyle w:val="Voetnootmarkering"/>
        </w:rPr>
        <w:footnoteRef/>
      </w:r>
      <w:r>
        <w:t xml:space="preserve"> </w:t>
      </w:r>
      <w:r>
        <w:tab/>
        <w:t>Deze notitie spreekt van ‘datums’ in plaats van ‘data’ om verwarring met het begrip ‘data’ in de betekenis van ‘gegevens’ te voorkomen.</w:t>
      </w:r>
    </w:p>
  </w:footnote>
  <w:footnote w:id="2">
    <w:p w14:paraId="3ABCE81B" w14:textId="5115CB70" w:rsidR="00F54D75" w:rsidRPr="00A12493" w:rsidRDefault="00F54D75" w:rsidP="00CE6BF2">
      <w:pPr>
        <w:pStyle w:val="Voetnoottekst"/>
      </w:pPr>
      <w:r>
        <w:rPr>
          <w:rStyle w:val="Voetnootmarkering"/>
        </w:rPr>
        <w:footnoteRef/>
      </w:r>
      <w:r>
        <w:t xml:space="preserve"> </w:t>
      </w:r>
      <w:r>
        <w:tab/>
        <w:t xml:space="preserve">Zie </w:t>
      </w:r>
      <w:hyperlink r:id="rId1" w:anchor="date" w:history="1">
        <w:r w:rsidRPr="00637CE1">
          <w:rPr>
            <w:rStyle w:val="Hyperlink"/>
          </w:rPr>
          <w:t>http://www.w3.org/TR/xmlschema-2/#date</w:t>
        </w:r>
      </w:hyperlink>
    </w:p>
  </w:footnote>
  <w:footnote w:id="3">
    <w:p w14:paraId="35AC34C0" w14:textId="77777777" w:rsidR="00F54D75" w:rsidRDefault="00F54D75" w:rsidP="00A10200">
      <w:pPr>
        <w:pStyle w:val="Voetnoottekst"/>
      </w:pPr>
      <w:r>
        <w:rPr>
          <w:rStyle w:val="Voetnootmarkering"/>
        </w:rPr>
        <w:footnoteRef/>
      </w:r>
      <w:r>
        <w:t xml:space="preserve"> </w:t>
      </w:r>
      <w:r>
        <w:tab/>
        <w:t xml:space="preserve">Zie </w:t>
      </w:r>
      <w:hyperlink r:id="rId2" w:anchor="built-in-primitive-datatypes" w:history="1">
        <w:r w:rsidRPr="006D435A">
          <w:rPr>
            <w:rStyle w:val="Hyperlink"/>
          </w:rPr>
          <w:t>http://www.w3.org/TR/xmlschema-2/#built-in-primitive-datatypes</w:t>
        </w:r>
      </w:hyperlink>
    </w:p>
  </w:footnote>
  <w:footnote w:id="4">
    <w:p w14:paraId="2A706FCF" w14:textId="77777777" w:rsidR="00F54D75" w:rsidRDefault="00F54D75" w:rsidP="00A10200">
      <w:pPr>
        <w:pStyle w:val="Voetnoottekst"/>
      </w:pPr>
      <w:r>
        <w:rPr>
          <w:rStyle w:val="Voetnootmarkering"/>
        </w:rPr>
        <w:footnoteRef/>
      </w:r>
      <w:r>
        <w:t xml:space="preserve"> </w:t>
      </w:r>
      <w:r>
        <w:tab/>
        <w:t xml:space="preserve">Zie </w:t>
      </w:r>
      <w:hyperlink r:id="rId3" w:history="1">
        <w:r w:rsidRPr="006D435A">
          <w:rPr>
            <w:rStyle w:val="Hyperlink"/>
          </w:rPr>
          <w:t>http://www.opengeospatial.org/standards/gml</w:t>
        </w:r>
      </w:hyperlink>
    </w:p>
  </w:footnote>
  <w:footnote w:id="5">
    <w:p w14:paraId="69C841A6" w14:textId="77777777" w:rsidR="00B6452E" w:rsidRPr="003C6633" w:rsidRDefault="00B6452E" w:rsidP="00B6452E">
      <w:pPr>
        <w:pStyle w:val="Voetnoottekst"/>
        <w:rPr>
          <w:ins w:id="196" w:author="Henri Korver" w:date="2016-12-08T17:59:00Z"/>
          <w:lang w:val="en-US"/>
        </w:rPr>
      </w:pPr>
      <w:ins w:id="197" w:author="Henri Korver" w:date="2016-12-08T17:59:00Z">
        <w:r>
          <w:rPr>
            <w:rStyle w:val="Voetnootmarkering"/>
          </w:rPr>
          <w:footnoteRef/>
        </w:r>
        <w:r w:rsidRPr="003C6633">
          <w:rPr>
            <w:lang w:val="en-US"/>
          </w:rPr>
          <w:t xml:space="preserve"> </w:t>
        </w:r>
        <w:r>
          <w:fldChar w:fldCharType="begin"/>
        </w:r>
        <w:r>
          <w:instrText xml:space="preserve"> HYPERLINK "https://www.w3.org/TR/xmlschema-2/" \l "date" </w:instrText>
        </w:r>
        <w:r>
          <w:fldChar w:fldCharType="separate"/>
        </w:r>
        <w:r w:rsidRPr="003C6633">
          <w:rPr>
            <w:rStyle w:val="Hyperlink"/>
            <w:lang w:val="en-US"/>
          </w:rPr>
          <w:t>XML Schema Part 2: Datatypes Second Edition (W3C Recommendation 28 October 2004</w:t>
        </w:r>
        <w:r>
          <w:rPr>
            <w:rStyle w:val="Hyperlink"/>
            <w:lang w:val="en-US"/>
          </w:rPr>
          <w:fldChar w:fldCharType="end"/>
        </w:r>
        <w:r>
          <w:rPr>
            <w:lang w:val="en-US"/>
          </w:rPr>
          <w:t>)</w:t>
        </w:r>
        <w:r w:rsidRPr="003C6633">
          <w:rPr>
            <w:lang w:val="en-US"/>
          </w:rPr>
          <w:t xml:space="preserve"> </w:t>
        </w:r>
      </w:ins>
    </w:p>
  </w:footnote>
  <w:footnote w:id="6">
    <w:p w14:paraId="203CAD37" w14:textId="4036CFB3" w:rsidR="003C64C2" w:rsidRPr="003C6633" w:rsidDel="00B6452E" w:rsidRDefault="003C64C2">
      <w:pPr>
        <w:pStyle w:val="Voetnoottekst"/>
        <w:rPr>
          <w:del w:id="246" w:author="Henri Korver" w:date="2016-12-08T17:59:00Z"/>
          <w:lang w:val="en-US"/>
        </w:rPr>
      </w:pPr>
      <w:del w:id="247" w:author="Henri Korver" w:date="2016-12-08T17:59:00Z">
        <w:r w:rsidDel="00B6452E">
          <w:rPr>
            <w:rStyle w:val="Voetnootmarkering"/>
          </w:rPr>
          <w:footnoteRef/>
        </w:r>
        <w:r w:rsidR="00921A37" w:rsidRPr="003C6633" w:rsidDel="00B6452E">
          <w:rPr>
            <w:lang w:val="en-US"/>
          </w:rPr>
          <w:delText xml:space="preserve"> </w:delText>
        </w:r>
        <w:r w:rsidR="002C3827" w:rsidDel="00B6452E">
          <w:fldChar w:fldCharType="begin"/>
        </w:r>
        <w:r w:rsidR="002C3827" w:rsidDel="00B6452E">
          <w:delInstrText xml:space="preserve"> HYPERLINK "https://www.w3.org/TR/xmlschema-2/" \l "date" </w:delInstrText>
        </w:r>
        <w:r w:rsidR="002C3827" w:rsidDel="00B6452E">
          <w:fldChar w:fldCharType="separate"/>
        </w:r>
        <w:r w:rsidR="00921A37" w:rsidRPr="003C6633" w:rsidDel="00B6452E">
          <w:rPr>
            <w:rStyle w:val="Hyperlink"/>
            <w:lang w:val="en-US"/>
          </w:rPr>
          <w:delText>XML Schema Part 2: Datatypes Second Edition (W3C Recommendation 28 October 2004</w:delText>
        </w:r>
        <w:r w:rsidR="002C3827" w:rsidDel="00B6452E">
          <w:rPr>
            <w:rStyle w:val="Hyperlink"/>
            <w:lang w:val="en-US"/>
          </w:rPr>
          <w:fldChar w:fldCharType="end"/>
        </w:r>
        <w:r w:rsidR="00921A37" w:rsidDel="00B6452E">
          <w:rPr>
            <w:lang w:val="en-US"/>
          </w:rPr>
          <w:delText>)</w:delText>
        </w:r>
        <w:r w:rsidRPr="003C6633" w:rsidDel="00B6452E">
          <w:rPr>
            <w:lang w:val="en-US"/>
          </w:rPr>
          <w:delText xml:space="preserve"> </w:delText>
        </w:r>
      </w:del>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90800B66"/>
    <w:lvl w:ilvl="0">
      <w:start w:val="1"/>
      <w:numFmt w:val="decimal"/>
      <w:pStyle w:val="Lijstnummering"/>
      <w:lvlText w:val="%1."/>
      <w:lvlJc w:val="left"/>
      <w:pPr>
        <w:tabs>
          <w:tab w:val="num" w:pos="360"/>
        </w:tabs>
        <w:ind w:left="360" w:hanging="360"/>
      </w:pPr>
    </w:lvl>
  </w:abstractNum>
  <w:abstractNum w:abstractNumId="1">
    <w:nsid w:val="00000001"/>
    <w:multiLevelType w:val="multilevel"/>
    <w:tmpl w:val="00000001"/>
    <w:name w:val="WW8Num1"/>
    <w:lvl w:ilvl="0">
      <w:start w:val="1"/>
      <w:numFmt w:val="bullet"/>
      <w:lvlText w:val=""/>
      <w:lvlJc w:val="left"/>
      <w:pPr>
        <w:tabs>
          <w:tab w:val="num" w:pos="227"/>
        </w:tabs>
        <w:ind w:left="227" w:hanging="227"/>
      </w:pPr>
      <w:rPr>
        <w:rFonts w:ascii="Symbol" w:hAnsi="Symbol" w:cs="Symbol"/>
      </w:rPr>
    </w:lvl>
    <w:lvl w:ilvl="1">
      <w:start w:val="1"/>
      <w:numFmt w:val="bullet"/>
      <w:lvlText w:val=""/>
      <w:lvlJc w:val="left"/>
      <w:pPr>
        <w:tabs>
          <w:tab w:val="num" w:pos="454"/>
        </w:tabs>
        <w:ind w:left="454" w:hanging="227"/>
      </w:pPr>
      <w:rPr>
        <w:rFonts w:ascii="Symbol" w:hAnsi="Symbol" w:cs="Symbol"/>
      </w:rPr>
    </w:lvl>
    <w:lvl w:ilvl="2">
      <w:start w:val="1"/>
      <w:numFmt w:val="bullet"/>
      <w:lvlText w:val=""/>
      <w:lvlJc w:val="left"/>
      <w:pPr>
        <w:tabs>
          <w:tab w:val="num" w:pos="680"/>
        </w:tabs>
        <w:ind w:left="680" w:hanging="227"/>
      </w:pPr>
      <w:rPr>
        <w:rFonts w:ascii="Symbol" w:hAnsi="Symbol" w:cs="Symbol"/>
      </w:rPr>
    </w:lvl>
    <w:lvl w:ilvl="3">
      <w:start w:val="1"/>
      <w:numFmt w:val="bullet"/>
      <w:lvlText w:val=""/>
      <w:lvlJc w:val="left"/>
      <w:pPr>
        <w:tabs>
          <w:tab w:val="num" w:pos="907"/>
        </w:tabs>
        <w:ind w:left="907" w:hanging="227"/>
      </w:pPr>
      <w:rPr>
        <w:rFonts w:ascii="Symbol" w:hAnsi="Symbol" w:cs="Symbol"/>
      </w:rPr>
    </w:lvl>
    <w:lvl w:ilvl="4">
      <w:start w:val="1"/>
      <w:numFmt w:val="bullet"/>
      <w:lvlText w:val=""/>
      <w:lvlJc w:val="left"/>
      <w:pPr>
        <w:tabs>
          <w:tab w:val="num" w:pos="1134"/>
        </w:tabs>
        <w:ind w:left="1134" w:hanging="227"/>
      </w:pPr>
      <w:rPr>
        <w:rFonts w:ascii="Symbol" w:hAnsi="Symbol" w:cs="Symbol"/>
      </w:rPr>
    </w:lvl>
    <w:lvl w:ilvl="5">
      <w:start w:val="1"/>
      <w:numFmt w:val="bullet"/>
      <w:lvlText w:val=""/>
      <w:lvlJc w:val="left"/>
      <w:pPr>
        <w:tabs>
          <w:tab w:val="num" w:pos="1361"/>
        </w:tabs>
        <w:ind w:left="1361" w:hanging="227"/>
      </w:pPr>
      <w:rPr>
        <w:rFonts w:ascii="Symbol" w:hAnsi="Symbol" w:cs="Symbol"/>
      </w:rPr>
    </w:lvl>
    <w:lvl w:ilvl="6">
      <w:start w:val="1"/>
      <w:numFmt w:val="bullet"/>
      <w:lvlText w:val=""/>
      <w:lvlJc w:val="left"/>
      <w:pPr>
        <w:tabs>
          <w:tab w:val="num" w:pos="1587"/>
        </w:tabs>
        <w:ind w:left="1587" w:hanging="227"/>
      </w:pPr>
      <w:rPr>
        <w:rFonts w:ascii="Symbol" w:hAnsi="Symbol" w:cs="Symbol"/>
      </w:rPr>
    </w:lvl>
    <w:lvl w:ilvl="7">
      <w:start w:val="1"/>
      <w:numFmt w:val="bullet"/>
      <w:lvlText w:val=""/>
      <w:lvlJc w:val="left"/>
      <w:pPr>
        <w:tabs>
          <w:tab w:val="num" w:pos="1814"/>
        </w:tabs>
        <w:ind w:left="1814" w:hanging="227"/>
      </w:pPr>
      <w:rPr>
        <w:rFonts w:ascii="Symbol" w:hAnsi="Symbol" w:cs="Symbol"/>
      </w:rPr>
    </w:lvl>
    <w:lvl w:ilvl="8">
      <w:start w:val="1"/>
      <w:numFmt w:val="bullet"/>
      <w:lvlText w:val=""/>
      <w:lvlJc w:val="left"/>
      <w:pPr>
        <w:tabs>
          <w:tab w:val="num" w:pos="2041"/>
        </w:tabs>
        <w:ind w:left="2041" w:hanging="227"/>
      </w:pPr>
      <w:rPr>
        <w:rFonts w:ascii="Symbol" w:hAnsi="Symbol" w:cs="Symbol"/>
      </w:rPr>
    </w:lvl>
  </w:abstractNum>
  <w:abstractNum w:abstractNumId="2">
    <w:nsid w:val="0ABD276C"/>
    <w:multiLevelType w:val="hybridMultilevel"/>
    <w:tmpl w:val="4724C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5120A0"/>
    <w:multiLevelType w:val="hybridMultilevel"/>
    <w:tmpl w:val="AE22B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0A368F"/>
    <w:multiLevelType w:val="hybridMultilevel"/>
    <w:tmpl w:val="B2666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trackRevision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B4412"/>
    <w:rsid w:val="00021045"/>
    <w:rsid w:val="0002166B"/>
    <w:rsid w:val="000236B2"/>
    <w:rsid w:val="000379E3"/>
    <w:rsid w:val="0004416C"/>
    <w:rsid w:val="000447EB"/>
    <w:rsid w:val="00045D4E"/>
    <w:rsid w:val="0008729E"/>
    <w:rsid w:val="000A323F"/>
    <w:rsid w:val="000A7B18"/>
    <w:rsid w:val="000B2990"/>
    <w:rsid w:val="000F0081"/>
    <w:rsid w:val="000F694B"/>
    <w:rsid w:val="00113228"/>
    <w:rsid w:val="00151402"/>
    <w:rsid w:val="00152BB5"/>
    <w:rsid w:val="001819F0"/>
    <w:rsid w:val="001B1777"/>
    <w:rsid w:val="001B3595"/>
    <w:rsid w:val="001B7A2A"/>
    <w:rsid w:val="001C2160"/>
    <w:rsid w:val="001E6BA7"/>
    <w:rsid w:val="001E74CF"/>
    <w:rsid w:val="002028D0"/>
    <w:rsid w:val="00215EA5"/>
    <w:rsid w:val="00225D23"/>
    <w:rsid w:val="00226DFF"/>
    <w:rsid w:val="00251E43"/>
    <w:rsid w:val="00251F61"/>
    <w:rsid w:val="00252A91"/>
    <w:rsid w:val="00256FAD"/>
    <w:rsid w:val="002867EB"/>
    <w:rsid w:val="0029173A"/>
    <w:rsid w:val="002A02CB"/>
    <w:rsid w:val="002A6CEA"/>
    <w:rsid w:val="002B07F0"/>
    <w:rsid w:val="002B2516"/>
    <w:rsid w:val="002B2695"/>
    <w:rsid w:val="002B475A"/>
    <w:rsid w:val="002C3827"/>
    <w:rsid w:val="002D172F"/>
    <w:rsid w:val="002E0544"/>
    <w:rsid w:val="002E5A99"/>
    <w:rsid w:val="002F1585"/>
    <w:rsid w:val="002F48FE"/>
    <w:rsid w:val="00302FC5"/>
    <w:rsid w:val="0032621F"/>
    <w:rsid w:val="00346AD1"/>
    <w:rsid w:val="00347532"/>
    <w:rsid w:val="00382673"/>
    <w:rsid w:val="003C086B"/>
    <w:rsid w:val="003C4A88"/>
    <w:rsid w:val="003C5BE2"/>
    <w:rsid w:val="003C64C2"/>
    <w:rsid w:val="003C6633"/>
    <w:rsid w:val="003F2469"/>
    <w:rsid w:val="003F3292"/>
    <w:rsid w:val="003F3946"/>
    <w:rsid w:val="0040499F"/>
    <w:rsid w:val="004202F3"/>
    <w:rsid w:val="00426491"/>
    <w:rsid w:val="00452BCE"/>
    <w:rsid w:val="00464824"/>
    <w:rsid w:val="00495EBD"/>
    <w:rsid w:val="004A03F6"/>
    <w:rsid w:val="004A2246"/>
    <w:rsid w:val="004D02DC"/>
    <w:rsid w:val="004D6561"/>
    <w:rsid w:val="004E052D"/>
    <w:rsid w:val="004E5336"/>
    <w:rsid w:val="00515CB7"/>
    <w:rsid w:val="00535809"/>
    <w:rsid w:val="005365BC"/>
    <w:rsid w:val="00537BC9"/>
    <w:rsid w:val="00554D83"/>
    <w:rsid w:val="0058028C"/>
    <w:rsid w:val="00583389"/>
    <w:rsid w:val="005B6D13"/>
    <w:rsid w:val="005C5ECD"/>
    <w:rsid w:val="005E1613"/>
    <w:rsid w:val="005E29C2"/>
    <w:rsid w:val="00620F01"/>
    <w:rsid w:val="006305B0"/>
    <w:rsid w:val="00630602"/>
    <w:rsid w:val="00645383"/>
    <w:rsid w:val="0065148D"/>
    <w:rsid w:val="0067242C"/>
    <w:rsid w:val="00687502"/>
    <w:rsid w:val="006A471E"/>
    <w:rsid w:val="006B244F"/>
    <w:rsid w:val="006B7FCF"/>
    <w:rsid w:val="006C3785"/>
    <w:rsid w:val="006D3E22"/>
    <w:rsid w:val="006E08FB"/>
    <w:rsid w:val="00704555"/>
    <w:rsid w:val="007170A7"/>
    <w:rsid w:val="00721FA3"/>
    <w:rsid w:val="00724CE7"/>
    <w:rsid w:val="007349B6"/>
    <w:rsid w:val="00757A20"/>
    <w:rsid w:val="0076297E"/>
    <w:rsid w:val="00763795"/>
    <w:rsid w:val="007B3236"/>
    <w:rsid w:val="007D60D1"/>
    <w:rsid w:val="00803110"/>
    <w:rsid w:val="00811FDA"/>
    <w:rsid w:val="00826467"/>
    <w:rsid w:val="00834B1C"/>
    <w:rsid w:val="0084517F"/>
    <w:rsid w:val="008471C8"/>
    <w:rsid w:val="00863B9B"/>
    <w:rsid w:val="008B21E7"/>
    <w:rsid w:val="008E6C46"/>
    <w:rsid w:val="008E7616"/>
    <w:rsid w:val="0090395A"/>
    <w:rsid w:val="00920E3B"/>
    <w:rsid w:val="00921A37"/>
    <w:rsid w:val="00932896"/>
    <w:rsid w:val="00947C26"/>
    <w:rsid w:val="00967824"/>
    <w:rsid w:val="00980B95"/>
    <w:rsid w:val="0098675C"/>
    <w:rsid w:val="00994A91"/>
    <w:rsid w:val="009A5292"/>
    <w:rsid w:val="009A6CE3"/>
    <w:rsid w:val="009A77E7"/>
    <w:rsid w:val="009B1E9A"/>
    <w:rsid w:val="009B2297"/>
    <w:rsid w:val="009D7B4B"/>
    <w:rsid w:val="009E20AB"/>
    <w:rsid w:val="00A10200"/>
    <w:rsid w:val="00A12493"/>
    <w:rsid w:val="00A437F8"/>
    <w:rsid w:val="00A51A7B"/>
    <w:rsid w:val="00A5344D"/>
    <w:rsid w:val="00A72866"/>
    <w:rsid w:val="00A7476C"/>
    <w:rsid w:val="00A80873"/>
    <w:rsid w:val="00A9129B"/>
    <w:rsid w:val="00A9466E"/>
    <w:rsid w:val="00AB5A19"/>
    <w:rsid w:val="00AE0EBA"/>
    <w:rsid w:val="00B10A91"/>
    <w:rsid w:val="00B374BF"/>
    <w:rsid w:val="00B43BE9"/>
    <w:rsid w:val="00B63B39"/>
    <w:rsid w:val="00B6452E"/>
    <w:rsid w:val="00B66025"/>
    <w:rsid w:val="00B7583E"/>
    <w:rsid w:val="00BA0EC4"/>
    <w:rsid w:val="00BA1AB2"/>
    <w:rsid w:val="00BA32F0"/>
    <w:rsid w:val="00BA641F"/>
    <w:rsid w:val="00BB082C"/>
    <w:rsid w:val="00BD73CF"/>
    <w:rsid w:val="00BE26FF"/>
    <w:rsid w:val="00BF17CB"/>
    <w:rsid w:val="00C007B3"/>
    <w:rsid w:val="00C02925"/>
    <w:rsid w:val="00C141BE"/>
    <w:rsid w:val="00C33B03"/>
    <w:rsid w:val="00C4062D"/>
    <w:rsid w:val="00C42B1A"/>
    <w:rsid w:val="00C4516F"/>
    <w:rsid w:val="00C535B0"/>
    <w:rsid w:val="00C71A30"/>
    <w:rsid w:val="00C764E3"/>
    <w:rsid w:val="00C76E8F"/>
    <w:rsid w:val="00C818B6"/>
    <w:rsid w:val="00C970F2"/>
    <w:rsid w:val="00CC2C9A"/>
    <w:rsid w:val="00CD188A"/>
    <w:rsid w:val="00CD3BF6"/>
    <w:rsid w:val="00CD669E"/>
    <w:rsid w:val="00CE33C3"/>
    <w:rsid w:val="00CE6AC5"/>
    <w:rsid w:val="00CE6BF2"/>
    <w:rsid w:val="00D010D7"/>
    <w:rsid w:val="00D10A12"/>
    <w:rsid w:val="00D16C98"/>
    <w:rsid w:val="00D27E50"/>
    <w:rsid w:val="00D66EA2"/>
    <w:rsid w:val="00D675D3"/>
    <w:rsid w:val="00D73473"/>
    <w:rsid w:val="00D91B12"/>
    <w:rsid w:val="00D95F73"/>
    <w:rsid w:val="00DE55B5"/>
    <w:rsid w:val="00E023D0"/>
    <w:rsid w:val="00E35FA5"/>
    <w:rsid w:val="00E526D5"/>
    <w:rsid w:val="00E6154F"/>
    <w:rsid w:val="00E657BD"/>
    <w:rsid w:val="00E71324"/>
    <w:rsid w:val="00E7219F"/>
    <w:rsid w:val="00E8190B"/>
    <w:rsid w:val="00EA5920"/>
    <w:rsid w:val="00EA7577"/>
    <w:rsid w:val="00EB4412"/>
    <w:rsid w:val="00EE00E2"/>
    <w:rsid w:val="00EE6365"/>
    <w:rsid w:val="00EF395D"/>
    <w:rsid w:val="00F06A60"/>
    <w:rsid w:val="00F13B7A"/>
    <w:rsid w:val="00F178C3"/>
    <w:rsid w:val="00F367EC"/>
    <w:rsid w:val="00F44B80"/>
    <w:rsid w:val="00F517CB"/>
    <w:rsid w:val="00F51E8F"/>
    <w:rsid w:val="00F5329B"/>
    <w:rsid w:val="00F54D75"/>
    <w:rsid w:val="00F6493A"/>
    <w:rsid w:val="00F917A3"/>
    <w:rsid w:val="00FA1517"/>
    <w:rsid w:val="00FA68F0"/>
    <w:rsid w:val="00FC2AE8"/>
    <w:rsid w:val="00FD06B4"/>
    <w:rsid w:val="00FD59E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9B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26491"/>
    <w:rPr>
      <w:lang w:val="nl-NL"/>
    </w:rPr>
  </w:style>
  <w:style w:type="paragraph" w:styleId="Kop1">
    <w:name w:val="heading 1"/>
    <w:basedOn w:val="Standaard"/>
    <w:next w:val="Standaard"/>
    <w:link w:val="Kop1Char"/>
    <w:uiPriority w:val="9"/>
    <w:qFormat/>
    <w:rsid w:val="00EB441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iPriority w:val="9"/>
    <w:unhideWhenUsed/>
    <w:qFormat/>
    <w:rsid w:val="00EB441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basedOn w:val="Standaard"/>
    <w:link w:val="VoettekstChar"/>
    <w:uiPriority w:val="99"/>
    <w:unhideWhenUsed/>
    <w:rsid w:val="00EB4412"/>
    <w:pPr>
      <w:tabs>
        <w:tab w:val="center" w:pos="4536"/>
        <w:tab w:val="right" w:pos="9072"/>
      </w:tabs>
    </w:pPr>
  </w:style>
  <w:style w:type="character" w:customStyle="1" w:styleId="VoettekstChar">
    <w:name w:val="Voettekst Char"/>
    <w:basedOn w:val="Standaardalinea-lettertype"/>
    <w:link w:val="Voettekst"/>
    <w:uiPriority w:val="99"/>
    <w:rsid w:val="00EB4412"/>
    <w:rPr>
      <w:lang w:val="nl-NL"/>
    </w:rPr>
  </w:style>
  <w:style w:type="character" w:styleId="Paginanummer">
    <w:name w:val="page number"/>
    <w:basedOn w:val="Standaardalinea-lettertype"/>
    <w:uiPriority w:val="99"/>
    <w:semiHidden/>
    <w:unhideWhenUsed/>
    <w:rsid w:val="00EB4412"/>
  </w:style>
  <w:style w:type="paragraph" w:styleId="Titel">
    <w:name w:val="Title"/>
    <w:basedOn w:val="Standaard"/>
    <w:next w:val="Standaard"/>
    <w:link w:val="TitelChar"/>
    <w:uiPriority w:val="10"/>
    <w:qFormat/>
    <w:rsid w:val="00EB441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B4412"/>
    <w:rPr>
      <w:rFonts w:asciiTheme="majorHAnsi" w:eastAsiaTheme="majorEastAsia" w:hAnsiTheme="majorHAnsi" w:cstheme="majorBidi"/>
      <w:color w:val="17365D" w:themeColor="text2" w:themeShade="BF"/>
      <w:spacing w:val="5"/>
      <w:kern w:val="28"/>
      <w:sz w:val="52"/>
      <w:szCs w:val="52"/>
      <w:lang w:val="nl-NL"/>
    </w:rPr>
  </w:style>
  <w:style w:type="character" w:customStyle="1" w:styleId="Kop1Char">
    <w:name w:val="Kop 1 Char"/>
    <w:basedOn w:val="Standaardalinea-lettertype"/>
    <w:link w:val="Kop1"/>
    <w:uiPriority w:val="9"/>
    <w:rsid w:val="00EB4412"/>
    <w:rPr>
      <w:rFonts w:asciiTheme="majorHAnsi" w:eastAsiaTheme="majorEastAsia" w:hAnsiTheme="majorHAnsi" w:cstheme="majorBidi"/>
      <w:b/>
      <w:bCs/>
      <w:color w:val="345A8A" w:themeColor="accent1" w:themeShade="B5"/>
      <w:sz w:val="32"/>
      <w:szCs w:val="32"/>
      <w:lang w:val="nl-NL"/>
    </w:rPr>
  </w:style>
  <w:style w:type="character" w:customStyle="1" w:styleId="Kop2Char">
    <w:name w:val="Kop 2 Char"/>
    <w:basedOn w:val="Standaardalinea-lettertype"/>
    <w:link w:val="Kop2"/>
    <w:uiPriority w:val="9"/>
    <w:rsid w:val="00EB4412"/>
    <w:rPr>
      <w:rFonts w:asciiTheme="majorHAnsi" w:eastAsiaTheme="majorEastAsia" w:hAnsiTheme="majorHAnsi" w:cstheme="majorBidi"/>
      <w:b/>
      <w:bCs/>
      <w:color w:val="4F81BD" w:themeColor="accent1"/>
      <w:sz w:val="26"/>
      <w:szCs w:val="26"/>
      <w:lang w:val="nl-NL"/>
    </w:rPr>
  </w:style>
  <w:style w:type="paragraph" w:styleId="Koptekst">
    <w:name w:val="header"/>
    <w:basedOn w:val="Standaard"/>
    <w:link w:val="KoptekstChar"/>
    <w:uiPriority w:val="99"/>
    <w:unhideWhenUsed/>
    <w:rsid w:val="00F44B80"/>
    <w:pPr>
      <w:tabs>
        <w:tab w:val="center" w:pos="4536"/>
        <w:tab w:val="right" w:pos="9072"/>
      </w:tabs>
    </w:pPr>
  </w:style>
  <w:style w:type="character" w:customStyle="1" w:styleId="KoptekstChar">
    <w:name w:val="Koptekst Char"/>
    <w:basedOn w:val="Standaardalinea-lettertype"/>
    <w:link w:val="Koptekst"/>
    <w:uiPriority w:val="99"/>
    <w:rsid w:val="00F44B80"/>
    <w:rPr>
      <w:lang w:val="nl-NL"/>
    </w:rPr>
  </w:style>
  <w:style w:type="character" w:styleId="Hyperlink">
    <w:name w:val="Hyperlink"/>
    <w:basedOn w:val="Standaardalinea-lettertype"/>
    <w:uiPriority w:val="99"/>
    <w:unhideWhenUsed/>
    <w:rsid w:val="00A7476C"/>
    <w:rPr>
      <w:color w:val="0000FF" w:themeColor="hyperlink"/>
      <w:u w:val="single"/>
    </w:rPr>
  </w:style>
  <w:style w:type="paragraph" w:styleId="Lijstnummering">
    <w:name w:val="List Number"/>
    <w:basedOn w:val="Standaard"/>
    <w:uiPriority w:val="99"/>
    <w:unhideWhenUsed/>
    <w:rsid w:val="00C4516F"/>
    <w:pPr>
      <w:numPr>
        <w:numId w:val="2"/>
      </w:numPr>
      <w:contextualSpacing/>
    </w:pPr>
  </w:style>
  <w:style w:type="character" w:styleId="GevolgdeHyperlink">
    <w:name w:val="FollowedHyperlink"/>
    <w:basedOn w:val="Standaardalinea-lettertype"/>
    <w:uiPriority w:val="99"/>
    <w:semiHidden/>
    <w:unhideWhenUsed/>
    <w:rsid w:val="00980B95"/>
    <w:rPr>
      <w:color w:val="800080" w:themeColor="followedHyperlink"/>
      <w:u w:val="single"/>
    </w:rPr>
  </w:style>
  <w:style w:type="paragraph" w:styleId="Lijstalinea">
    <w:name w:val="List Paragraph"/>
    <w:basedOn w:val="Standaard"/>
    <w:uiPriority w:val="34"/>
    <w:qFormat/>
    <w:rsid w:val="00F51E8F"/>
    <w:pPr>
      <w:ind w:left="720"/>
      <w:contextualSpacing/>
    </w:pPr>
  </w:style>
  <w:style w:type="paragraph" w:styleId="Documentstructuur">
    <w:name w:val="Document Map"/>
    <w:basedOn w:val="Standaard"/>
    <w:link w:val="DocumentstructuurChar"/>
    <w:uiPriority w:val="99"/>
    <w:semiHidden/>
    <w:unhideWhenUsed/>
    <w:rsid w:val="0058028C"/>
    <w:rPr>
      <w:rFonts w:ascii="Lucida Grande" w:hAnsi="Lucida Grande" w:cs="Lucida Grande"/>
    </w:rPr>
  </w:style>
  <w:style w:type="character" w:customStyle="1" w:styleId="DocumentstructuurChar">
    <w:name w:val="Documentstructuur Char"/>
    <w:basedOn w:val="Standaardalinea-lettertype"/>
    <w:link w:val="Documentstructuur"/>
    <w:uiPriority w:val="99"/>
    <w:semiHidden/>
    <w:rsid w:val="0058028C"/>
    <w:rPr>
      <w:rFonts w:ascii="Lucida Grande" w:hAnsi="Lucida Grande" w:cs="Lucida Grande"/>
      <w:lang w:val="nl-NL"/>
    </w:rPr>
  </w:style>
  <w:style w:type="character" w:styleId="Regelnummer">
    <w:name w:val="line number"/>
    <w:basedOn w:val="Standaardalinea-lettertype"/>
    <w:uiPriority w:val="99"/>
    <w:unhideWhenUsed/>
    <w:rsid w:val="000A7B18"/>
    <w:rPr>
      <w:color w:val="A6A6A6" w:themeColor="background1" w:themeShade="A6"/>
      <w:sz w:val="20"/>
    </w:rPr>
  </w:style>
  <w:style w:type="character" w:styleId="Verwijzingopmerking">
    <w:name w:val="annotation reference"/>
    <w:basedOn w:val="Standaardalinea-lettertype"/>
    <w:uiPriority w:val="99"/>
    <w:semiHidden/>
    <w:unhideWhenUsed/>
    <w:rsid w:val="00811FDA"/>
    <w:rPr>
      <w:sz w:val="18"/>
      <w:szCs w:val="18"/>
    </w:rPr>
  </w:style>
  <w:style w:type="paragraph" w:styleId="Tekstopmerking">
    <w:name w:val="annotation text"/>
    <w:basedOn w:val="Standaard"/>
    <w:link w:val="TekstopmerkingChar"/>
    <w:uiPriority w:val="99"/>
    <w:unhideWhenUsed/>
    <w:rsid w:val="00811FDA"/>
  </w:style>
  <w:style w:type="character" w:customStyle="1" w:styleId="TekstopmerkingChar">
    <w:name w:val="Tekst opmerking Char"/>
    <w:basedOn w:val="Standaardalinea-lettertype"/>
    <w:link w:val="Tekstopmerking"/>
    <w:uiPriority w:val="99"/>
    <w:rsid w:val="00811FDA"/>
    <w:rPr>
      <w:lang w:val="nl-NL"/>
    </w:rPr>
  </w:style>
  <w:style w:type="paragraph" w:styleId="Onderwerpvanopmerking">
    <w:name w:val="annotation subject"/>
    <w:basedOn w:val="Tekstopmerking"/>
    <w:next w:val="Tekstopmerking"/>
    <w:link w:val="OnderwerpvanopmerkingChar"/>
    <w:uiPriority w:val="99"/>
    <w:semiHidden/>
    <w:unhideWhenUsed/>
    <w:rsid w:val="00811FDA"/>
    <w:rPr>
      <w:b/>
      <w:bCs/>
      <w:sz w:val="20"/>
      <w:szCs w:val="20"/>
    </w:rPr>
  </w:style>
  <w:style w:type="character" w:customStyle="1" w:styleId="OnderwerpvanopmerkingChar">
    <w:name w:val="Onderwerp van opmerking Char"/>
    <w:basedOn w:val="TekstopmerkingChar"/>
    <w:link w:val="Onderwerpvanopmerking"/>
    <w:uiPriority w:val="99"/>
    <w:semiHidden/>
    <w:rsid w:val="00811FDA"/>
    <w:rPr>
      <w:b/>
      <w:bCs/>
      <w:sz w:val="20"/>
      <w:szCs w:val="20"/>
      <w:lang w:val="nl-NL"/>
    </w:rPr>
  </w:style>
  <w:style w:type="paragraph" w:styleId="Ballontekst">
    <w:name w:val="Balloon Text"/>
    <w:basedOn w:val="Standaard"/>
    <w:link w:val="BallontekstChar"/>
    <w:uiPriority w:val="99"/>
    <w:semiHidden/>
    <w:unhideWhenUsed/>
    <w:rsid w:val="00811FDA"/>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811FDA"/>
    <w:rPr>
      <w:rFonts w:ascii="Lucida Grande" w:hAnsi="Lucida Grande" w:cs="Lucida Grande"/>
      <w:sz w:val="18"/>
      <w:szCs w:val="18"/>
      <w:lang w:val="nl-NL"/>
    </w:rPr>
  </w:style>
  <w:style w:type="paragraph" w:styleId="Voetnoottekst">
    <w:name w:val="footnote text"/>
    <w:basedOn w:val="Standaard"/>
    <w:link w:val="VoetnoottekstChar"/>
    <w:uiPriority w:val="99"/>
    <w:unhideWhenUsed/>
    <w:rsid w:val="00CE6BF2"/>
    <w:pPr>
      <w:ind w:left="426" w:hanging="426"/>
    </w:pPr>
    <w:rPr>
      <w:sz w:val="22"/>
      <w:szCs w:val="22"/>
    </w:rPr>
  </w:style>
  <w:style w:type="character" w:customStyle="1" w:styleId="VoetnoottekstChar">
    <w:name w:val="Voetnoottekst Char"/>
    <w:basedOn w:val="Standaardalinea-lettertype"/>
    <w:link w:val="Voetnoottekst"/>
    <w:uiPriority w:val="99"/>
    <w:rsid w:val="00CE6BF2"/>
    <w:rPr>
      <w:sz w:val="22"/>
      <w:szCs w:val="22"/>
      <w:lang w:val="nl-NL"/>
    </w:rPr>
  </w:style>
  <w:style w:type="character" w:styleId="Voetnootmarkering">
    <w:name w:val="footnote reference"/>
    <w:basedOn w:val="Standaardalinea-lettertype"/>
    <w:uiPriority w:val="99"/>
    <w:unhideWhenUsed/>
    <w:rsid w:val="00834B1C"/>
    <w:rPr>
      <w:vertAlign w:val="superscript"/>
    </w:rPr>
  </w:style>
  <w:style w:type="paragraph" w:styleId="Revisie">
    <w:name w:val="Revision"/>
    <w:hidden/>
    <w:uiPriority w:val="99"/>
    <w:semiHidden/>
    <w:rsid w:val="00CE6AC5"/>
    <w:rPr>
      <w:lang w:val="nl-NL"/>
    </w:rPr>
  </w:style>
  <w:style w:type="paragraph" w:styleId="Kopvaninhoudsopgave">
    <w:name w:val="TOC Heading"/>
    <w:basedOn w:val="Kop1"/>
    <w:next w:val="Standaard"/>
    <w:uiPriority w:val="39"/>
    <w:unhideWhenUsed/>
    <w:qFormat/>
    <w:rsid w:val="008471C8"/>
    <w:pPr>
      <w:spacing w:line="276" w:lineRule="auto"/>
      <w:outlineLvl w:val="9"/>
    </w:pPr>
    <w:rPr>
      <w:color w:val="365F91" w:themeColor="accent1" w:themeShade="BF"/>
      <w:sz w:val="28"/>
      <w:szCs w:val="28"/>
    </w:rPr>
  </w:style>
  <w:style w:type="paragraph" w:styleId="Inhopg1">
    <w:name w:val="toc 1"/>
    <w:basedOn w:val="Standaard"/>
    <w:next w:val="Standaard"/>
    <w:autoRedefine/>
    <w:uiPriority w:val="39"/>
    <w:unhideWhenUsed/>
    <w:rsid w:val="008471C8"/>
    <w:pPr>
      <w:spacing w:before="120"/>
    </w:pPr>
    <w:rPr>
      <w:rFonts w:asciiTheme="majorHAnsi" w:hAnsiTheme="majorHAnsi"/>
      <w:b/>
      <w:color w:val="548DD4"/>
    </w:rPr>
  </w:style>
  <w:style w:type="paragraph" w:styleId="Inhopg2">
    <w:name w:val="toc 2"/>
    <w:basedOn w:val="Standaard"/>
    <w:next w:val="Standaard"/>
    <w:autoRedefine/>
    <w:uiPriority w:val="39"/>
    <w:semiHidden/>
    <w:unhideWhenUsed/>
    <w:rsid w:val="008471C8"/>
    <w:rPr>
      <w:sz w:val="22"/>
      <w:szCs w:val="22"/>
    </w:rPr>
  </w:style>
  <w:style w:type="paragraph" w:styleId="Inhopg3">
    <w:name w:val="toc 3"/>
    <w:basedOn w:val="Standaard"/>
    <w:next w:val="Standaard"/>
    <w:autoRedefine/>
    <w:uiPriority w:val="39"/>
    <w:semiHidden/>
    <w:unhideWhenUsed/>
    <w:rsid w:val="008471C8"/>
    <w:pPr>
      <w:ind w:left="240"/>
    </w:pPr>
    <w:rPr>
      <w:i/>
      <w:sz w:val="22"/>
      <w:szCs w:val="22"/>
    </w:rPr>
  </w:style>
  <w:style w:type="paragraph" w:styleId="Inhopg4">
    <w:name w:val="toc 4"/>
    <w:basedOn w:val="Standaard"/>
    <w:next w:val="Standaard"/>
    <w:autoRedefine/>
    <w:uiPriority w:val="39"/>
    <w:semiHidden/>
    <w:unhideWhenUsed/>
    <w:rsid w:val="008471C8"/>
    <w:pPr>
      <w:pBdr>
        <w:between w:val="double" w:sz="6" w:space="0" w:color="auto"/>
      </w:pBdr>
      <w:ind w:left="480"/>
    </w:pPr>
    <w:rPr>
      <w:sz w:val="20"/>
      <w:szCs w:val="20"/>
    </w:rPr>
  </w:style>
  <w:style w:type="paragraph" w:styleId="Inhopg5">
    <w:name w:val="toc 5"/>
    <w:basedOn w:val="Standaard"/>
    <w:next w:val="Standaard"/>
    <w:autoRedefine/>
    <w:uiPriority w:val="39"/>
    <w:semiHidden/>
    <w:unhideWhenUsed/>
    <w:rsid w:val="008471C8"/>
    <w:pPr>
      <w:pBdr>
        <w:between w:val="double" w:sz="6" w:space="0" w:color="auto"/>
      </w:pBdr>
      <w:ind w:left="720"/>
    </w:pPr>
    <w:rPr>
      <w:sz w:val="20"/>
      <w:szCs w:val="20"/>
    </w:rPr>
  </w:style>
  <w:style w:type="paragraph" w:styleId="Inhopg6">
    <w:name w:val="toc 6"/>
    <w:basedOn w:val="Standaard"/>
    <w:next w:val="Standaard"/>
    <w:autoRedefine/>
    <w:uiPriority w:val="39"/>
    <w:semiHidden/>
    <w:unhideWhenUsed/>
    <w:rsid w:val="008471C8"/>
    <w:pPr>
      <w:pBdr>
        <w:between w:val="double" w:sz="6" w:space="0" w:color="auto"/>
      </w:pBdr>
      <w:ind w:left="960"/>
    </w:pPr>
    <w:rPr>
      <w:sz w:val="20"/>
      <w:szCs w:val="20"/>
    </w:rPr>
  </w:style>
  <w:style w:type="paragraph" w:styleId="Inhopg7">
    <w:name w:val="toc 7"/>
    <w:basedOn w:val="Standaard"/>
    <w:next w:val="Standaard"/>
    <w:autoRedefine/>
    <w:uiPriority w:val="39"/>
    <w:semiHidden/>
    <w:unhideWhenUsed/>
    <w:rsid w:val="008471C8"/>
    <w:pPr>
      <w:pBdr>
        <w:between w:val="double" w:sz="6" w:space="0" w:color="auto"/>
      </w:pBdr>
      <w:ind w:left="1200"/>
    </w:pPr>
    <w:rPr>
      <w:sz w:val="20"/>
      <w:szCs w:val="20"/>
    </w:rPr>
  </w:style>
  <w:style w:type="paragraph" w:styleId="Inhopg8">
    <w:name w:val="toc 8"/>
    <w:basedOn w:val="Standaard"/>
    <w:next w:val="Standaard"/>
    <w:autoRedefine/>
    <w:uiPriority w:val="39"/>
    <w:semiHidden/>
    <w:unhideWhenUsed/>
    <w:rsid w:val="008471C8"/>
    <w:pPr>
      <w:pBdr>
        <w:between w:val="double" w:sz="6" w:space="0" w:color="auto"/>
      </w:pBdr>
      <w:ind w:left="1440"/>
    </w:pPr>
    <w:rPr>
      <w:sz w:val="20"/>
      <w:szCs w:val="20"/>
    </w:rPr>
  </w:style>
  <w:style w:type="paragraph" w:styleId="Inhopg9">
    <w:name w:val="toc 9"/>
    <w:basedOn w:val="Standaard"/>
    <w:next w:val="Standaard"/>
    <w:autoRedefine/>
    <w:uiPriority w:val="39"/>
    <w:semiHidden/>
    <w:unhideWhenUsed/>
    <w:rsid w:val="008471C8"/>
    <w:pPr>
      <w:pBdr>
        <w:between w:val="double" w:sz="6" w:space="0" w:color="auto"/>
      </w:pBdr>
      <w:ind w:left="1680"/>
    </w:pPr>
    <w:rPr>
      <w:sz w:val="20"/>
      <w:szCs w:val="20"/>
    </w:rPr>
  </w:style>
  <w:style w:type="paragraph" w:styleId="HTML-voorafopgemaakt">
    <w:name w:val="HTML Preformatted"/>
    <w:basedOn w:val="Standaard"/>
    <w:link w:val="HTML-voorafopgemaaktChar"/>
    <w:uiPriority w:val="99"/>
    <w:unhideWhenUsed/>
    <w:rsid w:val="000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orafopgemaaktChar">
    <w:name w:val="HTML - vooraf opgemaakt Char"/>
    <w:basedOn w:val="Standaardalinea-lettertype"/>
    <w:link w:val="HTML-voorafopgemaakt"/>
    <w:uiPriority w:val="99"/>
    <w:rsid w:val="00045D4E"/>
    <w:rPr>
      <w:rFonts w:ascii="Courier" w:hAnsi="Courier" w:cs="Courier"/>
      <w:sz w:val="20"/>
      <w:szCs w:val="20"/>
      <w:lang w:val="nl-NL"/>
    </w:rPr>
  </w:style>
  <w:style w:type="paragraph" w:styleId="Bijschrift">
    <w:name w:val="caption"/>
    <w:basedOn w:val="Standaard"/>
    <w:next w:val="Standaard"/>
    <w:uiPriority w:val="35"/>
    <w:unhideWhenUsed/>
    <w:qFormat/>
    <w:rsid w:val="005365BC"/>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EB441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iPriority w:val="9"/>
    <w:unhideWhenUsed/>
    <w:qFormat/>
    <w:rsid w:val="00EB441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basedOn w:val="Standaard"/>
    <w:link w:val="VoettekstChar"/>
    <w:uiPriority w:val="99"/>
    <w:unhideWhenUsed/>
    <w:rsid w:val="00EB4412"/>
    <w:pPr>
      <w:tabs>
        <w:tab w:val="center" w:pos="4536"/>
        <w:tab w:val="right" w:pos="9072"/>
      </w:tabs>
    </w:pPr>
  </w:style>
  <w:style w:type="character" w:customStyle="1" w:styleId="VoettekstChar">
    <w:name w:val="Voettekst Teken"/>
    <w:basedOn w:val="Standaardalinea-lettertype"/>
    <w:link w:val="Voettekst"/>
    <w:uiPriority w:val="99"/>
    <w:rsid w:val="00EB4412"/>
    <w:rPr>
      <w:lang w:val="nl-NL"/>
    </w:rPr>
  </w:style>
  <w:style w:type="character" w:styleId="Paginanummer">
    <w:name w:val="page number"/>
    <w:basedOn w:val="Standaardalinea-lettertype"/>
    <w:uiPriority w:val="99"/>
    <w:semiHidden/>
    <w:unhideWhenUsed/>
    <w:rsid w:val="00EB4412"/>
  </w:style>
  <w:style w:type="paragraph" w:styleId="Titel">
    <w:name w:val="Title"/>
    <w:basedOn w:val="Standaard"/>
    <w:next w:val="Standaard"/>
    <w:link w:val="TitelChar"/>
    <w:uiPriority w:val="10"/>
    <w:qFormat/>
    <w:rsid w:val="00EB441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Teken"/>
    <w:basedOn w:val="Standaardalinea-lettertype"/>
    <w:link w:val="Titel"/>
    <w:uiPriority w:val="10"/>
    <w:rsid w:val="00EB4412"/>
    <w:rPr>
      <w:rFonts w:asciiTheme="majorHAnsi" w:eastAsiaTheme="majorEastAsia" w:hAnsiTheme="majorHAnsi" w:cstheme="majorBidi"/>
      <w:color w:val="17365D" w:themeColor="text2" w:themeShade="BF"/>
      <w:spacing w:val="5"/>
      <w:kern w:val="28"/>
      <w:sz w:val="52"/>
      <w:szCs w:val="52"/>
      <w:lang w:val="nl-NL"/>
    </w:rPr>
  </w:style>
  <w:style w:type="character" w:customStyle="1" w:styleId="Kop1Char">
    <w:name w:val="Kop 1 Teken"/>
    <w:basedOn w:val="Standaardalinea-lettertype"/>
    <w:link w:val="Kop1"/>
    <w:uiPriority w:val="9"/>
    <w:rsid w:val="00EB4412"/>
    <w:rPr>
      <w:rFonts w:asciiTheme="majorHAnsi" w:eastAsiaTheme="majorEastAsia" w:hAnsiTheme="majorHAnsi" w:cstheme="majorBidi"/>
      <w:b/>
      <w:bCs/>
      <w:color w:val="345A8A" w:themeColor="accent1" w:themeShade="B5"/>
      <w:sz w:val="32"/>
      <w:szCs w:val="32"/>
      <w:lang w:val="nl-NL"/>
    </w:rPr>
  </w:style>
  <w:style w:type="character" w:customStyle="1" w:styleId="Kop2Char">
    <w:name w:val="Kop 2 Teken"/>
    <w:basedOn w:val="Standaardalinea-lettertype"/>
    <w:link w:val="Kop2"/>
    <w:uiPriority w:val="9"/>
    <w:rsid w:val="00EB4412"/>
    <w:rPr>
      <w:rFonts w:asciiTheme="majorHAnsi" w:eastAsiaTheme="majorEastAsia" w:hAnsiTheme="majorHAnsi" w:cstheme="majorBidi"/>
      <w:b/>
      <w:bCs/>
      <w:color w:val="4F81BD" w:themeColor="accent1"/>
      <w:sz w:val="26"/>
      <w:szCs w:val="26"/>
      <w:lang w:val="nl-NL"/>
    </w:rPr>
  </w:style>
  <w:style w:type="paragraph" w:styleId="Koptekst">
    <w:name w:val="header"/>
    <w:basedOn w:val="Standaard"/>
    <w:link w:val="KoptekstChar"/>
    <w:uiPriority w:val="99"/>
    <w:unhideWhenUsed/>
    <w:rsid w:val="00F44B80"/>
    <w:pPr>
      <w:tabs>
        <w:tab w:val="center" w:pos="4536"/>
        <w:tab w:val="right" w:pos="9072"/>
      </w:tabs>
    </w:pPr>
  </w:style>
  <w:style w:type="character" w:customStyle="1" w:styleId="KoptekstChar">
    <w:name w:val="Koptekst Teken"/>
    <w:basedOn w:val="Standaardalinea-lettertype"/>
    <w:link w:val="Koptekst"/>
    <w:uiPriority w:val="99"/>
    <w:rsid w:val="00F44B80"/>
    <w:rPr>
      <w:lang w:val="nl-NL"/>
    </w:rPr>
  </w:style>
  <w:style w:type="character" w:styleId="Hyperlink">
    <w:name w:val="Hyperlink"/>
    <w:basedOn w:val="Standaardalinea-lettertype"/>
    <w:uiPriority w:val="99"/>
    <w:unhideWhenUsed/>
    <w:rsid w:val="00A7476C"/>
    <w:rPr>
      <w:color w:val="0000FF" w:themeColor="hyperlink"/>
      <w:u w:val="single"/>
    </w:rPr>
  </w:style>
  <w:style w:type="paragraph" w:styleId="Lijstnummering">
    <w:name w:val="List Number"/>
    <w:basedOn w:val="Standaard"/>
    <w:uiPriority w:val="99"/>
    <w:unhideWhenUsed/>
    <w:rsid w:val="00C4516F"/>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58036">
      <w:bodyDiv w:val="1"/>
      <w:marLeft w:val="0"/>
      <w:marRight w:val="0"/>
      <w:marTop w:val="0"/>
      <w:marBottom w:val="0"/>
      <w:divBdr>
        <w:top w:val="none" w:sz="0" w:space="0" w:color="auto"/>
        <w:left w:val="none" w:sz="0" w:space="0" w:color="auto"/>
        <w:bottom w:val="none" w:sz="0" w:space="0" w:color="auto"/>
        <w:right w:val="none" w:sz="0" w:space="0" w:color="auto"/>
      </w:divBdr>
    </w:div>
    <w:div w:id="360663758">
      <w:bodyDiv w:val="1"/>
      <w:marLeft w:val="0"/>
      <w:marRight w:val="0"/>
      <w:marTop w:val="0"/>
      <w:marBottom w:val="0"/>
      <w:divBdr>
        <w:top w:val="none" w:sz="0" w:space="0" w:color="auto"/>
        <w:left w:val="none" w:sz="0" w:space="0" w:color="auto"/>
        <w:bottom w:val="none" w:sz="0" w:space="0" w:color="auto"/>
        <w:right w:val="none" w:sz="0" w:space="0" w:color="auto"/>
      </w:divBdr>
    </w:div>
    <w:div w:id="979265000">
      <w:bodyDiv w:val="1"/>
      <w:marLeft w:val="0"/>
      <w:marRight w:val="0"/>
      <w:marTop w:val="0"/>
      <w:marBottom w:val="0"/>
      <w:divBdr>
        <w:top w:val="none" w:sz="0" w:space="0" w:color="auto"/>
        <w:left w:val="none" w:sz="0" w:space="0" w:color="auto"/>
        <w:bottom w:val="none" w:sz="0" w:space="0" w:color="auto"/>
        <w:right w:val="none" w:sz="0" w:space="0" w:color="auto"/>
      </w:divBdr>
    </w:div>
    <w:div w:id="1667787346">
      <w:bodyDiv w:val="1"/>
      <w:marLeft w:val="0"/>
      <w:marRight w:val="0"/>
      <w:marTop w:val="0"/>
      <w:marBottom w:val="0"/>
      <w:divBdr>
        <w:top w:val="none" w:sz="0" w:space="0" w:color="auto"/>
        <w:left w:val="none" w:sz="0" w:space="0" w:color="auto"/>
        <w:bottom w:val="none" w:sz="0" w:space="0" w:color="auto"/>
        <w:right w:val="none" w:sz="0" w:space="0" w:color="auto"/>
      </w:divBdr>
      <w:divsChild>
        <w:div w:id="1132677851">
          <w:marLeft w:val="0"/>
          <w:marRight w:val="0"/>
          <w:marTop w:val="0"/>
          <w:marBottom w:val="240"/>
          <w:divBdr>
            <w:top w:val="none" w:sz="0" w:space="0" w:color="auto"/>
            <w:left w:val="none" w:sz="0" w:space="0" w:color="auto"/>
            <w:bottom w:val="none" w:sz="0" w:space="0" w:color="auto"/>
            <w:right w:val="none" w:sz="0" w:space="0" w:color="auto"/>
          </w:divBdr>
        </w:div>
      </w:divsChild>
    </w:div>
    <w:div w:id="1695842101">
      <w:bodyDiv w:val="1"/>
      <w:marLeft w:val="0"/>
      <w:marRight w:val="0"/>
      <w:marTop w:val="0"/>
      <w:marBottom w:val="0"/>
      <w:divBdr>
        <w:top w:val="none" w:sz="0" w:space="0" w:color="auto"/>
        <w:left w:val="none" w:sz="0" w:space="0" w:color="auto"/>
        <w:bottom w:val="none" w:sz="0" w:space="0" w:color="auto"/>
        <w:right w:val="none" w:sz="0" w:space="0" w:color="auto"/>
      </w:divBdr>
    </w:div>
    <w:div w:id="20448662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s>
</file>

<file path=word/_rels/footnotes.xml.rels><?xml version="1.0" encoding="UTF-8" standalone="yes"?>
<Relationships xmlns="http://schemas.openxmlformats.org/package/2006/relationships"><Relationship Id="rId3" Type="http://schemas.openxmlformats.org/officeDocument/2006/relationships/hyperlink" Target="http://www.opengeospatial.org/standards/gml" TargetMode="External"/><Relationship Id="rId2" Type="http://schemas.openxmlformats.org/officeDocument/2006/relationships/hyperlink" Target="http://www.w3.org/TR/xmlschema-2/" TargetMode="External"/><Relationship Id="rId1" Type="http://schemas.openxmlformats.org/officeDocument/2006/relationships/hyperlink" Target="http://www.w3.org/TR/xmlschema-2/"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59EE0D-2673-45E1-9FE2-DC74622D2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TotalTime>
  <Pages>5</Pages>
  <Words>1830</Words>
  <Characters>10071</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i2a2</Company>
  <LinksUpToDate>false</LinksUpToDate>
  <CharactersWithSpaces>11878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Wim Bakkeren</dc:creator>
  <cp:lastModifiedBy>Henri Korver</cp:lastModifiedBy>
  <cp:revision>76</cp:revision>
  <cp:lastPrinted>2014-03-07T08:01:00Z</cp:lastPrinted>
  <dcterms:created xsi:type="dcterms:W3CDTF">2013-11-07T14:59:00Z</dcterms:created>
  <dcterms:modified xsi:type="dcterms:W3CDTF">2016-12-09T09:58:00Z</dcterms:modified>
</cp:coreProperties>
</file>