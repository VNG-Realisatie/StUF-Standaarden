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6</w:t>
      </w:r>
    </w:p>
    <w:p>
      <w:pPr>
        <w:pStyle w:val="Inhoudsopgave2"/>
        <w:tabs>
          <w:tab w:val="left" w:pos="0" w:leader="none"/>
          <w:tab w:val="right" w:pos="9204" w:leader="dot"/>
          <w:tab w:val="left" w:pos="9206" w:leader="dot"/>
        </w:tabs>
        <w:rPr/>
      </w:pPr>
      <w:r>
        <w:rPr/>
        <w:t>1.1 Leeswijzer</w:t>
        <w:tab/>
        <w:t>7</w:t>
      </w:r>
    </w:p>
    <w:p>
      <w:pPr>
        <w:pStyle w:val="Inhoudsopgave2"/>
        <w:tabs>
          <w:tab w:val="left" w:pos="0" w:leader="none"/>
          <w:tab w:val="right" w:pos="9204" w:leader="dot"/>
          <w:tab w:val="left" w:pos="9206" w:leader="dot"/>
        </w:tabs>
        <w:rPr/>
      </w:pPr>
      <w:r>
        <w:rPr/>
        <w:t>1.2 Conventies</w:t>
        <w:tab/>
        <w:t>8</w:t>
      </w:r>
    </w:p>
    <w:p>
      <w:pPr>
        <w:pStyle w:val="Inhoudsopgave1"/>
        <w:tabs>
          <w:tab w:val="left" w:pos="0" w:leader="none"/>
          <w:tab w:val="right" w:pos="9404" w:leader="dot"/>
          <w:tab w:val="left" w:pos="9406" w:leader="dot"/>
        </w:tabs>
        <w:rPr/>
      </w:pPr>
      <w:r>
        <w:rPr/>
        <w:t>2. Globale functionaliteit en opzet van StUF</w:t>
        <w:tab/>
        <w:t>9</w:t>
      </w:r>
    </w:p>
    <w:p>
      <w:pPr>
        <w:pStyle w:val="Inhoudsopgave2"/>
        <w:tabs>
          <w:tab w:val="left" w:pos="0" w:leader="none"/>
          <w:tab w:val="right" w:pos="9204" w:leader="dot"/>
          <w:tab w:val="left" w:pos="9206" w:leader="dot"/>
        </w:tabs>
        <w:rPr/>
      </w:pPr>
      <w:r>
        <w:rPr/>
        <w:t>2.1 Inleiding</w:t>
        <w:tab/>
        <w:t>9</w:t>
      </w:r>
    </w:p>
    <w:p>
      <w:pPr>
        <w:pStyle w:val="Inhoudsopgave2"/>
        <w:tabs>
          <w:tab w:val="left" w:pos="0" w:leader="none"/>
          <w:tab w:val="right" w:pos="9204" w:leader="dot"/>
          <w:tab w:val="left" w:pos="9206" w:leader="dot"/>
        </w:tabs>
        <w:rPr/>
      </w:pPr>
      <w:r>
        <w:rPr/>
        <w:t>2.2 Relatie tussen berichtinhoud, werkelijkheid en database</w:t>
        <w:tab/>
        <w:t>11</w:t>
      </w:r>
    </w:p>
    <w:p>
      <w:pPr>
        <w:pStyle w:val="Inhoudsopgave2"/>
        <w:tabs>
          <w:tab w:val="left" w:pos="0" w:leader="none"/>
          <w:tab w:val="right" w:pos="9204" w:leader="dot"/>
          <w:tab w:val="left" w:pos="9206" w:leader="dot"/>
        </w:tabs>
        <w:rPr/>
      </w:pPr>
      <w:r>
        <w:rPr/>
        <w:t>2.3 Historische, actuele en toekomstige gegevens</w:t>
        <w:tab/>
        <w:t>13</w:t>
      </w:r>
    </w:p>
    <w:p>
      <w:pPr>
        <w:pStyle w:val="Inhoudsopgave3"/>
        <w:tabs>
          <w:tab w:val="left" w:pos="0" w:leader="none"/>
          <w:tab w:val="right" w:pos="9004" w:leader="dot"/>
          <w:tab w:val="left" w:pos="9006" w:leader="dot"/>
        </w:tabs>
        <w:rPr/>
      </w:pPr>
      <w:r>
        <w:rPr/>
        <w:t>2.3.1 Voorbeeld van het werken met materiële en formele historie</w:t>
        <w:tab/>
        <w:t>14</w:t>
      </w:r>
    </w:p>
    <w:p>
      <w:pPr>
        <w:pStyle w:val="Inhoudsopgave2"/>
        <w:tabs>
          <w:tab w:val="left" w:pos="0" w:leader="none"/>
          <w:tab w:val="right" w:pos="9204" w:leader="dot"/>
          <w:tab w:val="left" w:pos="9206" w:leader="dot"/>
        </w:tabs>
        <w:rPr/>
      </w:pPr>
      <w:r>
        <w:rPr/>
        <w:t>2.4 Gegevensmanagement</w:t>
        <w:tab/>
        <w:t>19</w:t>
      </w:r>
    </w:p>
    <w:p>
      <w:pPr>
        <w:pStyle w:val="Inhoudsopgave2"/>
        <w:tabs>
          <w:tab w:val="left" w:pos="0" w:leader="none"/>
          <w:tab w:val="right" w:pos="9204" w:leader="dot"/>
          <w:tab w:val="left" w:pos="9206" w:leader="dot"/>
        </w:tabs>
        <w:rPr/>
      </w:pPr>
      <w:r>
        <w:rPr/>
        <w:t>2.5 Transacties</w:t>
        <w:tab/>
        <w:t>19</w:t>
      </w:r>
    </w:p>
    <w:p>
      <w:pPr>
        <w:pStyle w:val="Inhoudsopgave2"/>
        <w:tabs>
          <w:tab w:val="left" w:pos="0" w:leader="none"/>
          <w:tab w:val="right" w:pos="9204" w:leader="dot"/>
          <w:tab w:val="left" w:pos="9206" w:leader="dot"/>
        </w:tabs>
        <w:rPr/>
      </w:pPr>
      <w:r>
        <w:rPr/>
        <w:t>2.6 Vrije berichten</w:t>
        <w:tab/>
        <w:t>20</w:t>
      </w:r>
    </w:p>
    <w:p>
      <w:pPr>
        <w:pStyle w:val="Inhoudsopgave2"/>
        <w:tabs>
          <w:tab w:val="left" w:pos="0" w:leader="none"/>
          <w:tab w:val="right" w:pos="9204" w:leader="dot"/>
          <w:tab w:val="left" w:pos="9206" w:leader="dot"/>
        </w:tabs>
        <w:rPr/>
      </w:pPr>
      <w:r>
        <w:rPr/>
        <w:t>2.7 Berichtenlogistiek</w:t>
        <w:tab/>
        <w:t>20</w:t>
      </w:r>
    </w:p>
    <w:p>
      <w:pPr>
        <w:pStyle w:val="Inhoudsopgave1"/>
        <w:tabs>
          <w:tab w:val="left" w:pos="0" w:leader="none"/>
          <w:tab w:val="right" w:pos="9404" w:leader="dot"/>
          <w:tab w:val="left" w:pos="9406" w:leader="dot"/>
        </w:tabs>
        <w:rPr/>
      </w:pPr>
      <w:r>
        <w:rPr/>
        <w:t>3. Contentmodel</w:t>
        <w:tab/>
        <w:t>21</w:t>
      </w:r>
    </w:p>
    <w:p>
      <w:pPr>
        <w:pStyle w:val="Inhoudsopgave2"/>
        <w:tabs>
          <w:tab w:val="left" w:pos="0" w:leader="none"/>
          <w:tab w:val="right" w:pos="9204" w:leader="dot"/>
          <w:tab w:val="left" w:pos="9206" w:leader="dot"/>
        </w:tabs>
        <w:rPr/>
      </w:pPr>
      <w:r>
        <w:rPr/>
        <w:t>3.1 Gewenste functionaliteit en semantiek</w:t>
        <w:tab/>
        <w:t>21</w:t>
      </w:r>
    </w:p>
    <w:p>
      <w:pPr>
        <w:pStyle w:val="Inhoudsopgave3"/>
        <w:tabs>
          <w:tab w:val="left" w:pos="0" w:leader="none"/>
          <w:tab w:val="right" w:pos="9004" w:leader="dot"/>
          <w:tab w:val="left" w:pos="9006" w:leader="dot"/>
        </w:tabs>
        <w:rPr/>
      </w:pPr>
      <w:r>
        <w:rPr/>
        <w:t>3.1.1 Soorten entiteittypen en hun plaats in een bericht</w:t>
        <w:tab/>
        <w:t>21</w:t>
      </w:r>
    </w:p>
    <w:p>
      <w:pPr>
        <w:pStyle w:val="Inhoudsopgave3"/>
        <w:tabs>
          <w:tab w:val="left" w:pos="0" w:leader="none"/>
          <w:tab w:val="right" w:pos="9004" w:leader="dot"/>
          <w:tab w:val="left" w:pos="9006" w:leader="dot"/>
        </w:tabs>
        <w:rPr/>
      </w:pPr>
      <w:r>
        <w:rPr/>
        <w:t>3.1.2 De structuur van een object in een bericht</w:t>
        <w:tab/>
        <w:t>22</w:t>
      </w:r>
    </w:p>
    <w:p>
      <w:pPr>
        <w:pStyle w:val="Inhoudsopgave3"/>
        <w:tabs>
          <w:tab w:val="left" w:pos="0" w:leader="none"/>
          <w:tab w:val="right" w:pos="9004" w:leader="dot"/>
          <w:tab w:val="left" w:pos="9006" w:leader="dot"/>
        </w:tabs>
        <w:rPr/>
      </w:pPr>
      <w:r>
        <w:rPr/>
        <w:t>3.1.3 Identificatie: kerngegevens en systeemsleutels</w:t>
        <w:tab/>
        <w:t>22</w:t>
      </w:r>
    </w:p>
    <w:p>
      <w:pPr>
        <w:pStyle w:val="Inhoudsopgave3"/>
        <w:tabs>
          <w:tab w:val="left" w:pos="0" w:leader="none"/>
          <w:tab w:val="right" w:pos="9004" w:leader="dot"/>
          <w:tab w:val="left" w:pos="9006" w:leader="dot"/>
        </w:tabs>
        <w:rPr/>
      </w:pPr>
      <w:r>
        <w:rPr/>
        <w:t>3.1.4 Gegevensgroepen</w:t>
        <w:tab/>
        <w:t>23</w:t>
      </w:r>
    </w:p>
    <w:p>
      <w:pPr>
        <w:pStyle w:val="Inhoudsopgave2"/>
        <w:tabs>
          <w:tab w:val="left" w:pos="0" w:leader="none"/>
          <w:tab w:val="right" w:pos="9204" w:leader="dot"/>
          <w:tab w:val="left" w:pos="9206" w:leader="dot"/>
        </w:tabs>
        <w:rPr/>
      </w:pPr>
      <w:r>
        <w:rPr/>
        <w:t xml:space="preserve">3.2 De syntax voor een object in een bericht </w:t>
        <w:tab/>
        <w:t>23</w:t>
      </w:r>
    </w:p>
    <w:p>
      <w:pPr>
        <w:pStyle w:val="Inhoudsopgave3"/>
        <w:tabs>
          <w:tab w:val="left" w:pos="0" w:leader="none"/>
          <w:tab w:val="right" w:pos="9004" w:leader="dot"/>
          <w:tab w:val="left" w:pos="9006" w:leader="dot"/>
        </w:tabs>
        <w:rPr/>
      </w:pPr>
      <w:r>
        <w:rPr/>
        <w:t>3.2.1 Metagegevens voor een entiteittype</w:t>
        <w:tab/>
        <w:t>23</w:t>
      </w:r>
    </w:p>
    <w:p>
      <w:pPr>
        <w:pStyle w:val="Inhoudsopgave3"/>
        <w:tabs>
          <w:tab w:val="left" w:pos="0" w:leader="none"/>
          <w:tab w:val="right" w:pos="9004" w:leader="dot"/>
          <w:tab w:val="left" w:pos="9006" w:leader="dot"/>
        </w:tabs>
        <w:rPr/>
      </w:pPr>
      <w:r>
        <w:rPr/>
        <w:t>3.2.2 De structuur van een object</w:t>
        <w:tab/>
        <w:t>24</w:t>
      </w:r>
    </w:p>
    <w:p>
      <w:pPr>
        <w:pStyle w:val="Inhoudsopgave3"/>
        <w:tabs>
          <w:tab w:val="left" w:pos="0" w:leader="none"/>
          <w:tab w:val="right" w:pos="9004" w:leader="dot"/>
          <w:tab w:val="left" w:pos="9006" w:leader="dot"/>
        </w:tabs>
        <w:rPr/>
      </w:pPr>
      <w:r>
        <w:rPr/>
        <w:t>3.2.3 Samengestelde elementen in een entiteittype</w:t>
        <w:tab/>
        <w:t>26</w:t>
      </w:r>
    </w:p>
    <w:p>
      <w:pPr>
        <w:pStyle w:val="Inhoudsopgave3"/>
        <w:tabs>
          <w:tab w:val="left" w:pos="0" w:leader="none"/>
          <w:tab w:val="right" w:pos="9004" w:leader="dot"/>
          <w:tab w:val="left" w:pos="9006" w:leader="dot"/>
        </w:tabs>
        <w:rPr/>
      </w:pPr>
      <w:r>
        <w:rPr/>
        <w:t>3.2.4 Het opnemen van niet in het basisschema gedefinieerde elementen zonder versieaanpassing</w:t>
        <w:tab/>
        <w:t>27</w:t>
      </w:r>
    </w:p>
    <w:p>
      <w:pPr>
        <w:pStyle w:val="Inhoudsopgave2"/>
        <w:tabs>
          <w:tab w:val="left" w:pos="0" w:leader="none"/>
          <w:tab w:val="right" w:pos="9204" w:leader="dot"/>
          <w:tab w:val="left" w:pos="9206" w:leader="dot"/>
        </w:tabs>
        <w:rPr/>
      </w:pPr>
      <w:r>
        <w:rPr/>
        <w:t>3.3 Metagegevens</w:t>
        <w:tab/>
        <w:t>30</w:t>
      </w:r>
    </w:p>
    <w:p>
      <w:pPr>
        <w:pStyle w:val="Inhoudsopgave3"/>
        <w:tabs>
          <w:tab w:val="left" w:pos="0" w:leader="none"/>
          <w:tab w:val="right" w:pos="9004" w:leader="dot"/>
          <w:tab w:val="left" w:pos="9006" w:leader="dot"/>
        </w:tabs>
        <w:rPr/>
      </w:pPr>
      <w:r>
        <w:rPr/>
        <w:t>3.3.1 Metagegevens met betrekking tot historische waarden</w:t>
        <w:tab/>
        <w:t>30</w:t>
      </w:r>
    </w:p>
    <w:p>
      <w:pPr>
        <w:pStyle w:val="Inhoudsopgave3"/>
        <w:tabs>
          <w:tab w:val="left" w:pos="0" w:leader="none"/>
          <w:tab w:val="right" w:pos="9004" w:leader="dot"/>
          <w:tab w:val="left" w:pos="9006" w:leader="dot"/>
        </w:tabs>
        <w:rPr/>
      </w:pPr>
      <w:r>
        <w:rPr/>
        <w:t>3.3.2 Het algemene mechanisme voor metagegevens</w:t>
        <w:tab/>
        <w:t>33</w:t>
      </w:r>
    </w:p>
    <w:p>
      <w:pPr>
        <w:pStyle w:val="Inhoudsopgave3"/>
        <w:tabs>
          <w:tab w:val="left" w:pos="0" w:leader="none"/>
          <w:tab w:val="right" w:pos="9004" w:leader="dot"/>
          <w:tab w:val="left" w:pos="9006" w:leader="dot"/>
        </w:tabs>
        <w:rPr/>
      </w:pPr>
      <w:r>
        <w:rPr/>
        <w:t>3.3.3 Metagegevens met betrekking tot brondocumenten</w:t>
        <w:tab/>
        <w:t>34</w:t>
      </w:r>
    </w:p>
    <w:p>
      <w:pPr>
        <w:pStyle w:val="Inhoudsopgave3"/>
        <w:tabs>
          <w:tab w:val="left" w:pos="0" w:leader="none"/>
          <w:tab w:val="right" w:pos="9004" w:leader="dot"/>
          <w:tab w:val="left" w:pos="9006" w:leader="dot"/>
        </w:tabs>
        <w:rPr/>
      </w:pPr>
      <w:r>
        <w:rPr/>
        <w:t>3.3.4 Metagegevens met betrekking tot gebeurtenissen</w:t>
        <w:tab/>
        <w:t>35</w:t>
      </w:r>
    </w:p>
    <w:p>
      <w:pPr>
        <w:pStyle w:val="Inhoudsopgave3"/>
        <w:tabs>
          <w:tab w:val="left" w:pos="0" w:leader="none"/>
          <w:tab w:val="right" w:pos="9004" w:leader="dot"/>
          <w:tab w:val="left" w:pos="9006" w:leader="dot"/>
        </w:tabs>
        <w:rPr/>
      </w:pPr>
      <w:r>
        <w:rPr/>
        <w:t>3.3.5 Metagegevens met betrekking tot de status van gegevens</w:t>
        <w:tab/>
        <w:t>35</w:t>
      </w:r>
    </w:p>
    <w:p>
      <w:pPr>
        <w:pStyle w:val="Inhoudsopgave3"/>
        <w:tabs>
          <w:tab w:val="left" w:pos="0" w:leader="none"/>
          <w:tab w:val="right" w:pos="9004" w:leader="dot"/>
          <w:tab w:val="left" w:pos="9006" w:leader="dot"/>
        </w:tabs>
        <w:rPr/>
      </w:pPr>
      <w:r>
        <w:rPr/>
        <w:t>3.3.6 Voorbeelden</w:t>
        <w:tab/>
        <w:t>36</w:t>
      </w:r>
    </w:p>
    <w:p>
      <w:pPr>
        <w:pStyle w:val="Inhoudsopgave2"/>
        <w:tabs>
          <w:tab w:val="left" w:pos="0" w:leader="none"/>
          <w:tab w:val="right" w:pos="9204" w:leader="dot"/>
          <w:tab w:val="left" w:pos="9206" w:leader="dot"/>
        </w:tabs>
        <w:rPr/>
      </w:pPr>
      <w:r>
        <w:rPr/>
        <w:t>3.4 Het opnemen van elementen en relatie-entiteiten in een entiteit</w:t>
        <w:tab/>
        <w:t>39</w:t>
      </w:r>
    </w:p>
    <w:p>
      <w:pPr>
        <w:pStyle w:val="Inhoudsopgave3"/>
        <w:tabs>
          <w:tab w:val="left" w:pos="0" w:leader="none"/>
          <w:tab w:val="right" w:pos="9004" w:leader="dot"/>
          <w:tab w:val="left" w:pos="9006" w:leader="dot"/>
        </w:tabs>
        <w:rPr/>
      </w:pPr>
      <w:r>
        <w:rPr/>
        <w:t>3.4.1 Het opnemen van elementen in een entiteit</w:t>
        <w:tab/>
        <w:t>39</w:t>
      </w:r>
    </w:p>
    <w:p>
      <w:pPr>
        <w:pStyle w:val="Inhoudsopgave3"/>
        <w:tabs>
          <w:tab w:val="left" w:pos="0" w:leader="none"/>
          <w:tab w:val="right" w:pos="9004" w:leader="dot"/>
          <w:tab w:val="left" w:pos="9006" w:leader="dot"/>
        </w:tabs>
        <w:rPr/>
      </w:pPr>
      <w:r>
        <w:rPr/>
        <w:t>3.4.2 Het opnemen van relatie-entiteit in een entiteit</w:t>
        <w:tab/>
        <w:t>41</w:t>
      </w:r>
    </w:p>
    <w:p>
      <w:pPr>
        <w:pStyle w:val="Inhoudsopgave3"/>
        <w:tabs>
          <w:tab w:val="left" w:pos="0" w:leader="none"/>
          <w:tab w:val="right" w:pos="9004" w:leader="dot"/>
          <w:tab w:val="left" w:pos="9006" w:leader="dot"/>
        </w:tabs>
        <w:rPr/>
      </w:pPr>
      <w:r>
        <w:rPr/>
        <w:t>3.4.3 Het opnemen van een choice</w:t>
        <w:tab/>
        <w:t>42</w:t>
      </w:r>
    </w:p>
    <w:p>
      <w:pPr>
        <w:pStyle w:val="Inhoudsopgave1"/>
        <w:tabs>
          <w:tab w:val="left" w:pos="0" w:leader="none"/>
          <w:tab w:val="right" w:pos="9404" w:leader="dot"/>
          <w:tab w:val="left" w:pos="9406" w:leader="dot"/>
        </w:tabs>
        <w:rPr/>
      </w:pPr>
      <w:r>
        <w:rPr/>
        <w:t>4. Berichtverwerking: sturing, logistiek en foutafhandeling</w:t>
        <w:tab/>
        <w:t>43</w:t>
      </w:r>
    </w:p>
    <w:p>
      <w:pPr>
        <w:pStyle w:val="Inhoudsopgave2"/>
        <w:tabs>
          <w:tab w:val="left" w:pos="0" w:leader="none"/>
          <w:tab w:val="right" w:pos="9204" w:leader="dot"/>
          <w:tab w:val="left" w:pos="9206" w:leader="dot"/>
        </w:tabs>
        <w:rPr/>
      </w:pPr>
      <w:r>
        <w:rPr/>
        <w:t>4.1 Codering van het type bericht</w:t>
        <w:tab/>
        <w:t>43</w:t>
      </w:r>
    </w:p>
    <w:p>
      <w:pPr>
        <w:pStyle w:val="Inhoudsopgave3"/>
        <w:tabs>
          <w:tab w:val="left" w:pos="0" w:leader="none"/>
          <w:tab w:val="right" w:pos="9004" w:leader="dot"/>
          <w:tab w:val="left" w:pos="9006" w:leader="dot"/>
        </w:tabs>
        <w:rPr/>
      </w:pPr>
      <w:r>
        <w:rPr/>
        <w:t>4.1.1 Versie StUF en sectormodel</w:t>
        <w:tab/>
        <w:t>43</w:t>
      </w:r>
    </w:p>
    <w:p>
      <w:pPr>
        <w:pStyle w:val="Inhoudsopgave3"/>
        <w:tabs>
          <w:tab w:val="left" w:pos="0" w:leader="none"/>
          <w:tab w:val="right" w:pos="9004" w:leader="dot"/>
          <w:tab w:val="left" w:pos="9006" w:leader="dot"/>
        </w:tabs>
        <w:rPr/>
      </w:pPr>
      <w:r>
        <w:rPr/>
        <w:t>4.1.2 Berichtcode</w:t>
        <w:tab/>
        <w:t>43</w:t>
      </w:r>
    </w:p>
    <w:p>
      <w:pPr>
        <w:pStyle w:val="Inhoudsopgave3"/>
        <w:tabs>
          <w:tab w:val="left" w:pos="0" w:leader="none"/>
          <w:tab w:val="right" w:pos="9004" w:leader="dot"/>
          <w:tab w:val="left" w:pos="9006" w:leader="dot"/>
        </w:tabs>
        <w:rPr/>
      </w:pPr>
      <w:r>
        <w:rPr/>
        <w:t>4.1.3 Entiteittype en functie</w:t>
        <w:tab/>
        <w:t>45</w:t>
      </w:r>
    </w:p>
    <w:p>
      <w:pPr>
        <w:pStyle w:val="Inhoudsopgave2"/>
        <w:tabs>
          <w:tab w:val="left" w:pos="0" w:leader="none"/>
          <w:tab w:val="right" w:pos="9204" w:leader="dot"/>
          <w:tab w:val="left" w:pos="9206" w:leader="dot"/>
        </w:tabs>
        <w:rPr/>
      </w:pPr>
      <w:r>
        <w:rPr/>
        <w:t>4.2 Adressering zender en ontvanger</w:t>
        <w:tab/>
        <w:t>45</w:t>
      </w:r>
    </w:p>
    <w:p>
      <w:pPr>
        <w:pStyle w:val="Inhoudsopgave2"/>
        <w:tabs>
          <w:tab w:val="left" w:pos="0" w:leader="none"/>
          <w:tab w:val="right" w:pos="9204" w:leader="dot"/>
          <w:tab w:val="left" w:pos="9206" w:leader="dot"/>
        </w:tabs>
        <w:rPr/>
      </w:pPr>
      <w:r>
        <w:rPr/>
        <w:t>4.3 Identificatie en volgorde</w:t>
        <w:tab/>
        <w:t>46</w:t>
      </w:r>
    </w:p>
    <w:p>
      <w:pPr>
        <w:pStyle w:val="Inhoudsopgave3"/>
        <w:tabs>
          <w:tab w:val="left" w:pos="0" w:leader="none"/>
          <w:tab w:val="right" w:pos="9004" w:leader="dot"/>
          <w:tab w:val="left" w:pos="9006" w:leader="dot"/>
        </w:tabs>
        <w:rPr/>
      </w:pPr>
      <w:r>
        <w:rPr/>
        <w:t>4.3.1 Identificatie van berichten</w:t>
        <w:tab/>
        <w:t>46</w:t>
      </w:r>
    </w:p>
    <w:p>
      <w:pPr>
        <w:pStyle w:val="Inhoudsopgave3"/>
        <w:tabs>
          <w:tab w:val="left" w:pos="0" w:leader="none"/>
          <w:tab w:val="right" w:pos="9004" w:leader="dot"/>
          <w:tab w:val="left" w:pos="9006" w:leader="dot"/>
        </w:tabs>
        <w:rPr/>
      </w:pPr>
      <w:r>
        <w:rPr/>
        <w:t>4.3.2 De volgorde waarin de berichten worden verwerkt</w:t>
        <w:tab/>
        <w:t>46</w:t>
      </w:r>
    </w:p>
    <w:p>
      <w:pPr>
        <w:pStyle w:val="Inhoudsopgave2"/>
        <w:tabs>
          <w:tab w:val="left" w:pos="0" w:leader="none"/>
          <w:tab w:val="right" w:pos="9204" w:leader="dot"/>
          <w:tab w:val="left" w:pos="9206" w:leader="dot"/>
        </w:tabs>
        <w:rPr/>
      </w:pPr>
      <w:r>
        <w:rPr/>
        <w:t>4.4 Berichtenlogistiek en foutafhandeling</w:t>
        <w:tab/>
        <w:t>46</w:t>
      </w:r>
    </w:p>
    <w:p>
      <w:pPr>
        <w:pStyle w:val="Inhoudsopgave3"/>
        <w:tabs>
          <w:tab w:val="left" w:pos="0" w:leader="none"/>
          <w:tab w:val="right" w:pos="9004" w:leader="dot"/>
          <w:tab w:val="left" w:pos="9006" w:leader="dot"/>
        </w:tabs>
        <w:rPr/>
      </w:pPr>
      <w:r>
        <w:rPr/>
        <w:t>4.4.1 Regels voor bevestigingsberichten</w:t>
        <w:tab/>
        <w:t>48</w:t>
      </w:r>
    </w:p>
    <w:p>
      <w:pPr>
        <w:pStyle w:val="Inhoudsopgave3"/>
        <w:tabs>
          <w:tab w:val="left" w:pos="0" w:leader="none"/>
          <w:tab w:val="right" w:pos="9004" w:leader="dot"/>
          <w:tab w:val="left" w:pos="9006" w:leader="dot"/>
        </w:tabs>
        <w:rPr/>
      </w:pPr>
      <w:r>
        <w:rPr/>
        <w:t>4.4.2 Regels voor triggerbericht</w:t>
        <w:tab/>
        <w:t>49</w:t>
      </w:r>
    </w:p>
    <w:p>
      <w:pPr>
        <w:pStyle w:val="Inhoudsopgave3"/>
        <w:tabs>
          <w:tab w:val="left" w:pos="0" w:leader="none"/>
          <w:tab w:val="right" w:pos="9004" w:leader="dot"/>
          <w:tab w:val="left" w:pos="9006" w:leader="dot"/>
        </w:tabs>
        <w:rPr/>
      </w:pPr>
      <w:r>
        <w:rPr/>
        <w:t>4.4.3 Regels voor foutberichten</w:t>
        <w:tab/>
        <w:t>49</w:t>
      </w:r>
    </w:p>
    <w:p>
      <w:pPr>
        <w:pStyle w:val="Inhoudsopgave1"/>
        <w:tabs>
          <w:tab w:val="left" w:pos="0" w:leader="none"/>
          <w:tab w:val="right" w:pos="9404" w:leader="dot"/>
          <w:tab w:val="left" w:pos="9406" w:leader="dot"/>
        </w:tabs>
        <w:rPr/>
      </w:pPr>
      <w:r>
        <w:rPr/>
        <w:t>5. Kennisgeving- en synchronisatieberichten</w:t>
        <w:tab/>
        <w:t>52</w:t>
      </w:r>
    </w:p>
    <w:p>
      <w:pPr>
        <w:pStyle w:val="Inhoudsopgave2"/>
        <w:tabs>
          <w:tab w:val="left" w:pos="0" w:leader="none"/>
          <w:tab w:val="right" w:pos="9204" w:leader="dot"/>
          <w:tab w:val="left" w:pos="9206" w:leader="dot"/>
        </w:tabs>
        <w:rPr/>
      </w:pPr>
      <w:r>
        <w:rPr/>
        <w:t>5.1 Sturing van de verwerking van kennisgeving- en synchronisatieberichten</w:t>
        <w:tab/>
        <w:t>54</w:t>
      </w:r>
    </w:p>
    <w:p>
      <w:pPr>
        <w:pStyle w:val="Inhoudsopgave2"/>
        <w:tabs>
          <w:tab w:val="left" w:pos="0" w:leader="none"/>
          <w:tab w:val="right" w:pos="9204" w:leader="dot"/>
          <w:tab w:val="left" w:pos="9206" w:leader="dot"/>
        </w:tabs>
        <w:rPr/>
      </w:pPr>
      <w:r>
        <w:rPr/>
        <w:t>5.2 Regels voor enkelvoudige kennisgevingberichten (Lk01, Lk02, Lk05 of Lk06)</w:t>
        <w:tab/>
        <w:t>55</w:t>
      </w:r>
    </w:p>
    <w:p>
      <w:pPr>
        <w:pStyle w:val="Inhoudsopgave3"/>
        <w:tabs>
          <w:tab w:val="left" w:pos="0" w:leader="none"/>
          <w:tab w:val="right" w:pos="9004" w:leader="dot"/>
          <w:tab w:val="left" w:pos="9006" w:leader="dot"/>
        </w:tabs>
        <w:rPr/>
      </w:pPr>
      <w:r>
        <w:rPr/>
        <w:t>5.2.1 Notatiewijze wijzig- en correctiekennisgevingen</w:t>
        <w:tab/>
        <w:t>56</w:t>
      </w:r>
    </w:p>
    <w:p>
      <w:pPr>
        <w:pStyle w:val="Inhoudsopgave3"/>
        <w:tabs>
          <w:tab w:val="left" w:pos="0" w:leader="none"/>
          <w:tab w:val="right" w:pos="9004" w:leader="dot"/>
          <w:tab w:val="left" w:pos="9006" w:leader="dot"/>
        </w:tabs>
        <w:rPr/>
      </w:pPr>
      <w:r>
        <w:rPr/>
        <w:t>5.2.2 De structuur van objecten in enkelvoudige kennisgevingberichten</w:t>
        <w:tab/>
        <w:t>56</w:t>
      </w:r>
    </w:p>
    <w:p>
      <w:pPr>
        <w:pStyle w:val="Inhoudsopgave3"/>
        <w:tabs>
          <w:tab w:val="left" w:pos="0" w:leader="none"/>
          <w:tab w:val="right" w:pos="9004" w:leader="dot"/>
          <w:tab w:val="left" w:pos="9006" w:leader="dot"/>
        </w:tabs>
        <w:rPr/>
      </w:pPr>
      <w:r>
        <w:rPr/>
        <w:t>5.2.3 Het attribute verwerkingssoort</w:t>
        <w:tab/>
        <w:t>57</w:t>
      </w:r>
    </w:p>
    <w:p>
      <w:pPr>
        <w:pStyle w:val="Inhoudsopgave3"/>
        <w:tabs>
          <w:tab w:val="left" w:pos="0" w:leader="none"/>
          <w:tab w:val="right" w:pos="9004" w:leader="dot"/>
          <w:tab w:val="left" w:pos="9006" w:leader="dot"/>
        </w:tabs>
        <w:rPr/>
      </w:pPr>
      <w:r>
        <w:rPr/>
        <w:t>5.2.4 Het vullen van de &lt;object&gt; elementen</w:t>
        <w:tab/>
        <w:t>57</w:t>
      </w:r>
    </w:p>
    <w:p>
      <w:pPr>
        <w:pStyle w:val="Inhoudsopgave3"/>
        <w:tabs>
          <w:tab w:val="left" w:pos="0" w:leader="none"/>
          <w:tab w:val="right" w:pos="9004" w:leader="dot"/>
          <w:tab w:val="left" w:pos="9006" w:leader="dot"/>
        </w:tabs>
        <w:rPr/>
      </w:pPr>
      <w:r>
        <w:rPr/>
        <w:t>5.2.5 Het vullen van de &lt;object&gt; elementen in een topfundamenteel</w:t>
        <w:tab/>
        <w:t>59</w:t>
      </w:r>
    </w:p>
    <w:p>
      <w:pPr>
        <w:pStyle w:val="Inhoudsopgave3"/>
        <w:tabs>
          <w:tab w:val="left" w:pos="0" w:leader="none"/>
          <w:tab w:val="right" w:pos="9004" w:leader="dot"/>
          <w:tab w:val="left" w:pos="9006" w:leader="dot"/>
        </w:tabs>
        <w:rPr/>
      </w:pPr>
      <w:r>
        <w:rPr/>
        <w:t>5.2.6 Het vullen van relatie-entiteiten en gerelateerde entiteiten</w:t>
        <w:tab/>
        <w:t>63</w:t>
      </w:r>
    </w:p>
    <w:p>
      <w:pPr>
        <w:pStyle w:val="Inhoudsopgave3"/>
        <w:tabs>
          <w:tab w:val="left" w:pos="0" w:leader="none"/>
          <w:tab w:val="right" w:pos="9004" w:leader="dot"/>
          <w:tab w:val="left" w:pos="9006" w:leader="dot"/>
        </w:tabs>
        <w:rPr/>
      </w:pPr>
      <w:r>
        <w:rPr/>
        <w:t>5.2.7 Toevoegen/wijzigen gerelateerde entiteit</w:t>
        <w:tab/>
        <w:t>67</w:t>
      </w:r>
    </w:p>
    <w:p>
      <w:pPr>
        <w:pStyle w:val="Inhoudsopgave3"/>
        <w:tabs>
          <w:tab w:val="left" w:pos="0" w:leader="none"/>
          <w:tab w:val="right" w:pos="9004" w:leader="dot"/>
          <w:tab w:val="left" w:pos="9006" w:leader="dot"/>
        </w:tabs>
        <w:rPr/>
      </w:pPr>
      <w:r>
        <w:rPr/>
        <w:t>5.2.8 Respons en foutafhandeling</w:t>
        <w:tab/>
        <w:t>68</w:t>
      </w:r>
    </w:p>
    <w:p>
      <w:pPr>
        <w:pStyle w:val="Inhoudsopgave3"/>
        <w:tabs>
          <w:tab w:val="left" w:pos="0" w:leader="none"/>
          <w:tab w:val="right" w:pos="9004" w:leader="dot"/>
          <w:tab w:val="left" w:pos="9006" w:leader="dot"/>
        </w:tabs>
        <w:rPr/>
      </w:pPr>
      <w:r>
        <w:rPr/>
        <w:t>5.2.9 Voorbeeld voor het omgaan met inOnderzoek</w:t>
        <w:tab/>
        <w:t>69</w:t>
      </w:r>
    </w:p>
    <w:p>
      <w:pPr>
        <w:pStyle w:val="Inhoudsopgave2"/>
        <w:tabs>
          <w:tab w:val="left" w:pos="0" w:leader="none"/>
          <w:tab w:val="right" w:pos="9204" w:leader="dot"/>
          <w:tab w:val="left" w:pos="9206" w:leader="dot"/>
        </w:tabs>
        <w:rPr/>
      </w:pPr>
      <w:r>
        <w:rPr/>
        <w:t>5.3 Regels voor samengestelde kennisgevingberichten</w:t>
        <w:tab/>
        <w:t>70</w:t>
      </w:r>
    </w:p>
    <w:p>
      <w:pPr>
        <w:pStyle w:val="Inhoudsopgave2"/>
        <w:tabs>
          <w:tab w:val="left" w:pos="0" w:leader="none"/>
          <w:tab w:val="right" w:pos="9204" w:leader="dot"/>
          <w:tab w:val="left" w:pos="9206" w:leader="dot"/>
        </w:tabs>
        <w:rPr/>
      </w:pPr>
      <w:r>
        <w:rPr/>
        <w:t>5.4 Regels voor berichten ten behoeve van synchronisatie</w:t>
        <w:tab/>
        <w:t>70</w:t>
      </w:r>
    </w:p>
    <w:p>
      <w:pPr>
        <w:pStyle w:val="Inhoudsopgave3"/>
        <w:tabs>
          <w:tab w:val="left" w:pos="0" w:leader="none"/>
          <w:tab w:val="right" w:pos="9004" w:leader="dot"/>
          <w:tab w:val="left" w:pos="9006" w:leader="dot"/>
        </w:tabs>
        <w:rPr/>
      </w:pPr>
      <w:r>
        <w:rPr/>
        <w:t>5.4.1 Het attribute StUF:sleutelSynchronisatie</w:t>
        <w:tab/>
        <w:t>71</w:t>
      </w:r>
    </w:p>
    <w:p>
      <w:pPr>
        <w:pStyle w:val="Inhoudsopgave3"/>
        <w:tabs>
          <w:tab w:val="left" w:pos="0" w:leader="none"/>
          <w:tab w:val="right" w:pos="9004" w:leader="dot"/>
          <w:tab w:val="left" w:pos="9006" w:leader="dot"/>
        </w:tabs>
        <w:rPr/>
      </w:pPr>
      <w:r>
        <w:rPr/>
        <w:t>5.4.2 Synchronisatiebericht actueel</w:t>
        <w:tab/>
        <w:t>72</w:t>
      </w:r>
    </w:p>
    <w:p>
      <w:pPr>
        <w:pStyle w:val="Inhoudsopgave3"/>
        <w:tabs>
          <w:tab w:val="left" w:pos="0" w:leader="none"/>
          <w:tab w:val="right" w:pos="9004" w:leader="dot"/>
          <w:tab w:val="left" w:pos="9006" w:leader="dot"/>
        </w:tabs>
        <w:rPr/>
      </w:pPr>
      <w:r>
        <w:rPr/>
        <w:t>5.4.3 Wijzigingen en correcties in een Sh01/02-bericht</w:t>
        <w:tab/>
        <w:t>73</w:t>
      </w:r>
    </w:p>
    <w:p>
      <w:pPr>
        <w:pStyle w:val="Inhoudsopgave3"/>
        <w:tabs>
          <w:tab w:val="left" w:pos="0" w:leader="none"/>
          <w:tab w:val="right" w:pos="9004" w:leader="dot"/>
          <w:tab w:val="left" w:pos="9006" w:leader="dot"/>
        </w:tabs>
        <w:rPr/>
      </w:pPr>
      <w:r>
        <w:rPr/>
        <w:t>5.4.4 Synchronisatiebericht historisch</w:t>
        <w:tab/>
        <w:t>76</w:t>
      </w:r>
    </w:p>
    <w:p>
      <w:pPr>
        <w:pStyle w:val="Inhoudsopgave3"/>
        <w:tabs>
          <w:tab w:val="left" w:pos="0" w:leader="none"/>
          <w:tab w:val="right" w:pos="9004" w:leader="dot"/>
          <w:tab w:val="left" w:pos="9006" w:leader="dot"/>
        </w:tabs>
        <w:rPr/>
      </w:pPr>
      <w:r>
        <w:rPr/>
        <w:t>5.4.5 Vraag-om-synchronisatie bericht</w:t>
        <w:tab/>
        <w:t>85</w:t>
      </w:r>
    </w:p>
    <w:p>
      <w:pPr>
        <w:pStyle w:val="Inhoudsopgave3"/>
        <w:tabs>
          <w:tab w:val="left" w:pos="0" w:leader="none"/>
          <w:tab w:val="right" w:pos="9004" w:leader="dot"/>
          <w:tab w:val="left" w:pos="9006"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left" w:pos="0" w:leader="none"/>
          <w:tab w:val="right" w:pos="9204" w:leader="dot"/>
          <w:tab w:val="left" w:pos="9206" w:leader="dot"/>
        </w:tabs>
        <w:rPr/>
      </w:pPr>
      <w:r>
        <w:rPr/>
        <w:t>6.1 Sturing van de verwerking van vraagberichten</w:t>
        <w:tab/>
        <w:t>87</w:t>
      </w:r>
    </w:p>
    <w:p>
      <w:pPr>
        <w:pStyle w:val="Inhoudsopgave2"/>
        <w:tabs>
          <w:tab w:val="left" w:pos="0" w:leader="none"/>
          <w:tab w:val="right" w:pos="9204" w:leader="dot"/>
          <w:tab w:val="left" w:pos="9206" w:leader="dot"/>
        </w:tabs>
        <w:rPr/>
      </w:pPr>
      <w:r>
        <w:rPr/>
        <w:t>6.2 Sturing van de verwerking van antwoordberichten</w:t>
        <w:tab/>
        <w:t>90</w:t>
      </w:r>
    </w:p>
    <w:p>
      <w:pPr>
        <w:pStyle w:val="Inhoudsopgave2"/>
        <w:tabs>
          <w:tab w:val="left" w:pos="0" w:leader="none"/>
          <w:tab w:val="right" w:pos="9204" w:leader="dot"/>
          <w:tab w:val="left" w:pos="9206" w:leader="dot"/>
        </w:tabs>
        <w:rPr/>
      </w:pPr>
      <w:r>
        <w:rPr/>
        <w:t>6.3 Regels voor vraagberichten</w:t>
        <w:tab/>
        <w:t>93</w:t>
      </w:r>
    </w:p>
    <w:p>
      <w:pPr>
        <w:pStyle w:val="Inhoudsopgave3"/>
        <w:tabs>
          <w:tab w:val="left" w:pos="0" w:leader="none"/>
          <w:tab w:val="right" w:pos="9004" w:leader="dot"/>
          <w:tab w:val="left" w:pos="9006" w:leader="dot"/>
        </w:tabs>
        <w:rPr/>
      </w:pPr>
      <w:r>
        <w:rPr/>
        <w:t>6.3.1 Het specificeren van selectiecriteria</w:t>
        <w:tab/>
        <w:t>93</w:t>
      </w:r>
    </w:p>
    <w:p>
      <w:pPr>
        <w:pStyle w:val="Inhoudsopgave3"/>
        <w:tabs>
          <w:tab w:val="left" w:pos="0" w:leader="none"/>
          <w:tab w:val="right" w:pos="9004" w:leader="dot"/>
          <w:tab w:val="left" w:pos="9006" w:leader="dot"/>
        </w:tabs>
        <w:rPr/>
      </w:pPr>
      <w:r>
        <w:rPr/>
        <w:t>6.3.2 Het bevragen op sleutel</w:t>
        <w:tab/>
        <w:t>95</w:t>
      </w:r>
    </w:p>
    <w:p>
      <w:pPr>
        <w:pStyle w:val="Inhoudsopgave3"/>
        <w:tabs>
          <w:tab w:val="left" w:pos="0" w:leader="none"/>
          <w:tab w:val="right" w:pos="9004" w:leader="dot"/>
          <w:tab w:val="left" w:pos="9006" w:leader="dot"/>
        </w:tabs>
        <w:rPr/>
      </w:pPr>
      <w:r>
        <w:rPr/>
        <w:t>6.3.3 Het specificeren van de gevraagde gegevens</w:t>
        <w:tab/>
        <w:t>96</w:t>
      </w:r>
    </w:p>
    <w:p>
      <w:pPr>
        <w:pStyle w:val="Inhoudsopgave3"/>
        <w:tabs>
          <w:tab w:val="left" w:pos="0" w:leader="none"/>
          <w:tab w:val="right" w:pos="9004" w:leader="dot"/>
          <w:tab w:val="left" w:pos="9006" w:leader="dot"/>
        </w:tabs>
        <w:rPr/>
      </w:pPr>
      <w:r>
        <w:rPr/>
        <w:t>6.3.4 Het stellen van een vervolgvraag</w:t>
        <w:tab/>
        <w:t>98</w:t>
      </w:r>
    </w:p>
    <w:p>
      <w:pPr>
        <w:pStyle w:val="Inhoudsopgave3"/>
        <w:tabs>
          <w:tab w:val="left" w:pos="0" w:leader="none"/>
          <w:tab w:val="right" w:pos="9004" w:leader="dot"/>
          <w:tab w:val="left" w:pos="9006" w:leader="dot"/>
        </w:tabs>
        <w:rPr/>
      </w:pPr>
      <w:r>
        <w:rPr/>
        <w:t>6.3.5 Voorbeeld van een vraagbericht voor een superentiteittype</w:t>
        <w:tab/>
        <w:t>98</w:t>
      </w:r>
    </w:p>
    <w:p>
      <w:pPr>
        <w:pStyle w:val="Inhoudsopgave2"/>
        <w:tabs>
          <w:tab w:val="left" w:pos="0" w:leader="none"/>
          <w:tab w:val="right" w:pos="9204" w:leader="dot"/>
          <w:tab w:val="left" w:pos="9206" w:leader="dot"/>
        </w:tabs>
        <w:rPr/>
      </w:pPr>
      <w:r>
        <w:rPr/>
        <w:t>6.4 Regels voor antwoordberichten</w:t>
        <w:tab/>
        <w:t>99</w:t>
      </w:r>
    </w:p>
    <w:p>
      <w:pPr>
        <w:pStyle w:val="Inhoudsopgave3"/>
        <w:tabs>
          <w:tab w:val="left" w:pos="0" w:leader="none"/>
          <w:tab w:val="right" w:pos="9004" w:leader="dot"/>
          <w:tab w:val="left" w:pos="9006" w:leader="dot"/>
        </w:tabs>
        <w:rPr/>
      </w:pPr>
      <w:r>
        <w:rPr/>
        <w:t>6.4.1 Het opnemen van objecten in een antwoordbericht</w:t>
        <w:tab/>
        <w:t>100</w:t>
      </w:r>
    </w:p>
    <w:p>
      <w:pPr>
        <w:pStyle w:val="Inhoudsopgave3"/>
        <w:tabs>
          <w:tab w:val="left" w:pos="0" w:leader="none"/>
          <w:tab w:val="right" w:pos="9004" w:leader="dot"/>
          <w:tab w:val="left" w:pos="9006" w:leader="dot"/>
        </w:tabs>
        <w:rPr/>
      </w:pPr>
      <w:r>
        <w:rPr/>
        <w:t>6.4.2 Het vullen van objecten in een antwoordbericht</w:t>
        <w:tab/>
        <w:t>101</w:t>
      </w:r>
    </w:p>
    <w:p>
      <w:pPr>
        <w:pStyle w:val="Inhoudsopgave3"/>
        <w:tabs>
          <w:tab w:val="left" w:pos="0" w:leader="none"/>
          <w:tab w:val="right" w:pos="9004" w:leader="dot"/>
          <w:tab w:val="left" w:pos="9006" w:leader="dot"/>
        </w:tabs>
        <w:rPr/>
      </w:pPr>
      <w:r>
        <w:rPr/>
        <w:t>6.4.3 La01- en La02-antwoordberichten: actuele gegevens</w:t>
        <w:tab/>
        <w:t>102</w:t>
      </w:r>
    </w:p>
    <w:p>
      <w:pPr>
        <w:pStyle w:val="Inhoudsopgave3"/>
        <w:tabs>
          <w:tab w:val="left" w:pos="0" w:leader="none"/>
          <w:tab w:val="right" w:pos="9004" w:leader="dot"/>
          <w:tab w:val="left" w:pos="9006" w:leader="dot"/>
        </w:tabs>
        <w:rPr/>
      </w:pPr>
      <w:r>
        <w:rPr/>
        <w:t>6.4.4 Voorbeeld van een antwoordbericht voor een superentiteittype</w:t>
        <w:tab/>
        <w:t>103</w:t>
      </w:r>
    </w:p>
    <w:p>
      <w:pPr>
        <w:pStyle w:val="Inhoudsopgave3"/>
        <w:tabs>
          <w:tab w:val="left" w:pos="0" w:leader="none"/>
          <w:tab w:val="right" w:pos="9004" w:leader="dot"/>
          <w:tab w:val="left" w:pos="9006" w:leader="dot"/>
        </w:tabs>
        <w:rPr/>
      </w:pPr>
      <w:r>
        <w:rPr/>
        <w:t>6.4.5 La03- t/m La06-antwoordberichten: bevragen op peiltijdstipMaterieel en peiltijdstipFormeel</w:t>
        <w:tab/>
        <w:t>103</w:t>
      </w:r>
    </w:p>
    <w:p>
      <w:pPr>
        <w:pStyle w:val="Inhoudsopgave3"/>
        <w:tabs>
          <w:tab w:val="left" w:pos="0" w:leader="none"/>
          <w:tab w:val="right" w:pos="9004" w:leader="dot"/>
          <w:tab w:val="left" w:pos="9006" w:leader="dot"/>
        </w:tabs>
        <w:rPr/>
      </w:pPr>
      <w:r>
        <w:rPr/>
        <w:t>6.4.6 La07- t/m La10-antwoordberichten met historie</w:t>
        <w:tab/>
        <w:t>106</w:t>
      </w:r>
    </w:p>
    <w:p>
      <w:pPr>
        <w:pStyle w:val="Inhoudsopgave3"/>
        <w:tabs>
          <w:tab w:val="left" w:pos="0" w:leader="none"/>
          <w:tab w:val="right" w:pos="9004" w:leader="dot"/>
          <w:tab w:val="left" w:pos="9006" w:leader="dot"/>
        </w:tabs>
        <w:rPr/>
      </w:pPr>
      <w:r>
        <w:rPr/>
        <w:t>6.4.7 Het opnemen van metagegevens in La07- t/m La14-berichten</w:t>
        <w:tab/>
        <w:t>115</w:t>
      </w:r>
    </w:p>
    <w:p>
      <w:pPr>
        <w:pStyle w:val="Inhoudsopgave3"/>
        <w:tabs>
          <w:tab w:val="left" w:pos="0" w:leader="none"/>
          <w:tab w:val="right" w:pos="9004" w:leader="dot"/>
          <w:tab w:val="left" w:pos="9006" w:leader="dot"/>
        </w:tabs>
        <w:rPr/>
      </w:pPr>
      <w:r>
        <w:rPr/>
        <w:t>6.4.8 La011- t/m La14-antwoordberichten met historie</w:t>
        <w:tab/>
        <w:t>118</w:t>
      </w:r>
    </w:p>
    <w:p>
      <w:pPr>
        <w:pStyle w:val="Inhoudsopgave3"/>
        <w:tabs>
          <w:tab w:val="left" w:pos="0" w:leader="none"/>
          <w:tab w:val="right" w:pos="9004" w:leader="dot"/>
          <w:tab w:val="left" w:pos="9006" w:leader="dot"/>
        </w:tabs>
        <w:rPr/>
      </w:pPr>
      <w:r>
        <w:rPr/>
        <w:t>6.4.9 Foutafhandeling</w:t>
        <w:tab/>
        <w:t>120</w:t>
      </w:r>
    </w:p>
    <w:p>
      <w:pPr>
        <w:pStyle w:val="Inhoudsopgave1"/>
        <w:tabs>
          <w:tab w:val="left" w:pos="0" w:leader="none"/>
          <w:tab w:val="right" w:pos="9404" w:leader="dot"/>
          <w:tab w:val="left" w:pos="9406" w:leader="dot"/>
        </w:tabs>
        <w:rPr/>
      </w:pPr>
      <w:r>
        <w:rPr/>
        <w:t>7. Vrije berichten</w:t>
        <w:tab/>
        <w:t>122</w:t>
      </w:r>
    </w:p>
    <w:p>
      <w:pPr>
        <w:pStyle w:val="Inhoudsopgave2"/>
        <w:tabs>
          <w:tab w:val="left" w:pos="0" w:leader="none"/>
          <w:tab w:val="right" w:pos="9204" w:leader="dot"/>
          <w:tab w:val="left" w:pos="9206" w:leader="dot"/>
        </w:tabs>
        <w:rPr/>
      </w:pPr>
      <w:r>
        <w:rPr/>
        <w:t>7.1 Interactiepatronen en berichtcodes</w:t>
        <w:tab/>
        <w:t>122</w:t>
      </w:r>
    </w:p>
    <w:p>
      <w:pPr>
        <w:pStyle w:val="Inhoudsopgave2"/>
        <w:tabs>
          <w:tab w:val="left" w:pos="0" w:leader="none"/>
          <w:tab w:val="right" w:pos="9204" w:leader="dot"/>
          <w:tab w:val="left" w:pos="9206" w:leader="dot"/>
        </w:tabs>
        <w:rPr/>
      </w:pPr>
      <w:r>
        <w:rPr/>
        <w:t>7.2 De structuur en semantiek van het vrije bericht</w:t>
        <w:tab/>
        <w:t>122</w:t>
      </w:r>
    </w:p>
    <w:p>
      <w:pPr>
        <w:pStyle w:val="Inhoudsopgave3"/>
        <w:tabs>
          <w:tab w:val="left" w:pos="0" w:leader="none"/>
          <w:tab w:val="right" w:pos="9004" w:leader="dot"/>
          <w:tab w:val="left" w:pos="9006" w:leader="dot"/>
        </w:tabs>
        <w:rPr/>
      </w:pPr>
      <w:r>
        <w:rPr/>
        <w:t>7.2.1 Het opnemen van losse gegevens en meldingen</w:t>
        <w:tab/>
        <w:t>123</w:t>
      </w:r>
    </w:p>
    <w:p>
      <w:pPr>
        <w:pStyle w:val="Inhoudsopgave3"/>
        <w:tabs>
          <w:tab w:val="left" w:pos="0" w:leader="none"/>
          <w:tab w:val="right" w:pos="9004" w:leader="dot"/>
          <w:tab w:val="left" w:pos="9006" w:leader="dot"/>
        </w:tabs>
        <w:rPr/>
      </w:pPr>
      <w:r>
        <w:rPr/>
        <w:t>7.2.2 Elementen voor een entiteittype uit het sectormodel</w:t>
        <w:tab/>
        <w:t>123</w:t>
      </w:r>
    </w:p>
    <w:p>
      <w:pPr>
        <w:pStyle w:val="Inhoudsopgave3"/>
        <w:tabs>
          <w:tab w:val="left" w:pos="0" w:leader="none"/>
          <w:tab w:val="right" w:pos="9004" w:leader="dot"/>
          <w:tab w:val="left" w:pos="9006" w:leader="dot"/>
        </w:tabs>
        <w:rPr/>
      </w:pPr>
      <w:r>
        <w:rPr/>
        <w:t>7.2.3 Het wijzigen van objecten</w:t>
        <w:tab/>
        <w:t>124</w:t>
      </w:r>
    </w:p>
    <w:p>
      <w:pPr>
        <w:pStyle w:val="Inhoudsopgave3"/>
        <w:tabs>
          <w:tab w:val="left" w:pos="0" w:leader="none"/>
          <w:tab w:val="right" w:pos="9004" w:leader="dot"/>
          <w:tab w:val="left" w:pos="9006" w:leader="dot"/>
        </w:tabs>
        <w:rPr/>
      </w:pPr>
      <w:r>
        <w:rPr/>
        <w:t>7.2.4 Het opvragen/selecteren van objecten</w:t>
        <w:tab/>
        <w:t>124</w:t>
      </w:r>
    </w:p>
    <w:p>
      <w:pPr>
        <w:pStyle w:val="Inhoudsopgave3"/>
        <w:tabs>
          <w:tab w:val="left" w:pos="0" w:leader="none"/>
          <w:tab w:val="right" w:pos="9004" w:leader="dot"/>
          <w:tab w:val="left" w:pos="9006" w:leader="dot"/>
        </w:tabs>
        <w:rPr/>
      </w:pPr>
      <w:r>
        <w:rPr/>
        <w:t>7.2.5 Zaakinformatie</w:t>
        <w:tab/>
        <w:t>125</w:t>
      </w:r>
    </w:p>
    <w:p>
      <w:pPr>
        <w:pStyle w:val="Inhoudsopgave1"/>
        <w:tabs>
          <w:tab w:val="left" w:pos="0" w:leader="none"/>
          <w:tab w:val="right" w:pos="9404" w:leader="dot"/>
          <w:tab w:val="left" w:pos="9406" w:leader="dot"/>
        </w:tabs>
        <w:rPr/>
      </w:pPr>
      <w:r>
        <w:rPr/>
        <w:t xml:space="preserve"> </w:t>
      </w:r>
      <w:r>
        <w:rPr/>
        <w:t>Sequentiediagrammen voor StUF-berichten</w:t>
        <w:tab/>
        <w:t>126</w:t>
      </w:r>
    </w:p>
    <w:p>
      <w:pPr>
        <w:pStyle w:val="Inhoudsopgave2"/>
        <w:tabs>
          <w:tab w:val="left" w:pos="0" w:leader="none"/>
          <w:tab w:val="right" w:pos="9204" w:leader="dot"/>
          <w:tab w:val="left" w:pos="9206" w:leader="dot"/>
        </w:tabs>
        <w:rPr/>
      </w:pPr>
      <w:r>
        <w:rPr/>
        <w:t xml:space="preserve"> </w:t>
      </w:r>
      <w:r>
        <w:rPr/>
        <w:t>Asynchrone verwerking zonder functionele respons</w:t>
        <w:tab/>
        <w:t>126</w:t>
      </w:r>
    </w:p>
    <w:p>
      <w:pPr>
        <w:pStyle w:val="Inhoudsopgave2"/>
        <w:tabs>
          <w:tab w:val="left" w:pos="0" w:leader="none"/>
          <w:tab w:val="right" w:pos="9204" w:leader="dot"/>
          <w:tab w:val="left" w:pos="9206" w:leader="dot"/>
        </w:tabs>
        <w:rPr/>
      </w:pPr>
      <w:r>
        <w:rPr/>
        <w:t xml:space="preserve"> </w:t>
      </w:r>
      <w:r>
        <w:rPr/>
        <w:t>Asynchrone verwerking met functionele respons</w:t>
        <w:tab/>
        <w:t>128</w:t>
      </w:r>
    </w:p>
    <w:p>
      <w:pPr>
        <w:pStyle w:val="Inhoudsopgave2"/>
        <w:tabs>
          <w:tab w:val="left" w:pos="0" w:leader="none"/>
          <w:tab w:val="right" w:pos="9204" w:leader="dot"/>
          <w:tab w:val="left" w:pos="9206" w:leader="dot"/>
        </w:tabs>
        <w:rPr/>
      </w:pPr>
      <w:r>
        <w:rPr/>
        <w:t xml:space="preserve"> </w:t>
      </w:r>
      <w:r>
        <w:rPr/>
        <w:t>Synchrone verwerking</w:t>
        <w:tab/>
        <w:t>129</w:t>
      </w:r>
    </w:p>
    <w:p>
      <w:pPr>
        <w:pStyle w:val="Inhoudsopgave1"/>
        <w:tabs>
          <w:tab w:val="left" w:pos="0" w:leader="none"/>
          <w:tab w:val="right" w:pos="9404" w:leader="dot"/>
          <w:tab w:val="left" w:pos="9406" w:leader="dot"/>
        </w:tabs>
        <w:rPr/>
      </w:pPr>
      <w:r>
        <w:rPr/>
        <w:t xml:space="preserve"> </w:t>
      </w:r>
      <w:r>
        <w:rPr/>
        <w:t>Tabel met mogelijke foutberichten</w:t>
        <w:tab/>
        <w:t>130</w:t>
      </w:r>
    </w:p>
    <w:p>
      <w:pPr>
        <w:pStyle w:val="Inhoudsopgave1"/>
        <w:tabs>
          <w:tab w:val="left" w:pos="0" w:leader="none"/>
          <w:tab w:val="right" w:pos="9404" w:leader="dot"/>
          <w:tab w:val="left" w:pos="9406" w:leader="dot"/>
        </w:tabs>
        <w:rPr/>
      </w:pPr>
      <w:r>
        <w:rPr/>
        <w:t xml:space="preserve"> </w:t>
      </w:r>
      <w:r>
        <w:rPr/>
        <w:t>Referenties</w:t>
        <w:tab/>
        <w:t>133</w:t>
      </w:r>
    </w:p>
    <w:p>
      <w:pPr>
        <w:pStyle w:val="Inhoudsopgave1"/>
        <w:tabs>
          <w:tab w:val="left" w:pos="0" w:leader="none"/>
          <w:tab w:val="right" w:pos="9404" w:leader="dot"/>
          <w:tab w:val="left" w:pos="9406" w:leader="dot"/>
        </w:tabs>
        <w:rPr/>
      </w:pPr>
      <w:r>
        <w:rPr/>
        <w:t xml:space="preserve"> </w:t>
      </w:r>
      <w:r>
        <w:rPr/>
        <w:t>Begrippenlijst</w:t>
        <w:tab/>
        <w:t>134</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9"/>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9"/>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9"/>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7.2.5</w:t>
      </w:r>
      <w:r>
        <w:fldChar w:fldCharType="end"/>
      </w:r>
      <w:r>
        <w:rPr/>
        <w:t>.</w:t>
      </w:r>
    </w:p>
    <w:p>
      <w:pPr>
        <w:pStyle w:val="Normal"/>
        <w:widowControl/>
        <w:numPr>
          <w:ilvl w:val="0"/>
          <w:numId w:val="69"/>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9"/>
        </w:numPr>
        <w:tabs>
          <w:tab w:val="left" w:pos="-720" w:leader="none"/>
          <w:tab w:val="left" w:pos="400" w:leader="none"/>
          <w:tab w:val="right" w:pos="9406" w:leader="dot"/>
        </w:tabs>
        <w:rPr/>
      </w:pPr>
      <w:r>
        <w:rPr/>
        <w:t>RFC0145: Verwijderen attributes aantalVoorkomens en aardAantal</w:t>
        <w:br/>
        <w:t>Deze attributes zijn verwijderd in stuf0302.xsd.</w:t>
      </w:r>
      <w:ins w:id="0" w:author="Onbekende auteur" w:date="2016-10-17T13:15:00Z">
        <w:r>
          <w:rPr/>
          <w:t xml:space="preserve"> </w:t>
        </w:r>
      </w:ins>
      <w:ins w:id="1" w:author="Onbekende auteur" w:date="2016-10-17T13:15:00Z">
        <w:r>
          <w:rPr/>
          <w:t>In het kader van deze wijziging zijn ook de attributeGroups StUF:relatie en StUF:relatieZonderSleutels verwijderd in stuf0302.xsd, omdat er geen verschil meer is tussen de attributes van een fundamenteel en een relatie.</w:t>
        </w:r>
      </w:ins>
    </w:p>
    <w:p>
      <w:pPr>
        <w:pStyle w:val="Normal"/>
        <w:widowControl/>
        <w:numPr>
          <w:ilvl w:val="0"/>
          <w:numId w:val="69"/>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3.2.5</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9"/>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9"/>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9"/>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9"/>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9"/>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r>
      <w:ins w:id="2" w:author="Onbekende auteur" w:date="2016-10-17T13:16:00Z">
        <w:r>
          <w:rPr/>
          <w:br/>
        </w:r>
      </w:ins>
      <w:ins w:id="3" w:author="Onbekende auteur" w:date="2016-10-17T13:16:00Z">
        <w:r>
          <w:rPr/>
          <w:t>In het kader van deze RFC is ook de attributeGroup entiteitZonderSleutels verwijderd in stuf0302.xsd</w:t>
        </w:r>
      </w:ins>
    </w:p>
    <w:p>
      <w:pPr>
        <w:pStyle w:val="Normal"/>
        <w:numPr>
          <w:ilvl w:val="0"/>
          <w:numId w:val="98"/>
        </w:numPr>
        <w:rPr/>
      </w:pPr>
      <w:hyperlink r:id="rId4">
        <w:ins w:id="4" w:author="Onbekende auteur" w:date="2016-10-13T15:23:00Z">
          <w:r>
            <w:rPr>
              <w:rStyle w:val="Internetkoppeling"/>
            </w:rPr>
            <w:t>RFC0155: Toevoegen 'StUF:functie' attribute aan attributegroup</w:t>
          </w:r>
        </w:ins>
      </w:hyperlink>
      <w:hyperlink r:id="rId5">
        <w:ins w:id="5" w:author="Onbekende auteur" w:date="2016-10-13T15:23:00Z">
          <w:r>
            <w:rPr>
              <w:rStyle w:val="Internetkoppeling"/>
            </w:rPr>
            <w:t>s</w:t>
          </w:r>
        </w:ins>
      </w:hyperlink>
      <w:hyperlink r:id="rId6">
        <w:ins w:id="6" w:author="Onbekende auteur" w:date="2016-10-13T15:23:00Z">
          <w:r>
            <w:rPr>
              <w:rStyle w:val="Internetkoppeling"/>
            </w:rPr>
            <w:t xml:space="preserve"> </w:t>
          </w:r>
        </w:ins>
      </w:hyperlink>
      <w:hyperlink r:id="rId7">
        <w:ins w:id="7" w:author="Onbekende auteur" w:date="2016-10-13T15:23:00Z">
          <w:r>
            <w:rPr>
              <w:rStyle w:val="Internetkoppeling"/>
            </w:rPr>
            <w:t>S</w:t>
          </w:r>
        </w:ins>
      </w:hyperlink>
      <w:hyperlink r:id="rId8">
        <w:ins w:id="8" w:author="Onbekende auteur" w:date="2016-10-13T15:23:00Z">
          <w:r>
            <w:rPr>
              <w:rStyle w:val="Internetkoppeling"/>
            </w:rPr>
            <w:t>tUF:entiteit</w:t>
          </w:r>
        </w:ins>
      </w:hyperlink>
      <w:ins w:id="9" w:author="Onbekende auteur" w:date="2016-10-17T13:01:00Z">
        <w:r>
          <w:rPr/>
          <w:t xml:space="preserve"> </w:t>
        </w:r>
      </w:ins>
      <w:ins w:id="10" w:author="Onbekende auteur" w:date="2016-10-17T13:01:00Z">
        <w:r>
          <w:rPr/>
          <w:t xml:space="preserve">en </w:t>
        </w:r>
      </w:ins>
      <w:ins w:id="11" w:author="Onbekende auteur" w:date="2016-10-17T13:00:00Z">
        <w:r>
          <w:rPr/>
          <w:t>StUF:relatie</w:t>
        </w:r>
      </w:ins>
      <w:ins w:id="12" w:author="Onbekende auteur" w:date="2016-10-17T12:55:00Z">
        <w:r>
          <w:rPr/>
          <w:br/>
        </w:r>
      </w:ins>
      <w:ins w:id="13" w:author="Onbekende auteur" w:date="2016-10-17T12:55:00Z">
        <w:r>
          <w:rPr/>
          <w:t>In stuf0302.xsd is aan de attributeGroups entiteit het attribute functie toegevoegd.</w:t>
        </w:r>
      </w:ins>
      <w:ins w:id="14" w:author="Onbekende auteur" w:date="2016-10-17T13:17:00Z">
        <w:r>
          <w:rPr/>
          <w:t xml:space="preserve"> In de standaard zelf zijn geen tekstuele wijzigingen doorgevoerd met uitzondering van enkele tekstuele verbeteringen en een paar wijzigingen naar aanleiding van de RFC’s 0145 en 0453.</w:t>
        </w:r>
      </w:ins>
      <w:r>
        <w:rPr/>
        <w:br/>
        <w:br/>
      </w:r>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9">
        <w:r>
          <w:rPr>
            <w:rStyle w:val="Internetkoppeling"/>
          </w:rPr>
          <w:t>http://</w:t>
        </w:r>
      </w:hyperlink>
      <w:hyperlink r:id="rId10">
        <w:r>
          <w:rPr>
            <w:rStyle w:val="Internetkoppeling"/>
          </w:rPr>
          <w:t>www.stufstandaarden.nl</w:t>
        </w:r>
      </w:hyperlink>
      <w:hyperlink r:id="rId11">
        <w:r>
          <w:rPr>
            <w:rStyle w:val="Internetkoppeling"/>
          </w:rPr>
          <w:t>/StUF/StUF030</w:t>
        </w:r>
      </w:hyperlink>
      <w:hyperlink r:id="rId12">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0" w:name="_Ref100041739"/>
      <w:r>
        <w:rPr/>
        <w:t xml:space="preserve">Globale functionaliteit en opzet van </w:t>
      </w:r>
      <w:bookmarkEnd w:id="0"/>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1"/>
        </w:numPr>
        <w:rPr/>
      </w:pPr>
      <w:r>
        <w:rPr/>
        <w:t>het op de hoogte gehouden worden van wijzigingen in gegevens beheerd door andere organisaties of organisatieonderdelen;</w:t>
      </w:r>
    </w:p>
    <w:p>
      <w:pPr>
        <w:pStyle w:val="Normal"/>
        <w:numPr>
          <w:ilvl w:val="0"/>
          <w:numId w:val="71"/>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2"/>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2"/>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1" w:name="_Ref100043147"/>
      <w:bookmarkStart w:id="2" w:name="_Ref100987487"/>
      <w:r>
        <w:rPr/>
        <w:t>Relatie tussen berichtinhoud, werkelijkheid</w:t>
      </w:r>
      <w:bookmarkEnd w:id="1"/>
      <w:bookmarkEnd w:id="2"/>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 w:name="__RefHeading__37177203"/>
      <w:bookmarkStart w:id="4" w:name="Ref_VoorbeeldHistorie"/>
      <w:bookmarkStart w:id="5" w:name="Ref_VoorbeeldHistorie"/>
      <w:bookmarkEnd w:id="3"/>
      <w:bookmarkEnd w:id="5"/>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6" w:name="_Ref99175827"/>
      <w:bookmarkEnd w:id="6"/>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mengestelde transactie sowieso atomair verwerkt moeten kunnen worden. Het groeperen van kennisgevingberichten voor verschillende entiteittypen stelt dus geen extra eisen aan de implementaties behalve de onontkoombare eis dat ontvangende systemen de samengestelde kennisgevingberichten als één transactie dienen te behandelen. Hetzelfde geldt voor het groeperen van kennisgevingen met verschillende mutatiesoorten. Binnen een samengesteld kennisgevingbericht mogen daarom atomaire kennisgevingen met verschillende mutatiesoorten voorkomen. Het ligt anders met de overname indicatoren. De overname indicatoren van de atomaire kennisgevingen dienen gelijk te zijn aan de overname indicator van de samengestelde kennisgeving.</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7" w:name="Ref_Contentmodel"/>
      <w:bookmarkStart w:id="8" w:name="Ref_Contentmodel"/>
      <w:bookmarkEnd w:id="8"/>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 w:name="_Ref422022700"/>
      <w:r>
        <w:rPr/>
        <w:t xml:space="preserve">De structuur van </w:t>
      </w:r>
      <w:bookmarkEnd w:id="9"/>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_RefHeading___Toc73327_362222095"/>
      <w:bookmarkStart w:id="11" w:name="_Ref521911606"/>
      <w:bookmarkEnd w:id="10"/>
      <w:bookmarkEnd w:id="11"/>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Type entiteit</w:t>
        <w:br/>
      </w:r>
      <w:r>
        <w:rPr/>
        <w:t xml:space="preserve">Het attribute </w:t>
      </w:r>
      <w:r>
        <w:rPr>
          <w:rFonts w:ascii="Courier New" w:hAnsi="Courier New"/>
        </w:rPr>
        <w:t>StUF:entiteittype</w:t>
      </w:r>
      <w:r>
        <w:rPr/>
        <w:t xml:space="preserve"> geeft aan wat het entiteittype is van het object. Dit attribute is verplicht op elk element voor een entiteittype</w:t>
      </w:r>
      <w:del w:id="15" w:author="Onbekende auteur" w:date="2016-10-17T11:58:00Z">
        <w:r>
          <w:rPr/>
          <w:delText xml:space="preserve"> het sectormodel</w:delText>
        </w:r>
      </w:del>
      <w:del w:id="16" w:author="Onbekende auteur" w:date="2016-10-17T11:59:00Z">
        <w:r>
          <w:rPr/>
          <w:delText xml:space="preserve"> uit</w:delText>
        </w:r>
      </w:del>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StUF:entiteittype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Verplicht</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ins w:id="17" w:author="Onbekende auteur" w:date="2016-10-17T12:02:00Z">
              <w:r>
                <w:rPr>
                  <w:spacing w:val="-2"/>
                </w:rPr>
                <w:t>te</w:t>
              </w:r>
            </w:ins>
            <w:del w:id="18" w:author="Onbekende auteur" w:date="2016-10-17T12:02:00Z">
              <w:r>
                <w:rPr>
                  <w:spacing w:val="-2"/>
                </w:rPr>
                <w:delText>ut</w:delText>
              </w:r>
            </w:del>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ins w:id="19" w:author="Onbekende auteur" w:date="2016-10-17T12:02:00Z">
              <w:r>
                <w:rPr>
                  <w:spacing w:val="-2"/>
                </w:rPr>
                <w:t>te</w:t>
              </w:r>
            </w:ins>
            <w:del w:id="20" w:author="Onbekende auteur" w:date="2016-10-17T12:02:00Z">
              <w:r>
                <w:rPr>
                  <w:spacing w:val="-2"/>
                </w:rPr>
                <w:delText>ut</w:delText>
              </w:r>
            </w:del>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ins w:id="21" w:author="Onbekende auteur" w:date="2016-10-17T12:02:00Z">
              <w:r>
                <w:rPr>
                  <w:spacing w:val="-2"/>
                </w:rPr>
                <w:t>te</w:t>
              </w:r>
            </w:ins>
            <w:del w:id="22" w:author="Onbekende auteur" w:date="2016-10-17T12:02:00Z">
              <w:r>
                <w:rPr>
                  <w:spacing w:val="-2"/>
                </w:rPr>
                <w:delText>ut</w:delText>
              </w:r>
            </w:del>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attribute </w:t>
      </w:r>
      <w:r>
        <w:rPr>
          <w:rFonts w:ascii="Courier New" w:hAnsi="Courier New"/>
          <w:spacing w:val="-2"/>
        </w:rPr>
        <w:t>StUF:entiteittype</w:t>
      </w:r>
      <w:r>
        <w:rPr>
          <w:spacing w:val="-2"/>
        </w:rPr>
        <w:t xml:space="preserve"> wordt aangeduid een onderdeel is van het sectormodel met de namespace van het element waarin het attribute </w:t>
      </w:r>
      <w:r>
        <w:rPr>
          <w:rFonts w:ascii="Courier New" w:hAnsi="Courier New"/>
          <w:spacing w:val="-2"/>
        </w:rPr>
        <w:t>StUF:entiteittype</w:t>
      </w:r>
      <w:r>
        <w:rPr>
          <w:spacing w:val="-2"/>
        </w:rPr>
        <w:t xml:space="preserve"> voorkomt, dan kan het 'Type entiteit' worden aangeduid met de waarde gedefinieerd in het sectormodel. Als de namespace van het element waarin het attribute </w:t>
      </w:r>
      <w:r>
        <w:rPr>
          <w:rFonts w:ascii="Courier New" w:hAnsi="Courier New"/>
          <w:spacing w:val="-2"/>
        </w:rPr>
        <w:t>StUF:entiteittype</w:t>
      </w:r>
      <w:r>
        <w:rPr>
          <w:spacing w:val="-2"/>
        </w:rPr>
        <w:t xml:space="preserve"> voorkomt geen sectormodel aanduidt (het is bijvoorbeeld de namespace van een koppelvlak) of als de aan te duiden 'Type entiteit' geen onderdeel is van het sectormodel met de namespace van het element waarin het attribute </w:t>
      </w:r>
      <w:r>
        <w:rPr>
          <w:rFonts w:ascii="Courier New" w:hAnsi="Courier New"/>
          <w:spacing w:val="-2"/>
        </w:rPr>
        <w:t>StUF:entiteittype</w:t>
      </w:r>
      <w:r>
        <w:rPr>
          <w:spacing w:val="-2"/>
        </w:rPr>
        <w:t xml:space="preserve"> voorkomt, dan wordt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ascii="Courier New" w:hAnsi="Courier New"/>
          <w:spacing w:val="-2"/>
        </w:rPr>
        <w:t>StUF:entiteitype</w:t>
      </w:r>
      <w:r>
        <w:rPr>
          <w:spacing w:val="-2"/>
        </w:rPr>
        <w:t xml:space="preserve"> moet voldoen aan de regular expression ([a-zA-Z_][a-zA-Z0-9_.-]*):[a-zA-Z0-9_]{1,30}. 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element waarin het attribute </w:t>
      </w:r>
      <w:r>
        <w:rPr>
          <w:rFonts w:ascii="Courier New" w:hAnsi="Courier New"/>
          <w:spacing w:val="-2"/>
        </w:rPr>
        <w:t>StUF:entiteittype</w:t>
      </w:r>
      <w:r>
        <w:rPr>
          <w:spacing w:val="-2"/>
        </w:rPr>
        <w:t xml:space="preserve"> voorkomt.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Binnen </w:t>
      </w:r>
      <w:r>
        <w:rPr>
          <w:rFonts w:ascii="Courier New" w:hAnsi="Courier New"/>
          <w:spacing w:val="-2"/>
        </w:rPr>
        <w:t>StUF:entiteittype</w:t>
      </w:r>
      <w:r>
        <w:rPr>
          <w:spacing w:val="-2"/>
        </w:rPr>
        <w:t xml:space="preserve"> moet een prefix opgenomen worden:</w:t>
      </w:r>
    </w:p>
    <w:p>
      <w:pPr>
        <w:pStyle w:val="Normal"/>
        <w:widowControl/>
        <w:numPr>
          <w:ilvl w:val="0"/>
          <w:numId w:val="74"/>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gerelateerde, als de gerelateerde een entiteittype is uit een ander sectormodel dan het sectormodel van de relatie.</w:t>
      </w:r>
    </w:p>
    <w:p>
      <w:pPr>
        <w:pStyle w:val="Normal"/>
        <w:widowControl/>
        <w:numPr>
          <w:ilvl w:val="0"/>
          <w:numId w:val="74"/>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entiteit dat op het hoogste niveau voorkomt in een koppelvlak met een namespace die afwijkt van de namespace van het sectormodel</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opsomming is niet uitputtend bedoeld.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ins w:id="23" w:author="Onbekende auteur" w:date="2016-10-17T13:07:00Z">
        <w:r>
          <w:rPr>
            <w:spacing w:val="-2"/>
          </w:rPr>
          <w:t>s</w:t>
        </w:r>
      </w:ins>
      <w:del w:id="24" w:author="Onbekende auteur" w:date="2016-10-17T13:07:00Z">
        <w:r>
          <w:rPr>
            <w:spacing w:val="-2"/>
          </w:rPr>
          <w:delText>n</w:delText>
        </w:r>
      </w:del>
      <w:r>
        <w:rPr>
          <w:spacing w:val="-2"/>
        </w:rPr>
        <w:t xml:space="preserve"> van een fundamentele entiteit en relatie-entiteit</w:t>
      </w:r>
      <w:del w:id="25" w:author="Onbekende auteur" w:date="2016-10-17T13:04:00Z">
        <w:r>
          <w:rPr>
            <w:spacing w:val="-2"/>
          </w:rPr>
          <w:delText xml:space="preserve"> met en zonder de attributes voor de sleutels</w:delText>
        </w:r>
      </w:del>
      <w:r>
        <w:rPr>
          <w:spacing w:val="-2"/>
        </w:rPr>
        <w:t xml:space="preserve"> gedefinieerd in de attribute group</w:t>
      </w:r>
      <w:del w:id="26" w:author="Onbekende auteur" w:date="2016-10-17T13:06:00Z">
        <w:r>
          <w:rPr>
            <w:spacing w:val="-2"/>
          </w:rPr>
          <w:delText>s</w:delText>
        </w:r>
      </w:del>
      <w:r>
        <w:rPr>
          <w:spacing w:val="-2"/>
        </w:rPr>
        <w:t xml:space="preserve"> </w:t>
      </w:r>
      <w:r>
        <w:rPr>
          <w:rFonts w:ascii="Courier New" w:hAnsi="Courier New"/>
          <w:spacing w:val="-2"/>
        </w:rPr>
        <w:t>StUF:entiteit</w:t>
      </w:r>
      <w:del w:id="27" w:author="Onbekende auteur" w:date="2016-10-17T13:05:00Z">
        <w:r>
          <w:rPr>
            <w:rFonts w:ascii="Courier New" w:hAnsi="Courier New"/>
            <w:spacing w:val="-2"/>
          </w:rPr>
          <w:delText>entiteitZonderSleutels</w:delText>
        </w:r>
      </w:del>
      <w:del w:id="28" w:author="Onbekende auteur" w:date="2016-10-17T13:07:00Z">
        <w:r>
          <w:rPr>
            <w:rFonts w:ascii="Courier New" w:hAnsi="Courier New"/>
            <w:spacing w:val="-2"/>
          </w:rPr>
          <w:delText xml:space="preserve"> en StUF:</w:delText>
        </w:r>
      </w:del>
      <w:r>
        <w:rPr>
          <w:spacing w:val="-2"/>
        </w:rPr>
        <w:t xml:space="preserve"> (inclusief de in de volgende hoofdstukken nog te definiëren attributes). Het attribute </w:t>
      </w:r>
      <w:r>
        <w:rPr>
          <w:rFonts w:ascii="Courier New" w:hAnsi="Courier New"/>
          <w:spacing w:val="-2"/>
        </w:rPr>
        <w:t>StUF:entiteittype</w:t>
      </w:r>
      <w:r>
        <w:rPr>
          <w:spacing w:val="-2"/>
        </w:rPr>
        <w:t xml:space="preserve"> is geen onderdeel van deze groepen, omdat hiervoor altijd een fixed waarde gedefinieerd dient te worden.</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 w:name="Ref_Objectstructuur"/>
      <w:bookmarkStart w:id="13" w:name="Ref_Objectstructuur"/>
      <w:bookmarkEnd w:id="13"/>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4" w:name="_1058708644"/>
                            <w:bookmarkStart w:id="15" w:name="_1058708644"/>
                            <w:bookmarkEnd w:id="15"/>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6" w:name="_Ref412717651"/>
                            <w:r>
                              <w:rPr/>
                              <w:t xml:space="preserve">Figuur </w:t>
                            </w:r>
                            <w:r>
                              <w:rPr/>
                              <w:fldChar w:fldCharType="begin"/>
                            </w:r>
                            <w:r>
                              <w:instrText> SEQ Figuur \* ARABIC </w:instrText>
                            </w:r>
                            <w:r>
                              <w:fldChar w:fldCharType="separate"/>
                            </w:r>
                            <w:r>
                              <w:t>2</w:t>
                            </w:r>
                            <w:r>
                              <w:fldChar w:fldCharType="end"/>
                            </w:r>
                            <w:bookmarkEnd w:id="16"/>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7" w:name="_1058708644"/>
                      <w:bookmarkStart w:id="18" w:name="_1058708644"/>
                      <w:bookmarkEnd w:id="18"/>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9" w:name="_Ref412717651"/>
                      <w:r>
                        <w:rPr/>
                        <w:t xml:space="preserve">Figuur </w:t>
                      </w:r>
                      <w:r>
                        <w:rPr/>
                        <w:fldChar w:fldCharType="begin"/>
                      </w:r>
                      <w:r>
                        <w:instrText> SEQ Figuur \* ARABIC </w:instrText>
                      </w:r>
                      <w:r>
                        <w:fldChar w:fldCharType="separate"/>
                      </w:r>
                      <w:r>
                        <w:t>2</w:t>
                      </w:r>
                      <w:r>
                        <w:fldChar w:fldCharType="end"/>
                      </w:r>
                      <w:bookmarkEnd w:id="19"/>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ascii="Courier New" w:hAnsi="Courier New"/>
        </w:rPr>
        <w:t>StUF:entiteittype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&lt;verblijftOp StUF:entiteittype=”NPSAOA”&gt;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StUF:entiteittype</w:t>
      </w:r>
      <w:r>
        <w:rPr/>
        <w:t xml:space="preserve">: </w:t>
      </w:r>
      <w:r>
        <w:rPr>
          <w:rFonts w:ascii="Courier New" w:hAnsi="Courier New"/>
        </w:rPr>
        <w:t>&lt;gerelateerde StUF:entiteittype=”XXX”&gt;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StUF:entiteittype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StUF:entiteittype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5"/>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5"/>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3.2.4.1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3.2.4.2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1"/>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0" w:name="__RefHeading__39165_699479391"/>
      <w:bookmarkEnd w:id="20"/>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&lt;attributeGroup ref="StUF:element"/&gt;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StUF:entiteittype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1"/>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1" w:name="__RefHeading__22867_227750952"/>
      <w:bookmarkEnd w:id="21"/>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2" w:name="__RefHeading___Toc76626_362222095"/>
      <w:bookmarkEnd w:id="22"/>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3" w:name="__DdeLink__31562_1131156099"/>
      <w:r>
        <w:rPr>
          <w:rFonts w:ascii="Courier New" w:hAnsi="Courier New"/>
        </w:rPr>
        <w:t>DatumMogelijkOnvolledig</w:t>
      </w:r>
      <w:r>
        <w:rPr/>
        <w:t xml:space="preserve">, </w:t>
      </w:r>
      <w:r>
        <w:rPr>
          <w:rFonts w:ascii="Courier New" w:hAnsi="Courier New"/>
        </w:rPr>
        <w:t>DatumMogelijkOnvolledigType</w:t>
      </w:r>
      <w:bookmarkEnd w:id="23"/>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4" w:name="__DdeLink__31564_1131156099"/>
      <w:r>
        <w:rPr>
          <w:rFonts w:ascii="Courier New" w:hAnsi="Courier New"/>
        </w:rPr>
        <w:t>DatumMogelijkOnvolledig</w:t>
      </w:r>
      <w:r>
        <w:rPr/>
        <w:t xml:space="preserve"> of </w:t>
      </w:r>
      <w:r>
        <w:rPr>
          <w:rFonts w:ascii="Courier New" w:hAnsi="Courier New"/>
        </w:rPr>
        <w:t>TijdstipMogelijkOnvolledig</w:t>
      </w:r>
      <w:bookmarkEnd w:id="24"/>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1"/>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5" w:name="__RefHeading__39682_1264983703"/>
      <w:bookmarkEnd w:id="25"/>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6.4.8</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6" w:name="__DdeLink__32338_1131156099"/>
      <w:r>
        <w:rPr>
          <w:rFonts w:cs="Courier New" w:ascii="Courier New" w:hAnsi="Courier New"/>
        </w:rPr>
        <w:t>TijdstipMogelijkOnvolledig</w:t>
      </w:r>
      <w:bookmarkEnd w:id="26"/>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7" w:name="Ref_MetagegevensAlgemeenMechanisme"/>
      <w:bookmarkStart w:id="28" w:name="Ref_MetagegevensAlgemeenMechanisme"/>
      <w:bookmarkEnd w:id="28"/>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9" w:name="Ref_StatusMetagegevens"/>
      <w:bookmarkStart w:id="30" w:name="Ref_StatusMetagegevens"/>
      <w:bookmarkEnd w:id="30"/>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1" w:name="Ref_VoorbeeldContentmodelMetagegevens"/>
      <w:bookmarkStart w:id="32" w:name="Ref_VoorbeeldContentmodelMetagegevens"/>
      <w:bookmarkEnd w:id="32"/>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1"/>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3" w:name="__RefHeading__31482201"/>
      <w:bookmarkStart w:id="34" w:name="_Ref449417445"/>
      <w:bookmarkEnd w:id="33"/>
      <w:r>
        <w:rPr/>
        <w:t xml:space="preserve">Het opnemen van elementen in </w:t>
      </w:r>
      <w:bookmarkEnd w:id="34"/>
      <w:r>
        <w:rPr/>
        <w:t>een entiteit</w:t>
      </w:r>
    </w:p>
    <w:p>
      <w:pPr>
        <w:pStyle w:val="Normal"/>
        <w:widowControl/>
        <w:rPr/>
      </w:pPr>
      <w:bookmarkStart w:id="35" w:name="_986281541"/>
      <w:r>
        <w:rPr>
          <w:spacing w:val="-2"/>
        </w:rPr>
        <w:t xml:space="preserve">Er zijn redenen waarom van een element niet altijd met een geldige waarde in een bericht kan worden opgenomen. Deze redenen worden onderscheiden met het attribute </w:t>
      </w:r>
      <w:bookmarkEnd w:id="35"/>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6" w:name="__RefHeading__36654993"/>
      <w:bookmarkStart w:id="37" w:name="_Ref523204459"/>
      <w:bookmarkEnd w:id="36"/>
      <w:r>
        <w:rPr/>
        <w:t xml:space="preserve">Het opnemen van relatie-entiteit in een </w:t>
      </w:r>
      <w:bookmarkEnd w:id="37"/>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8" w:name="__RefHeading__32180856"/>
      <w:bookmarkEnd w:id="38"/>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6"/>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6"/>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6"/>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1"/>
        </w:numPr>
        <w:tabs>
          <w:tab w:val="left" w:pos="0" w:leader="none"/>
        </w:tabs>
        <w:ind w:left="363" w:right="0" w:hanging="363"/>
        <w:rPr/>
      </w:pPr>
      <w:bookmarkStart w:id="39" w:name="_Ref411583221"/>
      <w:bookmarkStart w:id="40" w:name="_Ref411583258"/>
      <w:bookmarkStart w:id="41" w:name="_Ref521996704"/>
      <w:r>
        <w:rPr/>
        <w:t>Berichtverwerking</w:t>
      </w:r>
      <w:bookmarkEnd w:id="39"/>
      <w:bookmarkEnd w:id="40"/>
      <w:bookmarkEnd w:id="41"/>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1"/>
        </w:numPr>
        <w:tabs>
          <w:tab w:val="left" w:pos="0" w:leader="none"/>
        </w:tabs>
        <w:ind w:left="576" w:right="0" w:hanging="576"/>
        <w:rPr/>
      </w:pPr>
      <w:r>
        <w:rPr/>
        <w:t>Codering van het type bericht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 en sectormodel</w:t>
      </w:r>
    </w:p>
    <w:p>
      <w:pPr>
        <w:pStyle w:val="Normal"/>
        <w:widowControl/>
        <w:rPr>
          <w:b w:val="false"/>
          <w:b w:val="false"/>
          <w:bCs w:val="false"/>
          <w:i w:val="false"/>
          <w:i w:val="false"/>
          <w:iCs w:val="false"/>
          <w:u w:val="none"/>
        </w:rPr>
      </w:pPr>
      <w:r>
        <w:rPr>
          <w:b w:val="false"/>
          <w:bCs w:val="false"/>
          <w:i w:val="false"/>
          <w:iCs w:val="false"/>
          <w:u w:val="none"/>
        </w:rPr>
        <w:t>De StUF-standaard ontwikkelt zich in de loop van de tijd en kent daarom verschillende versies. Met StUF kunnen berichten worden uitgewisseld voor verschillende sectoren die elk een eigen sectormodel hanteren. Een ontvanger moet dus weten op basis van welk sectormodel een bericht is aangemaakt. In een XML-bericht is deze informatie voor handen via de namespace-uri van het sectormodel en de namespace-uri voor StUF. Het is daarom niet noodzakelijk om deze informatie op te nemen in het stuurgegevens element.</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2" w:name="__RefHeading___Toc26508_84081049"/>
      <w:bookmarkStart w:id="43" w:name="_Ref521398288"/>
      <w:bookmarkEnd w:id="42"/>
      <w:r>
        <w:rPr/>
        <w:t>Berich</w:t>
      </w:r>
      <w:bookmarkEnd w:id="43"/>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4" w:name="Ref_BerichtcodeParagraaf"/>
      <w:bookmarkEnd w:id="44"/>
      <w:r>
        <w:rPr>
          <w:i/>
          <w:iCs/>
        </w:rPr>
        <w:t>berichtcode</w:t>
      </w:r>
      <w:bookmarkStart w:id="45" w:name="Ref_BerichtcodeParagraaf"/>
      <w:bookmarkEnd w:id="45"/>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La11: een synchroon antwoordbericht met materiële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La12: een asynchroon antwoordbericht met materiële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La13: een synchroon antwoordbericht met materiële en formele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La14: een asynchroon antwoordbericht met materiële en formele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Lk03: een asynchroon samengesteld kennisgevingbericht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Lk04: een synchroon samengesteld kennisgevingbericht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Lv11: een synchroon vraagbericht naar materiële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Lv12: een asynchroon vraagbericht naar materiële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Lv13: een synchroon vraagbericht naar materiële en formele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Lv14: een asynchroon vraagbericht naar materiële en formele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in het stuurgegeven </w:t>
      </w:r>
      <w:r>
        <w:rPr>
          <w:i/>
        </w:rPr>
        <w:t>entiteittype.</w:t>
      </w:r>
      <w:r>
        <w:rPr>
          <w:i w:val="false"/>
          <w:iCs w:val="false"/>
        </w:rPr>
        <w:t xml:space="preserve"> Voor de waarde van het element entiteittype binnen de stuurgegevens gelden soortgelijke regels als voor de vulling van het attribute StUF:entiteittype binnen een 'entiteit'-element.</w:t>
      </w:r>
    </w:p>
    <w:p>
      <w:pPr>
        <w:pStyle w:val="Normal"/>
        <w:rPr>
          <w:i w:val="false"/>
          <w:i w:val="false"/>
          <w:iCs w:val="false"/>
        </w:rPr>
      </w:pPr>
      <w:r>
        <w:rPr>
          <w:i w:val="false"/>
          <w:iCs w:val="false"/>
        </w:rPr>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element </w:t>
      </w:r>
      <w:r>
        <w:rPr>
          <w:rFonts w:ascii="Courier New" w:hAnsi="Courier New"/>
          <w:spacing w:val="-2"/>
        </w:rPr>
        <w:t>StUF:entiteittype</w:t>
      </w:r>
      <w:r>
        <w:rPr>
          <w:spacing w:val="-2"/>
        </w:rPr>
        <w:t xml:space="preserve"> wordt aangeduid een onderdeel is van het sectormodel met de namespace van het stuurgegevens-element, dan kan het 'Type entiteit' worden aangeduid met de waarde gedefinieerd in het sectormodel. Als de namespace van het stuurgegevens-element geen sectormodel aanduidt (het is bijvoorbeeld de namespace van een koppelvlak) of als de aan te duiden 'Type entiteit' geen onderdeel is van het sectormodel met de namespace van het stuurgegevens-element, dan wordt het element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stuurgegevens-element.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1"/>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1"/>
        </w:numPr>
        <w:tabs>
          <w:tab w:val="left" w:pos="0" w:leader="none"/>
        </w:tabs>
        <w:ind w:left="576" w:right="0" w:hanging="576"/>
        <w:rPr/>
      </w:pPr>
      <w:r>
        <w:rPr/>
        <w:t>Identificatie en volgorde</w:t>
      </w:r>
    </w:p>
    <w:p>
      <w:pPr>
        <w:pStyle w:val="Norma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6" w:name="_Ref123018898"/>
      <w:bookmarkStart w:id="47" w:name="_Ref123018914"/>
      <w:bookmarkEnd w:id="46"/>
      <w:bookmarkEnd w:id="47"/>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8" w:name="_Ref123018937"/>
      <w:bookmarkEnd w:id="48"/>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1"/>
        </w:numPr>
        <w:tabs>
          <w:tab w:val="left" w:pos="0" w:leader="none"/>
        </w:tabs>
        <w:ind w:left="576" w:right="0" w:hanging="576"/>
        <w:rPr/>
      </w:pPr>
      <w:bookmarkStart w:id="49" w:name="__RefHeading__31362383"/>
      <w:bookmarkStart w:id="50" w:name="Ref_Berichtenlogistiek"/>
      <w:bookmarkStart w:id="51" w:name="Ref_Berichtenlogistiek"/>
      <w:bookmarkEnd w:id="49"/>
      <w:bookmarkEnd w:id="51"/>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Synchroon bij het direct aanbieden van een asynchroon StUF-bericht aan een StUF end node en asynchroon bij het verzenden van een asynchroon StUF-bericht via één of meer intermediaire nodes.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2" w:name="__RefHeading___Toc27267_84081049"/>
      <w:bookmarkStart w:id="53" w:name="Ref_RegelsBevestiging"/>
      <w:bookmarkStart w:id="54" w:name="Ref_RegelsBevestiging"/>
      <w:bookmarkEnd w:id="52"/>
      <w:bookmarkEnd w:id="54"/>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Het gebruik van de verschillende berichtcodes wordt hieronder nader toegelicht. In het Bv02-bericht of het Bv03-bericht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'true'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en de Bv03-berichten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'false' geldt het volgende: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crossRefNummer</w:t>
      </w:r>
      <w:r>
        <w:rPr>
          <w:b w:val="false"/>
          <w:bCs w:val="false"/>
          <w:i w:val="false"/>
          <w:iCs w:val="false"/>
          <w:u w:val="none"/>
        </w:rPr>
        <w:t xml:space="preserve"> wordt gevuld met het referentienummer van het bericht naar aanleiding waarvan het bevestigingsbericht wordt aangemaakt. Deze regels gelden ook voor het Bv03-bericht zonder element &lt;</w:t>
      </w:r>
      <w:r>
        <w:rPr>
          <w:rFonts w:ascii="Courier New" w:hAnsi="Courier New"/>
          <w:b w:val="false"/>
          <w:bCs w:val="false"/>
          <w:i w:val="false"/>
          <w:iCs w:val="false"/>
          <w:u w:val="none"/>
        </w:rPr>
        <w:t>intermediair&gt;</w:t>
      </w:r>
      <w:r>
        <w:rPr>
          <w:b w:val="false"/>
          <w:bCs w:val="false"/>
          <w:i w:val="false"/>
          <w:iCs w:val="false"/>
          <w:u w:val="none"/>
        </w:rPr>
        <w:t xml:space="preserve"> of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'N', omdat dit asynchroon kan worden ontvangen, wanneer er intermediaire nodes zijn.</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5" w:name="__RefHeading___Toc27650_84081049"/>
      <w:bookmarkEnd w:id="55"/>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6" w:name="__RefHeading__36323461"/>
      <w:bookmarkStart w:id="57" w:name="Ref_RegelsFoutberichten"/>
      <w:bookmarkStart w:id="58" w:name="Ref_RegelsFoutberichten"/>
      <w:bookmarkEnd w:id="56"/>
      <w:bookmarkEnd w:id="58"/>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59" w:name="_Ref136240449"/>
      <w:bookmarkStart w:id="60" w:name="_Ref141021140"/>
      <w:r>
        <w:rPr>
          <w:spacing w:val="-2"/>
        </w:rPr>
        <w:t>A</w:t>
      </w:r>
      <w:bookmarkEnd w:id="59"/>
      <w:bookmarkEnd w:id="60"/>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1"/>
        </w:numPr>
        <w:tabs>
          <w:tab w:val="left" w:pos="0" w:leader="none"/>
        </w:tabs>
        <w:ind w:left="363" w:right="0" w:hanging="363"/>
        <w:rPr/>
      </w:pPr>
      <w:bookmarkStart w:id="61" w:name="__RefHeading__34532389"/>
      <w:bookmarkStart w:id="62" w:name="_Ref416573071"/>
      <w:bookmarkStart w:id="63" w:name="_Ref416573544"/>
      <w:bookmarkStart w:id="64" w:name="_Ref422133146"/>
      <w:bookmarkEnd w:id="61"/>
      <w:r>
        <w:rPr/>
        <w:t>K</w:t>
      </w:r>
      <w:bookmarkEnd w:id="62"/>
      <w:bookmarkEnd w:id="63"/>
      <w:bookmarkEnd w:id="64"/>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Lk03: samengesteld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Lk04: samengesteld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7"/>
        </w:numPr>
        <w:rPr/>
      </w:pPr>
      <w:r>
        <w:rPr/>
        <w:t>Sa01: Asynchrone synchronisatie van alleen de actuele situatie;</w:t>
      </w:r>
    </w:p>
    <w:p>
      <w:pPr>
        <w:pStyle w:val="Normal"/>
        <w:numPr>
          <w:ilvl w:val="0"/>
          <w:numId w:val="77"/>
        </w:numPr>
        <w:rPr/>
      </w:pPr>
      <w:r>
        <w:rPr/>
        <w:t>Sa02: Synchrone synchronisatie van alleen de actuele situatie;</w:t>
      </w:r>
    </w:p>
    <w:p>
      <w:pPr>
        <w:pStyle w:val="Normal"/>
        <w:numPr>
          <w:ilvl w:val="0"/>
          <w:numId w:val="77"/>
        </w:numPr>
        <w:rPr/>
      </w:pPr>
      <w:r>
        <w:rPr/>
        <w:t>Sh01: Asynchrone synchronisatie van de toestand van een object, inclusief historie en toekomstige mutaties;</w:t>
      </w:r>
    </w:p>
    <w:p>
      <w:pPr>
        <w:pStyle w:val="Normal"/>
        <w:numPr>
          <w:ilvl w:val="0"/>
          <w:numId w:val="77"/>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7"/>
        </w:numPr>
        <w:rPr/>
      </w:pPr>
      <w:r>
        <w:rPr/>
        <w:t>Sa03: Asynchrone vraag om een Sa01-bericht;</w:t>
      </w:r>
    </w:p>
    <w:p>
      <w:pPr>
        <w:pStyle w:val="Normal"/>
        <w:numPr>
          <w:ilvl w:val="0"/>
          <w:numId w:val="77"/>
        </w:numPr>
        <w:rPr/>
      </w:pPr>
      <w:r>
        <w:rPr/>
        <w:t>Sa04: Synchrone vraag om een Sa02-bericht;</w:t>
      </w:r>
    </w:p>
    <w:p>
      <w:pPr>
        <w:pStyle w:val="Normal"/>
        <w:numPr>
          <w:ilvl w:val="0"/>
          <w:numId w:val="77"/>
        </w:numPr>
        <w:rPr/>
      </w:pPr>
      <w:r>
        <w:rPr/>
        <w:t>Sh03: Asynchrone vraag om een Sh01-bericht;</w:t>
      </w:r>
    </w:p>
    <w:p>
      <w:pPr>
        <w:pStyle w:val="Normal"/>
        <w:numPr>
          <w:ilvl w:val="0"/>
          <w:numId w:val="77"/>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samengestelde 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StUF:entiteittype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&lt;StUF:entiteittype&gt;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Een samengestelde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&lt;samengesteldeKennisgeving&gt;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&lt;/samengesteldeKennisgeving&gt;</w:t>
      </w:r>
    </w:p>
    <w:p>
      <w:pPr>
        <w:pStyle w:val="Normal"/>
        <w:rPr/>
      </w:pPr>
      <w:r>
        <w:rPr/>
      </w:r>
    </w:p>
    <w:p>
      <w:pPr>
        <w:pStyle w:val="Normal"/>
        <w:rPr/>
      </w:pPr>
      <w:r>
        <w:rPr/>
        <w:t xml:space="preserve">De naam samengesteldeKennisgeving is nog vrij te kiezen. Een samengestelde kennisgeving bevat het element </w:t>
      </w:r>
      <w:r>
        <w:rPr>
          <w:rFonts w:ascii="Courier New" w:hAnsi="Courier New"/>
        </w:rPr>
        <w:t>&lt;parameters&gt;</w:t>
      </w:r>
      <w:r>
        <w:rPr/>
        <w:t xml:space="preserve"> gevolgd door twee of meer enkelvoudige kennisgevingen. Alle enkelvoudige kennisgevingen binnen een samengestelde 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&lt;samengesteldeKennisgeving&gt;</w:t>
      </w:r>
      <w:r>
        <w:rPr/>
        <w:t xml:space="preserve"> mogen niet strijdig zijn met de inhoud van deze elementen binnen een enkelvoudige kennisgeving erbinnen. Als ze toch strijdig zijn, dan gaan de waarden op het niveau van de samengestelde 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net als de samengestelde kennisgeving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samengestelde 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1"/>
        </w:numPr>
        <w:tabs>
          <w:tab w:val="left" w:pos="0" w:leader="none"/>
        </w:tabs>
        <w:ind w:left="576" w:right="0" w:hanging="576"/>
        <w:rPr/>
      </w:pPr>
      <w:bookmarkStart w:id="65" w:name="_Ref411840052"/>
      <w:bookmarkStart w:id="66" w:name="_Ref96834015"/>
      <w:bookmarkStart w:id="67" w:name="_Ref96834044"/>
      <w:bookmarkStart w:id="68" w:name="_Ref100555216"/>
      <w:bookmarkStart w:id="69" w:name="_Ref100555224"/>
      <w:bookmarkStart w:id="70" w:name="_Ref100555248"/>
      <w:bookmarkStart w:id="71" w:name="_Ref100555360"/>
      <w:bookmarkStart w:id="72" w:name="__RefHeading__34541453"/>
      <w:bookmarkEnd w:id="72"/>
      <w:bookmarkEnd w:id="65"/>
      <w:bookmarkEnd w:id="66"/>
      <w:bookmarkEnd w:id="67"/>
      <w:bookmarkEnd w:id="68"/>
      <w:bookmarkEnd w:id="69"/>
      <w:bookmarkEnd w:id="70"/>
      <w:bookmarkEnd w:id="71"/>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9"/>
        <w:gridCol w:w="1058"/>
        <w:gridCol w:w="1058"/>
        <w:gridCol w:w="569"/>
        <w:gridCol w:w="569"/>
        <w:gridCol w:w="1933"/>
        <w:gridCol w:w="1934"/>
      </w:tblGrid>
      <w:tr>
        <w:trPr/>
        <w:tc>
          <w:tcPr>
            <w:tcW w:w="15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5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5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Lk04</w:t>
            </w:r>
          </w:p>
        </w:tc>
        <w:tc>
          <w:tcPr>
            <w:tcW w:w="19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samengestelde kennisgevingen is het element entiteittype niet altijd zinnig. Om toch foutafhandeling op het niveau van de stuurgegevens mogelijk te maken moet in de stuurgegevens van een samengestelde 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LK03/Lk04</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Samengestelde kennisgevingen hebben geen parameter element. Het is ook onzinnig de elementen 'mutatiesoort' en</w:t>
      </w:r>
    </w:p>
    <w:p>
      <w:pPr>
        <w:pStyle w:val="Normal"/>
        <w:rPr/>
      </w:pPr>
      <w:r>
        <w:rPr/>
        <w:t>'indicatorOvername' aan een samengestelde kennisgeving te koppelen. Deze attributen worden immers op de</w:t>
      </w:r>
    </w:p>
    <w:p>
      <w:pPr>
        <w:pStyle w:val="Normal"/>
        <w:rPr/>
      </w:pPr>
      <w:r>
        <w:rPr/>
        <w:t>afzonderlijke enkelvoudige kennisgevingen van de samengestelde kennisgeving gedefinieerd.</w:t>
      </w:r>
    </w:p>
    <w:p>
      <w:pPr>
        <w:pStyle w:val="Kop2"/>
        <w:widowControl/>
        <w:numPr>
          <w:ilvl w:val="1"/>
          <w:numId w:val="1"/>
        </w:numPr>
        <w:tabs>
          <w:tab w:val="left" w:pos="0" w:leader="none"/>
        </w:tabs>
        <w:ind w:left="576" w:right="0" w:hanging="576"/>
        <w:rPr/>
      </w:pPr>
      <w:bookmarkStart w:id="73" w:name="__RefHeading__26339_1582773544"/>
      <w:bookmarkStart w:id="74" w:name="_Ref521815103"/>
      <w:bookmarkStart w:id="75" w:name="_Ref400948502"/>
      <w:bookmarkStart w:id="76" w:name="_Ref522086929"/>
      <w:bookmarkEnd w:id="73"/>
      <w:r>
        <w:rPr/>
        <w:t>Regels voor enkelvoudige kennisgevingberichten</w:t>
      </w:r>
      <w:bookmarkEnd w:id="74"/>
      <w:bookmarkEnd w:id="75"/>
      <w:bookmarkEnd w:id="76"/>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7" w:name="__RefHeading__23710_2121670313"/>
      <w:bookmarkEnd w:id="77"/>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een samengestelde kennisgeving 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8" w:name="Ref_VerwerkingssoortParagraaf"/>
      <w:bookmarkStart w:id="79" w:name="Ref_VerwerkingssoortParagraaf"/>
      <w:bookmarkEnd w:id="79"/>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0" w:name="Ref_VullenObjectenKennisgeving"/>
      <w:bookmarkEnd w:id="80"/>
      <w:r>
        <w:rPr/>
        <w:t xml:space="preserve">Het vullen van de </w:t>
      </w:r>
      <w:r>
        <w:rPr>
          <w:rFonts w:ascii="Courier New" w:hAnsi="Courier New"/>
        </w:rPr>
        <w:t>&lt;object&gt;</w:t>
      </w:r>
      <w:bookmarkStart w:id="81" w:name="Ref_VullenObjectenKennisgeving"/>
      <w:bookmarkEnd w:id="81"/>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StUF:entiteittype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2" w:name="__RefHeading__23918_294031770"/>
      <w:bookmarkEnd w:id="82"/>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8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8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8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4"/>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4"/>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4"/>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194884_1896588334"/>
      <w:bookmarkEnd w:id="83"/>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13"/>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14"/>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4" w:name="_Ref98304159"/>
      <w:bookmarkStart w:id="85" w:name="__RefHeading__36276645"/>
      <w:bookmarkEnd w:id="85"/>
      <w:bookmarkEnd w:id="84"/>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samengestelde kennisgeving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6" w:name="Ref_ResponsLk01"/>
      <w:bookmarkStart w:id="87" w:name="Ref_ResponsLk01"/>
      <w:bookmarkEnd w:id="87"/>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1"/>
        </w:numPr>
        <w:tabs>
          <w:tab w:val="left" w:pos="0" w:leader="none"/>
        </w:tabs>
        <w:ind w:left="576" w:right="0" w:hanging="576"/>
        <w:rPr/>
      </w:pPr>
      <w:r>
        <w:rPr/>
        <w:t>Regels voor samengestelde kennisgevingberichten</w:t>
      </w:r>
    </w:p>
    <w:p>
      <w:pPr>
        <w:pStyle w:val="Normal"/>
        <w:rPr/>
      </w:pPr>
      <w:r>
        <w:rPr/>
        <w:t>De body van een samengesteld kennisgevingbericht bestaat uit twee of meer enkelvoudige kennisgevingberichten. Deze enkelvoudige kennisgevingberichten dienen door het ontvangende systeem verwerkt te worden in de volgorde waarin ze in de samengestelde kennisgeving staan. De enkelvoudige kennisgevingberichten dienen elk te voldoen aan de regels zoals hierboven beschreven en er gelden de volgende aanvullende regels: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Een </w:t>
      </w:r>
      <w:r>
        <w:rPr>
          <w:i/>
          <w:iCs/>
        </w:rPr>
        <w:t>synchrone</w:t>
      </w:r>
      <w:r>
        <w:rPr/>
        <w:t xml:space="preserve"> samengestelde kennisgeving mag alleen </w:t>
      </w:r>
      <w:r>
        <w:rPr>
          <w:i/>
          <w:iCs/>
        </w:rPr>
        <w:t>synchrone</w:t>
      </w:r>
      <w:r>
        <w:rPr/>
        <w:t xml:space="preserve"> enkelvoudige kennisgevingen bevatten.</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Een </w:t>
      </w:r>
      <w:r>
        <w:rPr>
          <w:i/>
          <w:iCs/>
        </w:rPr>
        <w:t>asynchrone</w:t>
      </w:r>
      <w:r>
        <w:rPr/>
        <w:t xml:space="preserve"> samengestelde kennisgeving mag alleen </w:t>
      </w:r>
      <w:r>
        <w:rPr>
          <w:i/>
          <w:iCs/>
        </w:rPr>
        <w:t>asynchrone</w:t>
      </w:r>
      <w:r>
        <w:rPr/>
        <w:t xml:space="preserve"> enkelvoudige kennisgevingen bevatten.</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asynchrone enkelvoudige kennisgevingen dienen allemaal dezelfde </w:t>
      </w:r>
      <w:r>
        <w:rPr>
          <w:i/>
          <w:iCs/>
        </w:rPr>
        <w:t>indicatorOvername</w:t>
      </w:r>
      <w:r>
        <w:rPr/>
        <w:t xml:space="preserve"> te hebben als de asynchrone samengestelde kennisgeving waarin ze zitten.</w:t>
      </w:r>
    </w:p>
    <w:p>
      <w:pPr>
        <w:pStyle w:val="Normal"/>
        <w:rPr/>
      </w:pPr>
      <w:r>
        <w:rPr/>
      </w:r>
    </w:p>
    <w:p>
      <w:pPr>
        <w:pStyle w:val="Normal"/>
        <w:rPr/>
      </w:pPr>
      <w:r>
        <w:rPr/>
        <w:t>Het ontvangende systeem verwerkt de enkelvoudige kennisgevingberichten op exact dezelfde wijze als losse enkelvoudige kennisgevingen, maar wel binnen één databasetransactie. Zodra de verwerking van één van de enkelvoudige kennisgevingen in de samengestelde kennisgeving faalt, dient de verwerking van alle reeds verwerkte enkelvoudige kennisgevingen te worden teruggedraaid.</w:t>
      </w:r>
    </w:p>
    <w:p>
      <w:pPr>
        <w:pStyle w:val="Normal"/>
        <w:rPr/>
      </w:pPr>
      <w:r>
        <w:rPr/>
      </w:r>
    </w:p>
    <w:p>
      <w:pPr>
        <w:pStyle w:val="Normal"/>
        <w:rPr/>
      </w:pPr>
      <w:r>
        <w:rPr/>
        <w:t xml:space="preserve">De regels voor de bevestigings- en foutberichten zijn dezelfde als voor enkelvoudige kennisgevingen (zie paragraaf </w:t>
      </w:r>
      <w:r>
        <w:rPr/>
        <w:fldChar w:fldCharType="begin"/>
      </w:r>
      <w:r>
        <w:instrText> REF Ref_ResponsLk01 \n \h </w:instrText>
      </w:r>
      <w:r>
        <w:fldChar w:fldCharType="separate"/>
      </w:r>
      <w:r>
        <w:t>5.2.8</w:t>
      </w:r>
      <w:r>
        <w:fldChar w:fldCharType="end"/>
      </w:r>
      <w:r>
        <w:rPr/>
        <w:t xml:space="preserve"> ) </w:t>
      </w:r>
      <w:r>
        <w:rPr>
          <w:i w:val="false"/>
          <w:iCs w:val="false"/>
        </w:rPr>
        <w:t xml:space="preserve">op één uitzondering na. Als de verwerking van een synchroon samengesteld kennisgevingbericht faalt, wordt een Fo02-foutbericht verstuurd met in het element </w:t>
      </w:r>
      <w:r>
        <w:rPr>
          <w:rFonts w:ascii="Courier New" w:hAnsi="Courier New"/>
          <w:i w:val="false"/>
          <w:iCs w:val="false"/>
        </w:rPr>
        <w:t>&lt;details&gt;</w:t>
      </w:r>
      <w:r>
        <w:rPr>
          <w:rFonts w:eastAsia="Times New Roman" w:cs="Times New Roman"/>
          <w:i w:val="false"/>
          <w:iCs w:val="false"/>
          <w:color w:val="auto"/>
          <w:sz w:val="20"/>
          <w:szCs w:val="20"/>
          <w:lang w:val="nl-NL" w:bidi="ar-SA"/>
        </w:rPr>
        <w:t xml:space="preserve"> </w:t>
      </w:r>
      <w:r>
        <w:rPr>
          <w:i w:val="false"/>
          <w:iCs w:val="false"/>
        </w:rPr>
        <w:t>het referentienummer van de falende enkelvoudige kennisgeving.</w:t>
      </w:r>
    </w:p>
    <w:p>
      <w:pPr>
        <w:pStyle w:val="Kop2"/>
        <w:numPr>
          <w:ilvl w:val="1"/>
          <w:numId w:val="1"/>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StUF:entiteittype</w:t>
      </w:r>
      <w:r>
        <w:rPr/>
        <w:t xml:space="preserve"> en </w:t>
      </w:r>
      <w:r>
        <w:rPr>
          <w:rFonts w:ascii="Courier New" w:hAnsi="Courier New"/>
        </w:rPr>
        <w:t>StUF:functie</w:t>
      </w:r>
      <w:r>
        <w:rPr/>
        <w:t xml:space="preserve">. </w:t>
      </w:r>
      <w:r>
        <w:rPr>
          <w:rFonts w:ascii="Courier New" w:hAnsi="Courier New"/>
        </w:rPr>
        <w:t>StUF:entiteittype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8" w:name="__RefHeading__24381_2031783542"/>
      <w:bookmarkEnd w:id="88"/>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5"/>
        </w:numPr>
        <w:rPr/>
      </w:pPr>
      <w:r>
        <w:rPr/>
        <w:t>er van een bepaald type relatie in de loop van de tijd meerdere voorkomens kunnen zijn (geweest);</w:t>
      </w:r>
    </w:p>
    <w:p>
      <w:pPr>
        <w:pStyle w:val="Normal"/>
        <w:numPr>
          <w:ilvl w:val="0"/>
          <w:numId w:val="85"/>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5"/>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6340_1271053538"/>
      <w:bookmarkEnd w:id="89"/>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7062_1271053538"/>
      <w:bookmarkEnd w:id="90"/>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6"/>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6"/>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6"/>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7"/>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7"/>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7"/>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7"/>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3057_625828607"/>
      <w:bookmarkEnd w:id="91"/>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8"/>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8"/>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8"/>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8"/>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8"/>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7"/>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 StUF:entiteittype=”AOA”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&lt;toevoeging StUF:entiteittype=”AOA”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&lt;toevoeging StUF:entiteittype=”NPS”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1"/>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1"/>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r>
        <w:trPr/>
        <w:tc>
          <w:tcPr>
            <w:tcW w:w="1218" w:type="dxa"/>
            <w:tcBorders/>
            <w:shd w:fill="auto" w:val="clear"/>
          </w:tcPr>
          <w:p>
            <w:pPr>
              <w:pStyle w:val="Normal"/>
              <w:snapToGrid w:val="false"/>
              <w:rPr/>
            </w:pPr>
            <w:r>
              <w:rPr/>
              <w:t>Lv11, Lv12</w:t>
            </w:r>
          </w:p>
        </w:tc>
        <w:tc>
          <w:tcPr>
            <w:tcW w:w="8186" w:type="dxa"/>
            <w:tcBorders/>
            <w:shd w:fill="auto" w:val="clear"/>
          </w:tcPr>
          <w:p>
            <w:pPr>
              <w:pStyle w:val="Normal"/>
              <w:snapToGrid w:val="false"/>
              <w:rPr/>
            </w:pPr>
            <w:r>
              <w:rPr/>
              <w:t>materiële historie op groepsniveau</w:t>
            </w:r>
          </w:p>
        </w:tc>
      </w:tr>
      <w:tr>
        <w:trPr/>
        <w:tc>
          <w:tcPr>
            <w:tcW w:w="1218" w:type="dxa"/>
            <w:tcBorders/>
            <w:shd w:fill="auto" w:val="clear"/>
          </w:tcPr>
          <w:p>
            <w:pPr>
              <w:pStyle w:val="Normal"/>
              <w:snapToGrid w:val="false"/>
              <w:rPr/>
            </w:pPr>
            <w:r>
              <w:rPr/>
              <w:t>Lv13, Lv14</w:t>
            </w:r>
          </w:p>
        </w:tc>
        <w:tc>
          <w:tcPr>
            <w:tcW w:w="8186" w:type="dxa"/>
            <w:tcBorders/>
            <w:shd w:fill="auto" w:val="clear"/>
          </w:tcPr>
          <w:p>
            <w:pPr>
              <w:pStyle w:val="Normal"/>
              <w:snapToGrid w:val="false"/>
              <w:rPr/>
            </w:pPr>
            <w:r>
              <w:rPr/>
              <w:t>materiële en formele historie op groepsniveau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 tabel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'MG': Er wordt gevraagd om materiële en formele historie die wordt teruggegeven op entiteitsniveau. Dit komt overeen met de berichtcode Lv09 en Lv10.</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'FE': Er wordt gevraagd om materiële historie die wordt teruggegeven op groepsniveau. Dit komt overeen met de berichtcodes Lv11 en Lv12.</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'FG': Er wordt gevraagd om materiële en formele historie die wordt teruggegeven op groepsniveau. Dit komt overeen met de berichtcode Lv13 en Lv14.</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Lv14 mag dit element niet worden opgenomen.</w:t>
      </w:r>
    </w:p>
    <w:p>
      <w:pPr>
        <w:pStyle w:val="Normal"/>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69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33"/>
        <w:gridCol w:w="333"/>
        <w:gridCol w:w="333"/>
        <w:gridCol w:w="333"/>
        <w:gridCol w:w="333"/>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10</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11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12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13</w:t>
            </w:r>
          </w:p>
        </w:tc>
        <w:tc>
          <w:tcPr>
            <w:tcW w:w="3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14</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1"/>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&lt;StUF:sequenceNumber&gt;...&lt;/StUF:sequenceNumber&gt;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'MG': Er wordt materiële en formele historie teruggegeven op entiteitsniveau. Dit komt overeen met de berichtcode La09 en La10.</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'FE': Er wordt materiële historie teruggegeven op groepsniveau. Dit komt overeen met de berichtcodes La11 en La12.</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'FG': Er wordt materiële en formele historie teruggegeven op groepsniveau. Dit komt overeen met de berichtcode La13 en La14.</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La14 mag dit element niet worden opgenomen.</w:t>
      </w:r>
    </w:p>
    <w:p>
      <w:pPr>
        <w:pStyle w:val="Normal"/>
        <w:numPr>
          <w:ilvl w:val="0"/>
          <w:numId w:val="0"/>
        </w:numPr>
        <w:ind w:left="567" w:right="0"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sequenceNumber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sequenceNumber</w:t>
      </w:r>
      <w:r>
        <w:rPr/>
        <w:t xml:space="preserve"> bevat het volgnummer van asynchrone antwoordbericht in de verzameling antwoordberichten die het antwoord vormen op het asynchrone vraagbericht. Het eerste asynchrone antwoordbericht heeft als </w:t>
      </w:r>
      <w:r>
        <w:rPr>
          <w:i/>
          <w:iCs/>
        </w:rPr>
        <w:t>sequenceNumber</w:t>
      </w:r>
      <w:r>
        <w:rPr/>
        <w:t xml:space="preserve"> 1. Voor elk volgend asynchroon antwoordbericht wordt het </w:t>
      </w:r>
      <w:r>
        <w:rPr>
          <w:i/>
          <w:iCs/>
        </w:rPr>
        <w:t>sequenceNumber</w:t>
      </w:r>
      <w:r>
        <w:rPr/>
        <w:t xml:space="preserve"> met 1 opgehoogd. Als het vragende systeem constateert dat een </w:t>
      </w:r>
      <w:r>
        <w:rPr>
          <w:i/>
          <w:iCs/>
        </w:rPr>
        <w:t>sequenceNumber</w:t>
      </w:r>
      <w:r>
        <w:rPr/>
        <w:t xml:space="preserve"> niet precies één groter is dan het </w:t>
      </w:r>
      <w:r>
        <w:rPr>
          <w:i/>
          <w:iCs/>
        </w:rPr>
        <w:t>sequenceNumber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716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366"/>
        <w:gridCol w:w="333"/>
        <w:gridCol w:w="366"/>
        <w:gridCol w:w="333"/>
        <w:gridCol w:w="366"/>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10</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11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12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13</w:t>
            </w:r>
          </w:p>
        </w:tc>
        <w:tc>
          <w:tcPr>
            <w:tcW w:w="3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14</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sequenceNumber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1"/>
        </w:numPr>
        <w:tabs>
          <w:tab w:val="left" w:pos="0" w:leader="none"/>
        </w:tabs>
        <w:ind w:left="576" w:right="0" w:hanging="576"/>
        <w:rPr/>
      </w:pPr>
      <w:bookmarkStart w:id="92" w:name="_Ref391690270"/>
      <w:bookmarkStart w:id="93" w:name="Ref_RegelsVraagberichten"/>
      <w:bookmarkStart w:id="94" w:name="Ref_RegelsVraagberichten"/>
      <w:bookmarkEnd w:id="94"/>
      <w:bookmarkEnd w:id="92"/>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&lt;gelijk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&lt;vanaf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&lt;totEnMet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5" w:name="_Ref422132437"/>
      <w:bookmarkStart w:id="96" w:name="__RefHeading__21981_1907004745"/>
      <w:bookmarkStart w:id="97" w:name="Ref_Selectiecriteria"/>
      <w:bookmarkStart w:id="98" w:name="Ref_Selectiecriteria"/>
      <w:bookmarkEnd w:id="96"/>
      <w:bookmarkEnd w:id="98"/>
      <w:bookmarkEnd w:id="95"/>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nu mogelijk niet voldoende functionaliteit. De praktijk zal dit uitwijzen.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de waarde voor dat veld leeg respectievelijk vastgesteldOnbekend moet zijn.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t xml:space="preserve"> op te nemen met de waarde </w:t>
      </w:r>
      <w:r>
        <w:rPr>
          <w:rFonts w:ascii="Courier New" w:hAnsi="Courier New"/>
        </w:rPr>
        <w:t>false</w:t>
      </w:r>
      <w:r>
        <w:rPr/>
        <w:t xml:space="preserve">. Wanneer het attribute </w:t>
      </w:r>
      <w:r>
        <w:rPr>
          <w:rFonts w:ascii="Courier New" w:hAnsi="Courier New"/>
        </w:rPr>
        <w:t>StUF:exact</w:t>
      </w:r>
      <w:r>
        <w:rPr/>
        <w:t xml:space="preserve"> ontbreekt of de waarde </w:t>
      </w:r>
      <w:r>
        <w:rPr>
          <w:rFonts w:ascii="Courier New" w:hAnsi="Courier New"/>
        </w:rPr>
        <w:t>true</w:t>
      </w:r>
      <w:r>
        <w:rPr/>
        <w:t xml:space="preserve"> heeft, dan voldoen alleen objecten, waarbij de waarde voor het selectiecriterium exact overeenkomt met de gespecificeerde waarde. Dit 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StUF:exact=”false”</w:t>
      </w:r>
      <w:r>
        <w:rPr/>
        <w:t xml:space="preserve"> wordt gespecificeerd, dan worden zowel de Jansen’s als de Janssen’s teruggeven.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StUF:exact</w:t>
      </w:r>
      <w:r>
        <w:rPr/>
        <w:t xml:space="preserve"> niet voorkomen op de selectiecriteria. Bij het definiëren van het vraagbericht in het sectormodel dient </w:t>
      </w:r>
      <w:r>
        <w:rPr>
          <w:rFonts w:ascii="Courier New" w:hAnsi="Courier New"/>
        </w:rPr>
        <w:t>attribute ref=”StUF:exact”</w:t>
      </w:r>
      <w:r>
        <w:rPr/>
        <w:t xml:space="preserve"> te worden opgenomen op de elementen</w:t>
      </w:r>
      <w:r>
        <w:rPr>
          <w:rFonts w:eastAsia="Times New Roman" w:cs="Times New Roman"/>
          <w:color w:val="auto"/>
          <w:sz w:val="20"/>
          <w:szCs w:val="20"/>
          <w:lang w:val="nl-NL" w:bidi="ar-SA"/>
        </w:rPr>
        <w:t xml:space="preserve"> </w:t>
      </w:r>
      <w:r>
        <w:rPr/>
        <w:t xml:space="preserve">voor de selectiecriteria waarop met niet-exacte waarden geselecteerd mag worden. Het attribute </w:t>
      </w:r>
      <w:r>
        <w:rPr>
          <w:rFonts w:ascii="Courier New" w:hAnsi="Courier New"/>
        </w:rPr>
        <w:t>StUF:exact</w:t>
      </w:r>
      <w:r>
        <w:rPr/>
        <w:t xml:space="preserve"> is gedefinieerd in [StUFXSD].</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6.3</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9" w:name="Ref_BevragenOpSleutel"/>
      <w:bookmarkStart w:id="100" w:name="Ref_BevragenOpSleutel"/>
      <w:bookmarkEnd w:id="100"/>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_Ref422132490"/>
      <w:bookmarkStart w:id="102" w:name="_Ref522086883"/>
      <w:bookmarkStart w:id="103" w:name="Ref_Scope"/>
      <w:bookmarkStart w:id="104" w:name="Ref_Scope"/>
      <w:bookmarkEnd w:id="104"/>
      <w:bookmarkEnd w:id="101"/>
      <w:bookmarkEnd w:id="102"/>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StUF:entiteittype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StUF:entiteittype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StUF:entiteittype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StUF:entiteittype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StUF:entiteittype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StUF:entiteittype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&lt;gerelateerde StUF:entiteittype=”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5" w:name="_Ref422132787"/>
      <w:bookmarkStart w:id="106" w:name="_Ref422133010"/>
      <w:bookmarkStart w:id="107" w:name="_Ref521995953"/>
      <w:bookmarkStart w:id="108" w:name="_Ref521996027"/>
      <w:bookmarkStart w:id="109" w:name="Ref_Vervolgvraag"/>
      <w:bookmarkStart w:id="110" w:name="Ref_Vervolgvraag"/>
      <w:bookmarkEnd w:id="110"/>
      <w:bookmarkEnd w:id="105"/>
      <w:bookmarkEnd w:id="106"/>
      <w:bookmarkEnd w:id="107"/>
      <w:bookmarkEnd w:id="108"/>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StUF:entiteittype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1" w:name="__RefHeading__36445403"/>
      <w:bookmarkStart w:id="112" w:name="Ref_VraagSuperTypeVoorbeeld"/>
      <w:bookmarkStart w:id="113" w:name="Ref_VraagSuperTypeVoorbeeld"/>
      <w:bookmarkEnd w:id="111"/>
      <w:bookmarkEnd w:id="113"/>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gelijk StUF:entiteittype=”RPS”&gt;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1"/>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6.4.8</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6.4.9</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u w:val="none"/>
        </w:rPr>
        <w:t>StUF:entiteittype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4" w:name="Ref_ObjectenInAntwoord"/>
      <w:bookmarkStart w:id="115" w:name="Ref_ObjectenInAntwoord"/>
      <w:bookmarkEnd w:id="115"/>
      <w:r>
        <w:rPr/>
        <w:t>Het opnemen van objecten in een antwoordbericht</w:t>
      </w:r>
    </w:p>
    <w:p>
      <w:pPr>
        <w:pStyle w:val="Normal"/>
        <w:rPr/>
      </w:pPr>
      <w:r>
        <w:rPr/>
        <w:t>Qua autorisatie zijn er drie niveau’s te onderscheiden:</w:t>
      </w:r>
    </w:p>
    <w:p>
      <w:pPr>
        <w:pStyle w:val="Normal"/>
        <w:widowControl/>
        <w:numPr>
          <w:ilvl w:val="0"/>
          <w:numId w:val="57"/>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rPr>
        <w:t>StUF:entiteittype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VullenObjectenAntwoord"/>
      <w:bookmarkStart w:id="117" w:name="Ref_VullenObjectenAntwoord"/>
      <w:bookmarkEnd w:id="117"/>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Ref_antwoorHistorieN"/>
      <w:bookmarkStart w:id="119" w:name="Ref_antwoorHistorieN"/>
      <w:bookmarkEnd w:id="119"/>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0" w:name="__RefHeading__36113624"/>
      <w:bookmarkStart w:id="121" w:name="Ref_AntwoordHistorieP"/>
      <w:bookmarkStart w:id="122" w:name="Ref_AntwoordHistorieP"/>
      <w:bookmarkEnd w:id="120"/>
      <w:bookmarkEnd w:id="122"/>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2"/>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6.7</w:t>
      </w:r>
      <w:r>
        <w:fldChar w:fldCharType="end"/>
      </w:r>
      <w:r>
        <w:rPr/>
        <w:t>: Foutsituaties voor Lv03- tot en met Lv06-vraagberichten</w:t>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 xml:space="preserve">In La07- t/m La14-antwoordberichten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3" w:name="DDE_LINK2"/>
      <w:r>
        <w:rPr>
          <w:rFonts w:ascii="Courier New" w:hAnsi="Courier New"/>
          <w:sz w:val="16"/>
          <w:szCs w:val="16"/>
        </w:rPr>
        <w:t>200</w:t>
      </w:r>
      <w:bookmarkEnd w:id="123"/>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4" w:name="DDE_LINK13"/>
      <w:r>
        <w:rPr>
          <w:rFonts w:ascii="Courier New" w:hAnsi="Courier New"/>
          <w:sz w:val="16"/>
          <w:szCs w:val="16"/>
        </w:rPr>
        <w:t>200</w:t>
      </w:r>
      <w:bookmarkEnd w:id="124"/>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La14-berichten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&lt;isIngeschrevenOp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Courier New" w:hAnsi="Courier New"/>
          <w:sz w:val="18"/>
          <w:szCs w:val="18"/>
        </w:rPr>
      </w:pPr>
      <w:r>
        <w:rPr>
          <w:rFonts w:ascii="Courier New" w:hAnsi="Courier New"/>
          <w:sz w:val="18"/>
          <w:szCs w:val="18"/>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5" w:name="__RefHeading__36597022"/>
      <w:bookmarkEnd w:id="125"/>
      <w:r>
        <w:rPr/>
        <w:t>La011- t/m La14-antwoordberichten met historie</w:t>
      </w:r>
    </w:p>
    <w:p>
      <w:pPr>
        <w:pStyle w:val="Normal"/>
        <w:rPr/>
      </w:pPr>
      <w:r>
        <w:rPr/>
        <w:t>In La11- tot en met La14-antwoordberichten worden historische gegevens op een andere manier opgenomen. Voor historische relaties is er geen verschil met La07- tot en met La10-antwoordberichten voorzover het gaat om de laatst geregistreerde gegevens ervan. De historische gegevens van historische relaties worden wel weer opgenomen conform de voorschriften hieronder.</w:t>
      </w:r>
    </w:p>
    <w:p>
      <w:pPr>
        <w:pStyle w:val="Normal"/>
        <w:rPr/>
      </w:pPr>
      <w:r>
        <w:rPr/>
      </w:r>
    </w:p>
    <w:p>
      <w:pPr>
        <w:pStyle w:val="Normal"/>
        <w:rPr/>
      </w:pPr>
      <w:r>
        <w:rPr/>
        <w:t xml:space="preserve">Voor alle groepen die in het sectormodel een </w:t>
      </w:r>
      <w:r>
        <w:rPr>
          <w:rFonts w:ascii="Courier New" w:hAnsi="Courier New"/>
        </w:rPr>
        <w:t>&lt;StUF:tijdvakGeldigheid&gt;</w:t>
      </w:r>
      <w:r>
        <w:rPr/>
        <w:t xml:space="preserve"> bevatten, worden de historische gegevens binnen die groep opgenomen door middel van </w:t>
      </w:r>
      <w:r>
        <w:rPr>
          <w:rFonts w:ascii="Courier New" w:hAnsi="Courier New"/>
        </w:rPr>
        <w:t>&lt;historieMaterieel&gt;</w:t>
      </w:r>
      <w:r>
        <w:rPr/>
        <w:t xml:space="preserve"> en </w:t>
      </w:r>
      <w:r>
        <w:rPr>
          <w:rFonts w:ascii="Courier New" w:hAnsi="Courier New"/>
        </w:rPr>
        <w:t>&lt;historieFormeel&gt;</w:t>
      </w:r>
      <w:r>
        <w:rPr/>
        <w:t xml:space="preserve"> elementen. Eerst worden de </w:t>
      </w:r>
      <w:r>
        <w:rPr>
          <w:rFonts w:ascii="Courier New" w:hAnsi="Courier New"/>
        </w:rPr>
        <w:t>&lt;historieFormeel&gt;</w:t>
      </w:r>
      <w:r>
        <w:rPr/>
        <w:t xml:space="preserve"> elementen opgenomen aflopend gesorteerd op </w:t>
      </w:r>
      <w:r>
        <w:rPr>
          <w:rFonts w:ascii="Courier New" w:hAnsi="Courier New"/>
        </w:rPr>
        <w:t>&lt;tijdstipRegistratie&gt;</w:t>
      </w:r>
      <w:r>
        <w:rPr/>
        <w:t xml:space="preserve"> en vervolgens de </w:t>
      </w:r>
      <w:r>
        <w:rPr>
          <w:rFonts w:ascii="Courier New" w:hAnsi="Courier New"/>
        </w:rPr>
        <w:t>&lt;historieMaterieel&gt;</w:t>
      </w:r>
      <w:r>
        <w:rPr/>
        <w:t xml:space="preserve"> elementen aflopend gesorteerd naar het element </w:t>
      </w:r>
      <w:r>
        <w:rPr>
          <w:rFonts w:ascii="Courier New" w:hAnsi="Courier New"/>
        </w:rPr>
        <w:t>&lt;StUF:beginGeldigheid&gt;</w:t>
      </w:r>
      <w:r>
        <w:rPr/>
        <w:t xml:space="preserve"> erbinnen. Voor alle elementen die geen lid zijn van een groep met een </w:t>
      </w:r>
      <w:r>
        <w:rPr>
          <w:rFonts w:ascii="Courier New" w:hAnsi="Courier New"/>
        </w:rPr>
        <w:t>&lt;StUF:tijdvakGeldigheid&gt;</w:t>
      </w:r>
      <w:r>
        <w:rPr/>
        <w:t xml:space="preserve"> en waarvoor in het sectormodel historie is gedefinieerd, wordt de historie opgenomen binnen </w:t>
      </w:r>
      <w:r>
        <w:rPr>
          <w:rFonts w:ascii="Courier New" w:hAnsi="Courier New"/>
        </w:rPr>
        <w:t>&lt;historieMaterieel&gt;</w:t>
      </w:r>
      <w:r>
        <w:rPr/>
        <w:t xml:space="preserve">, </w:t>
      </w:r>
      <w:r>
        <w:rPr>
          <w:rFonts w:ascii="Courier New" w:hAnsi="Courier New"/>
        </w:rPr>
        <w:t>&lt;historieFormeel&gt;</w:t>
      </w:r>
      <w:r>
        <w:rPr/>
        <w:t xml:space="preserve"> en </w:t>
      </w:r>
      <w:r>
        <w:rPr>
          <w:rFonts w:ascii="Courier New" w:hAnsi="Courier New"/>
        </w:rPr>
        <w:t>&lt;historieFormeelRelatie&gt;</w:t>
      </w:r>
      <w:r>
        <w:rPr/>
        <w:t xml:space="preserve"> elementen op entiteitniveau. Alle gevraagde elementen worden in elk </w:t>
      </w:r>
      <w:r>
        <w:rPr>
          <w:rFonts w:ascii="Courier New" w:hAnsi="Courier New"/>
        </w:rPr>
        <w:t>&lt;historieMaterieel&gt;</w:t>
      </w:r>
      <w:r>
        <w:rPr/>
        <w:t xml:space="preserve">, </w:t>
      </w:r>
      <w:r>
        <w:rPr>
          <w:rFonts w:ascii="Courier New" w:hAnsi="Courier New"/>
        </w:rPr>
        <w:t>&lt;historieFormeel&gt;</w:t>
      </w:r>
      <w:r>
        <w:rPr/>
        <w:t xml:space="preserve"> en </w:t>
      </w:r>
      <w:r>
        <w:rPr>
          <w:rFonts w:ascii="Courier New" w:hAnsi="Courier New"/>
        </w:rPr>
        <w:t>&lt;historieFormeelRelatie&gt;</w:t>
      </w:r>
      <w:r>
        <w:rPr/>
        <w:t xml:space="preserve"> element opgenomen. Afgezien van het opnemen van alle gevraagde elementen in plaats van alleen de veranderende elementen en het opnemen van historie per groep is het mechanisme voor het omgaan met het element </w:t>
      </w:r>
      <w:r>
        <w:rPr>
          <w:rFonts w:ascii="Courier New" w:hAnsi="Courier New"/>
        </w:rPr>
        <w:t>&lt;StUF:tijdstipRegistratie&gt;</w:t>
      </w:r>
      <w:r>
        <w:rPr/>
        <w:t xml:space="preserve"> en met correcties gelijk aan het hierboven beschreven mechanisme.</w:t>
      </w:r>
    </w:p>
    <w:p>
      <w:pPr>
        <w:pStyle w:val="Normal"/>
        <w:rPr/>
      </w:pPr>
      <w:r>
        <w:rPr/>
      </w:r>
    </w:p>
    <w:p>
      <w:pPr>
        <w:pStyle w:val="Normal"/>
        <w:rPr/>
      </w:pPr>
      <w:r>
        <w:rPr/>
        <w:t>Lv10- tot en met Lv14-vraagberichten zijn toegestaan, ook al komt er geen enkele groep met een</w:t>
      </w:r>
      <w:r>
        <w:rPr>
          <w:rFonts w:eastAsia="Times New Roman" w:cs="Times New Roman"/>
          <w:color w:val="auto"/>
          <w:sz w:val="20"/>
          <w:szCs w:val="20"/>
          <w:lang w:val="nl-NL" w:bidi="ar-SA"/>
        </w:rPr>
        <w:t xml:space="preserve"> </w:t>
      </w:r>
      <w:r>
        <w:rPr>
          <w:rFonts w:ascii="Courier New" w:hAnsi="Courier New"/>
        </w:rPr>
        <w:t>&lt;StUF:tijdvakGeldigheid&gt;</w:t>
      </w:r>
      <w:r>
        <w:rPr/>
        <w:t xml:space="preserve"> voor binnen het entiteittype. In dat geval worden alle gevraagde gegevens opgenomen in elk </w:t>
      </w:r>
      <w:r>
        <w:rPr>
          <w:rFonts w:ascii="Courier New" w:hAnsi="Courier New"/>
        </w:rPr>
        <w:t>&lt;historieMaterieel&gt;</w:t>
      </w:r>
      <w:r>
        <w:rPr/>
        <w:t xml:space="preserve">, </w:t>
      </w:r>
      <w:r>
        <w:rPr>
          <w:rFonts w:ascii="Courier New" w:hAnsi="Courier New"/>
        </w:rPr>
        <w:t>&lt;historieFormeel&gt;</w:t>
      </w:r>
      <w:r>
        <w:rPr/>
        <w:t xml:space="preserve"> en </w:t>
      </w:r>
      <w:r>
        <w:rPr>
          <w:rFonts w:ascii="Courier New" w:hAnsi="Courier New"/>
        </w:rPr>
        <w:t>&lt;historieFormeelRelatie&gt;</w:t>
      </w:r>
      <w:r>
        <w:rPr/>
        <w:t xml:space="preserve"> element op entiteitniveau en niet alleen de op </w:t>
      </w:r>
      <w:r>
        <w:rPr>
          <w:rFonts w:ascii="Courier New" w:hAnsi="Courier New"/>
        </w:rPr>
        <w:t>&lt;StUF:eindGeldigheid&gt;</w:t>
      </w:r>
      <w:r>
        <w:rPr/>
        <w:t xml:space="preserve"> veranderende gegevens.</w:t>
      </w:r>
    </w:p>
    <w:p>
      <w:pPr>
        <w:pStyle w:val="Normal"/>
        <w:rPr/>
      </w:pPr>
      <w:r>
        <w:rPr/>
      </w:r>
    </w:p>
    <w:p>
      <w:pPr>
        <w:pStyle w:val="Normal"/>
        <w:widowControl/>
        <w:rPr/>
      </w:pPr>
      <w:r>
        <w:rPr/>
        <w:t xml:space="preserve">Uitgaande van een groep voor de naamsgegevens met daarbinnen een </w:t>
      </w:r>
      <w:r>
        <w:rPr>
          <w:rFonts w:ascii="Courier New" w:hAnsi="Courier New"/>
        </w:rPr>
        <w:t>&lt;StUF:tijdvakGeldigheid&gt;</w:t>
      </w:r>
      <w:r>
        <w:rPr/>
        <w:t xml:space="preserve"> ziet het voorbeeld uit paragraaf </w:t>
      </w:r>
      <w:r>
        <w:rPr/>
        <w:fldChar w:fldCharType="begin"/>
      </w:r>
      <w:r>
        <w:instrText> REF Ref_VoorbeeldHistorie \n \h </w:instrText>
      </w:r>
      <w:r>
        <w:fldChar w:fldCharType="separate"/>
      </w:r>
      <w:r>
        <w:t>2.3.1</w:t>
      </w:r>
      <w:r>
        <w:fldChar w:fldCharType="end"/>
      </w:r>
      <w:r>
        <w:rPr/>
        <w:t xml:space="preserve"> zonder de naamswijziging naar Broek en het tussenvoegen van Werff er als volgt uit voor een La13- of La14-antwoordbericht. Omdat er voor de relaties niets is veranderd, zijn deze in het voorbeeld weggelaten.</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&lt;naamGrp&gt;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&lt;voorvoegsels&gt;van den&lt;/voorvoegsels&gt;</w:t>
      </w:r>
    </w:p>
    <w:p>
      <w:pPr>
        <w:pStyle w:val="Normal"/>
        <w:tabs>
          <w:tab w:val="left" w:pos="-720"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&lt;voorvoegsels&gt;van den&lt;/voorvoegsels&gt;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&lt;voorvoegsels&gt;van den&lt;/voorvoegsels&gt;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&lt;voorvoegsels&gt;van der&lt;/voorvoegsels&gt;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&lt;StUF:tijdstipRegistratie&gt;2002-10-07&lt;/StUF:tijdstipRegistratie&gt;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&lt;StUF:beginGeldigheid&gt;1977-07-08&lt;/StUF:beginGeldigheid&gt;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&lt;StUF:eindGeldigheid&gt;2001-09-03&lt;/StUF:eindGeldigheid&gt;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&lt;voorvoegsels xsi:nil=”true” StUF:noValue=”geenWaarde”/&gt;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&lt;StUF:tijdstipRegistratie&gt;1977-07-25&lt;/StUF:tijdstipRegistratie&gt;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ab/>
        <w:t>&lt;StUF:beginGeldigheid&gt;1977-07-08&lt;/StUF:beginGeldigheid&gt;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&lt;/naamGrp&gt;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&lt;StUF:tijdstipRegistratie&gt;2005-05-04&lt;/StUF:tijdstipRegistratie&gt;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&lt;StUF:beginGeldigheid&gt;2005-04-23&lt;/StUF:beginGeldigheid&gt;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 (relaties)</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&lt;StUF:tijdstipRegistratie&gt;1977-07-25&lt;/StUF:tijdstipRegistratie&gt;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&lt;StUF:beginGeldigheid&gt;1977-07-08&lt;/StUF:beginGeldigheid&gt;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r>
    </w:p>
    <w:p>
      <w:pPr>
        <w:pStyle w:val="Normal"/>
        <w:widowControl/>
        <w:rPr/>
      </w:pPr>
      <w:r>
        <w:rPr/>
        <w:t xml:space="preserve">We zien nu binnen het element </w:t>
      </w:r>
      <w:r>
        <w:rPr>
          <w:rFonts w:ascii="Courier New" w:hAnsi="Courier New"/>
        </w:rPr>
        <w:t>&lt;naamGrp&gt;</w:t>
      </w:r>
      <w:r>
        <w:rPr/>
        <w:t xml:space="preserve"> de historie voor de naamsgegevens. De drie geneste </w:t>
      </w:r>
      <w:r>
        <w:rPr>
          <w:rFonts w:ascii="Courier New" w:hAnsi="Courier New"/>
        </w:rPr>
        <w:t>&lt;historieFormeel&gt;</w:t>
      </w:r>
      <w:r>
        <w:rPr/>
        <w:t xml:space="preserve"> elementen bevatten de correcties en het </w:t>
      </w:r>
      <w:r>
        <w:rPr>
          <w:rFonts w:ascii="Courier New" w:hAnsi="Courier New"/>
        </w:rPr>
        <w:t>&lt;historieMaterieel&gt;</w:t>
      </w:r>
      <w:r>
        <w:rPr/>
        <w:t xml:space="preserve"> element daaronder de eerdere waarde Poepenstaart. Het element </w:t>
      </w:r>
      <w:r>
        <w:rPr>
          <w:rFonts w:ascii="Courier New" w:hAnsi="Courier New"/>
        </w:rPr>
        <w:t>&lt;StUF:tijdstipRegistratie&gt;</w:t>
      </w:r>
      <w:r>
        <w:rPr/>
        <w:t xml:space="preserve"> geeft nu aan dat deze gegevens vanaf dat moment in de registratie bekend waren. Je moet natuurlijk de rest van het bericht bekijken om te weten of ze al eerder golden en bekend waren en tot wanneer ze gelden. Binnen deze historische elementen worden de niet veranderde voorletters en voorvoegsel opnieuw opgenomen. Op entiteitniveau worden in </w:t>
      </w:r>
      <w:r>
        <w:rPr>
          <w:rFonts w:ascii="Courier New" w:hAnsi="Courier New"/>
        </w:rPr>
        <w:t>&lt;historieMaterieel&gt;</w:t>
      </w:r>
      <w:r>
        <w:rPr/>
        <w:t xml:space="preserve"> de veranderde burgerlijke staat en de niet veranderde geboortedatum opgenomen. We zien in dit voorbeeld dat we twee keer het </w:t>
      </w:r>
      <w:r>
        <w:rPr>
          <w:rFonts w:ascii="Courier New" w:hAnsi="Courier New"/>
        </w:rPr>
        <w:t>&lt;tijdstipRegistratie&gt;</w:t>
      </w:r>
      <w:r>
        <w:rPr/>
        <w:t xml:space="preserve"> 25-7-1977 tegenkomen: één keer voor het</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in het laatste </w:t>
      </w:r>
      <w:r>
        <w:rPr>
          <w:rFonts w:ascii="Courier New" w:hAnsi="Courier New"/>
        </w:rPr>
        <w:t>&lt;historieMaterieel&gt;</w:t>
      </w:r>
      <w:r>
        <w:rPr/>
        <w:t xml:space="preserve"> element in de </w:t>
      </w:r>
      <w:r>
        <w:rPr>
          <w:rFonts w:ascii="Courier New" w:hAnsi="Courier New"/>
        </w:rPr>
        <w:t>&lt;naamGrp&gt;</w:t>
      </w:r>
      <w:r>
        <w:rPr/>
        <w:t xml:space="preserve"> en één keer in het </w:t>
      </w:r>
      <w:r>
        <w:rPr>
          <w:rFonts w:ascii="Courier New" w:hAnsi="Courier New"/>
        </w:rPr>
        <w:t>&lt;historieMaterieel&gt;</w:t>
      </w:r>
      <w:r>
        <w:rPr/>
        <w:t xml:space="preserve"> element op entiteitniveau.</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6" w:name="Ref_FoutAfhVraagAntwoord"/>
      <w:bookmarkStart w:id="127" w:name="Ref_FoutAfhVraagAntwoord"/>
      <w:bookmarkEnd w:id="127"/>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Overige foutsituaties bij het afhandelen van vraagberichten</w:t>
      </w:r>
    </w:p>
    <w:p>
      <w:pPr>
        <w:pStyle w:val="Kop1"/>
        <w:numPr>
          <w:ilvl w:val="0"/>
          <w:numId w:val="1"/>
        </w:numPr>
        <w:tabs>
          <w:tab w:val="left" w:pos="0" w:leader="none"/>
        </w:tabs>
        <w:ind w:left="363" w:right="0" w:hanging="363"/>
        <w:rPr/>
      </w:pPr>
      <w:bookmarkStart w:id="128" w:name="__RefHeading__34555264"/>
      <w:bookmarkEnd w:id="128"/>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in plaats van een kennisgeving of een samengestelde kennisgeving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1"/>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1"/>
        </w:numPr>
        <w:tabs>
          <w:tab w:val="left" w:pos="0" w:leader="none"/>
        </w:tabs>
        <w:ind w:left="576" w:right="0" w:hanging="576"/>
        <w:rPr/>
      </w:pPr>
      <w:bookmarkStart w:id="129" w:name="__RefHeading___Toc73692_362222095"/>
      <w:bookmarkEnd w:id="129"/>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1 element </w:t>
      </w:r>
      <w:r>
        <w:rPr>
          <w:rFonts w:ascii="Courier New" w:hAnsi="Courier New"/>
        </w:rPr>
        <w:t>&lt;stuurgegevens&gt;</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0 of 1 element met een willekeurige elementnaam en met het attribute </w:t>
      </w:r>
      <w:r>
        <w:rPr>
          <w:rFonts w:ascii="Courier New" w:hAnsi="Courier New"/>
          <w:spacing w:val="-2"/>
        </w:rPr>
        <w:t>StUF:functie="zaakinfo"</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met het attribute </w:t>
      </w:r>
      <w:r>
        <w:rPr>
          <w:rFonts w:ascii="Courier New" w:hAnsi="Courier New"/>
        </w:rPr>
        <w:t>StUF:functie="antwoord"</w:t>
      </w:r>
      <w:r>
        <w:rPr/>
        <w:t xml:space="preserve"> en met het attribute </w:t>
      </w:r>
      <w:r>
        <w:rPr>
          <w:rFonts w:ascii="Courier New" w:hAnsi="Courier New"/>
        </w:rPr>
        <w:t>StUF:entiteittype</w:t>
      </w:r>
      <w:r>
        <w:rPr>
          <w:spacing w:val="-2"/>
        </w:rPr>
        <w:t xml:space="preserve">. </w:t>
      </w:r>
    </w:p>
    <w:p>
      <w:pPr>
        <w:pStyle w:val="Normal"/>
        <w:rPr>
          <w:spacing w:val="-2"/>
        </w:rPr>
      </w:pPr>
      <w:r>
        <w:rPr>
          <w:spacing w:val="-2"/>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74789_362222095"/>
      <w:bookmarkEnd w:id="130"/>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&lt;persoon StUF:functie="entiteit" StUF:entiteittype="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&lt;verblijftOpAdres StUF:entiteittype="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&lt;gerelateerde StUF:entiteittype="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 xml:space="preserve">nitie van het vrije bericht niet meer gespecificeerd hoeft te worden. Deze eis maakt hergebruik van delen van een parser en van berichtdefinities mogelijk. De waarde “entiteit” moet in dit geval defaultwaarde voor dit attribute zijn,  zodat het de maker van het bericht vrij staat om het attribute </w:t>
      </w:r>
      <w:r>
        <w:rPr>
          <w:rFonts w:ascii="Courier New" w:hAnsi="Courier New"/>
        </w:rPr>
        <w:t>StUF:functie</w:t>
      </w:r>
      <w:r>
        <w:rPr/>
        <w:t xml:space="preserve"> niet op te nemen.</w:t>
      </w:r>
    </w:p>
    <w:p>
      <w:pPr>
        <w:pStyle w:val="Normal"/>
        <w:rPr>
          <w:i w:val="false"/>
          <w:i w:val="false"/>
          <w:iCs w:val="false"/>
        </w:rPr>
      </w:pPr>
      <w:r>
        <w:rPr>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1" w:name="__RefHeading___Toc28034_84081049"/>
      <w:bookmarkEnd w:id="131"/>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een bepaald entiteittype doorgeven. Daarnaast kunnen in een vrij bericht wijzigingen in objecten van verschillende entiteittypen worden doorgegeven. Dit is te vergelijken met de samengestelde kennisgeving. Indien het vrije bericht precies dezelfde functionaliteit bevat als een samengestelde kennisgeving, dan dient in plaats van het vrije bericht de samengestelde kennisgeving gebruikt te worden.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StUF:entiteittype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StUF:entiteittype="XXX"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StUF:entiteittype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2" w:name="__RefHeading___Toc74791_362222095"/>
      <w:bookmarkEnd w:id="132"/>
      <w:r>
        <w:rPr/>
        <w:t>Zaakinformatie</w:t>
      </w:r>
    </w:p>
    <w:p>
      <w:pPr>
        <w:pStyle w:val="Normal"/>
        <w:rPr/>
      </w:pPr>
      <w:r>
        <w:rPr/>
        <w:t>StUF-berichten zullen regelmatig gebruikt worden voor het doorgeven van events of het doen van verzoeken in het kader van de afhandeling van een zaak. De StUF-standaard schrijft hiervoor een element met een willekeurige elementnaam en</w:t>
      </w:r>
      <w:r>
        <w:rPr>
          <w:spacing w:val="-2"/>
        </w:rPr>
        <w:t xml:space="preserve"> met het verplichte attribute </w:t>
      </w:r>
      <w:r>
        <w:rPr>
          <w:rFonts w:ascii="Courier New" w:hAnsi="Courier New"/>
          <w:spacing w:val="-2"/>
        </w:rPr>
        <w:t>StUF:functie="zaakinfo"</w:t>
      </w:r>
      <w:r>
        <w:rPr/>
        <w:t>. De inhoud van dit element wordt gedefinieerd door middel van</w:t>
      </w:r>
      <w:r>
        <w:rPr/>
        <w:t xml:space="preserve"> een complexType </w:t>
      </w:r>
      <w:r>
        <w:rPr>
          <w:rFonts w:ascii="Courier New" w:hAnsi="Courier New"/>
        </w:rPr>
        <w:t>&lt;Zaakinfo&gt;</w:t>
      </w:r>
      <w:r>
        <w:rPr/>
        <w:t xml:space="preserve"> uit een sectormodel Zaken. Binnen </w:t>
      </w:r>
      <w:r>
        <w:rPr>
          <w:rFonts w:ascii="Courier New" w:hAnsi="Courier New"/>
        </w:rPr>
        <w:t>&lt;Zaakinfo&gt;</w:t>
      </w:r>
      <w:r>
        <w:rPr/>
        <w:t xml:space="preserve"> komt in elk geval het element </w:t>
      </w:r>
      <w:r>
        <w:rPr>
          <w:rFonts w:ascii="Courier New" w:hAnsi="Courier New"/>
        </w:rPr>
        <w:t>&lt;zaak&gt;</w:t>
      </w:r>
      <w:r>
        <w:rPr/>
        <w:t xml:space="preserve"> voor met de kerngegevens van de zaak, waarbinnen de event of het verzoek zich voordoet. Naast de kerngegevens mag het element </w:t>
      </w:r>
      <w:r>
        <w:rPr>
          <w:rFonts w:ascii="Courier New" w:hAnsi="Courier New"/>
        </w:rPr>
        <w:t>&lt;zaak&gt;</w:t>
      </w:r>
      <w:r>
        <w:rPr/>
        <w:t xml:space="preserve"> ook nog andere gegevens van de zaak bevatten. Het lijkt verstandig meer gereserveerde elementen binnen </w:t>
      </w:r>
      <w:r>
        <w:rPr>
          <w:rFonts w:ascii="Courier New" w:hAnsi="Courier New"/>
        </w:rPr>
        <w:t>&lt;Zaakinfo&gt;</w:t>
      </w:r>
      <w:r>
        <w:rPr/>
        <w:t xml:space="preserve"> te definiëren voor bijvoorbeeld de gewenste datum gereed, de beoogde uitvoerder en dergelijke. De verantwoordelijkheid hiervoor ligt bij de beheerder van het sectormodel Zaken.</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15"/>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15"/>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6"/>
        </w:numPr>
        <w:rPr/>
      </w:pPr>
      <w:r>
        <w:rPr/>
        <w:t xml:space="preserve">het bericht is aangekomen bij de intermediair, </w:t>
      </w:r>
    </w:p>
    <w:p>
      <w:pPr>
        <w:pStyle w:val="Normal"/>
        <w:numPr>
          <w:ilvl w:val="0"/>
          <w:numId w:val="97"/>
        </w:numPr>
        <w:rPr/>
      </w:pPr>
      <w:r>
        <w:rPr/>
        <w:t>de intermediair heeft niet gecheckt op de correctheid van de stuurgegevens,</w:t>
      </w:r>
    </w:p>
    <w:p>
      <w:pPr>
        <w:pStyle w:val="Normal"/>
        <w:numPr>
          <w:ilvl w:val="0"/>
          <w:numId w:val="97"/>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16"/>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16"/>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17"/>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17"/>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18"/>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18"/>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19"/>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19"/>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20"/>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20"/>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21"/>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21"/>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22"/>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22"/>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23"/>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23"/>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24"/>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24"/>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25">
        <w:r>
          <w:rPr>
            <w:rStyle w:val="Internetkoppeling"/>
          </w:rPr>
          <w:tab/>
        </w:r>
      </w:hyperlink>
      <w:hyperlink r:id="rId26">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27">
        <w:r>
          <w:rPr>
            <w:rStyle w:val="Internetkoppeling"/>
          </w:rPr>
          <w:tab/>
        </w:r>
      </w:hyperlink>
      <w:hyperlink r:id="rId28">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29">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30">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1">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32">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33">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4">
        <w:r>
          <w:rPr>
            <w:rStyle w:val="Internetkoppeling"/>
          </w:rPr>
          <w:t>https://new.kinggemeenten.nl/gemma/stuf/stuf-30</w:t>
        </w:r>
      </w:hyperlink>
      <w:hyperlink r:id="rId35">
        <w:r>
          <w:rPr>
            <w:rStyle w:val="Internetkoppeling"/>
          </w:rPr>
          <w:t>2</w:t>
        </w:r>
      </w:hyperlink>
      <w:hyperlink r:id="rId36">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37">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8">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39">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40">
        <w:r>
          <w:rPr>
            <w:rStyle w:val="Internetkoppeling"/>
          </w:rPr>
          <w:t>http://www.w3.org/TR/2004/REC-xmlschema-0-20041028</w:t>
        </w:r>
      </w:hyperlink>
      <w:r>
        <w:rPr/>
        <w:t xml:space="preserve"> (Primer)</w:t>
      </w:r>
    </w:p>
    <w:p>
      <w:pPr>
        <w:pStyle w:val="Normal"/>
        <w:rPr/>
      </w:pPr>
      <w:r>
        <w:rPr/>
        <w:tab/>
      </w:r>
      <w:hyperlink r:id="rId41">
        <w:r>
          <w:rPr>
            <w:rStyle w:val="Internetkoppeling"/>
          </w:rPr>
          <w:t xml:space="preserve"> http://www.w3.org/TR/2004/REC-xmlschema-1-20041028</w:t>
        </w:r>
      </w:hyperlink>
      <w:r>
        <w:rPr/>
        <w:t xml:space="preserve"> (Structures)</w:t>
      </w:r>
    </w:p>
    <w:p>
      <w:pPr>
        <w:pStyle w:val="Normal"/>
        <w:rPr/>
      </w:pPr>
      <w:r>
        <w:rPr/>
        <w:tab/>
      </w:r>
      <w:hyperlink r:id="rId42">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43">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3" w:name="_Ref100394082"/>
      <w:bookmarkStart w:id="134" w:name="_Ref101868016"/>
      <w:r>
        <w:rPr/>
        <w:t>schrijving van een XML-document</w:t>
      </w:r>
      <w:bookmarkEnd w:id="133"/>
      <w:bookmarkEnd w:id="134"/>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44"/>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67</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7">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8">
    <w:lvl w:ilvl="0">
      <w:start w:val="1"/>
      <w:numFmt w:val="bullet"/>
      <w:lvlText w:val=""/>
      <w:lvlJc w:val="left"/>
      <w:pPr>
        <w:tabs>
          <w:tab w:val="num" w:pos="283"/>
        </w:tabs>
        <w:ind w:left="283" w:hanging="283"/>
      </w:pPr>
      <w:rPr>
        <w:rFonts w:ascii="Symbol" w:hAnsi="Symbol" w:cs="Symbol" w:hint="default"/>
      </w:rPr>
    </w:lvl>
  </w:abstractNum>
  <w:abstractNum w:abstractNumId="7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2">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3">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w="http://schemas.openxmlformats.org/wordprocessingml/2006/main">
  <w:zoom w:percent="125"/>
  <w:trackRevisions/>
  <w:defaultTabStop w:val="4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www.egem.nl/StUF/StUF0301" TargetMode="External"/><Relationship Id="rId10" Type="http://schemas.openxmlformats.org/officeDocument/2006/relationships/hyperlink" Target="http://www.egem.nl/StUF/StUF0301" TargetMode="External"/><Relationship Id="rId11" Type="http://schemas.openxmlformats.org/officeDocument/2006/relationships/hyperlink" Target="http://www.egem.nl/StUF/StUF0301" TargetMode="External"/><Relationship Id="rId12" Type="http://schemas.openxmlformats.org/officeDocument/2006/relationships/hyperlink" Target="http://www.egem.nl/StUF/StUF0301"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20" Type="http://schemas.openxmlformats.org/officeDocument/2006/relationships/image" Target="media/image7.emf"/><Relationship Id="rId21" Type="http://schemas.openxmlformats.org/officeDocument/2006/relationships/image" Target="media/image8.emf"/><Relationship Id="rId22" Type="http://schemas.openxmlformats.org/officeDocument/2006/relationships/image" Target="media/image9.emf"/><Relationship Id="rId23" Type="http://schemas.openxmlformats.org/officeDocument/2006/relationships/image" Target="media/image10.emf"/><Relationship Id="rId24" Type="http://schemas.openxmlformats.org/officeDocument/2006/relationships/image" Target="media/image11.emf"/><Relationship Id="rId25" Type="http://schemas.openxmlformats.org/officeDocument/2006/relationships/hyperlink" Target="http://www.egem-iteams.nl/" TargetMode="External"/><Relationship Id="rId26" Type="http://schemas.openxmlformats.org/officeDocument/2006/relationships/hyperlink" Target="https://new.kinggemeenten.nl/gemma/stuf/stuf-algemeen/beheermodel" TargetMode="External"/><Relationship Id="rId27" Type="http://schemas.openxmlformats.org/officeDocument/2006/relationships/hyperlink" Target="http://www.egem-iteams.nl/" TargetMode="External"/><Relationship Id="rId28" Type="http://schemas.openxmlformats.org/officeDocument/2006/relationships/hyperlink" Target="http://www.kinggemeenten.nl/secties/gemma/gemma" TargetMode="External"/><Relationship Id="rId29" Type="http://schemas.openxmlformats.org/officeDocument/2006/relationships/hyperlink" Target="http://www.w3.org/Protocols/rfc2616/rfc2616.html" TargetMode="External"/><Relationship Id="rId30" Type="http://schemas.openxmlformats.org/officeDocument/2006/relationships/hyperlink" Target="http://www.forumstandaardisatie.nl/" TargetMode="External"/><Relationship Id="rId31" Type="http://schemas.openxmlformats.org/officeDocument/2006/relationships/hyperlink" Target="http://www.w3.org/TR/2000/NOTE-SOAP-20000508" TargetMode="External"/><Relationship Id="rId32" Type="http://schemas.openxmlformats.org/officeDocument/2006/relationships/hyperlink" Target="http://www.egem-iteams.nl/" TargetMode="External"/><Relationship Id="rId33" Type="http://schemas.openxmlformats.org/officeDocument/2006/relationships/hyperlink" Target="http://www.egem-iteams.nl/" TargetMode="External"/><Relationship Id="rId34" Type="http://schemas.openxmlformats.org/officeDocument/2006/relationships/hyperlink" Target="https://new.kinggemeenten.nl/gemma/stuf/stuf-301/standaard" TargetMode="External"/><Relationship Id="rId35" Type="http://schemas.openxmlformats.org/officeDocument/2006/relationships/hyperlink" Target="https://new.kinggemeenten.nl/gemma/stuf/stuf-301/standaard" TargetMode="External"/><Relationship Id="rId36" Type="http://schemas.openxmlformats.org/officeDocument/2006/relationships/hyperlink" Target="https://new.kinggemeenten.nl/gemma/stuf/stuf-301/standaard" TargetMode="External"/><Relationship Id="rId37" Type="http://schemas.openxmlformats.org/officeDocument/2006/relationships/hyperlink" Target="http://www.w3.org/Addressing/" TargetMode="External"/><Relationship Id="rId38" Type="http://schemas.openxmlformats.org/officeDocument/2006/relationships/hyperlink" Target="http://www.w3.org/TR/wsdl" TargetMode="External"/><Relationship Id="rId39" Type="http://schemas.openxmlformats.org/officeDocument/2006/relationships/hyperlink" Target="http://www.w3.org/TR/2000/REC-xml-20001006" TargetMode="External"/><Relationship Id="rId40" Type="http://schemas.openxmlformats.org/officeDocument/2006/relationships/hyperlink" Target="http://www.w3.org/TR/2004/REC-xmlschema-0-20041028" TargetMode="External"/><Relationship Id="rId41" Type="http://schemas.openxmlformats.org/officeDocument/2006/relationships/hyperlink" Target="http://www.w3.org/TR/2001/PR-xmlschema-0-20010330" TargetMode="External"/><Relationship Id="rId42" Type="http://schemas.openxmlformats.org/officeDocument/2006/relationships/hyperlink" Target="file:///C:/Users/Maarten/Documents/StUF/Sectormodellen/NieuweOpzet0301Sectormodellen/0205/ http://www.w3.org/TR/2004/REC-xmlschema-2-20041028" TargetMode="External"/><Relationship Id="rId43" Type="http://schemas.openxmlformats.org/officeDocument/2006/relationships/hyperlink" Target="http://www.gemmaonline.nl/images/cocreatiebasisgemeente/f/fc/TheorieHistorie5.pdf" TargetMode="External"/><Relationship Id="rId44" Type="http://schemas.openxmlformats.org/officeDocument/2006/relationships/header" Target="header3.xml"/><Relationship Id="rId45" Type="http://schemas.openxmlformats.org/officeDocument/2006/relationships/footnotes" Target="footnotes.xml"/><Relationship Id="rId46" Type="http://schemas.openxmlformats.org/officeDocument/2006/relationships/comments" Target="comment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59096</TotalTime>
  <Application>LibreOffice/5.1.5.2$Windows_x86 LibreOffice_project/7a864d8825610a8c07cfc3bc01dd4fce6a9447e5</Application>
  <Pages>135</Pages>
  <Words>61508</Words>
  <Characters>411387</Characters>
  <CharactersWithSpaces>472069</CharactersWithSpaces>
  <Paragraphs>4859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2016-10-17T13:21:18Z</dcterms:modified>
  <cp:revision>1346</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